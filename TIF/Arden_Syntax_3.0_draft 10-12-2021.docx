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DCE6" w14:textId="77777777" w:rsidR="00345ACB" w:rsidRPr="00855D0F" w:rsidRDefault="00345ACB" w:rsidP="00855D0F">
      <w:pPr>
        <w:keepNext/>
        <w:spacing w:before="0" w:after="0"/>
        <w:jc w:val="right"/>
        <w:outlineLvl w:val="0"/>
        <w:rPr>
          <w:rFonts w:ascii="Garamond" w:hAnsi="Garamond"/>
          <w:b/>
          <w:sz w:val="32"/>
        </w:rPr>
      </w:pPr>
    </w:p>
    <w:p w14:paraId="13AD4CAF" w14:textId="77777777" w:rsidR="00345ACB" w:rsidRPr="00855D0F" w:rsidRDefault="00345ACB" w:rsidP="00855D0F">
      <w:pPr>
        <w:keepNext/>
        <w:spacing w:before="0" w:after="0"/>
        <w:jc w:val="right"/>
        <w:outlineLvl w:val="0"/>
        <w:rPr>
          <w:rFonts w:ascii="Garamond" w:hAnsi="Garamond"/>
          <w:b/>
          <w:sz w:val="32"/>
        </w:rPr>
      </w:pPr>
    </w:p>
    <w:p w14:paraId="7A63830D" w14:textId="77777777" w:rsidR="00345ACB" w:rsidRPr="008B0E95" w:rsidRDefault="00345ACB" w:rsidP="003E376B">
      <w:pPr>
        <w:keepNext/>
        <w:spacing w:before="0" w:after="0"/>
        <w:jc w:val="right"/>
        <w:rPr>
          <w:rFonts w:ascii="Garamond" w:hAnsi="Garamond"/>
          <w:b/>
          <w:sz w:val="32"/>
          <w:highlight w:val="yellow"/>
          <w:lang w:val="en-GB"/>
        </w:rPr>
      </w:pPr>
      <w:proofErr w:type="spellStart"/>
      <w:r w:rsidRPr="008B0E95">
        <w:rPr>
          <w:rFonts w:ascii="Garamond" w:hAnsi="Garamond"/>
          <w:b/>
          <w:sz w:val="32"/>
          <w:highlight w:val="yellow"/>
          <w:lang w:val="en-GB"/>
        </w:rPr>
        <w:t>HL7</w:t>
      </w:r>
      <w:proofErr w:type="spellEnd"/>
      <w:r w:rsidRPr="008B0E95">
        <w:rPr>
          <w:rFonts w:ascii="Garamond" w:hAnsi="Garamond"/>
          <w:b/>
          <w:sz w:val="32"/>
          <w:highlight w:val="yellow"/>
          <w:lang w:val="en-GB"/>
        </w:rPr>
        <w:t xml:space="preserve"> Arden </w:t>
      </w:r>
      <w:proofErr w:type="spellStart"/>
      <w:r w:rsidRPr="008B0E95">
        <w:rPr>
          <w:rFonts w:ascii="Garamond" w:hAnsi="Garamond"/>
          <w:b/>
          <w:sz w:val="32"/>
          <w:highlight w:val="yellow"/>
          <w:lang w:val="en-GB"/>
        </w:rPr>
        <w:t>V2.10</w:t>
      </w:r>
      <w:proofErr w:type="spellEnd"/>
      <w:r w:rsidRPr="008B0E95">
        <w:rPr>
          <w:rFonts w:ascii="Garamond" w:hAnsi="Garamond"/>
          <w:b/>
          <w:sz w:val="32"/>
          <w:highlight w:val="yellow"/>
          <w:lang w:val="en-GB"/>
        </w:rPr>
        <w:t>-2014</w:t>
      </w:r>
    </w:p>
    <w:p w14:paraId="56A793BD" w14:textId="77777777" w:rsidR="00345ACB" w:rsidRPr="00A64876" w:rsidRDefault="00345ACB" w:rsidP="003E376B">
      <w:pPr>
        <w:keepNext/>
        <w:spacing w:before="0" w:after="0"/>
        <w:jc w:val="right"/>
        <w:rPr>
          <w:rFonts w:ascii="Garamond" w:hAnsi="Garamond"/>
          <w:b/>
          <w:bCs/>
          <w:sz w:val="28"/>
          <w:lang w:val="en-GB"/>
        </w:rPr>
      </w:pPr>
      <w:proofErr w:type="gramStart"/>
      <w:r w:rsidRPr="008B0E95">
        <w:rPr>
          <w:rFonts w:ascii="Garamond" w:hAnsi="Garamond"/>
          <w:b/>
          <w:bCs/>
          <w:sz w:val="28"/>
          <w:highlight w:val="yellow"/>
          <w:lang w:val="en-GB"/>
        </w:rPr>
        <w:t>May,</w:t>
      </w:r>
      <w:proofErr w:type="gramEnd"/>
      <w:r w:rsidRPr="008B0E95">
        <w:rPr>
          <w:rFonts w:ascii="Garamond" w:hAnsi="Garamond"/>
          <w:b/>
          <w:bCs/>
          <w:sz w:val="28"/>
          <w:highlight w:val="yellow"/>
          <w:lang w:val="en-GB"/>
        </w:rPr>
        <w:t xml:space="preserve"> 2014</w:t>
      </w:r>
    </w:p>
    <w:p w14:paraId="75DBA9FA" w14:textId="77777777" w:rsidR="00345ACB" w:rsidRPr="00855D0F" w:rsidRDefault="00345ACB" w:rsidP="003E376B">
      <w:pPr>
        <w:keepNext/>
        <w:spacing w:before="0" w:after="0"/>
        <w:jc w:val="right"/>
        <w:rPr>
          <w:rFonts w:ascii="Garamond" w:hAnsi="Garamond"/>
          <w:sz w:val="28"/>
        </w:rPr>
      </w:pPr>
      <w:r w:rsidRPr="00855D0F">
        <w:rPr>
          <w:rFonts w:ascii="Garamond" w:hAnsi="Garamond"/>
          <w:sz w:val="28"/>
        </w:rPr>
        <w:t xml:space="preserve">Health Level Seven </w:t>
      </w:r>
    </w:p>
    <w:p w14:paraId="0714C061" w14:textId="77777777" w:rsidR="00345ACB" w:rsidRPr="00855D0F" w:rsidRDefault="00345ACB" w:rsidP="00855D0F">
      <w:pPr>
        <w:spacing w:before="0" w:after="0"/>
        <w:jc w:val="right"/>
        <w:rPr>
          <w:rFonts w:ascii="Garamond" w:hAnsi="Garamond"/>
          <w:sz w:val="28"/>
        </w:rPr>
      </w:pPr>
      <w:r w:rsidRPr="00855D0F">
        <w:rPr>
          <w:rFonts w:ascii="Garamond" w:hAnsi="Garamond"/>
          <w:sz w:val="28"/>
        </w:rPr>
        <w:t>Arden Syntax</w:t>
      </w:r>
    </w:p>
    <w:p w14:paraId="4224F3B9" w14:textId="77777777" w:rsidR="00345ACB" w:rsidRPr="00855D0F" w:rsidRDefault="00345ACB" w:rsidP="00855D0F">
      <w:pPr>
        <w:spacing w:before="0" w:after="0"/>
        <w:jc w:val="right"/>
        <w:rPr>
          <w:rFonts w:ascii="Garamond" w:hAnsi="Garamond"/>
          <w:sz w:val="28"/>
        </w:rPr>
      </w:pPr>
      <w:r w:rsidRPr="008B0E95">
        <w:rPr>
          <w:rFonts w:ascii="Garamond" w:hAnsi="Garamond"/>
          <w:sz w:val="28"/>
          <w:highlight w:val="yellow"/>
        </w:rPr>
        <w:t>Version 2.10</w:t>
      </w:r>
    </w:p>
    <w:p w14:paraId="1EA6D9AC" w14:textId="77777777" w:rsidR="00345ACB" w:rsidRPr="00855D0F" w:rsidRDefault="00345ACB" w:rsidP="00855D0F">
      <w:pPr>
        <w:spacing w:before="0" w:after="0"/>
        <w:jc w:val="right"/>
        <w:rPr>
          <w:rFonts w:ascii="Garamond" w:hAnsi="Garamond"/>
          <w:sz w:val="28"/>
        </w:rPr>
      </w:pPr>
    </w:p>
    <w:p w14:paraId="01F970AF" w14:textId="77777777" w:rsidR="00345ACB" w:rsidRPr="00855D0F" w:rsidRDefault="00345ACB" w:rsidP="00855D0F">
      <w:pPr>
        <w:spacing w:before="0" w:after="0"/>
        <w:jc w:val="right"/>
        <w:rPr>
          <w:rFonts w:ascii="Garamond" w:hAnsi="Garamond"/>
          <w:sz w:val="28"/>
        </w:rPr>
      </w:pPr>
    </w:p>
    <w:p w14:paraId="59648AD7" w14:textId="77777777" w:rsidR="00345ACB" w:rsidRPr="00855D0F" w:rsidRDefault="005B3187" w:rsidP="00855D0F">
      <w:pPr>
        <w:spacing w:before="0" w:after="0"/>
        <w:jc w:val="right"/>
        <w:rPr>
          <w:rFonts w:ascii="Garamond" w:hAnsi="Garamond"/>
          <w:sz w:val="28"/>
        </w:rPr>
      </w:pPr>
      <w:r>
        <w:rPr>
          <w:noProof/>
        </w:rPr>
        <mc:AlternateContent>
          <mc:Choice Requires="wps">
            <w:drawing>
              <wp:anchor distT="0" distB="0" distL="114300" distR="114300" simplePos="0" relativeHeight="251658240" behindDoc="1" locked="0" layoutInCell="0" allowOverlap="1" wp14:anchorId="3E477190" wp14:editId="55DC7D53">
                <wp:simplePos x="0" y="0"/>
                <wp:positionH relativeFrom="column">
                  <wp:posOffset>411480</wp:posOffset>
                </wp:positionH>
                <wp:positionV relativeFrom="paragraph">
                  <wp:posOffset>142875</wp:posOffset>
                </wp:positionV>
                <wp:extent cx="4754880" cy="4480560"/>
                <wp:effectExtent l="11430" t="9525" r="5715" b="5715"/>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448056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75E4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9" o:spid="_x0000_s1026" type="#_x0000_t84" style="position:absolute;margin-left:32.4pt;margin-top:11.25pt;width:374.4pt;height:35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" o:allowincell="f"/>
            </w:pict>
          </mc:Fallback>
        </mc:AlternateContent>
      </w:r>
    </w:p>
    <w:p w14:paraId="012F4CD4" w14:textId="77777777" w:rsidR="00345ACB" w:rsidRPr="00855D0F" w:rsidRDefault="00345ACB" w:rsidP="00855D0F">
      <w:pPr>
        <w:spacing w:before="0" w:after="0"/>
        <w:jc w:val="right"/>
        <w:rPr>
          <w:rFonts w:ascii="Garamond" w:hAnsi="Garamond"/>
          <w:sz w:val="28"/>
        </w:rPr>
      </w:pPr>
    </w:p>
    <w:p w14:paraId="0EA308A8" w14:textId="77777777" w:rsidR="00345ACB" w:rsidRPr="00855D0F" w:rsidRDefault="00345ACB" w:rsidP="00855D0F">
      <w:pPr>
        <w:spacing w:before="0" w:after="0"/>
        <w:jc w:val="right"/>
        <w:rPr>
          <w:rFonts w:ascii="Garamond" w:hAnsi="Garamond"/>
          <w:sz w:val="28"/>
        </w:rPr>
      </w:pPr>
    </w:p>
    <w:p w14:paraId="1F8FCBE2" w14:textId="77777777" w:rsidR="00345ACB" w:rsidRPr="00855D0F" w:rsidRDefault="00345ACB" w:rsidP="00855D0F">
      <w:pPr>
        <w:spacing w:before="0" w:after="0"/>
        <w:jc w:val="center"/>
        <w:rPr>
          <w:rFonts w:ascii="Garamond" w:hAnsi="Garamond"/>
          <w:sz w:val="28"/>
        </w:rPr>
      </w:pPr>
    </w:p>
    <w:p w14:paraId="6A8D5A94" w14:textId="77777777" w:rsidR="00345ACB" w:rsidRPr="00855D0F" w:rsidRDefault="00345ACB" w:rsidP="00855D0F">
      <w:pPr>
        <w:keepNext/>
        <w:spacing w:before="0" w:after="0"/>
        <w:jc w:val="center"/>
        <w:outlineLvl w:val="4"/>
        <w:rPr>
          <w:rFonts w:ascii="Garamond" w:hAnsi="Garamond"/>
          <w:b/>
          <w:sz w:val="52"/>
        </w:rPr>
      </w:pPr>
    </w:p>
    <w:p w14:paraId="4BD8CE2C" w14:textId="77777777" w:rsidR="00345ACB" w:rsidRPr="00855D0F" w:rsidRDefault="00345ACB" w:rsidP="00855D0F">
      <w:pPr>
        <w:keepNext/>
        <w:spacing w:before="0" w:after="0"/>
        <w:jc w:val="center"/>
        <w:outlineLvl w:val="4"/>
        <w:rPr>
          <w:rFonts w:ascii="Garamond" w:hAnsi="Garamond"/>
          <w:b/>
          <w:sz w:val="52"/>
        </w:rPr>
      </w:pPr>
      <w:r w:rsidRPr="00855D0F">
        <w:rPr>
          <w:rFonts w:ascii="Garamond" w:hAnsi="Garamond"/>
          <w:b/>
          <w:sz w:val="52"/>
        </w:rPr>
        <w:t>The Arden Syntax for</w:t>
      </w:r>
    </w:p>
    <w:p w14:paraId="576A4D71" w14:textId="77777777" w:rsidR="00345ACB" w:rsidRPr="00855D0F" w:rsidRDefault="00345ACB" w:rsidP="00855D0F">
      <w:pPr>
        <w:spacing w:before="0" w:after="0"/>
        <w:jc w:val="center"/>
        <w:rPr>
          <w:rFonts w:ascii="Garamond" w:hAnsi="Garamond"/>
          <w:b/>
          <w:sz w:val="52"/>
        </w:rPr>
      </w:pPr>
    </w:p>
    <w:p w14:paraId="2429D1A0" w14:textId="77777777" w:rsidR="00345ACB" w:rsidRPr="00855D0F" w:rsidRDefault="00345ACB" w:rsidP="00855D0F">
      <w:pPr>
        <w:spacing w:before="0" w:after="0"/>
        <w:jc w:val="center"/>
        <w:rPr>
          <w:rFonts w:ascii="Garamond" w:hAnsi="Garamond"/>
          <w:b/>
          <w:sz w:val="52"/>
        </w:rPr>
      </w:pPr>
      <w:r w:rsidRPr="00855D0F">
        <w:rPr>
          <w:rFonts w:ascii="Garamond" w:hAnsi="Garamond"/>
          <w:b/>
          <w:sz w:val="52"/>
        </w:rPr>
        <w:t>Medical</w:t>
      </w:r>
    </w:p>
    <w:p w14:paraId="735BBE57" w14:textId="77777777" w:rsidR="00345ACB" w:rsidRPr="00855D0F" w:rsidRDefault="00345ACB" w:rsidP="00855D0F">
      <w:pPr>
        <w:spacing w:before="0" w:after="0"/>
        <w:jc w:val="center"/>
        <w:rPr>
          <w:rFonts w:ascii="Garamond" w:hAnsi="Garamond"/>
          <w:b/>
          <w:sz w:val="52"/>
        </w:rPr>
      </w:pPr>
    </w:p>
    <w:p w14:paraId="21A1F9EE" w14:textId="77777777" w:rsidR="00345ACB" w:rsidRPr="00855D0F" w:rsidRDefault="00345ACB" w:rsidP="00855D0F">
      <w:pPr>
        <w:spacing w:before="0" w:after="0"/>
        <w:jc w:val="center"/>
        <w:rPr>
          <w:rFonts w:ascii="Garamond" w:hAnsi="Garamond"/>
          <w:b/>
          <w:sz w:val="52"/>
        </w:rPr>
      </w:pPr>
      <w:r w:rsidRPr="00855D0F">
        <w:rPr>
          <w:rFonts w:ascii="Garamond" w:hAnsi="Garamond"/>
          <w:b/>
          <w:sz w:val="52"/>
        </w:rPr>
        <w:t>Logic Systems</w:t>
      </w:r>
    </w:p>
    <w:p w14:paraId="5DFDEFB5" w14:textId="77777777" w:rsidR="00345ACB" w:rsidRDefault="00345ACB" w:rsidP="00855D0F">
      <w:pPr>
        <w:spacing w:before="0" w:after="0"/>
        <w:jc w:val="center"/>
        <w:rPr>
          <w:rFonts w:ascii="Garamond" w:hAnsi="Garamond"/>
          <w:b/>
          <w:sz w:val="52"/>
        </w:rPr>
      </w:pPr>
    </w:p>
    <w:p w14:paraId="71E1E132" w14:textId="77777777" w:rsidR="00345ACB" w:rsidRPr="000F6217" w:rsidRDefault="00345ACB" w:rsidP="00855D0F">
      <w:pPr>
        <w:spacing w:before="0" w:after="0"/>
        <w:jc w:val="center"/>
        <w:rPr>
          <w:rFonts w:ascii="Garamond" w:hAnsi="Garamond"/>
          <w:b/>
          <w:sz w:val="52"/>
        </w:rPr>
      </w:pPr>
      <w:r w:rsidRPr="008B0E95">
        <w:rPr>
          <w:rFonts w:ascii="Garamond" w:hAnsi="Garamond"/>
          <w:b/>
          <w:sz w:val="52"/>
          <w:highlight w:val="yellow"/>
        </w:rPr>
        <w:t>Version 2.10</w:t>
      </w:r>
    </w:p>
    <w:p w14:paraId="01893155" w14:textId="77777777" w:rsidR="00345ACB" w:rsidRPr="00855D0F" w:rsidRDefault="00345ACB" w:rsidP="00855D0F">
      <w:pPr>
        <w:spacing w:before="0" w:after="0"/>
        <w:jc w:val="center"/>
        <w:rPr>
          <w:rFonts w:ascii="Garamond" w:hAnsi="Garamond"/>
          <w:sz w:val="28"/>
        </w:rPr>
      </w:pPr>
    </w:p>
    <w:p w14:paraId="0736283B" w14:textId="77777777" w:rsidR="00345ACB" w:rsidRPr="00855D0F" w:rsidRDefault="004D2136" w:rsidP="00855D0F">
      <w:pPr>
        <w:spacing w:before="0" w:after="0"/>
        <w:rPr>
          <w:rFonts w:ascii="Garamond" w:hAnsi="Garamond"/>
          <w:sz w:val="28"/>
        </w:rPr>
      </w:pPr>
      <w:r>
        <w:rPr>
          <w:noProof/>
        </w:rPr>
        <w:drawing>
          <wp:inline distT="0" distB="0" distL="0" distR="0" wp14:anchorId="06C0B518" wp14:editId="29F00853">
            <wp:extent cx="1371600" cy="1409700"/>
            <wp:effectExtent l="0" t="0" r="0" b="0"/>
            <wp:docPr id="21" name="Picture 2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14:paraId="43B20234" w14:textId="77777777" w:rsidR="00345ACB" w:rsidRPr="00855D0F" w:rsidRDefault="00345ACB" w:rsidP="00855D0F">
      <w:pPr>
        <w:spacing w:before="0" w:after="0"/>
        <w:jc w:val="right"/>
        <w:rPr>
          <w:rFonts w:ascii="Garamond" w:hAnsi="Garamond"/>
          <w:sz w:val="28"/>
        </w:rPr>
      </w:pPr>
    </w:p>
    <w:p w14:paraId="1F0B4EA9" w14:textId="77777777" w:rsidR="00345ACB" w:rsidRDefault="00345ACB">
      <w:r>
        <w:br w:type="page"/>
      </w:r>
      <w:r w:rsidRPr="00D52F62">
        <w:rPr>
          <w:highlight w:val="yellow"/>
        </w:rPr>
        <w:lastRenderedPageBreak/>
        <w:t>T</w:t>
      </w:r>
      <w:bookmarkStart w:id="0" w:name="_Ref448631918"/>
      <w:bookmarkEnd w:id="0"/>
      <w:r w:rsidRPr="00D52F62">
        <w:rPr>
          <w:highlight w:val="yellow"/>
        </w:rPr>
        <w:t xml:space="preserve">he first version of this standard was developed under the auspices of the American Society for Testing and Materials (ASTM) and published in April 1992 as ASTM </w:t>
      </w:r>
      <w:proofErr w:type="spellStart"/>
      <w:r w:rsidRPr="00D52F62">
        <w:rPr>
          <w:highlight w:val="yellow"/>
        </w:rPr>
        <w:t>E1460</w:t>
      </w:r>
      <w:proofErr w:type="spellEnd"/>
      <w:r w:rsidRPr="00D52F62">
        <w:rPr>
          <w:highlight w:val="yellow"/>
        </w:rPr>
        <w:t>-92. Subsequent versions, Version 2, Version 2.1, Version 2.5, Version 2.6, and Version 2.7 were developed and published by Health Level Seven, Inc. (</w:t>
      </w:r>
      <w:proofErr w:type="spellStart"/>
      <w:r w:rsidRPr="00D52F62">
        <w:rPr>
          <w:highlight w:val="yellow"/>
        </w:rPr>
        <w:t>HL7</w:t>
      </w:r>
      <w:proofErr w:type="spellEnd"/>
      <w:r w:rsidRPr="00D52F62">
        <w:rPr>
          <w:highlight w:val="yellow"/>
        </w:rPr>
        <w:t>). These versions were accepted as standards by the American National Standards Institute (ANSI) and The International Standards Organization (ISO). The previous standard, Version 2.9, was accepted as an ANSI standard in 2013. This version, 2.10, represents an extension of the previous ANSI version. It is the currently accepted ANSI version.</w:t>
      </w:r>
      <w:r>
        <w:t xml:space="preserve"> </w:t>
      </w:r>
    </w:p>
    <w:p w14:paraId="0FD56963" w14:textId="77777777" w:rsidR="00345ACB" w:rsidRDefault="00345ACB">
      <w:pPr>
        <w:pStyle w:val="Heading1-Right"/>
      </w:pPr>
      <w:r>
        <w:t>Arden Syntax for</w:t>
      </w:r>
      <w:r>
        <w:br/>
        <w:t>Medical Logic Systems</w:t>
      </w:r>
    </w:p>
    <w:p w14:paraId="0938B317" w14:textId="77777777" w:rsidR="00345ACB" w:rsidRDefault="005B3187">
      <w:r>
        <w:rPr>
          <w:noProof/>
        </w:rPr>
        <mc:AlternateContent>
          <mc:Choice Requires="wps">
            <w:drawing>
              <wp:anchor distT="0" distB="0" distL="114300" distR="114300" simplePos="0" relativeHeight="251657216" behindDoc="1" locked="0" layoutInCell="0" allowOverlap="1" wp14:anchorId="787C313D" wp14:editId="4F79F03D">
                <wp:simplePos x="0" y="0"/>
                <wp:positionH relativeFrom="margin">
                  <wp:posOffset>182880</wp:posOffset>
                </wp:positionH>
                <wp:positionV relativeFrom="paragraph">
                  <wp:posOffset>45720</wp:posOffset>
                </wp:positionV>
                <wp:extent cx="5943600" cy="274320"/>
                <wp:effectExtent l="1905" t="0" r="0" b="381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74320"/>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BC85F" id="Rectangle 5" o:spid="_x0000_s1026" style="position:absolute;margin-left:14.4pt;margin-top:3.6pt;width:468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" o:allowincell="f" fillcolor="black" stroked="f" strokeweight=".05pt">
                <v:shadow opacity="49150f"/>
                <w10:wrap anchorx="margin"/>
              </v:rect>
            </w:pict>
          </mc:Fallback>
        </mc:AlternateContent>
      </w:r>
    </w:p>
    <w:p w14:paraId="5F3B2EB4" w14:textId="77777777" w:rsidR="00345ACB" w:rsidRDefault="00345ACB">
      <w:pPr>
        <w:rPr>
          <w:b/>
          <w:bCs/>
        </w:rPr>
      </w:pPr>
    </w:p>
    <w:p w14:paraId="7C7B95D0" w14:textId="77777777" w:rsidR="00345ACB" w:rsidRDefault="00345ACB" w:rsidP="00B575DC"/>
    <w:p w14:paraId="2C2F5861" w14:textId="77777777" w:rsidR="00345ACB" w:rsidRDefault="00345ACB" w:rsidP="00B575DC"/>
    <w:tbl>
      <w:tblPr>
        <w:tblW w:w="9018" w:type="dxa"/>
        <w:tblLook w:val="00A0" w:firstRow="1" w:lastRow="0" w:firstColumn="1" w:lastColumn="0" w:noHBand="0" w:noVBand="0"/>
      </w:tblPr>
      <w:tblGrid>
        <w:gridCol w:w="4248"/>
        <w:gridCol w:w="4770"/>
      </w:tblGrid>
      <w:tr w:rsidR="00345ACB" w14:paraId="1301A525" w14:textId="77777777">
        <w:tc>
          <w:tcPr>
            <w:tcW w:w="4248" w:type="dxa"/>
          </w:tcPr>
          <w:p w14:paraId="2F5E58FB" w14:textId="77777777" w:rsidR="00345ACB" w:rsidRDefault="00345ACB">
            <w:pPr>
              <w:pStyle w:val="NoSpacing"/>
              <w:rPr>
                <w:szCs w:val="24"/>
              </w:rPr>
            </w:pPr>
            <w:r>
              <w:rPr>
                <w:szCs w:val="24"/>
              </w:rPr>
              <w:t>Work Group Co-Chair &amp; Contributor</w:t>
            </w:r>
          </w:p>
        </w:tc>
        <w:tc>
          <w:tcPr>
            <w:tcW w:w="4770" w:type="dxa"/>
          </w:tcPr>
          <w:p w14:paraId="5188638F" w14:textId="77777777" w:rsidR="00345ACB" w:rsidRDefault="00345ACB">
            <w:pPr>
              <w:pStyle w:val="NoSpacing"/>
              <w:rPr>
                <w:b/>
                <w:szCs w:val="24"/>
              </w:rPr>
            </w:pPr>
            <w:r>
              <w:rPr>
                <w:b/>
                <w:szCs w:val="24"/>
              </w:rPr>
              <w:t>Peter Haug, MD</w:t>
            </w:r>
          </w:p>
          <w:p w14:paraId="78603EA3" w14:textId="77777777" w:rsidR="00345ACB" w:rsidRDefault="00345ACB">
            <w:pPr>
              <w:pStyle w:val="NoSpacing"/>
              <w:rPr>
                <w:szCs w:val="24"/>
              </w:rPr>
            </w:pPr>
            <w:r>
              <w:rPr>
                <w:szCs w:val="24"/>
              </w:rPr>
              <w:t xml:space="preserve">University of Utah &amp; </w:t>
            </w:r>
          </w:p>
          <w:p w14:paraId="1F4FDD51" w14:textId="77777777" w:rsidR="00345ACB" w:rsidRDefault="00345ACB">
            <w:pPr>
              <w:pStyle w:val="NoSpacing"/>
              <w:rPr>
                <w:szCs w:val="24"/>
              </w:rPr>
            </w:pPr>
            <w:r>
              <w:rPr>
                <w:szCs w:val="24"/>
              </w:rPr>
              <w:t>Intermountain Healthcare</w:t>
            </w:r>
          </w:p>
          <w:p w14:paraId="55EA27B1" w14:textId="77777777" w:rsidR="00345ACB" w:rsidRDefault="00345ACB">
            <w:pPr>
              <w:pStyle w:val="NoSpacing"/>
              <w:rPr>
                <w:szCs w:val="24"/>
              </w:rPr>
            </w:pPr>
          </w:p>
        </w:tc>
      </w:tr>
      <w:tr w:rsidR="00345ACB" w14:paraId="16DB545C" w14:textId="77777777">
        <w:tc>
          <w:tcPr>
            <w:tcW w:w="4248" w:type="dxa"/>
          </w:tcPr>
          <w:p w14:paraId="412928E0" w14:textId="77777777" w:rsidR="00345ACB" w:rsidRDefault="00345ACB">
            <w:pPr>
              <w:pStyle w:val="NoSpacing"/>
              <w:rPr>
                <w:szCs w:val="24"/>
              </w:rPr>
            </w:pPr>
            <w:r>
              <w:rPr>
                <w:szCs w:val="24"/>
              </w:rPr>
              <w:t>Work Group Co-Chair &amp; Contributor</w:t>
            </w:r>
          </w:p>
        </w:tc>
        <w:tc>
          <w:tcPr>
            <w:tcW w:w="4770" w:type="dxa"/>
          </w:tcPr>
          <w:p w14:paraId="6311E833" w14:textId="77777777" w:rsidR="00345ACB" w:rsidRDefault="00345ACB">
            <w:pPr>
              <w:pStyle w:val="NoSpacing"/>
              <w:rPr>
                <w:b/>
                <w:szCs w:val="24"/>
              </w:rPr>
            </w:pPr>
            <w:r>
              <w:rPr>
                <w:b/>
                <w:szCs w:val="24"/>
              </w:rPr>
              <w:t xml:space="preserve">Robert A </w:t>
            </w:r>
            <w:proofErr w:type="spellStart"/>
            <w:r>
              <w:rPr>
                <w:b/>
                <w:szCs w:val="24"/>
              </w:rPr>
              <w:t>Jenders</w:t>
            </w:r>
            <w:proofErr w:type="spellEnd"/>
            <w:r>
              <w:rPr>
                <w:b/>
                <w:szCs w:val="24"/>
              </w:rPr>
              <w:t>, MD, MS</w:t>
            </w:r>
          </w:p>
          <w:p w14:paraId="4105C9AA" w14:textId="77777777" w:rsidR="00345ACB" w:rsidRDefault="00345ACB">
            <w:pPr>
              <w:pStyle w:val="NoSpacing"/>
              <w:rPr>
                <w:szCs w:val="24"/>
              </w:rPr>
            </w:pPr>
            <w:r>
              <w:rPr>
                <w:szCs w:val="24"/>
              </w:rPr>
              <w:t>Charles Drew University &amp;</w:t>
            </w:r>
          </w:p>
          <w:p w14:paraId="16165022" w14:textId="77777777" w:rsidR="00345ACB" w:rsidRDefault="00345ACB">
            <w:pPr>
              <w:pStyle w:val="NoSpacing"/>
              <w:rPr>
                <w:szCs w:val="24"/>
              </w:rPr>
            </w:pPr>
            <w:r>
              <w:rPr>
                <w:szCs w:val="24"/>
              </w:rPr>
              <w:t>University of California, Los Angeles</w:t>
            </w:r>
          </w:p>
          <w:p w14:paraId="710CE5DD" w14:textId="77777777" w:rsidR="00345ACB" w:rsidRDefault="00345ACB">
            <w:pPr>
              <w:pStyle w:val="NoSpacing"/>
              <w:rPr>
                <w:szCs w:val="24"/>
              </w:rPr>
            </w:pPr>
          </w:p>
        </w:tc>
      </w:tr>
      <w:tr w:rsidR="00345ACB" w14:paraId="34E82FCA" w14:textId="77777777">
        <w:tc>
          <w:tcPr>
            <w:tcW w:w="4248" w:type="dxa"/>
          </w:tcPr>
          <w:p w14:paraId="774017AC" w14:textId="77777777" w:rsidR="00345ACB" w:rsidRDefault="00345ACB">
            <w:pPr>
              <w:pStyle w:val="NoSpacing"/>
              <w:rPr>
                <w:szCs w:val="24"/>
              </w:rPr>
            </w:pPr>
            <w:r>
              <w:rPr>
                <w:szCs w:val="24"/>
              </w:rPr>
              <w:t>Contributor</w:t>
            </w:r>
          </w:p>
        </w:tc>
        <w:tc>
          <w:tcPr>
            <w:tcW w:w="4770" w:type="dxa"/>
          </w:tcPr>
          <w:p w14:paraId="0AE57A8A" w14:textId="77777777" w:rsidR="00314B07" w:rsidRPr="00DB76F6" w:rsidRDefault="00314B07" w:rsidP="00314B07">
            <w:pPr>
              <w:pStyle w:val="NoSpacing"/>
              <w:rPr>
                <w:ins w:id="1" w:author="Author" w:date="2021-10-18T09:46:00Z"/>
                <w:b/>
                <w:bCs/>
                <w:szCs w:val="24"/>
                <w:rPrChange w:id="2" w:author="Author" w:date="2021-10-18T09:47:00Z">
                  <w:rPr>
                    <w:ins w:id="3" w:author="Author" w:date="2021-10-18T09:46:00Z"/>
                    <w:szCs w:val="24"/>
                  </w:rPr>
                </w:rPrChange>
              </w:rPr>
            </w:pPr>
            <w:ins w:id="4" w:author="Author" w:date="2021-10-18T09:46:00Z">
              <w:r w:rsidRPr="00DB76F6">
                <w:rPr>
                  <w:b/>
                  <w:bCs/>
                  <w:szCs w:val="24"/>
                  <w:rPrChange w:id="5" w:author="Author" w:date="2021-10-18T09:47:00Z">
                    <w:rPr>
                      <w:szCs w:val="24"/>
                    </w:rPr>
                  </w:rPrChange>
                </w:rPr>
                <w:t xml:space="preserve">George </w:t>
              </w:r>
              <w:proofErr w:type="spellStart"/>
              <w:r w:rsidRPr="00DB76F6">
                <w:rPr>
                  <w:b/>
                  <w:bCs/>
                  <w:szCs w:val="24"/>
                  <w:rPrChange w:id="6" w:author="Author" w:date="2021-10-18T09:47:00Z">
                    <w:rPr>
                      <w:szCs w:val="24"/>
                    </w:rPr>
                  </w:rPrChange>
                </w:rPr>
                <w:t>Hripcsak</w:t>
              </w:r>
              <w:proofErr w:type="spellEnd"/>
              <w:r w:rsidRPr="00DB76F6">
                <w:rPr>
                  <w:b/>
                  <w:bCs/>
                  <w:szCs w:val="24"/>
                  <w:rPrChange w:id="7" w:author="Author" w:date="2021-10-18T09:47:00Z">
                    <w:rPr>
                      <w:szCs w:val="24"/>
                    </w:rPr>
                  </w:rPrChange>
                </w:rPr>
                <w:t>, MD, MS</w:t>
              </w:r>
            </w:ins>
          </w:p>
          <w:p w14:paraId="70D921E9" w14:textId="2F0F8F3B" w:rsidR="00345ACB" w:rsidDel="00314B07" w:rsidRDefault="00314B07" w:rsidP="00314B07">
            <w:pPr>
              <w:pStyle w:val="NoSpacing"/>
              <w:rPr>
                <w:del w:id="8" w:author="Author" w:date="2021-10-18T09:46:00Z"/>
                <w:b/>
                <w:szCs w:val="24"/>
              </w:rPr>
              <w:pPrChange w:id="9" w:author="Peter Haug" w:date="2021-10-18T09:46:00Z">
                <w:pPr>
                  <w:pStyle w:val="NoSpacing"/>
                </w:pPr>
              </w:pPrChange>
            </w:pPr>
            <w:ins w:id="10" w:author="Author" w:date="2021-10-18T09:46:00Z">
              <w:r>
                <w:rPr>
                  <w:szCs w:val="24"/>
                </w:rPr>
                <w:t>Columbia University, New York</w:t>
              </w:r>
              <w:r>
                <w:rPr>
                  <w:b/>
                  <w:szCs w:val="24"/>
                </w:rPr>
                <w:t xml:space="preserve"> </w:t>
              </w:r>
            </w:ins>
            <w:del w:id="11" w:author="Author" w:date="2021-10-18T09:46:00Z">
              <w:r w:rsidR="00345ACB" w:rsidDel="00314B07">
                <w:rPr>
                  <w:b/>
                  <w:szCs w:val="24"/>
                </w:rPr>
                <w:delText>Klaus-Peter Adlassnig, PhD, MS</w:delText>
              </w:r>
            </w:del>
          </w:p>
          <w:p w14:paraId="54F6CE5F" w14:textId="47430E8E" w:rsidR="00345ACB" w:rsidDel="00314B07" w:rsidRDefault="00345ACB" w:rsidP="00314B07">
            <w:pPr>
              <w:pStyle w:val="NoSpacing"/>
              <w:rPr>
                <w:del w:id="12" w:author="Author" w:date="2021-10-18T09:46:00Z"/>
                <w:szCs w:val="24"/>
              </w:rPr>
              <w:pPrChange w:id="13" w:author="Peter Haug" w:date="2021-10-18T09:46:00Z">
                <w:pPr>
                  <w:pStyle w:val="NoSpacing"/>
                </w:pPr>
              </w:pPrChange>
            </w:pPr>
            <w:del w:id="14" w:author="Author" w:date="2021-10-18T09:46:00Z">
              <w:r w:rsidDel="00314B07">
                <w:rPr>
                  <w:szCs w:val="24"/>
                </w:rPr>
                <w:delText>Medical University of Vienna &amp;</w:delText>
              </w:r>
            </w:del>
          </w:p>
          <w:p w14:paraId="1B57ED8D" w14:textId="6EDDF3D7" w:rsidR="00345ACB" w:rsidRDefault="00345ACB" w:rsidP="00314B07">
            <w:pPr>
              <w:pStyle w:val="NoSpacing"/>
              <w:rPr>
                <w:szCs w:val="24"/>
              </w:rPr>
            </w:pPr>
            <w:del w:id="15" w:author="Author" w:date="2021-10-18T09:46:00Z">
              <w:r w:rsidDel="00314B07">
                <w:rPr>
                  <w:szCs w:val="24"/>
                </w:rPr>
                <w:delText>Medexter Healthcare GmbH</w:delText>
              </w:r>
            </w:del>
          </w:p>
          <w:p w14:paraId="1741084D" w14:textId="77777777" w:rsidR="00345ACB" w:rsidRDefault="00345ACB">
            <w:pPr>
              <w:pStyle w:val="NoSpacing"/>
              <w:rPr>
                <w:szCs w:val="24"/>
              </w:rPr>
            </w:pPr>
          </w:p>
        </w:tc>
      </w:tr>
      <w:tr w:rsidR="00345ACB" w:rsidRPr="00345ACB" w14:paraId="02112590" w14:textId="77777777">
        <w:tc>
          <w:tcPr>
            <w:tcW w:w="4248" w:type="dxa"/>
          </w:tcPr>
          <w:p w14:paraId="4A7E2C9A" w14:textId="77777777" w:rsidR="00345ACB" w:rsidRDefault="00345ACB">
            <w:pPr>
              <w:pStyle w:val="NoSpacing"/>
              <w:rPr>
                <w:szCs w:val="24"/>
              </w:rPr>
            </w:pPr>
            <w:r>
              <w:rPr>
                <w:szCs w:val="24"/>
              </w:rPr>
              <w:t>Contributor</w:t>
            </w:r>
          </w:p>
        </w:tc>
        <w:tc>
          <w:tcPr>
            <w:tcW w:w="4770" w:type="dxa"/>
          </w:tcPr>
          <w:p w14:paraId="76E045C1" w14:textId="77777777" w:rsidR="00314B07" w:rsidRDefault="00314B07" w:rsidP="00314B07">
            <w:pPr>
              <w:pStyle w:val="NoSpacing"/>
              <w:rPr>
                <w:ins w:id="16" w:author="Author" w:date="2021-10-18T09:47:00Z"/>
                <w:b/>
                <w:szCs w:val="24"/>
              </w:rPr>
            </w:pPr>
            <w:ins w:id="17" w:author="Author" w:date="2021-10-18T09:47:00Z">
              <w:r>
                <w:rPr>
                  <w:b/>
                  <w:szCs w:val="24"/>
                </w:rPr>
                <w:t xml:space="preserve">Klaus-Peter </w:t>
              </w:r>
              <w:proofErr w:type="spellStart"/>
              <w:r>
                <w:rPr>
                  <w:b/>
                  <w:szCs w:val="24"/>
                </w:rPr>
                <w:t>Adlassnig</w:t>
              </w:r>
              <w:proofErr w:type="spellEnd"/>
              <w:r>
                <w:rPr>
                  <w:b/>
                  <w:szCs w:val="24"/>
                </w:rPr>
                <w:t>, PhD, MS</w:t>
              </w:r>
            </w:ins>
          </w:p>
          <w:p w14:paraId="14E0F6F3" w14:textId="77777777" w:rsidR="00314B07" w:rsidRDefault="00314B07" w:rsidP="00314B07">
            <w:pPr>
              <w:pStyle w:val="NoSpacing"/>
              <w:rPr>
                <w:ins w:id="18" w:author="Author" w:date="2021-10-18T09:47:00Z"/>
                <w:szCs w:val="24"/>
              </w:rPr>
            </w:pPr>
            <w:ins w:id="19" w:author="Author" w:date="2021-10-18T09:47:00Z">
              <w:r>
                <w:rPr>
                  <w:szCs w:val="24"/>
                </w:rPr>
                <w:t>Medical University of Vienna &amp;</w:t>
              </w:r>
            </w:ins>
          </w:p>
          <w:p w14:paraId="6581F014" w14:textId="2A08E9C5" w:rsidR="00E82871" w:rsidDel="00314B07" w:rsidRDefault="00314B07" w:rsidP="00314B07">
            <w:pPr>
              <w:pStyle w:val="NoSpacing"/>
              <w:rPr>
                <w:del w:id="20" w:author="Author" w:date="2021-10-18T09:47:00Z"/>
                <w:b/>
                <w:szCs w:val="24"/>
                <w:lang w:val="de-DE"/>
              </w:rPr>
              <w:pPrChange w:id="21" w:author="Peter Haug" w:date="2021-10-18T09:47:00Z">
                <w:pPr>
                  <w:pStyle w:val="NoSpacing"/>
                </w:pPr>
              </w:pPrChange>
            </w:pPr>
            <w:proofErr w:type="spellStart"/>
            <w:ins w:id="22" w:author="Author" w:date="2021-10-18T09:47:00Z">
              <w:r>
                <w:rPr>
                  <w:szCs w:val="24"/>
                </w:rPr>
                <w:t>Medexter</w:t>
              </w:r>
              <w:proofErr w:type="spellEnd"/>
              <w:r>
                <w:rPr>
                  <w:szCs w:val="24"/>
                </w:rPr>
                <w:t xml:space="preserve"> Healthcare GmbH</w:t>
              </w:r>
              <w:r w:rsidRPr="00343734">
                <w:rPr>
                  <w:b/>
                  <w:szCs w:val="24"/>
                  <w:lang w:val="de-DE"/>
                </w:rPr>
                <w:t xml:space="preserve"> </w:t>
              </w:r>
            </w:ins>
            <w:del w:id="23" w:author="Author" w:date="2021-10-18T09:47:00Z">
              <w:r w:rsidR="00345ACB" w:rsidRPr="00343734" w:rsidDel="00314B07">
                <w:rPr>
                  <w:b/>
                  <w:szCs w:val="24"/>
                  <w:lang w:val="de-DE"/>
                </w:rPr>
                <w:delText>Karsten Fehre, MS</w:delText>
              </w:r>
            </w:del>
          </w:p>
          <w:p w14:paraId="44E40AD4" w14:textId="32FCE34A" w:rsidR="00345ACB" w:rsidRDefault="00345ACB" w:rsidP="00314B07">
            <w:pPr>
              <w:pStyle w:val="NoSpacing"/>
              <w:rPr>
                <w:szCs w:val="24"/>
                <w:lang w:val="de-DE"/>
              </w:rPr>
            </w:pPr>
            <w:del w:id="24" w:author="Author" w:date="2021-10-18T09:47:00Z">
              <w:r w:rsidRPr="00343734" w:rsidDel="00314B07">
                <w:rPr>
                  <w:szCs w:val="24"/>
                  <w:lang w:val="de-DE"/>
                </w:rPr>
                <w:delText>Medexter Healthcare GmbH</w:delText>
              </w:r>
            </w:del>
          </w:p>
          <w:p w14:paraId="7B803F81" w14:textId="77777777" w:rsidR="0094250E" w:rsidRPr="00343734" w:rsidRDefault="0094250E" w:rsidP="0094250E">
            <w:pPr>
              <w:pStyle w:val="NoSpacing"/>
              <w:rPr>
                <w:szCs w:val="24"/>
                <w:lang w:val="de-DE"/>
              </w:rPr>
            </w:pPr>
          </w:p>
        </w:tc>
      </w:tr>
      <w:tr w:rsidR="00345ACB" w:rsidRPr="00DF1634" w14:paraId="3CCDC749" w14:textId="77777777">
        <w:tc>
          <w:tcPr>
            <w:tcW w:w="4248" w:type="dxa"/>
          </w:tcPr>
          <w:p w14:paraId="66DAB5CA" w14:textId="77777777" w:rsidR="00345ACB" w:rsidRDefault="00345ACB">
            <w:pPr>
              <w:pStyle w:val="NoSpacing"/>
              <w:rPr>
                <w:szCs w:val="24"/>
              </w:rPr>
            </w:pPr>
            <w:r>
              <w:rPr>
                <w:szCs w:val="24"/>
              </w:rPr>
              <w:t>Contributor</w:t>
            </w:r>
          </w:p>
        </w:tc>
        <w:tc>
          <w:tcPr>
            <w:tcW w:w="4770" w:type="dxa"/>
          </w:tcPr>
          <w:p w14:paraId="6F7CF43A" w14:textId="77777777" w:rsidR="009C3D9A" w:rsidRDefault="009C3D9A" w:rsidP="009C3D9A">
            <w:pPr>
              <w:pStyle w:val="NoSpacing"/>
              <w:rPr>
                <w:b/>
                <w:szCs w:val="24"/>
              </w:rPr>
            </w:pPr>
            <w:proofErr w:type="spellStart"/>
            <w:r>
              <w:rPr>
                <w:b/>
                <w:szCs w:val="24"/>
              </w:rPr>
              <w:t>Sukil</w:t>
            </w:r>
            <w:proofErr w:type="spellEnd"/>
            <w:r>
              <w:rPr>
                <w:b/>
                <w:szCs w:val="24"/>
              </w:rPr>
              <w:t xml:space="preserve"> Kim, MD, </w:t>
            </w:r>
            <w:r>
              <w:rPr>
                <w:rFonts w:hint="eastAsia"/>
                <w:b/>
                <w:szCs w:val="24"/>
                <w:lang w:eastAsia="ko-KR"/>
              </w:rPr>
              <w:t xml:space="preserve">PhD, </w:t>
            </w:r>
            <w:r>
              <w:rPr>
                <w:b/>
                <w:szCs w:val="24"/>
              </w:rPr>
              <w:t>MS</w:t>
            </w:r>
          </w:p>
          <w:p w14:paraId="27B250DB" w14:textId="77777777" w:rsidR="009C3D9A" w:rsidRDefault="009C3D9A" w:rsidP="009C3D9A">
            <w:pPr>
              <w:pStyle w:val="NoSpacing"/>
              <w:rPr>
                <w:szCs w:val="24"/>
              </w:rPr>
            </w:pPr>
            <w:r>
              <w:rPr>
                <w:szCs w:val="24"/>
              </w:rPr>
              <w:t>Catholic University of Korea</w:t>
            </w:r>
          </w:p>
          <w:p w14:paraId="7ED497BA" w14:textId="77777777" w:rsidR="00345ACB" w:rsidRDefault="00345ACB">
            <w:pPr>
              <w:pStyle w:val="NoSpacing"/>
              <w:rPr>
                <w:szCs w:val="24"/>
                <w:lang w:eastAsia="ko-KR"/>
              </w:rPr>
            </w:pPr>
          </w:p>
        </w:tc>
      </w:tr>
      <w:tr w:rsidR="00345ACB" w:rsidRPr="00DF1634" w14:paraId="3D869A6C" w14:textId="77777777">
        <w:tc>
          <w:tcPr>
            <w:tcW w:w="4248" w:type="dxa"/>
          </w:tcPr>
          <w:p w14:paraId="725CA521" w14:textId="77777777" w:rsidR="00345ACB" w:rsidRDefault="00345ACB">
            <w:pPr>
              <w:pStyle w:val="NoSpacing"/>
              <w:rPr>
                <w:ins w:id="25" w:author="Author" w:date="2021-10-18T09:11:00Z"/>
                <w:szCs w:val="24"/>
              </w:rPr>
            </w:pPr>
            <w:r>
              <w:rPr>
                <w:szCs w:val="24"/>
              </w:rPr>
              <w:t>Contributor</w:t>
            </w:r>
          </w:p>
          <w:p w14:paraId="62172E62" w14:textId="77777777" w:rsidR="00F3299D" w:rsidRDefault="00F3299D">
            <w:pPr>
              <w:pStyle w:val="NoSpacing"/>
              <w:rPr>
                <w:ins w:id="26" w:author="Author" w:date="2021-10-18T09:11:00Z"/>
                <w:szCs w:val="24"/>
              </w:rPr>
            </w:pPr>
          </w:p>
          <w:p w14:paraId="7E52BB92" w14:textId="77777777" w:rsidR="00F3299D" w:rsidRDefault="00F3299D">
            <w:pPr>
              <w:pStyle w:val="NoSpacing"/>
              <w:rPr>
                <w:ins w:id="27" w:author="Author" w:date="2021-10-18T09:11:00Z"/>
                <w:szCs w:val="24"/>
              </w:rPr>
            </w:pPr>
          </w:p>
          <w:p w14:paraId="3D631A28" w14:textId="67426101" w:rsidR="00F3299D" w:rsidRDefault="00F3299D">
            <w:pPr>
              <w:pStyle w:val="NoSpacing"/>
              <w:rPr>
                <w:szCs w:val="24"/>
              </w:rPr>
            </w:pPr>
            <w:ins w:id="28" w:author="Author" w:date="2021-10-18T09:11:00Z">
              <w:r>
                <w:rPr>
                  <w:szCs w:val="24"/>
                </w:rPr>
                <w:t>Contributor</w:t>
              </w:r>
            </w:ins>
          </w:p>
        </w:tc>
        <w:tc>
          <w:tcPr>
            <w:tcW w:w="4770" w:type="dxa"/>
          </w:tcPr>
          <w:p w14:paraId="1DEF33D2" w14:textId="77777777" w:rsidR="00345ACB" w:rsidRDefault="00345ACB">
            <w:pPr>
              <w:pStyle w:val="NoSpacing"/>
              <w:rPr>
                <w:b/>
                <w:szCs w:val="24"/>
              </w:rPr>
            </w:pPr>
            <w:r>
              <w:rPr>
                <w:b/>
                <w:szCs w:val="24"/>
              </w:rPr>
              <w:t>Chai Young Jung</w:t>
            </w:r>
            <w:r w:rsidR="00E43472">
              <w:rPr>
                <w:b/>
                <w:szCs w:val="24"/>
              </w:rPr>
              <w:t>, PhD</w:t>
            </w:r>
          </w:p>
          <w:p w14:paraId="7CA3B71B" w14:textId="77777777" w:rsidR="00345ACB" w:rsidRDefault="00345ACB">
            <w:pPr>
              <w:pStyle w:val="NoSpacing"/>
              <w:rPr>
                <w:szCs w:val="24"/>
              </w:rPr>
            </w:pPr>
            <w:r>
              <w:rPr>
                <w:szCs w:val="24"/>
              </w:rPr>
              <w:t>Catholic University of Korea</w:t>
            </w:r>
          </w:p>
          <w:p w14:paraId="54CD146B" w14:textId="77777777" w:rsidR="00345ACB" w:rsidRDefault="00345ACB">
            <w:pPr>
              <w:pStyle w:val="NoSpacing"/>
              <w:rPr>
                <w:ins w:id="29" w:author="Author" w:date="2021-10-18T09:11:00Z"/>
                <w:szCs w:val="24"/>
              </w:rPr>
            </w:pPr>
          </w:p>
          <w:p w14:paraId="46F5E4A4" w14:textId="77777777" w:rsidR="00314B07" w:rsidRDefault="00314B07" w:rsidP="00314B07">
            <w:pPr>
              <w:pStyle w:val="NoSpacing"/>
              <w:rPr>
                <w:ins w:id="30" w:author="Author" w:date="2021-10-18T09:47:00Z"/>
                <w:b/>
                <w:szCs w:val="24"/>
                <w:lang w:val="de-DE"/>
              </w:rPr>
            </w:pPr>
            <w:ins w:id="31" w:author="Author" w:date="2021-10-18T09:47:00Z">
              <w:r w:rsidRPr="00343734">
                <w:rPr>
                  <w:b/>
                  <w:szCs w:val="24"/>
                  <w:lang w:val="de-DE"/>
                </w:rPr>
                <w:t xml:space="preserve">Karsten </w:t>
              </w:r>
              <w:proofErr w:type="spellStart"/>
              <w:r w:rsidRPr="00343734">
                <w:rPr>
                  <w:b/>
                  <w:szCs w:val="24"/>
                  <w:lang w:val="de-DE"/>
                </w:rPr>
                <w:t>Fehre</w:t>
              </w:r>
              <w:proofErr w:type="spellEnd"/>
              <w:r w:rsidRPr="00343734">
                <w:rPr>
                  <w:b/>
                  <w:szCs w:val="24"/>
                  <w:lang w:val="de-DE"/>
                </w:rPr>
                <w:t>, MS</w:t>
              </w:r>
            </w:ins>
          </w:p>
          <w:p w14:paraId="2FB49360" w14:textId="62513221" w:rsidR="00F3299D" w:rsidRDefault="00314B07" w:rsidP="00314B07">
            <w:pPr>
              <w:pStyle w:val="NoSpacing"/>
              <w:rPr>
                <w:szCs w:val="24"/>
              </w:rPr>
            </w:pPr>
            <w:proofErr w:type="spellStart"/>
            <w:ins w:id="32" w:author="Author" w:date="2021-10-18T09:47:00Z">
              <w:r w:rsidRPr="00343734">
                <w:rPr>
                  <w:szCs w:val="24"/>
                  <w:lang w:val="de-DE"/>
                </w:rPr>
                <w:t>Medexter</w:t>
              </w:r>
              <w:proofErr w:type="spellEnd"/>
              <w:r w:rsidRPr="00343734">
                <w:rPr>
                  <w:szCs w:val="24"/>
                  <w:lang w:val="de-DE"/>
                </w:rPr>
                <w:t xml:space="preserve"> </w:t>
              </w:r>
              <w:proofErr w:type="spellStart"/>
              <w:r w:rsidRPr="00343734">
                <w:rPr>
                  <w:szCs w:val="24"/>
                  <w:lang w:val="de-DE"/>
                </w:rPr>
                <w:t>Healthcare</w:t>
              </w:r>
              <w:proofErr w:type="spellEnd"/>
              <w:r w:rsidRPr="00343734">
                <w:rPr>
                  <w:szCs w:val="24"/>
                  <w:lang w:val="de-DE"/>
                </w:rPr>
                <w:t xml:space="preserve"> GmbH</w:t>
              </w:r>
            </w:ins>
          </w:p>
        </w:tc>
      </w:tr>
    </w:tbl>
    <w:p w14:paraId="5A4FF22A" w14:textId="77777777" w:rsidR="00345ACB" w:rsidRDefault="00345ACB" w:rsidP="00B575DC">
      <w:pPr>
        <w:pStyle w:val="NoSpacing"/>
      </w:pPr>
    </w:p>
    <w:p w14:paraId="480A2952" w14:textId="77777777" w:rsidR="00345ACB" w:rsidRDefault="00345ACB">
      <w:pPr>
        <w:rPr>
          <w:rFonts w:ascii="Arial" w:hAnsi="Arial" w:cs="Arial"/>
          <w:b/>
          <w:bCs/>
          <w:sz w:val="28"/>
          <w:szCs w:val="28"/>
        </w:rPr>
      </w:pPr>
      <w:r>
        <w:rPr>
          <w:rFonts w:ascii="Arial" w:hAnsi="Arial" w:cs="Arial"/>
          <w:b/>
          <w:bCs/>
          <w:sz w:val="28"/>
          <w:szCs w:val="28"/>
        </w:rPr>
        <w:br w:type="page"/>
      </w:r>
      <w:r>
        <w:rPr>
          <w:rFonts w:ascii="Arial" w:hAnsi="Arial" w:cs="Arial"/>
          <w:b/>
          <w:bCs/>
          <w:sz w:val="28"/>
          <w:szCs w:val="28"/>
        </w:rPr>
        <w:lastRenderedPageBreak/>
        <w:t>TABLE OF CONTENTS</w:t>
      </w:r>
    </w:p>
    <w:p w14:paraId="48E0167D" w14:textId="77777777" w:rsidR="00345ACB" w:rsidRDefault="00345ACB">
      <w:pPr>
        <w:pStyle w:val="TOC1"/>
        <w:rPr>
          <w:rFonts w:eastAsia="Times New Roman"/>
          <w:caps w:val="0"/>
          <w:noProof/>
          <w:sz w:val="24"/>
          <w:szCs w:val="24"/>
          <w:lang w:val="de-DE" w:eastAsia="de-DE"/>
        </w:rPr>
      </w:pPr>
      <w:r>
        <w:rPr>
          <w:rFonts w:ascii="Arial" w:hAnsi="Arial" w:cs="Arial"/>
          <w:b/>
          <w:bCs/>
          <w:sz w:val="28"/>
          <w:szCs w:val="28"/>
        </w:rPr>
        <w:fldChar w:fldCharType="begin"/>
      </w:r>
      <w:r>
        <w:rPr>
          <w:rFonts w:ascii="Arial" w:hAnsi="Arial" w:cs="Arial"/>
          <w:b/>
          <w:bCs/>
          <w:sz w:val="28"/>
          <w:szCs w:val="28"/>
        </w:rPr>
        <w:instrText xml:space="preserve"> TOC \o "1-3" \h \z \u </w:instrText>
      </w:r>
      <w:r>
        <w:rPr>
          <w:rFonts w:ascii="Arial" w:hAnsi="Arial" w:cs="Arial"/>
          <w:b/>
          <w:bCs/>
          <w:sz w:val="28"/>
          <w:szCs w:val="28"/>
        </w:rPr>
        <w:fldChar w:fldCharType="separate"/>
      </w:r>
      <w:hyperlink w:anchor="_Toc382911930" w:history="1">
        <w:r w:rsidRPr="008B0E95">
          <w:rPr>
            <w:rStyle w:val="Hyperlink"/>
            <w:noProof/>
            <w:highlight w:val="yellow"/>
          </w:rPr>
          <w:t>WHAT’S NEW IN VERSION 2.10</w:t>
        </w:r>
        <w:r w:rsidRPr="008B0E95">
          <w:rPr>
            <w:noProof/>
            <w:webHidden/>
            <w:highlight w:val="yellow"/>
          </w:rPr>
          <w:tab/>
        </w:r>
        <w:r w:rsidRPr="008B0E95">
          <w:rPr>
            <w:noProof/>
            <w:webHidden/>
            <w:highlight w:val="yellow"/>
          </w:rPr>
          <w:fldChar w:fldCharType="begin"/>
        </w:r>
        <w:r w:rsidRPr="008B0E95">
          <w:rPr>
            <w:noProof/>
            <w:webHidden/>
            <w:highlight w:val="yellow"/>
          </w:rPr>
          <w:instrText xml:space="preserve"> PAGEREF _Toc382911930 \h </w:instrText>
        </w:r>
        <w:r w:rsidRPr="008B0E95">
          <w:rPr>
            <w:noProof/>
            <w:webHidden/>
            <w:highlight w:val="yellow"/>
          </w:rPr>
        </w:r>
        <w:r w:rsidRPr="008B0E95">
          <w:rPr>
            <w:noProof/>
            <w:webHidden/>
            <w:highlight w:val="yellow"/>
          </w:rPr>
          <w:fldChar w:fldCharType="separate"/>
        </w:r>
        <w:r w:rsidRPr="008B0E95">
          <w:rPr>
            <w:noProof/>
            <w:webHidden/>
            <w:highlight w:val="yellow"/>
          </w:rPr>
          <w:t>11</w:t>
        </w:r>
        <w:r w:rsidRPr="008B0E95">
          <w:rPr>
            <w:noProof/>
            <w:webHidden/>
            <w:highlight w:val="yellow"/>
          </w:rPr>
          <w:fldChar w:fldCharType="end"/>
        </w:r>
      </w:hyperlink>
    </w:p>
    <w:p w14:paraId="57CBA23C" w14:textId="77777777" w:rsidR="00345ACB" w:rsidRDefault="00E76D1B">
      <w:pPr>
        <w:pStyle w:val="TOC1"/>
        <w:rPr>
          <w:rFonts w:eastAsia="Times New Roman"/>
          <w:caps w:val="0"/>
          <w:noProof/>
          <w:sz w:val="24"/>
          <w:szCs w:val="24"/>
          <w:lang w:val="de-DE" w:eastAsia="de-DE"/>
        </w:rPr>
      </w:pPr>
      <w:hyperlink w:anchor="_Toc382911931" w:history="1">
        <w:r w:rsidR="00345ACB" w:rsidRPr="00B666ED">
          <w:rPr>
            <w:rStyle w:val="Hyperlink"/>
            <w:noProof/>
          </w:rPr>
          <w:t>1</w:t>
        </w:r>
        <w:r w:rsidR="00345ACB">
          <w:rPr>
            <w:rFonts w:eastAsia="Times New Roman"/>
            <w:caps w:val="0"/>
            <w:noProof/>
            <w:sz w:val="24"/>
            <w:szCs w:val="24"/>
            <w:lang w:val="de-DE" w:eastAsia="de-DE"/>
          </w:rPr>
          <w:tab/>
        </w:r>
        <w:r w:rsidR="00345ACB" w:rsidRPr="00B666ED">
          <w:rPr>
            <w:rStyle w:val="Hyperlink"/>
            <w:noProof/>
          </w:rPr>
          <w:t>Scope</w:t>
        </w:r>
        <w:r w:rsidR="00345ACB">
          <w:rPr>
            <w:noProof/>
            <w:webHidden/>
          </w:rPr>
          <w:tab/>
        </w:r>
        <w:r w:rsidR="00345ACB">
          <w:rPr>
            <w:noProof/>
            <w:webHidden/>
          </w:rPr>
          <w:fldChar w:fldCharType="begin"/>
        </w:r>
        <w:r w:rsidR="00345ACB">
          <w:rPr>
            <w:noProof/>
            <w:webHidden/>
          </w:rPr>
          <w:instrText xml:space="preserve"> PAGEREF _Toc382911931 \h </w:instrText>
        </w:r>
        <w:r w:rsidR="00345ACB">
          <w:rPr>
            <w:noProof/>
            <w:webHidden/>
          </w:rPr>
        </w:r>
        <w:r w:rsidR="00345ACB">
          <w:rPr>
            <w:noProof/>
            <w:webHidden/>
          </w:rPr>
          <w:fldChar w:fldCharType="separate"/>
        </w:r>
        <w:r w:rsidR="00345ACB">
          <w:rPr>
            <w:noProof/>
            <w:webHidden/>
          </w:rPr>
          <w:t>11</w:t>
        </w:r>
        <w:r w:rsidR="00345ACB">
          <w:rPr>
            <w:noProof/>
            <w:webHidden/>
          </w:rPr>
          <w:fldChar w:fldCharType="end"/>
        </w:r>
      </w:hyperlink>
    </w:p>
    <w:p w14:paraId="3A1BB60F" w14:textId="77777777" w:rsidR="00345ACB" w:rsidRDefault="00E76D1B">
      <w:pPr>
        <w:pStyle w:val="TOC1"/>
        <w:rPr>
          <w:rFonts w:eastAsia="Times New Roman"/>
          <w:caps w:val="0"/>
          <w:noProof/>
          <w:sz w:val="24"/>
          <w:szCs w:val="24"/>
          <w:lang w:val="de-DE" w:eastAsia="de-DE"/>
        </w:rPr>
      </w:pPr>
      <w:hyperlink w:anchor="_Toc382911932" w:history="1">
        <w:r w:rsidR="00345ACB" w:rsidRPr="00B666ED">
          <w:rPr>
            <w:rStyle w:val="Hyperlink"/>
            <w:noProof/>
          </w:rPr>
          <w:t>2</w:t>
        </w:r>
        <w:r w:rsidR="00345ACB">
          <w:rPr>
            <w:rFonts w:eastAsia="Times New Roman"/>
            <w:caps w:val="0"/>
            <w:noProof/>
            <w:sz w:val="24"/>
            <w:szCs w:val="24"/>
            <w:lang w:val="de-DE" w:eastAsia="de-DE"/>
          </w:rPr>
          <w:tab/>
        </w:r>
        <w:r w:rsidR="00345ACB" w:rsidRPr="00B666ED">
          <w:rPr>
            <w:rStyle w:val="Hyperlink"/>
            <w:noProof/>
          </w:rPr>
          <w:t>Referenced Documents</w:t>
        </w:r>
        <w:r w:rsidR="00345ACB">
          <w:rPr>
            <w:noProof/>
            <w:webHidden/>
          </w:rPr>
          <w:tab/>
        </w:r>
        <w:r w:rsidR="00345ACB">
          <w:rPr>
            <w:noProof/>
            <w:webHidden/>
          </w:rPr>
          <w:fldChar w:fldCharType="begin"/>
        </w:r>
        <w:r w:rsidR="00345ACB">
          <w:rPr>
            <w:noProof/>
            <w:webHidden/>
          </w:rPr>
          <w:instrText xml:space="preserve"> PAGEREF _Toc382911932 \h </w:instrText>
        </w:r>
        <w:r w:rsidR="00345ACB">
          <w:rPr>
            <w:noProof/>
            <w:webHidden/>
          </w:rPr>
        </w:r>
        <w:r w:rsidR="00345ACB">
          <w:rPr>
            <w:noProof/>
            <w:webHidden/>
          </w:rPr>
          <w:fldChar w:fldCharType="separate"/>
        </w:r>
        <w:r w:rsidR="00345ACB">
          <w:rPr>
            <w:noProof/>
            <w:webHidden/>
          </w:rPr>
          <w:t>12</w:t>
        </w:r>
        <w:r w:rsidR="00345ACB">
          <w:rPr>
            <w:noProof/>
            <w:webHidden/>
          </w:rPr>
          <w:fldChar w:fldCharType="end"/>
        </w:r>
      </w:hyperlink>
    </w:p>
    <w:p w14:paraId="54242441" w14:textId="77777777" w:rsidR="00345ACB" w:rsidRDefault="00E76D1B">
      <w:pPr>
        <w:pStyle w:val="TOC2"/>
        <w:rPr>
          <w:rFonts w:eastAsia="Times New Roman"/>
          <w:noProof/>
          <w:sz w:val="24"/>
          <w:szCs w:val="24"/>
          <w:lang w:val="de-DE" w:eastAsia="de-DE"/>
        </w:rPr>
      </w:pPr>
      <w:hyperlink w:anchor="_Toc382911933" w:history="1">
        <w:r w:rsidR="00345ACB" w:rsidRPr="00B666ED">
          <w:rPr>
            <w:rStyle w:val="Hyperlink"/>
            <w:noProof/>
          </w:rPr>
          <w:t>2.1</w:t>
        </w:r>
        <w:r w:rsidR="00345ACB">
          <w:rPr>
            <w:rFonts w:eastAsia="Times New Roman"/>
            <w:noProof/>
            <w:sz w:val="24"/>
            <w:szCs w:val="24"/>
            <w:lang w:val="de-DE" w:eastAsia="de-DE"/>
          </w:rPr>
          <w:tab/>
        </w:r>
        <w:r w:rsidR="00345ACB" w:rsidRPr="00B666ED">
          <w:rPr>
            <w:rStyle w:val="Hyperlink"/>
            <w:noProof/>
          </w:rPr>
          <w:t>Health Level Seven Standards:</w:t>
        </w:r>
        <w:r w:rsidR="00345ACB">
          <w:rPr>
            <w:noProof/>
            <w:webHidden/>
          </w:rPr>
          <w:tab/>
        </w:r>
        <w:r w:rsidR="00345ACB">
          <w:rPr>
            <w:noProof/>
            <w:webHidden/>
          </w:rPr>
          <w:fldChar w:fldCharType="begin"/>
        </w:r>
        <w:r w:rsidR="00345ACB">
          <w:rPr>
            <w:noProof/>
            <w:webHidden/>
          </w:rPr>
          <w:instrText xml:space="preserve"> PAGEREF _Toc382911933 \h </w:instrText>
        </w:r>
        <w:r w:rsidR="00345ACB">
          <w:rPr>
            <w:noProof/>
            <w:webHidden/>
          </w:rPr>
        </w:r>
        <w:r w:rsidR="00345ACB">
          <w:rPr>
            <w:noProof/>
            <w:webHidden/>
          </w:rPr>
          <w:fldChar w:fldCharType="separate"/>
        </w:r>
        <w:r w:rsidR="00345ACB">
          <w:rPr>
            <w:noProof/>
            <w:webHidden/>
          </w:rPr>
          <w:t>12</w:t>
        </w:r>
        <w:r w:rsidR="00345ACB">
          <w:rPr>
            <w:noProof/>
            <w:webHidden/>
          </w:rPr>
          <w:fldChar w:fldCharType="end"/>
        </w:r>
      </w:hyperlink>
    </w:p>
    <w:p w14:paraId="098FC468" w14:textId="77777777" w:rsidR="00345ACB" w:rsidRDefault="00E76D1B">
      <w:pPr>
        <w:pStyle w:val="TOC2"/>
        <w:rPr>
          <w:rFonts w:eastAsia="Times New Roman"/>
          <w:noProof/>
          <w:sz w:val="24"/>
          <w:szCs w:val="24"/>
          <w:lang w:val="de-DE" w:eastAsia="de-DE"/>
        </w:rPr>
      </w:pPr>
      <w:hyperlink w:anchor="_Toc382911934" w:history="1">
        <w:r w:rsidR="00345ACB" w:rsidRPr="00B666ED">
          <w:rPr>
            <w:rStyle w:val="Hyperlink"/>
            <w:noProof/>
          </w:rPr>
          <w:t>2.2</w:t>
        </w:r>
        <w:r w:rsidR="00345ACB">
          <w:rPr>
            <w:rFonts w:eastAsia="Times New Roman"/>
            <w:noProof/>
            <w:sz w:val="24"/>
            <w:szCs w:val="24"/>
            <w:lang w:val="de-DE" w:eastAsia="de-DE"/>
          </w:rPr>
          <w:tab/>
        </w:r>
        <w:r w:rsidR="00345ACB" w:rsidRPr="00B666ED">
          <w:rPr>
            <w:rStyle w:val="Hyperlink"/>
            <w:noProof/>
          </w:rPr>
          <w:t>ASTM Standards:</w:t>
        </w:r>
        <w:r w:rsidR="00345ACB">
          <w:rPr>
            <w:noProof/>
            <w:webHidden/>
          </w:rPr>
          <w:tab/>
        </w:r>
        <w:r w:rsidR="00345ACB">
          <w:rPr>
            <w:noProof/>
            <w:webHidden/>
          </w:rPr>
          <w:fldChar w:fldCharType="begin"/>
        </w:r>
        <w:r w:rsidR="00345ACB">
          <w:rPr>
            <w:noProof/>
            <w:webHidden/>
          </w:rPr>
          <w:instrText xml:space="preserve"> PAGEREF _Toc382911934 \h </w:instrText>
        </w:r>
        <w:r w:rsidR="00345ACB">
          <w:rPr>
            <w:noProof/>
            <w:webHidden/>
          </w:rPr>
        </w:r>
        <w:r w:rsidR="00345ACB">
          <w:rPr>
            <w:noProof/>
            <w:webHidden/>
          </w:rPr>
          <w:fldChar w:fldCharType="separate"/>
        </w:r>
        <w:r w:rsidR="00345ACB">
          <w:rPr>
            <w:noProof/>
            <w:webHidden/>
          </w:rPr>
          <w:t>12</w:t>
        </w:r>
        <w:r w:rsidR="00345ACB">
          <w:rPr>
            <w:noProof/>
            <w:webHidden/>
          </w:rPr>
          <w:fldChar w:fldCharType="end"/>
        </w:r>
      </w:hyperlink>
    </w:p>
    <w:p w14:paraId="6B6E87BF" w14:textId="77777777" w:rsidR="00345ACB" w:rsidRDefault="00E76D1B">
      <w:pPr>
        <w:pStyle w:val="TOC2"/>
        <w:rPr>
          <w:rFonts w:eastAsia="Times New Roman"/>
          <w:noProof/>
          <w:sz w:val="24"/>
          <w:szCs w:val="24"/>
          <w:lang w:val="de-DE" w:eastAsia="de-DE"/>
        </w:rPr>
      </w:pPr>
      <w:hyperlink w:anchor="_Toc382911935" w:history="1">
        <w:r w:rsidR="00345ACB" w:rsidRPr="00B666ED">
          <w:rPr>
            <w:rStyle w:val="Hyperlink"/>
            <w:noProof/>
          </w:rPr>
          <w:t>2.3</w:t>
        </w:r>
        <w:r w:rsidR="00345ACB">
          <w:rPr>
            <w:rFonts w:eastAsia="Times New Roman"/>
            <w:noProof/>
            <w:sz w:val="24"/>
            <w:szCs w:val="24"/>
            <w:lang w:val="de-DE" w:eastAsia="de-DE"/>
          </w:rPr>
          <w:tab/>
        </w:r>
        <w:r w:rsidR="00345ACB" w:rsidRPr="00B666ED">
          <w:rPr>
            <w:rStyle w:val="Hyperlink"/>
            <w:noProof/>
          </w:rPr>
          <w:t>ANSI Standards:</w:t>
        </w:r>
        <w:r w:rsidR="00345ACB">
          <w:rPr>
            <w:noProof/>
            <w:webHidden/>
          </w:rPr>
          <w:tab/>
        </w:r>
        <w:r w:rsidR="00345ACB">
          <w:rPr>
            <w:noProof/>
            <w:webHidden/>
          </w:rPr>
          <w:fldChar w:fldCharType="begin"/>
        </w:r>
        <w:r w:rsidR="00345ACB">
          <w:rPr>
            <w:noProof/>
            <w:webHidden/>
          </w:rPr>
          <w:instrText xml:space="preserve"> PAGEREF _Toc382911935 \h </w:instrText>
        </w:r>
        <w:r w:rsidR="00345ACB">
          <w:rPr>
            <w:noProof/>
            <w:webHidden/>
          </w:rPr>
        </w:r>
        <w:r w:rsidR="00345ACB">
          <w:rPr>
            <w:noProof/>
            <w:webHidden/>
          </w:rPr>
          <w:fldChar w:fldCharType="separate"/>
        </w:r>
        <w:r w:rsidR="00345ACB">
          <w:rPr>
            <w:noProof/>
            <w:webHidden/>
          </w:rPr>
          <w:t>12</w:t>
        </w:r>
        <w:r w:rsidR="00345ACB">
          <w:rPr>
            <w:noProof/>
            <w:webHidden/>
          </w:rPr>
          <w:fldChar w:fldCharType="end"/>
        </w:r>
      </w:hyperlink>
    </w:p>
    <w:p w14:paraId="0A5A8C8C" w14:textId="77777777" w:rsidR="00345ACB" w:rsidRDefault="00E76D1B">
      <w:pPr>
        <w:pStyle w:val="TOC2"/>
        <w:rPr>
          <w:rFonts w:eastAsia="Times New Roman"/>
          <w:noProof/>
          <w:sz w:val="24"/>
          <w:szCs w:val="24"/>
          <w:lang w:val="de-DE" w:eastAsia="de-DE"/>
        </w:rPr>
      </w:pPr>
      <w:hyperlink w:anchor="_Toc382911936" w:history="1">
        <w:r w:rsidR="00345ACB" w:rsidRPr="00B666ED">
          <w:rPr>
            <w:rStyle w:val="Hyperlink"/>
            <w:noProof/>
          </w:rPr>
          <w:t>2.4</w:t>
        </w:r>
        <w:r w:rsidR="00345ACB">
          <w:rPr>
            <w:rFonts w:eastAsia="Times New Roman"/>
            <w:noProof/>
            <w:sz w:val="24"/>
            <w:szCs w:val="24"/>
            <w:lang w:val="de-DE" w:eastAsia="de-DE"/>
          </w:rPr>
          <w:tab/>
        </w:r>
        <w:r w:rsidR="00345ACB" w:rsidRPr="00B666ED">
          <w:rPr>
            <w:rStyle w:val="Hyperlink"/>
            <w:noProof/>
          </w:rPr>
          <w:t>ISO Standards:</w:t>
        </w:r>
        <w:r w:rsidR="00345ACB">
          <w:rPr>
            <w:noProof/>
            <w:webHidden/>
          </w:rPr>
          <w:tab/>
        </w:r>
        <w:r w:rsidR="00345ACB">
          <w:rPr>
            <w:noProof/>
            <w:webHidden/>
          </w:rPr>
          <w:fldChar w:fldCharType="begin"/>
        </w:r>
        <w:r w:rsidR="00345ACB">
          <w:rPr>
            <w:noProof/>
            <w:webHidden/>
          </w:rPr>
          <w:instrText xml:space="preserve"> PAGEREF _Toc382911936 \h </w:instrText>
        </w:r>
        <w:r w:rsidR="00345ACB">
          <w:rPr>
            <w:noProof/>
            <w:webHidden/>
          </w:rPr>
        </w:r>
        <w:r w:rsidR="00345ACB">
          <w:rPr>
            <w:noProof/>
            <w:webHidden/>
          </w:rPr>
          <w:fldChar w:fldCharType="separate"/>
        </w:r>
        <w:r w:rsidR="00345ACB">
          <w:rPr>
            <w:noProof/>
            <w:webHidden/>
          </w:rPr>
          <w:t>12</w:t>
        </w:r>
        <w:r w:rsidR="00345ACB">
          <w:rPr>
            <w:noProof/>
            <w:webHidden/>
          </w:rPr>
          <w:fldChar w:fldCharType="end"/>
        </w:r>
      </w:hyperlink>
    </w:p>
    <w:p w14:paraId="4ECE8889" w14:textId="77777777" w:rsidR="00345ACB" w:rsidRDefault="00E76D1B">
      <w:pPr>
        <w:pStyle w:val="TOC2"/>
        <w:rPr>
          <w:rFonts w:eastAsia="Times New Roman"/>
          <w:noProof/>
          <w:sz w:val="24"/>
          <w:szCs w:val="24"/>
          <w:lang w:val="de-DE" w:eastAsia="de-DE"/>
        </w:rPr>
      </w:pPr>
      <w:hyperlink w:anchor="_Toc382911937" w:history="1">
        <w:r w:rsidR="00345ACB" w:rsidRPr="00B666ED">
          <w:rPr>
            <w:rStyle w:val="Hyperlink"/>
            <w:noProof/>
          </w:rPr>
          <w:t>2.5</w:t>
        </w:r>
        <w:r w:rsidR="00345ACB">
          <w:rPr>
            <w:rFonts w:eastAsia="Times New Roman"/>
            <w:noProof/>
            <w:sz w:val="24"/>
            <w:szCs w:val="24"/>
            <w:lang w:val="de-DE" w:eastAsia="de-DE"/>
          </w:rPr>
          <w:tab/>
        </w:r>
        <w:r w:rsidR="00345ACB" w:rsidRPr="00B666ED">
          <w:rPr>
            <w:rStyle w:val="Hyperlink"/>
            <w:noProof/>
          </w:rPr>
          <w:t>World Wide Web Consortium Recommendations:</w:t>
        </w:r>
        <w:r w:rsidR="00345ACB">
          <w:rPr>
            <w:noProof/>
            <w:webHidden/>
          </w:rPr>
          <w:tab/>
        </w:r>
        <w:r w:rsidR="00345ACB">
          <w:rPr>
            <w:noProof/>
            <w:webHidden/>
          </w:rPr>
          <w:fldChar w:fldCharType="begin"/>
        </w:r>
        <w:r w:rsidR="00345ACB">
          <w:rPr>
            <w:noProof/>
            <w:webHidden/>
          </w:rPr>
          <w:instrText xml:space="preserve"> PAGEREF _Toc382911937 \h </w:instrText>
        </w:r>
        <w:r w:rsidR="00345ACB">
          <w:rPr>
            <w:noProof/>
            <w:webHidden/>
          </w:rPr>
        </w:r>
        <w:r w:rsidR="00345ACB">
          <w:rPr>
            <w:noProof/>
            <w:webHidden/>
          </w:rPr>
          <w:fldChar w:fldCharType="separate"/>
        </w:r>
        <w:r w:rsidR="00345ACB">
          <w:rPr>
            <w:noProof/>
            <w:webHidden/>
          </w:rPr>
          <w:t>13</w:t>
        </w:r>
        <w:r w:rsidR="00345ACB">
          <w:rPr>
            <w:noProof/>
            <w:webHidden/>
          </w:rPr>
          <w:fldChar w:fldCharType="end"/>
        </w:r>
      </w:hyperlink>
    </w:p>
    <w:p w14:paraId="6458DA04" w14:textId="77777777" w:rsidR="00345ACB" w:rsidRDefault="00E76D1B">
      <w:pPr>
        <w:pStyle w:val="TOC2"/>
        <w:rPr>
          <w:rFonts w:eastAsia="Times New Roman"/>
          <w:noProof/>
          <w:sz w:val="24"/>
          <w:szCs w:val="24"/>
          <w:lang w:val="de-DE" w:eastAsia="de-DE"/>
        </w:rPr>
      </w:pPr>
      <w:hyperlink w:anchor="_Toc382911938" w:history="1">
        <w:r w:rsidR="00345ACB" w:rsidRPr="00B666ED">
          <w:rPr>
            <w:rStyle w:val="Hyperlink"/>
            <w:noProof/>
          </w:rPr>
          <w:t>2.6</w:t>
        </w:r>
        <w:r w:rsidR="00345ACB">
          <w:rPr>
            <w:rFonts w:eastAsia="Times New Roman"/>
            <w:noProof/>
            <w:sz w:val="24"/>
            <w:szCs w:val="24"/>
            <w:lang w:val="de-DE" w:eastAsia="de-DE"/>
          </w:rPr>
          <w:tab/>
        </w:r>
        <w:r w:rsidR="00345ACB" w:rsidRPr="00B666ED">
          <w:rPr>
            <w:rStyle w:val="Hyperlink"/>
            <w:noProof/>
          </w:rPr>
          <w:t>Unicode Standards:</w:t>
        </w:r>
        <w:r w:rsidR="00345ACB">
          <w:rPr>
            <w:noProof/>
            <w:webHidden/>
          </w:rPr>
          <w:tab/>
        </w:r>
        <w:r w:rsidR="00345ACB">
          <w:rPr>
            <w:noProof/>
            <w:webHidden/>
          </w:rPr>
          <w:fldChar w:fldCharType="begin"/>
        </w:r>
        <w:r w:rsidR="00345ACB">
          <w:rPr>
            <w:noProof/>
            <w:webHidden/>
          </w:rPr>
          <w:instrText xml:space="preserve"> PAGEREF _Toc382911938 \h </w:instrText>
        </w:r>
        <w:r w:rsidR="00345ACB">
          <w:rPr>
            <w:noProof/>
            <w:webHidden/>
          </w:rPr>
        </w:r>
        <w:r w:rsidR="00345ACB">
          <w:rPr>
            <w:noProof/>
            <w:webHidden/>
          </w:rPr>
          <w:fldChar w:fldCharType="separate"/>
        </w:r>
        <w:r w:rsidR="00345ACB">
          <w:rPr>
            <w:noProof/>
            <w:webHidden/>
          </w:rPr>
          <w:t>13</w:t>
        </w:r>
        <w:r w:rsidR="00345ACB">
          <w:rPr>
            <w:noProof/>
            <w:webHidden/>
          </w:rPr>
          <w:fldChar w:fldCharType="end"/>
        </w:r>
      </w:hyperlink>
    </w:p>
    <w:p w14:paraId="3FB0BB06" w14:textId="77777777" w:rsidR="00345ACB" w:rsidRDefault="00E76D1B">
      <w:pPr>
        <w:pStyle w:val="TOC1"/>
        <w:rPr>
          <w:rFonts w:eastAsia="Times New Roman"/>
          <w:caps w:val="0"/>
          <w:noProof/>
          <w:sz w:val="24"/>
          <w:szCs w:val="24"/>
          <w:lang w:val="de-DE" w:eastAsia="de-DE"/>
        </w:rPr>
      </w:pPr>
      <w:hyperlink w:anchor="_Toc382911939" w:history="1">
        <w:r w:rsidR="00345ACB" w:rsidRPr="00B666ED">
          <w:rPr>
            <w:rStyle w:val="Hyperlink"/>
            <w:noProof/>
          </w:rPr>
          <w:t>3</w:t>
        </w:r>
        <w:r w:rsidR="00345ACB">
          <w:rPr>
            <w:rFonts w:eastAsia="Times New Roman"/>
            <w:caps w:val="0"/>
            <w:noProof/>
            <w:sz w:val="24"/>
            <w:szCs w:val="24"/>
            <w:lang w:val="de-DE" w:eastAsia="de-DE"/>
          </w:rPr>
          <w:tab/>
        </w:r>
        <w:r w:rsidR="00345ACB" w:rsidRPr="00B666ED">
          <w:rPr>
            <w:rStyle w:val="Hyperlink"/>
            <w:noProof/>
          </w:rPr>
          <w:t>Terminology</w:t>
        </w:r>
        <w:r w:rsidR="00345ACB">
          <w:rPr>
            <w:noProof/>
            <w:webHidden/>
          </w:rPr>
          <w:tab/>
        </w:r>
        <w:r w:rsidR="00345ACB">
          <w:rPr>
            <w:noProof/>
            <w:webHidden/>
          </w:rPr>
          <w:fldChar w:fldCharType="begin"/>
        </w:r>
        <w:r w:rsidR="00345ACB">
          <w:rPr>
            <w:noProof/>
            <w:webHidden/>
          </w:rPr>
          <w:instrText xml:space="preserve"> PAGEREF _Toc382911939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7A039A69" w14:textId="77777777" w:rsidR="00345ACB" w:rsidRDefault="00E76D1B">
      <w:pPr>
        <w:pStyle w:val="TOC2"/>
        <w:rPr>
          <w:rFonts w:eastAsia="Times New Roman"/>
          <w:noProof/>
          <w:sz w:val="24"/>
          <w:szCs w:val="24"/>
          <w:lang w:val="de-DE" w:eastAsia="de-DE"/>
        </w:rPr>
      </w:pPr>
      <w:hyperlink w:anchor="_Toc382911940" w:history="1">
        <w:r w:rsidR="00345ACB" w:rsidRPr="00B666ED">
          <w:rPr>
            <w:rStyle w:val="Hyperlink"/>
            <w:noProof/>
          </w:rPr>
          <w:t>3.1</w:t>
        </w:r>
        <w:r w:rsidR="00345ACB">
          <w:rPr>
            <w:rFonts w:eastAsia="Times New Roman"/>
            <w:noProof/>
            <w:sz w:val="24"/>
            <w:szCs w:val="24"/>
            <w:lang w:val="de-DE" w:eastAsia="de-DE"/>
          </w:rPr>
          <w:tab/>
        </w:r>
        <w:r w:rsidR="00345ACB" w:rsidRPr="00B666ED">
          <w:rPr>
            <w:rStyle w:val="Hyperlink"/>
            <w:noProof/>
          </w:rPr>
          <w:t>Definitions</w:t>
        </w:r>
        <w:r w:rsidR="00345ACB">
          <w:rPr>
            <w:noProof/>
            <w:webHidden/>
          </w:rPr>
          <w:tab/>
        </w:r>
        <w:r w:rsidR="00345ACB">
          <w:rPr>
            <w:noProof/>
            <w:webHidden/>
          </w:rPr>
          <w:fldChar w:fldCharType="begin"/>
        </w:r>
        <w:r w:rsidR="00345ACB">
          <w:rPr>
            <w:noProof/>
            <w:webHidden/>
          </w:rPr>
          <w:instrText xml:space="preserve"> PAGEREF _Toc382911940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7747A80D" w14:textId="77777777" w:rsidR="00345ACB" w:rsidRDefault="00E76D1B">
      <w:pPr>
        <w:pStyle w:val="TOC3"/>
        <w:rPr>
          <w:rFonts w:eastAsia="Times New Roman"/>
          <w:noProof/>
          <w:sz w:val="24"/>
          <w:szCs w:val="24"/>
          <w:lang w:val="de-DE" w:eastAsia="de-DE"/>
        </w:rPr>
      </w:pPr>
      <w:hyperlink w:anchor="_Toc382911941" w:history="1">
        <w:r w:rsidR="00345ACB" w:rsidRPr="00B666ED">
          <w:rPr>
            <w:rStyle w:val="Hyperlink"/>
            <w:noProof/>
          </w:rPr>
          <w:t>3.1.1</w:t>
        </w:r>
        <w:r w:rsidR="00345ACB">
          <w:rPr>
            <w:rFonts w:eastAsia="Times New Roman"/>
            <w:noProof/>
            <w:sz w:val="24"/>
            <w:szCs w:val="24"/>
            <w:lang w:val="de-DE" w:eastAsia="de-DE"/>
          </w:rPr>
          <w:tab/>
        </w:r>
        <w:r w:rsidR="00345ACB" w:rsidRPr="00B666ED">
          <w:rPr>
            <w:rStyle w:val="Hyperlink"/>
            <w:noProof/>
          </w:rPr>
          <w:t>Medical Logic Module (MLM), n</w:t>
        </w:r>
        <w:r w:rsidR="00345ACB">
          <w:rPr>
            <w:noProof/>
            <w:webHidden/>
          </w:rPr>
          <w:tab/>
        </w:r>
        <w:r w:rsidR="00345ACB">
          <w:rPr>
            <w:noProof/>
            <w:webHidden/>
          </w:rPr>
          <w:fldChar w:fldCharType="begin"/>
        </w:r>
        <w:r w:rsidR="00345ACB">
          <w:rPr>
            <w:noProof/>
            <w:webHidden/>
          </w:rPr>
          <w:instrText xml:space="preserve"> PAGEREF _Toc382911941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1306E8F2" w14:textId="77777777" w:rsidR="00345ACB" w:rsidRDefault="00E76D1B">
      <w:pPr>
        <w:pStyle w:val="TOC2"/>
        <w:rPr>
          <w:rFonts w:eastAsia="Times New Roman"/>
          <w:noProof/>
          <w:sz w:val="24"/>
          <w:szCs w:val="24"/>
          <w:lang w:val="de-DE" w:eastAsia="de-DE"/>
        </w:rPr>
      </w:pPr>
      <w:hyperlink w:anchor="_Toc382911942" w:history="1">
        <w:r w:rsidR="00345ACB" w:rsidRPr="00B666ED">
          <w:rPr>
            <w:rStyle w:val="Hyperlink"/>
            <w:noProof/>
          </w:rPr>
          <w:t>3.2</w:t>
        </w:r>
        <w:r w:rsidR="00345ACB">
          <w:rPr>
            <w:rFonts w:eastAsia="Times New Roman"/>
            <w:noProof/>
            <w:sz w:val="24"/>
            <w:szCs w:val="24"/>
            <w:lang w:val="de-DE" w:eastAsia="de-DE"/>
          </w:rPr>
          <w:tab/>
        </w:r>
        <w:r w:rsidR="00345ACB" w:rsidRPr="00B666ED">
          <w:rPr>
            <w:rStyle w:val="Hyperlink"/>
            <w:noProof/>
          </w:rPr>
          <w:t>Descriptions of Terms Specific to This Standard:</w:t>
        </w:r>
        <w:r w:rsidR="00345ACB">
          <w:rPr>
            <w:noProof/>
            <w:webHidden/>
          </w:rPr>
          <w:tab/>
        </w:r>
        <w:r w:rsidR="00345ACB">
          <w:rPr>
            <w:noProof/>
            <w:webHidden/>
          </w:rPr>
          <w:fldChar w:fldCharType="begin"/>
        </w:r>
        <w:r w:rsidR="00345ACB">
          <w:rPr>
            <w:noProof/>
            <w:webHidden/>
          </w:rPr>
          <w:instrText xml:space="preserve"> PAGEREF _Toc382911942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0B2346E3" w14:textId="77777777" w:rsidR="00345ACB" w:rsidRDefault="00E76D1B">
      <w:pPr>
        <w:pStyle w:val="TOC3"/>
        <w:rPr>
          <w:rFonts w:eastAsia="Times New Roman"/>
          <w:noProof/>
          <w:sz w:val="24"/>
          <w:szCs w:val="24"/>
          <w:lang w:val="de-DE" w:eastAsia="de-DE"/>
        </w:rPr>
      </w:pPr>
      <w:hyperlink w:anchor="_Toc382911943" w:history="1">
        <w:r w:rsidR="00345ACB" w:rsidRPr="00B666ED">
          <w:rPr>
            <w:rStyle w:val="Hyperlink"/>
            <w:noProof/>
          </w:rPr>
          <w:t>3.2.1</w:t>
        </w:r>
        <w:r w:rsidR="00345ACB">
          <w:rPr>
            <w:rFonts w:eastAsia="Times New Roman"/>
            <w:noProof/>
            <w:sz w:val="24"/>
            <w:szCs w:val="24"/>
            <w:lang w:val="de-DE" w:eastAsia="de-DE"/>
          </w:rPr>
          <w:tab/>
        </w:r>
        <w:r w:rsidR="00345ACB" w:rsidRPr="00B666ED">
          <w:rPr>
            <w:rStyle w:val="Hyperlink"/>
            <w:noProof/>
          </w:rPr>
          <w:t>time, n</w:t>
        </w:r>
        <w:r w:rsidR="00345ACB">
          <w:rPr>
            <w:noProof/>
            <w:webHidden/>
          </w:rPr>
          <w:tab/>
        </w:r>
        <w:r w:rsidR="00345ACB">
          <w:rPr>
            <w:noProof/>
            <w:webHidden/>
          </w:rPr>
          <w:fldChar w:fldCharType="begin"/>
        </w:r>
        <w:r w:rsidR="00345ACB">
          <w:rPr>
            <w:noProof/>
            <w:webHidden/>
          </w:rPr>
          <w:instrText xml:space="preserve"> PAGEREF _Toc382911943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63632411" w14:textId="77777777" w:rsidR="00345ACB" w:rsidRDefault="00E76D1B">
      <w:pPr>
        <w:pStyle w:val="TOC3"/>
        <w:rPr>
          <w:rFonts w:eastAsia="Times New Roman"/>
          <w:noProof/>
          <w:sz w:val="24"/>
          <w:szCs w:val="24"/>
          <w:lang w:val="de-DE" w:eastAsia="de-DE"/>
        </w:rPr>
      </w:pPr>
      <w:hyperlink w:anchor="_Toc382911944" w:history="1">
        <w:r w:rsidR="00345ACB" w:rsidRPr="00B666ED">
          <w:rPr>
            <w:rStyle w:val="Hyperlink"/>
            <w:noProof/>
          </w:rPr>
          <w:t>3.2.2</w:t>
        </w:r>
        <w:r w:rsidR="00345ACB">
          <w:rPr>
            <w:rFonts w:eastAsia="Times New Roman"/>
            <w:noProof/>
            <w:sz w:val="24"/>
            <w:szCs w:val="24"/>
            <w:lang w:val="de-DE" w:eastAsia="de-DE"/>
          </w:rPr>
          <w:tab/>
        </w:r>
        <w:r w:rsidR="00345ACB" w:rsidRPr="00B666ED">
          <w:rPr>
            <w:rStyle w:val="Hyperlink"/>
            <w:noProof/>
          </w:rPr>
          <w:t>time-of-day, n</w:t>
        </w:r>
        <w:r w:rsidR="00345ACB">
          <w:rPr>
            <w:noProof/>
            <w:webHidden/>
          </w:rPr>
          <w:tab/>
        </w:r>
        <w:r w:rsidR="00345ACB">
          <w:rPr>
            <w:noProof/>
            <w:webHidden/>
          </w:rPr>
          <w:fldChar w:fldCharType="begin"/>
        </w:r>
        <w:r w:rsidR="00345ACB">
          <w:rPr>
            <w:noProof/>
            <w:webHidden/>
          </w:rPr>
          <w:instrText xml:space="preserve"> PAGEREF _Toc382911944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6D6B8374" w14:textId="77777777" w:rsidR="00345ACB" w:rsidRDefault="00E76D1B">
      <w:pPr>
        <w:pStyle w:val="TOC3"/>
        <w:rPr>
          <w:rFonts w:eastAsia="Times New Roman"/>
          <w:noProof/>
          <w:sz w:val="24"/>
          <w:szCs w:val="24"/>
          <w:lang w:val="de-DE" w:eastAsia="de-DE"/>
        </w:rPr>
      </w:pPr>
      <w:hyperlink w:anchor="_Toc382911945" w:history="1">
        <w:r w:rsidR="00345ACB" w:rsidRPr="00B666ED">
          <w:rPr>
            <w:rStyle w:val="Hyperlink"/>
            <w:noProof/>
          </w:rPr>
          <w:t>3.2.3</w:t>
        </w:r>
        <w:r w:rsidR="00345ACB">
          <w:rPr>
            <w:rFonts w:eastAsia="Times New Roman"/>
            <w:noProof/>
            <w:sz w:val="24"/>
            <w:szCs w:val="24"/>
            <w:lang w:val="de-DE" w:eastAsia="de-DE"/>
          </w:rPr>
          <w:tab/>
        </w:r>
        <w:r w:rsidR="00345ACB" w:rsidRPr="00B666ED">
          <w:rPr>
            <w:rStyle w:val="Hyperlink"/>
            <w:noProof/>
          </w:rPr>
          <w:t>date, n</w:t>
        </w:r>
        <w:r w:rsidR="00345ACB">
          <w:rPr>
            <w:noProof/>
            <w:webHidden/>
          </w:rPr>
          <w:tab/>
        </w:r>
        <w:r w:rsidR="00345ACB">
          <w:rPr>
            <w:noProof/>
            <w:webHidden/>
          </w:rPr>
          <w:fldChar w:fldCharType="begin"/>
        </w:r>
        <w:r w:rsidR="00345ACB">
          <w:rPr>
            <w:noProof/>
            <w:webHidden/>
          </w:rPr>
          <w:instrText xml:space="preserve"> PAGEREF _Toc382911945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509EECD4" w14:textId="77777777" w:rsidR="00345ACB" w:rsidRDefault="00E76D1B">
      <w:pPr>
        <w:pStyle w:val="TOC3"/>
        <w:rPr>
          <w:rFonts w:eastAsia="Times New Roman"/>
          <w:noProof/>
          <w:sz w:val="24"/>
          <w:szCs w:val="24"/>
          <w:lang w:val="de-DE" w:eastAsia="de-DE"/>
        </w:rPr>
      </w:pPr>
      <w:hyperlink w:anchor="_Toc382911946" w:history="1">
        <w:r w:rsidR="00345ACB" w:rsidRPr="00B666ED">
          <w:rPr>
            <w:rStyle w:val="Hyperlink"/>
            <w:noProof/>
          </w:rPr>
          <w:t>3.2.4</w:t>
        </w:r>
        <w:r w:rsidR="00345ACB">
          <w:rPr>
            <w:rFonts w:eastAsia="Times New Roman"/>
            <w:noProof/>
            <w:sz w:val="24"/>
            <w:szCs w:val="24"/>
            <w:lang w:val="de-DE" w:eastAsia="de-DE"/>
          </w:rPr>
          <w:tab/>
        </w:r>
        <w:r w:rsidR="00345ACB" w:rsidRPr="00B666ED">
          <w:rPr>
            <w:rStyle w:val="Hyperlink"/>
            <w:noProof/>
          </w:rPr>
          <w:t>duration, n</w:t>
        </w:r>
        <w:r w:rsidR="00345ACB">
          <w:rPr>
            <w:noProof/>
            <w:webHidden/>
          </w:rPr>
          <w:tab/>
        </w:r>
        <w:r w:rsidR="00345ACB">
          <w:rPr>
            <w:noProof/>
            <w:webHidden/>
          </w:rPr>
          <w:fldChar w:fldCharType="begin"/>
        </w:r>
        <w:r w:rsidR="00345ACB">
          <w:rPr>
            <w:noProof/>
            <w:webHidden/>
          </w:rPr>
          <w:instrText xml:space="preserve"> PAGEREF _Toc382911946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7BF06C3C" w14:textId="77777777" w:rsidR="00345ACB" w:rsidRDefault="00E76D1B">
      <w:pPr>
        <w:pStyle w:val="TOC3"/>
        <w:rPr>
          <w:rFonts w:eastAsia="Times New Roman"/>
          <w:noProof/>
          <w:sz w:val="24"/>
          <w:szCs w:val="24"/>
          <w:lang w:val="de-DE" w:eastAsia="de-DE"/>
        </w:rPr>
      </w:pPr>
      <w:hyperlink w:anchor="_Toc382911947" w:history="1">
        <w:r w:rsidR="00345ACB" w:rsidRPr="00B666ED">
          <w:rPr>
            <w:rStyle w:val="Hyperlink"/>
            <w:noProof/>
          </w:rPr>
          <w:t>3.2.5</w:t>
        </w:r>
        <w:r w:rsidR="00345ACB">
          <w:rPr>
            <w:rFonts w:eastAsia="Times New Roman"/>
            <w:noProof/>
            <w:sz w:val="24"/>
            <w:szCs w:val="24"/>
            <w:lang w:val="de-DE" w:eastAsia="de-DE"/>
          </w:rPr>
          <w:tab/>
        </w:r>
        <w:r w:rsidR="00345ACB" w:rsidRPr="00B666ED">
          <w:rPr>
            <w:rStyle w:val="Hyperlink"/>
            <w:noProof/>
          </w:rPr>
          <w:t>institution, n</w:t>
        </w:r>
        <w:r w:rsidR="00345ACB">
          <w:rPr>
            <w:noProof/>
            <w:webHidden/>
          </w:rPr>
          <w:tab/>
        </w:r>
        <w:r w:rsidR="00345ACB">
          <w:rPr>
            <w:noProof/>
            <w:webHidden/>
          </w:rPr>
          <w:fldChar w:fldCharType="begin"/>
        </w:r>
        <w:r w:rsidR="00345ACB">
          <w:rPr>
            <w:noProof/>
            <w:webHidden/>
          </w:rPr>
          <w:instrText xml:space="preserve"> PAGEREF _Toc382911947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5175373A" w14:textId="77777777" w:rsidR="00345ACB" w:rsidRDefault="00E76D1B">
      <w:pPr>
        <w:pStyle w:val="TOC3"/>
        <w:rPr>
          <w:rFonts w:eastAsia="Times New Roman"/>
          <w:noProof/>
          <w:sz w:val="24"/>
          <w:szCs w:val="24"/>
          <w:lang w:val="de-DE" w:eastAsia="de-DE"/>
        </w:rPr>
      </w:pPr>
      <w:hyperlink w:anchor="_Toc382911948" w:history="1">
        <w:r w:rsidR="00345ACB" w:rsidRPr="00B666ED">
          <w:rPr>
            <w:rStyle w:val="Hyperlink"/>
            <w:noProof/>
          </w:rPr>
          <w:t>3.2.6</w:t>
        </w:r>
        <w:r w:rsidR="00345ACB">
          <w:rPr>
            <w:rFonts w:eastAsia="Times New Roman"/>
            <w:noProof/>
            <w:sz w:val="24"/>
            <w:szCs w:val="24"/>
            <w:lang w:val="de-DE" w:eastAsia="de-DE"/>
          </w:rPr>
          <w:tab/>
        </w:r>
        <w:r w:rsidR="00345ACB" w:rsidRPr="00B666ED">
          <w:rPr>
            <w:rStyle w:val="Hyperlink"/>
            <w:noProof/>
          </w:rPr>
          <w:t>event, n</w:t>
        </w:r>
        <w:r w:rsidR="00345ACB">
          <w:rPr>
            <w:noProof/>
            <w:webHidden/>
          </w:rPr>
          <w:tab/>
        </w:r>
        <w:r w:rsidR="00345ACB">
          <w:rPr>
            <w:noProof/>
            <w:webHidden/>
          </w:rPr>
          <w:fldChar w:fldCharType="begin"/>
        </w:r>
        <w:r w:rsidR="00345ACB">
          <w:rPr>
            <w:noProof/>
            <w:webHidden/>
          </w:rPr>
          <w:instrText xml:space="preserve"> PAGEREF _Toc382911948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18D4889C" w14:textId="77777777" w:rsidR="00345ACB" w:rsidRDefault="00E76D1B">
      <w:pPr>
        <w:pStyle w:val="TOC2"/>
        <w:rPr>
          <w:rFonts w:eastAsia="Times New Roman"/>
          <w:noProof/>
          <w:sz w:val="24"/>
          <w:szCs w:val="24"/>
          <w:lang w:val="de-DE" w:eastAsia="de-DE"/>
        </w:rPr>
      </w:pPr>
      <w:hyperlink w:anchor="_Toc382911949" w:history="1">
        <w:r w:rsidR="00345ACB" w:rsidRPr="00B666ED">
          <w:rPr>
            <w:rStyle w:val="Hyperlink"/>
            <w:noProof/>
          </w:rPr>
          <w:t>3.3</w:t>
        </w:r>
        <w:r w:rsidR="00345ACB">
          <w:rPr>
            <w:rFonts w:eastAsia="Times New Roman"/>
            <w:noProof/>
            <w:sz w:val="24"/>
            <w:szCs w:val="24"/>
            <w:lang w:val="de-DE" w:eastAsia="de-DE"/>
          </w:rPr>
          <w:tab/>
        </w:r>
        <w:r w:rsidR="00345ACB" w:rsidRPr="00B666ED">
          <w:rPr>
            <w:rStyle w:val="Hyperlink"/>
            <w:noProof/>
          </w:rPr>
          <w:t>Notation Used in This Standard</w:t>
        </w:r>
        <w:r w:rsidR="00345ACB">
          <w:rPr>
            <w:noProof/>
            <w:webHidden/>
          </w:rPr>
          <w:tab/>
        </w:r>
        <w:r w:rsidR="00345ACB">
          <w:rPr>
            <w:noProof/>
            <w:webHidden/>
          </w:rPr>
          <w:fldChar w:fldCharType="begin"/>
        </w:r>
        <w:r w:rsidR="00345ACB">
          <w:rPr>
            <w:noProof/>
            <w:webHidden/>
          </w:rPr>
          <w:instrText xml:space="preserve"> PAGEREF _Toc382911949 \h </w:instrText>
        </w:r>
        <w:r w:rsidR="00345ACB">
          <w:rPr>
            <w:noProof/>
            <w:webHidden/>
          </w:rPr>
        </w:r>
        <w:r w:rsidR="00345ACB">
          <w:rPr>
            <w:noProof/>
            <w:webHidden/>
          </w:rPr>
          <w:fldChar w:fldCharType="separate"/>
        </w:r>
        <w:r w:rsidR="00345ACB">
          <w:rPr>
            <w:noProof/>
            <w:webHidden/>
          </w:rPr>
          <w:t>14</w:t>
        </w:r>
        <w:r w:rsidR="00345ACB">
          <w:rPr>
            <w:noProof/>
            <w:webHidden/>
          </w:rPr>
          <w:fldChar w:fldCharType="end"/>
        </w:r>
      </w:hyperlink>
    </w:p>
    <w:p w14:paraId="2C8988AA" w14:textId="77777777" w:rsidR="00345ACB" w:rsidRDefault="00E76D1B">
      <w:pPr>
        <w:pStyle w:val="TOC1"/>
        <w:rPr>
          <w:rFonts w:eastAsia="Times New Roman"/>
          <w:caps w:val="0"/>
          <w:noProof/>
          <w:sz w:val="24"/>
          <w:szCs w:val="24"/>
          <w:lang w:val="de-DE" w:eastAsia="de-DE"/>
        </w:rPr>
      </w:pPr>
      <w:hyperlink w:anchor="_Toc382911950" w:history="1">
        <w:r w:rsidR="00345ACB" w:rsidRPr="00B666ED">
          <w:rPr>
            <w:rStyle w:val="Hyperlink"/>
            <w:noProof/>
          </w:rPr>
          <w:t>4</w:t>
        </w:r>
        <w:r w:rsidR="00345ACB">
          <w:rPr>
            <w:rFonts w:eastAsia="Times New Roman"/>
            <w:caps w:val="0"/>
            <w:noProof/>
            <w:sz w:val="24"/>
            <w:szCs w:val="24"/>
            <w:lang w:val="de-DE" w:eastAsia="de-DE"/>
          </w:rPr>
          <w:tab/>
        </w:r>
        <w:r w:rsidR="00345ACB" w:rsidRPr="00B666ED">
          <w:rPr>
            <w:rStyle w:val="Hyperlink"/>
            <w:noProof/>
          </w:rPr>
          <w:t>Significance and Use</w:t>
        </w:r>
        <w:r w:rsidR="00345ACB">
          <w:rPr>
            <w:noProof/>
            <w:webHidden/>
          </w:rPr>
          <w:tab/>
        </w:r>
        <w:r w:rsidR="00345ACB">
          <w:rPr>
            <w:noProof/>
            <w:webHidden/>
          </w:rPr>
          <w:fldChar w:fldCharType="begin"/>
        </w:r>
        <w:r w:rsidR="00345ACB">
          <w:rPr>
            <w:noProof/>
            <w:webHidden/>
          </w:rPr>
          <w:instrText xml:space="preserve"> PAGEREF _Toc382911950 \h </w:instrText>
        </w:r>
        <w:r w:rsidR="00345ACB">
          <w:rPr>
            <w:noProof/>
            <w:webHidden/>
          </w:rPr>
        </w:r>
        <w:r w:rsidR="00345ACB">
          <w:rPr>
            <w:noProof/>
            <w:webHidden/>
          </w:rPr>
          <w:fldChar w:fldCharType="separate"/>
        </w:r>
        <w:r w:rsidR="00345ACB">
          <w:rPr>
            <w:noProof/>
            <w:webHidden/>
          </w:rPr>
          <w:t>15</w:t>
        </w:r>
        <w:r w:rsidR="00345ACB">
          <w:rPr>
            <w:noProof/>
            <w:webHidden/>
          </w:rPr>
          <w:fldChar w:fldCharType="end"/>
        </w:r>
      </w:hyperlink>
    </w:p>
    <w:p w14:paraId="334C99E1" w14:textId="77777777" w:rsidR="00345ACB" w:rsidRDefault="00E76D1B">
      <w:pPr>
        <w:pStyle w:val="TOC1"/>
        <w:rPr>
          <w:rFonts w:eastAsia="Times New Roman"/>
          <w:caps w:val="0"/>
          <w:noProof/>
          <w:sz w:val="24"/>
          <w:szCs w:val="24"/>
          <w:lang w:val="de-DE" w:eastAsia="de-DE"/>
        </w:rPr>
      </w:pPr>
      <w:hyperlink w:anchor="_Toc382911951" w:history="1">
        <w:r w:rsidR="00345ACB" w:rsidRPr="00B666ED">
          <w:rPr>
            <w:rStyle w:val="Hyperlink"/>
            <w:noProof/>
          </w:rPr>
          <w:t>5</w:t>
        </w:r>
        <w:r w:rsidR="00345ACB">
          <w:rPr>
            <w:rFonts w:eastAsia="Times New Roman"/>
            <w:caps w:val="0"/>
            <w:noProof/>
            <w:sz w:val="24"/>
            <w:szCs w:val="24"/>
            <w:lang w:val="de-DE" w:eastAsia="de-DE"/>
          </w:rPr>
          <w:tab/>
        </w:r>
        <w:r w:rsidR="00345ACB" w:rsidRPr="00B666ED">
          <w:rPr>
            <w:rStyle w:val="Hyperlink"/>
            <w:noProof/>
          </w:rPr>
          <w:t>MLM Format</w:t>
        </w:r>
        <w:r w:rsidR="00345ACB">
          <w:rPr>
            <w:noProof/>
            <w:webHidden/>
          </w:rPr>
          <w:tab/>
        </w:r>
        <w:r w:rsidR="00345ACB">
          <w:rPr>
            <w:noProof/>
            <w:webHidden/>
          </w:rPr>
          <w:fldChar w:fldCharType="begin"/>
        </w:r>
        <w:r w:rsidR="00345ACB">
          <w:rPr>
            <w:noProof/>
            <w:webHidden/>
          </w:rPr>
          <w:instrText xml:space="preserve"> PAGEREF _Toc382911951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1CB82874" w14:textId="77777777" w:rsidR="00345ACB" w:rsidRDefault="00E76D1B">
      <w:pPr>
        <w:pStyle w:val="TOC2"/>
        <w:rPr>
          <w:rFonts w:eastAsia="Times New Roman"/>
          <w:noProof/>
          <w:sz w:val="24"/>
          <w:szCs w:val="24"/>
          <w:lang w:val="de-DE" w:eastAsia="de-DE"/>
        </w:rPr>
      </w:pPr>
      <w:hyperlink w:anchor="_Toc382911952" w:history="1">
        <w:r w:rsidR="00345ACB" w:rsidRPr="00B666ED">
          <w:rPr>
            <w:rStyle w:val="Hyperlink"/>
            <w:noProof/>
          </w:rPr>
          <w:t>5.1</w:t>
        </w:r>
        <w:r w:rsidR="00345ACB">
          <w:rPr>
            <w:rFonts w:eastAsia="Times New Roman"/>
            <w:noProof/>
            <w:sz w:val="24"/>
            <w:szCs w:val="24"/>
            <w:lang w:val="de-DE" w:eastAsia="de-DE"/>
          </w:rPr>
          <w:tab/>
        </w:r>
        <w:r w:rsidR="00345ACB" w:rsidRPr="00B666ED">
          <w:rPr>
            <w:rStyle w:val="Hyperlink"/>
            <w:noProof/>
          </w:rPr>
          <w:t>File Format</w:t>
        </w:r>
        <w:r w:rsidR="00345ACB">
          <w:rPr>
            <w:noProof/>
            <w:webHidden/>
          </w:rPr>
          <w:tab/>
        </w:r>
        <w:r w:rsidR="00345ACB">
          <w:rPr>
            <w:noProof/>
            <w:webHidden/>
          </w:rPr>
          <w:fldChar w:fldCharType="begin"/>
        </w:r>
        <w:r w:rsidR="00345ACB">
          <w:rPr>
            <w:noProof/>
            <w:webHidden/>
          </w:rPr>
          <w:instrText xml:space="preserve"> PAGEREF _Toc382911952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5FF4AA34" w14:textId="77777777" w:rsidR="00345ACB" w:rsidRDefault="00E76D1B">
      <w:pPr>
        <w:pStyle w:val="TOC2"/>
        <w:rPr>
          <w:rFonts w:eastAsia="Times New Roman"/>
          <w:noProof/>
          <w:sz w:val="24"/>
          <w:szCs w:val="24"/>
          <w:lang w:val="de-DE" w:eastAsia="de-DE"/>
        </w:rPr>
      </w:pPr>
      <w:hyperlink w:anchor="_Toc382911953" w:history="1">
        <w:r w:rsidR="00345ACB" w:rsidRPr="00B666ED">
          <w:rPr>
            <w:rStyle w:val="Hyperlink"/>
            <w:noProof/>
          </w:rPr>
          <w:t>5.2</w:t>
        </w:r>
        <w:r w:rsidR="00345ACB">
          <w:rPr>
            <w:rFonts w:eastAsia="Times New Roman"/>
            <w:noProof/>
            <w:sz w:val="24"/>
            <w:szCs w:val="24"/>
            <w:lang w:val="de-DE" w:eastAsia="de-DE"/>
          </w:rPr>
          <w:tab/>
        </w:r>
        <w:r w:rsidR="00345ACB" w:rsidRPr="00B666ED">
          <w:rPr>
            <w:rStyle w:val="Hyperlink"/>
            <w:noProof/>
          </w:rPr>
          <w:t>Character Set</w:t>
        </w:r>
        <w:r w:rsidR="00345ACB">
          <w:rPr>
            <w:noProof/>
            <w:webHidden/>
          </w:rPr>
          <w:tab/>
        </w:r>
        <w:r w:rsidR="00345ACB">
          <w:rPr>
            <w:noProof/>
            <w:webHidden/>
          </w:rPr>
          <w:fldChar w:fldCharType="begin"/>
        </w:r>
        <w:r w:rsidR="00345ACB">
          <w:rPr>
            <w:noProof/>
            <w:webHidden/>
          </w:rPr>
          <w:instrText xml:space="preserve"> PAGEREF _Toc382911953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48327258" w14:textId="77777777" w:rsidR="00345ACB" w:rsidRDefault="00E76D1B">
      <w:pPr>
        <w:pStyle w:val="TOC2"/>
        <w:rPr>
          <w:rFonts w:eastAsia="Times New Roman"/>
          <w:noProof/>
          <w:sz w:val="24"/>
          <w:szCs w:val="24"/>
          <w:lang w:val="de-DE" w:eastAsia="de-DE"/>
        </w:rPr>
      </w:pPr>
      <w:hyperlink w:anchor="_Toc382911954" w:history="1">
        <w:r w:rsidR="00345ACB" w:rsidRPr="00B666ED">
          <w:rPr>
            <w:rStyle w:val="Hyperlink"/>
            <w:noProof/>
          </w:rPr>
          <w:t>5.3</w:t>
        </w:r>
        <w:r w:rsidR="00345ACB">
          <w:rPr>
            <w:rFonts w:eastAsia="Times New Roman"/>
            <w:noProof/>
            <w:sz w:val="24"/>
            <w:szCs w:val="24"/>
            <w:lang w:val="de-DE" w:eastAsia="de-DE"/>
          </w:rPr>
          <w:tab/>
        </w:r>
        <w:r w:rsidR="00345ACB" w:rsidRPr="00B666ED">
          <w:rPr>
            <w:rStyle w:val="Hyperlink"/>
            <w:noProof/>
          </w:rPr>
          <w:t>Line Break</w:t>
        </w:r>
        <w:r w:rsidR="00345ACB">
          <w:rPr>
            <w:noProof/>
            <w:webHidden/>
          </w:rPr>
          <w:tab/>
        </w:r>
        <w:r w:rsidR="00345ACB">
          <w:rPr>
            <w:noProof/>
            <w:webHidden/>
          </w:rPr>
          <w:fldChar w:fldCharType="begin"/>
        </w:r>
        <w:r w:rsidR="00345ACB">
          <w:rPr>
            <w:noProof/>
            <w:webHidden/>
          </w:rPr>
          <w:instrText xml:space="preserve"> PAGEREF _Toc382911954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5259718F" w14:textId="77777777" w:rsidR="00345ACB" w:rsidRDefault="00E76D1B">
      <w:pPr>
        <w:pStyle w:val="TOC2"/>
        <w:rPr>
          <w:rFonts w:eastAsia="Times New Roman"/>
          <w:noProof/>
          <w:sz w:val="24"/>
          <w:szCs w:val="24"/>
          <w:lang w:val="de-DE" w:eastAsia="de-DE"/>
        </w:rPr>
      </w:pPr>
      <w:hyperlink w:anchor="_Toc382911955" w:history="1">
        <w:r w:rsidR="00345ACB" w:rsidRPr="00B666ED">
          <w:rPr>
            <w:rStyle w:val="Hyperlink"/>
            <w:noProof/>
          </w:rPr>
          <w:t>5.4</w:t>
        </w:r>
        <w:r w:rsidR="00345ACB">
          <w:rPr>
            <w:rFonts w:eastAsia="Times New Roman"/>
            <w:noProof/>
            <w:sz w:val="24"/>
            <w:szCs w:val="24"/>
            <w:lang w:val="de-DE" w:eastAsia="de-DE"/>
          </w:rPr>
          <w:tab/>
        </w:r>
        <w:r w:rsidR="00345ACB" w:rsidRPr="00B666ED">
          <w:rPr>
            <w:rStyle w:val="Hyperlink"/>
            <w:noProof/>
          </w:rPr>
          <w:t>White Space</w:t>
        </w:r>
        <w:r w:rsidR="00345ACB">
          <w:rPr>
            <w:noProof/>
            <w:webHidden/>
          </w:rPr>
          <w:tab/>
        </w:r>
        <w:r w:rsidR="00345ACB">
          <w:rPr>
            <w:noProof/>
            <w:webHidden/>
          </w:rPr>
          <w:fldChar w:fldCharType="begin"/>
        </w:r>
        <w:r w:rsidR="00345ACB">
          <w:rPr>
            <w:noProof/>
            <w:webHidden/>
          </w:rPr>
          <w:instrText xml:space="preserve"> PAGEREF _Toc382911955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4C6661C0" w14:textId="77777777" w:rsidR="00345ACB" w:rsidRDefault="00E76D1B">
      <w:pPr>
        <w:pStyle w:val="TOC2"/>
        <w:rPr>
          <w:rFonts w:eastAsia="Times New Roman"/>
          <w:noProof/>
          <w:sz w:val="24"/>
          <w:szCs w:val="24"/>
          <w:lang w:val="de-DE" w:eastAsia="de-DE"/>
        </w:rPr>
      </w:pPr>
      <w:hyperlink w:anchor="_Toc382911956" w:history="1">
        <w:r w:rsidR="00345ACB" w:rsidRPr="00B666ED">
          <w:rPr>
            <w:rStyle w:val="Hyperlink"/>
            <w:noProof/>
          </w:rPr>
          <w:t>5.5</w:t>
        </w:r>
        <w:r w:rsidR="00345ACB">
          <w:rPr>
            <w:rFonts w:eastAsia="Times New Roman"/>
            <w:noProof/>
            <w:sz w:val="24"/>
            <w:szCs w:val="24"/>
            <w:lang w:val="de-DE" w:eastAsia="de-DE"/>
          </w:rPr>
          <w:tab/>
        </w:r>
        <w:r w:rsidR="00345ACB" w:rsidRPr="00B666ED">
          <w:rPr>
            <w:rStyle w:val="Hyperlink"/>
            <w:noProof/>
          </w:rPr>
          <w:t>General Layout</w:t>
        </w:r>
        <w:r w:rsidR="00345ACB">
          <w:rPr>
            <w:noProof/>
            <w:webHidden/>
          </w:rPr>
          <w:tab/>
        </w:r>
        <w:r w:rsidR="00345ACB">
          <w:rPr>
            <w:noProof/>
            <w:webHidden/>
          </w:rPr>
          <w:fldChar w:fldCharType="begin"/>
        </w:r>
        <w:r w:rsidR="00345ACB">
          <w:rPr>
            <w:noProof/>
            <w:webHidden/>
          </w:rPr>
          <w:instrText xml:space="preserve"> PAGEREF _Toc382911956 \h </w:instrText>
        </w:r>
        <w:r w:rsidR="00345ACB">
          <w:rPr>
            <w:noProof/>
            <w:webHidden/>
          </w:rPr>
        </w:r>
        <w:r w:rsidR="00345ACB">
          <w:rPr>
            <w:noProof/>
            <w:webHidden/>
          </w:rPr>
          <w:fldChar w:fldCharType="separate"/>
        </w:r>
        <w:r w:rsidR="00345ACB">
          <w:rPr>
            <w:noProof/>
            <w:webHidden/>
          </w:rPr>
          <w:t>16</w:t>
        </w:r>
        <w:r w:rsidR="00345ACB">
          <w:rPr>
            <w:noProof/>
            <w:webHidden/>
          </w:rPr>
          <w:fldChar w:fldCharType="end"/>
        </w:r>
      </w:hyperlink>
    </w:p>
    <w:p w14:paraId="0EC0E4AF" w14:textId="77777777" w:rsidR="00345ACB" w:rsidRDefault="00E76D1B">
      <w:pPr>
        <w:pStyle w:val="TOC2"/>
        <w:rPr>
          <w:rFonts w:eastAsia="Times New Roman"/>
          <w:noProof/>
          <w:sz w:val="24"/>
          <w:szCs w:val="24"/>
          <w:lang w:val="de-DE" w:eastAsia="de-DE"/>
        </w:rPr>
      </w:pPr>
      <w:hyperlink w:anchor="_Toc382911957" w:history="1">
        <w:r w:rsidR="00345ACB" w:rsidRPr="00B666ED">
          <w:rPr>
            <w:rStyle w:val="Hyperlink"/>
            <w:noProof/>
          </w:rPr>
          <w:t>5.6</w:t>
        </w:r>
        <w:r w:rsidR="00345ACB">
          <w:rPr>
            <w:rFonts w:eastAsia="Times New Roman"/>
            <w:noProof/>
            <w:sz w:val="24"/>
            <w:szCs w:val="24"/>
            <w:lang w:val="de-DE" w:eastAsia="de-DE"/>
          </w:rPr>
          <w:tab/>
        </w:r>
        <w:r w:rsidR="00345ACB" w:rsidRPr="00B666ED">
          <w:rPr>
            <w:rStyle w:val="Hyperlink"/>
            <w:noProof/>
          </w:rPr>
          <w:t>Categories</w:t>
        </w:r>
        <w:r w:rsidR="00345ACB">
          <w:rPr>
            <w:noProof/>
            <w:webHidden/>
          </w:rPr>
          <w:tab/>
        </w:r>
        <w:r w:rsidR="00345ACB">
          <w:rPr>
            <w:noProof/>
            <w:webHidden/>
          </w:rPr>
          <w:fldChar w:fldCharType="begin"/>
        </w:r>
        <w:r w:rsidR="00345ACB">
          <w:rPr>
            <w:noProof/>
            <w:webHidden/>
          </w:rPr>
          <w:instrText xml:space="preserve"> PAGEREF _Toc382911957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1911D090" w14:textId="77777777" w:rsidR="00345ACB" w:rsidRDefault="00E76D1B">
      <w:pPr>
        <w:pStyle w:val="TOC2"/>
        <w:rPr>
          <w:rFonts w:eastAsia="Times New Roman"/>
          <w:noProof/>
          <w:sz w:val="24"/>
          <w:szCs w:val="24"/>
          <w:lang w:val="de-DE" w:eastAsia="de-DE"/>
        </w:rPr>
      </w:pPr>
      <w:hyperlink w:anchor="_Toc382911958" w:history="1">
        <w:r w:rsidR="00345ACB" w:rsidRPr="00B666ED">
          <w:rPr>
            <w:rStyle w:val="Hyperlink"/>
            <w:noProof/>
          </w:rPr>
          <w:t>5.7</w:t>
        </w:r>
        <w:r w:rsidR="00345ACB">
          <w:rPr>
            <w:rFonts w:eastAsia="Times New Roman"/>
            <w:noProof/>
            <w:sz w:val="24"/>
            <w:szCs w:val="24"/>
            <w:lang w:val="de-DE" w:eastAsia="de-DE"/>
          </w:rPr>
          <w:tab/>
        </w:r>
        <w:r w:rsidR="00345ACB" w:rsidRPr="00B666ED">
          <w:rPr>
            <w:rStyle w:val="Hyperlink"/>
            <w:noProof/>
          </w:rPr>
          <w:t>Slots</w:t>
        </w:r>
        <w:r w:rsidR="00345ACB">
          <w:rPr>
            <w:noProof/>
            <w:webHidden/>
          </w:rPr>
          <w:tab/>
        </w:r>
        <w:r w:rsidR="00345ACB">
          <w:rPr>
            <w:noProof/>
            <w:webHidden/>
          </w:rPr>
          <w:fldChar w:fldCharType="begin"/>
        </w:r>
        <w:r w:rsidR="00345ACB">
          <w:rPr>
            <w:noProof/>
            <w:webHidden/>
          </w:rPr>
          <w:instrText xml:space="preserve"> PAGEREF _Toc382911958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5B7AE69F" w14:textId="77777777" w:rsidR="00345ACB" w:rsidRDefault="00E76D1B">
      <w:pPr>
        <w:pStyle w:val="TOC2"/>
        <w:rPr>
          <w:rFonts w:eastAsia="Times New Roman"/>
          <w:noProof/>
          <w:sz w:val="24"/>
          <w:szCs w:val="24"/>
          <w:lang w:val="de-DE" w:eastAsia="de-DE"/>
        </w:rPr>
      </w:pPr>
      <w:hyperlink w:anchor="_Toc382911959" w:history="1">
        <w:r w:rsidR="00345ACB" w:rsidRPr="00B666ED">
          <w:rPr>
            <w:rStyle w:val="Hyperlink"/>
            <w:noProof/>
          </w:rPr>
          <w:t>5.8</w:t>
        </w:r>
        <w:r w:rsidR="00345ACB">
          <w:rPr>
            <w:rFonts w:eastAsia="Times New Roman"/>
            <w:noProof/>
            <w:sz w:val="24"/>
            <w:szCs w:val="24"/>
            <w:lang w:val="de-DE" w:eastAsia="de-DE"/>
          </w:rPr>
          <w:tab/>
        </w:r>
        <w:r w:rsidR="00345ACB" w:rsidRPr="00B666ED">
          <w:rPr>
            <w:rStyle w:val="Hyperlink"/>
            <w:noProof/>
          </w:rPr>
          <w:t>Slot Body Types</w:t>
        </w:r>
        <w:r w:rsidR="00345ACB">
          <w:rPr>
            <w:noProof/>
            <w:webHidden/>
          </w:rPr>
          <w:tab/>
        </w:r>
        <w:r w:rsidR="00345ACB">
          <w:rPr>
            <w:noProof/>
            <w:webHidden/>
          </w:rPr>
          <w:fldChar w:fldCharType="begin"/>
        </w:r>
        <w:r w:rsidR="00345ACB">
          <w:rPr>
            <w:noProof/>
            <w:webHidden/>
          </w:rPr>
          <w:instrText xml:space="preserve"> PAGEREF _Toc382911959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14EE5873" w14:textId="77777777" w:rsidR="00345ACB" w:rsidRDefault="00E76D1B">
      <w:pPr>
        <w:pStyle w:val="TOC3"/>
        <w:rPr>
          <w:rFonts w:eastAsia="Times New Roman"/>
          <w:noProof/>
          <w:sz w:val="24"/>
          <w:szCs w:val="24"/>
          <w:lang w:val="de-DE" w:eastAsia="de-DE"/>
        </w:rPr>
      </w:pPr>
      <w:hyperlink w:anchor="_Toc382911960" w:history="1">
        <w:r w:rsidR="00345ACB" w:rsidRPr="00B666ED">
          <w:rPr>
            <w:rStyle w:val="Hyperlink"/>
            <w:noProof/>
          </w:rPr>
          <w:t>5.8.1</w:t>
        </w:r>
        <w:r w:rsidR="00345ACB">
          <w:rPr>
            <w:rFonts w:eastAsia="Times New Roman"/>
            <w:noProof/>
            <w:sz w:val="24"/>
            <w:szCs w:val="24"/>
            <w:lang w:val="de-DE" w:eastAsia="de-DE"/>
          </w:rPr>
          <w:tab/>
        </w:r>
        <w:r w:rsidR="00345ACB" w:rsidRPr="00B666ED">
          <w:rPr>
            <w:rStyle w:val="Hyperlink"/>
            <w:noProof/>
          </w:rPr>
          <w:t>Textual Slots</w:t>
        </w:r>
        <w:r w:rsidR="00345ACB">
          <w:rPr>
            <w:noProof/>
            <w:webHidden/>
          </w:rPr>
          <w:tab/>
        </w:r>
        <w:r w:rsidR="00345ACB">
          <w:rPr>
            <w:noProof/>
            <w:webHidden/>
          </w:rPr>
          <w:fldChar w:fldCharType="begin"/>
        </w:r>
        <w:r w:rsidR="00345ACB">
          <w:rPr>
            <w:noProof/>
            <w:webHidden/>
          </w:rPr>
          <w:instrText xml:space="preserve"> PAGEREF _Toc382911960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16C402D4" w14:textId="77777777" w:rsidR="00345ACB" w:rsidRDefault="00E76D1B">
      <w:pPr>
        <w:pStyle w:val="TOC3"/>
        <w:rPr>
          <w:rFonts w:eastAsia="Times New Roman"/>
          <w:noProof/>
          <w:sz w:val="24"/>
          <w:szCs w:val="24"/>
          <w:lang w:val="de-DE" w:eastAsia="de-DE"/>
        </w:rPr>
      </w:pPr>
      <w:hyperlink w:anchor="_Toc382911961" w:history="1">
        <w:r w:rsidR="00345ACB" w:rsidRPr="00B666ED">
          <w:rPr>
            <w:rStyle w:val="Hyperlink"/>
            <w:noProof/>
          </w:rPr>
          <w:t>5.8.2</w:t>
        </w:r>
        <w:r w:rsidR="00345ACB">
          <w:rPr>
            <w:rFonts w:eastAsia="Times New Roman"/>
            <w:noProof/>
            <w:sz w:val="24"/>
            <w:szCs w:val="24"/>
            <w:lang w:val="de-DE" w:eastAsia="de-DE"/>
          </w:rPr>
          <w:tab/>
        </w:r>
        <w:r w:rsidR="00345ACB" w:rsidRPr="00B666ED">
          <w:rPr>
            <w:rStyle w:val="Hyperlink"/>
            <w:noProof/>
          </w:rPr>
          <w:t>Textual List Slots</w:t>
        </w:r>
        <w:r w:rsidR="00345ACB">
          <w:rPr>
            <w:noProof/>
            <w:webHidden/>
          </w:rPr>
          <w:tab/>
        </w:r>
        <w:r w:rsidR="00345ACB">
          <w:rPr>
            <w:noProof/>
            <w:webHidden/>
          </w:rPr>
          <w:fldChar w:fldCharType="begin"/>
        </w:r>
        <w:r w:rsidR="00345ACB">
          <w:rPr>
            <w:noProof/>
            <w:webHidden/>
          </w:rPr>
          <w:instrText xml:space="preserve"> PAGEREF _Toc382911961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78AD4AB1" w14:textId="77777777" w:rsidR="00345ACB" w:rsidRDefault="00E76D1B">
      <w:pPr>
        <w:pStyle w:val="TOC3"/>
        <w:rPr>
          <w:rFonts w:eastAsia="Times New Roman"/>
          <w:noProof/>
          <w:sz w:val="24"/>
          <w:szCs w:val="24"/>
          <w:lang w:val="de-DE" w:eastAsia="de-DE"/>
        </w:rPr>
      </w:pPr>
      <w:hyperlink w:anchor="_Toc382911962" w:history="1">
        <w:r w:rsidR="00345ACB" w:rsidRPr="00B666ED">
          <w:rPr>
            <w:rStyle w:val="Hyperlink"/>
            <w:noProof/>
          </w:rPr>
          <w:t>5.8.3</w:t>
        </w:r>
        <w:r w:rsidR="00345ACB">
          <w:rPr>
            <w:rFonts w:eastAsia="Times New Roman"/>
            <w:noProof/>
            <w:sz w:val="24"/>
            <w:szCs w:val="24"/>
            <w:lang w:val="de-DE" w:eastAsia="de-DE"/>
          </w:rPr>
          <w:tab/>
        </w:r>
        <w:r w:rsidR="00345ACB" w:rsidRPr="00B666ED">
          <w:rPr>
            <w:rStyle w:val="Hyperlink"/>
            <w:noProof/>
          </w:rPr>
          <w:t>Coded Slots</w:t>
        </w:r>
        <w:r w:rsidR="00345ACB">
          <w:rPr>
            <w:noProof/>
            <w:webHidden/>
          </w:rPr>
          <w:tab/>
        </w:r>
        <w:r w:rsidR="00345ACB">
          <w:rPr>
            <w:noProof/>
            <w:webHidden/>
          </w:rPr>
          <w:fldChar w:fldCharType="begin"/>
        </w:r>
        <w:r w:rsidR="00345ACB">
          <w:rPr>
            <w:noProof/>
            <w:webHidden/>
          </w:rPr>
          <w:instrText xml:space="preserve"> PAGEREF _Toc382911962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2B1753AD" w14:textId="77777777" w:rsidR="00345ACB" w:rsidRDefault="00E76D1B">
      <w:pPr>
        <w:pStyle w:val="TOC3"/>
        <w:rPr>
          <w:rFonts w:eastAsia="Times New Roman"/>
          <w:noProof/>
          <w:sz w:val="24"/>
          <w:szCs w:val="24"/>
          <w:lang w:val="de-DE" w:eastAsia="de-DE"/>
        </w:rPr>
      </w:pPr>
      <w:hyperlink w:anchor="_Toc382911963" w:history="1">
        <w:r w:rsidR="00345ACB" w:rsidRPr="00B666ED">
          <w:rPr>
            <w:rStyle w:val="Hyperlink"/>
            <w:noProof/>
          </w:rPr>
          <w:t>5.8.4</w:t>
        </w:r>
        <w:r w:rsidR="00345ACB">
          <w:rPr>
            <w:rFonts w:eastAsia="Times New Roman"/>
            <w:noProof/>
            <w:sz w:val="24"/>
            <w:szCs w:val="24"/>
            <w:lang w:val="de-DE" w:eastAsia="de-DE"/>
          </w:rPr>
          <w:tab/>
        </w:r>
        <w:r w:rsidR="00345ACB" w:rsidRPr="00B666ED">
          <w:rPr>
            <w:rStyle w:val="Hyperlink"/>
            <w:noProof/>
          </w:rPr>
          <w:t>Structured Slots</w:t>
        </w:r>
        <w:r w:rsidR="00345ACB">
          <w:rPr>
            <w:noProof/>
            <w:webHidden/>
          </w:rPr>
          <w:tab/>
        </w:r>
        <w:r w:rsidR="00345ACB">
          <w:rPr>
            <w:noProof/>
            <w:webHidden/>
          </w:rPr>
          <w:fldChar w:fldCharType="begin"/>
        </w:r>
        <w:r w:rsidR="00345ACB">
          <w:rPr>
            <w:noProof/>
            <w:webHidden/>
          </w:rPr>
          <w:instrText xml:space="preserve"> PAGEREF _Toc382911963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38F1D290" w14:textId="77777777" w:rsidR="00345ACB" w:rsidRDefault="00E76D1B">
      <w:pPr>
        <w:pStyle w:val="TOC2"/>
        <w:rPr>
          <w:rFonts w:eastAsia="Times New Roman"/>
          <w:noProof/>
          <w:sz w:val="24"/>
          <w:szCs w:val="24"/>
          <w:lang w:val="de-DE" w:eastAsia="de-DE"/>
        </w:rPr>
      </w:pPr>
      <w:hyperlink w:anchor="_Toc382911964" w:history="1">
        <w:r w:rsidR="00345ACB" w:rsidRPr="00B666ED">
          <w:rPr>
            <w:rStyle w:val="Hyperlink"/>
            <w:noProof/>
          </w:rPr>
          <w:t>5.9</w:t>
        </w:r>
        <w:r w:rsidR="00345ACB">
          <w:rPr>
            <w:rFonts w:eastAsia="Times New Roman"/>
            <w:noProof/>
            <w:sz w:val="24"/>
            <w:szCs w:val="24"/>
            <w:lang w:val="de-DE" w:eastAsia="de-DE"/>
          </w:rPr>
          <w:tab/>
        </w:r>
        <w:r w:rsidR="00345ACB" w:rsidRPr="00B666ED">
          <w:rPr>
            <w:rStyle w:val="Hyperlink"/>
            <w:noProof/>
          </w:rPr>
          <w:t>MLM Termination</w:t>
        </w:r>
        <w:r w:rsidR="00345ACB">
          <w:rPr>
            <w:noProof/>
            <w:webHidden/>
          </w:rPr>
          <w:tab/>
        </w:r>
        <w:r w:rsidR="00345ACB">
          <w:rPr>
            <w:noProof/>
            <w:webHidden/>
          </w:rPr>
          <w:fldChar w:fldCharType="begin"/>
        </w:r>
        <w:r w:rsidR="00345ACB">
          <w:rPr>
            <w:noProof/>
            <w:webHidden/>
          </w:rPr>
          <w:instrText xml:space="preserve"> PAGEREF _Toc382911964 \h </w:instrText>
        </w:r>
        <w:r w:rsidR="00345ACB">
          <w:rPr>
            <w:noProof/>
            <w:webHidden/>
          </w:rPr>
        </w:r>
        <w:r w:rsidR="00345ACB">
          <w:rPr>
            <w:noProof/>
            <w:webHidden/>
          </w:rPr>
          <w:fldChar w:fldCharType="separate"/>
        </w:r>
        <w:r w:rsidR="00345ACB">
          <w:rPr>
            <w:noProof/>
            <w:webHidden/>
          </w:rPr>
          <w:t>17</w:t>
        </w:r>
        <w:r w:rsidR="00345ACB">
          <w:rPr>
            <w:noProof/>
            <w:webHidden/>
          </w:rPr>
          <w:fldChar w:fldCharType="end"/>
        </w:r>
      </w:hyperlink>
    </w:p>
    <w:p w14:paraId="3027B96D" w14:textId="77777777" w:rsidR="00345ACB" w:rsidRDefault="00E76D1B">
      <w:pPr>
        <w:pStyle w:val="TOC2"/>
        <w:rPr>
          <w:rFonts w:eastAsia="Times New Roman"/>
          <w:noProof/>
          <w:sz w:val="24"/>
          <w:szCs w:val="24"/>
          <w:lang w:val="de-DE" w:eastAsia="de-DE"/>
        </w:rPr>
      </w:pPr>
      <w:hyperlink w:anchor="_Toc382911965" w:history="1">
        <w:r w:rsidR="00345ACB" w:rsidRPr="00B666ED">
          <w:rPr>
            <w:rStyle w:val="Hyperlink"/>
            <w:noProof/>
          </w:rPr>
          <w:t>5.10</w:t>
        </w:r>
        <w:r w:rsidR="00345ACB">
          <w:rPr>
            <w:rFonts w:eastAsia="Times New Roman"/>
            <w:noProof/>
            <w:sz w:val="24"/>
            <w:szCs w:val="24"/>
            <w:lang w:val="de-DE" w:eastAsia="de-DE"/>
          </w:rPr>
          <w:tab/>
        </w:r>
        <w:r w:rsidR="00345ACB" w:rsidRPr="00B666ED">
          <w:rPr>
            <w:rStyle w:val="Hyperlink"/>
            <w:noProof/>
          </w:rPr>
          <w:t>Case Insensitivity</w:t>
        </w:r>
        <w:r w:rsidR="00345ACB">
          <w:rPr>
            <w:noProof/>
            <w:webHidden/>
          </w:rPr>
          <w:tab/>
        </w:r>
        <w:r w:rsidR="00345ACB">
          <w:rPr>
            <w:noProof/>
            <w:webHidden/>
          </w:rPr>
          <w:fldChar w:fldCharType="begin"/>
        </w:r>
        <w:r w:rsidR="00345ACB">
          <w:rPr>
            <w:noProof/>
            <w:webHidden/>
          </w:rPr>
          <w:instrText xml:space="preserve"> PAGEREF _Toc382911965 \h </w:instrText>
        </w:r>
        <w:r w:rsidR="00345ACB">
          <w:rPr>
            <w:noProof/>
            <w:webHidden/>
          </w:rPr>
        </w:r>
        <w:r w:rsidR="00345ACB">
          <w:rPr>
            <w:noProof/>
            <w:webHidden/>
          </w:rPr>
          <w:fldChar w:fldCharType="separate"/>
        </w:r>
        <w:r w:rsidR="00345ACB">
          <w:rPr>
            <w:noProof/>
            <w:webHidden/>
          </w:rPr>
          <w:t>18</w:t>
        </w:r>
        <w:r w:rsidR="00345ACB">
          <w:rPr>
            <w:noProof/>
            <w:webHidden/>
          </w:rPr>
          <w:fldChar w:fldCharType="end"/>
        </w:r>
      </w:hyperlink>
    </w:p>
    <w:p w14:paraId="7F015FA3" w14:textId="77777777" w:rsidR="00345ACB" w:rsidRDefault="00E76D1B">
      <w:pPr>
        <w:pStyle w:val="TOC1"/>
        <w:rPr>
          <w:rFonts w:eastAsia="Times New Roman"/>
          <w:caps w:val="0"/>
          <w:noProof/>
          <w:sz w:val="24"/>
          <w:szCs w:val="24"/>
          <w:lang w:val="de-DE" w:eastAsia="de-DE"/>
        </w:rPr>
      </w:pPr>
      <w:hyperlink w:anchor="_Toc382911966" w:history="1">
        <w:r w:rsidR="00345ACB" w:rsidRPr="00B666ED">
          <w:rPr>
            <w:rStyle w:val="Hyperlink"/>
            <w:noProof/>
          </w:rPr>
          <w:t>6</w:t>
        </w:r>
        <w:r w:rsidR="00345ACB">
          <w:rPr>
            <w:rFonts w:eastAsia="Times New Roman"/>
            <w:caps w:val="0"/>
            <w:noProof/>
            <w:sz w:val="24"/>
            <w:szCs w:val="24"/>
            <w:lang w:val="de-DE" w:eastAsia="de-DE"/>
          </w:rPr>
          <w:tab/>
        </w:r>
        <w:r w:rsidR="00345ACB" w:rsidRPr="00B666ED">
          <w:rPr>
            <w:rStyle w:val="Hyperlink"/>
            <w:noProof/>
          </w:rPr>
          <w:t>Slot Descriptions</w:t>
        </w:r>
        <w:r w:rsidR="00345ACB">
          <w:rPr>
            <w:noProof/>
            <w:webHidden/>
          </w:rPr>
          <w:tab/>
        </w:r>
        <w:r w:rsidR="00345ACB">
          <w:rPr>
            <w:noProof/>
            <w:webHidden/>
          </w:rPr>
          <w:fldChar w:fldCharType="begin"/>
        </w:r>
        <w:r w:rsidR="00345ACB">
          <w:rPr>
            <w:noProof/>
            <w:webHidden/>
          </w:rPr>
          <w:instrText xml:space="preserve"> PAGEREF _Toc382911966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72BEF6A2" w14:textId="77777777" w:rsidR="00345ACB" w:rsidRDefault="00E76D1B">
      <w:pPr>
        <w:pStyle w:val="TOC2"/>
        <w:rPr>
          <w:rFonts w:eastAsia="Times New Roman"/>
          <w:noProof/>
          <w:sz w:val="24"/>
          <w:szCs w:val="24"/>
          <w:lang w:val="de-DE" w:eastAsia="de-DE"/>
        </w:rPr>
      </w:pPr>
      <w:hyperlink w:anchor="_Toc382911967" w:history="1">
        <w:r w:rsidR="00345ACB" w:rsidRPr="00B666ED">
          <w:rPr>
            <w:rStyle w:val="Hyperlink"/>
            <w:noProof/>
          </w:rPr>
          <w:t>6.1</w:t>
        </w:r>
        <w:r w:rsidR="00345ACB">
          <w:rPr>
            <w:rFonts w:eastAsia="Times New Roman"/>
            <w:noProof/>
            <w:sz w:val="24"/>
            <w:szCs w:val="24"/>
            <w:lang w:val="de-DE" w:eastAsia="de-DE"/>
          </w:rPr>
          <w:tab/>
        </w:r>
        <w:r w:rsidR="00345ACB" w:rsidRPr="00B666ED">
          <w:rPr>
            <w:rStyle w:val="Hyperlink"/>
            <w:noProof/>
          </w:rPr>
          <w:t>Maintenance Category</w:t>
        </w:r>
        <w:r w:rsidR="00345ACB">
          <w:rPr>
            <w:noProof/>
            <w:webHidden/>
          </w:rPr>
          <w:tab/>
        </w:r>
        <w:r w:rsidR="00345ACB">
          <w:rPr>
            <w:noProof/>
            <w:webHidden/>
          </w:rPr>
          <w:fldChar w:fldCharType="begin"/>
        </w:r>
        <w:r w:rsidR="00345ACB">
          <w:rPr>
            <w:noProof/>
            <w:webHidden/>
          </w:rPr>
          <w:instrText xml:space="preserve"> PAGEREF _Toc382911967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23089FF6" w14:textId="77777777" w:rsidR="00345ACB" w:rsidRDefault="00E76D1B">
      <w:pPr>
        <w:pStyle w:val="TOC3"/>
        <w:rPr>
          <w:rFonts w:eastAsia="Times New Roman"/>
          <w:noProof/>
          <w:sz w:val="24"/>
          <w:szCs w:val="24"/>
          <w:lang w:val="de-DE" w:eastAsia="de-DE"/>
        </w:rPr>
      </w:pPr>
      <w:hyperlink w:anchor="_Toc382911968" w:history="1">
        <w:r w:rsidR="00345ACB" w:rsidRPr="00B666ED">
          <w:rPr>
            <w:rStyle w:val="Hyperlink"/>
            <w:noProof/>
          </w:rPr>
          <w:t>6.1.1</w:t>
        </w:r>
        <w:r w:rsidR="00345ACB">
          <w:rPr>
            <w:rFonts w:eastAsia="Times New Roman"/>
            <w:noProof/>
            <w:sz w:val="24"/>
            <w:szCs w:val="24"/>
            <w:lang w:val="de-DE" w:eastAsia="de-DE"/>
          </w:rPr>
          <w:tab/>
        </w:r>
        <w:r w:rsidR="00345ACB" w:rsidRPr="00B666ED">
          <w:rPr>
            <w:rStyle w:val="Hyperlink"/>
            <w:noProof/>
          </w:rPr>
          <w:t>Title (textual, required)</w:t>
        </w:r>
        <w:r w:rsidR="00345ACB">
          <w:rPr>
            <w:noProof/>
            <w:webHidden/>
          </w:rPr>
          <w:tab/>
        </w:r>
        <w:r w:rsidR="00345ACB">
          <w:rPr>
            <w:noProof/>
            <w:webHidden/>
          </w:rPr>
          <w:fldChar w:fldCharType="begin"/>
        </w:r>
        <w:r w:rsidR="00345ACB">
          <w:rPr>
            <w:noProof/>
            <w:webHidden/>
          </w:rPr>
          <w:instrText xml:space="preserve"> PAGEREF _Toc382911968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1CED64A1" w14:textId="77777777" w:rsidR="00345ACB" w:rsidRDefault="00E76D1B">
      <w:pPr>
        <w:pStyle w:val="TOC3"/>
        <w:rPr>
          <w:rFonts w:eastAsia="Times New Roman"/>
          <w:noProof/>
          <w:sz w:val="24"/>
          <w:szCs w:val="24"/>
          <w:lang w:val="de-DE" w:eastAsia="de-DE"/>
        </w:rPr>
      </w:pPr>
      <w:hyperlink w:anchor="_Toc382911969" w:history="1">
        <w:r w:rsidR="00345ACB" w:rsidRPr="00B666ED">
          <w:rPr>
            <w:rStyle w:val="Hyperlink"/>
            <w:noProof/>
          </w:rPr>
          <w:t>6.1.2</w:t>
        </w:r>
        <w:r w:rsidR="00345ACB">
          <w:rPr>
            <w:rFonts w:eastAsia="Times New Roman"/>
            <w:noProof/>
            <w:sz w:val="24"/>
            <w:szCs w:val="24"/>
            <w:lang w:val="de-DE" w:eastAsia="de-DE"/>
          </w:rPr>
          <w:tab/>
        </w:r>
        <w:r w:rsidR="00345ACB" w:rsidRPr="00B666ED">
          <w:rPr>
            <w:rStyle w:val="Hyperlink"/>
            <w:noProof/>
          </w:rPr>
          <w:t>Mlmname (coded, required)</w:t>
        </w:r>
        <w:r w:rsidR="00345ACB">
          <w:rPr>
            <w:noProof/>
            <w:webHidden/>
          </w:rPr>
          <w:tab/>
        </w:r>
        <w:r w:rsidR="00345ACB">
          <w:rPr>
            <w:noProof/>
            <w:webHidden/>
          </w:rPr>
          <w:fldChar w:fldCharType="begin"/>
        </w:r>
        <w:r w:rsidR="00345ACB">
          <w:rPr>
            <w:noProof/>
            <w:webHidden/>
          </w:rPr>
          <w:instrText xml:space="preserve"> PAGEREF _Toc382911969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5A3A3A2C" w14:textId="77777777" w:rsidR="00345ACB" w:rsidRDefault="00E76D1B">
      <w:pPr>
        <w:pStyle w:val="TOC3"/>
        <w:rPr>
          <w:rFonts w:eastAsia="Times New Roman"/>
          <w:noProof/>
          <w:sz w:val="24"/>
          <w:szCs w:val="24"/>
          <w:lang w:val="de-DE" w:eastAsia="de-DE"/>
        </w:rPr>
      </w:pPr>
      <w:hyperlink w:anchor="_Toc382911970" w:history="1">
        <w:r w:rsidR="00345ACB" w:rsidRPr="00B666ED">
          <w:rPr>
            <w:rStyle w:val="Hyperlink"/>
            <w:noProof/>
            <w:lang w:val="fr-FR"/>
          </w:rPr>
          <w:t>6.1.3</w:t>
        </w:r>
        <w:r w:rsidR="00345ACB">
          <w:rPr>
            <w:rFonts w:eastAsia="Times New Roman"/>
            <w:noProof/>
            <w:sz w:val="24"/>
            <w:szCs w:val="24"/>
            <w:lang w:val="de-DE" w:eastAsia="de-DE"/>
          </w:rPr>
          <w:tab/>
        </w:r>
        <w:r w:rsidR="00345ACB" w:rsidRPr="00B666ED">
          <w:rPr>
            <w:rStyle w:val="Hyperlink"/>
            <w:noProof/>
            <w:lang w:val="fr-FR"/>
          </w:rPr>
          <w:t>Arden Syntax version (coded, optional*)</w:t>
        </w:r>
        <w:r w:rsidR="00345ACB">
          <w:rPr>
            <w:noProof/>
            <w:webHidden/>
          </w:rPr>
          <w:tab/>
        </w:r>
        <w:r w:rsidR="00345ACB">
          <w:rPr>
            <w:noProof/>
            <w:webHidden/>
          </w:rPr>
          <w:fldChar w:fldCharType="begin"/>
        </w:r>
        <w:r w:rsidR="00345ACB">
          <w:rPr>
            <w:noProof/>
            <w:webHidden/>
          </w:rPr>
          <w:instrText xml:space="preserve"> PAGEREF _Toc382911970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06D680FB" w14:textId="77777777" w:rsidR="00345ACB" w:rsidRDefault="00E76D1B">
      <w:pPr>
        <w:pStyle w:val="TOC3"/>
        <w:rPr>
          <w:rFonts w:eastAsia="Times New Roman"/>
          <w:noProof/>
          <w:sz w:val="24"/>
          <w:szCs w:val="24"/>
          <w:lang w:val="de-DE" w:eastAsia="de-DE"/>
        </w:rPr>
      </w:pPr>
      <w:hyperlink w:anchor="_Toc382911971" w:history="1">
        <w:r w:rsidR="00345ACB" w:rsidRPr="00B666ED">
          <w:rPr>
            <w:rStyle w:val="Hyperlink"/>
            <w:noProof/>
          </w:rPr>
          <w:t>6.1.4</w:t>
        </w:r>
        <w:r w:rsidR="00345ACB">
          <w:rPr>
            <w:rFonts w:eastAsia="Times New Roman"/>
            <w:noProof/>
            <w:sz w:val="24"/>
            <w:szCs w:val="24"/>
            <w:lang w:val="de-DE" w:eastAsia="de-DE"/>
          </w:rPr>
          <w:tab/>
        </w:r>
        <w:r w:rsidR="00345ACB" w:rsidRPr="00B666ED">
          <w:rPr>
            <w:rStyle w:val="Hyperlink"/>
            <w:noProof/>
          </w:rPr>
          <w:t>Version (textual, required)</w:t>
        </w:r>
        <w:r w:rsidR="00345ACB">
          <w:rPr>
            <w:noProof/>
            <w:webHidden/>
          </w:rPr>
          <w:tab/>
        </w:r>
        <w:r w:rsidR="00345ACB">
          <w:rPr>
            <w:noProof/>
            <w:webHidden/>
          </w:rPr>
          <w:fldChar w:fldCharType="begin"/>
        </w:r>
        <w:r w:rsidR="00345ACB">
          <w:rPr>
            <w:noProof/>
            <w:webHidden/>
          </w:rPr>
          <w:instrText xml:space="preserve"> PAGEREF _Toc382911971 \h </w:instrText>
        </w:r>
        <w:r w:rsidR="00345ACB">
          <w:rPr>
            <w:noProof/>
            <w:webHidden/>
          </w:rPr>
        </w:r>
        <w:r w:rsidR="00345ACB">
          <w:rPr>
            <w:noProof/>
            <w:webHidden/>
          </w:rPr>
          <w:fldChar w:fldCharType="separate"/>
        </w:r>
        <w:r w:rsidR="00345ACB">
          <w:rPr>
            <w:noProof/>
            <w:webHidden/>
          </w:rPr>
          <w:t>19</w:t>
        </w:r>
        <w:r w:rsidR="00345ACB">
          <w:rPr>
            <w:noProof/>
            <w:webHidden/>
          </w:rPr>
          <w:fldChar w:fldCharType="end"/>
        </w:r>
      </w:hyperlink>
    </w:p>
    <w:p w14:paraId="6E1ECC3C" w14:textId="77777777" w:rsidR="00345ACB" w:rsidRDefault="00E76D1B">
      <w:pPr>
        <w:pStyle w:val="TOC3"/>
        <w:rPr>
          <w:rFonts w:eastAsia="Times New Roman"/>
          <w:noProof/>
          <w:sz w:val="24"/>
          <w:szCs w:val="24"/>
          <w:lang w:val="de-DE" w:eastAsia="de-DE"/>
        </w:rPr>
      </w:pPr>
      <w:hyperlink w:anchor="_Toc382911972" w:history="1">
        <w:r w:rsidR="00345ACB" w:rsidRPr="00B666ED">
          <w:rPr>
            <w:rStyle w:val="Hyperlink"/>
            <w:noProof/>
          </w:rPr>
          <w:t>6.1.5</w:t>
        </w:r>
        <w:r w:rsidR="00345ACB">
          <w:rPr>
            <w:rFonts w:eastAsia="Times New Roman"/>
            <w:noProof/>
            <w:sz w:val="24"/>
            <w:szCs w:val="24"/>
            <w:lang w:val="de-DE" w:eastAsia="de-DE"/>
          </w:rPr>
          <w:tab/>
        </w:r>
        <w:r w:rsidR="00345ACB" w:rsidRPr="00B666ED">
          <w:rPr>
            <w:rStyle w:val="Hyperlink"/>
            <w:noProof/>
          </w:rPr>
          <w:t>Institution (textual, required)</w:t>
        </w:r>
        <w:r w:rsidR="00345ACB">
          <w:rPr>
            <w:noProof/>
            <w:webHidden/>
          </w:rPr>
          <w:tab/>
        </w:r>
        <w:r w:rsidR="00345ACB">
          <w:rPr>
            <w:noProof/>
            <w:webHidden/>
          </w:rPr>
          <w:fldChar w:fldCharType="begin"/>
        </w:r>
        <w:r w:rsidR="00345ACB">
          <w:rPr>
            <w:noProof/>
            <w:webHidden/>
          </w:rPr>
          <w:instrText xml:space="preserve"> PAGEREF _Toc382911972 \h </w:instrText>
        </w:r>
        <w:r w:rsidR="00345ACB">
          <w:rPr>
            <w:noProof/>
            <w:webHidden/>
          </w:rPr>
        </w:r>
        <w:r w:rsidR="00345ACB">
          <w:rPr>
            <w:noProof/>
            <w:webHidden/>
          </w:rPr>
          <w:fldChar w:fldCharType="separate"/>
        </w:r>
        <w:r w:rsidR="00345ACB">
          <w:rPr>
            <w:noProof/>
            <w:webHidden/>
          </w:rPr>
          <w:t>20</w:t>
        </w:r>
        <w:r w:rsidR="00345ACB">
          <w:rPr>
            <w:noProof/>
            <w:webHidden/>
          </w:rPr>
          <w:fldChar w:fldCharType="end"/>
        </w:r>
      </w:hyperlink>
    </w:p>
    <w:p w14:paraId="2E8E1CB3" w14:textId="77777777" w:rsidR="00345ACB" w:rsidRDefault="00E76D1B">
      <w:pPr>
        <w:pStyle w:val="TOC3"/>
        <w:rPr>
          <w:rFonts w:eastAsia="Times New Roman"/>
          <w:noProof/>
          <w:sz w:val="24"/>
          <w:szCs w:val="24"/>
          <w:lang w:val="de-DE" w:eastAsia="de-DE"/>
        </w:rPr>
      </w:pPr>
      <w:hyperlink w:anchor="_Toc382911973" w:history="1">
        <w:r w:rsidR="00345ACB" w:rsidRPr="00B666ED">
          <w:rPr>
            <w:rStyle w:val="Hyperlink"/>
            <w:noProof/>
          </w:rPr>
          <w:t>6.1.6</w:t>
        </w:r>
        <w:r w:rsidR="00345ACB">
          <w:rPr>
            <w:rFonts w:eastAsia="Times New Roman"/>
            <w:noProof/>
            <w:sz w:val="24"/>
            <w:szCs w:val="24"/>
            <w:lang w:val="de-DE" w:eastAsia="de-DE"/>
          </w:rPr>
          <w:tab/>
        </w:r>
        <w:r w:rsidR="00345ACB" w:rsidRPr="00B666ED">
          <w:rPr>
            <w:rStyle w:val="Hyperlink"/>
            <w:noProof/>
          </w:rPr>
          <w:t>Author (textual list, required)</w:t>
        </w:r>
        <w:r w:rsidR="00345ACB">
          <w:rPr>
            <w:noProof/>
            <w:webHidden/>
          </w:rPr>
          <w:tab/>
        </w:r>
        <w:r w:rsidR="00345ACB">
          <w:rPr>
            <w:noProof/>
            <w:webHidden/>
          </w:rPr>
          <w:fldChar w:fldCharType="begin"/>
        </w:r>
        <w:r w:rsidR="00345ACB">
          <w:rPr>
            <w:noProof/>
            <w:webHidden/>
          </w:rPr>
          <w:instrText xml:space="preserve"> PAGEREF _Toc382911973 \h </w:instrText>
        </w:r>
        <w:r w:rsidR="00345ACB">
          <w:rPr>
            <w:noProof/>
            <w:webHidden/>
          </w:rPr>
        </w:r>
        <w:r w:rsidR="00345ACB">
          <w:rPr>
            <w:noProof/>
            <w:webHidden/>
          </w:rPr>
          <w:fldChar w:fldCharType="separate"/>
        </w:r>
        <w:r w:rsidR="00345ACB">
          <w:rPr>
            <w:noProof/>
            <w:webHidden/>
          </w:rPr>
          <w:t>20</w:t>
        </w:r>
        <w:r w:rsidR="00345ACB">
          <w:rPr>
            <w:noProof/>
            <w:webHidden/>
          </w:rPr>
          <w:fldChar w:fldCharType="end"/>
        </w:r>
      </w:hyperlink>
    </w:p>
    <w:p w14:paraId="1CEFBF18" w14:textId="77777777" w:rsidR="00345ACB" w:rsidRDefault="00E76D1B">
      <w:pPr>
        <w:pStyle w:val="TOC3"/>
        <w:rPr>
          <w:rFonts w:eastAsia="Times New Roman"/>
          <w:noProof/>
          <w:sz w:val="24"/>
          <w:szCs w:val="24"/>
          <w:lang w:val="de-DE" w:eastAsia="de-DE"/>
        </w:rPr>
      </w:pPr>
      <w:hyperlink w:anchor="_Toc382911974" w:history="1">
        <w:r w:rsidR="00345ACB" w:rsidRPr="00B666ED">
          <w:rPr>
            <w:rStyle w:val="Hyperlink"/>
            <w:noProof/>
          </w:rPr>
          <w:t>6.1.7</w:t>
        </w:r>
        <w:r w:rsidR="00345ACB">
          <w:rPr>
            <w:rFonts w:eastAsia="Times New Roman"/>
            <w:noProof/>
            <w:sz w:val="24"/>
            <w:szCs w:val="24"/>
            <w:lang w:val="de-DE" w:eastAsia="de-DE"/>
          </w:rPr>
          <w:tab/>
        </w:r>
        <w:r w:rsidR="00345ACB" w:rsidRPr="00B666ED">
          <w:rPr>
            <w:rStyle w:val="Hyperlink"/>
            <w:noProof/>
          </w:rPr>
          <w:t>Specialist (textual list, required)</w:t>
        </w:r>
        <w:r w:rsidR="00345ACB">
          <w:rPr>
            <w:noProof/>
            <w:webHidden/>
          </w:rPr>
          <w:tab/>
        </w:r>
        <w:r w:rsidR="00345ACB">
          <w:rPr>
            <w:noProof/>
            <w:webHidden/>
          </w:rPr>
          <w:fldChar w:fldCharType="begin"/>
        </w:r>
        <w:r w:rsidR="00345ACB">
          <w:rPr>
            <w:noProof/>
            <w:webHidden/>
          </w:rPr>
          <w:instrText xml:space="preserve"> PAGEREF _Toc382911974 \h </w:instrText>
        </w:r>
        <w:r w:rsidR="00345ACB">
          <w:rPr>
            <w:noProof/>
            <w:webHidden/>
          </w:rPr>
        </w:r>
        <w:r w:rsidR="00345ACB">
          <w:rPr>
            <w:noProof/>
            <w:webHidden/>
          </w:rPr>
          <w:fldChar w:fldCharType="separate"/>
        </w:r>
        <w:r w:rsidR="00345ACB">
          <w:rPr>
            <w:noProof/>
            <w:webHidden/>
          </w:rPr>
          <w:t>20</w:t>
        </w:r>
        <w:r w:rsidR="00345ACB">
          <w:rPr>
            <w:noProof/>
            <w:webHidden/>
          </w:rPr>
          <w:fldChar w:fldCharType="end"/>
        </w:r>
      </w:hyperlink>
    </w:p>
    <w:p w14:paraId="3482BACF" w14:textId="77777777" w:rsidR="00345ACB" w:rsidRDefault="00E76D1B">
      <w:pPr>
        <w:pStyle w:val="TOC3"/>
        <w:rPr>
          <w:rFonts w:eastAsia="Times New Roman"/>
          <w:noProof/>
          <w:sz w:val="24"/>
          <w:szCs w:val="24"/>
          <w:lang w:val="de-DE" w:eastAsia="de-DE"/>
        </w:rPr>
      </w:pPr>
      <w:hyperlink w:anchor="_Toc382911975" w:history="1">
        <w:r w:rsidR="00345ACB" w:rsidRPr="00B666ED">
          <w:rPr>
            <w:rStyle w:val="Hyperlink"/>
            <w:noProof/>
          </w:rPr>
          <w:t>6.1.8</w:t>
        </w:r>
        <w:r w:rsidR="00345ACB">
          <w:rPr>
            <w:rFonts w:eastAsia="Times New Roman"/>
            <w:noProof/>
            <w:sz w:val="24"/>
            <w:szCs w:val="24"/>
            <w:lang w:val="de-DE" w:eastAsia="de-DE"/>
          </w:rPr>
          <w:tab/>
        </w:r>
        <w:r w:rsidR="00345ACB" w:rsidRPr="00B666ED">
          <w:rPr>
            <w:rStyle w:val="Hyperlink"/>
            <w:noProof/>
          </w:rPr>
          <w:t>Date (coded, required)</w:t>
        </w:r>
        <w:r w:rsidR="00345ACB">
          <w:rPr>
            <w:noProof/>
            <w:webHidden/>
          </w:rPr>
          <w:tab/>
        </w:r>
        <w:r w:rsidR="00345ACB">
          <w:rPr>
            <w:noProof/>
            <w:webHidden/>
          </w:rPr>
          <w:fldChar w:fldCharType="begin"/>
        </w:r>
        <w:r w:rsidR="00345ACB">
          <w:rPr>
            <w:noProof/>
            <w:webHidden/>
          </w:rPr>
          <w:instrText xml:space="preserve"> PAGEREF _Toc382911975 \h </w:instrText>
        </w:r>
        <w:r w:rsidR="00345ACB">
          <w:rPr>
            <w:noProof/>
            <w:webHidden/>
          </w:rPr>
        </w:r>
        <w:r w:rsidR="00345ACB">
          <w:rPr>
            <w:noProof/>
            <w:webHidden/>
          </w:rPr>
          <w:fldChar w:fldCharType="separate"/>
        </w:r>
        <w:r w:rsidR="00345ACB">
          <w:rPr>
            <w:noProof/>
            <w:webHidden/>
          </w:rPr>
          <w:t>20</w:t>
        </w:r>
        <w:r w:rsidR="00345ACB">
          <w:rPr>
            <w:noProof/>
            <w:webHidden/>
          </w:rPr>
          <w:fldChar w:fldCharType="end"/>
        </w:r>
      </w:hyperlink>
    </w:p>
    <w:p w14:paraId="16456ECB" w14:textId="77777777" w:rsidR="00345ACB" w:rsidRDefault="00E76D1B">
      <w:pPr>
        <w:pStyle w:val="TOC3"/>
        <w:rPr>
          <w:rFonts w:eastAsia="Times New Roman"/>
          <w:noProof/>
          <w:sz w:val="24"/>
          <w:szCs w:val="24"/>
          <w:lang w:val="de-DE" w:eastAsia="de-DE"/>
        </w:rPr>
      </w:pPr>
      <w:hyperlink w:anchor="_Toc382911976" w:history="1">
        <w:r w:rsidR="00345ACB" w:rsidRPr="00B666ED">
          <w:rPr>
            <w:rStyle w:val="Hyperlink"/>
            <w:noProof/>
          </w:rPr>
          <w:t>6.1.9</w:t>
        </w:r>
        <w:r w:rsidR="00345ACB">
          <w:rPr>
            <w:rFonts w:eastAsia="Times New Roman"/>
            <w:noProof/>
            <w:sz w:val="24"/>
            <w:szCs w:val="24"/>
            <w:lang w:val="de-DE" w:eastAsia="de-DE"/>
          </w:rPr>
          <w:tab/>
        </w:r>
        <w:r w:rsidR="00345ACB" w:rsidRPr="00B666ED">
          <w:rPr>
            <w:rStyle w:val="Hyperlink"/>
            <w:noProof/>
          </w:rPr>
          <w:t>Validation (coded, required)</w:t>
        </w:r>
        <w:r w:rsidR="00345ACB">
          <w:rPr>
            <w:noProof/>
            <w:webHidden/>
          </w:rPr>
          <w:tab/>
        </w:r>
        <w:r w:rsidR="00345ACB">
          <w:rPr>
            <w:noProof/>
            <w:webHidden/>
          </w:rPr>
          <w:fldChar w:fldCharType="begin"/>
        </w:r>
        <w:r w:rsidR="00345ACB">
          <w:rPr>
            <w:noProof/>
            <w:webHidden/>
          </w:rPr>
          <w:instrText xml:space="preserve"> PAGEREF _Toc382911976 \h </w:instrText>
        </w:r>
        <w:r w:rsidR="00345ACB">
          <w:rPr>
            <w:noProof/>
            <w:webHidden/>
          </w:rPr>
        </w:r>
        <w:r w:rsidR="00345ACB">
          <w:rPr>
            <w:noProof/>
            <w:webHidden/>
          </w:rPr>
          <w:fldChar w:fldCharType="separate"/>
        </w:r>
        <w:r w:rsidR="00345ACB">
          <w:rPr>
            <w:noProof/>
            <w:webHidden/>
          </w:rPr>
          <w:t>20</w:t>
        </w:r>
        <w:r w:rsidR="00345ACB">
          <w:rPr>
            <w:noProof/>
            <w:webHidden/>
          </w:rPr>
          <w:fldChar w:fldCharType="end"/>
        </w:r>
      </w:hyperlink>
    </w:p>
    <w:p w14:paraId="00B82230" w14:textId="77777777" w:rsidR="00345ACB" w:rsidRDefault="00E76D1B">
      <w:pPr>
        <w:pStyle w:val="TOC2"/>
        <w:rPr>
          <w:rFonts w:eastAsia="Times New Roman"/>
          <w:noProof/>
          <w:sz w:val="24"/>
          <w:szCs w:val="24"/>
          <w:lang w:val="de-DE" w:eastAsia="de-DE"/>
        </w:rPr>
      </w:pPr>
      <w:hyperlink w:anchor="_Toc382911977" w:history="1">
        <w:r w:rsidR="00345ACB" w:rsidRPr="00B666ED">
          <w:rPr>
            <w:rStyle w:val="Hyperlink"/>
            <w:noProof/>
          </w:rPr>
          <w:t>6.2</w:t>
        </w:r>
        <w:r w:rsidR="00345ACB">
          <w:rPr>
            <w:rFonts w:eastAsia="Times New Roman"/>
            <w:noProof/>
            <w:sz w:val="24"/>
            <w:szCs w:val="24"/>
            <w:lang w:val="de-DE" w:eastAsia="de-DE"/>
          </w:rPr>
          <w:tab/>
        </w:r>
        <w:r w:rsidR="00345ACB" w:rsidRPr="00B666ED">
          <w:rPr>
            <w:rStyle w:val="Hyperlink"/>
            <w:noProof/>
          </w:rPr>
          <w:t>Library Category</w:t>
        </w:r>
        <w:r w:rsidR="00345ACB">
          <w:rPr>
            <w:noProof/>
            <w:webHidden/>
          </w:rPr>
          <w:tab/>
        </w:r>
        <w:r w:rsidR="00345ACB">
          <w:rPr>
            <w:noProof/>
            <w:webHidden/>
          </w:rPr>
          <w:fldChar w:fldCharType="begin"/>
        </w:r>
        <w:r w:rsidR="00345ACB">
          <w:rPr>
            <w:noProof/>
            <w:webHidden/>
          </w:rPr>
          <w:instrText xml:space="preserve"> PAGEREF _Toc382911977 \h </w:instrText>
        </w:r>
        <w:r w:rsidR="00345ACB">
          <w:rPr>
            <w:noProof/>
            <w:webHidden/>
          </w:rPr>
        </w:r>
        <w:r w:rsidR="00345ACB">
          <w:rPr>
            <w:noProof/>
            <w:webHidden/>
          </w:rPr>
          <w:fldChar w:fldCharType="separate"/>
        </w:r>
        <w:r w:rsidR="00345ACB">
          <w:rPr>
            <w:noProof/>
            <w:webHidden/>
          </w:rPr>
          <w:t>21</w:t>
        </w:r>
        <w:r w:rsidR="00345ACB">
          <w:rPr>
            <w:noProof/>
            <w:webHidden/>
          </w:rPr>
          <w:fldChar w:fldCharType="end"/>
        </w:r>
      </w:hyperlink>
    </w:p>
    <w:p w14:paraId="33044702" w14:textId="77777777" w:rsidR="00345ACB" w:rsidRDefault="00E76D1B">
      <w:pPr>
        <w:pStyle w:val="TOC3"/>
        <w:rPr>
          <w:rFonts w:eastAsia="Times New Roman"/>
          <w:noProof/>
          <w:sz w:val="24"/>
          <w:szCs w:val="24"/>
          <w:lang w:val="de-DE" w:eastAsia="de-DE"/>
        </w:rPr>
      </w:pPr>
      <w:hyperlink w:anchor="_Toc382911978" w:history="1">
        <w:r w:rsidR="00345ACB" w:rsidRPr="00B666ED">
          <w:rPr>
            <w:rStyle w:val="Hyperlink"/>
            <w:noProof/>
          </w:rPr>
          <w:t>6.2.1</w:t>
        </w:r>
        <w:r w:rsidR="00345ACB">
          <w:rPr>
            <w:rFonts w:eastAsia="Times New Roman"/>
            <w:noProof/>
            <w:sz w:val="24"/>
            <w:szCs w:val="24"/>
            <w:lang w:val="de-DE" w:eastAsia="de-DE"/>
          </w:rPr>
          <w:tab/>
        </w:r>
        <w:r w:rsidR="00345ACB" w:rsidRPr="00B666ED">
          <w:rPr>
            <w:rStyle w:val="Hyperlink"/>
            <w:noProof/>
          </w:rPr>
          <w:t>Purpose (textual, required)</w:t>
        </w:r>
        <w:r w:rsidR="00345ACB">
          <w:rPr>
            <w:noProof/>
            <w:webHidden/>
          </w:rPr>
          <w:tab/>
        </w:r>
        <w:r w:rsidR="00345ACB">
          <w:rPr>
            <w:noProof/>
            <w:webHidden/>
          </w:rPr>
          <w:fldChar w:fldCharType="begin"/>
        </w:r>
        <w:r w:rsidR="00345ACB">
          <w:rPr>
            <w:noProof/>
            <w:webHidden/>
          </w:rPr>
          <w:instrText xml:space="preserve"> PAGEREF _Toc382911978 \h </w:instrText>
        </w:r>
        <w:r w:rsidR="00345ACB">
          <w:rPr>
            <w:noProof/>
            <w:webHidden/>
          </w:rPr>
        </w:r>
        <w:r w:rsidR="00345ACB">
          <w:rPr>
            <w:noProof/>
            <w:webHidden/>
          </w:rPr>
          <w:fldChar w:fldCharType="separate"/>
        </w:r>
        <w:r w:rsidR="00345ACB">
          <w:rPr>
            <w:noProof/>
            <w:webHidden/>
          </w:rPr>
          <w:t>21</w:t>
        </w:r>
        <w:r w:rsidR="00345ACB">
          <w:rPr>
            <w:noProof/>
            <w:webHidden/>
          </w:rPr>
          <w:fldChar w:fldCharType="end"/>
        </w:r>
      </w:hyperlink>
    </w:p>
    <w:p w14:paraId="4624DAB7" w14:textId="77777777" w:rsidR="00345ACB" w:rsidRDefault="00E76D1B">
      <w:pPr>
        <w:pStyle w:val="TOC3"/>
        <w:rPr>
          <w:rFonts w:eastAsia="Times New Roman"/>
          <w:noProof/>
          <w:sz w:val="24"/>
          <w:szCs w:val="24"/>
          <w:lang w:val="de-DE" w:eastAsia="de-DE"/>
        </w:rPr>
      </w:pPr>
      <w:hyperlink w:anchor="_Toc382911979" w:history="1">
        <w:r w:rsidR="00345ACB" w:rsidRPr="00B666ED">
          <w:rPr>
            <w:rStyle w:val="Hyperlink"/>
            <w:noProof/>
          </w:rPr>
          <w:t>6.2.2</w:t>
        </w:r>
        <w:r w:rsidR="00345ACB">
          <w:rPr>
            <w:rFonts w:eastAsia="Times New Roman"/>
            <w:noProof/>
            <w:sz w:val="24"/>
            <w:szCs w:val="24"/>
            <w:lang w:val="de-DE" w:eastAsia="de-DE"/>
          </w:rPr>
          <w:tab/>
        </w:r>
        <w:r w:rsidR="00345ACB" w:rsidRPr="00B666ED">
          <w:rPr>
            <w:rStyle w:val="Hyperlink"/>
            <w:noProof/>
          </w:rPr>
          <w:t>Explanation (textual, required)</w:t>
        </w:r>
        <w:r w:rsidR="00345ACB">
          <w:rPr>
            <w:noProof/>
            <w:webHidden/>
          </w:rPr>
          <w:tab/>
        </w:r>
        <w:r w:rsidR="00345ACB">
          <w:rPr>
            <w:noProof/>
            <w:webHidden/>
          </w:rPr>
          <w:fldChar w:fldCharType="begin"/>
        </w:r>
        <w:r w:rsidR="00345ACB">
          <w:rPr>
            <w:noProof/>
            <w:webHidden/>
          </w:rPr>
          <w:instrText xml:space="preserve"> PAGEREF _Toc382911979 \h </w:instrText>
        </w:r>
        <w:r w:rsidR="00345ACB">
          <w:rPr>
            <w:noProof/>
            <w:webHidden/>
          </w:rPr>
        </w:r>
        <w:r w:rsidR="00345ACB">
          <w:rPr>
            <w:noProof/>
            <w:webHidden/>
          </w:rPr>
          <w:fldChar w:fldCharType="separate"/>
        </w:r>
        <w:r w:rsidR="00345ACB">
          <w:rPr>
            <w:noProof/>
            <w:webHidden/>
          </w:rPr>
          <w:t>21</w:t>
        </w:r>
        <w:r w:rsidR="00345ACB">
          <w:rPr>
            <w:noProof/>
            <w:webHidden/>
          </w:rPr>
          <w:fldChar w:fldCharType="end"/>
        </w:r>
      </w:hyperlink>
    </w:p>
    <w:p w14:paraId="0EE76C4C" w14:textId="77777777" w:rsidR="00345ACB" w:rsidRDefault="00E76D1B">
      <w:pPr>
        <w:pStyle w:val="TOC3"/>
        <w:rPr>
          <w:rFonts w:eastAsia="Times New Roman"/>
          <w:noProof/>
          <w:sz w:val="24"/>
          <w:szCs w:val="24"/>
          <w:lang w:val="de-DE" w:eastAsia="de-DE"/>
        </w:rPr>
      </w:pPr>
      <w:hyperlink w:anchor="_Toc382911980" w:history="1">
        <w:r w:rsidR="00345ACB" w:rsidRPr="00B666ED">
          <w:rPr>
            <w:rStyle w:val="Hyperlink"/>
            <w:noProof/>
          </w:rPr>
          <w:t>6.2.3</w:t>
        </w:r>
        <w:r w:rsidR="00345ACB">
          <w:rPr>
            <w:rFonts w:eastAsia="Times New Roman"/>
            <w:noProof/>
            <w:sz w:val="24"/>
            <w:szCs w:val="24"/>
            <w:lang w:val="de-DE" w:eastAsia="de-DE"/>
          </w:rPr>
          <w:tab/>
        </w:r>
        <w:r w:rsidR="00345ACB" w:rsidRPr="00B666ED">
          <w:rPr>
            <w:rStyle w:val="Hyperlink"/>
            <w:noProof/>
          </w:rPr>
          <w:t>Keywords (textual list, required)</w:t>
        </w:r>
        <w:r w:rsidR="00345ACB">
          <w:rPr>
            <w:noProof/>
            <w:webHidden/>
          </w:rPr>
          <w:tab/>
        </w:r>
        <w:r w:rsidR="00345ACB">
          <w:rPr>
            <w:noProof/>
            <w:webHidden/>
          </w:rPr>
          <w:fldChar w:fldCharType="begin"/>
        </w:r>
        <w:r w:rsidR="00345ACB">
          <w:rPr>
            <w:noProof/>
            <w:webHidden/>
          </w:rPr>
          <w:instrText xml:space="preserve"> PAGEREF _Toc382911980 \h </w:instrText>
        </w:r>
        <w:r w:rsidR="00345ACB">
          <w:rPr>
            <w:noProof/>
            <w:webHidden/>
          </w:rPr>
        </w:r>
        <w:r w:rsidR="00345ACB">
          <w:rPr>
            <w:noProof/>
            <w:webHidden/>
          </w:rPr>
          <w:fldChar w:fldCharType="separate"/>
        </w:r>
        <w:r w:rsidR="00345ACB">
          <w:rPr>
            <w:noProof/>
            <w:webHidden/>
          </w:rPr>
          <w:t>21</w:t>
        </w:r>
        <w:r w:rsidR="00345ACB">
          <w:rPr>
            <w:noProof/>
            <w:webHidden/>
          </w:rPr>
          <w:fldChar w:fldCharType="end"/>
        </w:r>
      </w:hyperlink>
    </w:p>
    <w:p w14:paraId="5F325841" w14:textId="77777777" w:rsidR="00345ACB" w:rsidRDefault="00E76D1B">
      <w:pPr>
        <w:pStyle w:val="TOC3"/>
        <w:rPr>
          <w:rFonts w:eastAsia="Times New Roman"/>
          <w:noProof/>
          <w:sz w:val="24"/>
          <w:szCs w:val="24"/>
          <w:lang w:val="de-DE" w:eastAsia="de-DE"/>
        </w:rPr>
      </w:pPr>
      <w:hyperlink w:anchor="_Toc382911981" w:history="1">
        <w:r w:rsidR="00345ACB" w:rsidRPr="00B666ED">
          <w:rPr>
            <w:rStyle w:val="Hyperlink"/>
            <w:noProof/>
          </w:rPr>
          <w:t>6.2.4</w:t>
        </w:r>
        <w:r w:rsidR="00345ACB">
          <w:rPr>
            <w:rFonts w:eastAsia="Times New Roman"/>
            <w:noProof/>
            <w:sz w:val="24"/>
            <w:szCs w:val="24"/>
            <w:lang w:val="de-DE" w:eastAsia="de-DE"/>
          </w:rPr>
          <w:tab/>
        </w:r>
        <w:r w:rsidR="00345ACB" w:rsidRPr="00B666ED">
          <w:rPr>
            <w:rStyle w:val="Hyperlink"/>
            <w:noProof/>
          </w:rPr>
          <w:t>Citations (structured / textual, optional)</w:t>
        </w:r>
        <w:r w:rsidR="00345ACB">
          <w:rPr>
            <w:noProof/>
            <w:webHidden/>
          </w:rPr>
          <w:tab/>
        </w:r>
        <w:r w:rsidR="00345ACB">
          <w:rPr>
            <w:noProof/>
            <w:webHidden/>
          </w:rPr>
          <w:fldChar w:fldCharType="begin"/>
        </w:r>
        <w:r w:rsidR="00345ACB">
          <w:rPr>
            <w:noProof/>
            <w:webHidden/>
          </w:rPr>
          <w:instrText xml:space="preserve"> PAGEREF _Toc382911981 \h </w:instrText>
        </w:r>
        <w:r w:rsidR="00345ACB">
          <w:rPr>
            <w:noProof/>
            <w:webHidden/>
          </w:rPr>
        </w:r>
        <w:r w:rsidR="00345ACB">
          <w:rPr>
            <w:noProof/>
            <w:webHidden/>
          </w:rPr>
          <w:fldChar w:fldCharType="separate"/>
        </w:r>
        <w:r w:rsidR="00345ACB">
          <w:rPr>
            <w:noProof/>
            <w:webHidden/>
          </w:rPr>
          <w:t>21</w:t>
        </w:r>
        <w:r w:rsidR="00345ACB">
          <w:rPr>
            <w:noProof/>
            <w:webHidden/>
          </w:rPr>
          <w:fldChar w:fldCharType="end"/>
        </w:r>
      </w:hyperlink>
    </w:p>
    <w:p w14:paraId="29709BBE" w14:textId="77777777" w:rsidR="00345ACB" w:rsidRDefault="00E76D1B">
      <w:pPr>
        <w:pStyle w:val="TOC3"/>
        <w:rPr>
          <w:rFonts w:eastAsia="Times New Roman"/>
          <w:noProof/>
          <w:sz w:val="24"/>
          <w:szCs w:val="24"/>
          <w:lang w:val="de-DE" w:eastAsia="de-DE"/>
        </w:rPr>
      </w:pPr>
      <w:hyperlink w:anchor="_Toc382911982" w:history="1">
        <w:r w:rsidR="00345ACB" w:rsidRPr="00B666ED">
          <w:rPr>
            <w:rStyle w:val="Hyperlink"/>
            <w:noProof/>
          </w:rPr>
          <w:t>6.2.5</w:t>
        </w:r>
        <w:r w:rsidR="00345ACB">
          <w:rPr>
            <w:rFonts w:eastAsia="Times New Roman"/>
            <w:noProof/>
            <w:sz w:val="24"/>
            <w:szCs w:val="24"/>
            <w:lang w:val="de-DE" w:eastAsia="de-DE"/>
          </w:rPr>
          <w:tab/>
        </w:r>
        <w:r w:rsidR="00345ACB" w:rsidRPr="00B666ED">
          <w:rPr>
            <w:rStyle w:val="Hyperlink"/>
            <w:noProof/>
          </w:rPr>
          <w:t>Links (structured / textual, optional)</w:t>
        </w:r>
        <w:r w:rsidR="00345ACB">
          <w:rPr>
            <w:noProof/>
            <w:webHidden/>
          </w:rPr>
          <w:tab/>
        </w:r>
        <w:r w:rsidR="00345ACB">
          <w:rPr>
            <w:noProof/>
            <w:webHidden/>
          </w:rPr>
          <w:fldChar w:fldCharType="begin"/>
        </w:r>
        <w:r w:rsidR="00345ACB">
          <w:rPr>
            <w:noProof/>
            <w:webHidden/>
          </w:rPr>
          <w:instrText xml:space="preserve"> PAGEREF _Toc382911982 \h </w:instrText>
        </w:r>
        <w:r w:rsidR="00345ACB">
          <w:rPr>
            <w:noProof/>
            <w:webHidden/>
          </w:rPr>
        </w:r>
        <w:r w:rsidR="00345ACB">
          <w:rPr>
            <w:noProof/>
            <w:webHidden/>
          </w:rPr>
          <w:fldChar w:fldCharType="separate"/>
        </w:r>
        <w:r w:rsidR="00345ACB">
          <w:rPr>
            <w:noProof/>
            <w:webHidden/>
          </w:rPr>
          <w:t>22</w:t>
        </w:r>
        <w:r w:rsidR="00345ACB">
          <w:rPr>
            <w:noProof/>
            <w:webHidden/>
          </w:rPr>
          <w:fldChar w:fldCharType="end"/>
        </w:r>
      </w:hyperlink>
    </w:p>
    <w:p w14:paraId="6013919A" w14:textId="77777777" w:rsidR="00345ACB" w:rsidRDefault="00E76D1B">
      <w:pPr>
        <w:pStyle w:val="TOC2"/>
        <w:rPr>
          <w:rFonts w:eastAsia="Times New Roman"/>
          <w:noProof/>
          <w:sz w:val="24"/>
          <w:szCs w:val="24"/>
          <w:lang w:val="de-DE" w:eastAsia="de-DE"/>
        </w:rPr>
      </w:pPr>
      <w:hyperlink w:anchor="_Toc382911983" w:history="1">
        <w:r w:rsidR="00345ACB" w:rsidRPr="00B666ED">
          <w:rPr>
            <w:rStyle w:val="Hyperlink"/>
            <w:noProof/>
          </w:rPr>
          <w:t>6.3</w:t>
        </w:r>
        <w:r w:rsidR="00345ACB">
          <w:rPr>
            <w:rFonts w:eastAsia="Times New Roman"/>
            <w:noProof/>
            <w:sz w:val="24"/>
            <w:szCs w:val="24"/>
            <w:lang w:val="de-DE" w:eastAsia="de-DE"/>
          </w:rPr>
          <w:tab/>
        </w:r>
        <w:r w:rsidR="00345ACB" w:rsidRPr="00B666ED">
          <w:rPr>
            <w:rStyle w:val="Hyperlink"/>
            <w:noProof/>
          </w:rPr>
          <w:t>Knowledge Category</w:t>
        </w:r>
        <w:r w:rsidR="00345ACB">
          <w:rPr>
            <w:noProof/>
            <w:webHidden/>
          </w:rPr>
          <w:tab/>
        </w:r>
        <w:r w:rsidR="00345ACB">
          <w:rPr>
            <w:noProof/>
            <w:webHidden/>
          </w:rPr>
          <w:fldChar w:fldCharType="begin"/>
        </w:r>
        <w:r w:rsidR="00345ACB">
          <w:rPr>
            <w:noProof/>
            <w:webHidden/>
          </w:rPr>
          <w:instrText xml:space="preserve"> PAGEREF _Toc382911983 \h </w:instrText>
        </w:r>
        <w:r w:rsidR="00345ACB">
          <w:rPr>
            <w:noProof/>
            <w:webHidden/>
          </w:rPr>
        </w:r>
        <w:r w:rsidR="00345ACB">
          <w:rPr>
            <w:noProof/>
            <w:webHidden/>
          </w:rPr>
          <w:fldChar w:fldCharType="separate"/>
        </w:r>
        <w:r w:rsidR="00345ACB">
          <w:rPr>
            <w:noProof/>
            <w:webHidden/>
          </w:rPr>
          <w:t>22</w:t>
        </w:r>
        <w:r w:rsidR="00345ACB">
          <w:rPr>
            <w:noProof/>
            <w:webHidden/>
          </w:rPr>
          <w:fldChar w:fldCharType="end"/>
        </w:r>
      </w:hyperlink>
    </w:p>
    <w:p w14:paraId="69C5A905" w14:textId="77777777" w:rsidR="00345ACB" w:rsidRDefault="00E76D1B">
      <w:pPr>
        <w:pStyle w:val="TOC3"/>
        <w:rPr>
          <w:rFonts w:eastAsia="Times New Roman"/>
          <w:noProof/>
          <w:sz w:val="24"/>
          <w:szCs w:val="24"/>
          <w:lang w:val="de-DE" w:eastAsia="de-DE"/>
        </w:rPr>
      </w:pPr>
      <w:hyperlink w:anchor="_Toc382911984" w:history="1">
        <w:r w:rsidR="00345ACB" w:rsidRPr="00B666ED">
          <w:rPr>
            <w:rStyle w:val="Hyperlink"/>
            <w:noProof/>
          </w:rPr>
          <w:t>6.3.1</w:t>
        </w:r>
        <w:r w:rsidR="00345ACB">
          <w:rPr>
            <w:rFonts w:eastAsia="Times New Roman"/>
            <w:noProof/>
            <w:sz w:val="24"/>
            <w:szCs w:val="24"/>
            <w:lang w:val="de-DE" w:eastAsia="de-DE"/>
          </w:rPr>
          <w:tab/>
        </w:r>
        <w:r w:rsidR="00345ACB" w:rsidRPr="00B666ED">
          <w:rPr>
            <w:rStyle w:val="Hyperlink"/>
            <w:noProof/>
          </w:rPr>
          <w:t>Type (coded, required)</w:t>
        </w:r>
        <w:r w:rsidR="00345ACB">
          <w:rPr>
            <w:noProof/>
            <w:webHidden/>
          </w:rPr>
          <w:tab/>
        </w:r>
        <w:r w:rsidR="00345ACB">
          <w:rPr>
            <w:noProof/>
            <w:webHidden/>
          </w:rPr>
          <w:fldChar w:fldCharType="begin"/>
        </w:r>
        <w:r w:rsidR="00345ACB">
          <w:rPr>
            <w:noProof/>
            <w:webHidden/>
          </w:rPr>
          <w:instrText xml:space="preserve"> PAGEREF _Toc382911984 \h </w:instrText>
        </w:r>
        <w:r w:rsidR="00345ACB">
          <w:rPr>
            <w:noProof/>
            <w:webHidden/>
          </w:rPr>
        </w:r>
        <w:r w:rsidR="00345ACB">
          <w:rPr>
            <w:noProof/>
            <w:webHidden/>
          </w:rPr>
          <w:fldChar w:fldCharType="separate"/>
        </w:r>
        <w:r w:rsidR="00345ACB">
          <w:rPr>
            <w:noProof/>
            <w:webHidden/>
          </w:rPr>
          <w:t>22</w:t>
        </w:r>
        <w:r w:rsidR="00345ACB">
          <w:rPr>
            <w:noProof/>
            <w:webHidden/>
          </w:rPr>
          <w:fldChar w:fldCharType="end"/>
        </w:r>
      </w:hyperlink>
    </w:p>
    <w:p w14:paraId="5EF20A1E" w14:textId="77777777" w:rsidR="00345ACB" w:rsidRDefault="00E76D1B">
      <w:pPr>
        <w:pStyle w:val="TOC3"/>
        <w:rPr>
          <w:rFonts w:eastAsia="Times New Roman"/>
          <w:noProof/>
          <w:sz w:val="24"/>
          <w:szCs w:val="24"/>
          <w:lang w:val="de-DE" w:eastAsia="de-DE"/>
        </w:rPr>
      </w:pPr>
      <w:hyperlink w:anchor="_Toc382911985" w:history="1">
        <w:r w:rsidR="00345ACB" w:rsidRPr="00B666ED">
          <w:rPr>
            <w:rStyle w:val="Hyperlink"/>
            <w:noProof/>
          </w:rPr>
          <w:t>6.3.2</w:t>
        </w:r>
        <w:r w:rsidR="00345ACB">
          <w:rPr>
            <w:rFonts w:eastAsia="Times New Roman"/>
            <w:noProof/>
            <w:sz w:val="24"/>
            <w:szCs w:val="24"/>
            <w:lang w:val="de-DE" w:eastAsia="de-DE"/>
          </w:rPr>
          <w:tab/>
        </w:r>
        <w:r w:rsidR="00345ACB" w:rsidRPr="00B666ED">
          <w:rPr>
            <w:rStyle w:val="Hyperlink"/>
            <w:noProof/>
          </w:rPr>
          <w:t>Data (structured, required)</w:t>
        </w:r>
        <w:r w:rsidR="00345ACB">
          <w:rPr>
            <w:noProof/>
            <w:webHidden/>
          </w:rPr>
          <w:tab/>
        </w:r>
        <w:r w:rsidR="00345ACB">
          <w:rPr>
            <w:noProof/>
            <w:webHidden/>
          </w:rPr>
          <w:fldChar w:fldCharType="begin"/>
        </w:r>
        <w:r w:rsidR="00345ACB">
          <w:rPr>
            <w:noProof/>
            <w:webHidden/>
          </w:rPr>
          <w:instrText xml:space="preserve"> PAGEREF _Toc382911985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067B10EC" w14:textId="77777777" w:rsidR="00345ACB" w:rsidRDefault="00E76D1B">
      <w:pPr>
        <w:pStyle w:val="TOC3"/>
        <w:rPr>
          <w:rFonts w:eastAsia="Times New Roman"/>
          <w:noProof/>
          <w:sz w:val="24"/>
          <w:szCs w:val="24"/>
          <w:lang w:val="de-DE" w:eastAsia="de-DE"/>
        </w:rPr>
      </w:pPr>
      <w:hyperlink w:anchor="_Toc382911986" w:history="1">
        <w:r w:rsidR="00345ACB" w:rsidRPr="00B666ED">
          <w:rPr>
            <w:rStyle w:val="Hyperlink"/>
            <w:noProof/>
          </w:rPr>
          <w:t>6.3.3</w:t>
        </w:r>
        <w:r w:rsidR="00345ACB">
          <w:rPr>
            <w:rFonts w:eastAsia="Times New Roman"/>
            <w:noProof/>
            <w:sz w:val="24"/>
            <w:szCs w:val="24"/>
            <w:lang w:val="de-DE" w:eastAsia="de-DE"/>
          </w:rPr>
          <w:tab/>
        </w:r>
        <w:r w:rsidR="00345ACB" w:rsidRPr="00B666ED">
          <w:rPr>
            <w:rStyle w:val="Hyperlink"/>
            <w:noProof/>
          </w:rPr>
          <w:t>Priority (coded, optional)</w:t>
        </w:r>
        <w:r w:rsidR="00345ACB">
          <w:rPr>
            <w:noProof/>
            <w:webHidden/>
          </w:rPr>
          <w:tab/>
        </w:r>
        <w:r w:rsidR="00345ACB">
          <w:rPr>
            <w:noProof/>
            <w:webHidden/>
          </w:rPr>
          <w:fldChar w:fldCharType="begin"/>
        </w:r>
        <w:r w:rsidR="00345ACB">
          <w:rPr>
            <w:noProof/>
            <w:webHidden/>
          </w:rPr>
          <w:instrText xml:space="preserve"> PAGEREF _Toc382911986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3A44D00D" w14:textId="77777777" w:rsidR="00345ACB" w:rsidRDefault="00E76D1B">
      <w:pPr>
        <w:pStyle w:val="TOC3"/>
        <w:rPr>
          <w:rFonts w:eastAsia="Times New Roman"/>
          <w:noProof/>
          <w:sz w:val="24"/>
          <w:szCs w:val="24"/>
          <w:lang w:val="de-DE" w:eastAsia="de-DE"/>
        </w:rPr>
      </w:pPr>
      <w:hyperlink w:anchor="_Toc382911987" w:history="1">
        <w:r w:rsidR="00345ACB" w:rsidRPr="00B666ED">
          <w:rPr>
            <w:rStyle w:val="Hyperlink"/>
            <w:noProof/>
          </w:rPr>
          <w:t>6.3.4</w:t>
        </w:r>
        <w:r w:rsidR="00345ACB">
          <w:rPr>
            <w:rFonts w:eastAsia="Times New Roman"/>
            <w:noProof/>
            <w:sz w:val="24"/>
            <w:szCs w:val="24"/>
            <w:lang w:val="de-DE" w:eastAsia="de-DE"/>
          </w:rPr>
          <w:tab/>
        </w:r>
        <w:r w:rsidR="00345ACB" w:rsidRPr="00B666ED">
          <w:rPr>
            <w:rStyle w:val="Hyperlink"/>
            <w:noProof/>
          </w:rPr>
          <w:t>Evoke (structured, required)</w:t>
        </w:r>
        <w:r w:rsidR="00345ACB">
          <w:rPr>
            <w:noProof/>
            <w:webHidden/>
          </w:rPr>
          <w:tab/>
        </w:r>
        <w:r w:rsidR="00345ACB">
          <w:rPr>
            <w:noProof/>
            <w:webHidden/>
          </w:rPr>
          <w:fldChar w:fldCharType="begin"/>
        </w:r>
        <w:r w:rsidR="00345ACB">
          <w:rPr>
            <w:noProof/>
            <w:webHidden/>
          </w:rPr>
          <w:instrText xml:space="preserve"> PAGEREF _Toc382911987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7CEE63E7" w14:textId="77777777" w:rsidR="00345ACB" w:rsidRDefault="00E76D1B">
      <w:pPr>
        <w:pStyle w:val="TOC3"/>
        <w:rPr>
          <w:rFonts w:eastAsia="Times New Roman"/>
          <w:noProof/>
          <w:sz w:val="24"/>
          <w:szCs w:val="24"/>
          <w:lang w:val="de-DE" w:eastAsia="de-DE"/>
        </w:rPr>
      </w:pPr>
      <w:hyperlink w:anchor="_Toc382911988" w:history="1">
        <w:r w:rsidR="00345ACB" w:rsidRPr="00B666ED">
          <w:rPr>
            <w:rStyle w:val="Hyperlink"/>
            <w:noProof/>
          </w:rPr>
          <w:t>6.3.5</w:t>
        </w:r>
        <w:r w:rsidR="00345ACB">
          <w:rPr>
            <w:rFonts w:eastAsia="Times New Roman"/>
            <w:noProof/>
            <w:sz w:val="24"/>
            <w:szCs w:val="24"/>
            <w:lang w:val="de-DE" w:eastAsia="de-DE"/>
          </w:rPr>
          <w:tab/>
        </w:r>
        <w:r w:rsidR="00345ACB" w:rsidRPr="00B666ED">
          <w:rPr>
            <w:rStyle w:val="Hyperlink"/>
            <w:noProof/>
          </w:rPr>
          <w:t>Logic (structured, required)</w:t>
        </w:r>
        <w:r w:rsidR="00345ACB">
          <w:rPr>
            <w:noProof/>
            <w:webHidden/>
          </w:rPr>
          <w:tab/>
        </w:r>
        <w:r w:rsidR="00345ACB">
          <w:rPr>
            <w:noProof/>
            <w:webHidden/>
          </w:rPr>
          <w:fldChar w:fldCharType="begin"/>
        </w:r>
        <w:r w:rsidR="00345ACB">
          <w:rPr>
            <w:noProof/>
            <w:webHidden/>
          </w:rPr>
          <w:instrText xml:space="preserve"> PAGEREF _Toc382911988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607B854F" w14:textId="77777777" w:rsidR="00345ACB" w:rsidRDefault="00E76D1B">
      <w:pPr>
        <w:pStyle w:val="TOC3"/>
        <w:rPr>
          <w:rFonts w:eastAsia="Times New Roman"/>
          <w:noProof/>
          <w:sz w:val="24"/>
          <w:szCs w:val="24"/>
          <w:lang w:val="de-DE" w:eastAsia="de-DE"/>
        </w:rPr>
      </w:pPr>
      <w:hyperlink w:anchor="_Toc382911989" w:history="1">
        <w:r w:rsidR="00345ACB" w:rsidRPr="00B666ED">
          <w:rPr>
            <w:rStyle w:val="Hyperlink"/>
            <w:noProof/>
          </w:rPr>
          <w:t>6.3.6</w:t>
        </w:r>
        <w:r w:rsidR="00345ACB">
          <w:rPr>
            <w:rFonts w:eastAsia="Times New Roman"/>
            <w:noProof/>
            <w:sz w:val="24"/>
            <w:szCs w:val="24"/>
            <w:lang w:val="de-DE" w:eastAsia="de-DE"/>
          </w:rPr>
          <w:tab/>
        </w:r>
        <w:r w:rsidR="00345ACB" w:rsidRPr="00B666ED">
          <w:rPr>
            <w:rStyle w:val="Hyperlink"/>
            <w:noProof/>
          </w:rPr>
          <w:t>Action (structured, required)</w:t>
        </w:r>
        <w:r w:rsidR="00345ACB">
          <w:rPr>
            <w:noProof/>
            <w:webHidden/>
          </w:rPr>
          <w:tab/>
        </w:r>
        <w:r w:rsidR="00345ACB">
          <w:rPr>
            <w:noProof/>
            <w:webHidden/>
          </w:rPr>
          <w:fldChar w:fldCharType="begin"/>
        </w:r>
        <w:r w:rsidR="00345ACB">
          <w:rPr>
            <w:noProof/>
            <w:webHidden/>
          </w:rPr>
          <w:instrText xml:space="preserve"> PAGEREF _Toc382911989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7DB61338" w14:textId="77777777" w:rsidR="00345ACB" w:rsidRDefault="00E76D1B">
      <w:pPr>
        <w:pStyle w:val="TOC3"/>
        <w:rPr>
          <w:rFonts w:eastAsia="Times New Roman"/>
          <w:noProof/>
          <w:sz w:val="24"/>
          <w:szCs w:val="24"/>
          <w:lang w:val="de-DE" w:eastAsia="de-DE"/>
        </w:rPr>
      </w:pPr>
      <w:hyperlink w:anchor="_Toc382911990" w:history="1">
        <w:r w:rsidR="00345ACB" w:rsidRPr="00B666ED">
          <w:rPr>
            <w:rStyle w:val="Hyperlink"/>
            <w:noProof/>
          </w:rPr>
          <w:t>6.3.7</w:t>
        </w:r>
        <w:r w:rsidR="00345ACB">
          <w:rPr>
            <w:rFonts w:eastAsia="Times New Roman"/>
            <w:noProof/>
            <w:sz w:val="24"/>
            <w:szCs w:val="24"/>
            <w:lang w:val="de-DE" w:eastAsia="de-DE"/>
          </w:rPr>
          <w:tab/>
        </w:r>
        <w:r w:rsidR="00345ACB" w:rsidRPr="00B666ED">
          <w:rPr>
            <w:rStyle w:val="Hyperlink"/>
            <w:noProof/>
          </w:rPr>
          <w:t>Urgency (coded, optional)</w:t>
        </w:r>
        <w:r w:rsidR="00345ACB">
          <w:rPr>
            <w:noProof/>
            <w:webHidden/>
          </w:rPr>
          <w:tab/>
        </w:r>
        <w:r w:rsidR="00345ACB">
          <w:rPr>
            <w:noProof/>
            <w:webHidden/>
          </w:rPr>
          <w:fldChar w:fldCharType="begin"/>
        </w:r>
        <w:r w:rsidR="00345ACB">
          <w:rPr>
            <w:noProof/>
            <w:webHidden/>
          </w:rPr>
          <w:instrText xml:space="preserve"> PAGEREF _Toc382911990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4D0C3E49" w14:textId="77777777" w:rsidR="00345ACB" w:rsidRDefault="00E76D1B">
      <w:pPr>
        <w:pStyle w:val="TOC2"/>
        <w:rPr>
          <w:rFonts w:eastAsia="Times New Roman"/>
          <w:noProof/>
          <w:sz w:val="24"/>
          <w:szCs w:val="24"/>
          <w:lang w:val="de-DE" w:eastAsia="de-DE"/>
        </w:rPr>
      </w:pPr>
      <w:hyperlink w:anchor="_Toc382911991" w:history="1">
        <w:r w:rsidR="00345ACB" w:rsidRPr="00B666ED">
          <w:rPr>
            <w:rStyle w:val="Hyperlink"/>
            <w:noProof/>
          </w:rPr>
          <w:t>6.4</w:t>
        </w:r>
        <w:r w:rsidR="00345ACB">
          <w:rPr>
            <w:rFonts w:eastAsia="Times New Roman"/>
            <w:noProof/>
            <w:sz w:val="24"/>
            <w:szCs w:val="24"/>
            <w:lang w:val="de-DE" w:eastAsia="de-DE"/>
          </w:rPr>
          <w:tab/>
        </w:r>
        <w:r w:rsidR="00345ACB" w:rsidRPr="00B666ED">
          <w:rPr>
            <w:rStyle w:val="Hyperlink"/>
            <w:noProof/>
          </w:rPr>
          <w:t>Resources category*</w:t>
        </w:r>
        <w:r w:rsidR="00345ACB">
          <w:rPr>
            <w:noProof/>
            <w:webHidden/>
          </w:rPr>
          <w:tab/>
        </w:r>
        <w:r w:rsidR="00345ACB">
          <w:rPr>
            <w:noProof/>
            <w:webHidden/>
          </w:rPr>
          <w:fldChar w:fldCharType="begin"/>
        </w:r>
        <w:r w:rsidR="00345ACB">
          <w:rPr>
            <w:noProof/>
            <w:webHidden/>
          </w:rPr>
          <w:instrText xml:space="preserve"> PAGEREF _Toc382911991 \h </w:instrText>
        </w:r>
        <w:r w:rsidR="00345ACB">
          <w:rPr>
            <w:noProof/>
            <w:webHidden/>
          </w:rPr>
        </w:r>
        <w:r w:rsidR="00345ACB">
          <w:rPr>
            <w:noProof/>
            <w:webHidden/>
          </w:rPr>
          <w:fldChar w:fldCharType="separate"/>
        </w:r>
        <w:r w:rsidR="00345ACB">
          <w:rPr>
            <w:noProof/>
            <w:webHidden/>
          </w:rPr>
          <w:t>23</w:t>
        </w:r>
        <w:r w:rsidR="00345ACB">
          <w:rPr>
            <w:noProof/>
            <w:webHidden/>
          </w:rPr>
          <w:fldChar w:fldCharType="end"/>
        </w:r>
      </w:hyperlink>
    </w:p>
    <w:p w14:paraId="69BE4292" w14:textId="77777777" w:rsidR="00345ACB" w:rsidRDefault="00E76D1B">
      <w:pPr>
        <w:pStyle w:val="TOC3"/>
        <w:rPr>
          <w:rFonts w:eastAsia="Times New Roman"/>
          <w:noProof/>
          <w:sz w:val="24"/>
          <w:szCs w:val="24"/>
          <w:lang w:val="de-DE" w:eastAsia="de-DE"/>
        </w:rPr>
      </w:pPr>
      <w:hyperlink w:anchor="_Toc382911992" w:history="1">
        <w:r w:rsidR="00345ACB" w:rsidRPr="00B666ED">
          <w:rPr>
            <w:rStyle w:val="Hyperlink"/>
            <w:noProof/>
          </w:rPr>
          <w:t>6.4.1</w:t>
        </w:r>
        <w:r w:rsidR="00345ACB">
          <w:rPr>
            <w:rFonts w:eastAsia="Times New Roman"/>
            <w:noProof/>
            <w:sz w:val="24"/>
            <w:szCs w:val="24"/>
            <w:lang w:val="de-DE" w:eastAsia="de-DE"/>
          </w:rPr>
          <w:tab/>
        </w:r>
        <w:r w:rsidR="00345ACB" w:rsidRPr="00B666ED">
          <w:rPr>
            <w:rStyle w:val="Hyperlink"/>
            <w:noProof/>
            <w:lang w:val="en-GB"/>
          </w:rPr>
          <w:t>De</w:t>
        </w:r>
        <w:r w:rsidR="00345ACB" w:rsidRPr="00B666ED">
          <w:rPr>
            <w:rStyle w:val="Hyperlink"/>
            <w:noProof/>
          </w:rPr>
          <w:t>fault (coded, required)</w:t>
        </w:r>
        <w:r w:rsidR="00345ACB">
          <w:rPr>
            <w:noProof/>
            <w:webHidden/>
          </w:rPr>
          <w:tab/>
        </w:r>
        <w:r w:rsidR="00345ACB">
          <w:rPr>
            <w:noProof/>
            <w:webHidden/>
          </w:rPr>
          <w:fldChar w:fldCharType="begin"/>
        </w:r>
        <w:r w:rsidR="00345ACB">
          <w:rPr>
            <w:noProof/>
            <w:webHidden/>
          </w:rPr>
          <w:instrText xml:space="preserve"> PAGEREF _Toc382911992 \h </w:instrText>
        </w:r>
        <w:r w:rsidR="00345ACB">
          <w:rPr>
            <w:noProof/>
            <w:webHidden/>
          </w:rPr>
        </w:r>
        <w:r w:rsidR="00345ACB">
          <w:rPr>
            <w:noProof/>
            <w:webHidden/>
          </w:rPr>
          <w:fldChar w:fldCharType="separate"/>
        </w:r>
        <w:r w:rsidR="00345ACB">
          <w:rPr>
            <w:noProof/>
            <w:webHidden/>
          </w:rPr>
          <w:t>24</w:t>
        </w:r>
        <w:r w:rsidR="00345ACB">
          <w:rPr>
            <w:noProof/>
            <w:webHidden/>
          </w:rPr>
          <w:fldChar w:fldCharType="end"/>
        </w:r>
      </w:hyperlink>
    </w:p>
    <w:p w14:paraId="430CC2E4" w14:textId="77777777" w:rsidR="00345ACB" w:rsidRDefault="00E76D1B">
      <w:pPr>
        <w:pStyle w:val="TOC3"/>
        <w:rPr>
          <w:rFonts w:eastAsia="Times New Roman"/>
          <w:noProof/>
          <w:sz w:val="24"/>
          <w:szCs w:val="24"/>
          <w:lang w:val="de-DE" w:eastAsia="de-DE"/>
        </w:rPr>
      </w:pPr>
      <w:hyperlink w:anchor="_Toc382911993" w:history="1">
        <w:r w:rsidR="00345ACB" w:rsidRPr="00B666ED">
          <w:rPr>
            <w:rStyle w:val="Hyperlink"/>
            <w:noProof/>
          </w:rPr>
          <w:t>6.4.2</w:t>
        </w:r>
        <w:r w:rsidR="00345ACB">
          <w:rPr>
            <w:rFonts w:eastAsia="Times New Roman"/>
            <w:noProof/>
            <w:sz w:val="24"/>
            <w:szCs w:val="24"/>
            <w:lang w:val="de-DE" w:eastAsia="de-DE"/>
          </w:rPr>
          <w:tab/>
        </w:r>
        <w:r w:rsidR="00345ACB" w:rsidRPr="00B666ED">
          <w:rPr>
            <w:rStyle w:val="Hyperlink"/>
            <w:noProof/>
          </w:rPr>
          <w:t>Language (coded, required)</w:t>
        </w:r>
        <w:r w:rsidR="00345ACB">
          <w:rPr>
            <w:noProof/>
            <w:webHidden/>
          </w:rPr>
          <w:tab/>
        </w:r>
        <w:r w:rsidR="00345ACB">
          <w:rPr>
            <w:noProof/>
            <w:webHidden/>
          </w:rPr>
          <w:fldChar w:fldCharType="begin"/>
        </w:r>
        <w:r w:rsidR="00345ACB">
          <w:rPr>
            <w:noProof/>
            <w:webHidden/>
          </w:rPr>
          <w:instrText xml:space="preserve"> PAGEREF _Toc382911993 \h </w:instrText>
        </w:r>
        <w:r w:rsidR="00345ACB">
          <w:rPr>
            <w:noProof/>
            <w:webHidden/>
          </w:rPr>
        </w:r>
        <w:r w:rsidR="00345ACB">
          <w:rPr>
            <w:noProof/>
            <w:webHidden/>
          </w:rPr>
          <w:fldChar w:fldCharType="separate"/>
        </w:r>
        <w:r w:rsidR="00345ACB">
          <w:rPr>
            <w:noProof/>
            <w:webHidden/>
          </w:rPr>
          <w:t>24</w:t>
        </w:r>
        <w:r w:rsidR="00345ACB">
          <w:rPr>
            <w:noProof/>
            <w:webHidden/>
          </w:rPr>
          <w:fldChar w:fldCharType="end"/>
        </w:r>
      </w:hyperlink>
    </w:p>
    <w:p w14:paraId="5B9D753A" w14:textId="77777777" w:rsidR="00345ACB" w:rsidRDefault="00E76D1B">
      <w:pPr>
        <w:pStyle w:val="TOC1"/>
        <w:rPr>
          <w:rFonts w:eastAsia="Times New Roman"/>
          <w:caps w:val="0"/>
          <w:noProof/>
          <w:sz w:val="24"/>
          <w:szCs w:val="24"/>
          <w:lang w:val="de-DE" w:eastAsia="de-DE"/>
        </w:rPr>
      </w:pPr>
      <w:hyperlink w:anchor="_Toc382911994" w:history="1">
        <w:r w:rsidR="00345ACB" w:rsidRPr="00B666ED">
          <w:rPr>
            <w:rStyle w:val="Hyperlink"/>
            <w:noProof/>
          </w:rPr>
          <w:t>7</w:t>
        </w:r>
        <w:r w:rsidR="00345ACB">
          <w:rPr>
            <w:rFonts w:eastAsia="Times New Roman"/>
            <w:caps w:val="0"/>
            <w:noProof/>
            <w:sz w:val="24"/>
            <w:szCs w:val="24"/>
            <w:lang w:val="de-DE" w:eastAsia="de-DE"/>
          </w:rPr>
          <w:tab/>
        </w:r>
        <w:r w:rsidR="00345ACB" w:rsidRPr="00B666ED">
          <w:rPr>
            <w:rStyle w:val="Hyperlink"/>
            <w:noProof/>
          </w:rPr>
          <w:t>Structured Slot Syntax</w:t>
        </w:r>
        <w:r w:rsidR="00345ACB">
          <w:rPr>
            <w:noProof/>
            <w:webHidden/>
          </w:rPr>
          <w:tab/>
        </w:r>
        <w:r w:rsidR="00345ACB">
          <w:rPr>
            <w:noProof/>
            <w:webHidden/>
          </w:rPr>
          <w:fldChar w:fldCharType="begin"/>
        </w:r>
        <w:r w:rsidR="00345ACB">
          <w:rPr>
            <w:noProof/>
            <w:webHidden/>
          </w:rPr>
          <w:instrText xml:space="preserve"> PAGEREF _Toc382911994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42A70817" w14:textId="77777777" w:rsidR="00345ACB" w:rsidRDefault="00E76D1B">
      <w:pPr>
        <w:pStyle w:val="TOC2"/>
        <w:rPr>
          <w:rFonts w:eastAsia="Times New Roman"/>
          <w:noProof/>
          <w:sz w:val="24"/>
          <w:szCs w:val="24"/>
          <w:lang w:val="de-DE" w:eastAsia="de-DE"/>
        </w:rPr>
      </w:pPr>
      <w:hyperlink w:anchor="_Toc382911995" w:history="1">
        <w:r w:rsidR="00345ACB" w:rsidRPr="00B666ED">
          <w:rPr>
            <w:rStyle w:val="Hyperlink"/>
            <w:noProof/>
          </w:rPr>
          <w:t>7.1</w:t>
        </w:r>
        <w:r w:rsidR="00345ACB">
          <w:rPr>
            <w:rFonts w:eastAsia="Times New Roman"/>
            <w:noProof/>
            <w:sz w:val="24"/>
            <w:szCs w:val="24"/>
            <w:lang w:val="de-DE" w:eastAsia="de-DE"/>
          </w:rPr>
          <w:tab/>
        </w:r>
        <w:r w:rsidR="00345ACB" w:rsidRPr="00B666ED">
          <w:rPr>
            <w:rStyle w:val="Hyperlink"/>
            <w:noProof/>
          </w:rPr>
          <w:t>Tokens</w:t>
        </w:r>
        <w:r w:rsidR="00345ACB">
          <w:rPr>
            <w:noProof/>
            <w:webHidden/>
          </w:rPr>
          <w:tab/>
        </w:r>
        <w:r w:rsidR="00345ACB">
          <w:rPr>
            <w:noProof/>
            <w:webHidden/>
          </w:rPr>
          <w:fldChar w:fldCharType="begin"/>
        </w:r>
        <w:r w:rsidR="00345ACB">
          <w:rPr>
            <w:noProof/>
            <w:webHidden/>
          </w:rPr>
          <w:instrText xml:space="preserve"> PAGEREF _Toc382911995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1CEE21EA" w14:textId="77777777" w:rsidR="00345ACB" w:rsidRDefault="00E76D1B">
      <w:pPr>
        <w:pStyle w:val="TOC3"/>
        <w:rPr>
          <w:rFonts w:eastAsia="Times New Roman"/>
          <w:noProof/>
          <w:sz w:val="24"/>
          <w:szCs w:val="24"/>
          <w:lang w:val="de-DE" w:eastAsia="de-DE"/>
        </w:rPr>
      </w:pPr>
      <w:hyperlink w:anchor="_Toc382911996" w:history="1">
        <w:r w:rsidR="00345ACB" w:rsidRPr="00B666ED">
          <w:rPr>
            <w:rStyle w:val="Hyperlink"/>
            <w:noProof/>
          </w:rPr>
          <w:t>7.1.1</w:t>
        </w:r>
        <w:r w:rsidR="00345ACB">
          <w:rPr>
            <w:rFonts w:eastAsia="Times New Roman"/>
            <w:noProof/>
            <w:sz w:val="24"/>
            <w:szCs w:val="24"/>
            <w:lang w:val="de-DE" w:eastAsia="de-DE"/>
          </w:rPr>
          <w:tab/>
        </w:r>
        <w:r w:rsidR="00345ACB" w:rsidRPr="00B666ED">
          <w:rPr>
            <w:rStyle w:val="Hyperlink"/>
            <w:noProof/>
          </w:rPr>
          <w:t>Reserved Words</w:t>
        </w:r>
        <w:r w:rsidR="00345ACB">
          <w:rPr>
            <w:noProof/>
            <w:webHidden/>
          </w:rPr>
          <w:tab/>
        </w:r>
        <w:r w:rsidR="00345ACB">
          <w:rPr>
            <w:noProof/>
            <w:webHidden/>
          </w:rPr>
          <w:fldChar w:fldCharType="begin"/>
        </w:r>
        <w:r w:rsidR="00345ACB">
          <w:rPr>
            <w:noProof/>
            <w:webHidden/>
          </w:rPr>
          <w:instrText xml:space="preserve"> PAGEREF _Toc382911996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7697D363" w14:textId="77777777" w:rsidR="00345ACB" w:rsidRDefault="00E76D1B">
      <w:pPr>
        <w:pStyle w:val="TOC3"/>
        <w:rPr>
          <w:rFonts w:eastAsia="Times New Roman"/>
          <w:noProof/>
          <w:sz w:val="24"/>
          <w:szCs w:val="24"/>
          <w:lang w:val="de-DE" w:eastAsia="de-DE"/>
        </w:rPr>
      </w:pPr>
      <w:hyperlink w:anchor="_Toc382911997" w:history="1">
        <w:r w:rsidR="00345ACB" w:rsidRPr="00B666ED">
          <w:rPr>
            <w:rStyle w:val="Hyperlink"/>
            <w:noProof/>
          </w:rPr>
          <w:t>7.1.2</w:t>
        </w:r>
        <w:r w:rsidR="00345ACB">
          <w:rPr>
            <w:rFonts w:eastAsia="Times New Roman"/>
            <w:noProof/>
            <w:sz w:val="24"/>
            <w:szCs w:val="24"/>
            <w:lang w:val="de-DE" w:eastAsia="de-DE"/>
          </w:rPr>
          <w:tab/>
        </w:r>
        <w:r w:rsidR="00345ACB" w:rsidRPr="00B666ED">
          <w:rPr>
            <w:rStyle w:val="Hyperlink"/>
            <w:noProof/>
          </w:rPr>
          <w:t>The</w:t>
        </w:r>
        <w:r w:rsidR="00345ACB">
          <w:rPr>
            <w:noProof/>
            <w:webHidden/>
          </w:rPr>
          <w:tab/>
        </w:r>
        <w:r w:rsidR="00345ACB">
          <w:rPr>
            <w:noProof/>
            <w:webHidden/>
          </w:rPr>
          <w:fldChar w:fldCharType="begin"/>
        </w:r>
        <w:r w:rsidR="00345ACB">
          <w:rPr>
            <w:noProof/>
            <w:webHidden/>
          </w:rPr>
          <w:instrText xml:space="preserve"> PAGEREF _Toc382911997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399584D0" w14:textId="77777777" w:rsidR="00345ACB" w:rsidRDefault="00E76D1B">
      <w:pPr>
        <w:pStyle w:val="TOC3"/>
        <w:rPr>
          <w:rFonts w:eastAsia="Times New Roman"/>
          <w:noProof/>
          <w:sz w:val="24"/>
          <w:szCs w:val="24"/>
          <w:lang w:val="de-DE" w:eastAsia="de-DE"/>
        </w:rPr>
      </w:pPr>
      <w:hyperlink w:anchor="_Toc382911998" w:history="1">
        <w:r w:rsidR="00345ACB" w:rsidRPr="00B666ED">
          <w:rPr>
            <w:rStyle w:val="Hyperlink"/>
            <w:noProof/>
          </w:rPr>
          <w:t>7.1.3</w:t>
        </w:r>
        <w:r w:rsidR="00345ACB">
          <w:rPr>
            <w:rFonts w:eastAsia="Times New Roman"/>
            <w:noProof/>
            <w:sz w:val="24"/>
            <w:szCs w:val="24"/>
            <w:lang w:val="de-DE" w:eastAsia="de-DE"/>
          </w:rPr>
          <w:tab/>
        </w:r>
        <w:r w:rsidR="00345ACB" w:rsidRPr="00B666ED">
          <w:rPr>
            <w:rStyle w:val="Hyperlink"/>
            <w:noProof/>
          </w:rPr>
          <w:t>Case Insensitivity</w:t>
        </w:r>
        <w:r w:rsidR="00345ACB">
          <w:rPr>
            <w:noProof/>
            <w:webHidden/>
          </w:rPr>
          <w:tab/>
        </w:r>
        <w:r w:rsidR="00345ACB">
          <w:rPr>
            <w:noProof/>
            <w:webHidden/>
          </w:rPr>
          <w:fldChar w:fldCharType="begin"/>
        </w:r>
        <w:r w:rsidR="00345ACB">
          <w:rPr>
            <w:noProof/>
            <w:webHidden/>
          </w:rPr>
          <w:instrText xml:space="preserve"> PAGEREF _Toc382911998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3814DF2D" w14:textId="77777777" w:rsidR="00345ACB" w:rsidRDefault="00E76D1B">
      <w:pPr>
        <w:pStyle w:val="TOC3"/>
        <w:rPr>
          <w:rFonts w:eastAsia="Times New Roman"/>
          <w:noProof/>
          <w:sz w:val="24"/>
          <w:szCs w:val="24"/>
          <w:lang w:val="de-DE" w:eastAsia="de-DE"/>
        </w:rPr>
      </w:pPr>
      <w:hyperlink w:anchor="_Toc382911999" w:history="1">
        <w:r w:rsidR="00345ACB" w:rsidRPr="00B666ED">
          <w:rPr>
            <w:rStyle w:val="Hyperlink"/>
            <w:noProof/>
          </w:rPr>
          <w:t>7.1.4</w:t>
        </w:r>
        <w:r w:rsidR="00345ACB">
          <w:rPr>
            <w:rFonts w:eastAsia="Times New Roman"/>
            <w:noProof/>
            <w:sz w:val="24"/>
            <w:szCs w:val="24"/>
            <w:lang w:val="de-DE" w:eastAsia="de-DE"/>
          </w:rPr>
          <w:tab/>
        </w:r>
        <w:r w:rsidR="00345ACB" w:rsidRPr="00B666ED">
          <w:rPr>
            <w:rStyle w:val="Hyperlink"/>
            <w:noProof/>
          </w:rPr>
          <w:t>Identifiers</w:t>
        </w:r>
        <w:r w:rsidR="00345ACB">
          <w:rPr>
            <w:noProof/>
            <w:webHidden/>
          </w:rPr>
          <w:tab/>
        </w:r>
        <w:r w:rsidR="00345ACB">
          <w:rPr>
            <w:noProof/>
            <w:webHidden/>
          </w:rPr>
          <w:fldChar w:fldCharType="begin"/>
        </w:r>
        <w:r w:rsidR="00345ACB">
          <w:rPr>
            <w:noProof/>
            <w:webHidden/>
          </w:rPr>
          <w:instrText xml:space="preserve"> PAGEREF _Toc382911999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13C2A35B" w14:textId="77777777" w:rsidR="00345ACB" w:rsidRDefault="00E76D1B">
      <w:pPr>
        <w:pStyle w:val="TOC3"/>
        <w:rPr>
          <w:rFonts w:eastAsia="Times New Roman"/>
          <w:noProof/>
          <w:sz w:val="24"/>
          <w:szCs w:val="24"/>
          <w:lang w:val="de-DE" w:eastAsia="de-DE"/>
        </w:rPr>
      </w:pPr>
      <w:hyperlink w:anchor="_Toc382912000" w:history="1">
        <w:r w:rsidR="00345ACB" w:rsidRPr="00B666ED">
          <w:rPr>
            <w:rStyle w:val="Hyperlink"/>
            <w:noProof/>
          </w:rPr>
          <w:t>7.1.5</w:t>
        </w:r>
        <w:r w:rsidR="00345ACB">
          <w:rPr>
            <w:rFonts w:eastAsia="Times New Roman"/>
            <w:noProof/>
            <w:sz w:val="24"/>
            <w:szCs w:val="24"/>
            <w:lang w:val="de-DE" w:eastAsia="de-DE"/>
          </w:rPr>
          <w:tab/>
        </w:r>
        <w:r w:rsidR="00345ACB" w:rsidRPr="00B666ED">
          <w:rPr>
            <w:rStyle w:val="Hyperlink"/>
            <w:noProof/>
          </w:rPr>
          <w:t>Case Insensitivity</w:t>
        </w:r>
        <w:r w:rsidR="00345ACB">
          <w:rPr>
            <w:noProof/>
            <w:webHidden/>
          </w:rPr>
          <w:tab/>
        </w:r>
        <w:r w:rsidR="00345ACB">
          <w:rPr>
            <w:noProof/>
            <w:webHidden/>
          </w:rPr>
          <w:fldChar w:fldCharType="begin"/>
        </w:r>
        <w:r w:rsidR="00345ACB">
          <w:rPr>
            <w:noProof/>
            <w:webHidden/>
          </w:rPr>
          <w:instrText xml:space="preserve"> PAGEREF _Toc382912000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2D01A404" w14:textId="77777777" w:rsidR="00345ACB" w:rsidRDefault="00E76D1B">
      <w:pPr>
        <w:pStyle w:val="TOC3"/>
        <w:rPr>
          <w:rFonts w:eastAsia="Times New Roman"/>
          <w:noProof/>
          <w:sz w:val="24"/>
          <w:szCs w:val="24"/>
          <w:lang w:val="de-DE" w:eastAsia="de-DE"/>
        </w:rPr>
      </w:pPr>
      <w:hyperlink w:anchor="_Toc382912001" w:history="1">
        <w:r w:rsidR="00345ACB" w:rsidRPr="00B666ED">
          <w:rPr>
            <w:rStyle w:val="Hyperlink"/>
            <w:noProof/>
          </w:rPr>
          <w:t>7.1.6</w:t>
        </w:r>
        <w:r w:rsidR="00345ACB">
          <w:rPr>
            <w:rFonts w:eastAsia="Times New Roman"/>
            <w:noProof/>
            <w:sz w:val="24"/>
            <w:szCs w:val="24"/>
            <w:lang w:val="de-DE" w:eastAsia="de-DE"/>
          </w:rPr>
          <w:tab/>
        </w:r>
        <w:r w:rsidR="00345ACB" w:rsidRPr="00B666ED">
          <w:rPr>
            <w:rStyle w:val="Hyperlink"/>
            <w:noProof/>
          </w:rPr>
          <w:t>Special Symbols</w:t>
        </w:r>
        <w:r w:rsidR="00345ACB">
          <w:rPr>
            <w:noProof/>
            <w:webHidden/>
          </w:rPr>
          <w:tab/>
        </w:r>
        <w:r w:rsidR="00345ACB">
          <w:rPr>
            <w:noProof/>
            <w:webHidden/>
          </w:rPr>
          <w:fldChar w:fldCharType="begin"/>
        </w:r>
        <w:r w:rsidR="00345ACB">
          <w:rPr>
            <w:noProof/>
            <w:webHidden/>
          </w:rPr>
          <w:instrText xml:space="preserve"> PAGEREF _Toc382912001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32FDEBA5" w14:textId="77777777" w:rsidR="00345ACB" w:rsidRDefault="00E76D1B">
      <w:pPr>
        <w:pStyle w:val="TOC3"/>
        <w:rPr>
          <w:rFonts w:eastAsia="Times New Roman"/>
          <w:noProof/>
          <w:sz w:val="24"/>
          <w:szCs w:val="24"/>
          <w:lang w:val="de-DE" w:eastAsia="de-DE"/>
        </w:rPr>
      </w:pPr>
      <w:hyperlink w:anchor="_Toc382912002" w:history="1">
        <w:r w:rsidR="00345ACB" w:rsidRPr="00B666ED">
          <w:rPr>
            <w:rStyle w:val="Hyperlink"/>
            <w:noProof/>
          </w:rPr>
          <w:t>7.1.7</w:t>
        </w:r>
        <w:r w:rsidR="00345ACB">
          <w:rPr>
            <w:rFonts w:eastAsia="Times New Roman"/>
            <w:noProof/>
            <w:sz w:val="24"/>
            <w:szCs w:val="24"/>
            <w:lang w:val="de-DE" w:eastAsia="de-DE"/>
          </w:rPr>
          <w:tab/>
        </w:r>
        <w:r w:rsidR="00345ACB" w:rsidRPr="00B666ED">
          <w:rPr>
            <w:rStyle w:val="Hyperlink"/>
            <w:noProof/>
          </w:rPr>
          <w:t>Number Constants</w:t>
        </w:r>
        <w:r w:rsidR="00345ACB">
          <w:rPr>
            <w:noProof/>
            <w:webHidden/>
          </w:rPr>
          <w:tab/>
        </w:r>
        <w:r w:rsidR="00345ACB">
          <w:rPr>
            <w:noProof/>
            <w:webHidden/>
          </w:rPr>
          <w:fldChar w:fldCharType="begin"/>
        </w:r>
        <w:r w:rsidR="00345ACB">
          <w:rPr>
            <w:noProof/>
            <w:webHidden/>
          </w:rPr>
          <w:instrText xml:space="preserve"> PAGEREF _Toc382912002 \h </w:instrText>
        </w:r>
        <w:r w:rsidR="00345ACB">
          <w:rPr>
            <w:noProof/>
            <w:webHidden/>
          </w:rPr>
        </w:r>
        <w:r w:rsidR="00345ACB">
          <w:rPr>
            <w:noProof/>
            <w:webHidden/>
          </w:rPr>
          <w:fldChar w:fldCharType="separate"/>
        </w:r>
        <w:r w:rsidR="00345ACB">
          <w:rPr>
            <w:noProof/>
            <w:webHidden/>
          </w:rPr>
          <w:t>26</w:t>
        </w:r>
        <w:r w:rsidR="00345ACB">
          <w:rPr>
            <w:noProof/>
            <w:webHidden/>
          </w:rPr>
          <w:fldChar w:fldCharType="end"/>
        </w:r>
      </w:hyperlink>
    </w:p>
    <w:p w14:paraId="5245E9A3" w14:textId="77777777" w:rsidR="00345ACB" w:rsidRDefault="00E76D1B">
      <w:pPr>
        <w:pStyle w:val="TOC3"/>
        <w:rPr>
          <w:rFonts w:eastAsia="Times New Roman"/>
          <w:noProof/>
          <w:sz w:val="24"/>
          <w:szCs w:val="24"/>
          <w:lang w:val="de-DE" w:eastAsia="de-DE"/>
        </w:rPr>
      </w:pPr>
      <w:hyperlink w:anchor="_Toc382912003" w:history="1">
        <w:r w:rsidR="00345ACB" w:rsidRPr="00B666ED">
          <w:rPr>
            <w:rStyle w:val="Hyperlink"/>
            <w:noProof/>
          </w:rPr>
          <w:t>7.1.8</w:t>
        </w:r>
        <w:r w:rsidR="00345ACB">
          <w:rPr>
            <w:rFonts w:eastAsia="Times New Roman"/>
            <w:noProof/>
            <w:sz w:val="24"/>
            <w:szCs w:val="24"/>
            <w:lang w:val="de-DE" w:eastAsia="de-DE"/>
          </w:rPr>
          <w:tab/>
        </w:r>
        <w:r w:rsidR="00345ACB" w:rsidRPr="00B666ED">
          <w:rPr>
            <w:rStyle w:val="Hyperlink"/>
            <w:noProof/>
          </w:rPr>
          <w:t>Negative Numbers</w:t>
        </w:r>
        <w:r w:rsidR="00345ACB">
          <w:rPr>
            <w:noProof/>
            <w:webHidden/>
          </w:rPr>
          <w:tab/>
        </w:r>
        <w:r w:rsidR="00345ACB">
          <w:rPr>
            <w:noProof/>
            <w:webHidden/>
          </w:rPr>
          <w:fldChar w:fldCharType="begin"/>
        </w:r>
        <w:r w:rsidR="00345ACB">
          <w:rPr>
            <w:noProof/>
            <w:webHidden/>
          </w:rPr>
          <w:instrText xml:space="preserve"> PAGEREF _Toc382912003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5F21041B" w14:textId="77777777" w:rsidR="00345ACB" w:rsidRDefault="00E76D1B">
      <w:pPr>
        <w:pStyle w:val="TOC3"/>
        <w:rPr>
          <w:rFonts w:eastAsia="Times New Roman"/>
          <w:noProof/>
          <w:sz w:val="24"/>
          <w:szCs w:val="24"/>
          <w:lang w:val="de-DE" w:eastAsia="de-DE"/>
        </w:rPr>
      </w:pPr>
      <w:hyperlink w:anchor="_Toc382912004" w:history="1">
        <w:r w:rsidR="00345ACB" w:rsidRPr="00B666ED">
          <w:rPr>
            <w:rStyle w:val="Hyperlink"/>
            <w:noProof/>
          </w:rPr>
          <w:t>7.1.9</w:t>
        </w:r>
        <w:r w:rsidR="00345ACB">
          <w:rPr>
            <w:rFonts w:eastAsia="Times New Roman"/>
            <w:noProof/>
            <w:sz w:val="24"/>
            <w:szCs w:val="24"/>
            <w:lang w:val="de-DE" w:eastAsia="de-DE"/>
          </w:rPr>
          <w:tab/>
        </w:r>
        <w:r w:rsidR="00345ACB" w:rsidRPr="00B666ED">
          <w:rPr>
            <w:rStyle w:val="Hyperlink"/>
            <w:noProof/>
          </w:rPr>
          <w:t>Time Constants</w:t>
        </w:r>
        <w:r w:rsidR="00345ACB">
          <w:rPr>
            <w:noProof/>
            <w:webHidden/>
          </w:rPr>
          <w:tab/>
        </w:r>
        <w:r w:rsidR="00345ACB">
          <w:rPr>
            <w:noProof/>
            <w:webHidden/>
          </w:rPr>
          <w:fldChar w:fldCharType="begin"/>
        </w:r>
        <w:r w:rsidR="00345ACB">
          <w:rPr>
            <w:noProof/>
            <w:webHidden/>
          </w:rPr>
          <w:instrText xml:space="preserve"> PAGEREF _Toc382912004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10A75D3F" w14:textId="77777777" w:rsidR="00345ACB" w:rsidRDefault="00E76D1B">
      <w:pPr>
        <w:pStyle w:val="TOC3"/>
        <w:rPr>
          <w:rFonts w:eastAsia="Times New Roman"/>
          <w:noProof/>
          <w:sz w:val="24"/>
          <w:szCs w:val="24"/>
          <w:lang w:val="de-DE" w:eastAsia="de-DE"/>
        </w:rPr>
      </w:pPr>
      <w:hyperlink w:anchor="_Toc382912005" w:history="1">
        <w:r w:rsidR="00345ACB" w:rsidRPr="00B666ED">
          <w:rPr>
            <w:rStyle w:val="Hyperlink"/>
            <w:noProof/>
          </w:rPr>
          <w:t>7.1.10</w:t>
        </w:r>
        <w:r w:rsidR="00345ACB">
          <w:rPr>
            <w:rFonts w:eastAsia="Times New Roman"/>
            <w:noProof/>
            <w:sz w:val="24"/>
            <w:szCs w:val="24"/>
            <w:lang w:val="de-DE" w:eastAsia="de-DE"/>
          </w:rPr>
          <w:tab/>
        </w:r>
        <w:r w:rsidR="00345ACB" w:rsidRPr="00B666ED">
          <w:rPr>
            <w:rStyle w:val="Hyperlink"/>
            <w:noProof/>
          </w:rPr>
          <w:t>Fractional Seconds</w:t>
        </w:r>
        <w:r w:rsidR="00345ACB">
          <w:rPr>
            <w:noProof/>
            <w:webHidden/>
          </w:rPr>
          <w:tab/>
        </w:r>
        <w:r w:rsidR="00345ACB">
          <w:rPr>
            <w:noProof/>
            <w:webHidden/>
          </w:rPr>
          <w:fldChar w:fldCharType="begin"/>
        </w:r>
        <w:r w:rsidR="00345ACB">
          <w:rPr>
            <w:noProof/>
            <w:webHidden/>
          </w:rPr>
          <w:instrText xml:space="preserve"> PAGEREF _Toc382912005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7FB100C4" w14:textId="77777777" w:rsidR="00345ACB" w:rsidRDefault="00E76D1B">
      <w:pPr>
        <w:pStyle w:val="TOC3"/>
        <w:rPr>
          <w:rFonts w:eastAsia="Times New Roman"/>
          <w:noProof/>
          <w:sz w:val="24"/>
          <w:szCs w:val="24"/>
          <w:lang w:val="de-DE" w:eastAsia="de-DE"/>
        </w:rPr>
      </w:pPr>
      <w:hyperlink w:anchor="_Toc382912006" w:history="1">
        <w:r w:rsidR="00345ACB" w:rsidRPr="00B666ED">
          <w:rPr>
            <w:rStyle w:val="Hyperlink"/>
            <w:noProof/>
          </w:rPr>
          <w:t>7.1.11</w:t>
        </w:r>
        <w:r w:rsidR="00345ACB">
          <w:rPr>
            <w:rFonts w:eastAsia="Times New Roman"/>
            <w:noProof/>
            <w:sz w:val="24"/>
            <w:szCs w:val="24"/>
            <w:lang w:val="de-DE" w:eastAsia="de-DE"/>
          </w:rPr>
          <w:tab/>
        </w:r>
        <w:r w:rsidR="00345ACB" w:rsidRPr="00B666ED">
          <w:rPr>
            <w:rStyle w:val="Hyperlink"/>
            <w:noProof/>
          </w:rPr>
          <w:t>Time Zones</w:t>
        </w:r>
        <w:r w:rsidR="00345ACB">
          <w:rPr>
            <w:noProof/>
            <w:webHidden/>
          </w:rPr>
          <w:tab/>
        </w:r>
        <w:r w:rsidR="00345ACB">
          <w:rPr>
            <w:noProof/>
            <w:webHidden/>
          </w:rPr>
          <w:fldChar w:fldCharType="begin"/>
        </w:r>
        <w:r w:rsidR="00345ACB">
          <w:rPr>
            <w:noProof/>
            <w:webHidden/>
          </w:rPr>
          <w:instrText xml:space="preserve"> PAGEREF _Toc382912006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447758F6" w14:textId="77777777" w:rsidR="00345ACB" w:rsidRDefault="00E76D1B">
      <w:pPr>
        <w:pStyle w:val="TOC3"/>
        <w:rPr>
          <w:rFonts w:eastAsia="Times New Roman"/>
          <w:noProof/>
          <w:sz w:val="24"/>
          <w:szCs w:val="24"/>
          <w:lang w:val="de-DE" w:eastAsia="de-DE"/>
        </w:rPr>
      </w:pPr>
      <w:hyperlink w:anchor="_Toc382912007" w:history="1">
        <w:r w:rsidR="00345ACB" w:rsidRPr="00B666ED">
          <w:rPr>
            <w:rStyle w:val="Hyperlink"/>
            <w:noProof/>
          </w:rPr>
          <w:t>7.1.12</w:t>
        </w:r>
        <w:r w:rsidR="00345ACB">
          <w:rPr>
            <w:rFonts w:eastAsia="Times New Roman"/>
            <w:noProof/>
            <w:sz w:val="24"/>
            <w:szCs w:val="24"/>
            <w:lang w:val="de-DE" w:eastAsia="de-DE"/>
          </w:rPr>
          <w:tab/>
        </w:r>
        <w:r w:rsidR="00345ACB" w:rsidRPr="00B666ED">
          <w:rPr>
            <w:rStyle w:val="Hyperlink"/>
            <w:noProof/>
          </w:rPr>
          <w:t>Constructing times</w:t>
        </w:r>
        <w:r w:rsidR="00345ACB">
          <w:rPr>
            <w:noProof/>
            <w:webHidden/>
          </w:rPr>
          <w:tab/>
        </w:r>
        <w:r w:rsidR="00345ACB">
          <w:rPr>
            <w:noProof/>
            <w:webHidden/>
          </w:rPr>
          <w:fldChar w:fldCharType="begin"/>
        </w:r>
        <w:r w:rsidR="00345ACB">
          <w:rPr>
            <w:noProof/>
            <w:webHidden/>
          </w:rPr>
          <w:instrText xml:space="preserve"> PAGEREF _Toc382912007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319CB5A7" w14:textId="77777777" w:rsidR="00345ACB" w:rsidRDefault="00E76D1B">
      <w:pPr>
        <w:pStyle w:val="TOC3"/>
        <w:rPr>
          <w:rFonts w:eastAsia="Times New Roman"/>
          <w:noProof/>
          <w:sz w:val="24"/>
          <w:szCs w:val="24"/>
          <w:lang w:val="de-DE" w:eastAsia="de-DE"/>
        </w:rPr>
      </w:pPr>
      <w:hyperlink w:anchor="_Toc382912008" w:history="1">
        <w:r w:rsidR="00345ACB" w:rsidRPr="00B666ED">
          <w:rPr>
            <w:rStyle w:val="Hyperlink"/>
            <w:noProof/>
          </w:rPr>
          <w:t>7.1.13</w:t>
        </w:r>
        <w:r w:rsidR="00345ACB">
          <w:rPr>
            <w:rFonts w:eastAsia="Times New Roman"/>
            <w:noProof/>
            <w:sz w:val="24"/>
            <w:szCs w:val="24"/>
            <w:lang w:val="de-DE" w:eastAsia="de-DE"/>
          </w:rPr>
          <w:tab/>
        </w:r>
        <w:r w:rsidR="00345ACB" w:rsidRPr="00B666ED">
          <w:rPr>
            <w:rStyle w:val="Hyperlink"/>
            <w:noProof/>
          </w:rPr>
          <w:t>String Constants</w:t>
        </w:r>
        <w:r w:rsidR="00345ACB">
          <w:rPr>
            <w:noProof/>
            <w:webHidden/>
          </w:rPr>
          <w:tab/>
        </w:r>
        <w:r w:rsidR="00345ACB">
          <w:rPr>
            <w:noProof/>
            <w:webHidden/>
          </w:rPr>
          <w:fldChar w:fldCharType="begin"/>
        </w:r>
        <w:r w:rsidR="00345ACB">
          <w:rPr>
            <w:noProof/>
            <w:webHidden/>
          </w:rPr>
          <w:instrText xml:space="preserve"> PAGEREF _Toc382912008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63F18ACD" w14:textId="77777777" w:rsidR="00345ACB" w:rsidRDefault="00E76D1B">
      <w:pPr>
        <w:pStyle w:val="TOC3"/>
        <w:rPr>
          <w:rFonts w:eastAsia="Times New Roman"/>
          <w:noProof/>
          <w:sz w:val="24"/>
          <w:szCs w:val="24"/>
          <w:lang w:val="de-DE" w:eastAsia="de-DE"/>
        </w:rPr>
      </w:pPr>
      <w:hyperlink w:anchor="_Toc382912009" w:history="1">
        <w:r w:rsidR="00345ACB" w:rsidRPr="00B666ED">
          <w:rPr>
            <w:rStyle w:val="Hyperlink"/>
            <w:noProof/>
          </w:rPr>
          <w:t>7.1.14</w:t>
        </w:r>
        <w:r w:rsidR="00345ACB">
          <w:rPr>
            <w:rFonts w:eastAsia="Times New Roman"/>
            <w:noProof/>
            <w:sz w:val="24"/>
            <w:szCs w:val="24"/>
            <w:lang w:val="de-DE" w:eastAsia="de-DE"/>
          </w:rPr>
          <w:tab/>
        </w:r>
        <w:r w:rsidR="00345ACB" w:rsidRPr="00B666ED">
          <w:rPr>
            <w:rStyle w:val="Hyperlink"/>
            <w:noProof/>
          </w:rPr>
          <w:t>Internal Quotation Marks</w:t>
        </w:r>
        <w:r w:rsidR="00345ACB">
          <w:rPr>
            <w:noProof/>
            <w:webHidden/>
          </w:rPr>
          <w:tab/>
        </w:r>
        <w:r w:rsidR="00345ACB">
          <w:rPr>
            <w:noProof/>
            <w:webHidden/>
          </w:rPr>
          <w:fldChar w:fldCharType="begin"/>
        </w:r>
        <w:r w:rsidR="00345ACB">
          <w:rPr>
            <w:noProof/>
            <w:webHidden/>
          </w:rPr>
          <w:instrText xml:space="preserve"> PAGEREF _Toc382912009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4466D116" w14:textId="77777777" w:rsidR="00345ACB" w:rsidRDefault="00E76D1B">
      <w:pPr>
        <w:pStyle w:val="TOC3"/>
        <w:rPr>
          <w:rFonts w:eastAsia="Times New Roman"/>
          <w:noProof/>
          <w:sz w:val="24"/>
          <w:szCs w:val="24"/>
          <w:lang w:val="de-DE" w:eastAsia="de-DE"/>
        </w:rPr>
      </w:pPr>
      <w:hyperlink w:anchor="_Toc382912010" w:history="1">
        <w:r w:rsidR="00345ACB" w:rsidRPr="00B666ED">
          <w:rPr>
            <w:rStyle w:val="Hyperlink"/>
            <w:noProof/>
          </w:rPr>
          <w:t>7.1.15</w:t>
        </w:r>
        <w:r w:rsidR="00345ACB">
          <w:rPr>
            <w:rFonts w:eastAsia="Times New Roman"/>
            <w:noProof/>
            <w:sz w:val="24"/>
            <w:szCs w:val="24"/>
            <w:lang w:val="de-DE" w:eastAsia="de-DE"/>
          </w:rPr>
          <w:tab/>
        </w:r>
        <w:r w:rsidR="00345ACB" w:rsidRPr="00B666ED">
          <w:rPr>
            <w:rStyle w:val="Hyperlink"/>
            <w:noProof/>
          </w:rPr>
          <w:t>Single Line Break</w:t>
        </w:r>
        <w:r w:rsidR="00345ACB">
          <w:rPr>
            <w:noProof/>
            <w:webHidden/>
          </w:rPr>
          <w:tab/>
        </w:r>
        <w:r w:rsidR="00345ACB">
          <w:rPr>
            <w:noProof/>
            <w:webHidden/>
          </w:rPr>
          <w:fldChar w:fldCharType="begin"/>
        </w:r>
        <w:r w:rsidR="00345ACB">
          <w:rPr>
            <w:noProof/>
            <w:webHidden/>
          </w:rPr>
          <w:instrText xml:space="preserve"> PAGEREF _Toc382912010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37700113" w14:textId="77777777" w:rsidR="00345ACB" w:rsidRDefault="00E76D1B">
      <w:pPr>
        <w:pStyle w:val="TOC3"/>
        <w:rPr>
          <w:rFonts w:eastAsia="Times New Roman"/>
          <w:noProof/>
          <w:sz w:val="24"/>
          <w:szCs w:val="24"/>
          <w:lang w:val="de-DE" w:eastAsia="de-DE"/>
        </w:rPr>
      </w:pPr>
      <w:hyperlink w:anchor="_Toc382912011" w:history="1">
        <w:r w:rsidR="00345ACB" w:rsidRPr="00B666ED">
          <w:rPr>
            <w:rStyle w:val="Hyperlink"/>
            <w:noProof/>
          </w:rPr>
          <w:t>7.1.16</w:t>
        </w:r>
        <w:r w:rsidR="00345ACB">
          <w:rPr>
            <w:rFonts w:eastAsia="Times New Roman"/>
            <w:noProof/>
            <w:sz w:val="24"/>
            <w:szCs w:val="24"/>
            <w:lang w:val="de-DE" w:eastAsia="de-DE"/>
          </w:rPr>
          <w:tab/>
        </w:r>
        <w:r w:rsidR="00345ACB" w:rsidRPr="00B666ED">
          <w:rPr>
            <w:rStyle w:val="Hyperlink"/>
            <w:noProof/>
          </w:rPr>
          <w:t>Multiple Line Breaks</w:t>
        </w:r>
        <w:r w:rsidR="00345ACB">
          <w:rPr>
            <w:noProof/>
            <w:webHidden/>
          </w:rPr>
          <w:tab/>
        </w:r>
        <w:r w:rsidR="00345ACB">
          <w:rPr>
            <w:noProof/>
            <w:webHidden/>
          </w:rPr>
          <w:fldChar w:fldCharType="begin"/>
        </w:r>
        <w:r w:rsidR="00345ACB">
          <w:rPr>
            <w:noProof/>
            <w:webHidden/>
          </w:rPr>
          <w:instrText xml:space="preserve"> PAGEREF _Toc382912011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5EE605B3" w14:textId="77777777" w:rsidR="00345ACB" w:rsidRDefault="00E76D1B">
      <w:pPr>
        <w:pStyle w:val="TOC3"/>
        <w:rPr>
          <w:rFonts w:eastAsia="Times New Roman"/>
          <w:noProof/>
          <w:sz w:val="24"/>
          <w:szCs w:val="24"/>
          <w:lang w:val="de-DE" w:eastAsia="de-DE"/>
        </w:rPr>
      </w:pPr>
      <w:hyperlink w:anchor="_Toc382912012" w:history="1">
        <w:r w:rsidR="00345ACB" w:rsidRPr="00B666ED">
          <w:rPr>
            <w:rStyle w:val="Hyperlink"/>
            <w:noProof/>
          </w:rPr>
          <w:t>7.1.17</w:t>
        </w:r>
        <w:r w:rsidR="00345ACB">
          <w:rPr>
            <w:rFonts w:eastAsia="Times New Roman"/>
            <w:noProof/>
            <w:sz w:val="24"/>
            <w:szCs w:val="24"/>
            <w:lang w:val="de-DE" w:eastAsia="de-DE"/>
          </w:rPr>
          <w:tab/>
        </w:r>
        <w:r w:rsidR="00345ACB" w:rsidRPr="00B666ED">
          <w:rPr>
            <w:rStyle w:val="Hyperlink"/>
            <w:noProof/>
          </w:rPr>
          <w:t>Term Constants</w:t>
        </w:r>
        <w:r w:rsidR="00345ACB">
          <w:rPr>
            <w:noProof/>
            <w:webHidden/>
          </w:rPr>
          <w:tab/>
        </w:r>
        <w:r w:rsidR="00345ACB">
          <w:rPr>
            <w:noProof/>
            <w:webHidden/>
          </w:rPr>
          <w:fldChar w:fldCharType="begin"/>
        </w:r>
        <w:r w:rsidR="00345ACB">
          <w:rPr>
            <w:noProof/>
            <w:webHidden/>
          </w:rPr>
          <w:instrText xml:space="preserve"> PAGEREF _Toc382912012 \h </w:instrText>
        </w:r>
        <w:r w:rsidR="00345ACB">
          <w:rPr>
            <w:noProof/>
            <w:webHidden/>
          </w:rPr>
        </w:r>
        <w:r w:rsidR="00345ACB">
          <w:rPr>
            <w:noProof/>
            <w:webHidden/>
          </w:rPr>
          <w:fldChar w:fldCharType="separate"/>
        </w:r>
        <w:r w:rsidR="00345ACB">
          <w:rPr>
            <w:noProof/>
            <w:webHidden/>
          </w:rPr>
          <w:t>27</w:t>
        </w:r>
        <w:r w:rsidR="00345ACB">
          <w:rPr>
            <w:noProof/>
            <w:webHidden/>
          </w:rPr>
          <w:fldChar w:fldCharType="end"/>
        </w:r>
      </w:hyperlink>
    </w:p>
    <w:p w14:paraId="39758F07" w14:textId="77777777" w:rsidR="00345ACB" w:rsidRDefault="00E76D1B">
      <w:pPr>
        <w:pStyle w:val="TOC3"/>
        <w:rPr>
          <w:rFonts w:eastAsia="Times New Roman"/>
          <w:noProof/>
          <w:sz w:val="24"/>
          <w:szCs w:val="24"/>
          <w:lang w:val="de-DE" w:eastAsia="de-DE"/>
        </w:rPr>
      </w:pPr>
      <w:hyperlink w:anchor="_Toc382912013" w:history="1">
        <w:r w:rsidR="00345ACB" w:rsidRPr="00B666ED">
          <w:rPr>
            <w:rStyle w:val="Hyperlink"/>
            <w:noProof/>
          </w:rPr>
          <w:t>7.1.18</w:t>
        </w:r>
        <w:r w:rsidR="00345ACB">
          <w:rPr>
            <w:rFonts w:eastAsia="Times New Roman"/>
            <w:noProof/>
            <w:sz w:val="24"/>
            <w:szCs w:val="24"/>
            <w:lang w:val="de-DE" w:eastAsia="de-DE"/>
          </w:rPr>
          <w:tab/>
        </w:r>
        <w:r w:rsidR="00345ACB" w:rsidRPr="00B666ED">
          <w:rPr>
            <w:rStyle w:val="Hyperlink"/>
            <w:noProof/>
          </w:rPr>
          <w:t>Mapping Clauses</w:t>
        </w:r>
        <w:r w:rsidR="00345ACB">
          <w:rPr>
            <w:noProof/>
            <w:webHidden/>
          </w:rPr>
          <w:tab/>
        </w:r>
        <w:r w:rsidR="00345ACB">
          <w:rPr>
            <w:noProof/>
            <w:webHidden/>
          </w:rPr>
          <w:fldChar w:fldCharType="begin"/>
        </w:r>
        <w:r w:rsidR="00345ACB">
          <w:rPr>
            <w:noProof/>
            <w:webHidden/>
          </w:rPr>
          <w:instrText xml:space="preserve"> PAGEREF _Toc382912013 \h </w:instrText>
        </w:r>
        <w:r w:rsidR="00345ACB">
          <w:rPr>
            <w:noProof/>
            <w:webHidden/>
          </w:rPr>
        </w:r>
        <w:r w:rsidR="00345ACB">
          <w:rPr>
            <w:noProof/>
            <w:webHidden/>
          </w:rPr>
          <w:fldChar w:fldCharType="separate"/>
        </w:r>
        <w:r w:rsidR="00345ACB">
          <w:rPr>
            <w:noProof/>
            <w:webHidden/>
          </w:rPr>
          <w:t>28</w:t>
        </w:r>
        <w:r w:rsidR="00345ACB">
          <w:rPr>
            <w:noProof/>
            <w:webHidden/>
          </w:rPr>
          <w:fldChar w:fldCharType="end"/>
        </w:r>
      </w:hyperlink>
    </w:p>
    <w:p w14:paraId="6DFCC1B4" w14:textId="77777777" w:rsidR="00345ACB" w:rsidRDefault="00E76D1B">
      <w:pPr>
        <w:pStyle w:val="TOC3"/>
        <w:rPr>
          <w:rFonts w:eastAsia="Times New Roman"/>
          <w:noProof/>
          <w:sz w:val="24"/>
          <w:szCs w:val="24"/>
          <w:lang w:val="de-DE" w:eastAsia="de-DE"/>
        </w:rPr>
      </w:pPr>
      <w:hyperlink w:anchor="_Toc382912014" w:history="1">
        <w:r w:rsidR="00345ACB" w:rsidRPr="00B666ED">
          <w:rPr>
            <w:rStyle w:val="Hyperlink"/>
            <w:noProof/>
          </w:rPr>
          <w:t>7.1.19</w:t>
        </w:r>
        <w:r w:rsidR="00345ACB">
          <w:rPr>
            <w:rFonts w:eastAsia="Times New Roman"/>
            <w:noProof/>
            <w:sz w:val="24"/>
            <w:szCs w:val="24"/>
            <w:lang w:val="de-DE" w:eastAsia="de-DE"/>
          </w:rPr>
          <w:tab/>
        </w:r>
        <w:r w:rsidR="00345ACB" w:rsidRPr="00B666ED">
          <w:rPr>
            <w:rStyle w:val="Hyperlink"/>
            <w:noProof/>
          </w:rPr>
          <w:t>Comments</w:t>
        </w:r>
        <w:r w:rsidR="00345ACB">
          <w:rPr>
            <w:noProof/>
            <w:webHidden/>
          </w:rPr>
          <w:tab/>
        </w:r>
        <w:r w:rsidR="00345ACB">
          <w:rPr>
            <w:noProof/>
            <w:webHidden/>
          </w:rPr>
          <w:fldChar w:fldCharType="begin"/>
        </w:r>
        <w:r w:rsidR="00345ACB">
          <w:rPr>
            <w:noProof/>
            <w:webHidden/>
          </w:rPr>
          <w:instrText xml:space="preserve"> PAGEREF _Toc382912014 \h </w:instrText>
        </w:r>
        <w:r w:rsidR="00345ACB">
          <w:rPr>
            <w:noProof/>
            <w:webHidden/>
          </w:rPr>
        </w:r>
        <w:r w:rsidR="00345ACB">
          <w:rPr>
            <w:noProof/>
            <w:webHidden/>
          </w:rPr>
          <w:fldChar w:fldCharType="separate"/>
        </w:r>
        <w:r w:rsidR="00345ACB">
          <w:rPr>
            <w:noProof/>
            <w:webHidden/>
          </w:rPr>
          <w:t>28</w:t>
        </w:r>
        <w:r w:rsidR="00345ACB">
          <w:rPr>
            <w:noProof/>
            <w:webHidden/>
          </w:rPr>
          <w:fldChar w:fldCharType="end"/>
        </w:r>
      </w:hyperlink>
    </w:p>
    <w:p w14:paraId="149FFF25" w14:textId="77777777" w:rsidR="00345ACB" w:rsidRDefault="00E76D1B">
      <w:pPr>
        <w:pStyle w:val="TOC3"/>
        <w:rPr>
          <w:rFonts w:eastAsia="Times New Roman"/>
          <w:noProof/>
          <w:sz w:val="24"/>
          <w:szCs w:val="24"/>
          <w:lang w:val="de-DE" w:eastAsia="de-DE"/>
        </w:rPr>
      </w:pPr>
      <w:hyperlink w:anchor="_Toc382912015" w:history="1">
        <w:r w:rsidR="00345ACB" w:rsidRPr="00B666ED">
          <w:rPr>
            <w:rStyle w:val="Hyperlink"/>
            <w:noProof/>
          </w:rPr>
          <w:t>7.1.20</w:t>
        </w:r>
        <w:r w:rsidR="00345ACB">
          <w:rPr>
            <w:rFonts w:eastAsia="Times New Roman"/>
            <w:noProof/>
            <w:sz w:val="24"/>
            <w:szCs w:val="24"/>
            <w:lang w:val="de-DE" w:eastAsia="de-DE"/>
          </w:rPr>
          <w:tab/>
        </w:r>
        <w:r w:rsidR="00345ACB" w:rsidRPr="00B666ED">
          <w:rPr>
            <w:rStyle w:val="Hyperlink"/>
            <w:noProof/>
          </w:rPr>
          <w:t>White Space</w:t>
        </w:r>
        <w:r w:rsidR="00345ACB">
          <w:rPr>
            <w:noProof/>
            <w:webHidden/>
          </w:rPr>
          <w:tab/>
        </w:r>
        <w:r w:rsidR="00345ACB">
          <w:rPr>
            <w:noProof/>
            <w:webHidden/>
          </w:rPr>
          <w:fldChar w:fldCharType="begin"/>
        </w:r>
        <w:r w:rsidR="00345ACB">
          <w:rPr>
            <w:noProof/>
            <w:webHidden/>
          </w:rPr>
          <w:instrText xml:space="preserve"> PAGEREF _Toc382912015 \h </w:instrText>
        </w:r>
        <w:r w:rsidR="00345ACB">
          <w:rPr>
            <w:noProof/>
            <w:webHidden/>
          </w:rPr>
        </w:r>
        <w:r w:rsidR="00345ACB">
          <w:rPr>
            <w:noProof/>
            <w:webHidden/>
          </w:rPr>
          <w:fldChar w:fldCharType="separate"/>
        </w:r>
        <w:r w:rsidR="00345ACB">
          <w:rPr>
            <w:noProof/>
            <w:webHidden/>
          </w:rPr>
          <w:t>28</w:t>
        </w:r>
        <w:r w:rsidR="00345ACB">
          <w:rPr>
            <w:noProof/>
            <w:webHidden/>
          </w:rPr>
          <w:fldChar w:fldCharType="end"/>
        </w:r>
      </w:hyperlink>
    </w:p>
    <w:p w14:paraId="590BDF85" w14:textId="77777777" w:rsidR="00345ACB" w:rsidRDefault="00E76D1B">
      <w:pPr>
        <w:pStyle w:val="TOC3"/>
        <w:rPr>
          <w:rFonts w:eastAsia="Times New Roman"/>
          <w:noProof/>
          <w:sz w:val="24"/>
          <w:szCs w:val="24"/>
          <w:lang w:val="de-DE" w:eastAsia="de-DE"/>
        </w:rPr>
      </w:pPr>
      <w:hyperlink w:anchor="_Toc382912016" w:history="1">
        <w:r w:rsidR="00345ACB" w:rsidRPr="00B666ED">
          <w:rPr>
            <w:rStyle w:val="Hyperlink"/>
            <w:noProof/>
          </w:rPr>
          <w:t>7.1.21</w:t>
        </w:r>
        <w:r w:rsidR="00345ACB">
          <w:rPr>
            <w:rFonts w:eastAsia="Times New Roman"/>
            <w:noProof/>
            <w:sz w:val="24"/>
            <w:szCs w:val="24"/>
            <w:lang w:val="de-DE" w:eastAsia="de-DE"/>
          </w:rPr>
          <w:tab/>
        </w:r>
        <w:r w:rsidR="00345ACB" w:rsidRPr="00B666ED">
          <w:rPr>
            <w:rStyle w:val="Hyperlink"/>
            <w:noProof/>
          </w:rPr>
          <w:t>Time-of-day Constants</w:t>
        </w:r>
        <w:r w:rsidR="00345ACB">
          <w:rPr>
            <w:noProof/>
            <w:webHidden/>
          </w:rPr>
          <w:tab/>
        </w:r>
        <w:r w:rsidR="00345ACB">
          <w:rPr>
            <w:noProof/>
            <w:webHidden/>
          </w:rPr>
          <w:fldChar w:fldCharType="begin"/>
        </w:r>
        <w:r w:rsidR="00345ACB">
          <w:rPr>
            <w:noProof/>
            <w:webHidden/>
          </w:rPr>
          <w:instrText xml:space="preserve"> PAGEREF _Toc382912016 \h </w:instrText>
        </w:r>
        <w:r w:rsidR="00345ACB">
          <w:rPr>
            <w:noProof/>
            <w:webHidden/>
          </w:rPr>
        </w:r>
        <w:r w:rsidR="00345ACB">
          <w:rPr>
            <w:noProof/>
            <w:webHidden/>
          </w:rPr>
          <w:fldChar w:fldCharType="separate"/>
        </w:r>
        <w:r w:rsidR="00345ACB">
          <w:rPr>
            <w:noProof/>
            <w:webHidden/>
          </w:rPr>
          <w:t>28</w:t>
        </w:r>
        <w:r w:rsidR="00345ACB">
          <w:rPr>
            <w:noProof/>
            <w:webHidden/>
          </w:rPr>
          <w:fldChar w:fldCharType="end"/>
        </w:r>
      </w:hyperlink>
    </w:p>
    <w:p w14:paraId="378ACA2F" w14:textId="77777777" w:rsidR="00345ACB" w:rsidRDefault="00E76D1B">
      <w:pPr>
        <w:pStyle w:val="TOC2"/>
        <w:rPr>
          <w:rFonts w:eastAsia="Times New Roman"/>
          <w:noProof/>
          <w:sz w:val="24"/>
          <w:szCs w:val="24"/>
          <w:lang w:val="de-DE" w:eastAsia="de-DE"/>
        </w:rPr>
      </w:pPr>
      <w:hyperlink w:anchor="_Toc382912017" w:history="1">
        <w:r w:rsidR="00345ACB" w:rsidRPr="00B666ED">
          <w:rPr>
            <w:rStyle w:val="Hyperlink"/>
            <w:noProof/>
          </w:rPr>
          <w:t>7.2</w:t>
        </w:r>
        <w:r w:rsidR="00345ACB">
          <w:rPr>
            <w:rFonts w:eastAsia="Times New Roman"/>
            <w:noProof/>
            <w:sz w:val="24"/>
            <w:szCs w:val="24"/>
            <w:lang w:val="de-DE" w:eastAsia="de-DE"/>
          </w:rPr>
          <w:tab/>
        </w:r>
        <w:r w:rsidR="00345ACB" w:rsidRPr="00B666ED">
          <w:rPr>
            <w:rStyle w:val="Hyperlink"/>
            <w:noProof/>
          </w:rPr>
          <w:t>Organization</w:t>
        </w:r>
        <w:r w:rsidR="00345ACB">
          <w:rPr>
            <w:noProof/>
            <w:webHidden/>
          </w:rPr>
          <w:tab/>
        </w:r>
        <w:r w:rsidR="00345ACB">
          <w:rPr>
            <w:noProof/>
            <w:webHidden/>
          </w:rPr>
          <w:fldChar w:fldCharType="begin"/>
        </w:r>
        <w:r w:rsidR="00345ACB">
          <w:rPr>
            <w:noProof/>
            <w:webHidden/>
          </w:rPr>
          <w:instrText xml:space="preserve"> PAGEREF _Toc382912017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627B30E2" w14:textId="77777777" w:rsidR="00345ACB" w:rsidRDefault="00E76D1B">
      <w:pPr>
        <w:pStyle w:val="TOC3"/>
        <w:rPr>
          <w:rFonts w:eastAsia="Times New Roman"/>
          <w:noProof/>
          <w:sz w:val="24"/>
          <w:szCs w:val="24"/>
          <w:lang w:val="de-DE" w:eastAsia="de-DE"/>
        </w:rPr>
      </w:pPr>
      <w:hyperlink w:anchor="_Toc382912018" w:history="1">
        <w:r w:rsidR="00345ACB" w:rsidRPr="00B666ED">
          <w:rPr>
            <w:rStyle w:val="Hyperlink"/>
            <w:noProof/>
          </w:rPr>
          <w:t>7.2.1</w:t>
        </w:r>
        <w:r w:rsidR="00345ACB">
          <w:rPr>
            <w:rFonts w:eastAsia="Times New Roman"/>
            <w:noProof/>
            <w:sz w:val="24"/>
            <w:szCs w:val="24"/>
            <w:lang w:val="de-DE" w:eastAsia="de-DE"/>
          </w:rPr>
          <w:tab/>
        </w:r>
        <w:r w:rsidR="00345ACB" w:rsidRPr="00B666ED">
          <w:rPr>
            <w:rStyle w:val="Hyperlink"/>
            <w:noProof/>
          </w:rPr>
          <w:t>Statements</w:t>
        </w:r>
        <w:r w:rsidR="00345ACB">
          <w:rPr>
            <w:noProof/>
            <w:webHidden/>
          </w:rPr>
          <w:tab/>
        </w:r>
        <w:r w:rsidR="00345ACB">
          <w:rPr>
            <w:noProof/>
            <w:webHidden/>
          </w:rPr>
          <w:fldChar w:fldCharType="begin"/>
        </w:r>
        <w:r w:rsidR="00345ACB">
          <w:rPr>
            <w:noProof/>
            <w:webHidden/>
          </w:rPr>
          <w:instrText xml:space="preserve"> PAGEREF _Toc382912018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2B0F36B4" w14:textId="77777777" w:rsidR="00345ACB" w:rsidRDefault="00E76D1B">
      <w:pPr>
        <w:pStyle w:val="TOC3"/>
        <w:rPr>
          <w:rFonts w:eastAsia="Times New Roman"/>
          <w:noProof/>
          <w:sz w:val="24"/>
          <w:szCs w:val="24"/>
          <w:lang w:val="de-DE" w:eastAsia="de-DE"/>
        </w:rPr>
      </w:pPr>
      <w:hyperlink w:anchor="_Toc382912019" w:history="1">
        <w:r w:rsidR="00345ACB" w:rsidRPr="00B666ED">
          <w:rPr>
            <w:rStyle w:val="Hyperlink"/>
            <w:noProof/>
          </w:rPr>
          <w:t>7.2.2</w:t>
        </w:r>
        <w:r w:rsidR="00345ACB">
          <w:rPr>
            <w:rFonts w:eastAsia="Times New Roman"/>
            <w:noProof/>
            <w:sz w:val="24"/>
            <w:szCs w:val="24"/>
            <w:lang w:val="de-DE" w:eastAsia="de-DE"/>
          </w:rPr>
          <w:tab/>
        </w:r>
        <w:r w:rsidR="00345ACB" w:rsidRPr="00B666ED">
          <w:rPr>
            <w:rStyle w:val="Hyperlink"/>
            <w:noProof/>
          </w:rPr>
          <w:t>Statement Termination</w:t>
        </w:r>
        <w:r w:rsidR="00345ACB">
          <w:rPr>
            <w:noProof/>
            <w:webHidden/>
          </w:rPr>
          <w:tab/>
        </w:r>
        <w:r w:rsidR="00345ACB">
          <w:rPr>
            <w:noProof/>
            <w:webHidden/>
          </w:rPr>
          <w:fldChar w:fldCharType="begin"/>
        </w:r>
        <w:r w:rsidR="00345ACB">
          <w:rPr>
            <w:noProof/>
            <w:webHidden/>
          </w:rPr>
          <w:instrText xml:space="preserve"> PAGEREF _Toc382912019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01B260C0" w14:textId="77777777" w:rsidR="00345ACB" w:rsidRDefault="00E76D1B">
      <w:pPr>
        <w:pStyle w:val="TOC3"/>
        <w:rPr>
          <w:rFonts w:eastAsia="Times New Roman"/>
          <w:noProof/>
          <w:sz w:val="24"/>
          <w:szCs w:val="24"/>
          <w:lang w:val="de-DE" w:eastAsia="de-DE"/>
        </w:rPr>
      </w:pPr>
      <w:hyperlink w:anchor="_Toc382912020" w:history="1">
        <w:r w:rsidR="00345ACB" w:rsidRPr="00B666ED">
          <w:rPr>
            <w:rStyle w:val="Hyperlink"/>
            <w:noProof/>
          </w:rPr>
          <w:t>7.2.3</w:t>
        </w:r>
        <w:r w:rsidR="00345ACB">
          <w:rPr>
            <w:rFonts w:eastAsia="Times New Roman"/>
            <w:noProof/>
            <w:sz w:val="24"/>
            <w:szCs w:val="24"/>
            <w:lang w:val="de-DE" w:eastAsia="de-DE"/>
          </w:rPr>
          <w:tab/>
        </w:r>
        <w:r w:rsidR="00345ACB" w:rsidRPr="00B666ED">
          <w:rPr>
            <w:rStyle w:val="Hyperlink"/>
            <w:noProof/>
          </w:rPr>
          <w:t>Expressions</w:t>
        </w:r>
        <w:r w:rsidR="00345ACB">
          <w:rPr>
            <w:noProof/>
            <w:webHidden/>
          </w:rPr>
          <w:tab/>
        </w:r>
        <w:r w:rsidR="00345ACB">
          <w:rPr>
            <w:noProof/>
            <w:webHidden/>
          </w:rPr>
          <w:fldChar w:fldCharType="begin"/>
        </w:r>
        <w:r w:rsidR="00345ACB">
          <w:rPr>
            <w:noProof/>
            <w:webHidden/>
          </w:rPr>
          <w:instrText xml:space="preserve"> PAGEREF _Toc382912020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3336528F" w14:textId="77777777" w:rsidR="00345ACB" w:rsidRDefault="00E76D1B">
      <w:pPr>
        <w:pStyle w:val="TOC3"/>
        <w:rPr>
          <w:rFonts w:eastAsia="Times New Roman"/>
          <w:noProof/>
          <w:sz w:val="24"/>
          <w:szCs w:val="24"/>
          <w:lang w:val="de-DE" w:eastAsia="de-DE"/>
        </w:rPr>
      </w:pPr>
      <w:hyperlink w:anchor="_Toc382912021" w:history="1">
        <w:r w:rsidR="00345ACB" w:rsidRPr="00B666ED">
          <w:rPr>
            <w:rStyle w:val="Hyperlink"/>
            <w:noProof/>
          </w:rPr>
          <w:t>7.2.4</w:t>
        </w:r>
        <w:r w:rsidR="00345ACB">
          <w:rPr>
            <w:rFonts w:eastAsia="Times New Roman"/>
            <w:noProof/>
            <w:sz w:val="24"/>
            <w:szCs w:val="24"/>
            <w:lang w:val="de-DE" w:eastAsia="de-DE"/>
          </w:rPr>
          <w:tab/>
        </w:r>
        <w:r w:rsidR="00345ACB" w:rsidRPr="00B666ED">
          <w:rPr>
            <w:rStyle w:val="Hyperlink"/>
            <w:noProof/>
          </w:rPr>
          <w:t>Constant</w:t>
        </w:r>
        <w:r w:rsidR="00345ACB">
          <w:rPr>
            <w:noProof/>
            <w:webHidden/>
          </w:rPr>
          <w:tab/>
        </w:r>
        <w:r w:rsidR="00345ACB">
          <w:rPr>
            <w:noProof/>
            <w:webHidden/>
          </w:rPr>
          <w:fldChar w:fldCharType="begin"/>
        </w:r>
        <w:r w:rsidR="00345ACB">
          <w:rPr>
            <w:noProof/>
            <w:webHidden/>
          </w:rPr>
          <w:instrText xml:space="preserve"> PAGEREF _Toc382912021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460A0341" w14:textId="77777777" w:rsidR="00345ACB" w:rsidRDefault="00E76D1B">
      <w:pPr>
        <w:pStyle w:val="TOC3"/>
        <w:rPr>
          <w:rFonts w:eastAsia="Times New Roman"/>
          <w:noProof/>
          <w:sz w:val="24"/>
          <w:szCs w:val="24"/>
          <w:lang w:val="de-DE" w:eastAsia="de-DE"/>
        </w:rPr>
      </w:pPr>
      <w:hyperlink w:anchor="_Toc382912022" w:history="1">
        <w:r w:rsidR="00345ACB" w:rsidRPr="00B666ED">
          <w:rPr>
            <w:rStyle w:val="Hyperlink"/>
            <w:noProof/>
          </w:rPr>
          <w:t>7.2.5</w:t>
        </w:r>
        <w:r w:rsidR="00345ACB">
          <w:rPr>
            <w:rFonts w:eastAsia="Times New Roman"/>
            <w:noProof/>
            <w:sz w:val="24"/>
            <w:szCs w:val="24"/>
            <w:lang w:val="de-DE" w:eastAsia="de-DE"/>
          </w:rPr>
          <w:tab/>
        </w:r>
        <w:r w:rsidR="00345ACB" w:rsidRPr="00B666ED">
          <w:rPr>
            <w:rStyle w:val="Hyperlink"/>
            <w:noProof/>
          </w:rPr>
          <w:t>Variable</w:t>
        </w:r>
        <w:r w:rsidR="00345ACB">
          <w:rPr>
            <w:noProof/>
            <w:webHidden/>
          </w:rPr>
          <w:tab/>
        </w:r>
        <w:r w:rsidR="00345ACB">
          <w:rPr>
            <w:noProof/>
            <w:webHidden/>
          </w:rPr>
          <w:fldChar w:fldCharType="begin"/>
        </w:r>
        <w:r w:rsidR="00345ACB">
          <w:rPr>
            <w:noProof/>
            <w:webHidden/>
          </w:rPr>
          <w:instrText xml:space="preserve"> PAGEREF _Toc382912022 \h </w:instrText>
        </w:r>
        <w:r w:rsidR="00345ACB">
          <w:rPr>
            <w:noProof/>
            <w:webHidden/>
          </w:rPr>
        </w:r>
        <w:r w:rsidR="00345ACB">
          <w:rPr>
            <w:noProof/>
            <w:webHidden/>
          </w:rPr>
          <w:fldChar w:fldCharType="separate"/>
        </w:r>
        <w:r w:rsidR="00345ACB">
          <w:rPr>
            <w:noProof/>
            <w:webHidden/>
          </w:rPr>
          <w:t>29</w:t>
        </w:r>
        <w:r w:rsidR="00345ACB">
          <w:rPr>
            <w:noProof/>
            <w:webHidden/>
          </w:rPr>
          <w:fldChar w:fldCharType="end"/>
        </w:r>
      </w:hyperlink>
    </w:p>
    <w:p w14:paraId="092BB427" w14:textId="77777777" w:rsidR="00345ACB" w:rsidRDefault="00E76D1B">
      <w:pPr>
        <w:pStyle w:val="TOC3"/>
        <w:rPr>
          <w:rFonts w:eastAsia="Times New Roman"/>
          <w:noProof/>
          <w:sz w:val="24"/>
          <w:szCs w:val="24"/>
          <w:lang w:val="de-DE" w:eastAsia="de-DE"/>
        </w:rPr>
      </w:pPr>
      <w:hyperlink w:anchor="_Toc382912023" w:history="1">
        <w:r w:rsidR="00345ACB" w:rsidRPr="00B666ED">
          <w:rPr>
            <w:rStyle w:val="Hyperlink"/>
            <w:noProof/>
          </w:rPr>
          <w:t>7.2.6</w:t>
        </w:r>
        <w:r w:rsidR="00345ACB">
          <w:rPr>
            <w:rFonts w:eastAsia="Times New Roman"/>
            <w:noProof/>
            <w:sz w:val="24"/>
            <w:szCs w:val="24"/>
            <w:lang w:val="de-DE" w:eastAsia="de-DE"/>
          </w:rPr>
          <w:tab/>
        </w:r>
        <w:r w:rsidR="00345ACB" w:rsidRPr="00B666ED">
          <w:rPr>
            <w:rStyle w:val="Hyperlink"/>
            <w:noProof/>
          </w:rPr>
          <w:t>Operator and Arguments</w:t>
        </w:r>
        <w:r w:rsidR="00345ACB">
          <w:rPr>
            <w:noProof/>
            <w:webHidden/>
          </w:rPr>
          <w:tab/>
        </w:r>
        <w:r w:rsidR="00345ACB">
          <w:rPr>
            <w:noProof/>
            <w:webHidden/>
          </w:rPr>
          <w:fldChar w:fldCharType="begin"/>
        </w:r>
        <w:r w:rsidR="00345ACB">
          <w:rPr>
            <w:noProof/>
            <w:webHidden/>
          </w:rPr>
          <w:instrText xml:space="preserve"> PAGEREF _Toc382912023 \h </w:instrText>
        </w:r>
        <w:r w:rsidR="00345ACB">
          <w:rPr>
            <w:noProof/>
            <w:webHidden/>
          </w:rPr>
        </w:r>
        <w:r w:rsidR="00345ACB">
          <w:rPr>
            <w:noProof/>
            <w:webHidden/>
          </w:rPr>
          <w:fldChar w:fldCharType="separate"/>
        </w:r>
        <w:r w:rsidR="00345ACB">
          <w:rPr>
            <w:noProof/>
            <w:webHidden/>
          </w:rPr>
          <w:t>30</w:t>
        </w:r>
        <w:r w:rsidR="00345ACB">
          <w:rPr>
            <w:noProof/>
            <w:webHidden/>
          </w:rPr>
          <w:fldChar w:fldCharType="end"/>
        </w:r>
      </w:hyperlink>
    </w:p>
    <w:p w14:paraId="6CAADFFB" w14:textId="77777777" w:rsidR="00345ACB" w:rsidRDefault="00E76D1B">
      <w:pPr>
        <w:pStyle w:val="TOC3"/>
        <w:rPr>
          <w:rFonts w:eastAsia="Times New Roman"/>
          <w:noProof/>
          <w:sz w:val="24"/>
          <w:szCs w:val="24"/>
          <w:lang w:val="de-DE" w:eastAsia="de-DE"/>
        </w:rPr>
      </w:pPr>
      <w:hyperlink w:anchor="_Toc382912024" w:history="1">
        <w:r w:rsidR="00345ACB" w:rsidRPr="00B666ED">
          <w:rPr>
            <w:rStyle w:val="Hyperlink"/>
            <w:noProof/>
          </w:rPr>
          <w:t>7.2.7</w:t>
        </w:r>
        <w:r w:rsidR="00345ACB">
          <w:rPr>
            <w:rFonts w:eastAsia="Times New Roman"/>
            <w:noProof/>
            <w:sz w:val="24"/>
            <w:szCs w:val="24"/>
            <w:lang w:val="de-DE" w:eastAsia="de-DE"/>
          </w:rPr>
          <w:tab/>
        </w:r>
        <w:r w:rsidR="00345ACB" w:rsidRPr="00B666ED">
          <w:rPr>
            <w:rStyle w:val="Hyperlink"/>
            <w:noProof/>
          </w:rPr>
          <w:t>Variables</w:t>
        </w:r>
        <w:r w:rsidR="00345ACB">
          <w:rPr>
            <w:noProof/>
            <w:webHidden/>
          </w:rPr>
          <w:tab/>
        </w:r>
        <w:r w:rsidR="00345ACB">
          <w:rPr>
            <w:noProof/>
            <w:webHidden/>
          </w:rPr>
          <w:fldChar w:fldCharType="begin"/>
        </w:r>
        <w:r w:rsidR="00345ACB">
          <w:rPr>
            <w:noProof/>
            <w:webHidden/>
          </w:rPr>
          <w:instrText xml:space="preserve"> PAGEREF _Toc382912024 \h </w:instrText>
        </w:r>
        <w:r w:rsidR="00345ACB">
          <w:rPr>
            <w:noProof/>
            <w:webHidden/>
          </w:rPr>
        </w:r>
        <w:r w:rsidR="00345ACB">
          <w:rPr>
            <w:noProof/>
            <w:webHidden/>
          </w:rPr>
          <w:fldChar w:fldCharType="separate"/>
        </w:r>
        <w:r w:rsidR="00345ACB">
          <w:rPr>
            <w:noProof/>
            <w:webHidden/>
          </w:rPr>
          <w:t>30</w:t>
        </w:r>
        <w:r w:rsidR="00345ACB">
          <w:rPr>
            <w:noProof/>
            <w:webHidden/>
          </w:rPr>
          <w:fldChar w:fldCharType="end"/>
        </w:r>
      </w:hyperlink>
    </w:p>
    <w:p w14:paraId="725F99A4" w14:textId="77777777" w:rsidR="00345ACB" w:rsidRDefault="00E76D1B">
      <w:pPr>
        <w:pStyle w:val="TOC1"/>
        <w:rPr>
          <w:rFonts w:eastAsia="Times New Roman"/>
          <w:caps w:val="0"/>
          <w:noProof/>
          <w:sz w:val="24"/>
          <w:szCs w:val="24"/>
          <w:lang w:val="de-DE" w:eastAsia="de-DE"/>
        </w:rPr>
      </w:pPr>
      <w:hyperlink w:anchor="_Toc382912025" w:history="1">
        <w:r w:rsidR="00345ACB" w:rsidRPr="00B666ED">
          <w:rPr>
            <w:rStyle w:val="Hyperlink"/>
            <w:noProof/>
          </w:rPr>
          <w:t>8</w:t>
        </w:r>
        <w:r w:rsidR="00345ACB">
          <w:rPr>
            <w:rFonts w:eastAsia="Times New Roman"/>
            <w:caps w:val="0"/>
            <w:noProof/>
            <w:sz w:val="24"/>
            <w:szCs w:val="24"/>
            <w:lang w:val="de-DE" w:eastAsia="de-DE"/>
          </w:rPr>
          <w:tab/>
        </w:r>
        <w:r w:rsidR="00345ACB" w:rsidRPr="00B666ED">
          <w:rPr>
            <w:rStyle w:val="Hyperlink"/>
            <w:noProof/>
          </w:rPr>
          <w:t>Data Types</w:t>
        </w:r>
        <w:r w:rsidR="00345ACB">
          <w:rPr>
            <w:noProof/>
            <w:webHidden/>
          </w:rPr>
          <w:tab/>
        </w:r>
        <w:r w:rsidR="00345ACB">
          <w:rPr>
            <w:noProof/>
            <w:webHidden/>
          </w:rPr>
          <w:fldChar w:fldCharType="begin"/>
        </w:r>
        <w:r w:rsidR="00345ACB">
          <w:rPr>
            <w:noProof/>
            <w:webHidden/>
          </w:rPr>
          <w:instrText xml:space="preserve"> PAGEREF _Toc382912025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5896135A" w14:textId="77777777" w:rsidR="00345ACB" w:rsidRDefault="00E76D1B">
      <w:pPr>
        <w:pStyle w:val="TOC2"/>
        <w:rPr>
          <w:rFonts w:eastAsia="Times New Roman"/>
          <w:noProof/>
          <w:sz w:val="24"/>
          <w:szCs w:val="24"/>
          <w:lang w:val="de-DE" w:eastAsia="de-DE"/>
        </w:rPr>
      </w:pPr>
      <w:hyperlink w:anchor="_Toc382912026" w:history="1">
        <w:r w:rsidR="00345ACB" w:rsidRPr="00B666ED">
          <w:rPr>
            <w:rStyle w:val="Hyperlink"/>
            <w:noProof/>
          </w:rPr>
          <w:t>8.1</w:t>
        </w:r>
        <w:r w:rsidR="00345ACB">
          <w:rPr>
            <w:rFonts w:eastAsia="Times New Roman"/>
            <w:noProof/>
            <w:sz w:val="24"/>
            <w:szCs w:val="24"/>
            <w:lang w:val="de-DE" w:eastAsia="de-DE"/>
          </w:rPr>
          <w:tab/>
        </w:r>
        <w:r w:rsidR="00345ACB" w:rsidRPr="00B666ED">
          <w:rPr>
            <w:rStyle w:val="Hyperlink"/>
            <w:noProof/>
          </w:rPr>
          <w:t>Null</w:t>
        </w:r>
        <w:r w:rsidR="00345ACB">
          <w:rPr>
            <w:noProof/>
            <w:webHidden/>
          </w:rPr>
          <w:tab/>
        </w:r>
        <w:r w:rsidR="00345ACB">
          <w:rPr>
            <w:noProof/>
            <w:webHidden/>
          </w:rPr>
          <w:fldChar w:fldCharType="begin"/>
        </w:r>
        <w:r w:rsidR="00345ACB">
          <w:rPr>
            <w:noProof/>
            <w:webHidden/>
          </w:rPr>
          <w:instrText xml:space="preserve"> PAGEREF _Toc382912026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10713765" w14:textId="77777777" w:rsidR="00345ACB" w:rsidRDefault="00E76D1B">
      <w:pPr>
        <w:pStyle w:val="TOC2"/>
        <w:rPr>
          <w:rFonts w:eastAsia="Times New Roman"/>
          <w:noProof/>
          <w:sz w:val="24"/>
          <w:szCs w:val="24"/>
          <w:lang w:val="de-DE" w:eastAsia="de-DE"/>
        </w:rPr>
      </w:pPr>
      <w:hyperlink w:anchor="_Toc382912027" w:history="1">
        <w:r w:rsidR="00345ACB" w:rsidRPr="00B666ED">
          <w:rPr>
            <w:rStyle w:val="Hyperlink"/>
            <w:noProof/>
          </w:rPr>
          <w:t>8.2</w:t>
        </w:r>
        <w:r w:rsidR="00345ACB">
          <w:rPr>
            <w:rFonts w:eastAsia="Times New Roman"/>
            <w:noProof/>
            <w:sz w:val="24"/>
            <w:szCs w:val="24"/>
            <w:lang w:val="de-DE" w:eastAsia="de-DE"/>
          </w:rPr>
          <w:tab/>
        </w:r>
        <w:r w:rsidR="00345ACB" w:rsidRPr="00B666ED">
          <w:rPr>
            <w:rStyle w:val="Hyperlink"/>
            <w:noProof/>
          </w:rPr>
          <w:t>Boolean</w:t>
        </w:r>
        <w:r w:rsidR="00345ACB">
          <w:rPr>
            <w:noProof/>
            <w:webHidden/>
          </w:rPr>
          <w:tab/>
        </w:r>
        <w:r w:rsidR="00345ACB">
          <w:rPr>
            <w:noProof/>
            <w:webHidden/>
          </w:rPr>
          <w:fldChar w:fldCharType="begin"/>
        </w:r>
        <w:r w:rsidR="00345ACB">
          <w:rPr>
            <w:noProof/>
            <w:webHidden/>
          </w:rPr>
          <w:instrText xml:space="preserve"> PAGEREF _Toc382912027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6266CD0B" w14:textId="77777777" w:rsidR="00345ACB" w:rsidRDefault="00E76D1B">
      <w:pPr>
        <w:pStyle w:val="TOC2"/>
        <w:rPr>
          <w:rFonts w:eastAsia="Times New Roman"/>
          <w:noProof/>
          <w:sz w:val="24"/>
          <w:szCs w:val="24"/>
          <w:lang w:val="de-DE" w:eastAsia="de-DE"/>
        </w:rPr>
      </w:pPr>
      <w:hyperlink w:anchor="_Toc382912028" w:history="1">
        <w:r w:rsidR="00345ACB" w:rsidRPr="00B666ED">
          <w:rPr>
            <w:rStyle w:val="Hyperlink"/>
            <w:noProof/>
          </w:rPr>
          <w:t>8.3</w:t>
        </w:r>
        <w:r w:rsidR="00345ACB">
          <w:rPr>
            <w:rFonts w:eastAsia="Times New Roman"/>
            <w:noProof/>
            <w:sz w:val="24"/>
            <w:szCs w:val="24"/>
            <w:lang w:val="de-DE" w:eastAsia="de-DE"/>
          </w:rPr>
          <w:tab/>
        </w:r>
        <w:r w:rsidR="00345ACB" w:rsidRPr="00B666ED">
          <w:rPr>
            <w:rStyle w:val="Hyperlink"/>
            <w:noProof/>
          </w:rPr>
          <w:t>Number</w:t>
        </w:r>
        <w:r w:rsidR="00345ACB">
          <w:rPr>
            <w:noProof/>
            <w:webHidden/>
          </w:rPr>
          <w:tab/>
        </w:r>
        <w:r w:rsidR="00345ACB">
          <w:rPr>
            <w:noProof/>
            <w:webHidden/>
          </w:rPr>
          <w:fldChar w:fldCharType="begin"/>
        </w:r>
        <w:r w:rsidR="00345ACB">
          <w:rPr>
            <w:noProof/>
            <w:webHidden/>
          </w:rPr>
          <w:instrText xml:space="preserve"> PAGEREF _Toc382912028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1CD51769" w14:textId="77777777" w:rsidR="00345ACB" w:rsidRDefault="00E76D1B">
      <w:pPr>
        <w:pStyle w:val="TOC2"/>
        <w:rPr>
          <w:rFonts w:eastAsia="Times New Roman"/>
          <w:noProof/>
          <w:sz w:val="24"/>
          <w:szCs w:val="24"/>
          <w:lang w:val="de-DE" w:eastAsia="de-DE"/>
        </w:rPr>
      </w:pPr>
      <w:hyperlink w:anchor="_Toc382912029" w:history="1">
        <w:r w:rsidR="00345ACB" w:rsidRPr="00B666ED">
          <w:rPr>
            <w:rStyle w:val="Hyperlink"/>
            <w:noProof/>
          </w:rPr>
          <w:t>8.4</w:t>
        </w:r>
        <w:r w:rsidR="00345ACB">
          <w:rPr>
            <w:rFonts w:eastAsia="Times New Roman"/>
            <w:noProof/>
            <w:sz w:val="24"/>
            <w:szCs w:val="24"/>
            <w:lang w:val="de-DE" w:eastAsia="de-DE"/>
          </w:rPr>
          <w:tab/>
        </w:r>
        <w:r w:rsidR="00345ACB" w:rsidRPr="00B666ED">
          <w:rPr>
            <w:rStyle w:val="Hyperlink"/>
            <w:noProof/>
          </w:rPr>
          <w:t>Time</w:t>
        </w:r>
        <w:r w:rsidR="00345ACB">
          <w:rPr>
            <w:noProof/>
            <w:webHidden/>
          </w:rPr>
          <w:tab/>
        </w:r>
        <w:r w:rsidR="00345ACB">
          <w:rPr>
            <w:noProof/>
            <w:webHidden/>
          </w:rPr>
          <w:fldChar w:fldCharType="begin"/>
        </w:r>
        <w:r w:rsidR="00345ACB">
          <w:rPr>
            <w:noProof/>
            <w:webHidden/>
          </w:rPr>
          <w:instrText xml:space="preserve"> PAGEREF _Toc382912029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35EFC6A6" w14:textId="77777777" w:rsidR="00345ACB" w:rsidRDefault="00E76D1B">
      <w:pPr>
        <w:pStyle w:val="TOC3"/>
        <w:rPr>
          <w:rFonts w:eastAsia="Times New Roman"/>
          <w:noProof/>
          <w:sz w:val="24"/>
          <w:szCs w:val="24"/>
          <w:lang w:val="de-DE" w:eastAsia="de-DE"/>
        </w:rPr>
      </w:pPr>
      <w:hyperlink w:anchor="_Toc382912030" w:history="1">
        <w:r w:rsidR="00345ACB" w:rsidRPr="00B666ED">
          <w:rPr>
            <w:rStyle w:val="Hyperlink"/>
            <w:noProof/>
          </w:rPr>
          <w:t>8.4.1</w:t>
        </w:r>
        <w:r w:rsidR="00345ACB">
          <w:rPr>
            <w:rFonts w:eastAsia="Times New Roman"/>
            <w:noProof/>
            <w:sz w:val="24"/>
            <w:szCs w:val="24"/>
            <w:lang w:val="de-DE" w:eastAsia="de-DE"/>
          </w:rPr>
          <w:tab/>
        </w:r>
        <w:r w:rsidR="00345ACB" w:rsidRPr="00B666ED">
          <w:rPr>
            <w:rStyle w:val="Hyperlink"/>
            <w:noProof/>
          </w:rPr>
          <w:t>Granularity</w:t>
        </w:r>
        <w:r w:rsidR="00345ACB">
          <w:rPr>
            <w:noProof/>
            <w:webHidden/>
          </w:rPr>
          <w:tab/>
        </w:r>
        <w:r w:rsidR="00345ACB">
          <w:rPr>
            <w:noProof/>
            <w:webHidden/>
          </w:rPr>
          <w:fldChar w:fldCharType="begin"/>
        </w:r>
        <w:r w:rsidR="00345ACB">
          <w:rPr>
            <w:noProof/>
            <w:webHidden/>
          </w:rPr>
          <w:instrText xml:space="preserve"> PAGEREF _Toc382912030 \h </w:instrText>
        </w:r>
        <w:r w:rsidR="00345ACB">
          <w:rPr>
            <w:noProof/>
            <w:webHidden/>
          </w:rPr>
        </w:r>
        <w:r w:rsidR="00345ACB">
          <w:rPr>
            <w:noProof/>
            <w:webHidden/>
          </w:rPr>
          <w:fldChar w:fldCharType="separate"/>
        </w:r>
        <w:r w:rsidR="00345ACB">
          <w:rPr>
            <w:noProof/>
            <w:webHidden/>
          </w:rPr>
          <w:t>31</w:t>
        </w:r>
        <w:r w:rsidR="00345ACB">
          <w:rPr>
            <w:noProof/>
            <w:webHidden/>
          </w:rPr>
          <w:fldChar w:fldCharType="end"/>
        </w:r>
      </w:hyperlink>
    </w:p>
    <w:p w14:paraId="4AA4AE4A" w14:textId="77777777" w:rsidR="00345ACB" w:rsidRDefault="00E76D1B">
      <w:pPr>
        <w:pStyle w:val="TOC3"/>
        <w:rPr>
          <w:rFonts w:eastAsia="Times New Roman"/>
          <w:noProof/>
          <w:sz w:val="24"/>
          <w:szCs w:val="24"/>
          <w:lang w:val="de-DE" w:eastAsia="de-DE"/>
        </w:rPr>
      </w:pPr>
      <w:hyperlink w:anchor="_Toc382912031" w:history="1">
        <w:r w:rsidR="00345ACB" w:rsidRPr="00B666ED">
          <w:rPr>
            <w:rStyle w:val="Hyperlink"/>
            <w:noProof/>
          </w:rPr>
          <w:t>8.4.2</w:t>
        </w:r>
        <w:r w:rsidR="00345ACB">
          <w:rPr>
            <w:rFonts w:eastAsia="Times New Roman"/>
            <w:noProof/>
            <w:sz w:val="24"/>
            <w:szCs w:val="24"/>
            <w:lang w:val="de-DE" w:eastAsia="de-DE"/>
          </w:rPr>
          <w:tab/>
        </w:r>
        <w:r w:rsidR="00345ACB" w:rsidRPr="00B666ED">
          <w:rPr>
            <w:rStyle w:val="Hyperlink"/>
            <w:noProof/>
          </w:rPr>
          <w:t>Midnight</w:t>
        </w:r>
        <w:r w:rsidR="00345ACB">
          <w:rPr>
            <w:noProof/>
            <w:webHidden/>
          </w:rPr>
          <w:tab/>
        </w:r>
        <w:r w:rsidR="00345ACB">
          <w:rPr>
            <w:noProof/>
            <w:webHidden/>
          </w:rPr>
          <w:fldChar w:fldCharType="begin"/>
        </w:r>
        <w:r w:rsidR="00345ACB">
          <w:rPr>
            <w:noProof/>
            <w:webHidden/>
          </w:rPr>
          <w:instrText xml:space="preserve"> PAGEREF _Toc382912031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2ABF1A83" w14:textId="77777777" w:rsidR="00345ACB" w:rsidRDefault="00E76D1B">
      <w:pPr>
        <w:pStyle w:val="TOC3"/>
        <w:rPr>
          <w:rFonts w:eastAsia="Times New Roman"/>
          <w:noProof/>
          <w:sz w:val="24"/>
          <w:szCs w:val="24"/>
          <w:lang w:val="de-DE" w:eastAsia="de-DE"/>
        </w:rPr>
      </w:pPr>
      <w:hyperlink w:anchor="_Toc382912032" w:history="1">
        <w:r w:rsidR="00345ACB" w:rsidRPr="00B666ED">
          <w:rPr>
            <w:rStyle w:val="Hyperlink"/>
            <w:noProof/>
          </w:rPr>
          <w:t>8.4.3</w:t>
        </w:r>
        <w:r w:rsidR="00345ACB">
          <w:rPr>
            <w:rFonts w:eastAsia="Times New Roman"/>
            <w:noProof/>
            <w:sz w:val="24"/>
            <w:szCs w:val="24"/>
            <w:lang w:val="de-DE" w:eastAsia="de-DE"/>
          </w:rPr>
          <w:tab/>
        </w:r>
        <w:r w:rsidR="00345ACB" w:rsidRPr="00B666ED">
          <w:rPr>
            <w:rStyle w:val="Hyperlink"/>
            <w:noProof/>
          </w:rPr>
          <w:t>Now</w:t>
        </w:r>
        <w:r w:rsidR="00345ACB">
          <w:rPr>
            <w:noProof/>
            <w:webHidden/>
          </w:rPr>
          <w:tab/>
        </w:r>
        <w:r w:rsidR="00345ACB">
          <w:rPr>
            <w:noProof/>
            <w:webHidden/>
          </w:rPr>
          <w:fldChar w:fldCharType="begin"/>
        </w:r>
        <w:r w:rsidR="00345ACB">
          <w:rPr>
            <w:noProof/>
            <w:webHidden/>
          </w:rPr>
          <w:instrText xml:space="preserve"> PAGEREF _Toc382912032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0068CDF7" w14:textId="77777777" w:rsidR="00345ACB" w:rsidRDefault="00E76D1B">
      <w:pPr>
        <w:pStyle w:val="TOC3"/>
        <w:rPr>
          <w:rFonts w:eastAsia="Times New Roman"/>
          <w:noProof/>
          <w:sz w:val="24"/>
          <w:szCs w:val="24"/>
          <w:lang w:val="de-DE" w:eastAsia="de-DE"/>
        </w:rPr>
      </w:pPr>
      <w:hyperlink w:anchor="_Toc382912033" w:history="1">
        <w:r w:rsidR="00345ACB" w:rsidRPr="00B666ED">
          <w:rPr>
            <w:rStyle w:val="Hyperlink"/>
            <w:noProof/>
          </w:rPr>
          <w:t>8.4.4</w:t>
        </w:r>
        <w:r w:rsidR="00345ACB">
          <w:rPr>
            <w:rFonts w:eastAsia="Times New Roman"/>
            <w:noProof/>
            <w:sz w:val="24"/>
            <w:szCs w:val="24"/>
            <w:lang w:val="de-DE" w:eastAsia="de-DE"/>
          </w:rPr>
          <w:tab/>
        </w:r>
        <w:r w:rsidR="00345ACB" w:rsidRPr="00B666ED">
          <w:rPr>
            <w:rStyle w:val="Hyperlink"/>
            <w:noProof/>
          </w:rPr>
          <w:t>Eventtime</w:t>
        </w:r>
        <w:r w:rsidR="00345ACB">
          <w:rPr>
            <w:noProof/>
            <w:webHidden/>
          </w:rPr>
          <w:tab/>
        </w:r>
        <w:r w:rsidR="00345ACB">
          <w:rPr>
            <w:noProof/>
            <w:webHidden/>
          </w:rPr>
          <w:fldChar w:fldCharType="begin"/>
        </w:r>
        <w:r w:rsidR="00345ACB">
          <w:rPr>
            <w:noProof/>
            <w:webHidden/>
          </w:rPr>
          <w:instrText xml:space="preserve"> PAGEREF _Toc382912033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4FB21CF3" w14:textId="77777777" w:rsidR="00345ACB" w:rsidRDefault="00E76D1B">
      <w:pPr>
        <w:pStyle w:val="TOC3"/>
        <w:rPr>
          <w:rFonts w:eastAsia="Times New Roman"/>
          <w:noProof/>
          <w:sz w:val="24"/>
          <w:szCs w:val="24"/>
          <w:lang w:val="de-DE" w:eastAsia="de-DE"/>
        </w:rPr>
      </w:pPr>
      <w:hyperlink w:anchor="_Toc382912034" w:history="1">
        <w:r w:rsidR="00345ACB" w:rsidRPr="00B666ED">
          <w:rPr>
            <w:rStyle w:val="Hyperlink"/>
            <w:noProof/>
          </w:rPr>
          <w:t>8.4.5</w:t>
        </w:r>
        <w:r w:rsidR="00345ACB">
          <w:rPr>
            <w:rFonts w:eastAsia="Times New Roman"/>
            <w:noProof/>
            <w:sz w:val="24"/>
            <w:szCs w:val="24"/>
            <w:lang w:val="de-DE" w:eastAsia="de-DE"/>
          </w:rPr>
          <w:tab/>
        </w:r>
        <w:r w:rsidR="00345ACB" w:rsidRPr="00B666ED">
          <w:rPr>
            <w:rStyle w:val="Hyperlink"/>
            <w:noProof/>
          </w:rPr>
          <w:t>Triggertime</w:t>
        </w:r>
        <w:r w:rsidR="00345ACB">
          <w:rPr>
            <w:noProof/>
            <w:webHidden/>
          </w:rPr>
          <w:tab/>
        </w:r>
        <w:r w:rsidR="00345ACB">
          <w:rPr>
            <w:noProof/>
            <w:webHidden/>
          </w:rPr>
          <w:fldChar w:fldCharType="begin"/>
        </w:r>
        <w:r w:rsidR="00345ACB">
          <w:rPr>
            <w:noProof/>
            <w:webHidden/>
          </w:rPr>
          <w:instrText xml:space="preserve"> PAGEREF _Toc382912034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7F0D7429" w14:textId="77777777" w:rsidR="00345ACB" w:rsidRDefault="00E76D1B">
      <w:pPr>
        <w:pStyle w:val="TOC3"/>
        <w:rPr>
          <w:rFonts w:eastAsia="Times New Roman"/>
          <w:noProof/>
          <w:sz w:val="24"/>
          <w:szCs w:val="24"/>
          <w:lang w:val="de-DE" w:eastAsia="de-DE"/>
        </w:rPr>
      </w:pPr>
      <w:hyperlink w:anchor="_Toc382912035" w:history="1">
        <w:r w:rsidR="00345ACB" w:rsidRPr="00B666ED">
          <w:rPr>
            <w:rStyle w:val="Hyperlink"/>
            <w:noProof/>
          </w:rPr>
          <w:t>8.4.6</w:t>
        </w:r>
        <w:r w:rsidR="00345ACB">
          <w:rPr>
            <w:rFonts w:eastAsia="Times New Roman"/>
            <w:noProof/>
            <w:sz w:val="24"/>
            <w:szCs w:val="24"/>
            <w:lang w:val="de-DE" w:eastAsia="de-DE"/>
          </w:rPr>
          <w:tab/>
        </w:r>
        <w:r w:rsidR="00345ACB" w:rsidRPr="00B666ED">
          <w:rPr>
            <w:rStyle w:val="Hyperlink"/>
            <w:noProof/>
          </w:rPr>
          <w:t>Currenttime</w:t>
        </w:r>
        <w:r w:rsidR="00345ACB">
          <w:rPr>
            <w:noProof/>
            <w:webHidden/>
          </w:rPr>
          <w:tab/>
        </w:r>
        <w:r w:rsidR="00345ACB">
          <w:rPr>
            <w:noProof/>
            <w:webHidden/>
          </w:rPr>
          <w:fldChar w:fldCharType="begin"/>
        </w:r>
        <w:r w:rsidR="00345ACB">
          <w:rPr>
            <w:noProof/>
            <w:webHidden/>
          </w:rPr>
          <w:instrText xml:space="preserve"> PAGEREF _Toc382912035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422E47F9" w14:textId="77777777" w:rsidR="00345ACB" w:rsidRDefault="00E76D1B">
      <w:pPr>
        <w:pStyle w:val="TOC2"/>
        <w:rPr>
          <w:rFonts w:eastAsia="Times New Roman"/>
          <w:noProof/>
          <w:sz w:val="24"/>
          <w:szCs w:val="24"/>
          <w:lang w:val="de-DE" w:eastAsia="de-DE"/>
        </w:rPr>
      </w:pPr>
      <w:hyperlink w:anchor="_Toc382912036" w:history="1">
        <w:r w:rsidR="00345ACB" w:rsidRPr="00B666ED">
          <w:rPr>
            <w:rStyle w:val="Hyperlink"/>
            <w:noProof/>
          </w:rPr>
          <w:t>8.5</w:t>
        </w:r>
        <w:r w:rsidR="00345ACB">
          <w:rPr>
            <w:rFonts w:eastAsia="Times New Roman"/>
            <w:noProof/>
            <w:sz w:val="24"/>
            <w:szCs w:val="24"/>
            <w:lang w:val="de-DE" w:eastAsia="de-DE"/>
          </w:rPr>
          <w:tab/>
        </w:r>
        <w:r w:rsidR="00345ACB" w:rsidRPr="00B666ED">
          <w:rPr>
            <w:rStyle w:val="Hyperlink"/>
            <w:noProof/>
          </w:rPr>
          <w:t>Duration</w:t>
        </w:r>
        <w:r w:rsidR="00345ACB">
          <w:rPr>
            <w:noProof/>
            <w:webHidden/>
          </w:rPr>
          <w:tab/>
        </w:r>
        <w:r w:rsidR="00345ACB">
          <w:rPr>
            <w:noProof/>
            <w:webHidden/>
          </w:rPr>
          <w:fldChar w:fldCharType="begin"/>
        </w:r>
        <w:r w:rsidR="00345ACB">
          <w:rPr>
            <w:noProof/>
            <w:webHidden/>
          </w:rPr>
          <w:instrText xml:space="preserve"> PAGEREF _Toc382912036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048BF7B3" w14:textId="77777777" w:rsidR="00345ACB" w:rsidRDefault="00E76D1B">
      <w:pPr>
        <w:pStyle w:val="TOC3"/>
        <w:rPr>
          <w:rFonts w:eastAsia="Times New Roman"/>
          <w:noProof/>
          <w:sz w:val="24"/>
          <w:szCs w:val="24"/>
          <w:lang w:val="de-DE" w:eastAsia="de-DE"/>
        </w:rPr>
      </w:pPr>
      <w:hyperlink w:anchor="_Toc382912037" w:history="1">
        <w:r w:rsidR="00345ACB" w:rsidRPr="00B666ED">
          <w:rPr>
            <w:rStyle w:val="Hyperlink"/>
            <w:noProof/>
          </w:rPr>
          <w:t>8.5.1</w:t>
        </w:r>
        <w:r w:rsidR="00345ACB">
          <w:rPr>
            <w:rFonts w:eastAsia="Times New Roman"/>
            <w:noProof/>
            <w:sz w:val="24"/>
            <w:szCs w:val="24"/>
            <w:lang w:val="de-DE" w:eastAsia="de-DE"/>
          </w:rPr>
          <w:tab/>
        </w:r>
        <w:r w:rsidR="00345ACB" w:rsidRPr="00B666ED">
          <w:rPr>
            <w:rStyle w:val="Hyperlink"/>
            <w:noProof/>
          </w:rPr>
          <w:t>Sub-types</w:t>
        </w:r>
        <w:r w:rsidR="00345ACB">
          <w:rPr>
            <w:noProof/>
            <w:webHidden/>
          </w:rPr>
          <w:tab/>
        </w:r>
        <w:r w:rsidR="00345ACB">
          <w:rPr>
            <w:noProof/>
            <w:webHidden/>
          </w:rPr>
          <w:fldChar w:fldCharType="begin"/>
        </w:r>
        <w:r w:rsidR="00345ACB">
          <w:rPr>
            <w:noProof/>
            <w:webHidden/>
          </w:rPr>
          <w:instrText xml:space="preserve"> PAGEREF _Toc382912037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08AA3226" w14:textId="77777777" w:rsidR="00345ACB" w:rsidRDefault="00E76D1B">
      <w:pPr>
        <w:pStyle w:val="TOC3"/>
        <w:rPr>
          <w:rFonts w:eastAsia="Times New Roman"/>
          <w:noProof/>
          <w:sz w:val="24"/>
          <w:szCs w:val="24"/>
          <w:lang w:val="de-DE" w:eastAsia="de-DE"/>
        </w:rPr>
      </w:pPr>
      <w:hyperlink w:anchor="_Toc382912038" w:history="1">
        <w:r w:rsidR="00345ACB" w:rsidRPr="00B666ED">
          <w:rPr>
            <w:rStyle w:val="Hyperlink"/>
            <w:noProof/>
          </w:rPr>
          <w:t>8.5.2</w:t>
        </w:r>
        <w:r w:rsidR="00345ACB">
          <w:rPr>
            <w:rFonts w:eastAsia="Times New Roman"/>
            <w:noProof/>
            <w:sz w:val="24"/>
            <w:szCs w:val="24"/>
            <w:lang w:val="de-DE" w:eastAsia="de-DE"/>
          </w:rPr>
          <w:tab/>
        </w:r>
        <w:r w:rsidR="00345ACB" w:rsidRPr="00B666ED">
          <w:rPr>
            <w:rStyle w:val="Hyperlink"/>
            <w:noProof/>
          </w:rPr>
          <w:t>Time and Duration Arithmetic</w:t>
        </w:r>
        <w:r w:rsidR="00345ACB">
          <w:rPr>
            <w:noProof/>
            <w:webHidden/>
          </w:rPr>
          <w:tab/>
        </w:r>
        <w:r w:rsidR="00345ACB">
          <w:rPr>
            <w:noProof/>
            <w:webHidden/>
          </w:rPr>
          <w:fldChar w:fldCharType="begin"/>
        </w:r>
        <w:r w:rsidR="00345ACB">
          <w:rPr>
            <w:noProof/>
            <w:webHidden/>
          </w:rPr>
          <w:instrText xml:space="preserve"> PAGEREF _Toc382912038 \h </w:instrText>
        </w:r>
        <w:r w:rsidR="00345ACB">
          <w:rPr>
            <w:noProof/>
            <w:webHidden/>
          </w:rPr>
        </w:r>
        <w:r w:rsidR="00345ACB">
          <w:rPr>
            <w:noProof/>
            <w:webHidden/>
          </w:rPr>
          <w:fldChar w:fldCharType="separate"/>
        </w:r>
        <w:r w:rsidR="00345ACB">
          <w:rPr>
            <w:noProof/>
            <w:webHidden/>
          </w:rPr>
          <w:t>32</w:t>
        </w:r>
        <w:r w:rsidR="00345ACB">
          <w:rPr>
            <w:noProof/>
            <w:webHidden/>
          </w:rPr>
          <w:fldChar w:fldCharType="end"/>
        </w:r>
      </w:hyperlink>
    </w:p>
    <w:p w14:paraId="04527E0D" w14:textId="77777777" w:rsidR="00345ACB" w:rsidRDefault="00E76D1B">
      <w:pPr>
        <w:pStyle w:val="TOC2"/>
        <w:rPr>
          <w:rFonts w:eastAsia="Times New Roman"/>
          <w:noProof/>
          <w:sz w:val="24"/>
          <w:szCs w:val="24"/>
          <w:lang w:val="de-DE" w:eastAsia="de-DE"/>
        </w:rPr>
      </w:pPr>
      <w:hyperlink w:anchor="_Toc382912039" w:history="1">
        <w:r w:rsidR="00345ACB" w:rsidRPr="00B666ED">
          <w:rPr>
            <w:rStyle w:val="Hyperlink"/>
            <w:noProof/>
          </w:rPr>
          <w:t>8.6</w:t>
        </w:r>
        <w:r w:rsidR="00345ACB">
          <w:rPr>
            <w:rFonts w:eastAsia="Times New Roman"/>
            <w:noProof/>
            <w:sz w:val="24"/>
            <w:szCs w:val="24"/>
            <w:lang w:val="de-DE" w:eastAsia="de-DE"/>
          </w:rPr>
          <w:tab/>
        </w:r>
        <w:r w:rsidR="00345ACB" w:rsidRPr="00B666ED">
          <w:rPr>
            <w:rStyle w:val="Hyperlink"/>
            <w:noProof/>
          </w:rPr>
          <w:t>String</w:t>
        </w:r>
        <w:r w:rsidR="00345ACB">
          <w:rPr>
            <w:noProof/>
            <w:webHidden/>
          </w:rPr>
          <w:tab/>
        </w:r>
        <w:r w:rsidR="00345ACB">
          <w:rPr>
            <w:noProof/>
            <w:webHidden/>
          </w:rPr>
          <w:fldChar w:fldCharType="begin"/>
        </w:r>
        <w:r w:rsidR="00345ACB">
          <w:rPr>
            <w:noProof/>
            <w:webHidden/>
          </w:rPr>
          <w:instrText xml:space="preserve"> PAGEREF _Toc382912039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6BBA6C92" w14:textId="77777777" w:rsidR="00345ACB" w:rsidRDefault="00E76D1B">
      <w:pPr>
        <w:pStyle w:val="TOC2"/>
        <w:rPr>
          <w:rFonts w:eastAsia="Times New Roman"/>
          <w:noProof/>
          <w:sz w:val="24"/>
          <w:szCs w:val="24"/>
          <w:lang w:val="de-DE" w:eastAsia="de-DE"/>
        </w:rPr>
      </w:pPr>
      <w:hyperlink w:anchor="_Toc382912040" w:history="1">
        <w:r w:rsidR="00345ACB" w:rsidRPr="00B666ED">
          <w:rPr>
            <w:rStyle w:val="Hyperlink"/>
            <w:noProof/>
          </w:rPr>
          <w:t>8.7</w:t>
        </w:r>
        <w:r w:rsidR="00345ACB">
          <w:rPr>
            <w:rFonts w:eastAsia="Times New Roman"/>
            <w:noProof/>
            <w:sz w:val="24"/>
            <w:szCs w:val="24"/>
            <w:lang w:val="de-DE" w:eastAsia="de-DE"/>
          </w:rPr>
          <w:tab/>
        </w:r>
        <w:r w:rsidR="00345ACB" w:rsidRPr="00B666ED">
          <w:rPr>
            <w:rStyle w:val="Hyperlink"/>
            <w:noProof/>
          </w:rPr>
          <w:t>Term</w:t>
        </w:r>
        <w:r w:rsidR="00345ACB">
          <w:rPr>
            <w:noProof/>
            <w:webHidden/>
          </w:rPr>
          <w:tab/>
        </w:r>
        <w:r w:rsidR="00345ACB">
          <w:rPr>
            <w:noProof/>
            <w:webHidden/>
          </w:rPr>
          <w:fldChar w:fldCharType="begin"/>
        </w:r>
        <w:r w:rsidR="00345ACB">
          <w:rPr>
            <w:noProof/>
            <w:webHidden/>
          </w:rPr>
          <w:instrText xml:space="preserve"> PAGEREF _Toc382912040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69E4118D" w14:textId="77777777" w:rsidR="00345ACB" w:rsidRDefault="00E76D1B">
      <w:pPr>
        <w:pStyle w:val="TOC2"/>
        <w:rPr>
          <w:rFonts w:eastAsia="Times New Roman"/>
          <w:noProof/>
          <w:sz w:val="24"/>
          <w:szCs w:val="24"/>
          <w:lang w:val="de-DE" w:eastAsia="de-DE"/>
        </w:rPr>
      </w:pPr>
      <w:hyperlink w:anchor="_Toc382912041" w:history="1">
        <w:r w:rsidR="00345ACB" w:rsidRPr="00B666ED">
          <w:rPr>
            <w:rStyle w:val="Hyperlink"/>
            <w:noProof/>
          </w:rPr>
          <w:t>8.8</w:t>
        </w:r>
        <w:r w:rsidR="00345ACB">
          <w:rPr>
            <w:rFonts w:eastAsia="Times New Roman"/>
            <w:noProof/>
            <w:sz w:val="24"/>
            <w:szCs w:val="24"/>
            <w:lang w:val="de-DE" w:eastAsia="de-DE"/>
          </w:rPr>
          <w:tab/>
        </w:r>
        <w:r w:rsidR="00345ACB" w:rsidRPr="00B666ED">
          <w:rPr>
            <w:rStyle w:val="Hyperlink"/>
            <w:noProof/>
          </w:rPr>
          <w:t>List</w:t>
        </w:r>
        <w:r w:rsidR="00345ACB">
          <w:rPr>
            <w:noProof/>
            <w:webHidden/>
          </w:rPr>
          <w:tab/>
        </w:r>
        <w:r w:rsidR="00345ACB">
          <w:rPr>
            <w:noProof/>
            <w:webHidden/>
          </w:rPr>
          <w:fldChar w:fldCharType="begin"/>
        </w:r>
        <w:r w:rsidR="00345ACB">
          <w:rPr>
            <w:noProof/>
            <w:webHidden/>
          </w:rPr>
          <w:instrText xml:space="preserve"> PAGEREF _Toc382912041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6D823971" w14:textId="77777777" w:rsidR="00345ACB" w:rsidRDefault="00E76D1B">
      <w:pPr>
        <w:pStyle w:val="TOC2"/>
        <w:rPr>
          <w:rFonts w:eastAsia="Times New Roman"/>
          <w:noProof/>
          <w:sz w:val="24"/>
          <w:szCs w:val="24"/>
          <w:lang w:val="de-DE" w:eastAsia="de-DE"/>
        </w:rPr>
      </w:pPr>
      <w:hyperlink w:anchor="_Toc382912042" w:history="1">
        <w:r w:rsidR="00345ACB" w:rsidRPr="00B666ED">
          <w:rPr>
            <w:rStyle w:val="Hyperlink"/>
            <w:noProof/>
          </w:rPr>
          <w:t>8.9</w:t>
        </w:r>
        <w:r w:rsidR="00345ACB">
          <w:rPr>
            <w:rFonts w:eastAsia="Times New Roman"/>
            <w:noProof/>
            <w:sz w:val="24"/>
            <w:szCs w:val="24"/>
            <w:lang w:val="de-DE" w:eastAsia="de-DE"/>
          </w:rPr>
          <w:tab/>
        </w:r>
        <w:r w:rsidR="00345ACB" w:rsidRPr="00B666ED">
          <w:rPr>
            <w:rStyle w:val="Hyperlink"/>
            <w:noProof/>
          </w:rPr>
          <w:t>Query Results</w:t>
        </w:r>
        <w:r w:rsidR="00345ACB">
          <w:rPr>
            <w:noProof/>
            <w:webHidden/>
          </w:rPr>
          <w:tab/>
        </w:r>
        <w:r w:rsidR="00345ACB">
          <w:rPr>
            <w:noProof/>
            <w:webHidden/>
          </w:rPr>
          <w:fldChar w:fldCharType="begin"/>
        </w:r>
        <w:r w:rsidR="00345ACB">
          <w:rPr>
            <w:noProof/>
            <w:webHidden/>
          </w:rPr>
          <w:instrText xml:space="preserve"> PAGEREF _Toc382912042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37E2A17B" w14:textId="77777777" w:rsidR="00345ACB" w:rsidRDefault="00E76D1B">
      <w:pPr>
        <w:pStyle w:val="TOC3"/>
        <w:rPr>
          <w:rFonts w:eastAsia="Times New Roman"/>
          <w:noProof/>
          <w:sz w:val="24"/>
          <w:szCs w:val="24"/>
          <w:lang w:val="de-DE" w:eastAsia="de-DE"/>
        </w:rPr>
      </w:pPr>
      <w:hyperlink w:anchor="_Toc382912043" w:history="1">
        <w:r w:rsidR="00345ACB" w:rsidRPr="00B666ED">
          <w:rPr>
            <w:rStyle w:val="Hyperlink"/>
            <w:noProof/>
          </w:rPr>
          <w:t>8.9.1</w:t>
        </w:r>
        <w:r w:rsidR="00345ACB">
          <w:rPr>
            <w:rFonts w:eastAsia="Times New Roman"/>
            <w:noProof/>
            <w:sz w:val="24"/>
            <w:szCs w:val="24"/>
            <w:lang w:val="de-DE" w:eastAsia="de-DE"/>
          </w:rPr>
          <w:tab/>
        </w:r>
        <w:r w:rsidR="00345ACB" w:rsidRPr="00B666ED">
          <w:rPr>
            <w:rStyle w:val="Hyperlink"/>
            <w:noProof/>
          </w:rPr>
          <w:t>Primary Time</w:t>
        </w:r>
        <w:r w:rsidR="00345ACB">
          <w:rPr>
            <w:noProof/>
            <w:webHidden/>
          </w:rPr>
          <w:tab/>
        </w:r>
        <w:r w:rsidR="00345ACB">
          <w:rPr>
            <w:noProof/>
            <w:webHidden/>
          </w:rPr>
          <w:fldChar w:fldCharType="begin"/>
        </w:r>
        <w:r w:rsidR="00345ACB">
          <w:rPr>
            <w:noProof/>
            <w:webHidden/>
          </w:rPr>
          <w:instrText xml:space="preserve"> PAGEREF _Toc382912043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0C59C839" w14:textId="77777777" w:rsidR="00345ACB" w:rsidRDefault="00E76D1B">
      <w:pPr>
        <w:pStyle w:val="TOC3"/>
        <w:rPr>
          <w:rFonts w:eastAsia="Times New Roman"/>
          <w:noProof/>
          <w:sz w:val="24"/>
          <w:szCs w:val="24"/>
          <w:lang w:val="de-DE" w:eastAsia="de-DE"/>
        </w:rPr>
      </w:pPr>
      <w:hyperlink w:anchor="_Toc382912044" w:history="1">
        <w:r w:rsidR="00345ACB" w:rsidRPr="00B666ED">
          <w:rPr>
            <w:rStyle w:val="Hyperlink"/>
            <w:noProof/>
          </w:rPr>
          <w:t>8.9.2</w:t>
        </w:r>
        <w:r w:rsidR="00345ACB">
          <w:rPr>
            <w:rFonts w:eastAsia="Times New Roman"/>
            <w:noProof/>
            <w:sz w:val="24"/>
            <w:szCs w:val="24"/>
            <w:lang w:val="de-DE" w:eastAsia="de-DE"/>
          </w:rPr>
          <w:tab/>
        </w:r>
        <w:r w:rsidR="00345ACB" w:rsidRPr="00B666ED">
          <w:rPr>
            <w:rStyle w:val="Hyperlink"/>
            <w:noProof/>
          </w:rPr>
          <w:t>Retrieval Order</w:t>
        </w:r>
        <w:r w:rsidR="00345ACB">
          <w:rPr>
            <w:noProof/>
            <w:webHidden/>
          </w:rPr>
          <w:tab/>
        </w:r>
        <w:r w:rsidR="00345ACB">
          <w:rPr>
            <w:noProof/>
            <w:webHidden/>
          </w:rPr>
          <w:fldChar w:fldCharType="begin"/>
        </w:r>
        <w:r w:rsidR="00345ACB">
          <w:rPr>
            <w:noProof/>
            <w:webHidden/>
          </w:rPr>
          <w:instrText xml:space="preserve"> PAGEREF _Toc382912044 \h </w:instrText>
        </w:r>
        <w:r w:rsidR="00345ACB">
          <w:rPr>
            <w:noProof/>
            <w:webHidden/>
          </w:rPr>
        </w:r>
        <w:r w:rsidR="00345ACB">
          <w:rPr>
            <w:noProof/>
            <w:webHidden/>
          </w:rPr>
          <w:fldChar w:fldCharType="separate"/>
        </w:r>
        <w:r w:rsidR="00345ACB">
          <w:rPr>
            <w:noProof/>
            <w:webHidden/>
          </w:rPr>
          <w:t>34</w:t>
        </w:r>
        <w:r w:rsidR="00345ACB">
          <w:rPr>
            <w:noProof/>
            <w:webHidden/>
          </w:rPr>
          <w:fldChar w:fldCharType="end"/>
        </w:r>
      </w:hyperlink>
    </w:p>
    <w:p w14:paraId="6B62F2B2" w14:textId="77777777" w:rsidR="00345ACB" w:rsidRDefault="00E76D1B">
      <w:pPr>
        <w:pStyle w:val="TOC3"/>
        <w:rPr>
          <w:rFonts w:eastAsia="Times New Roman"/>
          <w:noProof/>
          <w:sz w:val="24"/>
          <w:szCs w:val="24"/>
          <w:lang w:val="de-DE" w:eastAsia="de-DE"/>
        </w:rPr>
      </w:pPr>
      <w:hyperlink w:anchor="_Toc382912045" w:history="1">
        <w:r w:rsidR="00345ACB" w:rsidRPr="00B666ED">
          <w:rPr>
            <w:rStyle w:val="Hyperlink"/>
            <w:noProof/>
          </w:rPr>
          <w:t>8.9.3</w:t>
        </w:r>
        <w:r w:rsidR="00345ACB">
          <w:rPr>
            <w:rFonts w:eastAsia="Times New Roman"/>
            <w:noProof/>
            <w:sz w:val="24"/>
            <w:szCs w:val="24"/>
            <w:lang w:val="de-DE" w:eastAsia="de-DE"/>
          </w:rPr>
          <w:tab/>
        </w:r>
        <w:r w:rsidR="00345ACB" w:rsidRPr="00B666ED">
          <w:rPr>
            <w:rStyle w:val="Hyperlink"/>
            <w:noProof/>
          </w:rPr>
          <w:t>Data Value</w:t>
        </w:r>
        <w:r w:rsidR="00345ACB">
          <w:rPr>
            <w:noProof/>
            <w:webHidden/>
          </w:rPr>
          <w:tab/>
        </w:r>
        <w:r w:rsidR="00345ACB">
          <w:rPr>
            <w:noProof/>
            <w:webHidden/>
          </w:rPr>
          <w:fldChar w:fldCharType="begin"/>
        </w:r>
        <w:r w:rsidR="00345ACB">
          <w:rPr>
            <w:noProof/>
            <w:webHidden/>
          </w:rPr>
          <w:instrText xml:space="preserve"> PAGEREF _Toc382912045 \h </w:instrText>
        </w:r>
        <w:r w:rsidR="00345ACB">
          <w:rPr>
            <w:noProof/>
            <w:webHidden/>
          </w:rPr>
        </w:r>
        <w:r w:rsidR="00345ACB">
          <w:rPr>
            <w:noProof/>
            <w:webHidden/>
          </w:rPr>
          <w:fldChar w:fldCharType="separate"/>
        </w:r>
        <w:r w:rsidR="00345ACB">
          <w:rPr>
            <w:noProof/>
            <w:webHidden/>
          </w:rPr>
          <w:t>35</w:t>
        </w:r>
        <w:r w:rsidR="00345ACB">
          <w:rPr>
            <w:noProof/>
            <w:webHidden/>
          </w:rPr>
          <w:fldChar w:fldCharType="end"/>
        </w:r>
      </w:hyperlink>
    </w:p>
    <w:p w14:paraId="4E057526" w14:textId="77777777" w:rsidR="00345ACB" w:rsidRDefault="00E76D1B">
      <w:pPr>
        <w:pStyle w:val="TOC3"/>
        <w:rPr>
          <w:rFonts w:eastAsia="Times New Roman"/>
          <w:noProof/>
          <w:sz w:val="24"/>
          <w:szCs w:val="24"/>
          <w:lang w:val="de-DE" w:eastAsia="de-DE"/>
        </w:rPr>
      </w:pPr>
      <w:hyperlink w:anchor="_Toc382912046" w:history="1">
        <w:r w:rsidR="00345ACB" w:rsidRPr="00B666ED">
          <w:rPr>
            <w:rStyle w:val="Hyperlink"/>
            <w:noProof/>
          </w:rPr>
          <w:t>8.9.4</w:t>
        </w:r>
        <w:r w:rsidR="00345ACB">
          <w:rPr>
            <w:rFonts w:eastAsia="Times New Roman"/>
            <w:noProof/>
            <w:sz w:val="24"/>
            <w:szCs w:val="24"/>
            <w:lang w:val="de-DE" w:eastAsia="de-DE"/>
          </w:rPr>
          <w:tab/>
        </w:r>
        <w:r w:rsidR="00345ACB" w:rsidRPr="00B666ED">
          <w:rPr>
            <w:rStyle w:val="Hyperlink"/>
            <w:noProof/>
          </w:rPr>
          <w:t>Time Function Operator</w:t>
        </w:r>
        <w:r w:rsidR="00345ACB">
          <w:rPr>
            <w:noProof/>
            <w:webHidden/>
          </w:rPr>
          <w:tab/>
        </w:r>
        <w:r w:rsidR="00345ACB">
          <w:rPr>
            <w:noProof/>
            <w:webHidden/>
          </w:rPr>
          <w:fldChar w:fldCharType="begin"/>
        </w:r>
        <w:r w:rsidR="00345ACB">
          <w:rPr>
            <w:noProof/>
            <w:webHidden/>
          </w:rPr>
          <w:instrText xml:space="preserve"> PAGEREF _Toc382912046 \h </w:instrText>
        </w:r>
        <w:r w:rsidR="00345ACB">
          <w:rPr>
            <w:noProof/>
            <w:webHidden/>
          </w:rPr>
        </w:r>
        <w:r w:rsidR="00345ACB">
          <w:rPr>
            <w:noProof/>
            <w:webHidden/>
          </w:rPr>
          <w:fldChar w:fldCharType="separate"/>
        </w:r>
        <w:r w:rsidR="00345ACB">
          <w:rPr>
            <w:noProof/>
            <w:webHidden/>
          </w:rPr>
          <w:t>35</w:t>
        </w:r>
        <w:r w:rsidR="00345ACB">
          <w:rPr>
            <w:noProof/>
            <w:webHidden/>
          </w:rPr>
          <w:fldChar w:fldCharType="end"/>
        </w:r>
      </w:hyperlink>
    </w:p>
    <w:p w14:paraId="426C0E98" w14:textId="77777777" w:rsidR="00345ACB" w:rsidRDefault="00E76D1B">
      <w:pPr>
        <w:pStyle w:val="TOC2"/>
        <w:rPr>
          <w:rFonts w:eastAsia="Times New Roman"/>
          <w:noProof/>
          <w:sz w:val="24"/>
          <w:szCs w:val="24"/>
          <w:lang w:val="de-DE" w:eastAsia="de-DE"/>
        </w:rPr>
      </w:pPr>
      <w:hyperlink w:anchor="_Toc382912047" w:history="1">
        <w:r w:rsidR="00345ACB" w:rsidRPr="00B666ED">
          <w:rPr>
            <w:rStyle w:val="Hyperlink"/>
            <w:noProof/>
          </w:rPr>
          <w:t>8.10</w:t>
        </w:r>
        <w:r w:rsidR="00345ACB">
          <w:rPr>
            <w:rFonts w:eastAsia="Times New Roman"/>
            <w:noProof/>
            <w:sz w:val="24"/>
            <w:szCs w:val="24"/>
            <w:lang w:val="de-DE" w:eastAsia="de-DE"/>
          </w:rPr>
          <w:tab/>
        </w:r>
        <w:r w:rsidR="00345ACB" w:rsidRPr="00B666ED">
          <w:rPr>
            <w:rStyle w:val="Hyperlink"/>
            <w:noProof/>
          </w:rPr>
          <w:t>Object</w:t>
        </w:r>
        <w:r w:rsidR="00345ACB">
          <w:rPr>
            <w:noProof/>
            <w:webHidden/>
          </w:rPr>
          <w:tab/>
        </w:r>
        <w:r w:rsidR="00345ACB">
          <w:rPr>
            <w:noProof/>
            <w:webHidden/>
          </w:rPr>
          <w:fldChar w:fldCharType="begin"/>
        </w:r>
        <w:r w:rsidR="00345ACB">
          <w:rPr>
            <w:noProof/>
            <w:webHidden/>
          </w:rPr>
          <w:instrText xml:space="preserve"> PAGEREF _Toc382912047 \h </w:instrText>
        </w:r>
        <w:r w:rsidR="00345ACB">
          <w:rPr>
            <w:noProof/>
            <w:webHidden/>
          </w:rPr>
        </w:r>
        <w:r w:rsidR="00345ACB">
          <w:rPr>
            <w:noProof/>
            <w:webHidden/>
          </w:rPr>
          <w:fldChar w:fldCharType="separate"/>
        </w:r>
        <w:r w:rsidR="00345ACB">
          <w:rPr>
            <w:noProof/>
            <w:webHidden/>
          </w:rPr>
          <w:t>35</w:t>
        </w:r>
        <w:r w:rsidR="00345ACB">
          <w:rPr>
            <w:noProof/>
            <w:webHidden/>
          </w:rPr>
          <w:fldChar w:fldCharType="end"/>
        </w:r>
      </w:hyperlink>
    </w:p>
    <w:p w14:paraId="4678A440" w14:textId="77777777" w:rsidR="00345ACB" w:rsidRDefault="00E76D1B">
      <w:pPr>
        <w:pStyle w:val="TOC2"/>
        <w:rPr>
          <w:rFonts w:eastAsia="Times New Roman"/>
          <w:noProof/>
          <w:sz w:val="24"/>
          <w:szCs w:val="24"/>
          <w:lang w:val="de-DE" w:eastAsia="de-DE"/>
        </w:rPr>
      </w:pPr>
      <w:hyperlink w:anchor="_Toc382912048" w:history="1">
        <w:r w:rsidR="00345ACB" w:rsidRPr="00B666ED">
          <w:rPr>
            <w:rStyle w:val="Hyperlink"/>
            <w:noProof/>
          </w:rPr>
          <w:t>8.11</w:t>
        </w:r>
        <w:r w:rsidR="00345ACB">
          <w:rPr>
            <w:rFonts w:eastAsia="Times New Roman"/>
            <w:noProof/>
            <w:sz w:val="24"/>
            <w:szCs w:val="24"/>
            <w:lang w:val="de-DE" w:eastAsia="de-DE"/>
          </w:rPr>
          <w:tab/>
        </w:r>
        <w:r w:rsidR="00345ACB" w:rsidRPr="00B666ED">
          <w:rPr>
            <w:rStyle w:val="Hyperlink"/>
            <w:noProof/>
          </w:rPr>
          <w:t>Time-of-day</w:t>
        </w:r>
        <w:r w:rsidR="00345ACB">
          <w:rPr>
            <w:noProof/>
            <w:webHidden/>
          </w:rPr>
          <w:tab/>
        </w:r>
        <w:r w:rsidR="00345ACB">
          <w:rPr>
            <w:noProof/>
            <w:webHidden/>
          </w:rPr>
          <w:fldChar w:fldCharType="begin"/>
        </w:r>
        <w:r w:rsidR="00345ACB">
          <w:rPr>
            <w:noProof/>
            <w:webHidden/>
          </w:rPr>
          <w:instrText xml:space="preserve"> PAGEREF _Toc382912048 \h </w:instrText>
        </w:r>
        <w:r w:rsidR="00345ACB">
          <w:rPr>
            <w:noProof/>
            <w:webHidden/>
          </w:rPr>
        </w:r>
        <w:r w:rsidR="00345ACB">
          <w:rPr>
            <w:noProof/>
            <w:webHidden/>
          </w:rPr>
          <w:fldChar w:fldCharType="separate"/>
        </w:r>
        <w:r w:rsidR="00345ACB">
          <w:rPr>
            <w:noProof/>
            <w:webHidden/>
          </w:rPr>
          <w:t>35</w:t>
        </w:r>
        <w:r w:rsidR="00345ACB">
          <w:rPr>
            <w:noProof/>
            <w:webHidden/>
          </w:rPr>
          <w:fldChar w:fldCharType="end"/>
        </w:r>
      </w:hyperlink>
    </w:p>
    <w:p w14:paraId="1D420C96" w14:textId="77777777" w:rsidR="00345ACB" w:rsidRDefault="00E76D1B">
      <w:pPr>
        <w:pStyle w:val="TOC2"/>
        <w:rPr>
          <w:rFonts w:eastAsia="Times New Roman"/>
          <w:noProof/>
          <w:sz w:val="24"/>
          <w:szCs w:val="24"/>
          <w:lang w:val="de-DE" w:eastAsia="de-DE"/>
        </w:rPr>
      </w:pPr>
      <w:hyperlink w:anchor="_Toc382912049" w:history="1">
        <w:r w:rsidR="00345ACB" w:rsidRPr="00B666ED">
          <w:rPr>
            <w:rStyle w:val="Hyperlink"/>
            <w:noProof/>
          </w:rPr>
          <w:t>8.12</w:t>
        </w:r>
        <w:r w:rsidR="00345ACB">
          <w:rPr>
            <w:rFonts w:eastAsia="Times New Roman"/>
            <w:noProof/>
            <w:sz w:val="24"/>
            <w:szCs w:val="24"/>
            <w:lang w:val="de-DE" w:eastAsia="de-DE"/>
          </w:rPr>
          <w:tab/>
        </w:r>
        <w:r w:rsidR="00345ACB" w:rsidRPr="00B666ED">
          <w:rPr>
            <w:rStyle w:val="Hyperlink"/>
            <w:noProof/>
          </w:rPr>
          <w:t>Day-of-week</w:t>
        </w:r>
        <w:r w:rsidR="00345ACB">
          <w:rPr>
            <w:noProof/>
            <w:webHidden/>
          </w:rPr>
          <w:tab/>
        </w:r>
        <w:r w:rsidR="00345ACB">
          <w:rPr>
            <w:noProof/>
            <w:webHidden/>
          </w:rPr>
          <w:fldChar w:fldCharType="begin"/>
        </w:r>
        <w:r w:rsidR="00345ACB">
          <w:rPr>
            <w:noProof/>
            <w:webHidden/>
          </w:rPr>
          <w:instrText xml:space="preserve"> PAGEREF _Toc382912049 \h </w:instrText>
        </w:r>
        <w:r w:rsidR="00345ACB">
          <w:rPr>
            <w:noProof/>
            <w:webHidden/>
          </w:rPr>
        </w:r>
        <w:r w:rsidR="00345ACB">
          <w:rPr>
            <w:noProof/>
            <w:webHidden/>
          </w:rPr>
          <w:fldChar w:fldCharType="separate"/>
        </w:r>
        <w:r w:rsidR="00345ACB">
          <w:rPr>
            <w:noProof/>
            <w:webHidden/>
          </w:rPr>
          <w:t>36</w:t>
        </w:r>
        <w:r w:rsidR="00345ACB">
          <w:rPr>
            <w:noProof/>
            <w:webHidden/>
          </w:rPr>
          <w:fldChar w:fldCharType="end"/>
        </w:r>
      </w:hyperlink>
    </w:p>
    <w:p w14:paraId="09E98819" w14:textId="77777777" w:rsidR="00345ACB" w:rsidRDefault="00E76D1B">
      <w:pPr>
        <w:pStyle w:val="TOC2"/>
        <w:rPr>
          <w:rFonts w:eastAsia="Times New Roman"/>
          <w:noProof/>
          <w:sz w:val="24"/>
          <w:szCs w:val="24"/>
          <w:lang w:val="de-DE" w:eastAsia="de-DE"/>
        </w:rPr>
      </w:pPr>
      <w:hyperlink w:anchor="_Toc382912050" w:history="1">
        <w:r w:rsidR="00345ACB" w:rsidRPr="00B666ED">
          <w:rPr>
            <w:rStyle w:val="Hyperlink"/>
            <w:noProof/>
          </w:rPr>
          <w:t>8.13</w:t>
        </w:r>
        <w:r w:rsidR="00345ACB">
          <w:rPr>
            <w:rFonts w:eastAsia="Times New Roman"/>
            <w:noProof/>
            <w:sz w:val="24"/>
            <w:szCs w:val="24"/>
            <w:lang w:val="de-DE" w:eastAsia="de-DE"/>
          </w:rPr>
          <w:tab/>
        </w:r>
        <w:r w:rsidR="00345ACB" w:rsidRPr="00B666ED">
          <w:rPr>
            <w:rStyle w:val="Hyperlink"/>
            <w:noProof/>
          </w:rPr>
          <w:t>Truth Value</w:t>
        </w:r>
        <w:r w:rsidR="00345ACB">
          <w:rPr>
            <w:noProof/>
            <w:webHidden/>
          </w:rPr>
          <w:tab/>
        </w:r>
        <w:r w:rsidR="00345ACB">
          <w:rPr>
            <w:noProof/>
            <w:webHidden/>
          </w:rPr>
          <w:fldChar w:fldCharType="begin"/>
        </w:r>
        <w:r w:rsidR="00345ACB">
          <w:rPr>
            <w:noProof/>
            <w:webHidden/>
          </w:rPr>
          <w:instrText xml:space="preserve"> PAGEREF _Toc382912050 \h </w:instrText>
        </w:r>
        <w:r w:rsidR="00345ACB">
          <w:rPr>
            <w:noProof/>
            <w:webHidden/>
          </w:rPr>
        </w:r>
        <w:r w:rsidR="00345ACB">
          <w:rPr>
            <w:noProof/>
            <w:webHidden/>
          </w:rPr>
          <w:fldChar w:fldCharType="separate"/>
        </w:r>
        <w:r w:rsidR="00345ACB">
          <w:rPr>
            <w:noProof/>
            <w:webHidden/>
          </w:rPr>
          <w:t>36</w:t>
        </w:r>
        <w:r w:rsidR="00345ACB">
          <w:rPr>
            <w:noProof/>
            <w:webHidden/>
          </w:rPr>
          <w:fldChar w:fldCharType="end"/>
        </w:r>
      </w:hyperlink>
    </w:p>
    <w:p w14:paraId="5F16E3FF" w14:textId="77777777" w:rsidR="00345ACB" w:rsidRDefault="00E76D1B">
      <w:pPr>
        <w:pStyle w:val="TOC2"/>
        <w:rPr>
          <w:rFonts w:eastAsia="Times New Roman"/>
          <w:noProof/>
          <w:sz w:val="24"/>
          <w:szCs w:val="24"/>
          <w:lang w:val="de-DE" w:eastAsia="de-DE"/>
        </w:rPr>
      </w:pPr>
      <w:hyperlink w:anchor="_Toc382912051" w:history="1">
        <w:r w:rsidR="00345ACB" w:rsidRPr="00B666ED">
          <w:rPr>
            <w:rStyle w:val="Hyperlink"/>
            <w:noProof/>
          </w:rPr>
          <w:t>8.14</w:t>
        </w:r>
        <w:r w:rsidR="00345ACB">
          <w:rPr>
            <w:rFonts w:eastAsia="Times New Roman"/>
            <w:noProof/>
            <w:sz w:val="24"/>
            <w:szCs w:val="24"/>
            <w:lang w:val="de-DE" w:eastAsia="de-DE"/>
          </w:rPr>
          <w:tab/>
        </w:r>
        <w:r w:rsidR="00345ACB" w:rsidRPr="00B666ED">
          <w:rPr>
            <w:rStyle w:val="Hyperlink"/>
            <w:noProof/>
          </w:rPr>
          <w:t>Fuzzy Data Types</w:t>
        </w:r>
        <w:r w:rsidR="00345ACB">
          <w:rPr>
            <w:noProof/>
            <w:webHidden/>
          </w:rPr>
          <w:tab/>
        </w:r>
        <w:r w:rsidR="00345ACB">
          <w:rPr>
            <w:noProof/>
            <w:webHidden/>
          </w:rPr>
          <w:fldChar w:fldCharType="begin"/>
        </w:r>
        <w:r w:rsidR="00345ACB">
          <w:rPr>
            <w:noProof/>
            <w:webHidden/>
          </w:rPr>
          <w:instrText xml:space="preserve"> PAGEREF _Toc382912051 \h </w:instrText>
        </w:r>
        <w:r w:rsidR="00345ACB">
          <w:rPr>
            <w:noProof/>
            <w:webHidden/>
          </w:rPr>
        </w:r>
        <w:r w:rsidR="00345ACB">
          <w:rPr>
            <w:noProof/>
            <w:webHidden/>
          </w:rPr>
          <w:fldChar w:fldCharType="separate"/>
        </w:r>
        <w:r w:rsidR="00345ACB">
          <w:rPr>
            <w:noProof/>
            <w:webHidden/>
          </w:rPr>
          <w:t>36</w:t>
        </w:r>
        <w:r w:rsidR="00345ACB">
          <w:rPr>
            <w:noProof/>
            <w:webHidden/>
          </w:rPr>
          <w:fldChar w:fldCharType="end"/>
        </w:r>
      </w:hyperlink>
    </w:p>
    <w:p w14:paraId="0C35A154" w14:textId="77777777" w:rsidR="00345ACB" w:rsidRDefault="00E76D1B">
      <w:pPr>
        <w:pStyle w:val="TOC3"/>
        <w:rPr>
          <w:rFonts w:eastAsia="Times New Roman"/>
          <w:noProof/>
          <w:sz w:val="24"/>
          <w:szCs w:val="24"/>
          <w:lang w:val="de-DE" w:eastAsia="de-DE"/>
        </w:rPr>
      </w:pPr>
      <w:hyperlink w:anchor="_Toc382912052" w:history="1">
        <w:r w:rsidR="00345ACB" w:rsidRPr="00B666ED">
          <w:rPr>
            <w:rStyle w:val="Hyperlink"/>
            <w:noProof/>
          </w:rPr>
          <w:t>8.14.1</w:t>
        </w:r>
        <w:r w:rsidR="00345ACB">
          <w:rPr>
            <w:rFonts w:eastAsia="Times New Roman"/>
            <w:noProof/>
            <w:sz w:val="24"/>
            <w:szCs w:val="24"/>
            <w:lang w:val="de-DE" w:eastAsia="de-DE"/>
          </w:rPr>
          <w:tab/>
        </w:r>
        <w:r w:rsidR="00345ACB" w:rsidRPr="00B666ED">
          <w:rPr>
            <w:rStyle w:val="Hyperlink"/>
            <w:noProof/>
          </w:rPr>
          <w:t>Fuzzy Number</w:t>
        </w:r>
        <w:r w:rsidR="00345ACB">
          <w:rPr>
            <w:noProof/>
            <w:webHidden/>
          </w:rPr>
          <w:tab/>
        </w:r>
        <w:r w:rsidR="00345ACB">
          <w:rPr>
            <w:noProof/>
            <w:webHidden/>
          </w:rPr>
          <w:fldChar w:fldCharType="begin"/>
        </w:r>
        <w:r w:rsidR="00345ACB">
          <w:rPr>
            <w:noProof/>
            <w:webHidden/>
          </w:rPr>
          <w:instrText xml:space="preserve"> PAGEREF _Toc382912052 \h </w:instrText>
        </w:r>
        <w:r w:rsidR="00345ACB">
          <w:rPr>
            <w:noProof/>
            <w:webHidden/>
          </w:rPr>
        </w:r>
        <w:r w:rsidR="00345ACB">
          <w:rPr>
            <w:noProof/>
            <w:webHidden/>
          </w:rPr>
          <w:fldChar w:fldCharType="separate"/>
        </w:r>
        <w:r w:rsidR="00345ACB">
          <w:rPr>
            <w:noProof/>
            <w:webHidden/>
          </w:rPr>
          <w:t>36</w:t>
        </w:r>
        <w:r w:rsidR="00345ACB">
          <w:rPr>
            <w:noProof/>
            <w:webHidden/>
          </w:rPr>
          <w:fldChar w:fldCharType="end"/>
        </w:r>
      </w:hyperlink>
    </w:p>
    <w:p w14:paraId="007AD861" w14:textId="77777777" w:rsidR="00345ACB" w:rsidRDefault="00E76D1B">
      <w:pPr>
        <w:pStyle w:val="TOC3"/>
        <w:rPr>
          <w:rFonts w:eastAsia="Times New Roman"/>
          <w:noProof/>
          <w:sz w:val="24"/>
          <w:szCs w:val="24"/>
          <w:lang w:val="de-DE" w:eastAsia="de-DE"/>
        </w:rPr>
      </w:pPr>
      <w:hyperlink w:anchor="_Toc382912053" w:history="1">
        <w:r w:rsidR="00345ACB" w:rsidRPr="00B666ED">
          <w:rPr>
            <w:rStyle w:val="Hyperlink"/>
            <w:noProof/>
          </w:rPr>
          <w:t>8.14.2</w:t>
        </w:r>
        <w:r w:rsidR="00345ACB">
          <w:rPr>
            <w:rFonts w:eastAsia="Times New Roman"/>
            <w:noProof/>
            <w:sz w:val="24"/>
            <w:szCs w:val="24"/>
            <w:lang w:val="de-DE" w:eastAsia="de-DE"/>
          </w:rPr>
          <w:tab/>
        </w:r>
        <w:r w:rsidR="00345ACB" w:rsidRPr="00B666ED">
          <w:rPr>
            <w:rStyle w:val="Hyperlink"/>
            <w:noProof/>
          </w:rPr>
          <w:t>Fuzzy Time</w:t>
        </w:r>
        <w:r w:rsidR="00345ACB">
          <w:rPr>
            <w:noProof/>
            <w:webHidden/>
          </w:rPr>
          <w:tab/>
        </w:r>
        <w:r w:rsidR="00345ACB">
          <w:rPr>
            <w:noProof/>
            <w:webHidden/>
          </w:rPr>
          <w:fldChar w:fldCharType="begin"/>
        </w:r>
        <w:r w:rsidR="00345ACB">
          <w:rPr>
            <w:noProof/>
            <w:webHidden/>
          </w:rPr>
          <w:instrText xml:space="preserve"> PAGEREF _Toc382912053 \h </w:instrText>
        </w:r>
        <w:r w:rsidR="00345ACB">
          <w:rPr>
            <w:noProof/>
            <w:webHidden/>
          </w:rPr>
        </w:r>
        <w:r w:rsidR="00345ACB">
          <w:rPr>
            <w:noProof/>
            <w:webHidden/>
          </w:rPr>
          <w:fldChar w:fldCharType="separate"/>
        </w:r>
        <w:r w:rsidR="00345ACB">
          <w:rPr>
            <w:noProof/>
            <w:webHidden/>
          </w:rPr>
          <w:t>38</w:t>
        </w:r>
        <w:r w:rsidR="00345ACB">
          <w:rPr>
            <w:noProof/>
            <w:webHidden/>
          </w:rPr>
          <w:fldChar w:fldCharType="end"/>
        </w:r>
      </w:hyperlink>
    </w:p>
    <w:p w14:paraId="03CBB1F2" w14:textId="77777777" w:rsidR="00345ACB" w:rsidRDefault="00E76D1B">
      <w:pPr>
        <w:pStyle w:val="TOC3"/>
        <w:rPr>
          <w:rFonts w:eastAsia="Times New Roman"/>
          <w:noProof/>
          <w:sz w:val="24"/>
          <w:szCs w:val="24"/>
          <w:lang w:val="de-DE" w:eastAsia="de-DE"/>
        </w:rPr>
      </w:pPr>
      <w:hyperlink w:anchor="_Toc382912054" w:history="1">
        <w:r w:rsidR="00345ACB" w:rsidRPr="00B666ED">
          <w:rPr>
            <w:rStyle w:val="Hyperlink"/>
            <w:noProof/>
          </w:rPr>
          <w:t>8.14.3</w:t>
        </w:r>
        <w:r w:rsidR="00345ACB">
          <w:rPr>
            <w:rFonts w:eastAsia="Times New Roman"/>
            <w:noProof/>
            <w:sz w:val="24"/>
            <w:szCs w:val="24"/>
            <w:lang w:val="de-DE" w:eastAsia="de-DE"/>
          </w:rPr>
          <w:tab/>
        </w:r>
        <w:r w:rsidR="00345ACB" w:rsidRPr="00B666ED">
          <w:rPr>
            <w:rStyle w:val="Hyperlink"/>
            <w:noProof/>
          </w:rPr>
          <w:t>Fuzzy Duration</w:t>
        </w:r>
        <w:r w:rsidR="00345ACB">
          <w:rPr>
            <w:noProof/>
            <w:webHidden/>
          </w:rPr>
          <w:tab/>
        </w:r>
        <w:r w:rsidR="00345ACB">
          <w:rPr>
            <w:noProof/>
            <w:webHidden/>
          </w:rPr>
          <w:fldChar w:fldCharType="begin"/>
        </w:r>
        <w:r w:rsidR="00345ACB">
          <w:rPr>
            <w:noProof/>
            <w:webHidden/>
          </w:rPr>
          <w:instrText xml:space="preserve"> PAGEREF _Toc382912054 \h </w:instrText>
        </w:r>
        <w:r w:rsidR="00345ACB">
          <w:rPr>
            <w:noProof/>
            <w:webHidden/>
          </w:rPr>
        </w:r>
        <w:r w:rsidR="00345ACB">
          <w:rPr>
            <w:noProof/>
            <w:webHidden/>
          </w:rPr>
          <w:fldChar w:fldCharType="separate"/>
        </w:r>
        <w:r w:rsidR="00345ACB">
          <w:rPr>
            <w:noProof/>
            <w:webHidden/>
          </w:rPr>
          <w:t>38</w:t>
        </w:r>
        <w:r w:rsidR="00345ACB">
          <w:rPr>
            <w:noProof/>
            <w:webHidden/>
          </w:rPr>
          <w:fldChar w:fldCharType="end"/>
        </w:r>
      </w:hyperlink>
    </w:p>
    <w:p w14:paraId="387646F0" w14:textId="77777777" w:rsidR="00345ACB" w:rsidRDefault="00E76D1B">
      <w:pPr>
        <w:pStyle w:val="TOC2"/>
        <w:rPr>
          <w:rFonts w:eastAsia="Times New Roman"/>
          <w:noProof/>
          <w:sz w:val="24"/>
          <w:szCs w:val="24"/>
          <w:lang w:val="de-DE" w:eastAsia="de-DE"/>
        </w:rPr>
      </w:pPr>
      <w:hyperlink w:anchor="_Toc382912055" w:history="1">
        <w:r w:rsidR="00345ACB" w:rsidRPr="00B666ED">
          <w:rPr>
            <w:rStyle w:val="Hyperlink"/>
            <w:noProof/>
          </w:rPr>
          <w:t>8.15</w:t>
        </w:r>
        <w:r w:rsidR="00345ACB">
          <w:rPr>
            <w:rFonts w:eastAsia="Times New Roman"/>
            <w:noProof/>
            <w:sz w:val="24"/>
            <w:szCs w:val="24"/>
            <w:lang w:val="de-DE" w:eastAsia="de-DE"/>
          </w:rPr>
          <w:tab/>
        </w:r>
        <w:r w:rsidR="00345ACB" w:rsidRPr="00B666ED">
          <w:rPr>
            <w:rStyle w:val="Hyperlink"/>
            <w:noProof/>
          </w:rPr>
          <w:t>Applicability</w:t>
        </w:r>
        <w:r w:rsidR="00345ACB">
          <w:rPr>
            <w:noProof/>
            <w:webHidden/>
          </w:rPr>
          <w:tab/>
        </w:r>
        <w:r w:rsidR="00345ACB">
          <w:rPr>
            <w:noProof/>
            <w:webHidden/>
          </w:rPr>
          <w:fldChar w:fldCharType="begin"/>
        </w:r>
        <w:r w:rsidR="00345ACB">
          <w:rPr>
            <w:noProof/>
            <w:webHidden/>
          </w:rPr>
          <w:instrText xml:space="preserve"> PAGEREF _Toc382912055 \h </w:instrText>
        </w:r>
        <w:r w:rsidR="00345ACB">
          <w:rPr>
            <w:noProof/>
            <w:webHidden/>
          </w:rPr>
        </w:r>
        <w:r w:rsidR="00345ACB">
          <w:rPr>
            <w:noProof/>
            <w:webHidden/>
          </w:rPr>
          <w:fldChar w:fldCharType="separate"/>
        </w:r>
        <w:r w:rsidR="00345ACB">
          <w:rPr>
            <w:noProof/>
            <w:webHidden/>
          </w:rPr>
          <w:t>38</w:t>
        </w:r>
        <w:r w:rsidR="00345ACB">
          <w:rPr>
            <w:noProof/>
            <w:webHidden/>
          </w:rPr>
          <w:fldChar w:fldCharType="end"/>
        </w:r>
      </w:hyperlink>
    </w:p>
    <w:p w14:paraId="2C8C491A" w14:textId="77777777" w:rsidR="00345ACB" w:rsidRDefault="00E76D1B">
      <w:pPr>
        <w:pStyle w:val="TOC1"/>
        <w:rPr>
          <w:rFonts w:eastAsia="Times New Roman"/>
          <w:caps w:val="0"/>
          <w:noProof/>
          <w:sz w:val="24"/>
          <w:szCs w:val="24"/>
          <w:lang w:val="de-DE" w:eastAsia="de-DE"/>
        </w:rPr>
      </w:pPr>
      <w:hyperlink w:anchor="_Toc382912056" w:history="1">
        <w:r w:rsidR="00345ACB" w:rsidRPr="00B666ED">
          <w:rPr>
            <w:rStyle w:val="Hyperlink"/>
            <w:noProof/>
          </w:rPr>
          <w:t>9</w:t>
        </w:r>
        <w:r w:rsidR="00345ACB">
          <w:rPr>
            <w:rFonts w:eastAsia="Times New Roman"/>
            <w:caps w:val="0"/>
            <w:noProof/>
            <w:sz w:val="24"/>
            <w:szCs w:val="24"/>
            <w:lang w:val="de-DE" w:eastAsia="de-DE"/>
          </w:rPr>
          <w:tab/>
        </w:r>
        <w:r w:rsidR="00345ACB" w:rsidRPr="00B666ED">
          <w:rPr>
            <w:rStyle w:val="Hyperlink"/>
            <w:noProof/>
          </w:rPr>
          <w:t>Operator Descriptions</w:t>
        </w:r>
        <w:r w:rsidR="00345ACB">
          <w:rPr>
            <w:noProof/>
            <w:webHidden/>
          </w:rPr>
          <w:tab/>
        </w:r>
        <w:r w:rsidR="00345ACB">
          <w:rPr>
            <w:noProof/>
            <w:webHidden/>
          </w:rPr>
          <w:fldChar w:fldCharType="begin"/>
        </w:r>
        <w:r w:rsidR="00345ACB">
          <w:rPr>
            <w:noProof/>
            <w:webHidden/>
          </w:rPr>
          <w:instrText xml:space="preserve"> PAGEREF _Toc382912056 \h </w:instrText>
        </w:r>
        <w:r w:rsidR="00345ACB">
          <w:rPr>
            <w:noProof/>
            <w:webHidden/>
          </w:rPr>
        </w:r>
        <w:r w:rsidR="00345ACB">
          <w:rPr>
            <w:noProof/>
            <w:webHidden/>
          </w:rPr>
          <w:fldChar w:fldCharType="separate"/>
        </w:r>
        <w:r w:rsidR="00345ACB">
          <w:rPr>
            <w:noProof/>
            <w:webHidden/>
          </w:rPr>
          <w:t>39</w:t>
        </w:r>
        <w:r w:rsidR="00345ACB">
          <w:rPr>
            <w:noProof/>
            <w:webHidden/>
          </w:rPr>
          <w:fldChar w:fldCharType="end"/>
        </w:r>
      </w:hyperlink>
    </w:p>
    <w:p w14:paraId="1CDD31DB" w14:textId="77777777" w:rsidR="00345ACB" w:rsidRDefault="00E76D1B">
      <w:pPr>
        <w:pStyle w:val="TOC2"/>
        <w:rPr>
          <w:rFonts w:eastAsia="Times New Roman"/>
          <w:noProof/>
          <w:sz w:val="24"/>
          <w:szCs w:val="24"/>
          <w:lang w:val="de-DE" w:eastAsia="de-DE"/>
        </w:rPr>
      </w:pPr>
      <w:hyperlink w:anchor="_Toc382912057" w:history="1">
        <w:r w:rsidR="00345ACB" w:rsidRPr="00B666ED">
          <w:rPr>
            <w:rStyle w:val="Hyperlink"/>
            <w:noProof/>
          </w:rPr>
          <w:t>9.1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_Toc382912057 \h </w:instrText>
        </w:r>
        <w:r w:rsidR="00345ACB">
          <w:rPr>
            <w:noProof/>
            <w:webHidden/>
          </w:rPr>
        </w:r>
        <w:r w:rsidR="00345ACB">
          <w:rPr>
            <w:noProof/>
            <w:webHidden/>
          </w:rPr>
          <w:fldChar w:fldCharType="separate"/>
        </w:r>
        <w:r w:rsidR="00345ACB">
          <w:rPr>
            <w:noProof/>
            <w:webHidden/>
          </w:rPr>
          <w:t>39</w:t>
        </w:r>
        <w:r w:rsidR="00345ACB">
          <w:rPr>
            <w:noProof/>
            <w:webHidden/>
          </w:rPr>
          <w:fldChar w:fldCharType="end"/>
        </w:r>
      </w:hyperlink>
    </w:p>
    <w:p w14:paraId="6CCE5601" w14:textId="77777777" w:rsidR="00345ACB" w:rsidRDefault="00E76D1B">
      <w:pPr>
        <w:pStyle w:val="TOC3"/>
        <w:rPr>
          <w:rFonts w:eastAsia="Times New Roman"/>
          <w:noProof/>
          <w:sz w:val="24"/>
          <w:szCs w:val="24"/>
          <w:lang w:val="de-DE" w:eastAsia="de-DE"/>
        </w:rPr>
      </w:pPr>
      <w:hyperlink w:anchor="_Toc382912058" w:history="1">
        <w:r w:rsidR="00345ACB" w:rsidRPr="00B666ED">
          <w:rPr>
            <w:rStyle w:val="Hyperlink"/>
            <w:noProof/>
          </w:rPr>
          <w:t>9.1.1</w:t>
        </w:r>
        <w:r w:rsidR="00345ACB">
          <w:rPr>
            <w:rFonts w:eastAsia="Times New Roman"/>
            <w:noProof/>
            <w:sz w:val="24"/>
            <w:szCs w:val="24"/>
            <w:lang w:val="de-DE" w:eastAsia="de-DE"/>
          </w:rPr>
          <w:tab/>
        </w:r>
        <w:r w:rsidR="00345ACB" w:rsidRPr="00B666ED">
          <w:rPr>
            <w:rStyle w:val="Hyperlink"/>
            <w:noProof/>
          </w:rPr>
          <w:t>Number of Arguments</w:t>
        </w:r>
        <w:r w:rsidR="00345ACB">
          <w:rPr>
            <w:noProof/>
            <w:webHidden/>
          </w:rPr>
          <w:tab/>
        </w:r>
        <w:r w:rsidR="00345ACB">
          <w:rPr>
            <w:noProof/>
            <w:webHidden/>
          </w:rPr>
          <w:fldChar w:fldCharType="begin"/>
        </w:r>
        <w:r w:rsidR="00345ACB">
          <w:rPr>
            <w:noProof/>
            <w:webHidden/>
          </w:rPr>
          <w:instrText xml:space="preserve"> PAGEREF _Toc382912058 \h </w:instrText>
        </w:r>
        <w:r w:rsidR="00345ACB">
          <w:rPr>
            <w:noProof/>
            <w:webHidden/>
          </w:rPr>
        </w:r>
        <w:r w:rsidR="00345ACB">
          <w:rPr>
            <w:noProof/>
            <w:webHidden/>
          </w:rPr>
          <w:fldChar w:fldCharType="separate"/>
        </w:r>
        <w:r w:rsidR="00345ACB">
          <w:rPr>
            <w:noProof/>
            <w:webHidden/>
          </w:rPr>
          <w:t>39</w:t>
        </w:r>
        <w:r w:rsidR="00345ACB">
          <w:rPr>
            <w:noProof/>
            <w:webHidden/>
          </w:rPr>
          <w:fldChar w:fldCharType="end"/>
        </w:r>
      </w:hyperlink>
    </w:p>
    <w:p w14:paraId="42C64E16" w14:textId="77777777" w:rsidR="00345ACB" w:rsidRDefault="00E76D1B">
      <w:pPr>
        <w:pStyle w:val="TOC3"/>
        <w:rPr>
          <w:rFonts w:eastAsia="Times New Roman"/>
          <w:noProof/>
          <w:sz w:val="24"/>
          <w:szCs w:val="24"/>
          <w:lang w:val="de-DE" w:eastAsia="de-DE"/>
        </w:rPr>
      </w:pPr>
      <w:hyperlink w:anchor="_Toc382912059" w:history="1">
        <w:r w:rsidR="00345ACB" w:rsidRPr="00B666ED">
          <w:rPr>
            <w:rStyle w:val="Hyperlink"/>
            <w:noProof/>
          </w:rPr>
          <w:t>9.1.2</w:t>
        </w:r>
        <w:r w:rsidR="00345ACB">
          <w:rPr>
            <w:rFonts w:eastAsia="Times New Roman"/>
            <w:noProof/>
            <w:sz w:val="24"/>
            <w:szCs w:val="24"/>
            <w:lang w:val="de-DE" w:eastAsia="de-DE"/>
          </w:rPr>
          <w:tab/>
        </w:r>
        <w:r w:rsidR="00345ACB" w:rsidRPr="00B666ED">
          <w:rPr>
            <w:rStyle w:val="Hyperlink"/>
            <w:noProof/>
          </w:rPr>
          <w:t>Data Type Constraints</w:t>
        </w:r>
        <w:r w:rsidR="00345ACB">
          <w:rPr>
            <w:noProof/>
            <w:webHidden/>
          </w:rPr>
          <w:tab/>
        </w:r>
        <w:r w:rsidR="00345ACB">
          <w:rPr>
            <w:noProof/>
            <w:webHidden/>
          </w:rPr>
          <w:fldChar w:fldCharType="begin"/>
        </w:r>
        <w:r w:rsidR="00345ACB">
          <w:rPr>
            <w:noProof/>
            <w:webHidden/>
          </w:rPr>
          <w:instrText xml:space="preserve"> PAGEREF _Toc382912059 \h </w:instrText>
        </w:r>
        <w:r w:rsidR="00345ACB">
          <w:rPr>
            <w:noProof/>
            <w:webHidden/>
          </w:rPr>
        </w:r>
        <w:r w:rsidR="00345ACB">
          <w:rPr>
            <w:noProof/>
            <w:webHidden/>
          </w:rPr>
          <w:fldChar w:fldCharType="separate"/>
        </w:r>
        <w:r w:rsidR="00345ACB">
          <w:rPr>
            <w:noProof/>
            <w:webHidden/>
          </w:rPr>
          <w:t>39</w:t>
        </w:r>
        <w:r w:rsidR="00345ACB">
          <w:rPr>
            <w:noProof/>
            <w:webHidden/>
          </w:rPr>
          <w:fldChar w:fldCharType="end"/>
        </w:r>
      </w:hyperlink>
    </w:p>
    <w:p w14:paraId="4CAE8738" w14:textId="77777777" w:rsidR="00345ACB" w:rsidRDefault="00E76D1B">
      <w:pPr>
        <w:pStyle w:val="TOC3"/>
        <w:rPr>
          <w:rFonts w:eastAsia="Times New Roman"/>
          <w:noProof/>
          <w:sz w:val="24"/>
          <w:szCs w:val="24"/>
          <w:lang w:val="de-DE" w:eastAsia="de-DE"/>
        </w:rPr>
      </w:pPr>
      <w:hyperlink w:anchor="_Toc382912060" w:history="1">
        <w:r w:rsidR="00345ACB" w:rsidRPr="00B666ED">
          <w:rPr>
            <w:rStyle w:val="Hyperlink"/>
            <w:noProof/>
          </w:rPr>
          <w:t>9.1.3</w:t>
        </w:r>
        <w:r w:rsidR="00345ACB">
          <w:rPr>
            <w:rFonts w:eastAsia="Times New Roman"/>
            <w:noProof/>
            <w:sz w:val="24"/>
            <w:szCs w:val="24"/>
            <w:lang w:val="de-DE" w:eastAsia="de-DE"/>
          </w:rPr>
          <w:tab/>
        </w:r>
        <w:r w:rsidR="00345ACB" w:rsidRPr="00B666ED">
          <w:rPr>
            <w:rStyle w:val="Hyperlink"/>
            <w:noProof/>
          </w:rPr>
          <w:t>List Handling</w:t>
        </w:r>
        <w:r w:rsidR="00345ACB">
          <w:rPr>
            <w:noProof/>
            <w:webHidden/>
          </w:rPr>
          <w:tab/>
        </w:r>
        <w:r w:rsidR="00345ACB">
          <w:rPr>
            <w:noProof/>
            <w:webHidden/>
          </w:rPr>
          <w:fldChar w:fldCharType="begin"/>
        </w:r>
        <w:r w:rsidR="00345ACB">
          <w:rPr>
            <w:noProof/>
            <w:webHidden/>
          </w:rPr>
          <w:instrText xml:space="preserve"> PAGEREF _Toc382912060 \h </w:instrText>
        </w:r>
        <w:r w:rsidR="00345ACB">
          <w:rPr>
            <w:noProof/>
            <w:webHidden/>
          </w:rPr>
        </w:r>
        <w:r w:rsidR="00345ACB">
          <w:rPr>
            <w:noProof/>
            <w:webHidden/>
          </w:rPr>
          <w:fldChar w:fldCharType="separate"/>
        </w:r>
        <w:r w:rsidR="00345ACB">
          <w:rPr>
            <w:noProof/>
            <w:webHidden/>
          </w:rPr>
          <w:t>40</w:t>
        </w:r>
        <w:r w:rsidR="00345ACB">
          <w:rPr>
            <w:noProof/>
            <w:webHidden/>
          </w:rPr>
          <w:fldChar w:fldCharType="end"/>
        </w:r>
      </w:hyperlink>
    </w:p>
    <w:p w14:paraId="5E865864" w14:textId="77777777" w:rsidR="00345ACB" w:rsidRDefault="00E76D1B">
      <w:pPr>
        <w:pStyle w:val="TOC3"/>
        <w:rPr>
          <w:rFonts w:eastAsia="Times New Roman"/>
          <w:noProof/>
          <w:sz w:val="24"/>
          <w:szCs w:val="24"/>
          <w:lang w:val="de-DE" w:eastAsia="de-DE"/>
        </w:rPr>
      </w:pPr>
      <w:hyperlink w:anchor="_Toc382912061" w:history="1">
        <w:r w:rsidR="00345ACB" w:rsidRPr="00B666ED">
          <w:rPr>
            <w:rStyle w:val="Hyperlink"/>
            <w:noProof/>
          </w:rPr>
          <w:t>9.1.4</w:t>
        </w:r>
        <w:r w:rsidR="00345ACB">
          <w:rPr>
            <w:rFonts w:eastAsia="Times New Roman"/>
            <w:noProof/>
            <w:sz w:val="24"/>
            <w:szCs w:val="24"/>
            <w:lang w:val="de-DE" w:eastAsia="de-DE"/>
          </w:rPr>
          <w:tab/>
        </w:r>
        <w:r w:rsidR="00345ACB" w:rsidRPr="00B666ED">
          <w:rPr>
            <w:rStyle w:val="Hyperlink"/>
            <w:noProof/>
          </w:rPr>
          <w:t>Primary Time Handling</w:t>
        </w:r>
        <w:r w:rsidR="00345ACB">
          <w:rPr>
            <w:noProof/>
            <w:webHidden/>
          </w:rPr>
          <w:tab/>
        </w:r>
        <w:r w:rsidR="00345ACB">
          <w:rPr>
            <w:noProof/>
            <w:webHidden/>
          </w:rPr>
          <w:fldChar w:fldCharType="begin"/>
        </w:r>
        <w:r w:rsidR="00345ACB">
          <w:rPr>
            <w:noProof/>
            <w:webHidden/>
          </w:rPr>
          <w:instrText xml:space="preserve"> PAGEREF _Toc382912061 \h </w:instrText>
        </w:r>
        <w:r w:rsidR="00345ACB">
          <w:rPr>
            <w:noProof/>
            <w:webHidden/>
          </w:rPr>
        </w:r>
        <w:r w:rsidR="00345ACB">
          <w:rPr>
            <w:noProof/>
            <w:webHidden/>
          </w:rPr>
          <w:fldChar w:fldCharType="separate"/>
        </w:r>
        <w:r w:rsidR="00345ACB">
          <w:rPr>
            <w:noProof/>
            <w:webHidden/>
          </w:rPr>
          <w:t>45</w:t>
        </w:r>
        <w:r w:rsidR="00345ACB">
          <w:rPr>
            <w:noProof/>
            <w:webHidden/>
          </w:rPr>
          <w:fldChar w:fldCharType="end"/>
        </w:r>
      </w:hyperlink>
    </w:p>
    <w:p w14:paraId="62F9E77E" w14:textId="77777777" w:rsidR="00345ACB" w:rsidRDefault="00E76D1B">
      <w:pPr>
        <w:pStyle w:val="TOC3"/>
        <w:rPr>
          <w:rFonts w:eastAsia="Times New Roman"/>
          <w:noProof/>
          <w:sz w:val="24"/>
          <w:szCs w:val="24"/>
          <w:lang w:val="de-DE" w:eastAsia="de-DE"/>
        </w:rPr>
      </w:pPr>
      <w:hyperlink w:anchor="_Toc382912062" w:history="1">
        <w:r w:rsidR="00345ACB" w:rsidRPr="00B666ED">
          <w:rPr>
            <w:rStyle w:val="Hyperlink"/>
            <w:noProof/>
          </w:rPr>
          <w:t>9.1.5</w:t>
        </w:r>
        <w:r w:rsidR="00345ACB">
          <w:rPr>
            <w:rFonts w:eastAsia="Times New Roman"/>
            <w:noProof/>
            <w:sz w:val="24"/>
            <w:szCs w:val="24"/>
            <w:lang w:val="de-DE" w:eastAsia="de-DE"/>
          </w:rPr>
          <w:tab/>
        </w:r>
        <w:r w:rsidR="00345ACB" w:rsidRPr="00B666ED">
          <w:rPr>
            <w:rStyle w:val="Hyperlink"/>
            <w:noProof/>
          </w:rPr>
          <w:t>Time-of-Day Handling</w:t>
        </w:r>
        <w:r w:rsidR="00345ACB">
          <w:rPr>
            <w:noProof/>
            <w:webHidden/>
          </w:rPr>
          <w:tab/>
        </w:r>
        <w:r w:rsidR="00345ACB">
          <w:rPr>
            <w:noProof/>
            <w:webHidden/>
          </w:rPr>
          <w:fldChar w:fldCharType="begin"/>
        </w:r>
        <w:r w:rsidR="00345ACB">
          <w:rPr>
            <w:noProof/>
            <w:webHidden/>
          </w:rPr>
          <w:instrText xml:space="preserve"> PAGEREF _Toc382912062 \h </w:instrText>
        </w:r>
        <w:r w:rsidR="00345ACB">
          <w:rPr>
            <w:noProof/>
            <w:webHidden/>
          </w:rPr>
        </w:r>
        <w:r w:rsidR="00345ACB">
          <w:rPr>
            <w:noProof/>
            <w:webHidden/>
          </w:rPr>
          <w:fldChar w:fldCharType="separate"/>
        </w:r>
        <w:r w:rsidR="00345ACB">
          <w:rPr>
            <w:noProof/>
            <w:webHidden/>
          </w:rPr>
          <w:t>45</w:t>
        </w:r>
        <w:r w:rsidR="00345ACB">
          <w:rPr>
            <w:noProof/>
            <w:webHidden/>
          </w:rPr>
          <w:fldChar w:fldCharType="end"/>
        </w:r>
      </w:hyperlink>
    </w:p>
    <w:p w14:paraId="2832AD95" w14:textId="77777777" w:rsidR="00345ACB" w:rsidRDefault="00E76D1B">
      <w:pPr>
        <w:pStyle w:val="TOC3"/>
        <w:rPr>
          <w:rFonts w:eastAsia="Times New Roman"/>
          <w:noProof/>
          <w:sz w:val="24"/>
          <w:szCs w:val="24"/>
          <w:lang w:val="de-DE" w:eastAsia="de-DE"/>
        </w:rPr>
      </w:pPr>
      <w:hyperlink w:anchor="_Toc382912063" w:history="1">
        <w:r w:rsidR="00345ACB" w:rsidRPr="00B666ED">
          <w:rPr>
            <w:rStyle w:val="Hyperlink"/>
            <w:noProof/>
          </w:rPr>
          <w:t>9.1.6</w:t>
        </w:r>
        <w:r w:rsidR="00345ACB">
          <w:rPr>
            <w:rFonts w:eastAsia="Times New Roman"/>
            <w:noProof/>
            <w:sz w:val="24"/>
            <w:szCs w:val="24"/>
            <w:lang w:val="de-DE" w:eastAsia="de-DE"/>
          </w:rPr>
          <w:tab/>
        </w:r>
        <w:r w:rsidR="00345ACB" w:rsidRPr="00B666ED">
          <w:rPr>
            <w:rStyle w:val="Hyperlink"/>
            <w:noProof/>
          </w:rPr>
          <w:t>Applicability Handling</w:t>
        </w:r>
        <w:r w:rsidR="00345ACB">
          <w:rPr>
            <w:noProof/>
            <w:webHidden/>
          </w:rPr>
          <w:tab/>
        </w:r>
        <w:r w:rsidR="00345ACB">
          <w:rPr>
            <w:noProof/>
            <w:webHidden/>
          </w:rPr>
          <w:fldChar w:fldCharType="begin"/>
        </w:r>
        <w:r w:rsidR="00345ACB">
          <w:rPr>
            <w:noProof/>
            <w:webHidden/>
          </w:rPr>
          <w:instrText xml:space="preserve"> PAGEREF _Toc382912063 \h </w:instrText>
        </w:r>
        <w:r w:rsidR="00345ACB">
          <w:rPr>
            <w:noProof/>
            <w:webHidden/>
          </w:rPr>
        </w:r>
        <w:r w:rsidR="00345ACB">
          <w:rPr>
            <w:noProof/>
            <w:webHidden/>
          </w:rPr>
          <w:fldChar w:fldCharType="separate"/>
        </w:r>
        <w:r w:rsidR="00345ACB">
          <w:rPr>
            <w:noProof/>
            <w:webHidden/>
          </w:rPr>
          <w:t>46</w:t>
        </w:r>
        <w:r w:rsidR="00345ACB">
          <w:rPr>
            <w:noProof/>
            <w:webHidden/>
          </w:rPr>
          <w:fldChar w:fldCharType="end"/>
        </w:r>
      </w:hyperlink>
    </w:p>
    <w:p w14:paraId="3B39FAAE" w14:textId="77777777" w:rsidR="00345ACB" w:rsidRDefault="00E76D1B">
      <w:pPr>
        <w:pStyle w:val="TOC3"/>
        <w:rPr>
          <w:rFonts w:eastAsia="Times New Roman"/>
          <w:noProof/>
          <w:sz w:val="24"/>
          <w:szCs w:val="24"/>
          <w:lang w:val="de-DE" w:eastAsia="de-DE"/>
        </w:rPr>
      </w:pPr>
      <w:hyperlink w:anchor="_Toc382912064" w:history="1">
        <w:r w:rsidR="00345ACB" w:rsidRPr="00B666ED">
          <w:rPr>
            <w:rStyle w:val="Hyperlink"/>
            <w:noProof/>
          </w:rPr>
          <w:t>9.1.7</w:t>
        </w:r>
        <w:r w:rsidR="00345ACB">
          <w:rPr>
            <w:rFonts w:eastAsia="Times New Roman"/>
            <w:noProof/>
            <w:sz w:val="24"/>
            <w:szCs w:val="24"/>
            <w:lang w:val="de-DE" w:eastAsia="de-DE"/>
          </w:rPr>
          <w:tab/>
        </w:r>
        <w:r w:rsidR="00345ACB" w:rsidRPr="00B666ED">
          <w:rPr>
            <w:rStyle w:val="Hyperlink"/>
            <w:noProof/>
          </w:rPr>
          <w:t>Operator Precedence</w:t>
        </w:r>
        <w:r w:rsidR="00345ACB">
          <w:rPr>
            <w:noProof/>
            <w:webHidden/>
          </w:rPr>
          <w:tab/>
        </w:r>
        <w:r w:rsidR="00345ACB">
          <w:rPr>
            <w:noProof/>
            <w:webHidden/>
          </w:rPr>
          <w:fldChar w:fldCharType="begin"/>
        </w:r>
        <w:r w:rsidR="00345ACB">
          <w:rPr>
            <w:noProof/>
            <w:webHidden/>
          </w:rPr>
          <w:instrText xml:space="preserve"> PAGEREF _Toc382912064 \h </w:instrText>
        </w:r>
        <w:r w:rsidR="00345ACB">
          <w:rPr>
            <w:noProof/>
            <w:webHidden/>
          </w:rPr>
        </w:r>
        <w:r w:rsidR="00345ACB">
          <w:rPr>
            <w:noProof/>
            <w:webHidden/>
          </w:rPr>
          <w:fldChar w:fldCharType="separate"/>
        </w:r>
        <w:r w:rsidR="00345ACB">
          <w:rPr>
            <w:noProof/>
            <w:webHidden/>
          </w:rPr>
          <w:t>46</w:t>
        </w:r>
        <w:r w:rsidR="00345ACB">
          <w:rPr>
            <w:noProof/>
            <w:webHidden/>
          </w:rPr>
          <w:fldChar w:fldCharType="end"/>
        </w:r>
      </w:hyperlink>
    </w:p>
    <w:p w14:paraId="3A52BEFA" w14:textId="77777777" w:rsidR="00345ACB" w:rsidRDefault="00E76D1B">
      <w:pPr>
        <w:pStyle w:val="TOC3"/>
        <w:rPr>
          <w:rFonts w:eastAsia="Times New Roman"/>
          <w:noProof/>
          <w:sz w:val="24"/>
          <w:szCs w:val="24"/>
          <w:lang w:val="de-DE" w:eastAsia="de-DE"/>
        </w:rPr>
      </w:pPr>
      <w:hyperlink w:anchor="_Toc382912065" w:history="1">
        <w:r w:rsidR="00345ACB" w:rsidRPr="00B666ED">
          <w:rPr>
            <w:rStyle w:val="Hyperlink"/>
            <w:noProof/>
          </w:rPr>
          <w:t>9.1.8</w:t>
        </w:r>
        <w:r w:rsidR="00345ACB">
          <w:rPr>
            <w:rFonts w:eastAsia="Times New Roman"/>
            <w:noProof/>
            <w:sz w:val="24"/>
            <w:szCs w:val="24"/>
            <w:lang w:val="de-DE" w:eastAsia="de-DE"/>
          </w:rPr>
          <w:tab/>
        </w:r>
        <w:r w:rsidR="00345ACB" w:rsidRPr="00B666ED">
          <w:rPr>
            <w:rStyle w:val="Hyperlink"/>
            <w:noProof/>
          </w:rPr>
          <w:t>Associativity</w:t>
        </w:r>
        <w:r w:rsidR="00345ACB">
          <w:rPr>
            <w:noProof/>
            <w:webHidden/>
          </w:rPr>
          <w:tab/>
        </w:r>
        <w:r w:rsidR="00345ACB">
          <w:rPr>
            <w:noProof/>
            <w:webHidden/>
          </w:rPr>
          <w:fldChar w:fldCharType="begin"/>
        </w:r>
        <w:r w:rsidR="00345ACB">
          <w:rPr>
            <w:noProof/>
            <w:webHidden/>
          </w:rPr>
          <w:instrText xml:space="preserve"> PAGEREF _Toc382912065 \h </w:instrText>
        </w:r>
        <w:r w:rsidR="00345ACB">
          <w:rPr>
            <w:noProof/>
            <w:webHidden/>
          </w:rPr>
        </w:r>
        <w:r w:rsidR="00345ACB">
          <w:rPr>
            <w:noProof/>
            <w:webHidden/>
          </w:rPr>
          <w:fldChar w:fldCharType="separate"/>
        </w:r>
        <w:r w:rsidR="00345ACB">
          <w:rPr>
            <w:noProof/>
            <w:webHidden/>
          </w:rPr>
          <w:t>46</w:t>
        </w:r>
        <w:r w:rsidR="00345ACB">
          <w:rPr>
            <w:noProof/>
            <w:webHidden/>
          </w:rPr>
          <w:fldChar w:fldCharType="end"/>
        </w:r>
      </w:hyperlink>
    </w:p>
    <w:p w14:paraId="13754787" w14:textId="77777777" w:rsidR="00345ACB" w:rsidRDefault="00E76D1B">
      <w:pPr>
        <w:pStyle w:val="TOC3"/>
        <w:rPr>
          <w:rFonts w:eastAsia="Times New Roman"/>
          <w:noProof/>
          <w:sz w:val="24"/>
          <w:szCs w:val="24"/>
          <w:lang w:val="de-DE" w:eastAsia="de-DE"/>
        </w:rPr>
      </w:pPr>
      <w:hyperlink w:anchor="_Toc382912066" w:history="1">
        <w:r w:rsidR="00345ACB" w:rsidRPr="00B666ED">
          <w:rPr>
            <w:rStyle w:val="Hyperlink"/>
            <w:noProof/>
          </w:rPr>
          <w:t>9.1.9</w:t>
        </w:r>
        <w:r w:rsidR="00345ACB">
          <w:rPr>
            <w:rFonts w:eastAsia="Times New Roman"/>
            <w:noProof/>
            <w:sz w:val="24"/>
            <w:szCs w:val="24"/>
            <w:lang w:val="de-DE" w:eastAsia="de-DE"/>
          </w:rPr>
          <w:tab/>
        </w:r>
        <w:r w:rsidR="00345ACB" w:rsidRPr="00B666ED">
          <w:rPr>
            <w:rStyle w:val="Hyperlink"/>
            <w:noProof/>
          </w:rPr>
          <w:t>Parentheses</w:t>
        </w:r>
        <w:r w:rsidR="00345ACB">
          <w:rPr>
            <w:noProof/>
            <w:webHidden/>
          </w:rPr>
          <w:tab/>
        </w:r>
        <w:r w:rsidR="00345ACB">
          <w:rPr>
            <w:noProof/>
            <w:webHidden/>
          </w:rPr>
          <w:fldChar w:fldCharType="begin"/>
        </w:r>
        <w:r w:rsidR="00345ACB">
          <w:rPr>
            <w:noProof/>
            <w:webHidden/>
          </w:rPr>
          <w:instrText xml:space="preserve"> PAGEREF _Toc382912066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1545BD31" w14:textId="77777777" w:rsidR="00345ACB" w:rsidRDefault="00E76D1B">
      <w:pPr>
        <w:pStyle w:val="TOC2"/>
        <w:rPr>
          <w:rFonts w:eastAsia="Times New Roman"/>
          <w:noProof/>
          <w:sz w:val="24"/>
          <w:szCs w:val="24"/>
          <w:lang w:val="de-DE" w:eastAsia="de-DE"/>
        </w:rPr>
      </w:pPr>
      <w:hyperlink w:anchor="_Toc382912067" w:history="1">
        <w:r w:rsidR="00345ACB" w:rsidRPr="00B666ED">
          <w:rPr>
            <w:rStyle w:val="Hyperlink"/>
            <w:noProof/>
          </w:rPr>
          <w:t>9.2</w:t>
        </w:r>
        <w:r w:rsidR="00345ACB">
          <w:rPr>
            <w:rFonts w:eastAsia="Times New Roman"/>
            <w:noProof/>
            <w:sz w:val="24"/>
            <w:szCs w:val="24"/>
            <w:lang w:val="de-DE" w:eastAsia="de-DE"/>
          </w:rPr>
          <w:tab/>
        </w:r>
        <w:r w:rsidR="00345ACB" w:rsidRPr="00B666ED">
          <w:rPr>
            <w:rStyle w:val="Hyperlink"/>
            <w:noProof/>
          </w:rPr>
          <w:t>List Operators</w:t>
        </w:r>
        <w:r w:rsidR="00345ACB">
          <w:rPr>
            <w:noProof/>
            <w:webHidden/>
          </w:rPr>
          <w:tab/>
        </w:r>
        <w:r w:rsidR="00345ACB">
          <w:rPr>
            <w:noProof/>
            <w:webHidden/>
          </w:rPr>
          <w:fldChar w:fldCharType="begin"/>
        </w:r>
        <w:r w:rsidR="00345ACB">
          <w:rPr>
            <w:noProof/>
            <w:webHidden/>
          </w:rPr>
          <w:instrText xml:space="preserve"> PAGEREF _Toc382912067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2F77CEA7" w14:textId="77777777" w:rsidR="00345ACB" w:rsidRDefault="00E76D1B">
      <w:pPr>
        <w:pStyle w:val="TOC3"/>
        <w:rPr>
          <w:rFonts w:eastAsia="Times New Roman"/>
          <w:noProof/>
          <w:sz w:val="24"/>
          <w:szCs w:val="24"/>
          <w:lang w:val="de-DE" w:eastAsia="de-DE"/>
        </w:rPr>
      </w:pPr>
      <w:hyperlink w:anchor="_Toc382912068" w:history="1">
        <w:r w:rsidR="00345ACB" w:rsidRPr="00B666ED">
          <w:rPr>
            <w:rStyle w:val="Hyperlink"/>
            <w:noProof/>
          </w:rPr>
          <w:t>9.2.1</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_Toc382912068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223FABF2" w14:textId="77777777" w:rsidR="00345ACB" w:rsidRDefault="00E76D1B">
      <w:pPr>
        <w:pStyle w:val="TOC3"/>
        <w:rPr>
          <w:rFonts w:eastAsia="Times New Roman"/>
          <w:noProof/>
          <w:sz w:val="24"/>
          <w:szCs w:val="24"/>
          <w:lang w:val="de-DE" w:eastAsia="de-DE"/>
        </w:rPr>
      </w:pPr>
      <w:hyperlink w:anchor="_Toc382912069" w:history="1">
        <w:r w:rsidR="00345ACB" w:rsidRPr="00B666ED">
          <w:rPr>
            <w:rStyle w:val="Hyperlink"/>
            <w:noProof/>
          </w:rPr>
          <w:t>9.2.2</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(unary, non-associative)</w:t>
        </w:r>
        <w:r w:rsidR="00345ACB">
          <w:rPr>
            <w:noProof/>
            <w:webHidden/>
          </w:rPr>
          <w:tab/>
        </w:r>
        <w:r w:rsidR="00345ACB">
          <w:rPr>
            <w:noProof/>
            <w:webHidden/>
          </w:rPr>
          <w:fldChar w:fldCharType="begin"/>
        </w:r>
        <w:r w:rsidR="00345ACB">
          <w:rPr>
            <w:noProof/>
            <w:webHidden/>
          </w:rPr>
          <w:instrText xml:space="preserve"> PAGEREF _Toc382912069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7FB41D21" w14:textId="77777777" w:rsidR="00345ACB" w:rsidRDefault="00E76D1B">
      <w:pPr>
        <w:pStyle w:val="TOC3"/>
        <w:rPr>
          <w:rFonts w:eastAsia="Times New Roman"/>
          <w:noProof/>
          <w:sz w:val="24"/>
          <w:szCs w:val="24"/>
          <w:lang w:val="de-DE" w:eastAsia="de-DE"/>
        </w:rPr>
      </w:pPr>
      <w:hyperlink w:anchor="_Toc382912070" w:history="1">
        <w:r w:rsidR="00345ACB" w:rsidRPr="00B666ED">
          <w:rPr>
            <w:rStyle w:val="Hyperlink"/>
            <w:noProof/>
          </w:rPr>
          <w:t>9.2.3</w:t>
        </w:r>
        <w:r w:rsidR="00345ACB">
          <w:rPr>
            <w:rFonts w:eastAsia="Times New Roman"/>
            <w:noProof/>
            <w:sz w:val="24"/>
            <w:szCs w:val="24"/>
            <w:lang w:val="de-DE" w:eastAsia="de-DE"/>
          </w:rPr>
          <w:tab/>
        </w:r>
        <w:r w:rsidR="00345ACB" w:rsidRPr="00B666ED">
          <w:rPr>
            <w:rStyle w:val="Hyperlink"/>
            <w:noProof/>
          </w:rPr>
          <w:t>Merge (binary, left-associative)</w:t>
        </w:r>
        <w:r w:rsidR="00345ACB">
          <w:rPr>
            <w:noProof/>
            <w:webHidden/>
          </w:rPr>
          <w:tab/>
        </w:r>
        <w:r w:rsidR="00345ACB">
          <w:rPr>
            <w:noProof/>
            <w:webHidden/>
          </w:rPr>
          <w:fldChar w:fldCharType="begin"/>
        </w:r>
        <w:r w:rsidR="00345ACB">
          <w:rPr>
            <w:noProof/>
            <w:webHidden/>
          </w:rPr>
          <w:instrText xml:space="preserve"> PAGEREF _Toc382912070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3BCE805C" w14:textId="77777777" w:rsidR="00345ACB" w:rsidRDefault="00E76D1B">
      <w:pPr>
        <w:pStyle w:val="TOC3"/>
        <w:rPr>
          <w:rFonts w:eastAsia="Times New Roman"/>
          <w:noProof/>
          <w:sz w:val="24"/>
          <w:szCs w:val="24"/>
          <w:lang w:val="de-DE" w:eastAsia="de-DE"/>
        </w:rPr>
      </w:pPr>
      <w:hyperlink w:anchor="_Toc382912071" w:history="1">
        <w:r w:rsidR="00345ACB" w:rsidRPr="00B666ED">
          <w:rPr>
            <w:rStyle w:val="Hyperlink"/>
            <w:noProof/>
          </w:rPr>
          <w:t>9.2.4</w:t>
        </w:r>
        <w:r w:rsidR="00345ACB">
          <w:rPr>
            <w:rFonts w:eastAsia="Times New Roman"/>
            <w:noProof/>
            <w:sz w:val="24"/>
            <w:szCs w:val="24"/>
            <w:lang w:val="de-DE" w:eastAsia="de-DE"/>
          </w:rPr>
          <w:tab/>
        </w:r>
        <w:r w:rsidR="00345ACB" w:rsidRPr="00B666ED">
          <w:rPr>
            <w:rStyle w:val="Hyperlink"/>
            <w:noProof/>
          </w:rPr>
          <w:t>Sort (unary, non-associative)</w:t>
        </w:r>
        <w:r w:rsidR="00345ACB">
          <w:rPr>
            <w:noProof/>
            <w:webHidden/>
          </w:rPr>
          <w:tab/>
        </w:r>
        <w:r w:rsidR="00345ACB">
          <w:rPr>
            <w:noProof/>
            <w:webHidden/>
          </w:rPr>
          <w:fldChar w:fldCharType="begin"/>
        </w:r>
        <w:r w:rsidR="00345ACB">
          <w:rPr>
            <w:noProof/>
            <w:webHidden/>
          </w:rPr>
          <w:instrText xml:space="preserve"> PAGEREF _Toc382912071 \h </w:instrText>
        </w:r>
        <w:r w:rsidR="00345ACB">
          <w:rPr>
            <w:noProof/>
            <w:webHidden/>
          </w:rPr>
        </w:r>
        <w:r w:rsidR="00345ACB">
          <w:rPr>
            <w:noProof/>
            <w:webHidden/>
          </w:rPr>
          <w:fldChar w:fldCharType="separate"/>
        </w:r>
        <w:r w:rsidR="00345ACB">
          <w:rPr>
            <w:noProof/>
            <w:webHidden/>
          </w:rPr>
          <w:t>47</w:t>
        </w:r>
        <w:r w:rsidR="00345ACB">
          <w:rPr>
            <w:noProof/>
            <w:webHidden/>
          </w:rPr>
          <w:fldChar w:fldCharType="end"/>
        </w:r>
      </w:hyperlink>
    </w:p>
    <w:p w14:paraId="7C1F2F8C" w14:textId="77777777" w:rsidR="00345ACB" w:rsidRDefault="00E76D1B">
      <w:pPr>
        <w:pStyle w:val="TOC3"/>
        <w:rPr>
          <w:rFonts w:eastAsia="Times New Roman"/>
          <w:noProof/>
          <w:sz w:val="24"/>
          <w:szCs w:val="24"/>
          <w:lang w:val="de-DE" w:eastAsia="de-DE"/>
        </w:rPr>
      </w:pPr>
      <w:hyperlink w:anchor="_Toc382912072" w:history="1">
        <w:r w:rsidR="00345ACB" w:rsidRPr="00B666ED">
          <w:rPr>
            <w:rStyle w:val="Hyperlink"/>
            <w:noProof/>
          </w:rPr>
          <w:t>9.2.5</w:t>
        </w:r>
        <w:r w:rsidR="00345ACB">
          <w:rPr>
            <w:rFonts w:eastAsia="Times New Roman"/>
            <w:noProof/>
            <w:sz w:val="24"/>
            <w:szCs w:val="24"/>
            <w:lang w:val="de-DE" w:eastAsia="de-DE"/>
          </w:rPr>
          <w:tab/>
        </w:r>
        <w:r w:rsidR="00345ACB" w:rsidRPr="00B666ED">
          <w:rPr>
            <w:rStyle w:val="Hyperlink"/>
            <w:noProof/>
          </w:rPr>
          <w:t>Add … To … [At …] (ternary, non-associative)</w:t>
        </w:r>
        <w:r w:rsidR="00345ACB">
          <w:rPr>
            <w:noProof/>
            <w:webHidden/>
          </w:rPr>
          <w:tab/>
        </w:r>
        <w:r w:rsidR="00345ACB">
          <w:rPr>
            <w:noProof/>
            <w:webHidden/>
          </w:rPr>
          <w:fldChar w:fldCharType="begin"/>
        </w:r>
        <w:r w:rsidR="00345ACB">
          <w:rPr>
            <w:noProof/>
            <w:webHidden/>
          </w:rPr>
          <w:instrText xml:space="preserve"> PAGEREF _Toc382912072 \h </w:instrText>
        </w:r>
        <w:r w:rsidR="00345ACB">
          <w:rPr>
            <w:noProof/>
            <w:webHidden/>
          </w:rPr>
        </w:r>
        <w:r w:rsidR="00345ACB">
          <w:rPr>
            <w:noProof/>
            <w:webHidden/>
          </w:rPr>
          <w:fldChar w:fldCharType="separate"/>
        </w:r>
        <w:r w:rsidR="00345ACB">
          <w:rPr>
            <w:noProof/>
            <w:webHidden/>
          </w:rPr>
          <w:t>48</w:t>
        </w:r>
        <w:r w:rsidR="00345ACB">
          <w:rPr>
            <w:noProof/>
            <w:webHidden/>
          </w:rPr>
          <w:fldChar w:fldCharType="end"/>
        </w:r>
      </w:hyperlink>
    </w:p>
    <w:p w14:paraId="536FFDCD" w14:textId="77777777" w:rsidR="00345ACB" w:rsidRDefault="00E76D1B">
      <w:pPr>
        <w:pStyle w:val="TOC3"/>
        <w:rPr>
          <w:rFonts w:eastAsia="Times New Roman"/>
          <w:noProof/>
          <w:sz w:val="24"/>
          <w:szCs w:val="24"/>
          <w:lang w:val="de-DE" w:eastAsia="de-DE"/>
        </w:rPr>
      </w:pPr>
      <w:hyperlink w:anchor="_Toc382912073" w:history="1">
        <w:r w:rsidR="00345ACB" w:rsidRPr="00B666ED">
          <w:rPr>
            <w:rStyle w:val="Hyperlink"/>
            <w:noProof/>
          </w:rPr>
          <w:t>9.2.6</w:t>
        </w:r>
        <w:r w:rsidR="00345ACB">
          <w:rPr>
            <w:rFonts w:eastAsia="Times New Roman"/>
            <w:noProof/>
            <w:sz w:val="24"/>
            <w:szCs w:val="24"/>
            <w:lang w:val="de-DE" w:eastAsia="de-DE"/>
          </w:rPr>
          <w:tab/>
        </w:r>
        <w:r w:rsidR="00345ACB" w:rsidRPr="00B666ED">
          <w:rPr>
            <w:rStyle w:val="Hyperlink"/>
            <w:noProof/>
          </w:rPr>
          <w:t>Remove … From … (binary, non-associative)</w:t>
        </w:r>
        <w:r w:rsidR="00345ACB">
          <w:rPr>
            <w:noProof/>
            <w:webHidden/>
          </w:rPr>
          <w:tab/>
        </w:r>
        <w:r w:rsidR="00345ACB">
          <w:rPr>
            <w:noProof/>
            <w:webHidden/>
          </w:rPr>
          <w:fldChar w:fldCharType="begin"/>
        </w:r>
        <w:r w:rsidR="00345ACB">
          <w:rPr>
            <w:noProof/>
            <w:webHidden/>
          </w:rPr>
          <w:instrText xml:space="preserve"> PAGEREF _Toc382912073 \h </w:instrText>
        </w:r>
        <w:r w:rsidR="00345ACB">
          <w:rPr>
            <w:noProof/>
            <w:webHidden/>
          </w:rPr>
        </w:r>
        <w:r w:rsidR="00345ACB">
          <w:rPr>
            <w:noProof/>
            <w:webHidden/>
          </w:rPr>
          <w:fldChar w:fldCharType="separate"/>
        </w:r>
        <w:r w:rsidR="00345ACB">
          <w:rPr>
            <w:noProof/>
            <w:webHidden/>
          </w:rPr>
          <w:t>49</w:t>
        </w:r>
        <w:r w:rsidR="00345ACB">
          <w:rPr>
            <w:noProof/>
            <w:webHidden/>
          </w:rPr>
          <w:fldChar w:fldCharType="end"/>
        </w:r>
      </w:hyperlink>
    </w:p>
    <w:p w14:paraId="0A6889B4" w14:textId="77777777" w:rsidR="00345ACB" w:rsidRDefault="00E76D1B">
      <w:pPr>
        <w:pStyle w:val="TOC2"/>
        <w:rPr>
          <w:rFonts w:eastAsia="Times New Roman"/>
          <w:noProof/>
          <w:sz w:val="24"/>
          <w:szCs w:val="24"/>
          <w:lang w:val="de-DE" w:eastAsia="de-DE"/>
        </w:rPr>
      </w:pPr>
      <w:hyperlink w:anchor="_Toc382912074" w:history="1">
        <w:r w:rsidR="00345ACB" w:rsidRPr="00B666ED">
          <w:rPr>
            <w:rStyle w:val="Hyperlink"/>
            <w:noProof/>
          </w:rPr>
          <w:t>9.3</w:t>
        </w:r>
        <w:r w:rsidR="00345ACB">
          <w:rPr>
            <w:rFonts w:eastAsia="Times New Roman"/>
            <w:noProof/>
            <w:sz w:val="24"/>
            <w:szCs w:val="24"/>
            <w:lang w:val="de-DE" w:eastAsia="de-DE"/>
          </w:rPr>
          <w:tab/>
        </w:r>
        <w:r w:rsidR="00345ACB" w:rsidRPr="00B666ED">
          <w:rPr>
            <w:rStyle w:val="Hyperlink"/>
            <w:noProof/>
          </w:rPr>
          <w:t>Where Operator</w:t>
        </w:r>
        <w:r w:rsidR="00345ACB">
          <w:rPr>
            <w:noProof/>
            <w:webHidden/>
          </w:rPr>
          <w:tab/>
        </w:r>
        <w:r w:rsidR="00345ACB">
          <w:rPr>
            <w:noProof/>
            <w:webHidden/>
          </w:rPr>
          <w:fldChar w:fldCharType="begin"/>
        </w:r>
        <w:r w:rsidR="00345ACB">
          <w:rPr>
            <w:noProof/>
            <w:webHidden/>
          </w:rPr>
          <w:instrText xml:space="preserve"> PAGEREF _Toc382912074 \h </w:instrText>
        </w:r>
        <w:r w:rsidR="00345ACB">
          <w:rPr>
            <w:noProof/>
            <w:webHidden/>
          </w:rPr>
        </w:r>
        <w:r w:rsidR="00345ACB">
          <w:rPr>
            <w:noProof/>
            <w:webHidden/>
          </w:rPr>
          <w:fldChar w:fldCharType="separate"/>
        </w:r>
        <w:r w:rsidR="00345ACB">
          <w:rPr>
            <w:noProof/>
            <w:webHidden/>
          </w:rPr>
          <w:t>49</w:t>
        </w:r>
        <w:r w:rsidR="00345ACB">
          <w:rPr>
            <w:noProof/>
            <w:webHidden/>
          </w:rPr>
          <w:fldChar w:fldCharType="end"/>
        </w:r>
      </w:hyperlink>
    </w:p>
    <w:p w14:paraId="677764E7" w14:textId="77777777" w:rsidR="00345ACB" w:rsidRDefault="00E76D1B">
      <w:pPr>
        <w:pStyle w:val="TOC3"/>
        <w:rPr>
          <w:rFonts w:eastAsia="Times New Roman"/>
          <w:noProof/>
          <w:sz w:val="24"/>
          <w:szCs w:val="24"/>
          <w:lang w:val="de-DE" w:eastAsia="de-DE"/>
        </w:rPr>
      </w:pPr>
      <w:hyperlink w:anchor="_Toc382912075" w:history="1">
        <w:r w:rsidR="00345ACB" w:rsidRPr="00B666ED">
          <w:rPr>
            <w:rStyle w:val="Hyperlink"/>
            <w:noProof/>
          </w:rPr>
          <w:t>9.3.1</w:t>
        </w:r>
        <w:r w:rsidR="00345ACB">
          <w:rPr>
            <w:rFonts w:eastAsia="Times New Roman"/>
            <w:noProof/>
            <w:sz w:val="24"/>
            <w:szCs w:val="24"/>
            <w:lang w:val="de-DE" w:eastAsia="de-DE"/>
          </w:rPr>
          <w:tab/>
        </w:r>
        <w:r w:rsidR="00345ACB" w:rsidRPr="00B666ED">
          <w:rPr>
            <w:rStyle w:val="Hyperlink"/>
            <w:noProof/>
          </w:rPr>
          <w:t>Where (binary, non-associative)</w:t>
        </w:r>
        <w:r w:rsidR="00345ACB">
          <w:rPr>
            <w:noProof/>
            <w:webHidden/>
          </w:rPr>
          <w:tab/>
        </w:r>
        <w:r w:rsidR="00345ACB">
          <w:rPr>
            <w:noProof/>
            <w:webHidden/>
          </w:rPr>
          <w:fldChar w:fldCharType="begin"/>
        </w:r>
        <w:r w:rsidR="00345ACB">
          <w:rPr>
            <w:noProof/>
            <w:webHidden/>
          </w:rPr>
          <w:instrText xml:space="preserve"> PAGEREF _Toc382912075 \h </w:instrText>
        </w:r>
        <w:r w:rsidR="00345ACB">
          <w:rPr>
            <w:noProof/>
            <w:webHidden/>
          </w:rPr>
        </w:r>
        <w:r w:rsidR="00345ACB">
          <w:rPr>
            <w:noProof/>
            <w:webHidden/>
          </w:rPr>
          <w:fldChar w:fldCharType="separate"/>
        </w:r>
        <w:r w:rsidR="00345ACB">
          <w:rPr>
            <w:noProof/>
            <w:webHidden/>
          </w:rPr>
          <w:t>50</w:t>
        </w:r>
        <w:r w:rsidR="00345ACB">
          <w:rPr>
            <w:noProof/>
            <w:webHidden/>
          </w:rPr>
          <w:fldChar w:fldCharType="end"/>
        </w:r>
      </w:hyperlink>
    </w:p>
    <w:p w14:paraId="6A66D9B1" w14:textId="77777777" w:rsidR="00345ACB" w:rsidRDefault="00E76D1B">
      <w:pPr>
        <w:pStyle w:val="TOC2"/>
        <w:rPr>
          <w:rFonts w:eastAsia="Times New Roman"/>
          <w:noProof/>
          <w:sz w:val="24"/>
          <w:szCs w:val="24"/>
          <w:lang w:val="de-DE" w:eastAsia="de-DE"/>
        </w:rPr>
      </w:pPr>
      <w:hyperlink w:anchor="_Toc382912076" w:history="1">
        <w:r w:rsidR="00345ACB" w:rsidRPr="00B666ED">
          <w:rPr>
            <w:rStyle w:val="Hyperlink"/>
            <w:noProof/>
          </w:rPr>
          <w:t>9.4</w:t>
        </w:r>
        <w:r w:rsidR="00345ACB">
          <w:rPr>
            <w:rFonts w:eastAsia="Times New Roman"/>
            <w:noProof/>
            <w:sz w:val="24"/>
            <w:szCs w:val="24"/>
            <w:lang w:val="de-DE" w:eastAsia="de-DE"/>
          </w:rPr>
          <w:tab/>
        </w:r>
        <w:r w:rsidR="00345ACB" w:rsidRPr="00B666ED">
          <w:rPr>
            <w:rStyle w:val="Hyperlink"/>
            <w:noProof/>
          </w:rPr>
          <w:t>Logical Operators</w:t>
        </w:r>
        <w:r w:rsidR="00345ACB">
          <w:rPr>
            <w:noProof/>
            <w:webHidden/>
          </w:rPr>
          <w:tab/>
        </w:r>
        <w:r w:rsidR="00345ACB">
          <w:rPr>
            <w:noProof/>
            <w:webHidden/>
          </w:rPr>
          <w:fldChar w:fldCharType="begin"/>
        </w:r>
        <w:r w:rsidR="00345ACB">
          <w:rPr>
            <w:noProof/>
            <w:webHidden/>
          </w:rPr>
          <w:instrText xml:space="preserve"> PAGEREF _Toc382912076 \h </w:instrText>
        </w:r>
        <w:r w:rsidR="00345ACB">
          <w:rPr>
            <w:noProof/>
            <w:webHidden/>
          </w:rPr>
        </w:r>
        <w:r w:rsidR="00345ACB">
          <w:rPr>
            <w:noProof/>
            <w:webHidden/>
          </w:rPr>
          <w:fldChar w:fldCharType="separate"/>
        </w:r>
        <w:r w:rsidR="00345ACB">
          <w:rPr>
            <w:noProof/>
            <w:webHidden/>
          </w:rPr>
          <w:t>51</w:t>
        </w:r>
        <w:r w:rsidR="00345ACB">
          <w:rPr>
            <w:noProof/>
            <w:webHidden/>
          </w:rPr>
          <w:fldChar w:fldCharType="end"/>
        </w:r>
      </w:hyperlink>
    </w:p>
    <w:p w14:paraId="06BA4B19" w14:textId="77777777" w:rsidR="00345ACB" w:rsidRDefault="00E76D1B">
      <w:pPr>
        <w:pStyle w:val="TOC3"/>
        <w:rPr>
          <w:rFonts w:eastAsia="Times New Roman"/>
          <w:noProof/>
          <w:sz w:val="24"/>
          <w:szCs w:val="24"/>
          <w:lang w:val="de-DE" w:eastAsia="de-DE"/>
        </w:rPr>
      </w:pPr>
      <w:hyperlink w:anchor="_Toc382912077" w:history="1">
        <w:r w:rsidR="00345ACB" w:rsidRPr="00B666ED">
          <w:rPr>
            <w:rStyle w:val="Hyperlink"/>
            <w:noProof/>
          </w:rPr>
          <w:t>9.4.1</w:t>
        </w:r>
        <w:r w:rsidR="00345ACB">
          <w:rPr>
            <w:rFonts w:eastAsia="Times New Roman"/>
            <w:noProof/>
            <w:sz w:val="24"/>
            <w:szCs w:val="24"/>
            <w:lang w:val="de-DE" w:eastAsia="de-DE"/>
          </w:rPr>
          <w:tab/>
        </w:r>
        <w:r w:rsidR="00345ACB" w:rsidRPr="00B666ED">
          <w:rPr>
            <w:rStyle w:val="Hyperlink"/>
            <w:noProof/>
          </w:rPr>
          <w:t>Or (binary, left associative)</w:t>
        </w:r>
        <w:r w:rsidR="00345ACB">
          <w:rPr>
            <w:noProof/>
            <w:webHidden/>
          </w:rPr>
          <w:tab/>
        </w:r>
        <w:r w:rsidR="00345ACB">
          <w:rPr>
            <w:noProof/>
            <w:webHidden/>
          </w:rPr>
          <w:fldChar w:fldCharType="begin"/>
        </w:r>
        <w:r w:rsidR="00345ACB">
          <w:rPr>
            <w:noProof/>
            <w:webHidden/>
          </w:rPr>
          <w:instrText xml:space="preserve"> PAGEREF _Toc382912077 \h </w:instrText>
        </w:r>
        <w:r w:rsidR="00345ACB">
          <w:rPr>
            <w:noProof/>
            <w:webHidden/>
          </w:rPr>
        </w:r>
        <w:r w:rsidR="00345ACB">
          <w:rPr>
            <w:noProof/>
            <w:webHidden/>
          </w:rPr>
          <w:fldChar w:fldCharType="separate"/>
        </w:r>
        <w:r w:rsidR="00345ACB">
          <w:rPr>
            <w:noProof/>
            <w:webHidden/>
          </w:rPr>
          <w:t>51</w:t>
        </w:r>
        <w:r w:rsidR="00345ACB">
          <w:rPr>
            <w:noProof/>
            <w:webHidden/>
          </w:rPr>
          <w:fldChar w:fldCharType="end"/>
        </w:r>
      </w:hyperlink>
    </w:p>
    <w:p w14:paraId="33DFB1DC" w14:textId="77777777" w:rsidR="00345ACB" w:rsidRDefault="00E76D1B">
      <w:pPr>
        <w:pStyle w:val="TOC3"/>
        <w:rPr>
          <w:rFonts w:eastAsia="Times New Roman"/>
          <w:noProof/>
          <w:sz w:val="24"/>
          <w:szCs w:val="24"/>
          <w:lang w:val="de-DE" w:eastAsia="de-DE"/>
        </w:rPr>
      </w:pPr>
      <w:hyperlink w:anchor="_Toc382912078" w:history="1">
        <w:r w:rsidR="00345ACB" w:rsidRPr="00B666ED">
          <w:rPr>
            <w:rStyle w:val="Hyperlink"/>
            <w:noProof/>
          </w:rPr>
          <w:t>9.4.2</w:t>
        </w:r>
        <w:r w:rsidR="00345ACB">
          <w:rPr>
            <w:rFonts w:eastAsia="Times New Roman"/>
            <w:noProof/>
            <w:sz w:val="24"/>
            <w:szCs w:val="24"/>
            <w:lang w:val="de-DE" w:eastAsia="de-DE"/>
          </w:rPr>
          <w:tab/>
        </w:r>
        <w:r w:rsidR="00345ACB" w:rsidRPr="00B666ED">
          <w:rPr>
            <w:rStyle w:val="Hyperlink"/>
            <w:noProof/>
          </w:rPr>
          <w:t>And (binary, left associative)</w:t>
        </w:r>
        <w:r w:rsidR="00345ACB">
          <w:rPr>
            <w:noProof/>
            <w:webHidden/>
          </w:rPr>
          <w:tab/>
        </w:r>
        <w:r w:rsidR="00345ACB">
          <w:rPr>
            <w:noProof/>
            <w:webHidden/>
          </w:rPr>
          <w:fldChar w:fldCharType="begin"/>
        </w:r>
        <w:r w:rsidR="00345ACB">
          <w:rPr>
            <w:noProof/>
            <w:webHidden/>
          </w:rPr>
          <w:instrText xml:space="preserve"> PAGEREF _Toc382912078 \h </w:instrText>
        </w:r>
        <w:r w:rsidR="00345ACB">
          <w:rPr>
            <w:noProof/>
            <w:webHidden/>
          </w:rPr>
        </w:r>
        <w:r w:rsidR="00345ACB">
          <w:rPr>
            <w:noProof/>
            <w:webHidden/>
          </w:rPr>
          <w:fldChar w:fldCharType="separate"/>
        </w:r>
        <w:r w:rsidR="00345ACB">
          <w:rPr>
            <w:noProof/>
            <w:webHidden/>
          </w:rPr>
          <w:t>51</w:t>
        </w:r>
        <w:r w:rsidR="00345ACB">
          <w:rPr>
            <w:noProof/>
            <w:webHidden/>
          </w:rPr>
          <w:fldChar w:fldCharType="end"/>
        </w:r>
      </w:hyperlink>
    </w:p>
    <w:p w14:paraId="27B70C1B" w14:textId="77777777" w:rsidR="00345ACB" w:rsidRDefault="00E76D1B">
      <w:pPr>
        <w:pStyle w:val="TOC3"/>
        <w:rPr>
          <w:rFonts w:eastAsia="Times New Roman"/>
          <w:noProof/>
          <w:sz w:val="24"/>
          <w:szCs w:val="24"/>
          <w:lang w:val="de-DE" w:eastAsia="de-DE"/>
        </w:rPr>
      </w:pPr>
      <w:hyperlink w:anchor="_Toc382912079" w:history="1">
        <w:r w:rsidR="00345ACB" w:rsidRPr="00B666ED">
          <w:rPr>
            <w:rStyle w:val="Hyperlink"/>
            <w:noProof/>
          </w:rPr>
          <w:t>9.4.3</w:t>
        </w:r>
        <w:r w:rsidR="00345ACB">
          <w:rPr>
            <w:rFonts w:eastAsia="Times New Roman"/>
            <w:noProof/>
            <w:sz w:val="24"/>
            <w:szCs w:val="24"/>
            <w:lang w:val="de-DE" w:eastAsia="de-DE"/>
          </w:rPr>
          <w:tab/>
        </w:r>
        <w:r w:rsidR="00345ACB" w:rsidRPr="00B666ED">
          <w:rPr>
            <w:rStyle w:val="Hyperlink"/>
            <w:noProof/>
          </w:rPr>
          <w:t>Not (unary, non-associative)</w:t>
        </w:r>
        <w:r w:rsidR="00345ACB">
          <w:rPr>
            <w:noProof/>
            <w:webHidden/>
          </w:rPr>
          <w:tab/>
        </w:r>
        <w:r w:rsidR="00345ACB">
          <w:rPr>
            <w:noProof/>
            <w:webHidden/>
          </w:rPr>
          <w:fldChar w:fldCharType="begin"/>
        </w:r>
        <w:r w:rsidR="00345ACB">
          <w:rPr>
            <w:noProof/>
            <w:webHidden/>
          </w:rPr>
          <w:instrText xml:space="preserve"> PAGEREF _Toc382912079 \h </w:instrText>
        </w:r>
        <w:r w:rsidR="00345ACB">
          <w:rPr>
            <w:noProof/>
            <w:webHidden/>
          </w:rPr>
        </w:r>
        <w:r w:rsidR="00345ACB">
          <w:rPr>
            <w:noProof/>
            <w:webHidden/>
          </w:rPr>
          <w:fldChar w:fldCharType="separate"/>
        </w:r>
        <w:r w:rsidR="00345ACB">
          <w:rPr>
            <w:noProof/>
            <w:webHidden/>
          </w:rPr>
          <w:t>52</w:t>
        </w:r>
        <w:r w:rsidR="00345ACB">
          <w:rPr>
            <w:noProof/>
            <w:webHidden/>
          </w:rPr>
          <w:fldChar w:fldCharType="end"/>
        </w:r>
      </w:hyperlink>
    </w:p>
    <w:p w14:paraId="345830B7" w14:textId="77777777" w:rsidR="00345ACB" w:rsidRDefault="00E76D1B">
      <w:pPr>
        <w:pStyle w:val="TOC2"/>
        <w:rPr>
          <w:rFonts w:eastAsia="Times New Roman"/>
          <w:noProof/>
          <w:sz w:val="24"/>
          <w:szCs w:val="24"/>
          <w:lang w:val="de-DE" w:eastAsia="de-DE"/>
        </w:rPr>
      </w:pPr>
      <w:hyperlink w:anchor="_Toc382912080" w:history="1">
        <w:r w:rsidR="00345ACB" w:rsidRPr="00B666ED">
          <w:rPr>
            <w:rStyle w:val="Hyperlink"/>
            <w:noProof/>
          </w:rPr>
          <w:t>9.5</w:t>
        </w:r>
        <w:r w:rsidR="00345ACB">
          <w:rPr>
            <w:rFonts w:eastAsia="Times New Roman"/>
            <w:noProof/>
            <w:sz w:val="24"/>
            <w:szCs w:val="24"/>
            <w:lang w:val="de-DE" w:eastAsia="de-DE"/>
          </w:rPr>
          <w:tab/>
        </w:r>
        <w:r w:rsidR="00345ACB" w:rsidRPr="00B666ED">
          <w:rPr>
            <w:rStyle w:val="Hyperlink"/>
            <w:noProof/>
          </w:rPr>
          <w:t>Simple Comparison Operators</w:t>
        </w:r>
        <w:r w:rsidR="00345ACB">
          <w:rPr>
            <w:noProof/>
            <w:webHidden/>
          </w:rPr>
          <w:tab/>
        </w:r>
        <w:r w:rsidR="00345ACB">
          <w:rPr>
            <w:noProof/>
            <w:webHidden/>
          </w:rPr>
          <w:fldChar w:fldCharType="begin"/>
        </w:r>
        <w:r w:rsidR="00345ACB">
          <w:rPr>
            <w:noProof/>
            <w:webHidden/>
          </w:rPr>
          <w:instrText xml:space="preserve"> PAGEREF _Toc382912080 \h </w:instrText>
        </w:r>
        <w:r w:rsidR="00345ACB">
          <w:rPr>
            <w:noProof/>
            <w:webHidden/>
          </w:rPr>
        </w:r>
        <w:r w:rsidR="00345ACB">
          <w:rPr>
            <w:noProof/>
            <w:webHidden/>
          </w:rPr>
          <w:fldChar w:fldCharType="separate"/>
        </w:r>
        <w:r w:rsidR="00345ACB">
          <w:rPr>
            <w:noProof/>
            <w:webHidden/>
          </w:rPr>
          <w:t>52</w:t>
        </w:r>
        <w:r w:rsidR="00345ACB">
          <w:rPr>
            <w:noProof/>
            <w:webHidden/>
          </w:rPr>
          <w:fldChar w:fldCharType="end"/>
        </w:r>
      </w:hyperlink>
    </w:p>
    <w:p w14:paraId="3651AC35" w14:textId="77777777" w:rsidR="00345ACB" w:rsidRDefault="00E76D1B">
      <w:pPr>
        <w:pStyle w:val="TOC3"/>
        <w:rPr>
          <w:rFonts w:eastAsia="Times New Roman"/>
          <w:noProof/>
          <w:sz w:val="24"/>
          <w:szCs w:val="24"/>
          <w:lang w:val="de-DE" w:eastAsia="de-DE"/>
        </w:rPr>
      </w:pPr>
      <w:hyperlink w:anchor="_Toc382912081" w:history="1">
        <w:r w:rsidR="00345ACB" w:rsidRPr="00B666ED">
          <w:rPr>
            <w:rStyle w:val="Hyperlink"/>
            <w:noProof/>
          </w:rPr>
          <w:t>9.5.1</w:t>
        </w:r>
        <w:r w:rsidR="00345ACB">
          <w:rPr>
            <w:rFonts w:eastAsia="Times New Roman"/>
            <w:noProof/>
            <w:sz w:val="24"/>
            <w:szCs w:val="24"/>
            <w:lang w:val="de-DE" w:eastAsia="de-DE"/>
          </w:rPr>
          <w:tab/>
        </w:r>
        <w:r w:rsidR="00345ACB" w:rsidRPr="00B666ED">
          <w:rPr>
            <w:rStyle w:val="Hyperlink"/>
            <w:b/>
            <w:bCs/>
            <w:noProof/>
          </w:rPr>
          <w:t xml:space="preserve">= </w:t>
        </w:r>
        <w:r w:rsidR="00345ACB" w:rsidRPr="00B666ED">
          <w:rPr>
            <w:rStyle w:val="Hyperlink"/>
            <w:noProof/>
          </w:rPr>
          <w:t>(binary, non-associative)</w:t>
        </w:r>
        <w:r w:rsidR="00345ACB">
          <w:rPr>
            <w:noProof/>
            <w:webHidden/>
          </w:rPr>
          <w:tab/>
        </w:r>
        <w:r w:rsidR="00345ACB">
          <w:rPr>
            <w:noProof/>
            <w:webHidden/>
          </w:rPr>
          <w:fldChar w:fldCharType="begin"/>
        </w:r>
        <w:r w:rsidR="00345ACB">
          <w:rPr>
            <w:noProof/>
            <w:webHidden/>
          </w:rPr>
          <w:instrText xml:space="preserve"> PAGEREF _Toc382912081 \h </w:instrText>
        </w:r>
        <w:r w:rsidR="00345ACB">
          <w:rPr>
            <w:noProof/>
            <w:webHidden/>
          </w:rPr>
        </w:r>
        <w:r w:rsidR="00345ACB">
          <w:rPr>
            <w:noProof/>
            <w:webHidden/>
          </w:rPr>
          <w:fldChar w:fldCharType="separate"/>
        </w:r>
        <w:r w:rsidR="00345ACB">
          <w:rPr>
            <w:noProof/>
            <w:webHidden/>
          </w:rPr>
          <w:t>52</w:t>
        </w:r>
        <w:r w:rsidR="00345ACB">
          <w:rPr>
            <w:noProof/>
            <w:webHidden/>
          </w:rPr>
          <w:fldChar w:fldCharType="end"/>
        </w:r>
      </w:hyperlink>
    </w:p>
    <w:p w14:paraId="76482AEB" w14:textId="77777777" w:rsidR="00345ACB" w:rsidRDefault="00E76D1B">
      <w:pPr>
        <w:pStyle w:val="TOC3"/>
        <w:rPr>
          <w:rFonts w:eastAsia="Times New Roman"/>
          <w:noProof/>
          <w:sz w:val="24"/>
          <w:szCs w:val="24"/>
          <w:lang w:val="de-DE" w:eastAsia="de-DE"/>
        </w:rPr>
      </w:pPr>
      <w:hyperlink w:anchor="_Toc382912082" w:history="1">
        <w:r w:rsidR="00345ACB" w:rsidRPr="00B666ED">
          <w:rPr>
            <w:rStyle w:val="Hyperlink"/>
            <w:noProof/>
          </w:rPr>
          <w:t>9.5.2</w:t>
        </w:r>
        <w:r w:rsidR="00345ACB">
          <w:rPr>
            <w:rFonts w:eastAsia="Times New Roman"/>
            <w:noProof/>
            <w:sz w:val="24"/>
            <w:szCs w:val="24"/>
            <w:lang w:val="de-DE" w:eastAsia="de-DE"/>
          </w:rPr>
          <w:tab/>
        </w:r>
        <w:r w:rsidR="00345ACB" w:rsidRPr="00B666ED">
          <w:rPr>
            <w:rStyle w:val="Hyperlink"/>
            <w:b/>
            <w:bCs/>
            <w:noProof/>
          </w:rPr>
          <w:t>&lt;&gt;</w:t>
        </w:r>
        <w:r w:rsidR="00345ACB" w:rsidRPr="00B666ED">
          <w:rPr>
            <w:rStyle w:val="Hyperlink"/>
            <w:noProof/>
          </w:rPr>
          <w:t xml:space="preserve"> (binary, non-associative)</w:t>
        </w:r>
        <w:r w:rsidR="00345ACB">
          <w:rPr>
            <w:noProof/>
            <w:webHidden/>
          </w:rPr>
          <w:tab/>
        </w:r>
        <w:r w:rsidR="00345ACB">
          <w:rPr>
            <w:noProof/>
            <w:webHidden/>
          </w:rPr>
          <w:fldChar w:fldCharType="begin"/>
        </w:r>
        <w:r w:rsidR="00345ACB">
          <w:rPr>
            <w:noProof/>
            <w:webHidden/>
          </w:rPr>
          <w:instrText xml:space="preserve"> PAGEREF _Toc382912082 \h </w:instrText>
        </w:r>
        <w:r w:rsidR="00345ACB">
          <w:rPr>
            <w:noProof/>
            <w:webHidden/>
          </w:rPr>
        </w:r>
        <w:r w:rsidR="00345ACB">
          <w:rPr>
            <w:noProof/>
            <w:webHidden/>
          </w:rPr>
          <w:fldChar w:fldCharType="separate"/>
        </w:r>
        <w:r w:rsidR="00345ACB">
          <w:rPr>
            <w:noProof/>
            <w:webHidden/>
          </w:rPr>
          <w:t>53</w:t>
        </w:r>
        <w:r w:rsidR="00345ACB">
          <w:rPr>
            <w:noProof/>
            <w:webHidden/>
          </w:rPr>
          <w:fldChar w:fldCharType="end"/>
        </w:r>
      </w:hyperlink>
    </w:p>
    <w:p w14:paraId="49A36604" w14:textId="77777777" w:rsidR="00345ACB" w:rsidRDefault="00E76D1B">
      <w:pPr>
        <w:pStyle w:val="TOC3"/>
        <w:rPr>
          <w:rFonts w:eastAsia="Times New Roman"/>
          <w:noProof/>
          <w:sz w:val="24"/>
          <w:szCs w:val="24"/>
          <w:lang w:val="de-DE" w:eastAsia="de-DE"/>
        </w:rPr>
      </w:pPr>
      <w:hyperlink w:anchor="_Toc382912083" w:history="1">
        <w:r w:rsidR="00345ACB" w:rsidRPr="00B666ED">
          <w:rPr>
            <w:rStyle w:val="Hyperlink"/>
            <w:noProof/>
          </w:rPr>
          <w:t>9.5.3</w:t>
        </w:r>
        <w:r w:rsidR="00345ACB">
          <w:rPr>
            <w:rFonts w:eastAsia="Times New Roman"/>
            <w:noProof/>
            <w:sz w:val="24"/>
            <w:szCs w:val="24"/>
            <w:lang w:val="de-DE" w:eastAsia="de-DE"/>
          </w:rPr>
          <w:tab/>
        </w:r>
        <w:r w:rsidR="00345ACB" w:rsidRPr="00B666ED">
          <w:rPr>
            <w:rStyle w:val="Hyperlink"/>
            <w:b/>
            <w:bCs/>
            <w:noProof/>
          </w:rPr>
          <w:t>&lt;</w:t>
        </w:r>
        <w:r w:rsidR="00345ACB" w:rsidRPr="00B666ED">
          <w:rPr>
            <w:rStyle w:val="Hyperlink"/>
            <w:noProof/>
          </w:rPr>
          <w:t xml:space="preserve"> (binary, non-associative)</w:t>
        </w:r>
        <w:r w:rsidR="00345ACB">
          <w:rPr>
            <w:noProof/>
            <w:webHidden/>
          </w:rPr>
          <w:tab/>
        </w:r>
        <w:r w:rsidR="00345ACB">
          <w:rPr>
            <w:noProof/>
            <w:webHidden/>
          </w:rPr>
          <w:fldChar w:fldCharType="begin"/>
        </w:r>
        <w:r w:rsidR="00345ACB">
          <w:rPr>
            <w:noProof/>
            <w:webHidden/>
          </w:rPr>
          <w:instrText xml:space="preserve"> PAGEREF _Toc382912083 \h </w:instrText>
        </w:r>
        <w:r w:rsidR="00345ACB">
          <w:rPr>
            <w:noProof/>
            <w:webHidden/>
          </w:rPr>
        </w:r>
        <w:r w:rsidR="00345ACB">
          <w:rPr>
            <w:noProof/>
            <w:webHidden/>
          </w:rPr>
          <w:fldChar w:fldCharType="separate"/>
        </w:r>
        <w:r w:rsidR="00345ACB">
          <w:rPr>
            <w:noProof/>
            <w:webHidden/>
          </w:rPr>
          <w:t>53</w:t>
        </w:r>
        <w:r w:rsidR="00345ACB">
          <w:rPr>
            <w:noProof/>
            <w:webHidden/>
          </w:rPr>
          <w:fldChar w:fldCharType="end"/>
        </w:r>
      </w:hyperlink>
    </w:p>
    <w:p w14:paraId="1C8D8FFB" w14:textId="77777777" w:rsidR="00345ACB" w:rsidRDefault="00E76D1B">
      <w:pPr>
        <w:pStyle w:val="TOC3"/>
        <w:rPr>
          <w:rFonts w:eastAsia="Times New Roman"/>
          <w:noProof/>
          <w:sz w:val="24"/>
          <w:szCs w:val="24"/>
          <w:lang w:val="de-DE" w:eastAsia="de-DE"/>
        </w:rPr>
      </w:pPr>
      <w:hyperlink w:anchor="_Toc382912084" w:history="1">
        <w:r w:rsidR="00345ACB" w:rsidRPr="00B666ED">
          <w:rPr>
            <w:rStyle w:val="Hyperlink"/>
            <w:noProof/>
          </w:rPr>
          <w:t>9.5.4</w:t>
        </w:r>
        <w:r w:rsidR="00345ACB">
          <w:rPr>
            <w:rFonts w:eastAsia="Times New Roman"/>
            <w:noProof/>
            <w:sz w:val="24"/>
            <w:szCs w:val="24"/>
            <w:lang w:val="de-DE" w:eastAsia="de-DE"/>
          </w:rPr>
          <w:tab/>
        </w:r>
        <w:r w:rsidR="00345ACB" w:rsidRPr="00B666ED">
          <w:rPr>
            <w:rStyle w:val="Hyperlink"/>
            <w:b/>
            <w:bCs/>
            <w:noProof/>
          </w:rPr>
          <w:t>&lt;=</w:t>
        </w:r>
        <w:r w:rsidR="00345ACB" w:rsidRPr="00B666ED">
          <w:rPr>
            <w:rStyle w:val="Hyperlink"/>
            <w:noProof/>
          </w:rPr>
          <w:t xml:space="preserve"> (binary, non-associative)</w:t>
        </w:r>
        <w:r w:rsidR="00345ACB">
          <w:rPr>
            <w:noProof/>
            <w:webHidden/>
          </w:rPr>
          <w:tab/>
        </w:r>
        <w:r w:rsidR="00345ACB">
          <w:rPr>
            <w:noProof/>
            <w:webHidden/>
          </w:rPr>
          <w:fldChar w:fldCharType="begin"/>
        </w:r>
        <w:r w:rsidR="00345ACB">
          <w:rPr>
            <w:noProof/>
            <w:webHidden/>
          </w:rPr>
          <w:instrText xml:space="preserve"> PAGEREF _Toc382912084 \h </w:instrText>
        </w:r>
        <w:r w:rsidR="00345ACB">
          <w:rPr>
            <w:noProof/>
            <w:webHidden/>
          </w:rPr>
        </w:r>
        <w:r w:rsidR="00345ACB">
          <w:rPr>
            <w:noProof/>
            <w:webHidden/>
          </w:rPr>
          <w:fldChar w:fldCharType="separate"/>
        </w:r>
        <w:r w:rsidR="00345ACB">
          <w:rPr>
            <w:noProof/>
            <w:webHidden/>
          </w:rPr>
          <w:t>53</w:t>
        </w:r>
        <w:r w:rsidR="00345ACB">
          <w:rPr>
            <w:noProof/>
            <w:webHidden/>
          </w:rPr>
          <w:fldChar w:fldCharType="end"/>
        </w:r>
      </w:hyperlink>
    </w:p>
    <w:p w14:paraId="7DD95291" w14:textId="77777777" w:rsidR="00345ACB" w:rsidRDefault="00E76D1B">
      <w:pPr>
        <w:pStyle w:val="TOC3"/>
        <w:rPr>
          <w:rFonts w:eastAsia="Times New Roman"/>
          <w:noProof/>
          <w:sz w:val="24"/>
          <w:szCs w:val="24"/>
          <w:lang w:val="de-DE" w:eastAsia="de-DE"/>
        </w:rPr>
      </w:pPr>
      <w:hyperlink w:anchor="_Toc382912085" w:history="1">
        <w:r w:rsidR="00345ACB" w:rsidRPr="00B666ED">
          <w:rPr>
            <w:rStyle w:val="Hyperlink"/>
            <w:noProof/>
          </w:rPr>
          <w:t>9.5.5</w:t>
        </w:r>
        <w:r w:rsidR="00345ACB">
          <w:rPr>
            <w:rFonts w:eastAsia="Times New Roman"/>
            <w:noProof/>
            <w:sz w:val="24"/>
            <w:szCs w:val="24"/>
            <w:lang w:val="de-DE" w:eastAsia="de-DE"/>
          </w:rPr>
          <w:tab/>
        </w:r>
        <w:r w:rsidR="00345ACB" w:rsidRPr="00B666ED">
          <w:rPr>
            <w:rStyle w:val="Hyperlink"/>
            <w:b/>
            <w:bCs/>
            <w:noProof/>
          </w:rPr>
          <w:t>&gt;</w:t>
        </w:r>
        <w:r w:rsidR="00345ACB" w:rsidRPr="00B666ED">
          <w:rPr>
            <w:rStyle w:val="Hyperlink"/>
            <w:noProof/>
          </w:rPr>
          <w:t xml:space="preserve"> (binary, non-associative)</w:t>
        </w:r>
        <w:r w:rsidR="00345ACB">
          <w:rPr>
            <w:noProof/>
            <w:webHidden/>
          </w:rPr>
          <w:tab/>
        </w:r>
        <w:r w:rsidR="00345ACB">
          <w:rPr>
            <w:noProof/>
            <w:webHidden/>
          </w:rPr>
          <w:fldChar w:fldCharType="begin"/>
        </w:r>
        <w:r w:rsidR="00345ACB">
          <w:rPr>
            <w:noProof/>
            <w:webHidden/>
          </w:rPr>
          <w:instrText xml:space="preserve"> PAGEREF _Toc382912085 \h </w:instrText>
        </w:r>
        <w:r w:rsidR="00345ACB">
          <w:rPr>
            <w:noProof/>
            <w:webHidden/>
          </w:rPr>
        </w:r>
        <w:r w:rsidR="00345ACB">
          <w:rPr>
            <w:noProof/>
            <w:webHidden/>
          </w:rPr>
          <w:fldChar w:fldCharType="separate"/>
        </w:r>
        <w:r w:rsidR="00345ACB">
          <w:rPr>
            <w:noProof/>
            <w:webHidden/>
          </w:rPr>
          <w:t>54</w:t>
        </w:r>
        <w:r w:rsidR="00345ACB">
          <w:rPr>
            <w:noProof/>
            <w:webHidden/>
          </w:rPr>
          <w:fldChar w:fldCharType="end"/>
        </w:r>
      </w:hyperlink>
    </w:p>
    <w:p w14:paraId="15418255" w14:textId="77777777" w:rsidR="00345ACB" w:rsidRDefault="00E76D1B">
      <w:pPr>
        <w:pStyle w:val="TOC3"/>
        <w:rPr>
          <w:rFonts w:eastAsia="Times New Roman"/>
          <w:noProof/>
          <w:sz w:val="24"/>
          <w:szCs w:val="24"/>
          <w:lang w:val="de-DE" w:eastAsia="de-DE"/>
        </w:rPr>
      </w:pPr>
      <w:hyperlink w:anchor="_Toc382912086" w:history="1">
        <w:r w:rsidR="00345ACB" w:rsidRPr="00B666ED">
          <w:rPr>
            <w:rStyle w:val="Hyperlink"/>
            <w:noProof/>
          </w:rPr>
          <w:t>9.5.6</w:t>
        </w:r>
        <w:r w:rsidR="00345ACB">
          <w:rPr>
            <w:rFonts w:eastAsia="Times New Roman"/>
            <w:noProof/>
            <w:sz w:val="24"/>
            <w:szCs w:val="24"/>
            <w:lang w:val="de-DE" w:eastAsia="de-DE"/>
          </w:rPr>
          <w:tab/>
        </w:r>
        <w:r w:rsidR="00345ACB" w:rsidRPr="00B666ED">
          <w:rPr>
            <w:rStyle w:val="Hyperlink"/>
            <w:b/>
            <w:bCs/>
            <w:noProof/>
          </w:rPr>
          <w:t>&gt;=</w:t>
        </w:r>
        <w:r w:rsidR="00345ACB" w:rsidRPr="00B666ED">
          <w:rPr>
            <w:rStyle w:val="Hyperlink"/>
            <w:noProof/>
          </w:rPr>
          <w:t xml:space="preserve"> (binary, non-associative)</w:t>
        </w:r>
        <w:r w:rsidR="00345ACB">
          <w:rPr>
            <w:noProof/>
            <w:webHidden/>
          </w:rPr>
          <w:tab/>
        </w:r>
        <w:r w:rsidR="00345ACB">
          <w:rPr>
            <w:noProof/>
            <w:webHidden/>
          </w:rPr>
          <w:fldChar w:fldCharType="begin"/>
        </w:r>
        <w:r w:rsidR="00345ACB">
          <w:rPr>
            <w:noProof/>
            <w:webHidden/>
          </w:rPr>
          <w:instrText xml:space="preserve"> PAGEREF _Toc382912086 \h </w:instrText>
        </w:r>
        <w:r w:rsidR="00345ACB">
          <w:rPr>
            <w:noProof/>
            <w:webHidden/>
          </w:rPr>
        </w:r>
        <w:r w:rsidR="00345ACB">
          <w:rPr>
            <w:noProof/>
            <w:webHidden/>
          </w:rPr>
          <w:fldChar w:fldCharType="separate"/>
        </w:r>
        <w:r w:rsidR="00345ACB">
          <w:rPr>
            <w:noProof/>
            <w:webHidden/>
          </w:rPr>
          <w:t>54</w:t>
        </w:r>
        <w:r w:rsidR="00345ACB">
          <w:rPr>
            <w:noProof/>
            <w:webHidden/>
          </w:rPr>
          <w:fldChar w:fldCharType="end"/>
        </w:r>
      </w:hyperlink>
    </w:p>
    <w:p w14:paraId="0D31C1E3" w14:textId="77777777" w:rsidR="00345ACB" w:rsidRDefault="00E76D1B">
      <w:pPr>
        <w:pStyle w:val="TOC2"/>
        <w:rPr>
          <w:rFonts w:eastAsia="Times New Roman"/>
          <w:noProof/>
          <w:sz w:val="24"/>
          <w:szCs w:val="24"/>
          <w:lang w:val="de-DE" w:eastAsia="de-DE"/>
        </w:rPr>
      </w:pPr>
      <w:hyperlink w:anchor="_Toc382912087" w:history="1">
        <w:r w:rsidR="00345ACB" w:rsidRPr="00B666ED">
          <w:rPr>
            <w:rStyle w:val="Hyperlink"/>
            <w:noProof/>
          </w:rPr>
          <w:t>9.6</w:t>
        </w:r>
        <w:r w:rsidR="00345ACB">
          <w:rPr>
            <w:rFonts w:eastAsia="Times New Roman"/>
            <w:noProof/>
            <w:sz w:val="24"/>
            <w:szCs w:val="24"/>
            <w:lang w:val="de-DE" w:eastAsia="de-DE"/>
          </w:rPr>
          <w:tab/>
        </w:r>
        <w:r w:rsidR="00345ACB" w:rsidRPr="00B666ED">
          <w:rPr>
            <w:rStyle w:val="Hyperlink"/>
            <w:noProof/>
          </w:rPr>
          <w:t>Is Comparison Operators</w:t>
        </w:r>
        <w:r w:rsidR="00345ACB">
          <w:rPr>
            <w:noProof/>
            <w:webHidden/>
          </w:rPr>
          <w:tab/>
        </w:r>
        <w:r w:rsidR="00345ACB">
          <w:rPr>
            <w:noProof/>
            <w:webHidden/>
          </w:rPr>
          <w:fldChar w:fldCharType="begin"/>
        </w:r>
        <w:r w:rsidR="00345ACB">
          <w:rPr>
            <w:noProof/>
            <w:webHidden/>
          </w:rPr>
          <w:instrText xml:space="preserve"> PAGEREF _Toc382912087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48E7CE1F" w14:textId="77777777" w:rsidR="00345ACB" w:rsidRDefault="00E76D1B">
      <w:pPr>
        <w:pStyle w:val="TOC3"/>
        <w:rPr>
          <w:rFonts w:eastAsia="Times New Roman"/>
          <w:noProof/>
          <w:sz w:val="24"/>
          <w:szCs w:val="24"/>
          <w:lang w:val="de-DE" w:eastAsia="de-DE"/>
        </w:rPr>
      </w:pPr>
      <w:hyperlink w:anchor="_Toc382912088" w:history="1">
        <w:r w:rsidR="00345ACB" w:rsidRPr="00B666ED">
          <w:rPr>
            <w:rStyle w:val="Hyperlink"/>
            <w:noProof/>
          </w:rPr>
          <w:t>9.6.1</w:t>
        </w:r>
        <w:r w:rsidR="00345ACB">
          <w:rPr>
            <w:rFonts w:eastAsia="Times New Roman"/>
            <w:noProof/>
            <w:sz w:val="24"/>
            <w:szCs w:val="24"/>
            <w:lang w:val="de-DE" w:eastAsia="de-DE"/>
          </w:rPr>
          <w:tab/>
        </w:r>
        <w:r w:rsidR="00345ACB" w:rsidRPr="00B666ED">
          <w:rPr>
            <w:rStyle w:val="Hyperlink"/>
            <w:noProof/>
          </w:rPr>
          <w:t>Is [not] Equal (binary, non-associative)</w:t>
        </w:r>
        <w:r w:rsidR="00345ACB">
          <w:rPr>
            <w:noProof/>
            <w:webHidden/>
          </w:rPr>
          <w:tab/>
        </w:r>
        <w:r w:rsidR="00345ACB">
          <w:rPr>
            <w:noProof/>
            <w:webHidden/>
          </w:rPr>
          <w:fldChar w:fldCharType="begin"/>
        </w:r>
        <w:r w:rsidR="00345ACB">
          <w:rPr>
            <w:noProof/>
            <w:webHidden/>
          </w:rPr>
          <w:instrText xml:space="preserve"> PAGEREF _Toc382912088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7FDB5EFD" w14:textId="77777777" w:rsidR="00345ACB" w:rsidRDefault="00E76D1B">
      <w:pPr>
        <w:pStyle w:val="TOC3"/>
        <w:rPr>
          <w:rFonts w:eastAsia="Times New Roman"/>
          <w:noProof/>
          <w:sz w:val="24"/>
          <w:szCs w:val="24"/>
          <w:lang w:val="de-DE" w:eastAsia="de-DE"/>
        </w:rPr>
      </w:pPr>
      <w:hyperlink w:anchor="_Toc382912089" w:history="1">
        <w:r w:rsidR="00345ACB" w:rsidRPr="00B666ED">
          <w:rPr>
            <w:rStyle w:val="Hyperlink"/>
            <w:noProof/>
          </w:rPr>
          <w:t>9.6.2</w:t>
        </w:r>
        <w:r w:rsidR="00345ACB">
          <w:rPr>
            <w:rFonts w:eastAsia="Times New Roman"/>
            <w:noProof/>
            <w:sz w:val="24"/>
            <w:szCs w:val="24"/>
            <w:lang w:val="de-DE" w:eastAsia="de-DE"/>
          </w:rPr>
          <w:tab/>
        </w:r>
        <w:r w:rsidR="00345ACB" w:rsidRPr="00B666ED">
          <w:rPr>
            <w:rStyle w:val="Hyperlink"/>
            <w:noProof/>
          </w:rPr>
          <w:t>Is [not] Less Than (binary, non-associative)</w:t>
        </w:r>
        <w:r w:rsidR="00345ACB">
          <w:rPr>
            <w:noProof/>
            <w:webHidden/>
          </w:rPr>
          <w:tab/>
        </w:r>
        <w:r w:rsidR="00345ACB">
          <w:rPr>
            <w:noProof/>
            <w:webHidden/>
          </w:rPr>
          <w:fldChar w:fldCharType="begin"/>
        </w:r>
        <w:r w:rsidR="00345ACB">
          <w:rPr>
            <w:noProof/>
            <w:webHidden/>
          </w:rPr>
          <w:instrText xml:space="preserve"> PAGEREF _Toc382912089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1DD8070C" w14:textId="77777777" w:rsidR="00345ACB" w:rsidRDefault="00E76D1B">
      <w:pPr>
        <w:pStyle w:val="TOC3"/>
        <w:rPr>
          <w:rFonts w:eastAsia="Times New Roman"/>
          <w:noProof/>
          <w:sz w:val="24"/>
          <w:szCs w:val="24"/>
          <w:lang w:val="de-DE" w:eastAsia="de-DE"/>
        </w:rPr>
      </w:pPr>
      <w:hyperlink w:anchor="_Toc382912090" w:history="1">
        <w:r w:rsidR="00345ACB" w:rsidRPr="00B666ED">
          <w:rPr>
            <w:rStyle w:val="Hyperlink"/>
            <w:noProof/>
          </w:rPr>
          <w:t>9.6.3</w:t>
        </w:r>
        <w:r w:rsidR="00345ACB">
          <w:rPr>
            <w:rFonts w:eastAsia="Times New Roman"/>
            <w:noProof/>
            <w:sz w:val="24"/>
            <w:szCs w:val="24"/>
            <w:lang w:val="de-DE" w:eastAsia="de-DE"/>
          </w:rPr>
          <w:tab/>
        </w:r>
        <w:r w:rsidR="00345ACB" w:rsidRPr="00B666ED">
          <w:rPr>
            <w:rStyle w:val="Hyperlink"/>
            <w:noProof/>
          </w:rPr>
          <w:t>Is [not] Greater Than (binary, non-associative)</w:t>
        </w:r>
        <w:r w:rsidR="00345ACB">
          <w:rPr>
            <w:noProof/>
            <w:webHidden/>
          </w:rPr>
          <w:tab/>
        </w:r>
        <w:r w:rsidR="00345ACB">
          <w:rPr>
            <w:noProof/>
            <w:webHidden/>
          </w:rPr>
          <w:fldChar w:fldCharType="begin"/>
        </w:r>
        <w:r w:rsidR="00345ACB">
          <w:rPr>
            <w:noProof/>
            <w:webHidden/>
          </w:rPr>
          <w:instrText xml:space="preserve"> PAGEREF _Toc382912090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03932A02" w14:textId="77777777" w:rsidR="00345ACB" w:rsidRDefault="00E76D1B">
      <w:pPr>
        <w:pStyle w:val="TOC3"/>
        <w:rPr>
          <w:rFonts w:eastAsia="Times New Roman"/>
          <w:noProof/>
          <w:sz w:val="24"/>
          <w:szCs w:val="24"/>
          <w:lang w:val="de-DE" w:eastAsia="de-DE"/>
        </w:rPr>
      </w:pPr>
      <w:hyperlink w:anchor="_Toc382912091" w:history="1">
        <w:r w:rsidR="00345ACB" w:rsidRPr="00B666ED">
          <w:rPr>
            <w:rStyle w:val="Hyperlink"/>
            <w:noProof/>
          </w:rPr>
          <w:t>9.6.4</w:t>
        </w:r>
        <w:r w:rsidR="00345ACB">
          <w:rPr>
            <w:rFonts w:eastAsia="Times New Roman"/>
            <w:noProof/>
            <w:sz w:val="24"/>
            <w:szCs w:val="24"/>
            <w:lang w:val="de-DE" w:eastAsia="de-DE"/>
          </w:rPr>
          <w:tab/>
        </w:r>
        <w:r w:rsidR="00345ACB" w:rsidRPr="00B666ED">
          <w:rPr>
            <w:rStyle w:val="Hyperlink"/>
            <w:noProof/>
          </w:rPr>
          <w:t>Is [not] Less Than or Equal (binary, non-associative)</w:t>
        </w:r>
        <w:r w:rsidR="00345ACB">
          <w:rPr>
            <w:noProof/>
            <w:webHidden/>
          </w:rPr>
          <w:tab/>
        </w:r>
        <w:r w:rsidR="00345ACB">
          <w:rPr>
            <w:noProof/>
            <w:webHidden/>
          </w:rPr>
          <w:fldChar w:fldCharType="begin"/>
        </w:r>
        <w:r w:rsidR="00345ACB">
          <w:rPr>
            <w:noProof/>
            <w:webHidden/>
          </w:rPr>
          <w:instrText xml:space="preserve"> PAGEREF _Toc382912091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3FBF4F9D" w14:textId="77777777" w:rsidR="00345ACB" w:rsidRDefault="00E76D1B">
      <w:pPr>
        <w:pStyle w:val="TOC3"/>
        <w:rPr>
          <w:rFonts w:eastAsia="Times New Roman"/>
          <w:noProof/>
          <w:sz w:val="24"/>
          <w:szCs w:val="24"/>
          <w:lang w:val="de-DE" w:eastAsia="de-DE"/>
        </w:rPr>
      </w:pPr>
      <w:hyperlink w:anchor="_Toc382912092" w:history="1">
        <w:r w:rsidR="00345ACB" w:rsidRPr="00B666ED">
          <w:rPr>
            <w:rStyle w:val="Hyperlink"/>
            <w:noProof/>
          </w:rPr>
          <w:t>9.6.5</w:t>
        </w:r>
        <w:r w:rsidR="00345ACB">
          <w:rPr>
            <w:rFonts w:eastAsia="Times New Roman"/>
            <w:noProof/>
            <w:sz w:val="24"/>
            <w:szCs w:val="24"/>
            <w:lang w:val="de-DE" w:eastAsia="de-DE"/>
          </w:rPr>
          <w:tab/>
        </w:r>
        <w:r w:rsidR="00345ACB" w:rsidRPr="00B666ED">
          <w:rPr>
            <w:rStyle w:val="Hyperlink"/>
            <w:noProof/>
          </w:rPr>
          <w:t>Is [not] Greater Than or Equal (binary, non-associative)</w:t>
        </w:r>
        <w:r w:rsidR="00345ACB">
          <w:rPr>
            <w:noProof/>
            <w:webHidden/>
          </w:rPr>
          <w:tab/>
        </w:r>
        <w:r w:rsidR="00345ACB">
          <w:rPr>
            <w:noProof/>
            <w:webHidden/>
          </w:rPr>
          <w:fldChar w:fldCharType="begin"/>
        </w:r>
        <w:r w:rsidR="00345ACB">
          <w:rPr>
            <w:noProof/>
            <w:webHidden/>
          </w:rPr>
          <w:instrText xml:space="preserve"> PAGEREF _Toc382912092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295E1F6A" w14:textId="77777777" w:rsidR="00345ACB" w:rsidRDefault="00E76D1B">
      <w:pPr>
        <w:pStyle w:val="TOC3"/>
        <w:rPr>
          <w:rFonts w:eastAsia="Times New Roman"/>
          <w:noProof/>
          <w:sz w:val="24"/>
          <w:szCs w:val="24"/>
          <w:lang w:val="de-DE" w:eastAsia="de-DE"/>
        </w:rPr>
      </w:pPr>
      <w:hyperlink w:anchor="_Toc382912093" w:history="1">
        <w:r w:rsidR="00345ACB" w:rsidRPr="00B666ED">
          <w:rPr>
            <w:rStyle w:val="Hyperlink"/>
            <w:noProof/>
          </w:rPr>
          <w:t>9.6.6</w:t>
        </w:r>
        <w:r w:rsidR="00345ACB">
          <w:rPr>
            <w:rFonts w:eastAsia="Times New Roman"/>
            <w:noProof/>
            <w:sz w:val="24"/>
            <w:szCs w:val="24"/>
            <w:lang w:val="de-DE" w:eastAsia="de-DE"/>
          </w:rPr>
          <w:tab/>
        </w:r>
        <w:r w:rsidR="00345ACB" w:rsidRPr="00B666ED">
          <w:rPr>
            <w:rStyle w:val="Hyperlink"/>
            <w:noProof/>
          </w:rPr>
          <w:t>Is [not] Within ... To (ternary, non-associative)</w:t>
        </w:r>
        <w:r w:rsidR="00345ACB">
          <w:rPr>
            <w:noProof/>
            <w:webHidden/>
          </w:rPr>
          <w:tab/>
        </w:r>
        <w:r w:rsidR="00345ACB">
          <w:rPr>
            <w:noProof/>
            <w:webHidden/>
          </w:rPr>
          <w:fldChar w:fldCharType="begin"/>
        </w:r>
        <w:r w:rsidR="00345ACB">
          <w:rPr>
            <w:noProof/>
            <w:webHidden/>
          </w:rPr>
          <w:instrText xml:space="preserve"> PAGEREF _Toc382912093 \h </w:instrText>
        </w:r>
        <w:r w:rsidR="00345ACB">
          <w:rPr>
            <w:noProof/>
            <w:webHidden/>
          </w:rPr>
        </w:r>
        <w:r w:rsidR="00345ACB">
          <w:rPr>
            <w:noProof/>
            <w:webHidden/>
          </w:rPr>
          <w:fldChar w:fldCharType="separate"/>
        </w:r>
        <w:r w:rsidR="00345ACB">
          <w:rPr>
            <w:noProof/>
            <w:webHidden/>
          </w:rPr>
          <w:t>55</w:t>
        </w:r>
        <w:r w:rsidR="00345ACB">
          <w:rPr>
            <w:noProof/>
            <w:webHidden/>
          </w:rPr>
          <w:fldChar w:fldCharType="end"/>
        </w:r>
      </w:hyperlink>
    </w:p>
    <w:p w14:paraId="1AE7F622" w14:textId="77777777" w:rsidR="00345ACB" w:rsidRDefault="00E76D1B">
      <w:pPr>
        <w:pStyle w:val="TOC3"/>
        <w:rPr>
          <w:rFonts w:eastAsia="Times New Roman"/>
          <w:noProof/>
          <w:sz w:val="24"/>
          <w:szCs w:val="24"/>
          <w:lang w:val="de-DE" w:eastAsia="de-DE"/>
        </w:rPr>
      </w:pPr>
      <w:hyperlink w:anchor="_Toc382912094" w:history="1">
        <w:r w:rsidR="00345ACB" w:rsidRPr="00B666ED">
          <w:rPr>
            <w:rStyle w:val="Hyperlink"/>
            <w:noProof/>
          </w:rPr>
          <w:t>9.6.7</w:t>
        </w:r>
        <w:r w:rsidR="00345ACB">
          <w:rPr>
            <w:rFonts w:eastAsia="Times New Roman"/>
            <w:noProof/>
            <w:sz w:val="24"/>
            <w:szCs w:val="24"/>
            <w:lang w:val="de-DE" w:eastAsia="de-DE"/>
          </w:rPr>
          <w:tab/>
        </w:r>
        <w:r w:rsidR="00345ACB" w:rsidRPr="00B666ED">
          <w:rPr>
            <w:rStyle w:val="Hyperlink"/>
            <w:noProof/>
          </w:rPr>
          <w:t>Is [not] Within ... Preceding (ternary, non-associative)</w:t>
        </w:r>
        <w:r w:rsidR="00345ACB">
          <w:rPr>
            <w:noProof/>
            <w:webHidden/>
          </w:rPr>
          <w:tab/>
        </w:r>
        <w:r w:rsidR="00345ACB">
          <w:rPr>
            <w:noProof/>
            <w:webHidden/>
          </w:rPr>
          <w:fldChar w:fldCharType="begin"/>
        </w:r>
        <w:r w:rsidR="00345ACB">
          <w:rPr>
            <w:noProof/>
            <w:webHidden/>
          </w:rPr>
          <w:instrText xml:space="preserve"> PAGEREF _Toc382912094 \h </w:instrText>
        </w:r>
        <w:r w:rsidR="00345ACB">
          <w:rPr>
            <w:noProof/>
            <w:webHidden/>
          </w:rPr>
        </w:r>
        <w:r w:rsidR="00345ACB">
          <w:rPr>
            <w:noProof/>
            <w:webHidden/>
          </w:rPr>
          <w:fldChar w:fldCharType="separate"/>
        </w:r>
        <w:r w:rsidR="00345ACB">
          <w:rPr>
            <w:noProof/>
            <w:webHidden/>
          </w:rPr>
          <w:t>56</w:t>
        </w:r>
        <w:r w:rsidR="00345ACB">
          <w:rPr>
            <w:noProof/>
            <w:webHidden/>
          </w:rPr>
          <w:fldChar w:fldCharType="end"/>
        </w:r>
      </w:hyperlink>
    </w:p>
    <w:p w14:paraId="4FDA3AE9" w14:textId="77777777" w:rsidR="00345ACB" w:rsidRDefault="00E76D1B">
      <w:pPr>
        <w:pStyle w:val="TOC3"/>
        <w:rPr>
          <w:rFonts w:eastAsia="Times New Roman"/>
          <w:noProof/>
          <w:sz w:val="24"/>
          <w:szCs w:val="24"/>
          <w:lang w:val="de-DE" w:eastAsia="de-DE"/>
        </w:rPr>
      </w:pPr>
      <w:hyperlink w:anchor="_Toc382912095" w:history="1">
        <w:r w:rsidR="00345ACB" w:rsidRPr="00B666ED">
          <w:rPr>
            <w:rStyle w:val="Hyperlink"/>
            <w:noProof/>
          </w:rPr>
          <w:t>9.6.8</w:t>
        </w:r>
        <w:r w:rsidR="00345ACB">
          <w:rPr>
            <w:rFonts w:eastAsia="Times New Roman"/>
            <w:noProof/>
            <w:sz w:val="24"/>
            <w:szCs w:val="24"/>
            <w:lang w:val="de-DE" w:eastAsia="de-DE"/>
          </w:rPr>
          <w:tab/>
        </w:r>
        <w:r w:rsidR="00345ACB" w:rsidRPr="00B666ED">
          <w:rPr>
            <w:rStyle w:val="Hyperlink"/>
            <w:noProof/>
          </w:rPr>
          <w:t>Is [not] Within ... Following (ternary, non-associative)</w:t>
        </w:r>
        <w:r w:rsidR="00345ACB">
          <w:rPr>
            <w:noProof/>
            <w:webHidden/>
          </w:rPr>
          <w:tab/>
        </w:r>
        <w:r w:rsidR="00345ACB">
          <w:rPr>
            <w:noProof/>
            <w:webHidden/>
          </w:rPr>
          <w:fldChar w:fldCharType="begin"/>
        </w:r>
        <w:r w:rsidR="00345ACB">
          <w:rPr>
            <w:noProof/>
            <w:webHidden/>
          </w:rPr>
          <w:instrText xml:space="preserve"> PAGEREF _Toc382912095 \h </w:instrText>
        </w:r>
        <w:r w:rsidR="00345ACB">
          <w:rPr>
            <w:noProof/>
            <w:webHidden/>
          </w:rPr>
        </w:r>
        <w:r w:rsidR="00345ACB">
          <w:rPr>
            <w:noProof/>
            <w:webHidden/>
          </w:rPr>
          <w:fldChar w:fldCharType="separate"/>
        </w:r>
        <w:r w:rsidR="00345ACB">
          <w:rPr>
            <w:noProof/>
            <w:webHidden/>
          </w:rPr>
          <w:t>56</w:t>
        </w:r>
        <w:r w:rsidR="00345ACB">
          <w:rPr>
            <w:noProof/>
            <w:webHidden/>
          </w:rPr>
          <w:fldChar w:fldCharType="end"/>
        </w:r>
      </w:hyperlink>
    </w:p>
    <w:p w14:paraId="0212DE35" w14:textId="77777777" w:rsidR="00345ACB" w:rsidRDefault="00E76D1B">
      <w:pPr>
        <w:pStyle w:val="TOC3"/>
        <w:rPr>
          <w:rFonts w:eastAsia="Times New Roman"/>
          <w:noProof/>
          <w:sz w:val="24"/>
          <w:szCs w:val="24"/>
          <w:lang w:val="de-DE" w:eastAsia="de-DE"/>
        </w:rPr>
      </w:pPr>
      <w:hyperlink w:anchor="_Toc382912096" w:history="1">
        <w:r w:rsidR="00345ACB" w:rsidRPr="00B666ED">
          <w:rPr>
            <w:rStyle w:val="Hyperlink"/>
            <w:noProof/>
          </w:rPr>
          <w:t>9.6.9</w:t>
        </w:r>
        <w:r w:rsidR="00345ACB">
          <w:rPr>
            <w:rFonts w:eastAsia="Times New Roman"/>
            <w:noProof/>
            <w:sz w:val="24"/>
            <w:szCs w:val="24"/>
            <w:lang w:val="de-DE" w:eastAsia="de-DE"/>
          </w:rPr>
          <w:tab/>
        </w:r>
        <w:r w:rsidR="00345ACB" w:rsidRPr="00B666ED">
          <w:rPr>
            <w:rStyle w:val="Hyperlink"/>
            <w:noProof/>
          </w:rPr>
          <w:t>Is [not] Within ... Surrounding (ternary, non-associative)</w:t>
        </w:r>
        <w:r w:rsidR="00345ACB">
          <w:rPr>
            <w:noProof/>
            <w:webHidden/>
          </w:rPr>
          <w:tab/>
        </w:r>
        <w:r w:rsidR="00345ACB">
          <w:rPr>
            <w:noProof/>
            <w:webHidden/>
          </w:rPr>
          <w:fldChar w:fldCharType="begin"/>
        </w:r>
        <w:r w:rsidR="00345ACB">
          <w:rPr>
            <w:noProof/>
            <w:webHidden/>
          </w:rPr>
          <w:instrText xml:space="preserve"> PAGEREF _Toc382912096 \h </w:instrText>
        </w:r>
        <w:r w:rsidR="00345ACB">
          <w:rPr>
            <w:noProof/>
            <w:webHidden/>
          </w:rPr>
        </w:r>
        <w:r w:rsidR="00345ACB">
          <w:rPr>
            <w:noProof/>
            <w:webHidden/>
          </w:rPr>
          <w:fldChar w:fldCharType="separate"/>
        </w:r>
        <w:r w:rsidR="00345ACB">
          <w:rPr>
            <w:noProof/>
            <w:webHidden/>
          </w:rPr>
          <w:t>56</w:t>
        </w:r>
        <w:r w:rsidR="00345ACB">
          <w:rPr>
            <w:noProof/>
            <w:webHidden/>
          </w:rPr>
          <w:fldChar w:fldCharType="end"/>
        </w:r>
      </w:hyperlink>
    </w:p>
    <w:p w14:paraId="28E33766" w14:textId="77777777" w:rsidR="00345ACB" w:rsidRDefault="00E76D1B">
      <w:pPr>
        <w:pStyle w:val="TOC3"/>
        <w:rPr>
          <w:rFonts w:eastAsia="Times New Roman"/>
          <w:noProof/>
          <w:sz w:val="24"/>
          <w:szCs w:val="24"/>
          <w:lang w:val="de-DE" w:eastAsia="de-DE"/>
        </w:rPr>
      </w:pPr>
      <w:hyperlink w:anchor="_Toc382912097" w:history="1">
        <w:r w:rsidR="00345ACB" w:rsidRPr="00B666ED">
          <w:rPr>
            <w:rStyle w:val="Hyperlink"/>
            <w:noProof/>
          </w:rPr>
          <w:t>9.6.10</w:t>
        </w:r>
        <w:r w:rsidR="00345ACB">
          <w:rPr>
            <w:rFonts w:eastAsia="Times New Roman"/>
            <w:noProof/>
            <w:sz w:val="24"/>
            <w:szCs w:val="24"/>
            <w:lang w:val="de-DE" w:eastAsia="de-DE"/>
          </w:rPr>
          <w:tab/>
        </w:r>
        <w:r w:rsidR="00345ACB" w:rsidRPr="00B666ED">
          <w:rPr>
            <w:rStyle w:val="Hyperlink"/>
            <w:noProof/>
          </w:rPr>
          <w:t>Is [not] Within Past (binary, non-associative)</w:t>
        </w:r>
        <w:r w:rsidR="00345ACB">
          <w:rPr>
            <w:noProof/>
            <w:webHidden/>
          </w:rPr>
          <w:tab/>
        </w:r>
        <w:r w:rsidR="00345ACB">
          <w:rPr>
            <w:noProof/>
            <w:webHidden/>
          </w:rPr>
          <w:fldChar w:fldCharType="begin"/>
        </w:r>
        <w:r w:rsidR="00345ACB">
          <w:rPr>
            <w:noProof/>
            <w:webHidden/>
          </w:rPr>
          <w:instrText xml:space="preserve"> PAGEREF _Toc382912097 \h </w:instrText>
        </w:r>
        <w:r w:rsidR="00345ACB">
          <w:rPr>
            <w:noProof/>
            <w:webHidden/>
          </w:rPr>
        </w:r>
        <w:r w:rsidR="00345ACB">
          <w:rPr>
            <w:noProof/>
            <w:webHidden/>
          </w:rPr>
          <w:fldChar w:fldCharType="separate"/>
        </w:r>
        <w:r w:rsidR="00345ACB">
          <w:rPr>
            <w:noProof/>
            <w:webHidden/>
          </w:rPr>
          <w:t>57</w:t>
        </w:r>
        <w:r w:rsidR="00345ACB">
          <w:rPr>
            <w:noProof/>
            <w:webHidden/>
          </w:rPr>
          <w:fldChar w:fldCharType="end"/>
        </w:r>
      </w:hyperlink>
    </w:p>
    <w:p w14:paraId="2FD11AFA" w14:textId="77777777" w:rsidR="00345ACB" w:rsidRDefault="00E76D1B">
      <w:pPr>
        <w:pStyle w:val="TOC3"/>
        <w:rPr>
          <w:rFonts w:eastAsia="Times New Roman"/>
          <w:noProof/>
          <w:sz w:val="24"/>
          <w:szCs w:val="24"/>
          <w:lang w:val="de-DE" w:eastAsia="de-DE"/>
        </w:rPr>
      </w:pPr>
      <w:hyperlink w:anchor="_Toc382912098" w:history="1">
        <w:r w:rsidR="00345ACB" w:rsidRPr="00B666ED">
          <w:rPr>
            <w:rStyle w:val="Hyperlink"/>
            <w:noProof/>
          </w:rPr>
          <w:t>9.6.11</w:t>
        </w:r>
        <w:r w:rsidR="00345ACB">
          <w:rPr>
            <w:rFonts w:eastAsia="Times New Roman"/>
            <w:noProof/>
            <w:sz w:val="24"/>
            <w:szCs w:val="24"/>
            <w:lang w:val="de-DE" w:eastAsia="de-DE"/>
          </w:rPr>
          <w:tab/>
        </w:r>
        <w:r w:rsidR="00345ACB" w:rsidRPr="00B666ED">
          <w:rPr>
            <w:rStyle w:val="Hyperlink"/>
            <w:noProof/>
          </w:rPr>
          <w:t>Is [not] Within Same Day As (binary, non-associative)</w:t>
        </w:r>
        <w:r w:rsidR="00345ACB">
          <w:rPr>
            <w:noProof/>
            <w:webHidden/>
          </w:rPr>
          <w:tab/>
        </w:r>
        <w:r w:rsidR="00345ACB">
          <w:rPr>
            <w:noProof/>
            <w:webHidden/>
          </w:rPr>
          <w:fldChar w:fldCharType="begin"/>
        </w:r>
        <w:r w:rsidR="00345ACB">
          <w:rPr>
            <w:noProof/>
            <w:webHidden/>
          </w:rPr>
          <w:instrText xml:space="preserve"> PAGEREF _Toc382912098 \h </w:instrText>
        </w:r>
        <w:r w:rsidR="00345ACB">
          <w:rPr>
            <w:noProof/>
            <w:webHidden/>
          </w:rPr>
        </w:r>
        <w:r w:rsidR="00345ACB">
          <w:rPr>
            <w:noProof/>
            <w:webHidden/>
          </w:rPr>
          <w:fldChar w:fldCharType="separate"/>
        </w:r>
        <w:r w:rsidR="00345ACB">
          <w:rPr>
            <w:noProof/>
            <w:webHidden/>
          </w:rPr>
          <w:t>57</w:t>
        </w:r>
        <w:r w:rsidR="00345ACB">
          <w:rPr>
            <w:noProof/>
            <w:webHidden/>
          </w:rPr>
          <w:fldChar w:fldCharType="end"/>
        </w:r>
      </w:hyperlink>
    </w:p>
    <w:p w14:paraId="0404A7EA" w14:textId="77777777" w:rsidR="00345ACB" w:rsidRDefault="00E76D1B">
      <w:pPr>
        <w:pStyle w:val="TOC3"/>
        <w:rPr>
          <w:rFonts w:eastAsia="Times New Roman"/>
          <w:noProof/>
          <w:sz w:val="24"/>
          <w:szCs w:val="24"/>
          <w:lang w:val="de-DE" w:eastAsia="de-DE"/>
        </w:rPr>
      </w:pPr>
      <w:hyperlink w:anchor="_Toc382912099" w:history="1">
        <w:r w:rsidR="00345ACB" w:rsidRPr="00B666ED">
          <w:rPr>
            <w:rStyle w:val="Hyperlink"/>
            <w:noProof/>
          </w:rPr>
          <w:t>9.6.12</w:t>
        </w:r>
        <w:r w:rsidR="00345ACB">
          <w:rPr>
            <w:rFonts w:eastAsia="Times New Roman"/>
            <w:noProof/>
            <w:sz w:val="24"/>
            <w:szCs w:val="24"/>
            <w:lang w:val="de-DE" w:eastAsia="de-DE"/>
          </w:rPr>
          <w:tab/>
        </w:r>
        <w:r w:rsidR="00345ACB" w:rsidRPr="00B666ED">
          <w:rPr>
            <w:rStyle w:val="Hyperlink"/>
            <w:noProof/>
          </w:rPr>
          <w:t>Is [not] Before (binary, non-associative)</w:t>
        </w:r>
        <w:r w:rsidR="00345ACB">
          <w:rPr>
            <w:noProof/>
            <w:webHidden/>
          </w:rPr>
          <w:tab/>
        </w:r>
        <w:r w:rsidR="00345ACB">
          <w:rPr>
            <w:noProof/>
            <w:webHidden/>
          </w:rPr>
          <w:fldChar w:fldCharType="begin"/>
        </w:r>
        <w:r w:rsidR="00345ACB">
          <w:rPr>
            <w:noProof/>
            <w:webHidden/>
          </w:rPr>
          <w:instrText xml:space="preserve"> PAGEREF _Toc382912099 \h </w:instrText>
        </w:r>
        <w:r w:rsidR="00345ACB">
          <w:rPr>
            <w:noProof/>
            <w:webHidden/>
          </w:rPr>
        </w:r>
        <w:r w:rsidR="00345ACB">
          <w:rPr>
            <w:noProof/>
            <w:webHidden/>
          </w:rPr>
          <w:fldChar w:fldCharType="separate"/>
        </w:r>
        <w:r w:rsidR="00345ACB">
          <w:rPr>
            <w:noProof/>
            <w:webHidden/>
          </w:rPr>
          <w:t>57</w:t>
        </w:r>
        <w:r w:rsidR="00345ACB">
          <w:rPr>
            <w:noProof/>
            <w:webHidden/>
          </w:rPr>
          <w:fldChar w:fldCharType="end"/>
        </w:r>
      </w:hyperlink>
    </w:p>
    <w:p w14:paraId="41AA6D3C" w14:textId="77777777" w:rsidR="00345ACB" w:rsidRDefault="00E76D1B">
      <w:pPr>
        <w:pStyle w:val="TOC3"/>
        <w:rPr>
          <w:rFonts w:eastAsia="Times New Roman"/>
          <w:noProof/>
          <w:sz w:val="24"/>
          <w:szCs w:val="24"/>
          <w:lang w:val="de-DE" w:eastAsia="de-DE"/>
        </w:rPr>
      </w:pPr>
      <w:hyperlink w:anchor="_Toc382912100" w:history="1">
        <w:r w:rsidR="00345ACB" w:rsidRPr="00B666ED">
          <w:rPr>
            <w:rStyle w:val="Hyperlink"/>
            <w:noProof/>
          </w:rPr>
          <w:t>9.6.13</w:t>
        </w:r>
        <w:r w:rsidR="00345ACB">
          <w:rPr>
            <w:rFonts w:eastAsia="Times New Roman"/>
            <w:noProof/>
            <w:sz w:val="24"/>
            <w:szCs w:val="24"/>
            <w:lang w:val="de-DE" w:eastAsia="de-DE"/>
          </w:rPr>
          <w:tab/>
        </w:r>
        <w:r w:rsidR="00345ACB" w:rsidRPr="00B666ED">
          <w:rPr>
            <w:rStyle w:val="Hyperlink"/>
            <w:noProof/>
          </w:rPr>
          <w:t>Is [not] After (binary, non-associative)</w:t>
        </w:r>
        <w:r w:rsidR="00345ACB">
          <w:rPr>
            <w:noProof/>
            <w:webHidden/>
          </w:rPr>
          <w:tab/>
        </w:r>
        <w:r w:rsidR="00345ACB">
          <w:rPr>
            <w:noProof/>
            <w:webHidden/>
          </w:rPr>
          <w:fldChar w:fldCharType="begin"/>
        </w:r>
        <w:r w:rsidR="00345ACB">
          <w:rPr>
            <w:noProof/>
            <w:webHidden/>
          </w:rPr>
          <w:instrText xml:space="preserve"> PAGEREF _Toc382912100 \h </w:instrText>
        </w:r>
        <w:r w:rsidR="00345ACB">
          <w:rPr>
            <w:noProof/>
            <w:webHidden/>
          </w:rPr>
        </w:r>
        <w:r w:rsidR="00345ACB">
          <w:rPr>
            <w:noProof/>
            <w:webHidden/>
          </w:rPr>
          <w:fldChar w:fldCharType="separate"/>
        </w:r>
        <w:r w:rsidR="00345ACB">
          <w:rPr>
            <w:noProof/>
            <w:webHidden/>
          </w:rPr>
          <w:t>57</w:t>
        </w:r>
        <w:r w:rsidR="00345ACB">
          <w:rPr>
            <w:noProof/>
            <w:webHidden/>
          </w:rPr>
          <w:fldChar w:fldCharType="end"/>
        </w:r>
      </w:hyperlink>
    </w:p>
    <w:p w14:paraId="422D7D99" w14:textId="77777777" w:rsidR="00345ACB" w:rsidRDefault="00E76D1B">
      <w:pPr>
        <w:pStyle w:val="TOC3"/>
        <w:rPr>
          <w:rFonts w:eastAsia="Times New Roman"/>
          <w:noProof/>
          <w:sz w:val="24"/>
          <w:szCs w:val="24"/>
          <w:lang w:val="de-DE" w:eastAsia="de-DE"/>
        </w:rPr>
      </w:pPr>
      <w:hyperlink w:anchor="_Toc382912101" w:history="1">
        <w:r w:rsidR="00345ACB" w:rsidRPr="00B666ED">
          <w:rPr>
            <w:rStyle w:val="Hyperlink"/>
            <w:noProof/>
          </w:rPr>
          <w:t>9.6.14</w:t>
        </w:r>
        <w:r w:rsidR="00345ACB">
          <w:rPr>
            <w:rFonts w:eastAsia="Times New Roman"/>
            <w:noProof/>
            <w:sz w:val="24"/>
            <w:szCs w:val="24"/>
            <w:lang w:val="de-DE" w:eastAsia="de-DE"/>
          </w:rPr>
          <w:tab/>
        </w:r>
        <w:r w:rsidR="00345ACB" w:rsidRPr="00B666ED">
          <w:rPr>
            <w:rStyle w:val="Hyperlink"/>
            <w:noProof/>
          </w:rPr>
          <w:t>Is [not] In (binary, non-associative)</w:t>
        </w:r>
        <w:r w:rsidR="00345ACB">
          <w:rPr>
            <w:noProof/>
            <w:webHidden/>
          </w:rPr>
          <w:tab/>
        </w:r>
        <w:r w:rsidR="00345ACB">
          <w:rPr>
            <w:noProof/>
            <w:webHidden/>
          </w:rPr>
          <w:fldChar w:fldCharType="begin"/>
        </w:r>
        <w:r w:rsidR="00345ACB">
          <w:rPr>
            <w:noProof/>
            <w:webHidden/>
          </w:rPr>
          <w:instrText xml:space="preserve"> PAGEREF _Toc382912101 \h </w:instrText>
        </w:r>
        <w:r w:rsidR="00345ACB">
          <w:rPr>
            <w:noProof/>
            <w:webHidden/>
          </w:rPr>
        </w:r>
        <w:r w:rsidR="00345ACB">
          <w:rPr>
            <w:noProof/>
            <w:webHidden/>
          </w:rPr>
          <w:fldChar w:fldCharType="separate"/>
        </w:r>
        <w:r w:rsidR="00345ACB">
          <w:rPr>
            <w:noProof/>
            <w:webHidden/>
          </w:rPr>
          <w:t>57</w:t>
        </w:r>
        <w:r w:rsidR="00345ACB">
          <w:rPr>
            <w:noProof/>
            <w:webHidden/>
          </w:rPr>
          <w:fldChar w:fldCharType="end"/>
        </w:r>
      </w:hyperlink>
    </w:p>
    <w:p w14:paraId="66383883" w14:textId="77777777" w:rsidR="00345ACB" w:rsidRDefault="00E76D1B">
      <w:pPr>
        <w:pStyle w:val="TOC3"/>
        <w:rPr>
          <w:rFonts w:eastAsia="Times New Roman"/>
          <w:noProof/>
          <w:sz w:val="24"/>
          <w:szCs w:val="24"/>
          <w:lang w:val="de-DE" w:eastAsia="de-DE"/>
        </w:rPr>
      </w:pPr>
      <w:hyperlink w:anchor="_Toc382912102" w:history="1">
        <w:r w:rsidR="00345ACB" w:rsidRPr="00B666ED">
          <w:rPr>
            <w:rStyle w:val="Hyperlink"/>
            <w:noProof/>
          </w:rPr>
          <w:t>9.6.15</w:t>
        </w:r>
        <w:r w:rsidR="00345ACB">
          <w:rPr>
            <w:rFonts w:eastAsia="Times New Roman"/>
            <w:noProof/>
            <w:sz w:val="24"/>
            <w:szCs w:val="24"/>
            <w:lang w:val="de-DE" w:eastAsia="de-DE"/>
          </w:rPr>
          <w:tab/>
        </w:r>
        <w:r w:rsidR="00345ACB" w:rsidRPr="00B666ED">
          <w:rPr>
            <w:rStyle w:val="Hyperlink"/>
            <w:noProof/>
          </w:rPr>
          <w:t>Is [not] Present (unary, non-associative)</w:t>
        </w:r>
        <w:r w:rsidR="00345ACB">
          <w:rPr>
            <w:noProof/>
            <w:webHidden/>
          </w:rPr>
          <w:tab/>
        </w:r>
        <w:r w:rsidR="00345ACB">
          <w:rPr>
            <w:noProof/>
            <w:webHidden/>
          </w:rPr>
          <w:fldChar w:fldCharType="begin"/>
        </w:r>
        <w:r w:rsidR="00345ACB">
          <w:rPr>
            <w:noProof/>
            <w:webHidden/>
          </w:rPr>
          <w:instrText xml:space="preserve"> PAGEREF _Toc382912102 \h </w:instrText>
        </w:r>
        <w:r w:rsidR="00345ACB">
          <w:rPr>
            <w:noProof/>
            <w:webHidden/>
          </w:rPr>
        </w:r>
        <w:r w:rsidR="00345ACB">
          <w:rPr>
            <w:noProof/>
            <w:webHidden/>
          </w:rPr>
          <w:fldChar w:fldCharType="separate"/>
        </w:r>
        <w:r w:rsidR="00345ACB">
          <w:rPr>
            <w:noProof/>
            <w:webHidden/>
          </w:rPr>
          <w:t>58</w:t>
        </w:r>
        <w:r w:rsidR="00345ACB">
          <w:rPr>
            <w:noProof/>
            <w:webHidden/>
          </w:rPr>
          <w:fldChar w:fldCharType="end"/>
        </w:r>
      </w:hyperlink>
    </w:p>
    <w:p w14:paraId="15DCE2F1" w14:textId="77777777" w:rsidR="00345ACB" w:rsidRDefault="00E76D1B">
      <w:pPr>
        <w:pStyle w:val="TOC3"/>
        <w:rPr>
          <w:rFonts w:eastAsia="Times New Roman"/>
          <w:noProof/>
          <w:sz w:val="24"/>
          <w:szCs w:val="24"/>
          <w:lang w:val="de-DE" w:eastAsia="de-DE"/>
        </w:rPr>
      </w:pPr>
      <w:hyperlink w:anchor="_Toc382912103" w:history="1">
        <w:r w:rsidR="00345ACB" w:rsidRPr="00B666ED">
          <w:rPr>
            <w:rStyle w:val="Hyperlink"/>
            <w:noProof/>
          </w:rPr>
          <w:t>9.6.16</w:t>
        </w:r>
        <w:r w:rsidR="00345ACB">
          <w:rPr>
            <w:rFonts w:eastAsia="Times New Roman"/>
            <w:noProof/>
            <w:sz w:val="24"/>
            <w:szCs w:val="24"/>
            <w:lang w:val="de-DE" w:eastAsia="de-DE"/>
          </w:rPr>
          <w:tab/>
        </w:r>
        <w:r w:rsidR="00345ACB" w:rsidRPr="00B666ED">
          <w:rPr>
            <w:rStyle w:val="Hyperlink"/>
            <w:noProof/>
          </w:rPr>
          <w:t>Is [not] Null (unary, non-associative)</w:t>
        </w:r>
        <w:r w:rsidR="00345ACB">
          <w:rPr>
            <w:noProof/>
            <w:webHidden/>
          </w:rPr>
          <w:tab/>
        </w:r>
        <w:r w:rsidR="00345ACB">
          <w:rPr>
            <w:noProof/>
            <w:webHidden/>
          </w:rPr>
          <w:fldChar w:fldCharType="begin"/>
        </w:r>
        <w:r w:rsidR="00345ACB">
          <w:rPr>
            <w:noProof/>
            <w:webHidden/>
          </w:rPr>
          <w:instrText xml:space="preserve"> PAGEREF _Toc382912103 \h </w:instrText>
        </w:r>
        <w:r w:rsidR="00345ACB">
          <w:rPr>
            <w:noProof/>
            <w:webHidden/>
          </w:rPr>
        </w:r>
        <w:r w:rsidR="00345ACB">
          <w:rPr>
            <w:noProof/>
            <w:webHidden/>
          </w:rPr>
          <w:fldChar w:fldCharType="separate"/>
        </w:r>
        <w:r w:rsidR="00345ACB">
          <w:rPr>
            <w:noProof/>
            <w:webHidden/>
          </w:rPr>
          <w:t>58</w:t>
        </w:r>
        <w:r w:rsidR="00345ACB">
          <w:rPr>
            <w:noProof/>
            <w:webHidden/>
          </w:rPr>
          <w:fldChar w:fldCharType="end"/>
        </w:r>
      </w:hyperlink>
    </w:p>
    <w:p w14:paraId="55FAF9DC" w14:textId="77777777" w:rsidR="00345ACB" w:rsidRDefault="00E76D1B">
      <w:pPr>
        <w:pStyle w:val="TOC3"/>
        <w:rPr>
          <w:rFonts w:eastAsia="Times New Roman"/>
          <w:noProof/>
          <w:sz w:val="24"/>
          <w:szCs w:val="24"/>
          <w:lang w:val="de-DE" w:eastAsia="de-DE"/>
        </w:rPr>
      </w:pPr>
      <w:hyperlink w:anchor="_Toc382912104" w:history="1">
        <w:r w:rsidR="00345ACB" w:rsidRPr="00B666ED">
          <w:rPr>
            <w:rStyle w:val="Hyperlink"/>
            <w:noProof/>
          </w:rPr>
          <w:t>9.6.17</w:t>
        </w:r>
        <w:r w:rsidR="00345ACB">
          <w:rPr>
            <w:rFonts w:eastAsia="Times New Roman"/>
            <w:noProof/>
            <w:sz w:val="24"/>
            <w:szCs w:val="24"/>
            <w:lang w:val="de-DE" w:eastAsia="de-DE"/>
          </w:rPr>
          <w:tab/>
        </w:r>
        <w:r w:rsidR="00345ACB" w:rsidRPr="00B666ED">
          <w:rPr>
            <w:rStyle w:val="Hyperlink"/>
            <w:noProof/>
          </w:rPr>
          <w:t>Is [not] Boolean (unary, non-associative)</w:t>
        </w:r>
        <w:r w:rsidR="00345ACB">
          <w:rPr>
            <w:noProof/>
            <w:webHidden/>
          </w:rPr>
          <w:tab/>
        </w:r>
        <w:r w:rsidR="00345ACB">
          <w:rPr>
            <w:noProof/>
            <w:webHidden/>
          </w:rPr>
          <w:fldChar w:fldCharType="begin"/>
        </w:r>
        <w:r w:rsidR="00345ACB">
          <w:rPr>
            <w:noProof/>
            <w:webHidden/>
          </w:rPr>
          <w:instrText xml:space="preserve"> PAGEREF _Toc382912104 \h </w:instrText>
        </w:r>
        <w:r w:rsidR="00345ACB">
          <w:rPr>
            <w:noProof/>
            <w:webHidden/>
          </w:rPr>
        </w:r>
        <w:r w:rsidR="00345ACB">
          <w:rPr>
            <w:noProof/>
            <w:webHidden/>
          </w:rPr>
          <w:fldChar w:fldCharType="separate"/>
        </w:r>
        <w:r w:rsidR="00345ACB">
          <w:rPr>
            <w:noProof/>
            <w:webHidden/>
          </w:rPr>
          <w:t>58</w:t>
        </w:r>
        <w:r w:rsidR="00345ACB">
          <w:rPr>
            <w:noProof/>
            <w:webHidden/>
          </w:rPr>
          <w:fldChar w:fldCharType="end"/>
        </w:r>
      </w:hyperlink>
    </w:p>
    <w:p w14:paraId="1850639C" w14:textId="77777777" w:rsidR="00345ACB" w:rsidRDefault="00E76D1B">
      <w:pPr>
        <w:pStyle w:val="TOC3"/>
        <w:rPr>
          <w:rFonts w:eastAsia="Times New Roman"/>
          <w:noProof/>
          <w:sz w:val="24"/>
          <w:szCs w:val="24"/>
          <w:lang w:val="de-DE" w:eastAsia="de-DE"/>
        </w:rPr>
      </w:pPr>
      <w:hyperlink w:anchor="_Toc382912105" w:history="1">
        <w:r w:rsidR="00345ACB" w:rsidRPr="00B666ED">
          <w:rPr>
            <w:rStyle w:val="Hyperlink"/>
            <w:noProof/>
          </w:rPr>
          <w:t>9.6.18</w:t>
        </w:r>
        <w:r w:rsidR="00345ACB">
          <w:rPr>
            <w:rFonts w:eastAsia="Times New Roman"/>
            <w:noProof/>
            <w:sz w:val="24"/>
            <w:szCs w:val="24"/>
            <w:lang w:val="de-DE" w:eastAsia="de-DE"/>
          </w:rPr>
          <w:tab/>
        </w:r>
        <w:r w:rsidR="00345ACB" w:rsidRPr="00B666ED">
          <w:rPr>
            <w:rStyle w:val="Hyperlink"/>
            <w:noProof/>
          </w:rPr>
          <w:t>Is [not] Number (unary, non-associative)</w:t>
        </w:r>
        <w:r w:rsidR="00345ACB">
          <w:rPr>
            <w:noProof/>
            <w:webHidden/>
          </w:rPr>
          <w:tab/>
        </w:r>
        <w:r w:rsidR="00345ACB">
          <w:rPr>
            <w:noProof/>
            <w:webHidden/>
          </w:rPr>
          <w:fldChar w:fldCharType="begin"/>
        </w:r>
        <w:r w:rsidR="00345ACB">
          <w:rPr>
            <w:noProof/>
            <w:webHidden/>
          </w:rPr>
          <w:instrText xml:space="preserve"> PAGEREF _Toc382912105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5F0A26B8" w14:textId="77777777" w:rsidR="00345ACB" w:rsidRDefault="00E76D1B">
      <w:pPr>
        <w:pStyle w:val="TOC3"/>
        <w:rPr>
          <w:rFonts w:eastAsia="Times New Roman"/>
          <w:noProof/>
          <w:sz w:val="24"/>
          <w:szCs w:val="24"/>
          <w:lang w:val="de-DE" w:eastAsia="de-DE"/>
        </w:rPr>
      </w:pPr>
      <w:hyperlink w:anchor="_Toc382912106" w:history="1">
        <w:r w:rsidR="00345ACB" w:rsidRPr="00B666ED">
          <w:rPr>
            <w:rStyle w:val="Hyperlink"/>
            <w:noProof/>
          </w:rPr>
          <w:t>9.6.19</w:t>
        </w:r>
        <w:r w:rsidR="00345ACB">
          <w:rPr>
            <w:rFonts w:eastAsia="Times New Roman"/>
            <w:noProof/>
            <w:sz w:val="24"/>
            <w:szCs w:val="24"/>
            <w:lang w:val="de-DE" w:eastAsia="de-DE"/>
          </w:rPr>
          <w:tab/>
        </w:r>
        <w:r w:rsidR="00345ACB" w:rsidRPr="00B666ED">
          <w:rPr>
            <w:rStyle w:val="Hyperlink"/>
            <w:noProof/>
          </w:rPr>
          <w:t>Is [not] String (unary, non-associative)</w:t>
        </w:r>
        <w:r w:rsidR="00345ACB">
          <w:rPr>
            <w:noProof/>
            <w:webHidden/>
          </w:rPr>
          <w:tab/>
        </w:r>
        <w:r w:rsidR="00345ACB">
          <w:rPr>
            <w:noProof/>
            <w:webHidden/>
          </w:rPr>
          <w:fldChar w:fldCharType="begin"/>
        </w:r>
        <w:r w:rsidR="00345ACB">
          <w:rPr>
            <w:noProof/>
            <w:webHidden/>
          </w:rPr>
          <w:instrText xml:space="preserve"> PAGEREF _Toc382912106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237C52E3" w14:textId="77777777" w:rsidR="00345ACB" w:rsidRDefault="00E76D1B">
      <w:pPr>
        <w:pStyle w:val="TOC3"/>
        <w:rPr>
          <w:rFonts w:eastAsia="Times New Roman"/>
          <w:noProof/>
          <w:sz w:val="24"/>
          <w:szCs w:val="24"/>
          <w:lang w:val="de-DE" w:eastAsia="de-DE"/>
        </w:rPr>
      </w:pPr>
      <w:hyperlink w:anchor="_Toc382912107" w:history="1">
        <w:r w:rsidR="00345ACB" w:rsidRPr="00B666ED">
          <w:rPr>
            <w:rStyle w:val="Hyperlink"/>
            <w:noProof/>
          </w:rPr>
          <w:t>9.6.20</w:t>
        </w:r>
        <w:r w:rsidR="00345ACB">
          <w:rPr>
            <w:rFonts w:eastAsia="Times New Roman"/>
            <w:noProof/>
            <w:sz w:val="24"/>
            <w:szCs w:val="24"/>
            <w:lang w:val="de-DE" w:eastAsia="de-DE"/>
          </w:rPr>
          <w:tab/>
        </w:r>
        <w:r w:rsidR="00345ACB" w:rsidRPr="00B666ED">
          <w:rPr>
            <w:rStyle w:val="Hyperlink"/>
            <w:noProof/>
          </w:rPr>
          <w:t>Is [not] Time (unary, non-associative)</w:t>
        </w:r>
        <w:r w:rsidR="00345ACB">
          <w:rPr>
            <w:noProof/>
            <w:webHidden/>
          </w:rPr>
          <w:tab/>
        </w:r>
        <w:r w:rsidR="00345ACB">
          <w:rPr>
            <w:noProof/>
            <w:webHidden/>
          </w:rPr>
          <w:fldChar w:fldCharType="begin"/>
        </w:r>
        <w:r w:rsidR="00345ACB">
          <w:rPr>
            <w:noProof/>
            <w:webHidden/>
          </w:rPr>
          <w:instrText xml:space="preserve"> PAGEREF _Toc382912107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73849379" w14:textId="77777777" w:rsidR="00345ACB" w:rsidRDefault="00E76D1B">
      <w:pPr>
        <w:pStyle w:val="TOC3"/>
        <w:rPr>
          <w:rFonts w:eastAsia="Times New Roman"/>
          <w:noProof/>
          <w:sz w:val="24"/>
          <w:szCs w:val="24"/>
          <w:lang w:val="de-DE" w:eastAsia="de-DE"/>
        </w:rPr>
      </w:pPr>
      <w:hyperlink w:anchor="_Toc382912108" w:history="1">
        <w:r w:rsidR="00345ACB" w:rsidRPr="00B666ED">
          <w:rPr>
            <w:rStyle w:val="Hyperlink"/>
            <w:noProof/>
          </w:rPr>
          <w:t>9.6.21</w:t>
        </w:r>
        <w:r w:rsidR="00345ACB">
          <w:rPr>
            <w:rFonts w:eastAsia="Times New Roman"/>
            <w:noProof/>
            <w:sz w:val="24"/>
            <w:szCs w:val="24"/>
            <w:lang w:val="de-DE" w:eastAsia="de-DE"/>
          </w:rPr>
          <w:tab/>
        </w:r>
        <w:r w:rsidR="00345ACB" w:rsidRPr="00B666ED">
          <w:rPr>
            <w:rStyle w:val="Hyperlink"/>
            <w:noProof/>
          </w:rPr>
          <w:t>Is [not] Time of day (unary, non-associative)</w:t>
        </w:r>
        <w:r w:rsidR="00345ACB">
          <w:rPr>
            <w:noProof/>
            <w:webHidden/>
          </w:rPr>
          <w:tab/>
        </w:r>
        <w:r w:rsidR="00345ACB">
          <w:rPr>
            <w:noProof/>
            <w:webHidden/>
          </w:rPr>
          <w:fldChar w:fldCharType="begin"/>
        </w:r>
        <w:r w:rsidR="00345ACB">
          <w:rPr>
            <w:noProof/>
            <w:webHidden/>
          </w:rPr>
          <w:instrText xml:space="preserve"> PAGEREF _Toc382912108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401A6DF6" w14:textId="77777777" w:rsidR="00345ACB" w:rsidRDefault="00E76D1B">
      <w:pPr>
        <w:pStyle w:val="TOC3"/>
        <w:rPr>
          <w:rFonts w:eastAsia="Times New Roman"/>
          <w:noProof/>
          <w:sz w:val="24"/>
          <w:szCs w:val="24"/>
          <w:lang w:val="de-DE" w:eastAsia="de-DE"/>
        </w:rPr>
      </w:pPr>
      <w:hyperlink w:anchor="_Toc382912109" w:history="1">
        <w:r w:rsidR="00345ACB" w:rsidRPr="00B666ED">
          <w:rPr>
            <w:rStyle w:val="Hyperlink"/>
            <w:noProof/>
          </w:rPr>
          <w:t>9.6.22</w:t>
        </w:r>
        <w:r w:rsidR="00345ACB">
          <w:rPr>
            <w:rFonts w:eastAsia="Times New Roman"/>
            <w:noProof/>
            <w:sz w:val="24"/>
            <w:szCs w:val="24"/>
            <w:lang w:val="de-DE" w:eastAsia="de-DE"/>
          </w:rPr>
          <w:tab/>
        </w:r>
        <w:r w:rsidR="00345ACB" w:rsidRPr="00B666ED">
          <w:rPr>
            <w:rStyle w:val="Hyperlink"/>
            <w:noProof/>
          </w:rPr>
          <w:t>Is [not] Duration (unary, non-associative)</w:t>
        </w:r>
        <w:r w:rsidR="00345ACB">
          <w:rPr>
            <w:noProof/>
            <w:webHidden/>
          </w:rPr>
          <w:tab/>
        </w:r>
        <w:r w:rsidR="00345ACB">
          <w:rPr>
            <w:noProof/>
            <w:webHidden/>
          </w:rPr>
          <w:fldChar w:fldCharType="begin"/>
        </w:r>
        <w:r w:rsidR="00345ACB">
          <w:rPr>
            <w:noProof/>
            <w:webHidden/>
          </w:rPr>
          <w:instrText xml:space="preserve"> PAGEREF _Toc382912109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50F94A83" w14:textId="77777777" w:rsidR="00345ACB" w:rsidRDefault="00E76D1B">
      <w:pPr>
        <w:pStyle w:val="TOC3"/>
        <w:rPr>
          <w:rFonts w:eastAsia="Times New Roman"/>
          <w:noProof/>
          <w:sz w:val="24"/>
          <w:szCs w:val="24"/>
          <w:lang w:val="de-DE" w:eastAsia="de-DE"/>
        </w:rPr>
      </w:pPr>
      <w:hyperlink w:anchor="_Toc382912110" w:history="1">
        <w:r w:rsidR="00345ACB" w:rsidRPr="00B666ED">
          <w:rPr>
            <w:rStyle w:val="Hyperlink"/>
            <w:noProof/>
          </w:rPr>
          <w:t>9.6.23</w:t>
        </w:r>
        <w:r w:rsidR="00345ACB">
          <w:rPr>
            <w:rFonts w:eastAsia="Times New Roman"/>
            <w:noProof/>
            <w:sz w:val="24"/>
            <w:szCs w:val="24"/>
            <w:lang w:val="de-DE" w:eastAsia="de-DE"/>
          </w:rPr>
          <w:tab/>
        </w:r>
        <w:r w:rsidR="00345ACB" w:rsidRPr="00B666ED">
          <w:rPr>
            <w:rStyle w:val="Hyperlink"/>
            <w:noProof/>
          </w:rPr>
          <w:t>Is [not] List (unary, non-associative)</w:t>
        </w:r>
        <w:r w:rsidR="00345ACB">
          <w:rPr>
            <w:noProof/>
            <w:webHidden/>
          </w:rPr>
          <w:tab/>
        </w:r>
        <w:r w:rsidR="00345ACB">
          <w:rPr>
            <w:noProof/>
            <w:webHidden/>
          </w:rPr>
          <w:fldChar w:fldCharType="begin"/>
        </w:r>
        <w:r w:rsidR="00345ACB">
          <w:rPr>
            <w:noProof/>
            <w:webHidden/>
          </w:rPr>
          <w:instrText xml:space="preserve"> PAGEREF _Toc382912110 \h </w:instrText>
        </w:r>
        <w:r w:rsidR="00345ACB">
          <w:rPr>
            <w:noProof/>
            <w:webHidden/>
          </w:rPr>
        </w:r>
        <w:r w:rsidR="00345ACB">
          <w:rPr>
            <w:noProof/>
            <w:webHidden/>
          </w:rPr>
          <w:fldChar w:fldCharType="separate"/>
        </w:r>
        <w:r w:rsidR="00345ACB">
          <w:rPr>
            <w:noProof/>
            <w:webHidden/>
          </w:rPr>
          <w:t>59</w:t>
        </w:r>
        <w:r w:rsidR="00345ACB">
          <w:rPr>
            <w:noProof/>
            <w:webHidden/>
          </w:rPr>
          <w:fldChar w:fldCharType="end"/>
        </w:r>
      </w:hyperlink>
    </w:p>
    <w:p w14:paraId="06AC5CC2" w14:textId="77777777" w:rsidR="00345ACB" w:rsidRDefault="00E76D1B">
      <w:pPr>
        <w:pStyle w:val="TOC3"/>
        <w:rPr>
          <w:rFonts w:eastAsia="Times New Roman"/>
          <w:noProof/>
          <w:sz w:val="24"/>
          <w:szCs w:val="24"/>
          <w:lang w:val="de-DE" w:eastAsia="de-DE"/>
        </w:rPr>
      </w:pPr>
      <w:hyperlink w:anchor="_Toc382912111" w:history="1">
        <w:r w:rsidR="00345ACB" w:rsidRPr="00B666ED">
          <w:rPr>
            <w:rStyle w:val="Hyperlink"/>
            <w:noProof/>
          </w:rPr>
          <w:t>9.6.24</w:t>
        </w:r>
        <w:r w:rsidR="00345ACB">
          <w:rPr>
            <w:rFonts w:eastAsia="Times New Roman"/>
            <w:noProof/>
            <w:sz w:val="24"/>
            <w:szCs w:val="24"/>
            <w:lang w:val="de-DE" w:eastAsia="de-DE"/>
          </w:rPr>
          <w:tab/>
        </w:r>
        <w:r w:rsidR="00345ACB" w:rsidRPr="00B666ED">
          <w:rPr>
            <w:rStyle w:val="Hyperlink"/>
            <w:noProof/>
          </w:rPr>
          <w:t>[not] In (binary, non-associative)</w:t>
        </w:r>
        <w:r w:rsidR="00345ACB">
          <w:rPr>
            <w:noProof/>
            <w:webHidden/>
          </w:rPr>
          <w:tab/>
        </w:r>
        <w:r w:rsidR="00345ACB">
          <w:rPr>
            <w:noProof/>
            <w:webHidden/>
          </w:rPr>
          <w:fldChar w:fldCharType="begin"/>
        </w:r>
        <w:r w:rsidR="00345ACB">
          <w:rPr>
            <w:noProof/>
            <w:webHidden/>
          </w:rPr>
          <w:instrText xml:space="preserve"> PAGEREF _Toc382912111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1D6F37CD" w14:textId="77777777" w:rsidR="00345ACB" w:rsidRDefault="00E76D1B">
      <w:pPr>
        <w:pStyle w:val="TOC3"/>
        <w:rPr>
          <w:rFonts w:eastAsia="Times New Roman"/>
          <w:noProof/>
          <w:sz w:val="24"/>
          <w:szCs w:val="24"/>
          <w:lang w:val="de-DE" w:eastAsia="de-DE"/>
        </w:rPr>
      </w:pPr>
      <w:hyperlink w:anchor="_Toc382912112" w:history="1">
        <w:r w:rsidR="00345ACB" w:rsidRPr="00B666ED">
          <w:rPr>
            <w:rStyle w:val="Hyperlink"/>
            <w:noProof/>
          </w:rPr>
          <w:t>9.6.25</w:t>
        </w:r>
        <w:r w:rsidR="00345ACB">
          <w:rPr>
            <w:rFonts w:eastAsia="Times New Roman"/>
            <w:noProof/>
            <w:sz w:val="24"/>
            <w:szCs w:val="24"/>
            <w:lang w:val="de-DE" w:eastAsia="de-DE"/>
          </w:rPr>
          <w:tab/>
        </w:r>
        <w:r w:rsidR="00345ACB" w:rsidRPr="00B666ED">
          <w:rPr>
            <w:rStyle w:val="Hyperlink"/>
            <w:noProof/>
          </w:rPr>
          <w:t>Is [not] Object (unary, non-associative)</w:t>
        </w:r>
        <w:r w:rsidR="00345ACB">
          <w:rPr>
            <w:noProof/>
            <w:webHidden/>
          </w:rPr>
          <w:tab/>
        </w:r>
        <w:r w:rsidR="00345ACB">
          <w:rPr>
            <w:noProof/>
            <w:webHidden/>
          </w:rPr>
          <w:fldChar w:fldCharType="begin"/>
        </w:r>
        <w:r w:rsidR="00345ACB">
          <w:rPr>
            <w:noProof/>
            <w:webHidden/>
          </w:rPr>
          <w:instrText xml:space="preserve"> PAGEREF _Toc382912112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4EBC6539" w14:textId="77777777" w:rsidR="00345ACB" w:rsidRDefault="00E76D1B">
      <w:pPr>
        <w:pStyle w:val="TOC3"/>
        <w:rPr>
          <w:rFonts w:eastAsia="Times New Roman"/>
          <w:noProof/>
          <w:sz w:val="24"/>
          <w:szCs w:val="24"/>
          <w:lang w:val="de-DE" w:eastAsia="de-DE"/>
        </w:rPr>
      </w:pPr>
      <w:hyperlink w:anchor="_Toc382912113" w:history="1">
        <w:r w:rsidR="00345ACB" w:rsidRPr="00B666ED">
          <w:rPr>
            <w:rStyle w:val="Hyperlink"/>
            <w:noProof/>
          </w:rPr>
          <w:t>9.6.26</w:t>
        </w:r>
        <w:r w:rsidR="00345ACB">
          <w:rPr>
            <w:rFonts w:eastAsia="Times New Roman"/>
            <w:noProof/>
            <w:sz w:val="24"/>
            <w:szCs w:val="24"/>
            <w:lang w:val="de-DE" w:eastAsia="de-DE"/>
          </w:rPr>
          <w:tab/>
        </w:r>
        <w:r w:rsidR="00345ACB" w:rsidRPr="00B666ED">
          <w:rPr>
            <w:rStyle w:val="Hyperlink"/>
            <w:noProof/>
          </w:rPr>
          <w:t>Is [not] &lt;Object-Type&gt; (unary, non-associative)</w:t>
        </w:r>
        <w:r w:rsidR="00345ACB">
          <w:rPr>
            <w:noProof/>
            <w:webHidden/>
          </w:rPr>
          <w:tab/>
        </w:r>
        <w:r w:rsidR="00345ACB">
          <w:rPr>
            <w:noProof/>
            <w:webHidden/>
          </w:rPr>
          <w:fldChar w:fldCharType="begin"/>
        </w:r>
        <w:r w:rsidR="00345ACB">
          <w:rPr>
            <w:noProof/>
            <w:webHidden/>
          </w:rPr>
          <w:instrText xml:space="preserve"> PAGEREF _Toc382912113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2C842CED" w14:textId="77777777" w:rsidR="00345ACB" w:rsidRDefault="00E76D1B">
      <w:pPr>
        <w:pStyle w:val="TOC3"/>
        <w:rPr>
          <w:rFonts w:eastAsia="Times New Roman"/>
          <w:noProof/>
          <w:sz w:val="24"/>
          <w:szCs w:val="24"/>
          <w:lang w:val="de-DE" w:eastAsia="de-DE"/>
        </w:rPr>
      </w:pPr>
      <w:hyperlink w:anchor="_Toc382912114" w:history="1">
        <w:r w:rsidR="00345ACB" w:rsidRPr="00B666ED">
          <w:rPr>
            <w:rStyle w:val="Hyperlink"/>
            <w:noProof/>
          </w:rPr>
          <w:t>9.6.27</w:t>
        </w:r>
        <w:r w:rsidR="00345ACB">
          <w:rPr>
            <w:rFonts w:eastAsia="Times New Roman"/>
            <w:noProof/>
            <w:sz w:val="24"/>
            <w:szCs w:val="24"/>
            <w:lang w:val="de-DE" w:eastAsia="de-DE"/>
          </w:rPr>
          <w:tab/>
        </w:r>
        <w:r w:rsidR="00345ACB" w:rsidRPr="00B666ED">
          <w:rPr>
            <w:rStyle w:val="Hyperlink"/>
            <w:noProof/>
          </w:rPr>
          <w:t>Is [not] Fuzzy (unary, non-associative)</w:t>
        </w:r>
        <w:r w:rsidR="00345ACB">
          <w:rPr>
            <w:noProof/>
            <w:webHidden/>
          </w:rPr>
          <w:tab/>
        </w:r>
        <w:r w:rsidR="00345ACB">
          <w:rPr>
            <w:noProof/>
            <w:webHidden/>
          </w:rPr>
          <w:fldChar w:fldCharType="begin"/>
        </w:r>
        <w:r w:rsidR="00345ACB">
          <w:rPr>
            <w:noProof/>
            <w:webHidden/>
          </w:rPr>
          <w:instrText xml:space="preserve"> PAGEREF _Toc382912114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65BC452E" w14:textId="77777777" w:rsidR="00345ACB" w:rsidRDefault="00E76D1B">
      <w:pPr>
        <w:pStyle w:val="TOC3"/>
        <w:rPr>
          <w:rFonts w:eastAsia="Times New Roman"/>
          <w:noProof/>
          <w:sz w:val="24"/>
          <w:szCs w:val="24"/>
          <w:lang w:val="de-DE" w:eastAsia="de-DE"/>
        </w:rPr>
      </w:pPr>
      <w:hyperlink w:anchor="_Toc382912115" w:history="1">
        <w:r w:rsidR="00345ACB" w:rsidRPr="00B666ED">
          <w:rPr>
            <w:rStyle w:val="Hyperlink"/>
            <w:noProof/>
          </w:rPr>
          <w:t>9.6.28</w:t>
        </w:r>
        <w:r w:rsidR="00345ACB">
          <w:rPr>
            <w:rFonts w:eastAsia="Times New Roman"/>
            <w:noProof/>
            <w:sz w:val="24"/>
            <w:szCs w:val="24"/>
            <w:lang w:val="de-DE" w:eastAsia="de-DE"/>
          </w:rPr>
          <w:tab/>
        </w:r>
        <w:r w:rsidR="00345ACB" w:rsidRPr="00B666ED">
          <w:rPr>
            <w:rStyle w:val="Hyperlink"/>
            <w:noProof/>
          </w:rPr>
          <w:t>Is [not] Crisp (unary, non-associative)</w:t>
        </w:r>
        <w:r w:rsidR="00345ACB">
          <w:rPr>
            <w:noProof/>
            <w:webHidden/>
          </w:rPr>
          <w:tab/>
        </w:r>
        <w:r w:rsidR="00345ACB">
          <w:rPr>
            <w:noProof/>
            <w:webHidden/>
          </w:rPr>
          <w:fldChar w:fldCharType="begin"/>
        </w:r>
        <w:r w:rsidR="00345ACB">
          <w:rPr>
            <w:noProof/>
            <w:webHidden/>
          </w:rPr>
          <w:instrText xml:space="preserve"> PAGEREF _Toc382912115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02B6E1B0" w14:textId="77777777" w:rsidR="00345ACB" w:rsidRDefault="00E76D1B">
      <w:pPr>
        <w:pStyle w:val="TOC2"/>
        <w:rPr>
          <w:rFonts w:eastAsia="Times New Roman"/>
          <w:noProof/>
          <w:sz w:val="24"/>
          <w:szCs w:val="24"/>
          <w:lang w:val="de-DE" w:eastAsia="de-DE"/>
        </w:rPr>
      </w:pPr>
      <w:hyperlink w:anchor="_Toc382912116" w:history="1">
        <w:r w:rsidR="00345ACB" w:rsidRPr="00B666ED">
          <w:rPr>
            <w:rStyle w:val="Hyperlink"/>
            <w:noProof/>
          </w:rPr>
          <w:t>9.7</w:t>
        </w:r>
        <w:r w:rsidR="00345ACB">
          <w:rPr>
            <w:rFonts w:eastAsia="Times New Roman"/>
            <w:noProof/>
            <w:sz w:val="24"/>
            <w:szCs w:val="24"/>
            <w:lang w:val="de-DE" w:eastAsia="de-DE"/>
          </w:rPr>
          <w:tab/>
        </w:r>
        <w:r w:rsidR="00345ACB" w:rsidRPr="00B666ED">
          <w:rPr>
            <w:rStyle w:val="Hyperlink"/>
            <w:noProof/>
          </w:rPr>
          <w:t>Occur Comparison Operators</w:t>
        </w:r>
        <w:r w:rsidR="00345ACB">
          <w:rPr>
            <w:noProof/>
            <w:webHidden/>
          </w:rPr>
          <w:tab/>
        </w:r>
        <w:r w:rsidR="00345ACB">
          <w:rPr>
            <w:noProof/>
            <w:webHidden/>
          </w:rPr>
          <w:fldChar w:fldCharType="begin"/>
        </w:r>
        <w:r w:rsidR="00345ACB">
          <w:rPr>
            <w:noProof/>
            <w:webHidden/>
          </w:rPr>
          <w:instrText xml:space="preserve"> PAGEREF _Toc382912116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3CFCC699" w14:textId="77777777" w:rsidR="00345ACB" w:rsidRDefault="00E76D1B">
      <w:pPr>
        <w:pStyle w:val="TOC3"/>
        <w:rPr>
          <w:rFonts w:eastAsia="Times New Roman"/>
          <w:noProof/>
          <w:sz w:val="24"/>
          <w:szCs w:val="24"/>
          <w:lang w:val="de-DE" w:eastAsia="de-DE"/>
        </w:rPr>
      </w:pPr>
      <w:hyperlink w:anchor="_Toc382912117" w:history="1">
        <w:r w:rsidR="00345ACB" w:rsidRPr="00B666ED">
          <w:rPr>
            <w:rStyle w:val="Hyperlink"/>
            <w:noProof/>
          </w:rPr>
          <w:t>9.7.1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_Toc382912117 \h </w:instrText>
        </w:r>
        <w:r w:rsidR="00345ACB">
          <w:rPr>
            <w:noProof/>
            <w:webHidden/>
          </w:rPr>
        </w:r>
        <w:r w:rsidR="00345ACB">
          <w:rPr>
            <w:noProof/>
            <w:webHidden/>
          </w:rPr>
          <w:fldChar w:fldCharType="separate"/>
        </w:r>
        <w:r w:rsidR="00345ACB">
          <w:rPr>
            <w:noProof/>
            <w:webHidden/>
          </w:rPr>
          <w:t>60</w:t>
        </w:r>
        <w:r w:rsidR="00345ACB">
          <w:rPr>
            <w:noProof/>
            <w:webHidden/>
          </w:rPr>
          <w:fldChar w:fldCharType="end"/>
        </w:r>
      </w:hyperlink>
    </w:p>
    <w:p w14:paraId="485BB520" w14:textId="77777777" w:rsidR="00345ACB" w:rsidRDefault="00E76D1B">
      <w:pPr>
        <w:pStyle w:val="TOC3"/>
        <w:rPr>
          <w:rFonts w:eastAsia="Times New Roman"/>
          <w:noProof/>
          <w:sz w:val="24"/>
          <w:szCs w:val="24"/>
          <w:lang w:val="de-DE" w:eastAsia="de-DE"/>
        </w:rPr>
      </w:pPr>
      <w:hyperlink w:anchor="_Toc382912118" w:history="1">
        <w:r w:rsidR="00345ACB" w:rsidRPr="00B666ED">
          <w:rPr>
            <w:rStyle w:val="Hyperlink"/>
            <w:noProof/>
          </w:rPr>
          <w:t>9.7.2</w:t>
        </w:r>
        <w:r w:rsidR="00345ACB">
          <w:rPr>
            <w:rFonts w:eastAsia="Times New Roman"/>
            <w:noProof/>
            <w:sz w:val="24"/>
            <w:szCs w:val="24"/>
            <w:lang w:val="de-DE" w:eastAsia="de-DE"/>
          </w:rPr>
          <w:tab/>
        </w:r>
        <w:r w:rsidR="00345ACB" w:rsidRPr="00B666ED">
          <w:rPr>
            <w:rStyle w:val="Hyperlink"/>
            <w:noProof/>
          </w:rPr>
          <w:t>Occur [not] Equal (binary, non-associative)</w:t>
        </w:r>
        <w:r w:rsidR="00345ACB">
          <w:rPr>
            <w:noProof/>
            <w:webHidden/>
          </w:rPr>
          <w:tab/>
        </w:r>
        <w:r w:rsidR="00345ACB">
          <w:rPr>
            <w:noProof/>
            <w:webHidden/>
          </w:rPr>
          <w:fldChar w:fldCharType="begin"/>
        </w:r>
        <w:r w:rsidR="00345ACB">
          <w:rPr>
            <w:noProof/>
            <w:webHidden/>
          </w:rPr>
          <w:instrText xml:space="preserve"> PAGEREF _Toc382912118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0140596E" w14:textId="77777777" w:rsidR="00345ACB" w:rsidRDefault="00E76D1B">
      <w:pPr>
        <w:pStyle w:val="TOC3"/>
        <w:rPr>
          <w:rFonts w:eastAsia="Times New Roman"/>
          <w:noProof/>
          <w:sz w:val="24"/>
          <w:szCs w:val="24"/>
          <w:lang w:val="de-DE" w:eastAsia="de-DE"/>
        </w:rPr>
      </w:pPr>
      <w:hyperlink w:anchor="_Toc382912119" w:history="1">
        <w:r w:rsidR="00345ACB" w:rsidRPr="00B666ED">
          <w:rPr>
            <w:rStyle w:val="Hyperlink"/>
            <w:noProof/>
          </w:rPr>
          <w:t>9.7.3</w:t>
        </w:r>
        <w:r w:rsidR="00345ACB">
          <w:rPr>
            <w:rFonts w:eastAsia="Times New Roman"/>
            <w:noProof/>
            <w:sz w:val="24"/>
            <w:szCs w:val="24"/>
            <w:lang w:val="de-DE" w:eastAsia="de-DE"/>
          </w:rPr>
          <w:tab/>
        </w:r>
        <w:r w:rsidR="00345ACB" w:rsidRPr="00B666ED">
          <w:rPr>
            <w:rStyle w:val="Hyperlink"/>
            <w:noProof/>
          </w:rPr>
          <w:t>Occur [not] Within ... To (ternary, non-associative)</w:t>
        </w:r>
        <w:r w:rsidR="00345ACB">
          <w:rPr>
            <w:noProof/>
            <w:webHidden/>
          </w:rPr>
          <w:tab/>
        </w:r>
        <w:r w:rsidR="00345ACB">
          <w:rPr>
            <w:noProof/>
            <w:webHidden/>
          </w:rPr>
          <w:fldChar w:fldCharType="begin"/>
        </w:r>
        <w:r w:rsidR="00345ACB">
          <w:rPr>
            <w:noProof/>
            <w:webHidden/>
          </w:rPr>
          <w:instrText xml:space="preserve"> PAGEREF _Toc382912119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1CB38B68" w14:textId="77777777" w:rsidR="00345ACB" w:rsidRDefault="00E76D1B">
      <w:pPr>
        <w:pStyle w:val="TOC3"/>
        <w:rPr>
          <w:rFonts w:eastAsia="Times New Roman"/>
          <w:noProof/>
          <w:sz w:val="24"/>
          <w:szCs w:val="24"/>
          <w:lang w:val="de-DE" w:eastAsia="de-DE"/>
        </w:rPr>
      </w:pPr>
      <w:hyperlink w:anchor="_Toc382912120" w:history="1">
        <w:r w:rsidR="00345ACB" w:rsidRPr="00B666ED">
          <w:rPr>
            <w:rStyle w:val="Hyperlink"/>
            <w:noProof/>
          </w:rPr>
          <w:t>9.7.4</w:t>
        </w:r>
        <w:r w:rsidR="00345ACB">
          <w:rPr>
            <w:rFonts w:eastAsia="Times New Roman"/>
            <w:noProof/>
            <w:sz w:val="24"/>
            <w:szCs w:val="24"/>
            <w:lang w:val="de-DE" w:eastAsia="de-DE"/>
          </w:rPr>
          <w:tab/>
        </w:r>
        <w:r w:rsidR="00345ACB" w:rsidRPr="00B666ED">
          <w:rPr>
            <w:rStyle w:val="Hyperlink"/>
            <w:noProof/>
          </w:rPr>
          <w:t>Occur [not] Within ... Preceding (ternary, non-associative)</w:t>
        </w:r>
        <w:r w:rsidR="00345ACB">
          <w:rPr>
            <w:noProof/>
            <w:webHidden/>
          </w:rPr>
          <w:tab/>
        </w:r>
        <w:r w:rsidR="00345ACB">
          <w:rPr>
            <w:noProof/>
            <w:webHidden/>
          </w:rPr>
          <w:fldChar w:fldCharType="begin"/>
        </w:r>
        <w:r w:rsidR="00345ACB">
          <w:rPr>
            <w:noProof/>
            <w:webHidden/>
          </w:rPr>
          <w:instrText xml:space="preserve"> PAGEREF _Toc382912120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2EF7E256" w14:textId="77777777" w:rsidR="00345ACB" w:rsidRDefault="00E76D1B">
      <w:pPr>
        <w:pStyle w:val="TOC3"/>
        <w:rPr>
          <w:rFonts w:eastAsia="Times New Roman"/>
          <w:noProof/>
          <w:sz w:val="24"/>
          <w:szCs w:val="24"/>
          <w:lang w:val="de-DE" w:eastAsia="de-DE"/>
        </w:rPr>
      </w:pPr>
      <w:hyperlink w:anchor="_Toc382912121" w:history="1">
        <w:r w:rsidR="00345ACB" w:rsidRPr="00B666ED">
          <w:rPr>
            <w:rStyle w:val="Hyperlink"/>
            <w:noProof/>
          </w:rPr>
          <w:t>9.7.5</w:t>
        </w:r>
        <w:r w:rsidR="00345ACB">
          <w:rPr>
            <w:rFonts w:eastAsia="Times New Roman"/>
            <w:noProof/>
            <w:sz w:val="24"/>
            <w:szCs w:val="24"/>
            <w:lang w:val="de-DE" w:eastAsia="de-DE"/>
          </w:rPr>
          <w:tab/>
        </w:r>
        <w:r w:rsidR="00345ACB" w:rsidRPr="00B666ED">
          <w:rPr>
            <w:rStyle w:val="Hyperlink"/>
            <w:noProof/>
          </w:rPr>
          <w:t>Occur [not] Within ... Following (ternary, non-associative)</w:t>
        </w:r>
        <w:r w:rsidR="00345ACB">
          <w:rPr>
            <w:noProof/>
            <w:webHidden/>
          </w:rPr>
          <w:tab/>
        </w:r>
        <w:r w:rsidR="00345ACB">
          <w:rPr>
            <w:noProof/>
            <w:webHidden/>
          </w:rPr>
          <w:fldChar w:fldCharType="begin"/>
        </w:r>
        <w:r w:rsidR="00345ACB">
          <w:rPr>
            <w:noProof/>
            <w:webHidden/>
          </w:rPr>
          <w:instrText xml:space="preserve"> PAGEREF _Toc382912121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76B2BC24" w14:textId="77777777" w:rsidR="00345ACB" w:rsidRDefault="00E76D1B">
      <w:pPr>
        <w:pStyle w:val="TOC3"/>
        <w:rPr>
          <w:rFonts w:eastAsia="Times New Roman"/>
          <w:noProof/>
          <w:sz w:val="24"/>
          <w:szCs w:val="24"/>
          <w:lang w:val="de-DE" w:eastAsia="de-DE"/>
        </w:rPr>
      </w:pPr>
      <w:hyperlink w:anchor="_Toc382912122" w:history="1">
        <w:r w:rsidR="00345ACB" w:rsidRPr="00B666ED">
          <w:rPr>
            <w:rStyle w:val="Hyperlink"/>
            <w:noProof/>
          </w:rPr>
          <w:t>9.7.6</w:t>
        </w:r>
        <w:r w:rsidR="00345ACB">
          <w:rPr>
            <w:rFonts w:eastAsia="Times New Roman"/>
            <w:noProof/>
            <w:sz w:val="24"/>
            <w:szCs w:val="24"/>
            <w:lang w:val="de-DE" w:eastAsia="de-DE"/>
          </w:rPr>
          <w:tab/>
        </w:r>
        <w:r w:rsidR="00345ACB" w:rsidRPr="00B666ED">
          <w:rPr>
            <w:rStyle w:val="Hyperlink"/>
            <w:noProof/>
          </w:rPr>
          <w:t>Occur [not] Within . . . Surrounding (ternary, non-associative)</w:t>
        </w:r>
        <w:r w:rsidR="00345ACB">
          <w:rPr>
            <w:noProof/>
            <w:webHidden/>
          </w:rPr>
          <w:tab/>
        </w:r>
        <w:r w:rsidR="00345ACB">
          <w:rPr>
            <w:noProof/>
            <w:webHidden/>
          </w:rPr>
          <w:fldChar w:fldCharType="begin"/>
        </w:r>
        <w:r w:rsidR="00345ACB">
          <w:rPr>
            <w:noProof/>
            <w:webHidden/>
          </w:rPr>
          <w:instrText xml:space="preserve"> PAGEREF _Toc382912122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41E8B0CB" w14:textId="77777777" w:rsidR="00345ACB" w:rsidRDefault="00E76D1B">
      <w:pPr>
        <w:pStyle w:val="TOC3"/>
        <w:rPr>
          <w:rFonts w:eastAsia="Times New Roman"/>
          <w:noProof/>
          <w:sz w:val="24"/>
          <w:szCs w:val="24"/>
          <w:lang w:val="de-DE" w:eastAsia="de-DE"/>
        </w:rPr>
      </w:pPr>
      <w:hyperlink w:anchor="_Toc382912123" w:history="1">
        <w:r w:rsidR="00345ACB" w:rsidRPr="00B666ED">
          <w:rPr>
            <w:rStyle w:val="Hyperlink"/>
            <w:noProof/>
          </w:rPr>
          <w:t>9.7.7</w:t>
        </w:r>
        <w:r w:rsidR="00345ACB">
          <w:rPr>
            <w:rFonts w:eastAsia="Times New Roman"/>
            <w:noProof/>
            <w:sz w:val="24"/>
            <w:szCs w:val="24"/>
            <w:lang w:val="de-DE" w:eastAsia="de-DE"/>
          </w:rPr>
          <w:tab/>
        </w:r>
        <w:r w:rsidR="00345ACB" w:rsidRPr="00B666ED">
          <w:rPr>
            <w:rStyle w:val="Hyperlink"/>
            <w:noProof/>
          </w:rPr>
          <w:t>Occur [not] Within Past (binary, non-associative)</w:t>
        </w:r>
        <w:r w:rsidR="00345ACB">
          <w:rPr>
            <w:noProof/>
            <w:webHidden/>
          </w:rPr>
          <w:tab/>
        </w:r>
        <w:r w:rsidR="00345ACB">
          <w:rPr>
            <w:noProof/>
            <w:webHidden/>
          </w:rPr>
          <w:fldChar w:fldCharType="begin"/>
        </w:r>
        <w:r w:rsidR="00345ACB">
          <w:rPr>
            <w:noProof/>
            <w:webHidden/>
          </w:rPr>
          <w:instrText xml:space="preserve"> PAGEREF _Toc382912123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16D339C9" w14:textId="77777777" w:rsidR="00345ACB" w:rsidRDefault="00E76D1B">
      <w:pPr>
        <w:pStyle w:val="TOC3"/>
        <w:rPr>
          <w:rFonts w:eastAsia="Times New Roman"/>
          <w:noProof/>
          <w:sz w:val="24"/>
          <w:szCs w:val="24"/>
          <w:lang w:val="de-DE" w:eastAsia="de-DE"/>
        </w:rPr>
      </w:pPr>
      <w:hyperlink w:anchor="_Toc382912124" w:history="1">
        <w:r w:rsidR="00345ACB" w:rsidRPr="00B666ED">
          <w:rPr>
            <w:rStyle w:val="Hyperlink"/>
            <w:noProof/>
          </w:rPr>
          <w:t>9.7.8</w:t>
        </w:r>
        <w:r w:rsidR="00345ACB">
          <w:rPr>
            <w:rFonts w:eastAsia="Times New Roman"/>
            <w:noProof/>
            <w:sz w:val="24"/>
            <w:szCs w:val="24"/>
            <w:lang w:val="de-DE" w:eastAsia="de-DE"/>
          </w:rPr>
          <w:tab/>
        </w:r>
        <w:r w:rsidR="00345ACB" w:rsidRPr="00B666ED">
          <w:rPr>
            <w:rStyle w:val="Hyperlink"/>
            <w:noProof/>
          </w:rPr>
          <w:t>Occur [not] Within Same Day As (binary, non-associative)</w:t>
        </w:r>
        <w:r w:rsidR="00345ACB">
          <w:rPr>
            <w:noProof/>
            <w:webHidden/>
          </w:rPr>
          <w:tab/>
        </w:r>
        <w:r w:rsidR="00345ACB">
          <w:rPr>
            <w:noProof/>
            <w:webHidden/>
          </w:rPr>
          <w:fldChar w:fldCharType="begin"/>
        </w:r>
        <w:r w:rsidR="00345ACB">
          <w:rPr>
            <w:noProof/>
            <w:webHidden/>
          </w:rPr>
          <w:instrText xml:space="preserve"> PAGEREF _Toc382912124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405C85EC" w14:textId="77777777" w:rsidR="00345ACB" w:rsidRDefault="00E76D1B">
      <w:pPr>
        <w:pStyle w:val="TOC3"/>
        <w:rPr>
          <w:rFonts w:eastAsia="Times New Roman"/>
          <w:noProof/>
          <w:sz w:val="24"/>
          <w:szCs w:val="24"/>
          <w:lang w:val="de-DE" w:eastAsia="de-DE"/>
        </w:rPr>
      </w:pPr>
      <w:hyperlink w:anchor="_Toc382912125" w:history="1">
        <w:r w:rsidR="00345ACB" w:rsidRPr="00B666ED">
          <w:rPr>
            <w:rStyle w:val="Hyperlink"/>
            <w:noProof/>
          </w:rPr>
          <w:t>9.7.9</w:t>
        </w:r>
        <w:r w:rsidR="00345ACB">
          <w:rPr>
            <w:rFonts w:eastAsia="Times New Roman"/>
            <w:noProof/>
            <w:sz w:val="24"/>
            <w:szCs w:val="24"/>
            <w:lang w:val="de-DE" w:eastAsia="de-DE"/>
          </w:rPr>
          <w:tab/>
        </w:r>
        <w:r w:rsidR="00345ACB" w:rsidRPr="00B666ED">
          <w:rPr>
            <w:rStyle w:val="Hyperlink"/>
            <w:noProof/>
          </w:rPr>
          <w:t>Occur [not] Before (binary, non-associative)</w:t>
        </w:r>
        <w:r w:rsidR="00345ACB">
          <w:rPr>
            <w:noProof/>
            <w:webHidden/>
          </w:rPr>
          <w:tab/>
        </w:r>
        <w:r w:rsidR="00345ACB">
          <w:rPr>
            <w:noProof/>
            <w:webHidden/>
          </w:rPr>
          <w:fldChar w:fldCharType="begin"/>
        </w:r>
        <w:r w:rsidR="00345ACB">
          <w:rPr>
            <w:noProof/>
            <w:webHidden/>
          </w:rPr>
          <w:instrText xml:space="preserve"> PAGEREF _Toc382912125 \h </w:instrText>
        </w:r>
        <w:r w:rsidR="00345ACB">
          <w:rPr>
            <w:noProof/>
            <w:webHidden/>
          </w:rPr>
        </w:r>
        <w:r w:rsidR="00345ACB">
          <w:rPr>
            <w:noProof/>
            <w:webHidden/>
          </w:rPr>
          <w:fldChar w:fldCharType="separate"/>
        </w:r>
        <w:r w:rsidR="00345ACB">
          <w:rPr>
            <w:noProof/>
            <w:webHidden/>
          </w:rPr>
          <w:t>61</w:t>
        </w:r>
        <w:r w:rsidR="00345ACB">
          <w:rPr>
            <w:noProof/>
            <w:webHidden/>
          </w:rPr>
          <w:fldChar w:fldCharType="end"/>
        </w:r>
      </w:hyperlink>
    </w:p>
    <w:p w14:paraId="388A8786" w14:textId="77777777" w:rsidR="00345ACB" w:rsidRDefault="00E76D1B">
      <w:pPr>
        <w:pStyle w:val="TOC3"/>
        <w:rPr>
          <w:rFonts w:eastAsia="Times New Roman"/>
          <w:noProof/>
          <w:sz w:val="24"/>
          <w:szCs w:val="24"/>
          <w:lang w:val="de-DE" w:eastAsia="de-DE"/>
        </w:rPr>
      </w:pPr>
      <w:hyperlink w:anchor="_Toc382912126" w:history="1">
        <w:r w:rsidR="00345ACB" w:rsidRPr="00B666ED">
          <w:rPr>
            <w:rStyle w:val="Hyperlink"/>
            <w:noProof/>
          </w:rPr>
          <w:t>9.7.10</w:t>
        </w:r>
        <w:r w:rsidR="00345ACB">
          <w:rPr>
            <w:rFonts w:eastAsia="Times New Roman"/>
            <w:noProof/>
            <w:sz w:val="24"/>
            <w:szCs w:val="24"/>
            <w:lang w:val="de-DE" w:eastAsia="de-DE"/>
          </w:rPr>
          <w:tab/>
        </w:r>
        <w:r w:rsidR="00345ACB" w:rsidRPr="00B666ED">
          <w:rPr>
            <w:rStyle w:val="Hyperlink"/>
            <w:noProof/>
          </w:rPr>
          <w:t>Occur [not] After (binary, non-associative)</w:t>
        </w:r>
        <w:r w:rsidR="00345ACB">
          <w:rPr>
            <w:noProof/>
            <w:webHidden/>
          </w:rPr>
          <w:tab/>
        </w:r>
        <w:r w:rsidR="00345ACB">
          <w:rPr>
            <w:noProof/>
            <w:webHidden/>
          </w:rPr>
          <w:fldChar w:fldCharType="begin"/>
        </w:r>
        <w:r w:rsidR="00345ACB">
          <w:rPr>
            <w:noProof/>
            <w:webHidden/>
          </w:rPr>
          <w:instrText xml:space="preserve"> PAGEREF _Toc382912126 \h </w:instrText>
        </w:r>
        <w:r w:rsidR="00345ACB">
          <w:rPr>
            <w:noProof/>
            <w:webHidden/>
          </w:rPr>
        </w:r>
        <w:r w:rsidR="00345ACB">
          <w:rPr>
            <w:noProof/>
            <w:webHidden/>
          </w:rPr>
          <w:fldChar w:fldCharType="separate"/>
        </w:r>
        <w:r w:rsidR="00345ACB">
          <w:rPr>
            <w:noProof/>
            <w:webHidden/>
          </w:rPr>
          <w:t>62</w:t>
        </w:r>
        <w:r w:rsidR="00345ACB">
          <w:rPr>
            <w:noProof/>
            <w:webHidden/>
          </w:rPr>
          <w:fldChar w:fldCharType="end"/>
        </w:r>
      </w:hyperlink>
    </w:p>
    <w:p w14:paraId="357E02E3" w14:textId="77777777" w:rsidR="00345ACB" w:rsidRDefault="00E76D1B">
      <w:pPr>
        <w:pStyle w:val="TOC3"/>
        <w:rPr>
          <w:rFonts w:eastAsia="Times New Roman"/>
          <w:noProof/>
          <w:sz w:val="24"/>
          <w:szCs w:val="24"/>
          <w:lang w:val="de-DE" w:eastAsia="de-DE"/>
        </w:rPr>
      </w:pPr>
      <w:hyperlink w:anchor="_Toc382912127" w:history="1">
        <w:r w:rsidR="00345ACB" w:rsidRPr="00B666ED">
          <w:rPr>
            <w:rStyle w:val="Hyperlink"/>
            <w:noProof/>
          </w:rPr>
          <w:t>9.7.11</w:t>
        </w:r>
        <w:r w:rsidR="00345ACB">
          <w:rPr>
            <w:rFonts w:eastAsia="Times New Roman"/>
            <w:noProof/>
            <w:sz w:val="24"/>
            <w:szCs w:val="24"/>
            <w:lang w:val="de-DE" w:eastAsia="de-DE"/>
          </w:rPr>
          <w:tab/>
        </w:r>
        <w:r w:rsidR="00345ACB" w:rsidRPr="00B666ED">
          <w:rPr>
            <w:rStyle w:val="Hyperlink"/>
            <w:noProof/>
          </w:rPr>
          <w:t>Occur [not] At (binary, non-associative)</w:t>
        </w:r>
        <w:r w:rsidR="00345ACB">
          <w:rPr>
            <w:noProof/>
            <w:webHidden/>
          </w:rPr>
          <w:tab/>
        </w:r>
        <w:r w:rsidR="00345ACB">
          <w:rPr>
            <w:noProof/>
            <w:webHidden/>
          </w:rPr>
          <w:fldChar w:fldCharType="begin"/>
        </w:r>
        <w:r w:rsidR="00345ACB">
          <w:rPr>
            <w:noProof/>
            <w:webHidden/>
          </w:rPr>
          <w:instrText xml:space="preserve"> PAGEREF _Toc382912127 \h </w:instrText>
        </w:r>
        <w:r w:rsidR="00345ACB">
          <w:rPr>
            <w:noProof/>
            <w:webHidden/>
          </w:rPr>
        </w:r>
        <w:r w:rsidR="00345ACB">
          <w:rPr>
            <w:noProof/>
            <w:webHidden/>
          </w:rPr>
          <w:fldChar w:fldCharType="separate"/>
        </w:r>
        <w:r w:rsidR="00345ACB">
          <w:rPr>
            <w:noProof/>
            <w:webHidden/>
          </w:rPr>
          <w:t>62</w:t>
        </w:r>
        <w:r w:rsidR="00345ACB">
          <w:rPr>
            <w:noProof/>
            <w:webHidden/>
          </w:rPr>
          <w:fldChar w:fldCharType="end"/>
        </w:r>
      </w:hyperlink>
    </w:p>
    <w:p w14:paraId="3E4184D3" w14:textId="77777777" w:rsidR="00345ACB" w:rsidRDefault="00E76D1B">
      <w:pPr>
        <w:pStyle w:val="TOC2"/>
        <w:rPr>
          <w:rFonts w:eastAsia="Times New Roman"/>
          <w:noProof/>
          <w:sz w:val="24"/>
          <w:szCs w:val="24"/>
          <w:lang w:val="de-DE" w:eastAsia="de-DE"/>
        </w:rPr>
      </w:pPr>
      <w:hyperlink w:anchor="_Toc382912128" w:history="1">
        <w:r w:rsidR="00345ACB" w:rsidRPr="00B666ED">
          <w:rPr>
            <w:rStyle w:val="Hyperlink"/>
            <w:noProof/>
          </w:rPr>
          <w:t>9.8</w:t>
        </w:r>
        <w:r w:rsidR="00345ACB">
          <w:rPr>
            <w:rFonts w:eastAsia="Times New Roman"/>
            <w:noProof/>
            <w:sz w:val="24"/>
            <w:szCs w:val="24"/>
            <w:lang w:val="de-DE" w:eastAsia="de-DE"/>
          </w:rPr>
          <w:tab/>
        </w:r>
        <w:r w:rsidR="00345ACB" w:rsidRPr="00B666ED">
          <w:rPr>
            <w:rStyle w:val="Hyperlink"/>
            <w:noProof/>
          </w:rPr>
          <w:t>String Operators</w:t>
        </w:r>
        <w:r w:rsidR="00345ACB">
          <w:rPr>
            <w:noProof/>
            <w:webHidden/>
          </w:rPr>
          <w:tab/>
        </w:r>
        <w:r w:rsidR="00345ACB">
          <w:rPr>
            <w:noProof/>
            <w:webHidden/>
          </w:rPr>
          <w:fldChar w:fldCharType="begin"/>
        </w:r>
        <w:r w:rsidR="00345ACB">
          <w:rPr>
            <w:noProof/>
            <w:webHidden/>
          </w:rPr>
          <w:instrText xml:space="preserve"> PAGEREF _Toc382912128 \h </w:instrText>
        </w:r>
        <w:r w:rsidR="00345ACB">
          <w:rPr>
            <w:noProof/>
            <w:webHidden/>
          </w:rPr>
        </w:r>
        <w:r w:rsidR="00345ACB">
          <w:rPr>
            <w:noProof/>
            <w:webHidden/>
          </w:rPr>
          <w:fldChar w:fldCharType="separate"/>
        </w:r>
        <w:r w:rsidR="00345ACB">
          <w:rPr>
            <w:noProof/>
            <w:webHidden/>
          </w:rPr>
          <w:t>62</w:t>
        </w:r>
        <w:r w:rsidR="00345ACB">
          <w:rPr>
            <w:noProof/>
            <w:webHidden/>
          </w:rPr>
          <w:fldChar w:fldCharType="end"/>
        </w:r>
      </w:hyperlink>
    </w:p>
    <w:p w14:paraId="72915BA1" w14:textId="77777777" w:rsidR="00345ACB" w:rsidRDefault="00E76D1B">
      <w:pPr>
        <w:pStyle w:val="TOC3"/>
        <w:rPr>
          <w:rFonts w:eastAsia="Times New Roman"/>
          <w:noProof/>
          <w:sz w:val="24"/>
          <w:szCs w:val="24"/>
          <w:lang w:val="de-DE" w:eastAsia="de-DE"/>
        </w:rPr>
      </w:pPr>
      <w:hyperlink w:anchor="_Toc382912129" w:history="1">
        <w:r w:rsidR="00345ACB" w:rsidRPr="00B666ED">
          <w:rPr>
            <w:rStyle w:val="Hyperlink"/>
            <w:noProof/>
          </w:rPr>
          <w:t>9.8.1</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_Toc382912129 \h </w:instrText>
        </w:r>
        <w:r w:rsidR="00345ACB">
          <w:rPr>
            <w:noProof/>
            <w:webHidden/>
          </w:rPr>
        </w:r>
        <w:r w:rsidR="00345ACB">
          <w:rPr>
            <w:noProof/>
            <w:webHidden/>
          </w:rPr>
          <w:fldChar w:fldCharType="separate"/>
        </w:r>
        <w:r w:rsidR="00345ACB">
          <w:rPr>
            <w:noProof/>
            <w:webHidden/>
          </w:rPr>
          <w:t>62</w:t>
        </w:r>
        <w:r w:rsidR="00345ACB">
          <w:rPr>
            <w:noProof/>
            <w:webHidden/>
          </w:rPr>
          <w:fldChar w:fldCharType="end"/>
        </w:r>
      </w:hyperlink>
    </w:p>
    <w:p w14:paraId="4D752C8B" w14:textId="77777777" w:rsidR="00345ACB" w:rsidRDefault="00E76D1B">
      <w:pPr>
        <w:pStyle w:val="TOC3"/>
        <w:rPr>
          <w:rFonts w:eastAsia="Times New Roman"/>
          <w:noProof/>
          <w:sz w:val="24"/>
          <w:szCs w:val="24"/>
          <w:lang w:val="de-DE" w:eastAsia="de-DE"/>
        </w:rPr>
      </w:pPr>
      <w:hyperlink w:anchor="_Toc382912130" w:history="1">
        <w:r w:rsidR="00345ACB" w:rsidRPr="00B666ED">
          <w:rPr>
            <w:rStyle w:val="Hyperlink"/>
            <w:noProof/>
          </w:rPr>
          <w:t>9.8.2</w:t>
        </w:r>
        <w:r w:rsidR="00345ACB">
          <w:rPr>
            <w:rFonts w:eastAsia="Times New Roman"/>
            <w:noProof/>
            <w:sz w:val="24"/>
            <w:szCs w:val="24"/>
            <w:lang w:val="de-DE" w:eastAsia="de-DE"/>
          </w:rPr>
          <w:tab/>
        </w:r>
        <w:r w:rsidR="00345ACB" w:rsidRPr="00B666ED">
          <w:rPr>
            <w:rStyle w:val="Hyperlink"/>
            <w:noProof/>
          </w:rPr>
          <w:t>Formatted with</w:t>
        </w:r>
        <w:r w:rsidR="00345ACB" w:rsidRPr="00B666ED">
          <w:rPr>
            <w:rStyle w:val="Hyperlink"/>
            <w:b/>
            <w:bCs/>
            <w:noProof/>
          </w:rPr>
          <w:t xml:space="preserve"> </w:t>
        </w:r>
        <w:r w:rsidR="00345ACB" w:rsidRPr="00B666ED">
          <w:rPr>
            <w:rStyle w:val="Hyperlink"/>
            <w:noProof/>
          </w:rPr>
          <w:t>(binary, left-associative)</w:t>
        </w:r>
        <w:r w:rsidR="00345ACB">
          <w:rPr>
            <w:noProof/>
            <w:webHidden/>
          </w:rPr>
          <w:tab/>
        </w:r>
        <w:r w:rsidR="00345ACB">
          <w:rPr>
            <w:noProof/>
            <w:webHidden/>
          </w:rPr>
          <w:fldChar w:fldCharType="begin"/>
        </w:r>
        <w:r w:rsidR="00345ACB">
          <w:rPr>
            <w:noProof/>
            <w:webHidden/>
          </w:rPr>
          <w:instrText xml:space="preserve"> PAGEREF _Toc382912130 \h </w:instrText>
        </w:r>
        <w:r w:rsidR="00345ACB">
          <w:rPr>
            <w:noProof/>
            <w:webHidden/>
          </w:rPr>
        </w:r>
        <w:r w:rsidR="00345ACB">
          <w:rPr>
            <w:noProof/>
            <w:webHidden/>
          </w:rPr>
          <w:fldChar w:fldCharType="separate"/>
        </w:r>
        <w:r w:rsidR="00345ACB">
          <w:rPr>
            <w:noProof/>
            <w:webHidden/>
          </w:rPr>
          <w:t>63</w:t>
        </w:r>
        <w:r w:rsidR="00345ACB">
          <w:rPr>
            <w:noProof/>
            <w:webHidden/>
          </w:rPr>
          <w:fldChar w:fldCharType="end"/>
        </w:r>
      </w:hyperlink>
    </w:p>
    <w:p w14:paraId="233AB07B" w14:textId="77777777" w:rsidR="00345ACB" w:rsidRDefault="00E76D1B">
      <w:pPr>
        <w:pStyle w:val="TOC3"/>
        <w:rPr>
          <w:rFonts w:eastAsia="Times New Roman"/>
          <w:noProof/>
          <w:sz w:val="24"/>
          <w:szCs w:val="24"/>
          <w:lang w:val="de-DE" w:eastAsia="de-DE"/>
        </w:rPr>
      </w:pPr>
      <w:hyperlink w:anchor="_Toc382912131" w:history="1">
        <w:r w:rsidR="00345ACB" w:rsidRPr="00B666ED">
          <w:rPr>
            <w:rStyle w:val="Hyperlink"/>
            <w:noProof/>
          </w:rPr>
          <w:t>9.8.3</w:t>
        </w:r>
        <w:r w:rsidR="00345ACB">
          <w:rPr>
            <w:rFonts w:eastAsia="Times New Roman"/>
            <w:noProof/>
            <w:sz w:val="24"/>
            <w:szCs w:val="24"/>
            <w:lang w:val="de-DE" w:eastAsia="de-DE"/>
          </w:rPr>
          <w:tab/>
        </w:r>
        <w:r w:rsidR="00345ACB" w:rsidRPr="00B666ED">
          <w:rPr>
            <w:rStyle w:val="Hyperlink"/>
            <w:noProof/>
          </w:rPr>
          <w:t>String ... (unary, right associative)</w:t>
        </w:r>
        <w:r w:rsidR="00345ACB">
          <w:rPr>
            <w:noProof/>
            <w:webHidden/>
          </w:rPr>
          <w:tab/>
        </w:r>
        <w:r w:rsidR="00345ACB">
          <w:rPr>
            <w:noProof/>
            <w:webHidden/>
          </w:rPr>
          <w:fldChar w:fldCharType="begin"/>
        </w:r>
        <w:r w:rsidR="00345ACB">
          <w:rPr>
            <w:noProof/>
            <w:webHidden/>
          </w:rPr>
          <w:instrText xml:space="preserve"> PAGEREF _Toc382912131 \h </w:instrText>
        </w:r>
        <w:r w:rsidR="00345ACB">
          <w:rPr>
            <w:noProof/>
            <w:webHidden/>
          </w:rPr>
        </w:r>
        <w:r w:rsidR="00345ACB">
          <w:rPr>
            <w:noProof/>
            <w:webHidden/>
          </w:rPr>
          <w:fldChar w:fldCharType="separate"/>
        </w:r>
        <w:r w:rsidR="00345ACB">
          <w:rPr>
            <w:noProof/>
            <w:webHidden/>
          </w:rPr>
          <w:t>64</w:t>
        </w:r>
        <w:r w:rsidR="00345ACB">
          <w:rPr>
            <w:noProof/>
            <w:webHidden/>
          </w:rPr>
          <w:fldChar w:fldCharType="end"/>
        </w:r>
      </w:hyperlink>
    </w:p>
    <w:p w14:paraId="1D912C50" w14:textId="77777777" w:rsidR="00345ACB" w:rsidRDefault="00E76D1B">
      <w:pPr>
        <w:pStyle w:val="TOC3"/>
        <w:rPr>
          <w:rFonts w:eastAsia="Times New Roman"/>
          <w:noProof/>
          <w:sz w:val="24"/>
          <w:szCs w:val="24"/>
          <w:lang w:val="de-DE" w:eastAsia="de-DE"/>
        </w:rPr>
      </w:pPr>
      <w:hyperlink w:anchor="_Toc382912132" w:history="1">
        <w:r w:rsidR="00345ACB" w:rsidRPr="00B666ED">
          <w:rPr>
            <w:rStyle w:val="Hyperlink"/>
            <w:noProof/>
          </w:rPr>
          <w:t>9.8.4</w:t>
        </w:r>
        <w:r w:rsidR="00345ACB">
          <w:rPr>
            <w:rFonts w:eastAsia="Times New Roman"/>
            <w:noProof/>
            <w:sz w:val="24"/>
            <w:szCs w:val="24"/>
            <w:lang w:val="de-DE" w:eastAsia="de-DE"/>
          </w:rPr>
          <w:tab/>
        </w:r>
        <w:r w:rsidR="00345ACB" w:rsidRPr="00B666ED">
          <w:rPr>
            <w:rStyle w:val="Hyperlink"/>
            <w:noProof/>
          </w:rPr>
          <w:t>Matches Pattern (binary, non-associative)</w:t>
        </w:r>
        <w:r w:rsidR="00345ACB">
          <w:rPr>
            <w:noProof/>
            <w:webHidden/>
          </w:rPr>
          <w:tab/>
        </w:r>
        <w:r w:rsidR="00345ACB">
          <w:rPr>
            <w:noProof/>
            <w:webHidden/>
          </w:rPr>
          <w:fldChar w:fldCharType="begin"/>
        </w:r>
        <w:r w:rsidR="00345ACB">
          <w:rPr>
            <w:noProof/>
            <w:webHidden/>
          </w:rPr>
          <w:instrText xml:space="preserve"> PAGEREF _Toc382912132 \h </w:instrText>
        </w:r>
        <w:r w:rsidR="00345ACB">
          <w:rPr>
            <w:noProof/>
            <w:webHidden/>
          </w:rPr>
        </w:r>
        <w:r w:rsidR="00345ACB">
          <w:rPr>
            <w:noProof/>
            <w:webHidden/>
          </w:rPr>
          <w:fldChar w:fldCharType="separate"/>
        </w:r>
        <w:r w:rsidR="00345ACB">
          <w:rPr>
            <w:noProof/>
            <w:webHidden/>
          </w:rPr>
          <w:t>64</w:t>
        </w:r>
        <w:r w:rsidR="00345ACB">
          <w:rPr>
            <w:noProof/>
            <w:webHidden/>
          </w:rPr>
          <w:fldChar w:fldCharType="end"/>
        </w:r>
      </w:hyperlink>
    </w:p>
    <w:p w14:paraId="655DB36E" w14:textId="77777777" w:rsidR="00345ACB" w:rsidRDefault="00E76D1B">
      <w:pPr>
        <w:pStyle w:val="TOC3"/>
        <w:rPr>
          <w:rFonts w:eastAsia="Times New Roman"/>
          <w:noProof/>
          <w:sz w:val="24"/>
          <w:szCs w:val="24"/>
          <w:lang w:val="de-DE" w:eastAsia="de-DE"/>
        </w:rPr>
      </w:pPr>
      <w:hyperlink w:anchor="_Toc382912133" w:history="1">
        <w:r w:rsidR="00345ACB" w:rsidRPr="00B666ED">
          <w:rPr>
            <w:rStyle w:val="Hyperlink"/>
            <w:noProof/>
          </w:rPr>
          <w:t>9.8.5</w:t>
        </w:r>
        <w:r w:rsidR="00345ACB">
          <w:rPr>
            <w:rFonts w:eastAsia="Times New Roman"/>
            <w:noProof/>
            <w:sz w:val="24"/>
            <w:szCs w:val="24"/>
            <w:lang w:val="de-DE" w:eastAsia="de-DE"/>
          </w:rPr>
          <w:tab/>
        </w:r>
        <w:r w:rsidR="00345ACB" w:rsidRPr="00B666ED">
          <w:rPr>
            <w:rStyle w:val="Hyperlink"/>
            <w:noProof/>
          </w:rPr>
          <w:t>Length (unary, right-associative)</w:t>
        </w:r>
        <w:r w:rsidR="00345ACB">
          <w:rPr>
            <w:noProof/>
            <w:webHidden/>
          </w:rPr>
          <w:tab/>
        </w:r>
        <w:r w:rsidR="00345ACB">
          <w:rPr>
            <w:noProof/>
            <w:webHidden/>
          </w:rPr>
          <w:fldChar w:fldCharType="begin"/>
        </w:r>
        <w:r w:rsidR="00345ACB">
          <w:rPr>
            <w:noProof/>
            <w:webHidden/>
          </w:rPr>
          <w:instrText xml:space="preserve"> PAGEREF _Toc382912133 \h </w:instrText>
        </w:r>
        <w:r w:rsidR="00345ACB">
          <w:rPr>
            <w:noProof/>
            <w:webHidden/>
          </w:rPr>
        </w:r>
        <w:r w:rsidR="00345ACB">
          <w:rPr>
            <w:noProof/>
            <w:webHidden/>
          </w:rPr>
          <w:fldChar w:fldCharType="separate"/>
        </w:r>
        <w:r w:rsidR="00345ACB">
          <w:rPr>
            <w:noProof/>
            <w:webHidden/>
          </w:rPr>
          <w:t>64</w:t>
        </w:r>
        <w:r w:rsidR="00345ACB">
          <w:rPr>
            <w:noProof/>
            <w:webHidden/>
          </w:rPr>
          <w:fldChar w:fldCharType="end"/>
        </w:r>
      </w:hyperlink>
    </w:p>
    <w:p w14:paraId="56B96FE8" w14:textId="77777777" w:rsidR="00345ACB" w:rsidRDefault="00E76D1B">
      <w:pPr>
        <w:pStyle w:val="TOC3"/>
        <w:rPr>
          <w:rFonts w:eastAsia="Times New Roman"/>
          <w:noProof/>
          <w:sz w:val="24"/>
          <w:szCs w:val="24"/>
          <w:lang w:val="de-DE" w:eastAsia="de-DE"/>
        </w:rPr>
      </w:pPr>
      <w:hyperlink w:anchor="_Toc382912134" w:history="1">
        <w:r w:rsidR="00345ACB" w:rsidRPr="00B666ED">
          <w:rPr>
            <w:rStyle w:val="Hyperlink"/>
            <w:noProof/>
          </w:rPr>
          <w:t>9.8.6</w:t>
        </w:r>
        <w:r w:rsidR="00345ACB">
          <w:rPr>
            <w:rFonts w:eastAsia="Times New Roman"/>
            <w:noProof/>
            <w:sz w:val="24"/>
            <w:szCs w:val="24"/>
            <w:lang w:val="de-DE" w:eastAsia="de-DE"/>
          </w:rPr>
          <w:tab/>
        </w:r>
        <w:r w:rsidR="00345ACB" w:rsidRPr="00B666ED">
          <w:rPr>
            <w:rStyle w:val="Hyperlink"/>
            <w:noProof/>
          </w:rPr>
          <w:t>Uppercase (unary, right-associative)</w:t>
        </w:r>
        <w:r w:rsidR="00345ACB">
          <w:rPr>
            <w:noProof/>
            <w:webHidden/>
          </w:rPr>
          <w:tab/>
        </w:r>
        <w:r w:rsidR="00345ACB">
          <w:rPr>
            <w:noProof/>
            <w:webHidden/>
          </w:rPr>
          <w:fldChar w:fldCharType="begin"/>
        </w:r>
        <w:r w:rsidR="00345ACB">
          <w:rPr>
            <w:noProof/>
            <w:webHidden/>
          </w:rPr>
          <w:instrText xml:space="preserve"> PAGEREF _Toc382912134 \h </w:instrText>
        </w:r>
        <w:r w:rsidR="00345ACB">
          <w:rPr>
            <w:noProof/>
            <w:webHidden/>
          </w:rPr>
        </w:r>
        <w:r w:rsidR="00345ACB">
          <w:rPr>
            <w:noProof/>
            <w:webHidden/>
          </w:rPr>
          <w:fldChar w:fldCharType="separate"/>
        </w:r>
        <w:r w:rsidR="00345ACB">
          <w:rPr>
            <w:noProof/>
            <w:webHidden/>
          </w:rPr>
          <w:t>64</w:t>
        </w:r>
        <w:r w:rsidR="00345ACB">
          <w:rPr>
            <w:noProof/>
            <w:webHidden/>
          </w:rPr>
          <w:fldChar w:fldCharType="end"/>
        </w:r>
      </w:hyperlink>
    </w:p>
    <w:p w14:paraId="2306F52B" w14:textId="77777777" w:rsidR="00345ACB" w:rsidRDefault="00E76D1B">
      <w:pPr>
        <w:pStyle w:val="TOC3"/>
        <w:rPr>
          <w:rFonts w:eastAsia="Times New Roman"/>
          <w:noProof/>
          <w:sz w:val="24"/>
          <w:szCs w:val="24"/>
          <w:lang w:val="de-DE" w:eastAsia="de-DE"/>
        </w:rPr>
      </w:pPr>
      <w:hyperlink w:anchor="_Toc382912135" w:history="1">
        <w:r w:rsidR="00345ACB" w:rsidRPr="00B666ED">
          <w:rPr>
            <w:rStyle w:val="Hyperlink"/>
            <w:noProof/>
          </w:rPr>
          <w:t>9.8.7</w:t>
        </w:r>
        <w:r w:rsidR="00345ACB">
          <w:rPr>
            <w:rFonts w:eastAsia="Times New Roman"/>
            <w:noProof/>
            <w:sz w:val="24"/>
            <w:szCs w:val="24"/>
            <w:lang w:val="de-DE" w:eastAsia="de-DE"/>
          </w:rPr>
          <w:tab/>
        </w:r>
        <w:r w:rsidR="00345ACB" w:rsidRPr="00B666ED">
          <w:rPr>
            <w:rStyle w:val="Hyperlink"/>
            <w:noProof/>
          </w:rPr>
          <w:t>Lowercase (unary, right-associative)</w:t>
        </w:r>
        <w:r w:rsidR="00345ACB">
          <w:rPr>
            <w:noProof/>
            <w:webHidden/>
          </w:rPr>
          <w:tab/>
        </w:r>
        <w:r w:rsidR="00345ACB">
          <w:rPr>
            <w:noProof/>
            <w:webHidden/>
          </w:rPr>
          <w:fldChar w:fldCharType="begin"/>
        </w:r>
        <w:r w:rsidR="00345ACB">
          <w:rPr>
            <w:noProof/>
            <w:webHidden/>
          </w:rPr>
          <w:instrText xml:space="preserve"> PAGEREF _Toc382912135 \h </w:instrText>
        </w:r>
        <w:r w:rsidR="00345ACB">
          <w:rPr>
            <w:noProof/>
            <w:webHidden/>
          </w:rPr>
        </w:r>
        <w:r w:rsidR="00345ACB">
          <w:rPr>
            <w:noProof/>
            <w:webHidden/>
          </w:rPr>
          <w:fldChar w:fldCharType="separate"/>
        </w:r>
        <w:r w:rsidR="00345ACB">
          <w:rPr>
            <w:noProof/>
            <w:webHidden/>
          </w:rPr>
          <w:t>65</w:t>
        </w:r>
        <w:r w:rsidR="00345ACB">
          <w:rPr>
            <w:noProof/>
            <w:webHidden/>
          </w:rPr>
          <w:fldChar w:fldCharType="end"/>
        </w:r>
      </w:hyperlink>
    </w:p>
    <w:p w14:paraId="5CF83CF3" w14:textId="77777777" w:rsidR="00345ACB" w:rsidRDefault="00E76D1B">
      <w:pPr>
        <w:pStyle w:val="TOC3"/>
        <w:rPr>
          <w:rFonts w:eastAsia="Times New Roman"/>
          <w:noProof/>
          <w:sz w:val="24"/>
          <w:szCs w:val="24"/>
          <w:lang w:val="de-DE" w:eastAsia="de-DE"/>
        </w:rPr>
      </w:pPr>
      <w:hyperlink w:anchor="_Toc382912136" w:history="1">
        <w:r w:rsidR="00345ACB" w:rsidRPr="00B666ED">
          <w:rPr>
            <w:rStyle w:val="Hyperlink"/>
            <w:noProof/>
          </w:rPr>
          <w:t>9.8.8</w:t>
        </w:r>
        <w:r w:rsidR="00345ACB">
          <w:rPr>
            <w:rFonts w:eastAsia="Times New Roman"/>
            <w:noProof/>
            <w:sz w:val="24"/>
            <w:szCs w:val="24"/>
            <w:lang w:val="de-DE" w:eastAsia="de-DE"/>
          </w:rPr>
          <w:tab/>
        </w:r>
        <w:r w:rsidR="00345ACB" w:rsidRPr="00B666ED">
          <w:rPr>
            <w:rStyle w:val="Hyperlink"/>
            <w:noProof/>
          </w:rPr>
          <w:t>Trim [Left | Right] (unary, right-associative)</w:t>
        </w:r>
        <w:r w:rsidR="00345ACB">
          <w:rPr>
            <w:noProof/>
            <w:webHidden/>
          </w:rPr>
          <w:tab/>
        </w:r>
        <w:r w:rsidR="00345ACB">
          <w:rPr>
            <w:noProof/>
            <w:webHidden/>
          </w:rPr>
          <w:fldChar w:fldCharType="begin"/>
        </w:r>
        <w:r w:rsidR="00345ACB">
          <w:rPr>
            <w:noProof/>
            <w:webHidden/>
          </w:rPr>
          <w:instrText xml:space="preserve"> PAGEREF _Toc382912136 \h </w:instrText>
        </w:r>
        <w:r w:rsidR="00345ACB">
          <w:rPr>
            <w:noProof/>
            <w:webHidden/>
          </w:rPr>
        </w:r>
        <w:r w:rsidR="00345ACB">
          <w:rPr>
            <w:noProof/>
            <w:webHidden/>
          </w:rPr>
          <w:fldChar w:fldCharType="separate"/>
        </w:r>
        <w:r w:rsidR="00345ACB">
          <w:rPr>
            <w:noProof/>
            <w:webHidden/>
          </w:rPr>
          <w:t>65</w:t>
        </w:r>
        <w:r w:rsidR="00345ACB">
          <w:rPr>
            <w:noProof/>
            <w:webHidden/>
          </w:rPr>
          <w:fldChar w:fldCharType="end"/>
        </w:r>
      </w:hyperlink>
    </w:p>
    <w:p w14:paraId="3A47174F" w14:textId="77777777" w:rsidR="00345ACB" w:rsidRDefault="00E76D1B">
      <w:pPr>
        <w:pStyle w:val="TOC3"/>
        <w:rPr>
          <w:rFonts w:eastAsia="Times New Roman"/>
          <w:noProof/>
          <w:sz w:val="24"/>
          <w:szCs w:val="24"/>
          <w:lang w:val="de-DE" w:eastAsia="de-DE"/>
        </w:rPr>
      </w:pPr>
      <w:hyperlink w:anchor="_Toc382912137" w:history="1">
        <w:r w:rsidR="00345ACB" w:rsidRPr="00B666ED">
          <w:rPr>
            <w:rStyle w:val="Hyperlink"/>
            <w:noProof/>
          </w:rPr>
          <w:t>9.8.9</w:t>
        </w:r>
        <w:r w:rsidR="00345ACB">
          <w:rPr>
            <w:rFonts w:eastAsia="Times New Roman"/>
            <w:noProof/>
            <w:sz w:val="24"/>
            <w:szCs w:val="24"/>
            <w:lang w:val="de-DE" w:eastAsia="de-DE"/>
          </w:rPr>
          <w:tab/>
        </w:r>
        <w:r w:rsidR="00345ACB" w:rsidRPr="00B666ED">
          <w:rPr>
            <w:rStyle w:val="Hyperlink"/>
            <w:noProof/>
          </w:rPr>
          <w:t>Find...[in] String...[starting at]... (ternary, right-associative)</w:t>
        </w:r>
        <w:r w:rsidR="00345ACB">
          <w:rPr>
            <w:noProof/>
            <w:webHidden/>
          </w:rPr>
          <w:tab/>
        </w:r>
        <w:r w:rsidR="00345ACB">
          <w:rPr>
            <w:noProof/>
            <w:webHidden/>
          </w:rPr>
          <w:fldChar w:fldCharType="begin"/>
        </w:r>
        <w:r w:rsidR="00345ACB">
          <w:rPr>
            <w:noProof/>
            <w:webHidden/>
          </w:rPr>
          <w:instrText xml:space="preserve"> PAGEREF _Toc382912137 \h </w:instrText>
        </w:r>
        <w:r w:rsidR="00345ACB">
          <w:rPr>
            <w:noProof/>
            <w:webHidden/>
          </w:rPr>
        </w:r>
        <w:r w:rsidR="00345ACB">
          <w:rPr>
            <w:noProof/>
            <w:webHidden/>
          </w:rPr>
          <w:fldChar w:fldCharType="separate"/>
        </w:r>
        <w:r w:rsidR="00345ACB">
          <w:rPr>
            <w:noProof/>
            <w:webHidden/>
          </w:rPr>
          <w:t>65</w:t>
        </w:r>
        <w:r w:rsidR="00345ACB">
          <w:rPr>
            <w:noProof/>
            <w:webHidden/>
          </w:rPr>
          <w:fldChar w:fldCharType="end"/>
        </w:r>
      </w:hyperlink>
    </w:p>
    <w:p w14:paraId="54561427" w14:textId="77777777" w:rsidR="00345ACB" w:rsidRDefault="00E76D1B">
      <w:pPr>
        <w:pStyle w:val="TOC3"/>
        <w:rPr>
          <w:rFonts w:eastAsia="Times New Roman"/>
          <w:noProof/>
          <w:sz w:val="24"/>
          <w:szCs w:val="24"/>
          <w:lang w:val="de-DE" w:eastAsia="de-DE"/>
        </w:rPr>
      </w:pPr>
      <w:hyperlink w:anchor="_Toc382912138" w:history="1">
        <w:r w:rsidR="00345ACB" w:rsidRPr="00B666ED">
          <w:rPr>
            <w:rStyle w:val="Hyperlink"/>
            <w:noProof/>
          </w:rPr>
          <w:t>9.8.10</w:t>
        </w:r>
        <w:r w:rsidR="00345ACB">
          <w:rPr>
            <w:rFonts w:eastAsia="Times New Roman"/>
            <w:noProof/>
            <w:sz w:val="24"/>
            <w:szCs w:val="24"/>
            <w:lang w:val="de-DE" w:eastAsia="de-DE"/>
          </w:rPr>
          <w:tab/>
        </w:r>
        <w:r w:rsidR="00345ACB" w:rsidRPr="00B666ED">
          <w:rPr>
            <w:rStyle w:val="Hyperlink"/>
            <w:noProof/>
          </w:rPr>
          <w:t>Substring … Characters [starting at …] from … (ternary, right associative)</w:t>
        </w:r>
        <w:r w:rsidR="00345ACB">
          <w:rPr>
            <w:noProof/>
            <w:webHidden/>
          </w:rPr>
          <w:tab/>
        </w:r>
        <w:r w:rsidR="00345ACB">
          <w:rPr>
            <w:noProof/>
            <w:webHidden/>
          </w:rPr>
          <w:fldChar w:fldCharType="begin"/>
        </w:r>
        <w:r w:rsidR="00345ACB">
          <w:rPr>
            <w:noProof/>
            <w:webHidden/>
          </w:rPr>
          <w:instrText xml:space="preserve"> PAGEREF _Toc382912138 \h </w:instrText>
        </w:r>
        <w:r w:rsidR="00345ACB">
          <w:rPr>
            <w:noProof/>
            <w:webHidden/>
          </w:rPr>
        </w:r>
        <w:r w:rsidR="00345ACB">
          <w:rPr>
            <w:noProof/>
            <w:webHidden/>
          </w:rPr>
          <w:fldChar w:fldCharType="separate"/>
        </w:r>
        <w:r w:rsidR="00345ACB">
          <w:rPr>
            <w:noProof/>
            <w:webHidden/>
          </w:rPr>
          <w:t>66</w:t>
        </w:r>
        <w:r w:rsidR="00345ACB">
          <w:rPr>
            <w:noProof/>
            <w:webHidden/>
          </w:rPr>
          <w:fldChar w:fldCharType="end"/>
        </w:r>
      </w:hyperlink>
    </w:p>
    <w:p w14:paraId="05500FF0" w14:textId="77777777" w:rsidR="00345ACB" w:rsidRDefault="00E76D1B">
      <w:pPr>
        <w:pStyle w:val="TOC3"/>
        <w:rPr>
          <w:rFonts w:eastAsia="Times New Roman"/>
          <w:noProof/>
          <w:sz w:val="24"/>
          <w:szCs w:val="24"/>
          <w:lang w:val="de-DE" w:eastAsia="de-DE"/>
        </w:rPr>
      </w:pPr>
      <w:hyperlink w:anchor="_Toc382912139" w:history="1">
        <w:r w:rsidR="00345ACB" w:rsidRPr="00B666ED">
          <w:rPr>
            <w:rStyle w:val="Hyperlink"/>
            <w:noProof/>
          </w:rPr>
          <w:t>9.8.11</w:t>
        </w:r>
        <w:r w:rsidR="00345ACB">
          <w:rPr>
            <w:rFonts w:eastAsia="Times New Roman"/>
            <w:noProof/>
            <w:sz w:val="24"/>
            <w:szCs w:val="24"/>
            <w:lang w:val="de-DE" w:eastAsia="de-DE"/>
          </w:rPr>
          <w:tab/>
        </w:r>
        <w:r w:rsidR="00345ACB" w:rsidRPr="00B666ED">
          <w:rPr>
            <w:rStyle w:val="Hyperlink"/>
            <w:noProof/>
          </w:rPr>
          <w:t>Localized (unary, non-associative)</w:t>
        </w:r>
        <w:r w:rsidR="00345ACB">
          <w:rPr>
            <w:noProof/>
            <w:webHidden/>
          </w:rPr>
          <w:tab/>
        </w:r>
        <w:r w:rsidR="00345ACB">
          <w:rPr>
            <w:noProof/>
            <w:webHidden/>
          </w:rPr>
          <w:fldChar w:fldCharType="begin"/>
        </w:r>
        <w:r w:rsidR="00345ACB">
          <w:rPr>
            <w:noProof/>
            <w:webHidden/>
          </w:rPr>
          <w:instrText xml:space="preserve"> PAGEREF _Toc382912139 \h </w:instrText>
        </w:r>
        <w:r w:rsidR="00345ACB">
          <w:rPr>
            <w:noProof/>
            <w:webHidden/>
          </w:rPr>
        </w:r>
        <w:r w:rsidR="00345ACB">
          <w:rPr>
            <w:noProof/>
            <w:webHidden/>
          </w:rPr>
          <w:fldChar w:fldCharType="separate"/>
        </w:r>
        <w:r w:rsidR="00345ACB">
          <w:rPr>
            <w:noProof/>
            <w:webHidden/>
          </w:rPr>
          <w:t>67</w:t>
        </w:r>
        <w:r w:rsidR="00345ACB">
          <w:rPr>
            <w:noProof/>
            <w:webHidden/>
          </w:rPr>
          <w:fldChar w:fldCharType="end"/>
        </w:r>
      </w:hyperlink>
    </w:p>
    <w:p w14:paraId="6B800FA6" w14:textId="77777777" w:rsidR="00345ACB" w:rsidRDefault="00E76D1B">
      <w:pPr>
        <w:pStyle w:val="TOC3"/>
        <w:rPr>
          <w:rFonts w:eastAsia="Times New Roman"/>
          <w:noProof/>
          <w:sz w:val="24"/>
          <w:szCs w:val="24"/>
          <w:lang w:val="de-DE" w:eastAsia="de-DE"/>
        </w:rPr>
      </w:pPr>
      <w:hyperlink w:anchor="_Toc382912140" w:history="1">
        <w:r w:rsidR="00345ACB" w:rsidRPr="00B666ED">
          <w:rPr>
            <w:rStyle w:val="Hyperlink"/>
            <w:noProof/>
          </w:rPr>
          <w:t>9.8.12</w:t>
        </w:r>
        <w:r w:rsidR="00345ACB">
          <w:rPr>
            <w:rFonts w:eastAsia="Times New Roman"/>
            <w:noProof/>
            <w:sz w:val="24"/>
            <w:szCs w:val="24"/>
            <w:lang w:val="de-DE" w:eastAsia="de-DE"/>
          </w:rPr>
          <w:tab/>
        </w:r>
        <w:r w:rsidR="00345ACB" w:rsidRPr="00B666ED">
          <w:rPr>
            <w:rStyle w:val="Hyperlink"/>
            <w:noProof/>
          </w:rPr>
          <w:t>Localized (binary, right-associative)</w:t>
        </w:r>
        <w:r w:rsidR="00345ACB">
          <w:rPr>
            <w:noProof/>
            <w:webHidden/>
          </w:rPr>
          <w:tab/>
        </w:r>
        <w:r w:rsidR="00345ACB">
          <w:rPr>
            <w:noProof/>
            <w:webHidden/>
          </w:rPr>
          <w:fldChar w:fldCharType="begin"/>
        </w:r>
        <w:r w:rsidR="00345ACB">
          <w:rPr>
            <w:noProof/>
            <w:webHidden/>
          </w:rPr>
          <w:instrText xml:space="preserve"> PAGEREF _Toc382912140 \h </w:instrText>
        </w:r>
        <w:r w:rsidR="00345ACB">
          <w:rPr>
            <w:noProof/>
            <w:webHidden/>
          </w:rPr>
        </w:r>
        <w:r w:rsidR="00345ACB">
          <w:rPr>
            <w:noProof/>
            <w:webHidden/>
          </w:rPr>
          <w:fldChar w:fldCharType="separate"/>
        </w:r>
        <w:r w:rsidR="00345ACB">
          <w:rPr>
            <w:noProof/>
            <w:webHidden/>
          </w:rPr>
          <w:t>67</w:t>
        </w:r>
        <w:r w:rsidR="00345ACB">
          <w:rPr>
            <w:noProof/>
            <w:webHidden/>
          </w:rPr>
          <w:fldChar w:fldCharType="end"/>
        </w:r>
      </w:hyperlink>
    </w:p>
    <w:p w14:paraId="2AE54C9D" w14:textId="77777777" w:rsidR="00345ACB" w:rsidRDefault="00E76D1B">
      <w:pPr>
        <w:pStyle w:val="TOC2"/>
        <w:rPr>
          <w:rFonts w:eastAsia="Times New Roman"/>
          <w:noProof/>
          <w:sz w:val="24"/>
          <w:szCs w:val="24"/>
          <w:lang w:val="de-DE" w:eastAsia="de-DE"/>
        </w:rPr>
      </w:pPr>
      <w:hyperlink w:anchor="_Toc382912141" w:history="1">
        <w:r w:rsidR="00345ACB" w:rsidRPr="00B666ED">
          <w:rPr>
            <w:rStyle w:val="Hyperlink"/>
            <w:noProof/>
          </w:rPr>
          <w:t>9.9</w:t>
        </w:r>
        <w:r w:rsidR="00345ACB">
          <w:rPr>
            <w:rFonts w:eastAsia="Times New Roman"/>
            <w:noProof/>
            <w:sz w:val="24"/>
            <w:szCs w:val="24"/>
            <w:lang w:val="de-DE" w:eastAsia="de-DE"/>
          </w:rPr>
          <w:tab/>
        </w:r>
        <w:r w:rsidR="00345ACB" w:rsidRPr="00B666ED">
          <w:rPr>
            <w:rStyle w:val="Hyperlink"/>
            <w:noProof/>
          </w:rPr>
          <w:t>Arithmetic Operators</w:t>
        </w:r>
        <w:r w:rsidR="00345ACB">
          <w:rPr>
            <w:noProof/>
            <w:webHidden/>
          </w:rPr>
          <w:tab/>
        </w:r>
        <w:r w:rsidR="00345ACB">
          <w:rPr>
            <w:noProof/>
            <w:webHidden/>
          </w:rPr>
          <w:fldChar w:fldCharType="begin"/>
        </w:r>
        <w:r w:rsidR="00345ACB">
          <w:rPr>
            <w:noProof/>
            <w:webHidden/>
          </w:rPr>
          <w:instrText xml:space="preserve"> PAGEREF _Toc382912141 \h </w:instrText>
        </w:r>
        <w:r w:rsidR="00345ACB">
          <w:rPr>
            <w:noProof/>
            <w:webHidden/>
          </w:rPr>
        </w:r>
        <w:r w:rsidR="00345ACB">
          <w:rPr>
            <w:noProof/>
            <w:webHidden/>
          </w:rPr>
          <w:fldChar w:fldCharType="separate"/>
        </w:r>
        <w:r w:rsidR="00345ACB">
          <w:rPr>
            <w:noProof/>
            <w:webHidden/>
          </w:rPr>
          <w:t>67</w:t>
        </w:r>
        <w:r w:rsidR="00345ACB">
          <w:rPr>
            <w:noProof/>
            <w:webHidden/>
          </w:rPr>
          <w:fldChar w:fldCharType="end"/>
        </w:r>
      </w:hyperlink>
    </w:p>
    <w:p w14:paraId="39B8FFDF" w14:textId="77777777" w:rsidR="00345ACB" w:rsidRDefault="00E76D1B">
      <w:pPr>
        <w:pStyle w:val="TOC3"/>
        <w:rPr>
          <w:rFonts w:eastAsia="Times New Roman"/>
          <w:noProof/>
          <w:sz w:val="24"/>
          <w:szCs w:val="24"/>
          <w:lang w:val="de-DE" w:eastAsia="de-DE"/>
        </w:rPr>
      </w:pPr>
      <w:hyperlink w:anchor="_Toc382912142" w:history="1">
        <w:r w:rsidR="00345ACB" w:rsidRPr="00B666ED">
          <w:rPr>
            <w:rStyle w:val="Hyperlink"/>
            <w:noProof/>
          </w:rPr>
          <w:t>9.9.1</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_Toc382912142 \h </w:instrText>
        </w:r>
        <w:r w:rsidR="00345ACB">
          <w:rPr>
            <w:noProof/>
            <w:webHidden/>
          </w:rPr>
        </w:r>
        <w:r w:rsidR="00345ACB">
          <w:rPr>
            <w:noProof/>
            <w:webHidden/>
          </w:rPr>
          <w:fldChar w:fldCharType="separate"/>
        </w:r>
        <w:r w:rsidR="00345ACB">
          <w:rPr>
            <w:noProof/>
            <w:webHidden/>
          </w:rPr>
          <w:t>67</w:t>
        </w:r>
        <w:r w:rsidR="00345ACB">
          <w:rPr>
            <w:noProof/>
            <w:webHidden/>
          </w:rPr>
          <w:fldChar w:fldCharType="end"/>
        </w:r>
      </w:hyperlink>
    </w:p>
    <w:p w14:paraId="093CE9E1" w14:textId="77777777" w:rsidR="00345ACB" w:rsidRDefault="00E76D1B">
      <w:pPr>
        <w:pStyle w:val="TOC3"/>
        <w:rPr>
          <w:rFonts w:eastAsia="Times New Roman"/>
          <w:noProof/>
          <w:sz w:val="24"/>
          <w:szCs w:val="24"/>
          <w:lang w:val="de-DE" w:eastAsia="de-DE"/>
        </w:rPr>
      </w:pPr>
      <w:hyperlink w:anchor="_Toc382912143" w:history="1">
        <w:r w:rsidR="00345ACB" w:rsidRPr="00B666ED">
          <w:rPr>
            <w:rStyle w:val="Hyperlink"/>
            <w:noProof/>
          </w:rPr>
          <w:t>9.9.2</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(unary, non-associative)</w:t>
        </w:r>
        <w:r w:rsidR="00345ACB">
          <w:rPr>
            <w:noProof/>
            <w:webHidden/>
          </w:rPr>
          <w:tab/>
        </w:r>
        <w:r w:rsidR="00345ACB">
          <w:rPr>
            <w:noProof/>
            <w:webHidden/>
          </w:rPr>
          <w:fldChar w:fldCharType="begin"/>
        </w:r>
        <w:r w:rsidR="00345ACB">
          <w:rPr>
            <w:noProof/>
            <w:webHidden/>
          </w:rPr>
          <w:instrText xml:space="preserve"> PAGEREF _Toc382912143 \h </w:instrText>
        </w:r>
        <w:r w:rsidR="00345ACB">
          <w:rPr>
            <w:noProof/>
            <w:webHidden/>
          </w:rPr>
        </w:r>
        <w:r w:rsidR="00345ACB">
          <w:rPr>
            <w:noProof/>
            <w:webHidden/>
          </w:rPr>
          <w:fldChar w:fldCharType="separate"/>
        </w:r>
        <w:r w:rsidR="00345ACB">
          <w:rPr>
            <w:noProof/>
            <w:webHidden/>
          </w:rPr>
          <w:t>68</w:t>
        </w:r>
        <w:r w:rsidR="00345ACB">
          <w:rPr>
            <w:noProof/>
            <w:webHidden/>
          </w:rPr>
          <w:fldChar w:fldCharType="end"/>
        </w:r>
      </w:hyperlink>
    </w:p>
    <w:p w14:paraId="00E50461" w14:textId="77777777" w:rsidR="00345ACB" w:rsidRDefault="00E76D1B">
      <w:pPr>
        <w:pStyle w:val="TOC3"/>
        <w:rPr>
          <w:rFonts w:eastAsia="Times New Roman"/>
          <w:noProof/>
          <w:sz w:val="24"/>
          <w:szCs w:val="24"/>
          <w:lang w:val="de-DE" w:eastAsia="de-DE"/>
        </w:rPr>
      </w:pPr>
      <w:hyperlink w:anchor="_Toc382912144" w:history="1">
        <w:r w:rsidR="00345ACB" w:rsidRPr="00B666ED">
          <w:rPr>
            <w:rStyle w:val="Hyperlink"/>
            <w:noProof/>
          </w:rPr>
          <w:t>9.9.3</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_Toc382912144 \h </w:instrText>
        </w:r>
        <w:r w:rsidR="00345ACB">
          <w:rPr>
            <w:noProof/>
            <w:webHidden/>
          </w:rPr>
        </w:r>
        <w:r w:rsidR="00345ACB">
          <w:rPr>
            <w:noProof/>
            <w:webHidden/>
          </w:rPr>
          <w:fldChar w:fldCharType="separate"/>
        </w:r>
        <w:r w:rsidR="00345ACB">
          <w:rPr>
            <w:noProof/>
            <w:webHidden/>
          </w:rPr>
          <w:t>68</w:t>
        </w:r>
        <w:r w:rsidR="00345ACB">
          <w:rPr>
            <w:noProof/>
            <w:webHidden/>
          </w:rPr>
          <w:fldChar w:fldCharType="end"/>
        </w:r>
      </w:hyperlink>
    </w:p>
    <w:p w14:paraId="6CE5B415" w14:textId="77777777" w:rsidR="00345ACB" w:rsidRDefault="00E76D1B">
      <w:pPr>
        <w:pStyle w:val="TOC3"/>
        <w:rPr>
          <w:rFonts w:eastAsia="Times New Roman"/>
          <w:noProof/>
          <w:sz w:val="24"/>
          <w:szCs w:val="24"/>
          <w:lang w:val="de-DE" w:eastAsia="de-DE"/>
        </w:rPr>
      </w:pPr>
      <w:hyperlink w:anchor="_Toc382912145" w:history="1">
        <w:r w:rsidR="00345ACB" w:rsidRPr="00B666ED">
          <w:rPr>
            <w:rStyle w:val="Hyperlink"/>
            <w:noProof/>
          </w:rPr>
          <w:t>9.9.4</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(unary, non-associative)</w:t>
        </w:r>
        <w:r w:rsidR="00345ACB">
          <w:rPr>
            <w:noProof/>
            <w:webHidden/>
          </w:rPr>
          <w:tab/>
        </w:r>
        <w:r w:rsidR="00345ACB">
          <w:rPr>
            <w:noProof/>
            <w:webHidden/>
          </w:rPr>
          <w:fldChar w:fldCharType="begin"/>
        </w:r>
        <w:r w:rsidR="00345ACB">
          <w:rPr>
            <w:noProof/>
            <w:webHidden/>
          </w:rPr>
          <w:instrText xml:space="preserve"> PAGEREF _Toc382912145 \h </w:instrText>
        </w:r>
        <w:r w:rsidR="00345ACB">
          <w:rPr>
            <w:noProof/>
            <w:webHidden/>
          </w:rPr>
        </w:r>
        <w:r w:rsidR="00345ACB">
          <w:rPr>
            <w:noProof/>
            <w:webHidden/>
          </w:rPr>
          <w:fldChar w:fldCharType="separate"/>
        </w:r>
        <w:r w:rsidR="00345ACB">
          <w:rPr>
            <w:noProof/>
            <w:webHidden/>
          </w:rPr>
          <w:t>68</w:t>
        </w:r>
        <w:r w:rsidR="00345ACB">
          <w:rPr>
            <w:noProof/>
            <w:webHidden/>
          </w:rPr>
          <w:fldChar w:fldCharType="end"/>
        </w:r>
      </w:hyperlink>
    </w:p>
    <w:p w14:paraId="433A8855" w14:textId="77777777" w:rsidR="00345ACB" w:rsidRDefault="00E76D1B">
      <w:pPr>
        <w:pStyle w:val="TOC3"/>
        <w:rPr>
          <w:rFonts w:eastAsia="Times New Roman"/>
          <w:noProof/>
          <w:sz w:val="24"/>
          <w:szCs w:val="24"/>
          <w:lang w:val="de-DE" w:eastAsia="de-DE"/>
        </w:rPr>
      </w:pPr>
      <w:hyperlink w:anchor="_Toc382912146" w:history="1">
        <w:r w:rsidR="00345ACB" w:rsidRPr="00B666ED">
          <w:rPr>
            <w:rStyle w:val="Hyperlink"/>
            <w:noProof/>
          </w:rPr>
          <w:t>9.9.5</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_Toc382912146 \h </w:instrText>
        </w:r>
        <w:r w:rsidR="00345ACB">
          <w:rPr>
            <w:noProof/>
            <w:webHidden/>
          </w:rPr>
        </w:r>
        <w:r w:rsidR="00345ACB">
          <w:rPr>
            <w:noProof/>
            <w:webHidden/>
          </w:rPr>
          <w:fldChar w:fldCharType="separate"/>
        </w:r>
        <w:r w:rsidR="00345ACB">
          <w:rPr>
            <w:noProof/>
            <w:webHidden/>
          </w:rPr>
          <w:t>68</w:t>
        </w:r>
        <w:r w:rsidR="00345ACB">
          <w:rPr>
            <w:noProof/>
            <w:webHidden/>
          </w:rPr>
          <w:fldChar w:fldCharType="end"/>
        </w:r>
      </w:hyperlink>
    </w:p>
    <w:p w14:paraId="378D1041" w14:textId="77777777" w:rsidR="00345ACB" w:rsidRDefault="00E76D1B">
      <w:pPr>
        <w:pStyle w:val="TOC3"/>
        <w:rPr>
          <w:rFonts w:eastAsia="Times New Roman"/>
          <w:noProof/>
          <w:sz w:val="24"/>
          <w:szCs w:val="24"/>
          <w:lang w:val="de-DE" w:eastAsia="de-DE"/>
        </w:rPr>
      </w:pPr>
      <w:hyperlink w:anchor="_Toc382912147" w:history="1">
        <w:r w:rsidR="00345ACB" w:rsidRPr="00B666ED">
          <w:rPr>
            <w:rStyle w:val="Hyperlink"/>
            <w:noProof/>
          </w:rPr>
          <w:t>9.9.6</w:t>
        </w:r>
        <w:r w:rsidR="00345ACB">
          <w:rPr>
            <w:rFonts w:eastAsia="Times New Roman"/>
            <w:noProof/>
            <w:sz w:val="24"/>
            <w:szCs w:val="24"/>
            <w:lang w:val="de-DE" w:eastAsia="de-DE"/>
          </w:rPr>
          <w:tab/>
        </w:r>
        <w:r w:rsidR="00345ACB" w:rsidRPr="00B666ED">
          <w:rPr>
            <w:rStyle w:val="Hyperlink"/>
            <w:b/>
            <w:bCs/>
            <w:noProof/>
          </w:rPr>
          <w:t>/</w:t>
        </w:r>
        <w:r w:rsidR="00345ACB" w:rsidRPr="00B666ED">
          <w:rPr>
            <w:rStyle w:val="Hyperlink"/>
            <w:noProof/>
          </w:rPr>
          <w:t xml:space="preserve"> (binary, left associative)</w:t>
        </w:r>
        <w:r w:rsidR="00345ACB">
          <w:rPr>
            <w:noProof/>
            <w:webHidden/>
          </w:rPr>
          <w:tab/>
        </w:r>
        <w:r w:rsidR="00345ACB">
          <w:rPr>
            <w:noProof/>
            <w:webHidden/>
          </w:rPr>
          <w:fldChar w:fldCharType="begin"/>
        </w:r>
        <w:r w:rsidR="00345ACB">
          <w:rPr>
            <w:noProof/>
            <w:webHidden/>
          </w:rPr>
          <w:instrText xml:space="preserve"> PAGEREF _Toc382912147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39B54C41" w14:textId="77777777" w:rsidR="00345ACB" w:rsidRDefault="00E76D1B">
      <w:pPr>
        <w:pStyle w:val="TOC3"/>
        <w:rPr>
          <w:rFonts w:eastAsia="Times New Roman"/>
          <w:noProof/>
          <w:sz w:val="24"/>
          <w:szCs w:val="24"/>
          <w:lang w:val="de-DE" w:eastAsia="de-DE"/>
        </w:rPr>
      </w:pPr>
      <w:hyperlink w:anchor="_Toc382912148" w:history="1">
        <w:r w:rsidR="00345ACB" w:rsidRPr="00B666ED">
          <w:rPr>
            <w:rStyle w:val="Hyperlink"/>
            <w:noProof/>
          </w:rPr>
          <w:t>9.9.7</w:t>
        </w:r>
        <w:r w:rsidR="00345ACB">
          <w:rPr>
            <w:rFonts w:eastAsia="Times New Roman"/>
            <w:noProof/>
            <w:sz w:val="24"/>
            <w:szCs w:val="24"/>
            <w:lang w:val="de-DE" w:eastAsia="de-DE"/>
          </w:rPr>
          <w:tab/>
        </w:r>
        <w:r w:rsidR="00345ACB" w:rsidRPr="00B666ED">
          <w:rPr>
            <w:rStyle w:val="Hyperlink"/>
            <w:noProof/>
          </w:rPr>
          <w:t>** (binary, non-associative)</w:t>
        </w:r>
        <w:r w:rsidR="00345ACB">
          <w:rPr>
            <w:noProof/>
            <w:webHidden/>
          </w:rPr>
          <w:tab/>
        </w:r>
        <w:r w:rsidR="00345ACB">
          <w:rPr>
            <w:noProof/>
            <w:webHidden/>
          </w:rPr>
          <w:fldChar w:fldCharType="begin"/>
        </w:r>
        <w:r w:rsidR="00345ACB">
          <w:rPr>
            <w:noProof/>
            <w:webHidden/>
          </w:rPr>
          <w:instrText xml:space="preserve"> PAGEREF _Toc382912148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7B3B2DC1" w14:textId="77777777" w:rsidR="00345ACB" w:rsidRDefault="00E76D1B">
      <w:pPr>
        <w:pStyle w:val="TOC2"/>
        <w:rPr>
          <w:rFonts w:eastAsia="Times New Roman"/>
          <w:noProof/>
          <w:sz w:val="24"/>
          <w:szCs w:val="24"/>
          <w:lang w:val="de-DE" w:eastAsia="de-DE"/>
        </w:rPr>
      </w:pPr>
      <w:hyperlink w:anchor="_Toc382912149" w:history="1">
        <w:r w:rsidR="00345ACB" w:rsidRPr="00B666ED">
          <w:rPr>
            <w:rStyle w:val="Hyperlink"/>
            <w:noProof/>
          </w:rPr>
          <w:t>9.10</w:t>
        </w:r>
        <w:r w:rsidR="00345ACB">
          <w:rPr>
            <w:rFonts w:eastAsia="Times New Roman"/>
            <w:noProof/>
            <w:sz w:val="24"/>
            <w:szCs w:val="24"/>
            <w:lang w:val="de-DE" w:eastAsia="de-DE"/>
          </w:rPr>
          <w:tab/>
        </w:r>
        <w:r w:rsidR="00345ACB" w:rsidRPr="00B666ED">
          <w:rPr>
            <w:rStyle w:val="Hyperlink"/>
            <w:noProof/>
          </w:rPr>
          <w:t>Temporal Operators</w:t>
        </w:r>
        <w:r w:rsidR="00345ACB">
          <w:rPr>
            <w:noProof/>
            <w:webHidden/>
          </w:rPr>
          <w:tab/>
        </w:r>
        <w:r w:rsidR="00345ACB">
          <w:rPr>
            <w:noProof/>
            <w:webHidden/>
          </w:rPr>
          <w:fldChar w:fldCharType="begin"/>
        </w:r>
        <w:r w:rsidR="00345ACB">
          <w:rPr>
            <w:noProof/>
            <w:webHidden/>
          </w:rPr>
          <w:instrText xml:space="preserve"> PAGEREF _Toc382912149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285744A5" w14:textId="77777777" w:rsidR="00345ACB" w:rsidRDefault="00E76D1B">
      <w:pPr>
        <w:pStyle w:val="TOC3"/>
        <w:rPr>
          <w:rFonts w:eastAsia="Times New Roman"/>
          <w:noProof/>
          <w:sz w:val="24"/>
          <w:szCs w:val="24"/>
          <w:lang w:val="de-DE" w:eastAsia="de-DE"/>
        </w:rPr>
      </w:pPr>
      <w:hyperlink w:anchor="_Toc382912150" w:history="1">
        <w:r w:rsidR="00345ACB" w:rsidRPr="00B666ED">
          <w:rPr>
            <w:rStyle w:val="Hyperlink"/>
            <w:noProof/>
          </w:rPr>
          <w:t>9.10.1</w:t>
        </w:r>
        <w:r w:rsidR="00345ACB">
          <w:rPr>
            <w:rFonts w:eastAsia="Times New Roman"/>
            <w:noProof/>
            <w:sz w:val="24"/>
            <w:szCs w:val="24"/>
            <w:lang w:val="de-DE" w:eastAsia="de-DE"/>
          </w:rPr>
          <w:tab/>
        </w:r>
        <w:r w:rsidR="00345ACB" w:rsidRPr="00B666ED">
          <w:rPr>
            <w:rStyle w:val="Hyperlink"/>
            <w:noProof/>
          </w:rPr>
          <w:t>After (binary, non-associative)</w:t>
        </w:r>
        <w:r w:rsidR="00345ACB">
          <w:rPr>
            <w:noProof/>
            <w:webHidden/>
          </w:rPr>
          <w:tab/>
        </w:r>
        <w:r w:rsidR="00345ACB">
          <w:rPr>
            <w:noProof/>
            <w:webHidden/>
          </w:rPr>
          <w:fldChar w:fldCharType="begin"/>
        </w:r>
        <w:r w:rsidR="00345ACB">
          <w:rPr>
            <w:noProof/>
            <w:webHidden/>
          </w:rPr>
          <w:instrText xml:space="preserve"> PAGEREF _Toc382912150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36F1276A" w14:textId="77777777" w:rsidR="00345ACB" w:rsidRDefault="00E76D1B">
      <w:pPr>
        <w:pStyle w:val="TOC3"/>
        <w:rPr>
          <w:rFonts w:eastAsia="Times New Roman"/>
          <w:noProof/>
          <w:sz w:val="24"/>
          <w:szCs w:val="24"/>
          <w:lang w:val="de-DE" w:eastAsia="de-DE"/>
        </w:rPr>
      </w:pPr>
      <w:hyperlink w:anchor="_Toc382912151" w:history="1">
        <w:r w:rsidR="00345ACB" w:rsidRPr="00B666ED">
          <w:rPr>
            <w:rStyle w:val="Hyperlink"/>
            <w:noProof/>
          </w:rPr>
          <w:t>9.10.2</w:t>
        </w:r>
        <w:r w:rsidR="00345ACB">
          <w:rPr>
            <w:rFonts w:eastAsia="Times New Roman"/>
            <w:noProof/>
            <w:sz w:val="24"/>
            <w:szCs w:val="24"/>
            <w:lang w:val="de-DE" w:eastAsia="de-DE"/>
          </w:rPr>
          <w:tab/>
        </w:r>
        <w:r w:rsidR="00345ACB" w:rsidRPr="00B666ED">
          <w:rPr>
            <w:rStyle w:val="Hyperlink"/>
            <w:noProof/>
          </w:rPr>
          <w:t>Before (binary, non-associative)</w:t>
        </w:r>
        <w:r w:rsidR="00345ACB">
          <w:rPr>
            <w:noProof/>
            <w:webHidden/>
          </w:rPr>
          <w:tab/>
        </w:r>
        <w:r w:rsidR="00345ACB">
          <w:rPr>
            <w:noProof/>
            <w:webHidden/>
          </w:rPr>
          <w:fldChar w:fldCharType="begin"/>
        </w:r>
        <w:r w:rsidR="00345ACB">
          <w:rPr>
            <w:noProof/>
            <w:webHidden/>
          </w:rPr>
          <w:instrText xml:space="preserve"> PAGEREF _Toc382912151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5C81CD32" w14:textId="77777777" w:rsidR="00345ACB" w:rsidRDefault="00E76D1B">
      <w:pPr>
        <w:pStyle w:val="TOC3"/>
        <w:rPr>
          <w:rFonts w:eastAsia="Times New Roman"/>
          <w:noProof/>
          <w:sz w:val="24"/>
          <w:szCs w:val="24"/>
          <w:lang w:val="de-DE" w:eastAsia="de-DE"/>
        </w:rPr>
      </w:pPr>
      <w:hyperlink w:anchor="_Toc382912152" w:history="1">
        <w:r w:rsidR="00345ACB" w:rsidRPr="00B666ED">
          <w:rPr>
            <w:rStyle w:val="Hyperlink"/>
            <w:noProof/>
          </w:rPr>
          <w:t>9.10.3</w:t>
        </w:r>
        <w:r w:rsidR="00345ACB">
          <w:rPr>
            <w:rFonts w:eastAsia="Times New Roman"/>
            <w:noProof/>
            <w:sz w:val="24"/>
            <w:szCs w:val="24"/>
            <w:lang w:val="de-DE" w:eastAsia="de-DE"/>
          </w:rPr>
          <w:tab/>
        </w:r>
        <w:r w:rsidR="00345ACB" w:rsidRPr="00B666ED">
          <w:rPr>
            <w:rStyle w:val="Hyperlink"/>
            <w:noProof/>
          </w:rPr>
          <w:t>Ago (unary, non-associative)</w:t>
        </w:r>
        <w:r w:rsidR="00345ACB">
          <w:rPr>
            <w:noProof/>
            <w:webHidden/>
          </w:rPr>
          <w:tab/>
        </w:r>
        <w:r w:rsidR="00345ACB">
          <w:rPr>
            <w:noProof/>
            <w:webHidden/>
          </w:rPr>
          <w:fldChar w:fldCharType="begin"/>
        </w:r>
        <w:r w:rsidR="00345ACB">
          <w:rPr>
            <w:noProof/>
            <w:webHidden/>
          </w:rPr>
          <w:instrText xml:space="preserve"> PAGEREF _Toc382912152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7AA9E023" w14:textId="77777777" w:rsidR="00345ACB" w:rsidRDefault="00E76D1B">
      <w:pPr>
        <w:pStyle w:val="TOC3"/>
        <w:rPr>
          <w:rFonts w:eastAsia="Times New Roman"/>
          <w:noProof/>
          <w:sz w:val="24"/>
          <w:szCs w:val="24"/>
          <w:lang w:val="de-DE" w:eastAsia="de-DE"/>
        </w:rPr>
      </w:pPr>
      <w:hyperlink w:anchor="_Toc382912153" w:history="1">
        <w:r w:rsidR="00345ACB" w:rsidRPr="00B666ED">
          <w:rPr>
            <w:rStyle w:val="Hyperlink"/>
            <w:noProof/>
          </w:rPr>
          <w:t>9.10.4</w:t>
        </w:r>
        <w:r w:rsidR="00345ACB">
          <w:rPr>
            <w:rFonts w:eastAsia="Times New Roman"/>
            <w:noProof/>
            <w:sz w:val="24"/>
            <w:szCs w:val="24"/>
            <w:lang w:val="de-DE" w:eastAsia="de-DE"/>
          </w:rPr>
          <w:tab/>
        </w:r>
        <w:r w:rsidR="00345ACB" w:rsidRPr="00B666ED">
          <w:rPr>
            <w:rStyle w:val="Hyperlink"/>
            <w:noProof/>
          </w:rPr>
          <w:t>From (binary, non-associative)</w:t>
        </w:r>
        <w:r w:rsidR="00345ACB">
          <w:rPr>
            <w:noProof/>
            <w:webHidden/>
          </w:rPr>
          <w:tab/>
        </w:r>
        <w:r w:rsidR="00345ACB">
          <w:rPr>
            <w:noProof/>
            <w:webHidden/>
          </w:rPr>
          <w:fldChar w:fldCharType="begin"/>
        </w:r>
        <w:r w:rsidR="00345ACB">
          <w:rPr>
            <w:noProof/>
            <w:webHidden/>
          </w:rPr>
          <w:instrText xml:space="preserve"> PAGEREF _Toc382912153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62088AE9" w14:textId="77777777" w:rsidR="00345ACB" w:rsidRDefault="00E76D1B">
      <w:pPr>
        <w:pStyle w:val="TOC3"/>
        <w:rPr>
          <w:rFonts w:eastAsia="Times New Roman"/>
          <w:noProof/>
          <w:sz w:val="24"/>
          <w:szCs w:val="24"/>
          <w:lang w:val="de-DE" w:eastAsia="de-DE"/>
        </w:rPr>
      </w:pPr>
      <w:hyperlink w:anchor="_Toc382912154" w:history="1">
        <w:r w:rsidR="00345ACB" w:rsidRPr="00B666ED">
          <w:rPr>
            <w:rStyle w:val="Hyperlink"/>
            <w:noProof/>
          </w:rPr>
          <w:t>9.10.5</w:t>
        </w:r>
        <w:r w:rsidR="00345ACB">
          <w:rPr>
            <w:rFonts w:eastAsia="Times New Roman"/>
            <w:noProof/>
            <w:sz w:val="24"/>
            <w:szCs w:val="24"/>
            <w:lang w:val="de-DE" w:eastAsia="de-DE"/>
          </w:rPr>
          <w:tab/>
        </w:r>
        <w:r w:rsidR="00345ACB" w:rsidRPr="00B666ED">
          <w:rPr>
            <w:rStyle w:val="Hyperlink"/>
            <w:noProof/>
          </w:rPr>
          <w:t>Time of day [of] (unary, right-associative)</w:t>
        </w:r>
        <w:r w:rsidR="00345ACB">
          <w:rPr>
            <w:noProof/>
            <w:webHidden/>
          </w:rPr>
          <w:tab/>
        </w:r>
        <w:r w:rsidR="00345ACB">
          <w:rPr>
            <w:noProof/>
            <w:webHidden/>
          </w:rPr>
          <w:fldChar w:fldCharType="begin"/>
        </w:r>
        <w:r w:rsidR="00345ACB">
          <w:rPr>
            <w:noProof/>
            <w:webHidden/>
          </w:rPr>
          <w:instrText xml:space="preserve"> PAGEREF _Toc382912154 \h </w:instrText>
        </w:r>
        <w:r w:rsidR="00345ACB">
          <w:rPr>
            <w:noProof/>
            <w:webHidden/>
          </w:rPr>
        </w:r>
        <w:r w:rsidR="00345ACB">
          <w:rPr>
            <w:noProof/>
            <w:webHidden/>
          </w:rPr>
          <w:fldChar w:fldCharType="separate"/>
        </w:r>
        <w:r w:rsidR="00345ACB">
          <w:rPr>
            <w:noProof/>
            <w:webHidden/>
          </w:rPr>
          <w:t>69</w:t>
        </w:r>
        <w:r w:rsidR="00345ACB">
          <w:rPr>
            <w:noProof/>
            <w:webHidden/>
          </w:rPr>
          <w:fldChar w:fldCharType="end"/>
        </w:r>
      </w:hyperlink>
    </w:p>
    <w:p w14:paraId="7CC5F192" w14:textId="77777777" w:rsidR="00345ACB" w:rsidRDefault="00E76D1B">
      <w:pPr>
        <w:pStyle w:val="TOC3"/>
        <w:rPr>
          <w:rFonts w:eastAsia="Times New Roman"/>
          <w:noProof/>
          <w:sz w:val="24"/>
          <w:szCs w:val="24"/>
          <w:lang w:val="de-DE" w:eastAsia="de-DE"/>
        </w:rPr>
      </w:pPr>
      <w:hyperlink w:anchor="_Toc382912155" w:history="1">
        <w:r w:rsidR="00345ACB" w:rsidRPr="00B666ED">
          <w:rPr>
            <w:rStyle w:val="Hyperlink"/>
            <w:noProof/>
          </w:rPr>
          <w:t>9.10.6</w:t>
        </w:r>
        <w:r w:rsidR="00345ACB">
          <w:rPr>
            <w:rFonts w:eastAsia="Times New Roman"/>
            <w:noProof/>
            <w:sz w:val="24"/>
            <w:szCs w:val="24"/>
            <w:lang w:val="de-DE" w:eastAsia="de-DE"/>
          </w:rPr>
          <w:tab/>
        </w:r>
        <w:r w:rsidR="00345ACB" w:rsidRPr="00B666ED">
          <w:rPr>
            <w:rStyle w:val="Hyperlink"/>
            <w:noProof/>
          </w:rPr>
          <w:t>Day of week [of] (unary, right associative)</w:t>
        </w:r>
        <w:r w:rsidR="00345ACB">
          <w:rPr>
            <w:noProof/>
            <w:webHidden/>
          </w:rPr>
          <w:tab/>
        </w:r>
        <w:r w:rsidR="00345ACB">
          <w:rPr>
            <w:noProof/>
            <w:webHidden/>
          </w:rPr>
          <w:fldChar w:fldCharType="begin"/>
        </w:r>
        <w:r w:rsidR="00345ACB">
          <w:rPr>
            <w:noProof/>
            <w:webHidden/>
          </w:rPr>
          <w:instrText xml:space="preserve"> PAGEREF _Toc382912155 \h </w:instrText>
        </w:r>
        <w:r w:rsidR="00345ACB">
          <w:rPr>
            <w:noProof/>
            <w:webHidden/>
          </w:rPr>
        </w:r>
        <w:r w:rsidR="00345ACB">
          <w:rPr>
            <w:noProof/>
            <w:webHidden/>
          </w:rPr>
          <w:fldChar w:fldCharType="separate"/>
        </w:r>
        <w:r w:rsidR="00345ACB">
          <w:rPr>
            <w:noProof/>
            <w:webHidden/>
          </w:rPr>
          <w:t>70</w:t>
        </w:r>
        <w:r w:rsidR="00345ACB">
          <w:rPr>
            <w:noProof/>
            <w:webHidden/>
          </w:rPr>
          <w:fldChar w:fldCharType="end"/>
        </w:r>
      </w:hyperlink>
    </w:p>
    <w:p w14:paraId="50D16194" w14:textId="77777777" w:rsidR="00345ACB" w:rsidRDefault="00E76D1B">
      <w:pPr>
        <w:pStyle w:val="TOC3"/>
        <w:rPr>
          <w:rFonts w:eastAsia="Times New Roman"/>
          <w:noProof/>
          <w:sz w:val="24"/>
          <w:szCs w:val="24"/>
          <w:lang w:val="de-DE" w:eastAsia="de-DE"/>
        </w:rPr>
      </w:pPr>
      <w:hyperlink w:anchor="_Toc382912156" w:history="1">
        <w:r w:rsidR="00345ACB" w:rsidRPr="00B666ED">
          <w:rPr>
            <w:rStyle w:val="Hyperlink"/>
            <w:noProof/>
          </w:rPr>
          <w:t>9.10.7</w:t>
        </w:r>
        <w:r w:rsidR="00345ACB">
          <w:rPr>
            <w:rFonts w:eastAsia="Times New Roman"/>
            <w:noProof/>
            <w:sz w:val="24"/>
            <w:szCs w:val="24"/>
            <w:lang w:val="de-DE" w:eastAsia="de-DE"/>
          </w:rPr>
          <w:tab/>
        </w:r>
        <w:r w:rsidR="00345ACB" w:rsidRPr="00B666ED">
          <w:rPr>
            <w:rStyle w:val="Hyperlink"/>
            <w:noProof/>
          </w:rPr>
          <w:t>Extract Year (unary, right-associative)</w:t>
        </w:r>
        <w:r w:rsidR="00345ACB">
          <w:rPr>
            <w:noProof/>
            <w:webHidden/>
          </w:rPr>
          <w:tab/>
        </w:r>
        <w:r w:rsidR="00345ACB">
          <w:rPr>
            <w:noProof/>
            <w:webHidden/>
          </w:rPr>
          <w:fldChar w:fldCharType="begin"/>
        </w:r>
        <w:r w:rsidR="00345ACB">
          <w:rPr>
            <w:noProof/>
            <w:webHidden/>
          </w:rPr>
          <w:instrText xml:space="preserve"> PAGEREF _Toc382912156 \h </w:instrText>
        </w:r>
        <w:r w:rsidR="00345ACB">
          <w:rPr>
            <w:noProof/>
            <w:webHidden/>
          </w:rPr>
        </w:r>
        <w:r w:rsidR="00345ACB">
          <w:rPr>
            <w:noProof/>
            <w:webHidden/>
          </w:rPr>
          <w:fldChar w:fldCharType="separate"/>
        </w:r>
        <w:r w:rsidR="00345ACB">
          <w:rPr>
            <w:noProof/>
            <w:webHidden/>
          </w:rPr>
          <w:t>70</w:t>
        </w:r>
        <w:r w:rsidR="00345ACB">
          <w:rPr>
            <w:noProof/>
            <w:webHidden/>
          </w:rPr>
          <w:fldChar w:fldCharType="end"/>
        </w:r>
      </w:hyperlink>
    </w:p>
    <w:p w14:paraId="0B994834" w14:textId="77777777" w:rsidR="00345ACB" w:rsidRDefault="00E76D1B">
      <w:pPr>
        <w:pStyle w:val="TOC3"/>
        <w:rPr>
          <w:rFonts w:eastAsia="Times New Roman"/>
          <w:noProof/>
          <w:sz w:val="24"/>
          <w:szCs w:val="24"/>
          <w:lang w:val="de-DE" w:eastAsia="de-DE"/>
        </w:rPr>
      </w:pPr>
      <w:hyperlink w:anchor="_Toc382912157" w:history="1">
        <w:r w:rsidR="00345ACB" w:rsidRPr="00B666ED">
          <w:rPr>
            <w:rStyle w:val="Hyperlink"/>
            <w:noProof/>
          </w:rPr>
          <w:t>9.10.8</w:t>
        </w:r>
        <w:r w:rsidR="00345ACB">
          <w:rPr>
            <w:rFonts w:eastAsia="Times New Roman"/>
            <w:noProof/>
            <w:sz w:val="24"/>
            <w:szCs w:val="24"/>
            <w:lang w:val="de-DE" w:eastAsia="de-DE"/>
          </w:rPr>
          <w:tab/>
        </w:r>
        <w:r w:rsidR="00345ACB" w:rsidRPr="00B666ED">
          <w:rPr>
            <w:rStyle w:val="Hyperlink"/>
            <w:noProof/>
          </w:rPr>
          <w:t>Extract Month (unary, right-associative)</w:t>
        </w:r>
        <w:r w:rsidR="00345ACB">
          <w:rPr>
            <w:noProof/>
            <w:webHidden/>
          </w:rPr>
          <w:tab/>
        </w:r>
        <w:r w:rsidR="00345ACB">
          <w:rPr>
            <w:noProof/>
            <w:webHidden/>
          </w:rPr>
          <w:fldChar w:fldCharType="begin"/>
        </w:r>
        <w:r w:rsidR="00345ACB">
          <w:rPr>
            <w:noProof/>
            <w:webHidden/>
          </w:rPr>
          <w:instrText xml:space="preserve"> PAGEREF _Toc382912157 \h </w:instrText>
        </w:r>
        <w:r w:rsidR="00345ACB">
          <w:rPr>
            <w:noProof/>
            <w:webHidden/>
          </w:rPr>
        </w:r>
        <w:r w:rsidR="00345ACB">
          <w:rPr>
            <w:noProof/>
            <w:webHidden/>
          </w:rPr>
          <w:fldChar w:fldCharType="separate"/>
        </w:r>
        <w:r w:rsidR="00345ACB">
          <w:rPr>
            <w:noProof/>
            <w:webHidden/>
          </w:rPr>
          <w:t>70</w:t>
        </w:r>
        <w:r w:rsidR="00345ACB">
          <w:rPr>
            <w:noProof/>
            <w:webHidden/>
          </w:rPr>
          <w:fldChar w:fldCharType="end"/>
        </w:r>
      </w:hyperlink>
    </w:p>
    <w:p w14:paraId="1273B9C7" w14:textId="77777777" w:rsidR="00345ACB" w:rsidRDefault="00E76D1B">
      <w:pPr>
        <w:pStyle w:val="TOC3"/>
        <w:rPr>
          <w:rFonts w:eastAsia="Times New Roman"/>
          <w:noProof/>
          <w:sz w:val="24"/>
          <w:szCs w:val="24"/>
          <w:lang w:val="de-DE" w:eastAsia="de-DE"/>
        </w:rPr>
      </w:pPr>
      <w:hyperlink w:anchor="_Toc382912158" w:history="1">
        <w:r w:rsidR="00345ACB" w:rsidRPr="00B666ED">
          <w:rPr>
            <w:rStyle w:val="Hyperlink"/>
            <w:noProof/>
          </w:rPr>
          <w:t>9.10.9</w:t>
        </w:r>
        <w:r w:rsidR="00345ACB">
          <w:rPr>
            <w:rFonts w:eastAsia="Times New Roman"/>
            <w:noProof/>
            <w:sz w:val="24"/>
            <w:szCs w:val="24"/>
            <w:lang w:val="de-DE" w:eastAsia="de-DE"/>
          </w:rPr>
          <w:tab/>
        </w:r>
        <w:r w:rsidR="00345ACB" w:rsidRPr="00B666ED">
          <w:rPr>
            <w:rStyle w:val="Hyperlink"/>
            <w:noProof/>
          </w:rPr>
          <w:t>Extract Day (unary, right-associative)</w:t>
        </w:r>
        <w:r w:rsidR="00345ACB">
          <w:rPr>
            <w:noProof/>
            <w:webHidden/>
          </w:rPr>
          <w:tab/>
        </w:r>
        <w:r w:rsidR="00345ACB">
          <w:rPr>
            <w:noProof/>
            <w:webHidden/>
          </w:rPr>
          <w:fldChar w:fldCharType="begin"/>
        </w:r>
        <w:r w:rsidR="00345ACB">
          <w:rPr>
            <w:noProof/>
            <w:webHidden/>
          </w:rPr>
          <w:instrText xml:space="preserve"> PAGEREF _Toc382912158 \h </w:instrText>
        </w:r>
        <w:r w:rsidR="00345ACB">
          <w:rPr>
            <w:noProof/>
            <w:webHidden/>
          </w:rPr>
        </w:r>
        <w:r w:rsidR="00345ACB">
          <w:rPr>
            <w:noProof/>
            <w:webHidden/>
          </w:rPr>
          <w:fldChar w:fldCharType="separate"/>
        </w:r>
        <w:r w:rsidR="00345ACB">
          <w:rPr>
            <w:noProof/>
            <w:webHidden/>
          </w:rPr>
          <w:t>70</w:t>
        </w:r>
        <w:r w:rsidR="00345ACB">
          <w:rPr>
            <w:noProof/>
            <w:webHidden/>
          </w:rPr>
          <w:fldChar w:fldCharType="end"/>
        </w:r>
      </w:hyperlink>
    </w:p>
    <w:p w14:paraId="7CAAB452" w14:textId="77777777" w:rsidR="00345ACB" w:rsidRDefault="00E76D1B">
      <w:pPr>
        <w:pStyle w:val="TOC3"/>
        <w:rPr>
          <w:rFonts w:eastAsia="Times New Roman"/>
          <w:noProof/>
          <w:sz w:val="24"/>
          <w:szCs w:val="24"/>
          <w:lang w:val="de-DE" w:eastAsia="de-DE"/>
        </w:rPr>
      </w:pPr>
      <w:hyperlink w:anchor="_Toc382912159" w:history="1">
        <w:r w:rsidR="00345ACB" w:rsidRPr="00B666ED">
          <w:rPr>
            <w:rStyle w:val="Hyperlink"/>
            <w:noProof/>
          </w:rPr>
          <w:t>9.10.10</w:t>
        </w:r>
        <w:r w:rsidR="00345ACB">
          <w:rPr>
            <w:rFonts w:eastAsia="Times New Roman"/>
            <w:noProof/>
            <w:sz w:val="24"/>
            <w:szCs w:val="24"/>
            <w:lang w:val="de-DE" w:eastAsia="de-DE"/>
          </w:rPr>
          <w:tab/>
        </w:r>
        <w:r w:rsidR="00345ACB" w:rsidRPr="00B666ED">
          <w:rPr>
            <w:rStyle w:val="Hyperlink"/>
            <w:noProof/>
          </w:rPr>
          <w:t>Extract Hour (unary, right-associative)</w:t>
        </w:r>
        <w:r w:rsidR="00345ACB">
          <w:rPr>
            <w:noProof/>
            <w:webHidden/>
          </w:rPr>
          <w:tab/>
        </w:r>
        <w:r w:rsidR="00345ACB">
          <w:rPr>
            <w:noProof/>
            <w:webHidden/>
          </w:rPr>
          <w:fldChar w:fldCharType="begin"/>
        </w:r>
        <w:r w:rsidR="00345ACB">
          <w:rPr>
            <w:noProof/>
            <w:webHidden/>
          </w:rPr>
          <w:instrText xml:space="preserve"> PAGEREF _Toc382912159 \h </w:instrText>
        </w:r>
        <w:r w:rsidR="00345ACB">
          <w:rPr>
            <w:noProof/>
            <w:webHidden/>
          </w:rPr>
        </w:r>
        <w:r w:rsidR="00345ACB">
          <w:rPr>
            <w:noProof/>
            <w:webHidden/>
          </w:rPr>
          <w:fldChar w:fldCharType="separate"/>
        </w:r>
        <w:r w:rsidR="00345ACB">
          <w:rPr>
            <w:noProof/>
            <w:webHidden/>
          </w:rPr>
          <w:t>71</w:t>
        </w:r>
        <w:r w:rsidR="00345ACB">
          <w:rPr>
            <w:noProof/>
            <w:webHidden/>
          </w:rPr>
          <w:fldChar w:fldCharType="end"/>
        </w:r>
      </w:hyperlink>
    </w:p>
    <w:p w14:paraId="3BD4B45C" w14:textId="77777777" w:rsidR="00345ACB" w:rsidRDefault="00E76D1B">
      <w:pPr>
        <w:pStyle w:val="TOC3"/>
        <w:rPr>
          <w:rFonts w:eastAsia="Times New Roman"/>
          <w:noProof/>
          <w:sz w:val="24"/>
          <w:szCs w:val="24"/>
          <w:lang w:val="de-DE" w:eastAsia="de-DE"/>
        </w:rPr>
      </w:pPr>
      <w:hyperlink w:anchor="_Toc382912160" w:history="1">
        <w:r w:rsidR="00345ACB" w:rsidRPr="00B666ED">
          <w:rPr>
            <w:rStyle w:val="Hyperlink"/>
            <w:noProof/>
          </w:rPr>
          <w:t>9.10.11</w:t>
        </w:r>
        <w:r w:rsidR="00345ACB">
          <w:rPr>
            <w:rFonts w:eastAsia="Times New Roman"/>
            <w:noProof/>
            <w:sz w:val="24"/>
            <w:szCs w:val="24"/>
            <w:lang w:val="de-DE" w:eastAsia="de-DE"/>
          </w:rPr>
          <w:tab/>
        </w:r>
        <w:r w:rsidR="00345ACB" w:rsidRPr="00B666ED">
          <w:rPr>
            <w:rStyle w:val="Hyperlink"/>
            <w:noProof/>
          </w:rPr>
          <w:t>Extract minute (unary, right-associative)</w:t>
        </w:r>
        <w:r w:rsidR="00345ACB">
          <w:rPr>
            <w:noProof/>
            <w:webHidden/>
          </w:rPr>
          <w:tab/>
        </w:r>
        <w:r w:rsidR="00345ACB">
          <w:rPr>
            <w:noProof/>
            <w:webHidden/>
          </w:rPr>
          <w:fldChar w:fldCharType="begin"/>
        </w:r>
        <w:r w:rsidR="00345ACB">
          <w:rPr>
            <w:noProof/>
            <w:webHidden/>
          </w:rPr>
          <w:instrText xml:space="preserve"> PAGEREF _Toc382912160 \h </w:instrText>
        </w:r>
        <w:r w:rsidR="00345ACB">
          <w:rPr>
            <w:noProof/>
            <w:webHidden/>
          </w:rPr>
        </w:r>
        <w:r w:rsidR="00345ACB">
          <w:rPr>
            <w:noProof/>
            <w:webHidden/>
          </w:rPr>
          <w:fldChar w:fldCharType="separate"/>
        </w:r>
        <w:r w:rsidR="00345ACB">
          <w:rPr>
            <w:noProof/>
            <w:webHidden/>
          </w:rPr>
          <w:t>71</w:t>
        </w:r>
        <w:r w:rsidR="00345ACB">
          <w:rPr>
            <w:noProof/>
            <w:webHidden/>
          </w:rPr>
          <w:fldChar w:fldCharType="end"/>
        </w:r>
      </w:hyperlink>
    </w:p>
    <w:p w14:paraId="6A180FF3" w14:textId="77777777" w:rsidR="00345ACB" w:rsidRDefault="00E76D1B">
      <w:pPr>
        <w:pStyle w:val="TOC3"/>
        <w:rPr>
          <w:rFonts w:eastAsia="Times New Roman"/>
          <w:noProof/>
          <w:sz w:val="24"/>
          <w:szCs w:val="24"/>
          <w:lang w:val="de-DE" w:eastAsia="de-DE"/>
        </w:rPr>
      </w:pPr>
      <w:hyperlink w:anchor="_Toc382912161" w:history="1">
        <w:r w:rsidR="00345ACB" w:rsidRPr="00B666ED">
          <w:rPr>
            <w:rStyle w:val="Hyperlink"/>
            <w:noProof/>
          </w:rPr>
          <w:t>9.10.12</w:t>
        </w:r>
        <w:r w:rsidR="00345ACB">
          <w:rPr>
            <w:rFonts w:eastAsia="Times New Roman"/>
            <w:noProof/>
            <w:sz w:val="24"/>
            <w:szCs w:val="24"/>
            <w:lang w:val="de-DE" w:eastAsia="de-DE"/>
          </w:rPr>
          <w:tab/>
        </w:r>
        <w:r w:rsidR="00345ACB" w:rsidRPr="00B666ED">
          <w:rPr>
            <w:rStyle w:val="Hyperlink"/>
            <w:noProof/>
          </w:rPr>
          <w:t>Extract second (unary, right-associative)</w:t>
        </w:r>
        <w:r w:rsidR="00345ACB">
          <w:rPr>
            <w:noProof/>
            <w:webHidden/>
          </w:rPr>
          <w:tab/>
        </w:r>
        <w:r w:rsidR="00345ACB">
          <w:rPr>
            <w:noProof/>
            <w:webHidden/>
          </w:rPr>
          <w:fldChar w:fldCharType="begin"/>
        </w:r>
        <w:r w:rsidR="00345ACB">
          <w:rPr>
            <w:noProof/>
            <w:webHidden/>
          </w:rPr>
          <w:instrText xml:space="preserve"> PAGEREF _Toc382912161 \h </w:instrText>
        </w:r>
        <w:r w:rsidR="00345ACB">
          <w:rPr>
            <w:noProof/>
            <w:webHidden/>
          </w:rPr>
        </w:r>
        <w:r w:rsidR="00345ACB">
          <w:rPr>
            <w:noProof/>
            <w:webHidden/>
          </w:rPr>
          <w:fldChar w:fldCharType="separate"/>
        </w:r>
        <w:r w:rsidR="00345ACB">
          <w:rPr>
            <w:noProof/>
            <w:webHidden/>
          </w:rPr>
          <w:t>71</w:t>
        </w:r>
        <w:r w:rsidR="00345ACB">
          <w:rPr>
            <w:noProof/>
            <w:webHidden/>
          </w:rPr>
          <w:fldChar w:fldCharType="end"/>
        </w:r>
      </w:hyperlink>
    </w:p>
    <w:p w14:paraId="3828D803" w14:textId="77777777" w:rsidR="00345ACB" w:rsidRDefault="00E76D1B">
      <w:pPr>
        <w:pStyle w:val="TOC3"/>
        <w:rPr>
          <w:rFonts w:eastAsia="Times New Roman"/>
          <w:noProof/>
          <w:sz w:val="24"/>
          <w:szCs w:val="24"/>
          <w:lang w:val="de-DE" w:eastAsia="de-DE"/>
        </w:rPr>
      </w:pPr>
      <w:hyperlink w:anchor="_Toc382912162" w:history="1">
        <w:r w:rsidR="00345ACB" w:rsidRPr="00B666ED">
          <w:rPr>
            <w:rStyle w:val="Hyperlink"/>
            <w:noProof/>
          </w:rPr>
          <w:t>9.10.13</w:t>
        </w:r>
        <w:r w:rsidR="00345ACB">
          <w:rPr>
            <w:rFonts w:eastAsia="Times New Roman"/>
            <w:noProof/>
            <w:sz w:val="24"/>
            <w:szCs w:val="24"/>
            <w:lang w:val="de-DE" w:eastAsia="de-DE"/>
          </w:rPr>
          <w:tab/>
        </w:r>
        <w:r w:rsidR="00345ACB" w:rsidRPr="00B666ED">
          <w:rPr>
            <w:rStyle w:val="Hyperlink"/>
            <w:noProof/>
          </w:rPr>
          <w:t>Replace Year [of] … With (binary, right-associative)</w:t>
        </w:r>
        <w:r w:rsidR="00345ACB">
          <w:rPr>
            <w:noProof/>
            <w:webHidden/>
          </w:rPr>
          <w:tab/>
        </w:r>
        <w:r w:rsidR="00345ACB">
          <w:rPr>
            <w:noProof/>
            <w:webHidden/>
          </w:rPr>
          <w:fldChar w:fldCharType="begin"/>
        </w:r>
        <w:r w:rsidR="00345ACB">
          <w:rPr>
            <w:noProof/>
            <w:webHidden/>
          </w:rPr>
          <w:instrText xml:space="preserve"> PAGEREF _Toc382912162 \h </w:instrText>
        </w:r>
        <w:r w:rsidR="00345ACB">
          <w:rPr>
            <w:noProof/>
            <w:webHidden/>
          </w:rPr>
        </w:r>
        <w:r w:rsidR="00345ACB">
          <w:rPr>
            <w:noProof/>
            <w:webHidden/>
          </w:rPr>
          <w:fldChar w:fldCharType="separate"/>
        </w:r>
        <w:r w:rsidR="00345ACB">
          <w:rPr>
            <w:noProof/>
            <w:webHidden/>
          </w:rPr>
          <w:t>71</w:t>
        </w:r>
        <w:r w:rsidR="00345ACB">
          <w:rPr>
            <w:noProof/>
            <w:webHidden/>
          </w:rPr>
          <w:fldChar w:fldCharType="end"/>
        </w:r>
      </w:hyperlink>
    </w:p>
    <w:p w14:paraId="11F3B2CD" w14:textId="77777777" w:rsidR="00345ACB" w:rsidRDefault="00E76D1B">
      <w:pPr>
        <w:pStyle w:val="TOC3"/>
        <w:rPr>
          <w:rFonts w:eastAsia="Times New Roman"/>
          <w:noProof/>
          <w:sz w:val="24"/>
          <w:szCs w:val="24"/>
          <w:lang w:val="de-DE" w:eastAsia="de-DE"/>
        </w:rPr>
      </w:pPr>
      <w:hyperlink w:anchor="_Toc382912163" w:history="1">
        <w:r w:rsidR="00345ACB" w:rsidRPr="00B666ED">
          <w:rPr>
            <w:rStyle w:val="Hyperlink"/>
            <w:noProof/>
          </w:rPr>
          <w:t>9.10.14</w:t>
        </w:r>
        <w:r w:rsidR="00345ACB">
          <w:rPr>
            <w:rFonts w:eastAsia="Times New Roman"/>
            <w:noProof/>
            <w:sz w:val="24"/>
            <w:szCs w:val="24"/>
            <w:lang w:val="de-DE" w:eastAsia="de-DE"/>
          </w:rPr>
          <w:tab/>
        </w:r>
        <w:r w:rsidR="00345ACB" w:rsidRPr="00B666ED">
          <w:rPr>
            <w:rStyle w:val="Hyperlink"/>
            <w:noProof/>
          </w:rPr>
          <w:t>Replace Month [of] … With (binary, right-associative)</w:t>
        </w:r>
        <w:r w:rsidR="00345ACB">
          <w:rPr>
            <w:noProof/>
            <w:webHidden/>
          </w:rPr>
          <w:tab/>
        </w:r>
        <w:r w:rsidR="00345ACB">
          <w:rPr>
            <w:noProof/>
            <w:webHidden/>
          </w:rPr>
          <w:fldChar w:fldCharType="begin"/>
        </w:r>
        <w:r w:rsidR="00345ACB">
          <w:rPr>
            <w:noProof/>
            <w:webHidden/>
          </w:rPr>
          <w:instrText xml:space="preserve"> PAGEREF _Toc382912163 \h </w:instrText>
        </w:r>
        <w:r w:rsidR="00345ACB">
          <w:rPr>
            <w:noProof/>
            <w:webHidden/>
          </w:rPr>
        </w:r>
        <w:r w:rsidR="00345ACB">
          <w:rPr>
            <w:noProof/>
            <w:webHidden/>
          </w:rPr>
          <w:fldChar w:fldCharType="separate"/>
        </w:r>
        <w:r w:rsidR="00345ACB">
          <w:rPr>
            <w:noProof/>
            <w:webHidden/>
          </w:rPr>
          <w:t>71</w:t>
        </w:r>
        <w:r w:rsidR="00345ACB">
          <w:rPr>
            <w:noProof/>
            <w:webHidden/>
          </w:rPr>
          <w:fldChar w:fldCharType="end"/>
        </w:r>
      </w:hyperlink>
    </w:p>
    <w:p w14:paraId="4D1F0F6E" w14:textId="77777777" w:rsidR="00345ACB" w:rsidRDefault="00E76D1B">
      <w:pPr>
        <w:pStyle w:val="TOC3"/>
        <w:rPr>
          <w:rFonts w:eastAsia="Times New Roman"/>
          <w:noProof/>
          <w:sz w:val="24"/>
          <w:szCs w:val="24"/>
          <w:lang w:val="de-DE" w:eastAsia="de-DE"/>
        </w:rPr>
      </w:pPr>
      <w:hyperlink w:anchor="_Toc382912164" w:history="1">
        <w:r w:rsidR="00345ACB" w:rsidRPr="00B666ED">
          <w:rPr>
            <w:rStyle w:val="Hyperlink"/>
            <w:noProof/>
          </w:rPr>
          <w:t>9.10.15</w:t>
        </w:r>
        <w:r w:rsidR="00345ACB">
          <w:rPr>
            <w:rFonts w:eastAsia="Times New Roman"/>
            <w:noProof/>
            <w:sz w:val="24"/>
            <w:szCs w:val="24"/>
            <w:lang w:val="de-DE" w:eastAsia="de-DE"/>
          </w:rPr>
          <w:tab/>
        </w:r>
        <w:r w:rsidR="00345ACB" w:rsidRPr="00B666ED">
          <w:rPr>
            <w:rStyle w:val="Hyperlink"/>
            <w:noProof/>
          </w:rPr>
          <w:t>Replace Day [of] …With (binary, right-associative)</w:t>
        </w:r>
        <w:r w:rsidR="00345ACB">
          <w:rPr>
            <w:noProof/>
            <w:webHidden/>
          </w:rPr>
          <w:tab/>
        </w:r>
        <w:r w:rsidR="00345ACB">
          <w:rPr>
            <w:noProof/>
            <w:webHidden/>
          </w:rPr>
          <w:fldChar w:fldCharType="begin"/>
        </w:r>
        <w:r w:rsidR="00345ACB">
          <w:rPr>
            <w:noProof/>
            <w:webHidden/>
          </w:rPr>
          <w:instrText xml:space="preserve"> PAGEREF _Toc382912164 \h </w:instrText>
        </w:r>
        <w:r w:rsidR="00345ACB">
          <w:rPr>
            <w:noProof/>
            <w:webHidden/>
          </w:rPr>
        </w:r>
        <w:r w:rsidR="00345ACB">
          <w:rPr>
            <w:noProof/>
            <w:webHidden/>
          </w:rPr>
          <w:fldChar w:fldCharType="separate"/>
        </w:r>
        <w:r w:rsidR="00345ACB">
          <w:rPr>
            <w:noProof/>
            <w:webHidden/>
          </w:rPr>
          <w:t>72</w:t>
        </w:r>
        <w:r w:rsidR="00345ACB">
          <w:rPr>
            <w:noProof/>
            <w:webHidden/>
          </w:rPr>
          <w:fldChar w:fldCharType="end"/>
        </w:r>
      </w:hyperlink>
    </w:p>
    <w:p w14:paraId="3B9FC833" w14:textId="77777777" w:rsidR="00345ACB" w:rsidRDefault="00E76D1B">
      <w:pPr>
        <w:pStyle w:val="TOC3"/>
        <w:rPr>
          <w:rFonts w:eastAsia="Times New Roman"/>
          <w:noProof/>
          <w:sz w:val="24"/>
          <w:szCs w:val="24"/>
          <w:lang w:val="de-DE" w:eastAsia="de-DE"/>
        </w:rPr>
      </w:pPr>
      <w:hyperlink w:anchor="_Toc382912165" w:history="1">
        <w:r w:rsidR="00345ACB" w:rsidRPr="00B666ED">
          <w:rPr>
            <w:rStyle w:val="Hyperlink"/>
            <w:noProof/>
          </w:rPr>
          <w:t>9.10.16</w:t>
        </w:r>
        <w:r w:rsidR="00345ACB">
          <w:rPr>
            <w:rFonts w:eastAsia="Times New Roman"/>
            <w:noProof/>
            <w:sz w:val="24"/>
            <w:szCs w:val="24"/>
            <w:lang w:val="de-DE" w:eastAsia="de-DE"/>
          </w:rPr>
          <w:tab/>
        </w:r>
        <w:r w:rsidR="00345ACB" w:rsidRPr="00B666ED">
          <w:rPr>
            <w:rStyle w:val="Hyperlink"/>
            <w:noProof/>
          </w:rPr>
          <w:t>Replace Hour [of] … With (binary, right-associative)</w:t>
        </w:r>
        <w:r w:rsidR="00345ACB">
          <w:rPr>
            <w:noProof/>
            <w:webHidden/>
          </w:rPr>
          <w:tab/>
        </w:r>
        <w:r w:rsidR="00345ACB">
          <w:rPr>
            <w:noProof/>
            <w:webHidden/>
          </w:rPr>
          <w:fldChar w:fldCharType="begin"/>
        </w:r>
        <w:r w:rsidR="00345ACB">
          <w:rPr>
            <w:noProof/>
            <w:webHidden/>
          </w:rPr>
          <w:instrText xml:space="preserve"> PAGEREF _Toc382912165 \h </w:instrText>
        </w:r>
        <w:r w:rsidR="00345ACB">
          <w:rPr>
            <w:noProof/>
            <w:webHidden/>
          </w:rPr>
        </w:r>
        <w:r w:rsidR="00345ACB">
          <w:rPr>
            <w:noProof/>
            <w:webHidden/>
          </w:rPr>
          <w:fldChar w:fldCharType="separate"/>
        </w:r>
        <w:r w:rsidR="00345ACB">
          <w:rPr>
            <w:noProof/>
            <w:webHidden/>
          </w:rPr>
          <w:t>72</w:t>
        </w:r>
        <w:r w:rsidR="00345ACB">
          <w:rPr>
            <w:noProof/>
            <w:webHidden/>
          </w:rPr>
          <w:fldChar w:fldCharType="end"/>
        </w:r>
      </w:hyperlink>
    </w:p>
    <w:p w14:paraId="7BD0332D" w14:textId="77777777" w:rsidR="00345ACB" w:rsidRDefault="00E76D1B">
      <w:pPr>
        <w:pStyle w:val="TOC3"/>
        <w:rPr>
          <w:rFonts w:eastAsia="Times New Roman"/>
          <w:noProof/>
          <w:sz w:val="24"/>
          <w:szCs w:val="24"/>
          <w:lang w:val="de-DE" w:eastAsia="de-DE"/>
        </w:rPr>
      </w:pPr>
      <w:hyperlink w:anchor="_Toc382912166" w:history="1">
        <w:r w:rsidR="00345ACB" w:rsidRPr="00B666ED">
          <w:rPr>
            <w:rStyle w:val="Hyperlink"/>
            <w:noProof/>
          </w:rPr>
          <w:t>9.10.17</w:t>
        </w:r>
        <w:r w:rsidR="00345ACB">
          <w:rPr>
            <w:rFonts w:eastAsia="Times New Roman"/>
            <w:noProof/>
            <w:sz w:val="24"/>
            <w:szCs w:val="24"/>
            <w:lang w:val="de-DE" w:eastAsia="de-DE"/>
          </w:rPr>
          <w:tab/>
        </w:r>
        <w:r w:rsidR="00345ACB" w:rsidRPr="00B666ED">
          <w:rPr>
            <w:rStyle w:val="Hyperlink"/>
            <w:noProof/>
          </w:rPr>
          <w:t>Replace Minute [of] … With (binary, right-associative)</w:t>
        </w:r>
        <w:r w:rsidR="00345ACB">
          <w:rPr>
            <w:noProof/>
            <w:webHidden/>
          </w:rPr>
          <w:tab/>
        </w:r>
        <w:r w:rsidR="00345ACB">
          <w:rPr>
            <w:noProof/>
            <w:webHidden/>
          </w:rPr>
          <w:fldChar w:fldCharType="begin"/>
        </w:r>
        <w:r w:rsidR="00345ACB">
          <w:rPr>
            <w:noProof/>
            <w:webHidden/>
          </w:rPr>
          <w:instrText xml:space="preserve"> PAGEREF _Toc382912166 \h </w:instrText>
        </w:r>
        <w:r w:rsidR="00345ACB">
          <w:rPr>
            <w:noProof/>
            <w:webHidden/>
          </w:rPr>
        </w:r>
        <w:r w:rsidR="00345ACB">
          <w:rPr>
            <w:noProof/>
            <w:webHidden/>
          </w:rPr>
          <w:fldChar w:fldCharType="separate"/>
        </w:r>
        <w:r w:rsidR="00345ACB">
          <w:rPr>
            <w:noProof/>
            <w:webHidden/>
          </w:rPr>
          <w:t>72</w:t>
        </w:r>
        <w:r w:rsidR="00345ACB">
          <w:rPr>
            <w:noProof/>
            <w:webHidden/>
          </w:rPr>
          <w:fldChar w:fldCharType="end"/>
        </w:r>
      </w:hyperlink>
    </w:p>
    <w:p w14:paraId="7D483FB4" w14:textId="77777777" w:rsidR="00345ACB" w:rsidRDefault="00E76D1B">
      <w:pPr>
        <w:pStyle w:val="TOC3"/>
        <w:rPr>
          <w:rFonts w:eastAsia="Times New Roman"/>
          <w:noProof/>
          <w:sz w:val="24"/>
          <w:szCs w:val="24"/>
          <w:lang w:val="de-DE" w:eastAsia="de-DE"/>
        </w:rPr>
      </w:pPr>
      <w:hyperlink w:anchor="_Toc382912167" w:history="1">
        <w:r w:rsidR="00345ACB" w:rsidRPr="00B666ED">
          <w:rPr>
            <w:rStyle w:val="Hyperlink"/>
            <w:noProof/>
          </w:rPr>
          <w:t>9.10.18</w:t>
        </w:r>
        <w:r w:rsidR="00345ACB">
          <w:rPr>
            <w:rFonts w:eastAsia="Times New Roman"/>
            <w:noProof/>
            <w:sz w:val="24"/>
            <w:szCs w:val="24"/>
            <w:lang w:val="de-DE" w:eastAsia="de-DE"/>
          </w:rPr>
          <w:tab/>
        </w:r>
        <w:r w:rsidR="00345ACB" w:rsidRPr="00B666ED">
          <w:rPr>
            <w:rStyle w:val="Hyperlink"/>
            <w:noProof/>
          </w:rPr>
          <w:t>Replace Second [of] … With (binary, right-associative)</w:t>
        </w:r>
        <w:r w:rsidR="00345ACB">
          <w:rPr>
            <w:noProof/>
            <w:webHidden/>
          </w:rPr>
          <w:tab/>
        </w:r>
        <w:r w:rsidR="00345ACB">
          <w:rPr>
            <w:noProof/>
            <w:webHidden/>
          </w:rPr>
          <w:fldChar w:fldCharType="begin"/>
        </w:r>
        <w:r w:rsidR="00345ACB">
          <w:rPr>
            <w:noProof/>
            <w:webHidden/>
          </w:rPr>
          <w:instrText xml:space="preserve"> PAGEREF _Toc382912167 \h </w:instrText>
        </w:r>
        <w:r w:rsidR="00345ACB">
          <w:rPr>
            <w:noProof/>
            <w:webHidden/>
          </w:rPr>
        </w:r>
        <w:r w:rsidR="00345ACB">
          <w:rPr>
            <w:noProof/>
            <w:webHidden/>
          </w:rPr>
          <w:fldChar w:fldCharType="separate"/>
        </w:r>
        <w:r w:rsidR="00345ACB">
          <w:rPr>
            <w:noProof/>
            <w:webHidden/>
          </w:rPr>
          <w:t>73</w:t>
        </w:r>
        <w:r w:rsidR="00345ACB">
          <w:rPr>
            <w:noProof/>
            <w:webHidden/>
          </w:rPr>
          <w:fldChar w:fldCharType="end"/>
        </w:r>
      </w:hyperlink>
    </w:p>
    <w:p w14:paraId="57C0CE0E" w14:textId="77777777" w:rsidR="00345ACB" w:rsidRDefault="00E76D1B">
      <w:pPr>
        <w:pStyle w:val="TOC2"/>
        <w:rPr>
          <w:rFonts w:eastAsia="Times New Roman"/>
          <w:noProof/>
          <w:sz w:val="24"/>
          <w:szCs w:val="24"/>
          <w:lang w:val="de-DE" w:eastAsia="de-DE"/>
        </w:rPr>
      </w:pPr>
      <w:hyperlink w:anchor="_Toc382912168" w:history="1">
        <w:r w:rsidR="00345ACB" w:rsidRPr="00B666ED">
          <w:rPr>
            <w:rStyle w:val="Hyperlink"/>
            <w:noProof/>
          </w:rPr>
          <w:t>9.11</w:t>
        </w:r>
        <w:r w:rsidR="00345ACB">
          <w:rPr>
            <w:rFonts w:eastAsia="Times New Roman"/>
            <w:noProof/>
            <w:sz w:val="24"/>
            <w:szCs w:val="24"/>
            <w:lang w:val="de-DE" w:eastAsia="de-DE"/>
          </w:rPr>
          <w:tab/>
        </w:r>
        <w:r w:rsidR="00345ACB" w:rsidRPr="00B666ED">
          <w:rPr>
            <w:rStyle w:val="Hyperlink"/>
            <w:noProof/>
          </w:rPr>
          <w:t>Duration Operators</w:t>
        </w:r>
        <w:r w:rsidR="00345ACB">
          <w:rPr>
            <w:noProof/>
            <w:webHidden/>
          </w:rPr>
          <w:tab/>
        </w:r>
        <w:r w:rsidR="00345ACB">
          <w:rPr>
            <w:noProof/>
            <w:webHidden/>
          </w:rPr>
          <w:fldChar w:fldCharType="begin"/>
        </w:r>
        <w:r w:rsidR="00345ACB">
          <w:rPr>
            <w:noProof/>
            <w:webHidden/>
          </w:rPr>
          <w:instrText xml:space="preserve"> PAGEREF _Toc382912168 \h </w:instrText>
        </w:r>
        <w:r w:rsidR="00345ACB">
          <w:rPr>
            <w:noProof/>
            <w:webHidden/>
          </w:rPr>
        </w:r>
        <w:r w:rsidR="00345ACB">
          <w:rPr>
            <w:noProof/>
            <w:webHidden/>
          </w:rPr>
          <w:fldChar w:fldCharType="separate"/>
        </w:r>
        <w:r w:rsidR="00345ACB">
          <w:rPr>
            <w:noProof/>
            <w:webHidden/>
          </w:rPr>
          <w:t>73</w:t>
        </w:r>
        <w:r w:rsidR="00345ACB">
          <w:rPr>
            <w:noProof/>
            <w:webHidden/>
          </w:rPr>
          <w:fldChar w:fldCharType="end"/>
        </w:r>
      </w:hyperlink>
    </w:p>
    <w:p w14:paraId="1AADDE0F" w14:textId="77777777" w:rsidR="00345ACB" w:rsidRDefault="00E76D1B">
      <w:pPr>
        <w:pStyle w:val="TOC3"/>
        <w:rPr>
          <w:rFonts w:eastAsia="Times New Roman"/>
          <w:noProof/>
          <w:sz w:val="24"/>
          <w:szCs w:val="24"/>
          <w:lang w:val="de-DE" w:eastAsia="de-DE"/>
        </w:rPr>
      </w:pPr>
      <w:hyperlink w:anchor="_Toc382912169" w:history="1">
        <w:r w:rsidR="00345ACB" w:rsidRPr="00B666ED">
          <w:rPr>
            <w:rStyle w:val="Hyperlink"/>
            <w:noProof/>
          </w:rPr>
          <w:t>9.11.1</w:t>
        </w:r>
        <w:r w:rsidR="00345ACB">
          <w:rPr>
            <w:rFonts w:eastAsia="Times New Roman"/>
            <w:noProof/>
            <w:sz w:val="24"/>
            <w:szCs w:val="24"/>
            <w:lang w:val="de-DE" w:eastAsia="de-DE"/>
          </w:rPr>
          <w:tab/>
        </w:r>
        <w:r w:rsidR="00345ACB" w:rsidRPr="00B666ED">
          <w:rPr>
            <w:rStyle w:val="Hyperlink"/>
            <w:noProof/>
          </w:rPr>
          <w:t>Year (unary, non-associative)</w:t>
        </w:r>
        <w:r w:rsidR="00345ACB">
          <w:rPr>
            <w:noProof/>
            <w:webHidden/>
          </w:rPr>
          <w:tab/>
        </w:r>
        <w:r w:rsidR="00345ACB">
          <w:rPr>
            <w:noProof/>
            <w:webHidden/>
          </w:rPr>
          <w:fldChar w:fldCharType="begin"/>
        </w:r>
        <w:r w:rsidR="00345ACB">
          <w:rPr>
            <w:noProof/>
            <w:webHidden/>
          </w:rPr>
          <w:instrText xml:space="preserve"> PAGEREF _Toc382912169 \h </w:instrText>
        </w:r>
        <w:r w:rsidR="00345ACB">
          <w:rPr>
            <w:noProof/>
            <w:webHidden/>
          </w:rPr>
        </w:r>
        <w:r w:rsidR="00345ACB">
          <w:rPr>
            <w:noProof/>
            <w:webHidden/>
          </w:rPr>
          <w:fldChar w:fldCharType="separate"/>
        </w:r>
        <w:r w:rsidR="00345ACB">
          <w:rPr>
            <w:noProof/>
            <w:webHidden/>
          </w:rPr>
          <w:t>73</w:t>
        </w:r>
        <w:r w:rsidR="00345ACB">
          <w:rPr>
            <w:noProof/>
            <w:webHidden/>
          </w:rPr>
          <w:fldChar w:fldCharType="end"/>
        </w:r>
      </w:hyperlink>
    </w:p>
    <w:p w14:paraId="1B2C994D" w14:textId="77777777" w:rsidR="00345ACB" w:rsidRDefault="00E76D1B">
      <w:pPr>
        <w:pStyle w:val="TOC3"/>
        <w:rPr>
          <w:rFonts w:eastAsia="Times New Roman"/>
          <w:noProof/>
          <w:sz w:val="24"/>
          <w:szCs w:val="24"/>
          <w:lang w:val="de-DE" w:eastAsia="de-DE"/>
        </w:rPr>
      </w:pPr>
      <w:hyperlink w:anchor="_Toc382912170" w:history="1">
        <w:r w:rsidR="00345ACB" w:rsidRPr="00B666ED">
          <w:rPr>
            <w:rStyle w:val="Hyperlink"/>
            <w:noProof/>
          </w:rPr>
          <w:t>9.11.2</w:t>
        </w:r>
        <w:r w:rsidR="00345ACB">
          <w:rPr>
            <w:rFonts w:eastAsia="Times New Roman"/>
            <w:noProof/>
            <w:sz w:val="24"/>
            <w:szCs w:val="24"/>
            <w:lang w:val="de-DE" w:eastAsia="de-DE"/>
          </w:rPr>
          <w:tab/>
        </w:r>
        <w:r w:rsidR="00345ACB" w:rsidRPr="00B666ED">
          <w:rPr>
            <w:rStyle w:val="Hyperlink"/>
            <w:noProof/>
          </w:rPr>
          <w:t>Month (unary, non-associative)</w:t>
        </w:r>
        <w:r w:rsidR="00345ACB">
          <w:rPr>
            <w:noProof/>
            <w:webHidden/>
          </w:rPr>
          <w:tab/>
        </w:r>
        <w:r w:rsidR="00345ACB">
          <w:rPr>
            <w:noProof/>
            <w:webHidden/>
          </w:rPr>
          <w:fldChar w:fldCharType="begin"/>
        </w:r>
        <w:r w:rsidR="00345ACB">
          <w:rPr>
            <w:noProof/>
            <w:webHidden/>
          </w:rPr>
          <w:instrText xml:space="preserve"> PAGEREF _Toc382912170 \h </w:instrText>
        </w:r>
        <w:r w:rsidR="00345ACB">
          <w:rPr>
            <w:noProof/>
            <w:webHidden/>
          </w:rPr>
        </w:r>
        <w:r w:rsidR="00345ACB">
          <w:rPr>
            <w:noProof/>
            <w:webHidden/>
          </w:rPr>
          <w:fldChar w:fldCharType="separate"/>
        </w:r>
        <w:r w:rsidR="00345ACB">
          <w:rPr>
            <w:noProof/>
            <w:webHidden/>
          </w:rPr>
          <w:t>73</w:t>
        </w:r>
        <w:r w:rsidR="00345ACB">
          <w:rPr>
            <w:noProof/>
            <w:webHidden/>
          </w:rPr>
          <w:fldChar w:fldCharType="end"/>
        </w:r>
      </w:hyperlink>
    </w:p>
    <w:p w14:paraId="1901ED20" w14:textId="77777777" w:rsidR="00345ACB" w:rsidRDefault="00E76D1B">
      <w:pPr>
        <w:pStyle w:val="TOC3"/>
        <w:rPr>
          <w:rFonts w:eastAsia="Times New Roman"/>
          <w:noProof/>
          <w:sz w:val="24"/>
          <w:szCs w:val="24"/>
          <w:lang w:val="de-DE" w:eastAsia="de-DE"/>
        </w:rPr>
      </w:pPr>
      <w:hyperlink w:anchor="_Toc382912171" w:history="1">
        <w:r w:rsidR="00345ACB" w:rsidRPr="00B666ED">
          <w:rPr>
            <w:rStyle w:val="Hyperlink"/>
            <w:noProof/>
          </w:rPr>
          <w:t>9.11.3</w:t>
        </w:r>
        <w:r w:rsidR="00345ACB">
          <w:rPr>
            <w:rFonts w:eastAsia="Times New Roman"/>
            <w:noProof/>
            <w:sz w:val="24"/>
            <w:szCs w:val="24"/>
            <w:lang w:val="de-DE" w:eastAsia="de-DE"/>
          </w:rPr>
          <w:tab/>
        </w:r>
        <w:r w:rsidR="00345ACB" w:rsidRPr="00B666ED">
          <w:rPr>
            <w:rStyle w:val="Hyperlink"/>
            <w:noProof/>
          </w:rPr>
          <w:t>Week (unary, non-associative)</w:t>
        </w:r>
        <w:r w:rsidR="00345ACB">
          <w:rPr>
            <w:noProof/>
            <w:webHidden/>
          </w:rPr>
          <w:tab/>
        </w:r>
        <w:r w:rsidR="00345ACB">
          <w:rPr>
            <w:noProof/>
            <w:webHidden/>
          </w:rPr>
          <w:fldChar w:fldCharType="begin"/>
        </w:r>
        <w:r w:rsidR="00345ACB">
          <w:rPr>
            <w:noProof/>
            <w:webHidden/>
          </w:rPr>
          <w:instrText xml:space="preserve"> PAGEREF _Toc382912171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79F2A968" w14:textId="77777777" w:rsidR="00345ACB" w:rsidRDefault="00E76D1B">
      <w:pPr>
        <w:pStyle w:val="TOC3"/>
        <w:rPr>
          <w:rFonts w:eastAsia="Times New Roman"/>
          <w:noProof/>
          <w:sz w:val="24"/>
          <w:szCs w:val="24"/>
          <w:lang w:val="de-DE" w:eastAsia="de-DE"/>
        </w:rPr>
      </w:pPr>
      <w:hyperlink w:anchor="_Toc382912172" w:history="1">
        <w:r w:rsidR="00345ACB" w:rsidRPr="00B666ED">
          <w:rPr>
            <w:rStyle w:val="Hyperlink"/>
            <w:noProof/>
          </w:rPr>
          <w:t>9.11.4</w:t>
        </w:r>
        <w:r w:rsidR="00345ACB">
          <w:rPr>
            <w:rFonts w:eastAsia="Times New Roman"/>
            <w:noProof/>
            <w:sz w:val="24"/>
            <w:szCs w:val="24"/>
            <w:lang w:val="de-DE" w:eastAsia="de-DE"/>
          </w:rPr>
          <w:tab/>
        </w:r>
        <w:r w:rsidR="00345ACB" w:rsidRPr="00B666ED">
          <w:rPr>
            <w:rStyle w:val="Hyperlink"/>
            <w:noProof/>
          </w:rPr>
          <w:t>Day (unary, non-associative)</w:t>
        </w:r>
        <w:r w:rsidR="00345ACB">
          <w:rPr>
            <w:noProof/>
            <w:webHidden/>
          </w:rPr>
          <w:tab/>
        </w:r>
        <w:r w:rsidR="00345ACB">
          <w:rPr>
            <w:noProof/>
            <w:webHidden/>
          </w:rPr>
          <w:fldChar w:fldCharType="begin"/>
        </w:r>
        <w:r w:rsidR="00345ACB">
          <w:rPr>
            <w:noProof/>
            <w:webHidden/>
          </w:rPr>
          <w:instrText xml:space="preserve"> PAGEREF _Toc382912172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6D59F13E" w14:textId="77777777" w:rsidR="00345ACB" w:rsidRDefault="00E76D1B">
      <w:pPr>
        <w:pStyle w:val="TOC3"/>
        <w:rPr>
          <w:rFonts w:eastAsia="Times New Roman"/>
          <w:noProof/>
          <w:sz w:val="24"/>
          <w:szCs w:val="24"/>
          <w:lang w:val="de-DE" w:eastAsia="de-DE"/>
        </w:rPr>
      </w:pPr>
      <w:hyperlink w:anchor="_Toc382912173" w:history="1">
        <w:r w:rsidR="00345ACB" w:rsidRPr="00B666ED">
          <w:rPr>
            <w:rStyle w:val="Hyperlink"/>
            <w:noProof/>
          </w:rPr>
          <w:t>9.11.5</w:t>
        </w:r>
        <w:r w:rsidR="00345ACB">
          <w:rPr>
            <w:rFonts w:eastAsia="Times New Roman"/>
            <w:noProof/>
            <w:sz w:val="24"/>
            <w:szCs w:val="24"/>
            <w:lang w:val="de-DE" w:eastAsia="de-DE"/>
          </w:rPr>
          <w:tab/>
        </w:r>
        <w:r w:rsidR="00345ACB" w:rsidRPr="00B666ED">
          <w:rPr>
            <w:rStyle w:val="Hyperlink"/>
            <w:noProof/>
          </w:rPr>
          <w:t>Hour (unary, non-associative)</w:t>
        </w:r>
        <w:r w:rsidR="00345ACB">
          <w:rPr>
            <w:noProof/>
            <w:webHidden/>
          </w:rPr>
          <w:tab/>
        </w:r>
        <w:r w:rsidR="00345ACB">
          <w:rPr>
            <w:noProof/>
            <w:webHidden/>
          </w:rPr>
          <w:fldChar w:fldCharType="begin"/>
        </w:r>
        <w:r w:rsidR="00345ACB">
          <w:rPr>
            <w:noProof/>
            <w:webHidden/>
          </w:rPr>
          <w:instrText xml:space="preserve"> PAGEREF _Toc382912173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2E88B81B" w14:textId="77777777" w:rsidR="00345ACB" w:rsidRDefault="00E76D1B">
      <w:pPr>
        <w:pStyle w:val="TOC3"/>
        <w:rPr>
          <w:rFonts w:eastAsia="Times New Roman"/>
          <w:noProof/>
          <w:sz w:val="24"/>
          <w:szCs w:val="24"/>
          <w:lang w:val="de-DE" w:eastAsia="de-DE"/>
        </w:rPr>
      </w:pPr>
      <w:hyperlink w:anchor="_Toc382912174" w:history="1">
        <w:r w:rsidR="00345ACB" w:rsidRPr="00B666ED">
          <w:rPr>
            <w:rStyle w:val="Hyperlink"/>
            <w:noProof/>
          </w:rPr>
          <w:t>9.11.6</w:t>
        </w:r>
        <w:r w:rsidR="00345ACB">
          <w:rPr>
            <w:rFonts w:eastAsia="Times New Roman"/>
            <w:noProof/>
            <w:sz w:val="24"/>
            <w:szCs w:val="24"/>
            <w:lang w:val="de-DE" w:eastAsia="de-DE"/>
          </w:rPr>
          <w:tab/>
        </w:r>
        <w:r w:rsidR="00345ACB" w:rsidRPr="00B666ED">
          <w:rPr>
            <w:rStyle w:val="Hyperlink"/>
            <w:noProof/>
          </w:rPr>
          <w:t>Minute (unary, non-associative)</w:t>
        </w:r>
        <w:r w:rsidR="00345ACB">
          <w:rPr>
            <w:noProof/>
            <w:webHidden/>
          </w:rPr>
          <w:tab/>
        </w:r>
        <w:r w:rsidR="00345ACB">
          <w:rPr>
            <w:noProof/>
            <w:webHidden/>
          </w:rPr>
          <w:fldChar w:fldCharType="begin"/>
        </w:r>
        <w:r w:rsidR="00345ACB">
          <w:rPr>
            <w:noProof/>
            <w:webHidden/>
          </w:rPr>
          <w:instrText xml:space="preserve"> PAGEREF _Toc382912174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4E0BC2E4" w14:textId="77777777" w:rsidR="00345ACB" w:rsidRDefault="00E76D1B">
      <w:pPr>
        <w:pStyle w:val="TOC3"/>
        <w:rPr>
          <w:rFonts w:eastAsia="Times New Roman"/>
          <w:noProof/>
          <w:sz w:val="24"/>
          <w:szCs w:val="24"/>
          <w:lang w:val="de-DE" w:eastAsia="de-DE"/>
        </w:rPr>
      </w:pPr>
      <w:hyperlink w:anchor="_Toc382912175" w:history="1">
        <w:r w:rsidR="00345ACB" w:rsidRPr="00B666ED">
          <w:rPr>
            <w:rStyle w:val="Hyperlink"/>
            <w:noProof/>
          </w:rPr>
          <w:t>9.11.7</w:t>
        </w:r>
        <w:r w:rsidR="00345ACB">
          <w:rPr>
            <w:rFonts w:eastAsia="Times New Roman"/>
            <w:noProof/>
            <w:sz w:val="24"/>
            <w:szCs w:val="24"/>
            <w:lang w:val="de-DE" w:eastAsia="de-DE"/>
          </w:rPr>
          <w:tab/>
        </w:r>
        <w:r w:rsidR="00345ACB" w:rsidRPr="00B666ED">
          <w:rPr>
            <w:rStyle w:val="Hyperlink"/>
            <w:noProof/>
          </w:rPr>
          <w:t>Second (unary, non-associative)</w:t>
        </w:r>
        <w:r w:rsidR="00345ACB">
          <w:rPr>
            <w:noProof/>
            <w:webHidden/>
          </w:rPr>
          <w:tab/>
        </w:r>
        <w:r w:rsidR="00345ACB">
          <w:rPr>
            <w:noProof/>
            <w:webHidden/>
          </w:rPr>
          <w:fldChar w:fldCharType="begin"/>
        </w:r>
        <w:r w:rsidR="00345ACB">
          <w:rPr>
            <w:noProof/>
            <w:webHidden/>
          </w:rPr>
          <w:instrText xml:space="preserve"> PAGEREF _Toc382912175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344091ED" w14:textId="77777777" w:rsidR="00345ACB" w:rsidRDefault="00E76D1B">
      <w:pPr>
        <w:pStyle w:val="TOC2"/>
        <w:rPr>
          <w:rFonts w:eastAsia="Times New Roman"/>
          <w:noProof/>
          <w:sz w:val="24"/>
          <w:szCs w:val="24"/>
          <w:lang w:val="de-DE" w:eastAsia="de-DE"/>
        </w:rPr>
      </w:pPr>
      <w:hyperlink w:anchor="_Toc382912176" w:history="1">
        <w:r w:rsidR="00345ACB" w:rsidRPr="00B666ED">
          <w:rPr>
            <w:rStyle w:val="Hyperlink"/>
            <w:noProof/>
          </w:rPr>
          <w:t>9.12</w:t>
        </w:r>
        <w:r w:rsidR="00345ACB">
          <w:rPr>
            <w:rFonts w:eastAsia="Times New Roman"/>
            <w:noProof/>
            <w:sz w:val="24"/>
            <w:szCs w:val="24"/>
            <w:lang w:val="de-DE" w:eastAsia="de-DE"/>
          </w:rPr>
          <w:tab/>
        </w:r>
        <w:r w:rsidR="00345ACB" w:rsidRPr="00B666ED">
          <w:rPr>
            <w:rStyle w:val="Hyperlink"/>
            <w:noProof/>
          </w:rPr>
          <w:t>Aggregation Operators</w:t>
        </w:r>
        <w:r w:rsidR="00345ACB">
          <w:rPr>
            <w:noProof/>
            <w:webHidden/>
          </w:rPr>
          <w:tab/>
        </w:r>
        <w:r w:rsidR="00345ACB">
          <w:rPr>
            <w:noProof/>
            <w:webHidden/>
          </w:rPr>
          <w:fldChar w:fldCharType="begin"/>
        </w:r>
        <w:r w:rsidR="00345ACB">
          <w:rPr>
            <w:noProof/>
            <w:webHidden/>
          </w:rPr>
          <w:instrText xml:space="preserve"> PAGEREF _Toc382912176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2C2AF68F" w14:textId="77777777" w:rsidR="00345ACB" w:rsidRDefault="00E76D1B">
      <w:pPr>
        <w:pStyle w:val="TOC3"/>
        <w:rPr>
          <w:rFonts w:eastAsia="Times New Roman"/>
          <w:noProof/>
          <w:sz w:val="24"/>
          <w:szCs w:val="24"/>
          <w:lang w:val="de-DE" w:eastAsia="de-DE"/>
        </w:rPr>
      </w:pPr>
      <w:hyperlink w:anchor="_Toc382912177" w:history="1">
        <w:r w:rsidR="00345ACB" w:rsidRPr="00B666ED">
          <w:rPr>
            <w:rStyle w:val="Hyperlink"/>
            <w:noProof/>
          </w:rPr>
          <w:t>9.12.1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_Toc382912177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07418E0A" w14:textId="77777777" w:rsidR="00345ACB" w:rsidRDefault="00E76D1B">
      <w:pPr>
        <w:pStyle w:val="TOC3"/>
        <w:rPr>
          <w:rFonts w:eastAsia="Times New Roman"/>
          <w:noProof/>
          <w:sz w:val="24"/>
          <w:szCs w:val="24"/>
          <w:lang w:val="de-DE" w:eastAsia="de-DE"/>
        </w:rPr>
      </w:pPr>
      <w:hyperlink w:anchor="_Toc382912178" w:history="1">
        <w:r w:rsidR="00345ACB" w:rsidRPr="00B666ED">
          <w:rPr>
            <w:rStyle w:val="Hyperlink"/>
            <w:noProof/>
          </w:rPr>
          <w:t>9.12.2</w:t>
        </w:r>
        <w:r w:rsidR="00345ACB">
          <w:rPr>
            <w:rFonts w:eastAsia="Times New Roman"/>
            <w:noProof/>
            <w:sz w:val="24"/>
            <w:szCs w:val="24"/>
            <w:lang w:val="de-DE" w:eastAsia="de-DE"/>
          </w:rPr>
          <w:tab/>
        </w:r>
        <w:r w:rsidR="00345ACB" w:rsidRPr="00B666ED">
          <w:rPr>
            <w:rStyle w:val="Hyperlink"/>
            <w:noProof/>
          </w:rPr>
          <w:t>Count (unary, right associative)</w:t>
        </w:r>
        <w:r w:rsidR="00345ACB">
          <w:rPr>
            <w:noProof/>
            <w:webHidden/>
          </w:rPr>
          <w:tab/>
        </w:r>
        <w:r w:rsidR="00345ACB">
          <w:rPr>
            <w:noProof/>
            <w:webHidden/>
          </w:rPr>
          <w:fldChar w:fldCharType="begin"/>
        </w:r>
        <w:r w:rsidR="00345ACB">
          <w:rPr>
            <w:noProof/>
            <w:webHidden/>
          </w:rPr>
          <w:instrText xml:space="preserve"> PAGEREF _Toc382912178 \h </w:instrText>
        </w:r>
        <w:r w:rsidR="00345ACB">
          <w:rPr>
            <w:noProof/>
            <w:webHidden/>
          </w:rPr>
        </w:r>
        <w:r w:rsidR="00345ACB">
          <w:rPr>
            <w:noProof/>
            <w:webHidden/>
          </w:rPr>
          <w:fldChar w:fldCharType="separate"/>
        </w:r>
        <w:r w:rsidR="00345ACB">
          <w:rPr>
            <w:noProof/>
            <w:webHidden/>
          </w:rPr>
          <w:t>74</w:t>
        </w:r>
        <w:r w:rsidR="00345ACB">
          <w:rPr>
            <w:noProof/>
            <w:webHidden/>
          </w:rPr>
          <w:fldChar w:fldCharType="end"/>
        </w:r>
      </w:hyperlink>
    </w:p>
    <w:p w14:paraId="78F2D10C" w14:textId="77777777" w:rsidR="00345ACB" w:rsidRDefault="00E76D1B">
      <w:pPr>
        <w:pStyle w:val="TOC3"/>
        <w:rPr>
          <w:rFonts w:eastAsia="Times New Roman"/>
          <w:noProof/>
          <w:sz w:val="24"/>
          <w:szCs w:val="24"/>
          <w:lang w:val="de-DE" w:eastAsia="de-DE"/>
        </w:rPr>
      </w:pPr>
      <w:hyperlink w:anchor="_Toc382912179" w:history="1">
        <w:r w:rsidR="00345ACB" w:rsidRPr="00B666ED">
          <w:rPr>
            <w:rStyle w:val="Hyperlink"/>
            <w:noProof/>
          </w:rPr>
          <w:t>9.12.3</w:t>
        </w:r>
        <w:r w:rsidR="00345ACB">
          <w:rPr>
            <w:rFonts w:eastAsia="Times New Roman"/>
            <w:noProof/>
            <w:sz w:val="24"/>
            <w:szCs w:val="24"/>
            <w:lang w:val="de-DE" w:eastAsia="de-DE"/>
          </w:rPr>
          <w:tab/>
        </w:r>
        <w:r w:rsidR="00345ACB" w:rsidRPr="00B666ED">
          <w:rPr>
            <w:rStyle w:val="Hyperlink"/>
            <w:noProof/>
          </w:rPr>
          <w:t>Exist (unary, right associative)</w:t>
        </w:r>
        <w:r w:rsidR="00345ACB">
          <w:rPr>
            <w:noProof/>
            <w:webHidden/>
          </w:rPr>
          <w:tab/>
        </w:r>
        <w:r w:rsidR="00345ACB">
          <w:rPr>
            <w:noProof/>
            <w:webHidden/>
          </w:rPr>
          <w:fldChar w:fldCharType="begin"/>
        </w:r>
        <w:r w:rsidR="00345ACB">
          <w:rPr>
            <w:noProof/>
            <w:webHidden/>
          </w:rPr>
          <w:instrText xml:space="preserve"> PAGEREF _Toc382912179 \h </w:instrText>
        </w:r>
        <w:r w:rsidR="00345ACB">
          <w:rPr>
            <w:noProof/>
            <w:webHidden/>
          </w:rPr>
        </w:r>
        <w:r w:rsidR="00345ACB">
          <w:rPr>
            <w:noProof/>
            <w:webHidden/>
          </w:rPr>
          <w:fldChar w:fldCharType="separate"/>
        </w:r>
        <w:r w:rsidR="00345ACB">
          <w:rPr>
            <w:noProof/>
            <w:webHidden/>
          </w:rPr>
          <w:t>75</w:t>
        </w:r>
        <w:r w:rsidR="00345ACB">
          <w:rPr>
            <w:noProof/>
            <w:webHidden/>
          </w:rPr>
          <w:fldChar w:fldCharType="end"/>
        </w:r>
      </w:hyperlink>
    </w:p>
    <w:p w14:paraId="164ABB23" w14:textId="77777777" w:rsidR="00345ACB" w:rsidRDefault="00E76D1B">
      <w:pPr>
        <w:pStyle w:val="TOC3"/>
        <w:rPr>
          <w:rFonts w:eastAsia="Times New Roman"/>
          <w:noProof/>
          <w:sz w:val="24"/>
          <w:szCs w:val="24"/>
          <w:lang w:val="de-DE" w:eastAsia="de-DE"/>
        </w:rPr>
      </w:pPr>
      <w:hyperlink w:anchor="_Toc382912180" w:history="1">
        <w:r w:rsidR="00345ACB" w:rsidRPr="00B666ED">
          <w:rPr>
            <w:rStyle w:val="Hyperlink"/>
            <w:noProof/>
          </w:rPr>
          <w:t>9.12.4</w:t>
        </w:r>
        <w:r w:rsidR="00345ACB">
          <w:rPr>
            <w:rFonts w:eastAsia="Times New Roman"/>
            <w:noProof/>
            <w:sz w:val="24"/>
            <w:szCs w:val="24"/>
            <w:lang w:val="de-DE" w:eastAsia="de-DE"/>
          </w:rPr>
          <w:tab/>
        </w:r>
        <w:r w:rsidR="00345ACB" w:rsidRPr="00B666ED">
          <w:rPr>
            <w:rStyle w:val="Hyperlink"/>
            <w:noProof/>
          </w:rPr>
          <w:t>Average (unary, right associative)</w:t>
        </w:r>
        <w:r w:rsidR="00345ACB">
          <w:rPr>
            <w:noProof/>
            <w:webHidden/>
          </w:rPr>
          <w:tab/>
        </w:r>
        <w:r w:rsidR="00345ACB">
          <w:rPr>
            <w:noProof/>
            <w:webHidden/>
          </w:rPr>
          <w:fldChar w:fldCharType="begin"/>
        </w:r>
        <w:r w:rsidR="00345ACB">
          <w:rPr>
            <w:noProof/>
            <w:webHidden/>
          </w:rPr>
          <w:instrText xml:space="preserve"> PAGEREF _Toc382912180 \h </w:instrText>
        </w:r>
        <w:r w:rsidR="00345ACB">
          <w:rPr>
            <w:noProof/>
            <w:webHidden/>
          </w:rPr>
        </w:r>
        <w:r w:rsidR="00345ACB">
          <w:rPr>
            <w:noProof/>
            <w:webHidden/>
          </w:rPr>
          <w:fldChar w:fldCharType="separate"/>
        </w:r>
        <w:r w:rsidR="00345ACB">
          <w:rPr>
            <w:noProof/>
            <w:webHidden/>
          </w:rPr>
          <w:t>75</w:t>
        </w:r>
        <w:r w:rsidR="00345ACB">
          <w:rPr>
            <w:noProof/>
            <w:webHidden/>
          </w:rPr>
          <w:fldChar w:fldCharType="end"/>
        </w:r>
      </w:hyperlink>
    </w:p>
    <w:p w14:paraId="4BF9F845" w14:textId="77777777" w:rsidR="00345ACB" w:rsidRDefault="00E76D1B">
      <w:pPr>
        <w:pStyle w:val="TOC3"/>
        <w:rPr>
          <w:rFonts w:eastAsia="Times New Roman"/>
          <w:noProof/>
          <w:sz w:val="24"/>
          <w:szCs w:val="24"/>
          <w:lang w:val="de-DE" w:eastAsia="de-DE"/>
        </w:rPr>
      </w:pPr>
      <w:hyperlink w:anchor="_Toc382912181" w:history="1">
        <w:r w:rsidR="00345ACB" w:rsidRPr="00B666ED">
          <w:rPr>
            <w:rStyle w:val="Hyperlink"/>
            <w:noProof/>
          </w:rPr>
          <w:t>9.12.5</w:t>
        </w:r>
        <w:r w:rsidR="00345ACB">
          <w:rPr>
            <w:rFonts w:eastAsia="Times New Roman"/>
            <w:noProof/>
            <w:sz w:val="24"/>
            <w:szCs w:val="24"/>
            <w:lang w:val="de-DE" w:eastAsia="de-DE"/>
          </w:rPr>
          <w:tab/>
        </w:r>
        <w:r w:rsidR="00345ACB" w:rsidRPr="00B666ED">
          <w:rPr>
            <w:rStyle w:val="Hyperlink"/>
            <w:noProof/>
          </w:rPr>
          <w:t>Median (unary, right associative)</w:t>
        </w:r>
        <w:r w:rsidR="00345ACB">
          <w:rPr>
            <w:noProof/>
            <w:webHidden/>
          </w:rPr>
          <w:tab/>
        </w:r>
        <w:r w:rsidR="00345ACB">
          <w:rPr>
            <w:noProof/>
            <w:webHidden/>
          </w:rPr>
          <w:fldChar w:fldCharType="begin"/>
        </w:r>
        <w:r w:rsidR="00345ACB">
          <w:rPr>
            <w:noProof/>
            <w:webHidden/>
          </w:rPr>
          <w:instrText xml:space="preserve"> PAGEREF _Toc382912181 \h </w:instrText>
        </w:r>
        <w:r w:rsidR="00345ACB">
          <w:rPr>
            <w:noProof/>
            <w:webHidden/>
          </w:rPr>
        </w:r>
        <w:r w:rsidR="00345ACB">
          <w:rPr>
            <w:noProof/>
            <w:webHidden/>
          </w:rPr>
          <w:fldChar w:fldCharType="separate"/>
        </w:r>
        <w:r w:rsidR="00345ACB">
          <w:rPr>
            <w:noProof/>
            <w:webHidden/>
          </w:rPr>
          <w:t>75</w:t>
        </w:r>
        <w:r w:rsidR="00345ACB">
          <w:rPr>
            <w:noProof/>
            <w:webHidden/>
          </w:rPr>
          <w:fldChar w:fldCharType="end"/>
        </w:r>
      </w:hyperlink>
    </w:p>
    <w:p w14:paraId="4FB63EA4" w14:textId="77777777" w:rsidR="00345ACB" w:rsidRDefault="00E76D1B">
      <w:pPr>
        <w:pStyle w:val="TOC3"/>
        <w:rPr>
          <w:rFonts w:eastAsia="Times New Roman"/>
          <w:noProof/>
          <w:sz w:val="24"/>
          <w:szCs w:val="24"/>
          <w:lang w:val="de-DE" w:eastAsia="de-DE"/>
        </w:rPr>
      </w:pPr>
      <w:hyperlink w:anchor="_Toc382912182" w:history="1">
        <w:r w:rsidR="00345ACB" w:rsidRPr="00B666ED">
          <w:rPr>
            <w:rStyle w:val="Hyperlink"/>
            <w:noProof/>
          </w:rPr>
          <w:t>9.12.6</w:t>
        </w:r>
        <w:r w:rsidR="00345ACB">
          <w:rPr>
            <w:rFonts w:eastAsia="Times New Roman"/>
            <w:noProof/>
            <w:sz w:val="24"/>
            <w:szCs w:val="24"/>
            <w:lang w:val="de-DE" w:eastAsia="de-DE"/>
          </w:rPr>
          <w:tab/>
        </w:r>
        <w:r w:rsidR="00345ACB" w:rsidRPr="00B666ED">
          <w:rPr>
            <w:rStyle w:val="Hyperlink"/>
            <w:noProof/>
          </w:rPr>
          <w:t>Sum (unary, right associative)</w:t>
        </w:r>
        <w:r w:rsidR="00345ACB">
          <w:rPr>
            <w:noProof/>
            <w:webHidden/>
          </w:rPr>
          <w:tab/>
        </w:r>
        <w:r w:rsidR="00345ACB">
          <w:rPr>
            <w:noProof/>
            <w:webHidden/>
          </w:rPr>
          <w:fldChar w:fldCharType="begin"/>
        </w:r>
        <w:r w:rsidR="00345ACB">
          <w:rPr>
            <w:noProof/>
            <w:webHidden/>
          </w:rPr>
          <w:instrText xml:space="preserve"> PAGEREF _Toc382912182 \h </w:instrText>
        </w:r>
        <w:r w:rsidR="00345ACB">
          <w:rPr>
            <w:noProof/>
            <w:webHidden/>
          </w:rPr>
        </w:r>
        <w:r w:rsidR="00345ACB">
          <w:rPr>
            <w:noProof/>
            <w:webHidden/>
          </w:rPr>
          <w:fldChar w:fldCharType="separate"/>
        </w:r>
        <w:r w:rsidR="00345ACB">
          <w:rPr>
            <w:noProof/>
            <w:webHidden/>
          </w:rPr>
          <w:t>75</w:t>
        </w:r>
        <w:r w:rsidR="00345ACB">
          <w:rPr>
            <w:noProof/>
            <w:webHidden/>
          </w:rPr>
          <w:fldChar w:fldCharType="end"/>
        </w:r>
      </w:hyperlink>
    </w:p>
    <w:p w14:paraId="1D8DEFAC" w14:textId="77777777" w:rsidR="00345ACB" w:rsidRDefault="00E76D1B">
      <w:pPr>
        <w:pStyle w:val="TOC3"/>
        <w:rPr>
          <w:rFonts w:eastAsia="Times New Roman"/>
          <w:noProof/>
          <w:sz w:val="24"/>
          <w:szCs w:val="24"/>
          <w:lang w:val="de-DE" w:eastAsia="de-DE"/>
        </w:rPr>
      </w:pPr>
      <w:hyperlink w:anchor="_Toc382912183" w:history="1">
        <w:r w:rsidR="00345ACB" w:rsidRPr="00B666ED">
          <w:rPr>
            <w:rStyle w:val="Hyperlink"/>
            <w:noProof/>
          </w:rPr>
          <w:t>9.12.7</w:t>
        </w:r>
        <w:r w:rsidR="00345ACB">
          <w:rPr>
            <w:rFonts w:eastAsia="Times New Roman"/>
            <w:noProof/>
            <w:sz w:val="24"/>
            <w:szCs w:val="24"/>
            <w:lang w:val="de-DE" w:eastAsia="de-DE"/>
          </w:rPr>
          <w:tab/>
        </w:r>
        <w:r w:rsidR="00345ACB" w:rsidRPr="00B666ED">
          <w:rPr>
            <w:rStyle w:val="Hyperlink"/>
            <w:noProof/>
          </w:rPr>
          <w:t>Stddev (unary, right associative)</w:t>
        </w:r>
        <w:r w:rsidR="00345ACB">
          <w:rPr>
            <w:noProof/>
            <w:webHidden/>
          </w:rPr>
          <w:tab/>
        </w:r>
        <w:r w:rsidR="00345ACB">
          <w:rPr>
            <w:noProof/>
            <w:webHidden/>
          </w:rPr>
          <w:fldChar w:fldCharType="begin"/>
        </w:r>
        <w:r w:rsidR="00345ACB">
          <w:rPr>
            <w:noProof/>
            <w:webHidden/>
          </w:rPr>
          <w:instrText xml:space="preserve"> PAGEREF _Toc382912183 \h </w:instrText>
        </w:r>
        <w:r w:rsidR="00345ACB">
          <w:rPr>
            <w:noProof/>
            <w:webHidden/>
          </w:rPr>
        </w:r>
        <w:r w:rsidR="00345ACB">
          <w:rPr>
            <w:noProof/>
            <w:webHidden/>
          </w:rPr>
          <w:fldChar w:fldCharType="separate"/>
        </w:r>
        <w:r w:rsidR="00345ACB">
          <w:rPr>
            <w:noProof/>
            <w:webHidden/>
          </w:rPr>
          <w:t>76</w:t>
        </w:r>
        <w:r w:rsidR="00345ACB">
          <w:rPr>
            <w:noProof/>
            <w:webHidden/>
          </w:rPr>
          <w:fldChar w:fldCharType="end"/>
        </w:r>
      </w:hyperlink>
    </w:p>
    <w:p w14:paraId="69306802" w14:textId="77777777" w:rsidR="00345ACB" w:rsidRDefault="00E76D1B">
      <w:pPr>
        <w:pStyle w:val="TOC3"/>
        <w:rPr>
          <w:rFonts w:eastAsia="Times New Roman"/>
          <w:noProof/>
          <w:sz w:val="24"/>
          <w:szCs w:val="24"/>
          <w:lang w:val="de-DE" w:eastAsia="de-DE"/>
        </w:rPr>
      </w:pPr>
      <w:hyperlink w:anchor="_Toc382912184" w:history="1">
        <w:r w:rsidR="00345ACB" w:rsidRPr="00B666ED">
          <w:rPr>
            <w:rStyle w:val="Hyperlink"/>
            <w:noProof/>
          </w:rPr>
          <w:t>9.12.8</w:t>
        </w:r>
        <w:r w:rsidR="00345ACB">
          <w:rPr>
            <w:rFonts w:eastAsia="Times New Roman"/>
            <w:noProof/>
            <w:sz w:val="24"/>
            <w:szCs w:val="24"/>
            <w:lang w:val="de-DE" w:eastAsia="de-DE"/>
          </w:rPr>
          <w:tab/>
        </w:r>
        <w:r w:rsidR="00345ACB" w:rsidRPr="00B666ED">
          <w:rPr>
            <w:rStyle w:val="Hyperlink"/>
            <w:noProof/>
          </w:rPr>
          <w:t>Variance (unary, right associative)</w:t>
        </w:r>
        <w:r w:rsidR="00345ACB">
          <w:rPr>
            <w:noProof/>
            <w:webHidden/>
          </w:rPr>
          <w:tab/>
        </w:r>
        <w:r w:rsidR="00345ACB">
          <w:rPr>
            <w:noProof/>
            <w:webHidden/>
          </w:rPr>
          <w:fldChar w:fldCharType="begin"/>
        </w:r>
        <w:r w:rsidR="00345ACB">
          <w:rPr>
            <w:noProof/>
            <w:webHidden/>
          </w:rPr>
          <w:instrText xml:space="preserve"> PAGEREF _Toc382912184 \h </w:instrText>
        </w:r>
        <w:r w:rsidR="00345ACB">
          <w:rPr>
            <w:noProof/>
            <w:webHidden/>
          </w:rPr>
        </w:r>
        <w:r w:rsidR="00345ACB">
          <w:rPr>
            <w:noProof/>
            <w:webHidden/>
          </w:rPr>
          <w:fldChar w:fldCharType="separate"/>
        </w:r>
        <w:r w:rsidR="00345ACB">
          <w:rPr>
            <w:noProof/>
            <w:webHidden/>
          </w:rPr>
          <w:t>76</w:t>
        </w:r>
        <w:r w:rsidR="00345ACB">
          <w:rPr>
            <w:noProof/>
            <w:webHidden/>
          </w:rPr>
          <w:fldChar w:fldCharType="end"/>
        </w:r>
      </w:hyperlink>
    </w:p>
    <w:p w14:paraId="0112FC5B" w14:textId="77777777" w:rsidR="00345ACB" w:rsidRDefault="00E76D1B">
      <w:pPr>
        <w:pStyle w:val="TOC3"/>
        <w:rPr>
          <w:rFonts w:eastAsia="Times New Roman"/>
          <w:noProof/>
          <w:sz w:val="24"/>
          <w:szCs w:val="24"/>
          <w:lang w:val="de-DE" w:eastAsia="de-DE"/>
        </w:rPr>
      </w:pPr>
      <w:hyperlink w:anchor="_Toc382912185" w:history="1">
        <w:r w:rsidR="00345ACB" w:rsidRPr="00B666ED">
          <w:rPr>
            <w:rStyle w:val="Hyperlink"/>
            <w:noProof/>
          </w:rPr>
          <w:t>9.12.9</w:t>
        </w:r>
        <w:r w:rsidR="00345ACB">
          <w:rPr>
            <w:rFonts w:eastAsia="Times New Roman"/>
            <w:noProof/>
            <w:sz w:val="24"/>
            <w:szCs w:val="24"/>
            <w:lang w:val="de-DE" w:eastAsia="de-DE"/>
          </w:rPr>
          <w:tab/>
        </w:r>
        <w:r w:rsidR="00345ACB" w:rsidRPr="00B666ED">
          <w:rPr>
            <w:rStyle w:val="Hyperlink"/>
            <w:noProof/>
          </w:rPr>
          <w:t>Minimum (unary, right associative)</w:t>
        </w:r>
        <w:r w:rsidR="00345ACB">
          <w:rPr>
            <w:noProof/>
            <w:webHidden/>
          </w:rPr>
          <w:tab/>
        </w:r>
        <w:r w:rsidR="00345ACB">
          <w:rPr>
            <w:noProof/>
            <w:webHidden/>
          </w:rPr>
          <w:fldChar w:fldCharType="begin"/>
        </w:r>
        <w:r w:rsidR="00345ACB">
          <w:rPr>
            <w:noProof/>
            <w:webHidden/>
          </w:rPr>
          <w:instrText xml:space="preserve"> PAGEREF _Toc382912185 \h </w:instrText>
        </w:r>
        <w:r w:rsidR="00345ACB">
          <w:rPr>
            <w:noProof/>
            <w:webHidden/>
          </w:rPr>
        </w:r>
        <w:r w:rsidR="00345ACB">
          <w:rPr>
            <w:noProof/>
            <w:webHidden/>
          </w:rPr>
          <w:fldChar w:fldCharType="separate"/>
        </w:r>
        <w:r w:rsidR="00345ACB">
          <w:rPr>
            <w:noProof/>
            <w:webHidden/>
          </w:rPr>
          <w:t>76</w:t>
        </w:r>
        <w:r w:rsidR="00345ACB">
          <w:rPr>
            <w:noProof/>
            <w:webHidden/>
          </w:rPr>
          <w:fldChar w:fldCharType="end"/>
        </w:r>
      </w:hyperlink>
    </w:p>
    <w:p w14:paraId="5067EA8D" w14:textId="77777777" w:rsidR="00345ACB" w:rsidRDefault="00E76D1B">
      <w:pPr>
        <w:pStyle w:val="TOC3"/>
        <w:rPr>
          <w:rFonts w:eastAsia="Times New Roman"/>
          <w:noProof/>
          <w:sz w:val="24"/>
          <w:szCs w:val="24"/>
          <w:lang w:val="de-DE" w:eastAsia="de-DE"/>
        </w:rPr>
      </w:pPr>
      <w:hyperlink w:anchor="_Toc382912186" w:history="1">
        <w:r w:rsidR="00345ACB" w:rsidRPr="00B666ED">
          <w:rPr>
            <w:rStyle w:val="Hyperlink"/>
            <w:noProof/>
          </w:rPr>
          <w:t>9.12.10</w:t>
        </w:r>
        <w:r w:rsidR="00345ACB">
          <w:rPr>
            <w:rFonts w:eastAsia="Times New Roman"/>
            <w:noProof/>
            <w:sz w:val="24"/>
            <w:szCs w:val="24"/>
            <w:lang w:val="de-DE" w:eastAsia="de-DE"/>
          </w:rPr>
          <w:tab/>
        </w:r>
        <w:r w:rsidR="00345ACB" w:rsidRPr="00B666ED">
          <w:rPr>
            <w:rStyle w:val="Hyperlink"/>
            <w:noProof/>
          </w:rPr>
          <w:t>Maximum (unary, right associative)</w:t>
        </w:r>
        <w:r w:rsidR="00345ACB">
          <w:rPr>
            <w:noProof/>
            <w:webHidden/>
          </w:rPr>
          <w:tab/>
        </w:r>
        <w:r w:rsidR="00345ACB">
          <w:rPr>
            <w:noProof/>
            <w:webHidden/>
          </w:rPr>
          <w:fldChar w:fldCharType="begin"/>
        </w:r>
        <w:r w:rsidR="00345ACB">
          <w:rPr>
            <w:noProof/>
            <w:webHidden/>
          </w:rPr>
          <w:instrText xml:space="preserve"> PAGEREF _Toc382912186 \h </w:instrText>
        </w:r>
        <w:r w:rsidR="00345ACB">
          <w:rPr>
            <w:noProof/>
            <w:webHidden/>
          </w:rPr>
        </w:r>
        <w:r w:rsidR="00345ACB">
          <w:rPr>
            <w:noProof/>
            <w:webHidden/>
          </w:rPr>
          <w:fldChar w:fldCharType="separate"/>
        </w:r>
        <w:r w:rsidR="00345ACB">
          <w:rPr>
            <w:noProof/>
            <w:webHidden/>
          </w:rPr>
          <w:t>76</w:t>
        </w:r>
        <w:r w:rsidR="00345ACB">
          <w:rPr>
            <w:noProof/>
            <w:webHidden/>
          </w:rPr>
          <w:fldChar w:fldCharType="end"/>
        </w:r>
      </w:hyperlink>
    </w:p>
    <w:p w14:paraId="3D9E059B" w14:textId="77777777" w:rsidR="00345ACB" w:rsidRDefault="00E76D1B">
      <w:pPr>
        <w:pStyle w:val="TOC3"/>
        <w:rPr>
          <w:rFonts w:eastAsia="Times New Roman"/>
          <w:noProof/>
          <w:sz w:val="24"/>
          <w:szCs w:val="24"/>
          <w:lang w:val="de-DE" w:eastAsia="de-DE"/>
        </w:rPr>
      </w:pPr>
      <w:hyperlink w:anchor="_Toc382912187" w:history="1">
        <w:r w:rsidR="00345ACB" w:rsidRPr="00B666ED">
          <w:rPr>
            <w:rStyle w:val="Hyperlink"/>
            <w:noProof/>
          </w:rPr>
          <w:t>9.12.11</w:t>
        </w:r>
        <w:r w:rsidR="00345ACB">
          <w:rPr>
            <w:rFonts w:eastAsia="Times New Roman"/>
            <w:noProof/>
            <w:sz w:val="24"/>
            <w:szCs w:val="24"/>
            <w:lang w:val="de-DE" w:eastAsia="de-DE"/>
          </w:rPr>
          <w:tab/>
        </w:r>
        <w:r w:rsidR="00345ACB" w:rsidRPr="00B666ED">
          <w:rPr>
            <w:rStyle w:val="Hyperlink"/>
            <w:noProof/>
          </w:rPr>
          <w:t>Last (unary, right associative)</w:t>
        </w:r>
        <w:r w:rsidR="00345ACB">
          <w:rPr>
            <w:noProof/>
            <w:webHidden/>
          </w:rPr>
          <w:tab/>
        </w:r>
        <w:r w:rsidR="00345ACB">
          <w:rPr>
            <w:noProof/>
            <w:webHidden/>
          </w:rPr>
          <w:fldChar w:fldCharType="begin"/>
        </w:r>
        <w:r w:rsidR="00345ACB">
          <w:rPr>
            <w:noProof/>
            <w:webHidden/>
          </w:rPr>
          <w:instrText xml:space="preserve"> PAGEREF _Toc382912187 \h </w:instrText>
        </w:r>
        <w:r w:rsidR="00345ACB">
          <w:rPr>
            <w:noProof/>
            <w:webHidden/>
          </w:rPr>
        </w:r>
        <w:r w:rsidR="00345ACB">
          <w:rPr>
            <w:noProof/>
            <w:webHidden/>
          </w:rPr>
          <w:fldChar w:fldCharType="separate"/>
        </w:r>
        <w:r w:rsidR="00345ACB">
          <w:rPr>
            <w:noProof/>
            <w:webHidden/>
          </w:rPr>
          <w:t>77</w:t>
        </w:r>
        <w:r w:rsidR="00345ACB">
          <w:rPr>
            <w:noProof/>
            <w:webHidden/>
          </w:rPr>
          <w:fldChar w:fldCharType="end"/>
        </w:r>
      </w:hyperlink>
    </w:p>
    <w:p w14:paraId="7249DD34" w14:textId="77777777" w:rsidR="00345ACB" w:rsidRDefault="00E76D1B">
      <w:pPr>
        <w:pStyle w:val="TOC3"/>
        <w:rPr>
          <w:rFonts w:eastAsia="Times New Roman"/>
          <w:noProof/>
          <w:sz w:val="24"/>
          <w:szCs w:val="24"/>
          <w:lang w:val="de-DE" w:eastAsia="de-DE"/>
        </w:rPr>
      </w:pPr>
      <w:hyperlink w:anchor="_Toc382912188" w:history="1">
        <w:r w:rsidR="00345ACB" w:rsidRPr="00B666ED">
          <w:rPr>
            <w:rStyle w:val="Hyperlink"/>
            <w:noProof/>
          </w:rPr>
          <w:t>9.12.12</w:t>
        </w:r>
        <w:r w:rsidR="00345ACB">
          <w:rPr>
            <w:rFonts w:eastAsia="Times New Roman"/>
            <w:noProof/>
            <w:sz w:val="24"/>
            <w:szCs w:val="24"/>
            <w:lang w:val="de-DE" w:eastAsia="de-DE"/>
          </w:rPr>
          <w:tab/>
        </w:r>
        <w:r w:rsidR="00345ACB" w:rsidRPr="00B666ED">
          <w:rPr>
            <w:rStyle w:val="Hyperlink"/>
            <w:noProof/>
          </w:rPr>
          <w:t>First (unary, right associative)</w:t>
        </w:r>
        <w:r w:rsidR="00345ACB">
          <w:rPr>
            <w:noProof/>
            <w:webHidden/>
          </w:rPr>
          <w:tab/>
        </w:r>
        <w:r w:rsidR="00345ACB">
          <w:rPr>
            <w:noProof/>
            <w:webHidden/>
          </w:rPr>
          <w:fldChar w:fldCharType="begin"/>
        </w:r>
        <w:r w:rsidR="00345ACB">
          <w:rPr>
            <w:noProof/>
            <w:webHidden/>
          </w:rPr>
          <w:instrText xml:space="preserve"> PAGEREF _Toc382912188 \h </w:instrText>
        </w:r>
        <w:r w:rsidR="00345ACB">
          <w:rPr>
            <w:noProof/>
            <w:webHidden/>
          </w:rPr>
        </w:r>
        <w:r w:rsidR="00345ACB">
          <w:rPr>
            <w:noProof/>
            <w:webHidden/>
          </w:rPr>
          <w:fldChar w:fldCharType="separate"/>
        </w:r>
        <w:r w:rsidR="00345ACB">
          <w:rPr>
            <w:noProof/>
            <w:webHidden/>
          </w:rPr>
          <w:t>77</w:t>
        </w:r>
        <w:r w:rsidR="00345ACB">
          <w:rPr>
            <w:noProof/>
            <w:webHidden/>
          </w:rPr>
          <w:fldChar w:fldCharType="end"/>
        </w:r>
      </w:hyperlink>
    </w:p>
    <w:p w14:paraId="16B80230" w14:textId="77777777" w:rsidR="00345ACB" w:rsidRDefault="00E76D1B">
      <w:pPr>
        <w:pStyle w:val="TOC3"/>
        <w:rPr>
          <w:rFonts w:eastAsia="Times New Roman"/>
          <w:noProof/>
          <w:sz w:val="24"/>
          <w:szCs w:val="24"/>
          <w:lang w:val="de-DE" w:eastAsia="de-DE"/>
        </w:rPr>
      </w:pPr>
      <w:hyperlink w:anchor="_Toc382912189" w:history="1">
        <w:r w:rsidR="00345ACB" w:rsidRPr="00B666ED">
          <w:rPr>
            <w:rStyle w:val="Hyperlink"/>
            <w:noProof/>
          </w:rPr>
          <w:t>9.12.13</w:t>
        </w:r>
        <w:r w:rsidR="00345ACB">
          <w:rPr>
            <w:rFonts w:eastAsia="Times New Roman"/>
            <w:noProof/>
            <w:sz w:val="24"/>
            <w:szCs w:val="24"/>
            <w:lang w:val="de-DE" w:eastAsia="de-DE"/>
          </w:rPr>
          <w:tab/>
        </w:r>
        <w:r w:rsidR="00345ACB" w:rsidRPr="00B666ED">
          <w:rPr>
            <w:rStyle w:val="Hyperlink"/>
            <w:noProof/>
          </w:rPr>
          <w:t>Any [IsTrue] (unary, right associative)</w:t>
        </w:r>
        <w:r w:rsidR="00345ACB">
          <w:rPr>
            <w:noProof/>
            <w:webHidden/>
          </w:rPr>
          <w:tab/>
        </w:r>
        <w:r w:rsidR="00345ACB">
          <w:rPr>
            <w:noProof/>
            <w:webHidden/>
          </w:rPr>
          <w:fldChar w:fldCharType="begin"/>
        </w:r>
        <w:r w:rsidR="00345ACB">
          <w:rPr>
            <w:noProof/>
            <w:webHidden/>
          </w:rPr>
          <w:instrText xml:space="preserve"> PAGEREF _Toc382912189 \h </w:instrText>
        </w:r>
        <w:r w:rsidR="00345ACB">
          <w:rPr>
            <w:noProof/>
            <w:webHidden/>
          </w:rPr>
        </w:r>
        <w:r w:rsidR="00345ACB">
          <w:rPr>
            <w:noProof/>
            <w:webHidden/>
          </w:rPr>
          <w:fldChar w:fldCharType="separate"/>
        </w:r>
        <w:r w:rsidR="00345ACB">
          <w:rPr>
            <w:noProof/>
            <w:webHidden/>
          </w:rPr>
          <w:t>77</w:t>
        </w:r>
        <w:r w:rsidR="00345ACB">
          <w:rPr>
            <w:noProof/>
            <w:webHidden/>
          </w:rPr>
          <w:fldChar w:fldCharType="end"/>
        </w:r>
      </w:hyperlink>
    </w:p>
    <w:p w14:paraId="2C38AD4D" w14:textId="77777777" w:rsidR="00345ACB" w:rsidRDefault="00E76D1B">
      <w:pPr>
        <w:pStyle w:val="TOC3"/>
        <w:rPr>
          <w:rFonts w:eastAsia="Times New Roman"/>
          <w:noProof/>
          <w:sz w:val="24"/>
          <w:szCs w:val="24"/>
          <w:lang w:val="de-DE" w:eastAsia="de-DE"/>
        </w:rPr>
      </w:pPr>
      <w:hyperlink w:anchor="_Toc382912190" w:history="1">
        <w:r w:rsidR="00345ACB" w:rsidRPr="00B666ED">
          <w:rPr>
            <w:rStyle w:val="Hyperlink"/>
            <w:noProof/>
          </w:rPr>
          <w:t>9.12.14</w:t>
        </w:r>
        <w:r w:rsidR="00345ACB">
          <w:rPr>
            <w:rFonts w:eastAsia="Times New Roman"/>
            <w:noProof/>
            <w:sz w:val="24"/>
            <w:szCs w:val="24"/>
            <w:lang w:val="de-DE" w:eastAsia="de-DE"/>
          </w:rPr>
          <w:tab/>
        </w:r>
        <w:r w:rsidR="00345ACB" w:rsidRPr="00B666ED">
          <w:rPr>
            <w:rStyle w:val="Hyperlink"/>
            <w:noProof/>
          </w:rPr>
          <w:t>All [AreTrue] (unary, right associative)</w:t>
        </w:r>
        <w:r w:rsidR="00345ACB">
          <w:rPr>
            <w:noProof/>
            <w:webHidden/>
          </w:rPr>
          <w:tab/>
        </w:r>
        <w:r w:rsidR="00345ACB">
          <w:rPr>
            <w:noProof/>
            <w:webHidden/>
          </w:rPr>
          <w:fldChar w:fldCharType="begin"/>
        </w:r>
        <w:r w:rsidR="00345ACB">
          <w:rPr>
            <w:noProof/>
            <w:webHidden/>
          </w:rPr>
          <w:instrText xml:space="preserve"> PAGEREF _Toc382912190 \h </w:instrText>
        </w:r>
        <w:r w:rsidR="00345ACB">
          <w:rPr>
            <w:noProof/>
            <w:webHidden/>
          </w:rPr>
        </w:r>
        <w:r w:rsidR="00345ACB">
          <w:rPr>
            <w:noProof/>
            <w:webHidden/>
          </w:rPr>
          <w:fldChar w:fldCharType="separate"/>
        </w:r>
        <w:r w:rsidR="00345ACB">
          <w:rPr>
            <w:noProof/>
            <w:webHidden/>
          </w:rPr>
          <w:t>77</w:t>
        </w:r>
        <w:r w:rsidR="00345ACB">
          <w:rPr>
            <w:noProof/>
            <w:webHidden/>
          </w:rPr>
          <w:fldChar w:fldCharType="end"/>
        </w:r>
      </w:hyperlink>
    </w:p>
    <w:p w14:paraId="155D2FDA" w14:textId="77777777" w:rsidR="00345ACB" w:rsidRDefault="00E76D1B">
      <w:pPr>
        <w:pStyle w:val="TOC3"/>
        <w:rPr>
          <w:rFonts w:eastAsia="Times New Roman"/>
          <w:noProof/>
          <w:sz w:val="24"/>
          <w:szCs w:val="24"/>
          <w:lang w:val="de-DE" w:eastAsia="de-DE"/>
        </w:rPr>
      </w:pPr>
      <w:hyperlink w:anchor="_Toc382912191" w:history="1">
        <w:r w:rsidR="00345ACB" w:rsidRPr="00B666ED">
          <w:rPr>
            <w:rStyle w:val="Hyperlink"/>
            <w:noProof/>
          </w:rPr>
          <w:t>9.12.15</w:t>
        </w:r>
        <w:r w:rsidR="00345ACB">
          <w:rPr>
            <w:rFonts w:eastAsia="Times New Roman"/>
            <w:noProof/>
            <w:sz w:val="24"/>
            <w:szCs w:val="24"/>
            <w:lang w:val="de-DE" w:eastAsia="de-DE"/>
          </w:rPr>
          <w:tab/>
        </w:r>
        <w:r w:rsidR="00345ACB" w:rsidRPr="00B666ED">
          <w:rPr>
            <w:rStyle w:val="Hyperlink"/>
            <w:noProof/>
          </w:rPr>
          <w:t>No [IsTrue] (unary, right associative)</w:t>
        </w:r>
        <w:r w:rsidR="00345ACB">
          <w:rPr>
            <w:noProof/>
            <w:webHidden/>
          </w:rPr>
          <w:tab/>
        </w:r>
        <w:r w:rsidR="00345ACB">
          <w:rPr>
            <w:noProof/>
            <w:webHidden/>
          </w:rPr>
          <w:fldChar w:fldCharType="begin"/>
        </w:r>
        <w:r w:rsidR="00345ACB">
          <w:rPr>
            <w:noProof/>
            <w:webHidden/>
          </w:rPr>
          <w:instrText xml:space="preserve"> PAGEREF _Toc382912191 \h </w:instrText>
        </w:r>
        <w:r w:rsidR="00345ACB">
          <w:rPr>
            <w:noProof/>
            <w:webHidden/>
          </w:rPr>
        </w:r>
        <w:r w:rsidR="00345ACB">
          <w:rPr>
            <w:noProof/>
            <w:webHidden/>
          </w:rPr>
          <w:fldChar w:fldCharType="separate"/>
        </w:r>
        <w:r w:rsidR="00345ACB">
          <w:rPr>
            <w:noProof/>
            <w:webHidden/>
          </w:rPr>
          <w:t>77</w:t>
        </w:r>
        <w:r w:rsidR="00345ACB">
          <w:rPr>
            <w:noProof/>
            <w:webHidden/>
          </w:rPr>
          <w:fldChar w:fldCharType="end"/>
        </w:r>
      </w:hyperlink>
    </w:p>
    <w:p w14:paraId="33017F9C" w14:textId="77777777" w:rsidR="00345ACB" w:rsidRDefault="00E76D1B">
      <w:pPr>
        <w:pStyle w:val="TOC3"/>
        <w:rPr>
          <w:rFonts w:eastAsia="Times New Roman"/>
          <w:noProof/>
          <w:sz w:val="24"/>
          <w:szCs w:val="24"/>
          <w:lang w:val="de-DE" w:eastAsia="de-DE"/>
        </w:rPr>
      </w:pPr>
      <w:hyperlink w:anchor="_Toc382912192" w:history="1">
        <w:r w:rsidR="00345ACB" w:rsidRPr="00B666ED">
          <w:rPr>
            <w:rStyle w:val="Hyperlink"/>
            <w:noProof/>
          </w:rPr>
          <w:t>9.12.16</w:t>
        </w:r>
        <w:r w:rsidR="00345ACB">
          <w:rPr>
            <w:rFonts w:eastAsia="Times New Roman"/>
            <w:noProof/>
            <w:sz w:val="24"/>
            <w:szCs w:val="24"/>
            <w:lang w:val="de-DE" w:eastAsia="de-DE"/>
          </w:rPr>
          <w:tab/>
        </w:r>
        <w:r w:rsidR="00345ACB" w:rsidRPr="00B666ED">
          <w:rPr>
            <w:rStyle w:val="Hyperlink"/>
            <w:noProof/>
          </w:rPr>
          <w:t>Latest (unary, right associative)</w:t>
        </w:r>
        <w:r w:rsidR="00345ACB">
          <w:rPr>
            <w:noProof/>
            <w:webHidden/>
          </w:rPr>
          <w:tab/>
        </w:r>
        <w:r w:rsidR="00345ACB">
          <w:rPr>
            <w:noProof/>
            <w:webHidden/>
          </w:rPr>
          <w:fldChar w:fldCharType="begin"/>
        </w:r>
        <w:r w:rsidR="00345ACB">
          <w:rPr>
            <w:noProof/>
            <w:webHidden/>
          </w:rPr>
          <w:instrText xml:space="preserve"> PAGEREF _Toc382912192 \h </w:instrText>
        </w:r>
        <w:r w:rsidR="00345ACB">
          <w:rPr>
            <w:noProof/>
            <w:webHidden/>
          </w:rPr>
        </w:r>
        <w:r w:rsidR="00345ACB">
          <w:rPr>
            <w:noProof/>
            <w:webHidden/>
          </w:rPr>
          <w:fldChar w:fldCharType="separate"/>
        </w:r>
        <w:r w:rsidR="00345ACB">
          <w:rPr>
            <w:noProof/>
            <w:webHidden/>
          </w:rPr>
          <w:t>78</w:t>
        </w:r>
        <w:r w:rsidR="00345ACB">
          <w:rPr>
            <w:noProof/>
            <w:webHidden/>
          </w:rPr>
          <w:fldChar w:fldCharType="end"/>
        </w:r>
      </w:hyperlink>
    </w:p>
    <w:p w14:paraId="5B894D1A" w14:textId="77777777" w:rsidR="00345ACB" w:rsidRDefault="00E76D1B">
      <w:pPr>
        <w:pStyle w:val="TOC3"/>
        <w:rPr>
          <w:rFonts w:eastAsia="Times New Roman"/>
          <w:noProof/>
          <w:sz w:val="24"/>
          <w:szCs w:val="24"/>
          <w:lang w:val="de-DE" w:eastAsia="de-DE"/>
        </w:rPr>
      </w:pPr>
      <w:hyperlink w:anchor="_Toc382912193" w:history="1">
        <w:r w:rsidR="00345ACB" w:rsidRPr="00B666ED">
          <w:rPr>
            <w:rStyle w:val="Hyperlink"/>
            <w:noProof/>
          </w:rPr>
          <w:t>9.12.17</w:t>
        </w:r>
        <w:r w:rsidR="00345ACB">
          <w:rPr>
            <w:rFonts w:eastAsia="Times New Roman"/>
            <w:noProof/>
            <w:sz w:val="24"/>
            <w:szCs w:val="24"/>
            <w:lang w:val="de-DE" w:eastAsia="de-DE"/>
          </w:rPr>
          <w:tab/>
        </w:r>
        <w:r w:rsidR="00345ACB" w:rsidRPr="00B666ED">
          <w:rPr>
            <w:rStyle w:val="Hyperlink"/>
            <w:noProof/>
          </w:rPr>
          <w:t>Earliest (unary, right associative)</w:t>
        </w:r>
        <w:r w:rsidR="00345ACB">
          <w:rPr>
            <w:noProof/>
            <w:webHidden/>
          </w:rPr>
          <w:tab/>
        </w:r>
        <w:r w:rsidR="00345ACB">
          <w:rPr>
            <w:noProof/>
            <w:webHidden/>
          </w:rPr>
          <w:fldChar w:fldCharType="begin"/>
        </w:r>
        <w:r w:rsidR="00345ACB">
          <w:rPr>
            <w:noProof/>
            <w:webHidden/>
          </w:rPr>
          <w:instrText xml:space="preserve"> PAGEREF _Toc382912193 \h </w:instrText>
        </w:r>
        <w:r w:rsidR="00345ACB">
          <w:rPr>
            <w:noProof/>
            <w:webHidden/>
          </w:rPr>
        </w:r>
        <w:r w:rsidR="00345ACB">
          <w:rPr>
            <w:noProof/>
            <w:webHidden/>
          </w:rPr>
          <w:fldChar w:fldCharType="separate"/>
        </w:r>
        <w:r w:rsidR="00345ACB">
          <w:rPr>
            <w:noProof/>
            <w:webHidden/>
          </w:rPr>
          <w:t>78</w:t>
        </w:r>
        <w:r w:rsidR="00345ACB">
          <w:rPr>
            <w:noProof/>
            <w:webHidden/>
          </w:rPr>
          <w:fldChar w:fldCharType="end"/>
        </w:r>
      </w:hyperlink>
    </w:p>
    <w:p w14:paraId="3D5FB896" w14:textId="77777777" w:rsidR="00345ACB" w:rsidRDefault="00E76D1B">
      <w:pPr>
        <w:pStyle w:val="TOC3"/>
        <w:rPr>
          <w:rFonts w:eastAsia="Times New Roman"/>
          <w:noProof/>
          <w:sz w:val="24"/>
          <w:szCs w:val="24"/>
          <w:lang w:val="de-DE" w:eastAsia="de-DE"/>
        </w:rPr>
      </w:pPr>
      <w:hyperlink w:anchor="_Toc382912194" w:history="1">
        <w:r w:rsidR="00345ACB" w:rsidRPr="00B666ED">
          <w:rPr>
            <w:rStyle w:val="Hyperlink"/>
            <w:noProof/>
          </w:rPr>
          <w:t>9.12.18</w:t>
        </w:r>
        <w:r w:rsidR="00345ACB">
          <w:rPr>
            <w:rFonts w:eastAsia="Times New Roman"/>
            <w:noProof/>
            <w:sz w:val="24"/>
            <w:szCs w:val="24"/>
            <w:lang w:val="de-DE" w:eastAsia="de-DE"/>
          </w:rPr>
          <w:tab/>
        </w:r>
        <w:r w:rsidR="00345ACB" w:rsidRPr="00B666ED">
          <w:rPr>
            <w:rStyle w:val="Hyperlink"/>
            <w:noProof/>
          </w:rPr>
          <w:t>Element (binary)</w:t>
        </w:r>
        <w:r w:rsidR="00345ACB">
          <w:rPr>
            <w:noProof/>
            <w:webHidden/>
          </w:rPr>
          <w:tab/>
        </w:r>
        <w:r w:rsidR="00345ACB">
          <w:rPr>
            <w:noProof/>
            <w:webHidden/>
          </w:rPr>
          <w:fldChar w:fldCharType="begin"/>
        </w:r>
        <w:r w:rsidR="00345ACB">
          <w:rPr>
            <w:noProof/>
            <w:webHidden/>
          </w:rPr>
          <w:instrText xml:space="preserve"> PAGEREF _Toc382912194 \h </w:instrText>
        </w:r>
        <w:r w:rsidR="00345ACB">
          <w:rPr>
            <w:noProof/>
            <w:webHidden/>
          </w:rPr>
        </w:r>
        <w:r w:rsidR="00345ACB">
          <w:rPr>
            <w:noProof/>
            <w:webHidden/>
          </w:rPr>
          <w:fldChar w:fldCharType="separate"/>
        </w:r>
        <w:r w:rsidR="00345ACB">
          <w:rPr>
            <w:noProof/>
            <w:webHidden/>
          </w:rPr>
          <w:t>78</w:t>
        </w:r>
        <w:r w:rsidR="00345ACB">
          <w:rPr>
            <w:noProof/>
            <w:webHidden/>
          </w:rPr>
          <w:fldChar w:fldCharType="end"/>
        </w:r>
      </w:hyperlink>
    </w:p>
    <w:p w14:paraId="1C3919AD" w14:textId="77777777" w:rsidR="00345ACB" w:rsidRDefault="00E76D1B">
      <w:pPr>
        <w:pStyle w:val="TOC3"/>
        <w:rPr>
          <w:rFonts w:eastAsia="Times New Roman"/>
          <w:noProof/>
          <w:sz w:val="24"/>
          <w:szCs w:val="24"/>
          <w:lang w:val="de-DE" w:eastAsia="de-DE"/>
        </w:rPr>
      </w:pPr>
      <w:hyperlink w:anchor="_Toc382912195" w:history="1">
        <w:r w:rsidR="00345ACB" w:rsidRPr="00B666ED">
          <w:rPr>
            <w:rStyle w:val="Hyperlink"/>
            <w:noProof/>
          </w:rPr>
          <w:t>9.12.19</w:t>
        </w:r>
        <w:r w:rsidR="00345ACB">
          <w:rPr>
            <w:rFonts w:eastAsia="Times New Roman"/>
            <w:noProof/>
            <w:sz w:val="24"/>
            <w:szCs w:val="24"/>
            <w:lang w:val="de-DE" w:eastAsia="de-DE"/>
          </w:rPr>
          <w:tab/>
        </w:r>
        <w:r w:rsidR="00345ACB" w:rsidRPr="00B666ED">
          <w:rPr>
            <w:rStyle w:val="Hyperlink"/>
            <w:noProof/>
          </w:rPr>
          <w:t>Extract Characters ... (unary, right associative)</w:t>
        </w:r>
        <w:r w:rsidR="00345ACB">
          <w:rPr>
            <w:noProof/>
            <w:webHidden/>
          </w:rPr>
          <w:tab/>
        </w:r>
        <w:r w:rsidR="00345ACB">
          <w:rPr>
            <w:noProof/>
            <w:webHidden/>
          </w:rPr>
          <w:fldChar w:fldCharType="begin"/>
        </w:r>
        <w:r w:rsidR="00345ACB">
          <w:rPr>
            <w:noProof/>
            <w:webHidden/>
          </w:rPr>
          <w:instrText xml:space="preserve"> PAGEREF _Toc382912195 \h </w:instrText>
        </w:r>
        <w:r w:rsidR="00345ACB">
          <w:rPr>
            <w:noProof/>
            <w:webHidden/>
          </w:rPr>
        </w:r>
        <w:r w:rsidR="00345ACB">
          <w:rPr>
            <w:noProof/>
            <w:webHidden/>
          </w:rPr>
          <w:fldChar w:fldCharType="separate"/>
        </w:r>
        <w:r w:rsidR="00345ACB">
          <w:rPr>
            <w:noProof/>
            <w:webHidden/>
          </w:rPr>
          <w:t>79</w:t>
        </w:r>
        <w:r w:rsidR="00345ACB">
          <w:rPr>
            <w:noProof/>
            <w:webHidden/>
          </w:rPr>
          <w:fldChar w:fldCharType="end"/>
        </w:r>
      </w:hyperlink>
    </w:p>
    <w:p w14:paraId="559ACAC0" w14:textId="77777777" w:rsidR="00345ACB" w:rsidRDefault="00E76D1B">
      <w:pPr>
        <w:pStyle w:val="TOC3"/>
        <w:rPr>
          <w:rFonts w:eastAsia="Times New Roman"/>
          <w:noProof/>
          <w:sz w:val="24"/>
          <w:szCs w:val="24"/>
          <w:lang w:val="de-DE" w:eastAsia="de-DE"/>
        </w:rPr>
      </w:pPr>
      <w:hyperlink w:anchor="_Toc382912196" w:history="1">
        <w:r w:rsidR="00345ACB" w:rsidRPr="00B666ED">
          <w:rPr>
            <w:rStyle w:val="Hyperlink"/>
            <w:noProof/>
          </w:rPr>
          <w:t>9.12.20</w:t>
        </w:r>
        <w:r w:rsidR="00345ACB">
          <w:rPr>
            <w:rFonts w:eastAsia="Times New Roman"/>
            <w:noProof/>
            <w:sz w:val="24"/>
            <w:szCs w:val="24"/>
            <w:lang w:val="de-DE" w:eastAsia="de-DE"/>
          </w:rPr>
          <w:tab/>
        </w:r>
        <w:r w:rsidR="00345ACB" w:rsidRPr="00B666ED">
          <w:rPr>
            <w:rStyle w:val="Hyperlink"/>
            <w:noProof/>
          </w:rPr>
          <w:t>Seqto (binary, non-associative)</w:t>
        </w:r>
        <w:r w:rsidR="00345ACB">
          <w:rPr>
            <w:noProof/>
            <w:webHidden/>
          </w:rPr>
          <w:tab/>
        </w:r>
        <w:r w:rsidR="00345ACB">
          <w:rPr>
            <w:noProof/>
            <w:webHidden/>
          </w:rPr>
          <w:fldChar w:fldCharType="begin"/>
        </w:r>
        <w:r w:rsidR="00345ACB">
          <w:rPr>
            <w:noProof/>
            <w:webHidden/>
          </w:rPr>
          <w:instrText xml:space="preserve"> PAGEREF _Toc382912196 \h </w:instrText>
        </w:r>
        <w:r w:rsidR="00345ACB">
          <w:rPr>
            <w:noProof/>
            <w:webHidden/>
          </w:rPr>
        </w:r>
        <w:r w:rsidR="00345ACB">
          <w:rPr>
            <w:noProof/>
            <w:webHidden/>
          </w:rPr>
          <w:fldChar w:fldCharType="separate"/>
        </w:r>
        <w:r w:rsidR="00345ACB">
          <w:rPr>
            <w:noProof/>
            <w:webHidden/>
          </w:rPr>
          <w:t>79</w:t>
        </w:r>
        <w:r w:rsidR="00345ACB">
          <w:rPr>
            <w:noProof/>
            <w:webHidden/>
          </w:rPr>
          <w:fldChar w:fldCharType="end"/>
        </w:r>
      </w:hyperlink>
    </w:p>
    <w:p w14:paraId="2E611DD7" w14:textId="77777777" w:rsidR="00345ACB" w:rsidRDefault="00E76D1B">
      <w:pPr>
        <w:pStyle w:val="TOC3"/>
        <w:rPr>
          <w:rFonts w:eastAsia="Times New Roman"/>
          <w:noProof/>
          <w:sz w:val="24"/>
          <w:szCs w:val="24"/>
          <w:lang w:val="de-DE" w:eastAsia="de-DE"/>
        </w:rPr>
      </w:pPr>
      <w:hyperlink w:anchor="_Toc382912197" w:history="1">
        <w:r w:rsidR="00345ACB" w:rsidRPr="00B666ED">
          <w:rPr>
            <w:rStyle w:val="Hyperlink"/>
            <w:noProof/>
          </w:rPr>
          <w:t>9.12.21</w:t>
        </w:r>
        <w:r w:rsidR="00345ACB">
          <w:rPr>
            <w:rFonts w:eastAsia="Times New Roman"/>
            <w:noProof/>
            <w:sz w:val="24"/>
            <w:szCs w:val="24"/>
            <w:lang w:val="de-DE" w:eastAsia="de-DE"/>
          </w:rPr>
          <w:tab/>
        </w:r>
        <w:r w:rsidR="00345ACB" w:rsidRPr="00B666ED">
          <w:rPr>
            <w:rStyle w:val="Hyperlink"/>
            <w:noProof/>
          </w:rPr>
          <w:t>Reverse (unary, right-associative)</w:t>
        </w:r>
        <w:r w:rsidR="00345ACB">
          <w:rPr>
            <w:noProof/>
            <w:webHidden/>
          </w:rPr>
          <w:tab/>
        </w:r>
        <w:r w:rsidR="00345ACB">
          <w:rPr>
            <w:noProof/>
            <w:webHidden/>
          </w:rPr>
          <w:fldChar w:fldCharType="begin"/>
        </w:r>
        <w:r w:rsidR="00345ACB">
          <w:rPr>
            <w:noProof/>
            <w:webHidden/>
          </w:rPr>
          <w:instrText xml:space="preserve"> PAGEREF _Toc382912197 \h </w:instrText>
        </w:r>
        <w:r w:rsidR="00345ACB">
          <w:rPr>
            <w:noProof/>
            <w:webHidden/>
          </w:rPr>
        </w:r>
        <w:r w:rsidR="00345ACB">
          <w:rPr>
            <w:noProof/>
            <w:webHidden/>
          </w:rPr>
          <w:fldChar w:fldCharType="separate"/>
        </w:r>
        <w:r w:rsidR="00345ACB">
          <w:rPr>
            <w:noProof/>
            <w:webHidden/>
          </w:rPr>
          <w:t>79</w:t>
        </w:r>
        <w:r w:rsidR="00345ACB">
          <w:rPr>
            <w:noProof/>
            <w:webHidden/>
          </w:rPr>
          <w:fldChar w:fldCharType="end"/>
        </w:r>
      </w:hyperlink>
    </w:p>
    <w:p w14:paraId="5EC27EC5" w14:textId="77777777" w:rsidR="00345ACB" w:rsidRDefault="00E76D1B">
      <w:pPr>
        <w:pStyle w:val="TOC3"/>
        <w:rPr>
          <w:rFonts w:eastAsia="Times New Roman"/>
          <w:noProof/>
          <w:sz w:val="24"/>
          <w:szCs w:val="24"/>
          <w:lang w:val="de-DE" w:eastAsia="de-DE"/>
        </w:rPr>
      </w:pPr>
      <w:hyperlink w:anchor="_Toc382912198" w:history="1">
        <w:r w:rsidR="00345ACB" w:rsidRPr="00B666ED">
          <w:rPr>
            <w:rStyle w:val="Hyperlink"/>
            <w:noProof/>
          </w:rPr>
          <w:t>9.12.22</w:t>
        </w:r>
        <w:r w:rsidR="00345ACB">
          <w:rPr>
            <w:rFonts w:eastAsia="Times New Roman"/>
            <w:noProof/>
            <w:sz w:val="24"/>
            <w:szCs w:val="24"/>
            <w:lang w:val="de-DE" w:eastAsia="de-DE"/>
          </w:rPr>
          <w:tab/>
        </w:r>
        <w:r w:rsidR="00345ACB" w:rsidRPr="00B666ED">
          <w:rPr>
            <w:rStyle w:val="Hyperlink"/>
            <w:noProof/>
          </w:rPr>
          <w:t>Index Extraction Aggregation operators</w:t>
        </w:r>
        <w:r w:rsidR="00345ACB">
          <w:rPr>
            <w:noProof/>
            <w:webHidden/>
          </w:rPr>
          <w:tab/>
        </w:r>
        <w:r w:rsidR="00345ACB">
          <w:rPr>
            <w:noProof/>
            <w:webHidden/>
          </w:rPr>
          <w:fldChar w:fldCharType="begin"/>
        </w:r>
        <w:r w:rsidR="00345ACB">
          <w:rPr>
            <w:noProof/>
            <w:webHidden/>
          </w:rPr>
          <w:instrText xml:space="preserve"> PAGEREF _Toc382912198 \h </w:instrText>
        </w:r>
        <w:r w:rsidR="00345ACB">
          <w:rPr>
            <w:noProof/>
            <w:webHidden/>
          </w:rPr>
        </w:r>
        <w:r w:rsidR="00345ACB">
          <w:rPr>
            <w:noProof/>
            <w:webHidden/>
          </w:rPr>
          <w:fldChar w:fldCharType="separate"/>
        </w:r>
        <w:r w:rsidR="00345ACB">
          <w:rPr>
            <w:noProof/>
            <w:webHidden/>
          </w:rPr>
          <w:t>79</w:t>
        </w:r>
        <w:r w:rsidR="00345ACB">
          <w:rPr>
            <w:noProof/>
            <w:webHidden/>
          </w:rPr>
          <w:fldChar w:fldCharType="end"/>
        </w:r>
      </w:hyperlink>
    </w:p>
    <w:p w14:paraId="66863836" w14:textId="77777777" w:rsidR="00345ACB" w:rsidRDefault="00E76D1B">
      <w:pPr>
        <w:pStyle w:val="TOC2"/>
        <w:rPr>
          <w:rFonts w:eastAsia="Times New Roman"/>
          <w:noProof/>
          <w:sz w:val="24"/>
          <w:szCs w:val="24"/>
          <w:lang w:val="de-DE" w:eastAsia="de-DE"/>
        </w:rPr>
      </w:pPr>
      <w:hyperlink w:anchor="_Toc382912199" w:history="1">
        <w:r w:rsidR="00345ACB" w:rsidRPr="00B666ED">
          <w:rPr>
            <w:rStyle w:val="Hyperlink"/>
            <w:noProof/>
          </w:rPr>
          <w:t>9.13</w:t>
        </w:r>
        <w:r w:rsidR="00345ACB">
          <w:rPr>
            <w:rFonts w:eastAsia="Times New Roman"/>
            <w:noProof/>
            <w:sz w:val="24"/>
            <w:szCs w:val="24"/>
            <w:lang w:val="de-DE" w:eastAsia="de-DE"/>
          </w:rPr>
          <w:tab/>
        </w:r>
        <w:r w:rsidR="00345ACB" w:rsidRPr="00B666ED">
          <w:rPr>
            <w:rStyle w:val="Hyperlink"/>
            <w:noProof/>
          </w:rPr>
          <w:t>Query Aggregation Operators</w:t>
        </w:r>
        <w:r w:rsidR="00345ACB">
          <w:rPr>
            <w:noProof/>
            <w:webHidden/>
          </w:rPr>
          <w:tab/>
        </w:r>
        <w:r w:rsidR="00345ACB">
          <w:rPr>
            <w:noProof/>
            <w:webHidden/>
          </w:rPr>
          <w:fldChar w:fldCharType="begin"/>
        </w:r>
        <w:r w:rsidR="00345ACB">
          <w:rPr>
            <w:noProof/>
            <w:webHidden/>
          </w:rPr>
          <w:instrText xml:space="preserve"> PAGEREF _Toc382912199 \h </w:instrText>
        </w:r>
        <w:r w:rsidR="00345ACB">
          <w:rPr>
            <w:noProof/>
            <w:webHidden/>
          </w:rPr>
        </w:r>
        <w:r w:rsidR="00345ACB">
          <w:rPr>
            <w:noProof/>
            <w:webHidden/>
          </w:rPr>
          <w:fldChar w:fldCharType="separate"/>
        </w:r>
        <w:r w:rsidR="00345ACB">
          <w:rPr>
            <w:noProof/>
            <w:webHidden/>
          </w:rPr>
          <w:t>80</w:t>
        </w:r>
        <w:r w:rsidR="00345ACB">
          <w:rPr>
            <w:noProof/>
            <w:webHidden/>
          </w:rPr>
          <w:fldChar w:fldCharType="end"/>
        </w:r>
      </w:hyperlink>
    </w:p>
    <w:p w14:paraId="462757FE" w14:textId="77777777" w:rsidR="00345ACB" w:rsidRDefault="00E76D1B">
      <w:pPr>
        <w:pStyle w:val="TOC3"/>
        <w:rPr>
          <w:rFonts w:eastAsia="Times New Roman"/>
          <w:noProof/>
          <w:sz w:val="24"/>
          <w:szCs w:val="24"/>
          <w:lang w:val="de-DE" w:eastAsia="de-DE"/>
        </w:rPr>
      </w:pPr>
      <w:hyperlink w:anchor="_Toc382912200" w:history="1">
        <w:r w:rsidR="00345ACB" w:rsidRPr="00B666ED">
          <w:rPr>
            <w:rStyle w:val="Hyperlink"/>
            <w:noProof/>
          </w:rPr>
          <w:t>9.13.1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_Toc382912200 \h </w:instrText>
        </w:r>
        <w:r w:rsidR="00345ACB">
          <w:rPr>
            <w:noProof/>
            <w:webHidden/>
          </w:rPr>
        </w:r>
        <w:r w:rsidR="00345ACB">
          <w:rPr>
            <w:noProof/>
            <w:webHidden/>
          </w:rPr>
          <w:fldChar w:fldCharType="separate"/>
        </w:r>
        <w:r w:rsidR="00345ACB">
          <w:rPr>
            <w:noProof/>
            <w:webHidden/>
          </w:rPr>
          <w:t>80</w:t>
        </w:r>
        <w:r w:rsidR="00345ACB">
          <w:rPr>
            <w:noProof/>
            <w:webHidden/>
          </w:rPr>
          <w:fldChar w:fldCharType="end"/>
        </w:r>
      </w:hyperlink>
    </w:p>
    <w:p w14:paraId="6E678616" w14:textId="77777777" w:rsidR="00345ACB" w:rsidRDefault="00E76D1B">
      <w:pPr>
        <w:pStyle w:val="TOC3"/>
        <w:rPr>
          <w:rFonts w:eastAsia="Times New Roman"/>
          <w:noProof/>
          <w:sz w:val="24"/>
          <w:szCs w:val="24"/>
          <w:lang w:val="de-DE" w:eastAsia="de-DE"/>
        </w:rPr>
      </w:pPr>
      <w:hyperlink w:anchor="_Toc382912201" w:history="1">
        <w:r w:rsidR="00345ACB" w:rsidRPr="00B666ED">
          <w:rPr>
            <w:rStyle w:val="Hyperlink"/>
            <w:noProof/>
          </w:rPr>
          <w:t>9.13.2</w:t>
        </w:r>
        <w:r w:rsidR="00345ACB">
          <w:rPr>
            <w:rFonts w:eastAsia="Times New Roman"/>
            <w:noProof/>
            <w:sz w:val="24"/>
            <w:szCs w:val="24"/>
            <w:lang w:val="de-DE" w:eastAsia="de-DE"/>
          </w:rPr>
          <w:tab/>
        </w:r>
        <w:r w:rsidR="00345ACB" w:rsidRPr="00B666ED">
          <w:rPr>
            <w:rStyle w:val="Hyperlink"/>
            <w:noProof/>
          </w:rPr>
          <w:t>Nearest ... From (binary, right associative)</w:t>
        </w:r>
        <w:r w:rsidR="00345ACB">
          <w:rPr>
            <w:noProof/>
            <w:webHidden/>
          </w:rPr>
          <w:tab/>
        </w:r>
        <w:r w:rsidR="00345ACB">
          <w:rPr>
            <w:noProof/>
            <w:webHidden/>
          </w:rPr>
          <w:fldChar w:fldCharType="begin"/>
        </w:r>
        <w:r w:rsidR="00345ACB">
          <w:rPr>
            <w:noProof/>
            <w:webHidden/>
          </w:rPr>
          <w:instrText xml:space="preserve"> PAGEREF _Toc382912201 \h </w:instrText>
        </w:r>
        <w:r w:rsidR="00345ACB">
          <w:rPr>
            <w:noProof/>
            <w:webHidden/>
          </w:rPr>
        </w:r>
        <w:r w:rsidR="00345ACB">
          <w:rPr>
            <w:noProof/>
            <w:webHidden/>
          </w:rPr>
          <w:fldChar w:fldCharType="separate"/>
        </w:r>
        <w:r w:rsidR="00345ACB">
          <w:rPr>
            <w:noProof/>
            <w:webHidden/>
          </w:rPr>
          <w:t>81</w:t>
        </w:r>
        <w:r w:rsidR="00345ACB">
          <w:rPr>
            <w:noProof/>
            <w:webHidden/>
          </w:rPr>
          <w:fldChar w:fldCharType="end"/>
        </w:r>
      </w:hyperlink>
    </w:p>
    <w:p w14:paraId="148FD987" w14:textId="77777777" w:rsidR="00345ACB" w:rsidRDefault="00E76D1B">
      <w:pPr>
        <w:pStyle w:val="TOC3"/>
        <w:rPr>
          <w:rFonts w:eastAsia="Times New Roman"/>
          <w:noProof/>
          <w:sz w:val="24"/>
          <w:szCs w:val="24"/>
          <w:lang w:val="de-DE" w:eastAsia="de-DE"/>
        </w:rPr>
      </w:pPr>
      <w:hyperlink w:anchor="_Toc382912202" w:history="1">
        <w:r w:rsidR="00345ACB" w:rsidRPr="00B666ED">
          <w:rPr>
            <w:rStyle w:val="Hyperlink"/>
            <w:noProof/>
          </w:rPr>
          <w:t>9.13.3</w:t>
        </w:r>
        <w:r w:rsidR="00345ACB">
          <w:rPr>
            <w:rFonts w:eastAsia="Times New Roman"/>
            <w:noProof/>
            <w:sz w:val="24"/>
            <w:szCs w:val="24"/>
            <w:lang w:val="de-DE" w:eastAsia="de-DE"/>
          </w:rPr>
          <w:tab/>
        </w:r>
        <w:r w:rsidR="00345ACB" w:rsidRPr="00B666ED">
          <w:rPr>
            <w:rStyle w:val="Hyperlink"/>
            <w:noProof/>
          </w:rPr>
          <w:t>Index Nearest ... From (binary, right associative)</w:t>
        </w:r>
        <w:r w:rsidR="00345ACB">
          <w:rPr>
            <w:noProof/>
            <w:webHidden/>
          </w:rPr>
          <w:tab/>
        </w:r>
        <w:r w:rsidR="00345ACB">
          <w:rPr>
            <w:noProof/>
            <w:webHidden/>
          </w:rPr>
          <w:fldChar w:fldCharType="begin"/>
        </w:r>
        <w:r w:rsidR="00345ACB">
          <w:rPr>
            <w:noProof/>
            <w:webHidden/>
          </w:rPr>
          <w:instrText xml:space="preserve"> PAGEREF _Toc382912202 \h </w:instrText>
        </w:r>
        <w:r w:rsidR="00345ACB">
          <w:rPr>
            <w:noProof/>
            <w:webHidden/>
          </w:rPr>
        </w:r>
        <w:r w:rsidR="00345ACB">
          <w:rPr>
            <w:noProof/>
            <w:webHidden/>
          </w:rPr>
          <w:fldChar w:fldCharType="separate"/>
        </w:r>
        <w:r w:rsidR="00345ACB">
          <w:rPr>
            <w:noProof/>
            <w:webHidden/>
          </w:rPr>
          <w:t>81</w:t>
        </w:r>
        <w:r w:rsidR="00345ACB">
          <w:rPr>
            <w:noProof/>
            <w:webHidden/>
          </w:rPr>
          <w:fldChar w:fldCharType="end"/>
        </w:r>
      </w:hyperlink>
    </w:p>
    <w:p w14:paraId="6D98DA4B" w14:textId="77777777" w:rsidR="00345ACB" w:rsidRDefault="00E76D1B">
      <w:pPr>
        <w:pStyle w:val="TOC3"/>
        <w:rPr>
          <w:rFonts w:eastAsia="Times New Roman"/>
          <w:noProof/>
          <w:sz w:val="24"/>
          <w:szCs w:val="24"/>
          <w:lang w:val="de-DE" w:eastAsia="de-DE"/>
        </w:rPr>
      </w:pPr>
      <w:hyperlink w:anchor="_Toc382912203" w:history="1">
        <w:r w:rsidR="00345ACB" w:rsidRPr="00B666ED">
          <w:rPr>
            <w:rStyle w:val="Hyperlink"/>
            <w:noProof/>
          </w:rPr>
          <w:t>9.13.4</w:t>
        </w:r>
        <w:r w:rsidR="00345ACB">
          <w:rPr>
            <w:rFonts w:eastAsia="Times New Roman"/>
            <w:noProof/>
            <w:sz w:val="24"/>
            <w:szCs w:val="24"/>
            <w:lang w:val="de-DE" w:eastAsia="de-DE"/>
          </w:rPr>
          <w:tab/>
        </w:r>
        <w:r w:rsidR="00345ACB" w:rsidRPr="00B666ED">
          <w:rPr>
            <w:rStyle w:val="Hyperlink"/>
            <w:noProof/>
          </w:rPr>
          <w:t>Index Of … From … (binary, right-associative)</w:t>
        </w:r>
        <w:r w:rsidR="00345ACB">
          <w:rPr>
            <w:noProof/>
            <w:webHidden/>
          </w:rPr>
          <w:tab/>
        </w:r>
        <w:r w:rsidR="00345ACB">
          <w:rPr>
            <w:noProof/>
            <w:webHidden/>
          </w:rPr>
          <w:fldChar w:fldCharType="begin"/>
        </w:r>
        <w:r w:rsidR="00345ACB">
          <w:rPr>
            <w:noProof/>
            <w:webHidden/>
          </w:rPr>
          <w:instrText xml:space="preserve"> PAGEREF _Toc382912203 \h </w:instrText>
        </w:r>
        <w:r w:rsidR="00345ACB">
          <w:rPr>
            <w:noProof/>
            <w:webHidden/>
          </w:rPr>
        </w:r>
        <w:r w:rsidR="00345ACB">
          <w:rPr>
            <w:noProof/>
            <w:webHidden/>
          </w:rPr>
          <w:fldChar w:fldCharType="separate"/>
        </w:r>
        <w:r w:rsidR="00345ACB">
          <w:rPr>
            <w:noProof/>
            <w:webHidden/>
          </w:rPr>
          <w:t>81</w:t>
        </w:r>
        <w:r w:rsidR="00345ACB">
          <w:rPr>
            <w:noProof/>
            <w:webHidden/>
          </w:rPr>
          <w:fldChar w:fldCharType="end"/>
        </w:r>
      </w:hyperlink>
    </w:p>
    <w:p w14:paraId="1BFB6FAD" w14:textId="77777777" w:rsidR="00345ACB" w:rsidRDefault="00E76D1B">
      <w:pPr>
        <w:pStyle w:val="TOC3"/>
        <w:rPr>
          <w:rFonts w:eastAsia="Times New Roman"/>
          <w:noProof/>
          <w:sz w:val="24"/>
          <w:szCs w:val="24"/>
          <w:lang w:val="de-DE" w:eastAsia="de-DE"/>
        </w:rPr>
      </w:pPr>
      <w:hyperlink w:anchor="_Toc382912204" w:history="1">
        <w:r w:rsidR="00345ACB" w:rsidRPr="00B666ED">
          <w:rPr>
            <w:rStyle w:val="Hyperlink"/>
            <w:noProof/>
          </w:rPr>
          <w:t>9.13.5</w:t>
        </w:r>
        <w:r w:rsidR="00345ACB">
          <w:rPr>
            <w:rFonts w:eastAsia="Times New Roman"/>
            <w:noProof/>
            <w:sz w:val="24"/>
            <w:szCs w:val="24"/>
            <w:lang w:val="de-DE" w:eastAsia="de-DE"/>
          </w:rPr>
          <w:tab/>
        </w:r>
        <w:r w:rsidR="00345ACB" w:rsidRPr="00B666ED">
          <w:rPr>
            <w:rStyle w:val="Hyperlink"/>
            <w:noProof/>
          </w:rPr>
          <w:t>At Least ... [IsTrue|AreTrue] From … (binary, right-associative)</w:t>
        </w:r>
        <w:r w:rsidR="00345ACB">
          <w:rPr>
            <w:noProof/>
            <w:webHidden/>
          </w:rPr>
          <w:tab/>
        </w:r>
        <w:r w:rsidR="00345ACB">
          <w:rPr>
            <w:noProof/>
            <w:webHidden/>
          </w:rPr>
          <w:fldChar w:fldCharType="begin"/>
        </w:r>
        <w:r w:rsidR="00345ACB">
          <w:rPr>
            <w:noProof/>
            <w:webHidden/>
          </w:rPr>
          <w:instrText xml:space="preserve"> PAGEREF _Toc382912204 \h </w:instrText>
        </w:r>
        <w:r w:rsidR="00345ACB">
          <w:rPr>
            <w:noProof/>
            <w:webHidden/>
          </w:rPr>
        </w:r>
        <w:r w:rsidR="00345ACB">
          <w:rPr>
            <w:noProof/>
            <w:webHidden/>
          </w:rPr>
          <w:fldChar w:fldCharType="separate"/>
        </w:r>
        <w:r w:rsidR="00345ACB">
          <w:rPr>
            <w:noProof/>
            <w:webHidden/>
          </w:rPr>
          <w:t>82</w:t>
        </w:r>
        <w:r w:rsidR="00345ACB">
          <w:rPr>
            <w:noProof/>
            <w:webHidden/>
          </w:rPr>
          <w:fldChar w:fldCharType="end"/>
        </w:r>
      </w:hyperlink>
    </w:p>
    <w:p w14:paraId="17F80037" w14:textId="77777777" w:rsidR="00345ACB" w:rsidRDefault="00E76D1B">
      <w:pPr>
        <w:pStyle w:val="TOC3"/>
        <w:rPr>
          <w:rFonts w:eastAsia="Times New Roman"/>
          <w:noProof/>
          <w:sz w:val="24"/>
          <w:szCs w:val="24"/>
          <w:lang w:val="de-DE" w:eastAsia="de-DE"/>
        </w:rPr>
      </w:pPr>
      <w:hyperlink w:anchor="_Toc382912205" w:history="1">
        <w:r w:rsidR="00345ACB" w:rsidRPr="00B666ED">
          <w:rPr>
            <w:rStyle w:val="Hyperlink"/>
            <w:noProof/>
          </w:rPr>
          <w:t>9.13.6</w:t>
        </w:r>
        <w:r w:rsidR="00345ACB">
          <w:rPr>
            <w:rFonts w:eastAsia="Times New Roman"/>
            <w:noProof/>
            <w:sz w:val="24"/>
            <w:szCs w:val="24"/>
            <w:lang w:val="de-DE" w:eastAsia="de-DE"/>
          </w:rPr>
          <w:tab/>
        </w:r>
        <w:r w:rsidR="00345ACB" w:rsidRPr="00B666ED">
          <w:rPr>
            <w:rStyle w:val="Hyperlink"/>
            <w:noProof/>
          </w:rPr>
          <w:t>At Most ... [IsTrue|AreTrue] From … (binary, right-associative)</w:t>
        </w:r>
        <w:r w:rsidR="00345ACB">
          <w:rPr>
            <w:noProof/>
            <w:webHidden/>
          </w:rPr>
          <w:tab/>
        </w:r>
        <w:r w:rsidR="00345ACB">
          <w:rPr>
            <w:noProof/>
            <w:webHidden/>
          </w:rPr>
          <w:fldChar w:fldCharType="begin"/>
        </w:r>
        <w:r w:rsidR="00345ACB">
          <w:rPr>
            <w:noProof/>
            <w:webHidden/>
          </w:rPr>
          <w:instrText xml:space="preserve"> PAGEREF _Toc382912205 \h </w:instrText>
        </w:r>
        <w:r w:rsidR="00345ACB">
          <w:rPr>
            <w:noProof/>
            <w:webHidden/>
          </w:rPr>
        </w:r>
        <w:r w:rsidR="00345ACB">
          <w:rPr>
            <w:noProof/>
            <w:webHidden/>
          </w:rPr>
          <w:fldChar w:fldCharType="separate"/>
        </w:r>
        <w:r w:rsidR="00345ACB">
          <w:rPr>
            <w:noProof/>
            <w:webHidden/>
          </w:rPr>
          <w:t>82</w:t>
        </w:r>
        <w:r w:rsidR="00345ACB">
          <w:rPr>
            <w:noProof/>
            <w:webHidden/>
          </w:rPr>
          <w:fldChar w:fldCharType="end"/>
        </w:r>
      </w:hyperlink>
    </w:p>
    <w:p w14:paraId="202CF295" w14:textId="77777777" w:rsidR="00345ACB" w:rsidRDefault="00E76D1B">
      <w:pPr>
        <w:pStyle w:val="TOC3"/>
        <w:rPr>
          <w:rFonts w:eastAsia="Times New Roman"/>
          <w:noProof/>
          <w:sz w:val="24"/>
          <w:szCs w:val="24"/>
          <w:lang w:val="de-DE" w:eastAsia="de-DE"/>
        </w:rPr>
      </w:pPr>
      <w:hyperlink w:anchor="_Toc382912206" w:history="1">
        <w:r w:rsidR="00345ACB" w:rsidRPr="00B666ED">
          <w:rPr>
            <w:rStyle w:val="Hyperlink"/>
            <w:noProof/>
          </w:rPr>
          <w:t>9.13.7</w:t>
        </w:r>
        <w:r w:rsidR="00345ACB">
          <w:rPr>
            <w:rFonts w:eastAsia="Times New Roman"/>
            <w:noProof/>
            <w:sz w:val="24"/>
            <w:szCs w:val="24"/>
            <w:lang w:val="de-DE" w:eastAsia="de-DE"/>
          </w:rPr>
          <w:tab/>
        </w:r>
        <w:r w:rsidR="00345ACB" w:rsidRPr="00B666ED">
          <w:rPr>
            <w:rStyle w:val="Hyperlink"/>
            <w:noProof/>
          </w:rPr>
          <w:t>Slope (unary, right associative)</w:t>
        </w:r>
        <w:r w:rsidR="00345ACB">
          <w:rPr>
            <w:noProof/>
            <w:webHidden/>
          </w:rPr>
          <w:tab/>
        </w:r>
        <w:r w:rsidR="00345ACB">
          <w:rPr>
            <w:noProof/>
            <w:webHidden/>
          </w:rPr>
          <w:fldChar w:fldCharType="begin"/>
        </w:r>
        <w:r w:rsidR="00345ACB">
          <w:rPr>
            <w:noProof/>
            <w:webHidden/>
          </w:rPr>
          <w:instrText xml:space="preserve"> PAGEREF _Toc382912206 \h </w:instrText>
        </w:r>
        <w:r w:rsidR="00345ACB">
          <w:rPr>
            <w:noProof/>
            <w:webHidden/>
          </w:rPr>
        </w:r>
        <w:r w:rsidR="00345ACB">
          <w:rPr>
            <w:noProof/>
            <w:webHidden/>
          </w:rPr>
          <w:fldChar w:fldCharType="separate"/>
        </w:r>
        <w:r w:rsidR="00345ACB">
          <w:rPr>
            <w:noProof/>
            <w:webHidden/>
          </w:rPr>
          <w:t>83</w:t>
        </w:r>
        <w:r w:rsidR="00345ACB">
          <w:rPr>
            <w:noProof/>
            <w:webHidden/>
          </w:rPr>
          <w:fldChar w:fldCharType="end"/>
        </w:r>
      </w:hyperlink>
    </w:p>
    <w:p w14:paraId="7763053C" w14:textId="77777777" w:rsidR="00345ACB" w:rsidRDefault="00E76D1B">
      <w:pPr>
        <w:pStyle w:val="TOC2"/>
        <w:rPr>
          <w:rFonts w:eastAsia="Times New Roman"/>
          <w:noProof/>
          <w:sz w:val="24"/>
          <w:szCs w:val="24"/>
          <w:lang w:val="de-DE" w:eastAsia="de-DE"/>
        </w:rPr>
      </w:pPr>
      <w:hyperlink w:anchor="_Toc382912207" w:history="1">
        <w:r w:rsidR="00345ACB" w:rsidRPr="00B666ED">
          <w:rPr>
            <w:rStyle w:val="Hyperlink"/>
            <w:noProof/>
          </w:rPr>
          <w:t>9.14</w:t>
        </w:r>
        <w:r w:rsidR="00345ACB">
          <w:rPr>
            <w:rFonts w:eastAsia="Times New Roman"/>
            <w:noProof/>
            <w:sz w:val="24"/>
            <w:szCs w:val="24"/>
            <w:lang w:val="de-DE" w:eastAsia="de-DE"/>
          </w:rPr>
          <w:tab/>
        </w:r>
        <w:r w:rsidR="00345ACB" w:rsidRPr="00B666ED">
          <w:rPr>
            <w:rStyle w:val="Hyperlink"/>
            <w:noProof/>
          </w:rPr>
          <w:t>Transformation Operators</w:t>
        </w:r>
        <w:r w:rsidR="00345ACB">
          <w:rPr>
            <w:noProof/>
            <w:webHidden/>
          </w:rPr>
          <w:tab/>
        </w:r>
        <w:r w:rsidR="00345ACB">
          <w:rPr>
            <w:noProof/>
            <w:webHidden/>
          </w:rPr>
          <w:fldChar w:fldCharType="begin"/>
        </w:r>
        <w:r w:rsidR="00345ACB">
          <w:rPr>
            <w:noProof/>
            <w:webHidden/>
          </w:rPr>
          <w:instrText xml:space="preserve"> PAGEREF _Toc382912207 \h </w:instrText>
        </w:r>
        <w:r w:rsidR="00345ACB">
          <w:rPr>
            <w:noProof/>
            <w:webHidden/>
          </w:rPr>
        </w:r>
        <w:r w:rsidR="00345ACB">
          <w:rPr>
            <w:noProof/>
            <w:webHidden/>
          </w:rPr>
          <w:fldChar w:fldCharType="separate"/>
        </w:r>
        <w:r w:rsidR="00345ACB">
          <w:rPr>
            <w:noProof/>
            <w:webHidden/>
          </w:rPr>
          <w:t>83</w:t>
        </w:r>
        <w:r w:rsidR="00345ACB">
          <w:rPr>
            <w:noProof/>
            <w:webHidden/>
          </w:rPr>
          <w:fldChar w:fldCharType="end"/>
        </w:r>
      </w:hyperlink>
    </w:p>
    <w:p w14:paraId="2CCCB719" w14:textId="77777777" w:rsidR="00345ACB" w:rsidRDefault="00E76D1B">
      <w:pPr>
        <w:pStyle w:val="TOC3"/>
        <w:rPr>
          <w:rFonts w:eastAsia="Times New Roman"/>
          <w:noProof/>
          <w:sz w:val="24"/>
          <w:szCs w:val="24"/>
          <w:lang w:val="de-DE" w:eastAsia="de-DE"/>
        </w:rPr>
      </w:pPr>
      <w:hyperlink w:anchor="_Toc382912208" w:history="1">
        <w:r w:rsidR="00345ACB" w:rsidRPr="00B666ED">
          <w:rPr>
            <w:rStyle w:val="Hyperlink"/>
            <w:noProof/>
          </w:rPr>
          <w:t>9.14.1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_Toc382912208 \h </w:instrText>
        </w:r>
        <w:r w:rsidR="00345ACB">
          <w:rPr>
            <w:noProof/>
            <w:webHidden/>
          </w:rPr>
        </w:r>
        <w:r w:rsidR="00345ACB">
          <w:rPr>
            <w:noProof/>
            <w:webHidden/>
          </w:rPr>
          <w:fldChar w:fldCharType="separate"/>
        </w:r>
        <w:r w:rsidR="00345ACB">
          <w:rPr>
            <w:noProof/>
            <w:webHidden/>
          </w:rPr>
          <w:t>83</w:t>
        </w:r>
        <w:r w:rsidR="00345ACB">
          <w:rPr>
            <w:noProof/>
            <w:webHidden/>
          </w:rPr>
          <w:fldChar w:fldCharType="end"/>
        </w:r>
      </w:hyperlink>
    </w:p>
    <w:p w14:paraId="44990DED" w14:textId="77777777" w:rsidR="00345ACB" w:rsidRDefault="00E76D1B">
      <w:pPr>
        <w:pStyle w:val="TOC3"/>
        <w:rPr>
          <w:rFonts w:eastAsia="Times New Roman"/>
          <w:noProof/>
          <w:sz w:val="24"/>
          <w:szCs w:val="24"/>
          <w:lang w:val="de-DE" w:eastAsia="de-DE"/>
        </w:rPr>
      </w:pPr>
      <w:hyperlink w:anchor="_Toc382912209" w:history="1">
        <w:r w:rsidR="00345ACB" w:rsidRPr="00B666ED">
          <w:rPr>
            <w:rStyle w:val="Hyperlink"/>
            <w:noProof/>
          </w:rPr>
          <w:t>9.14.2</w:t>
        </w:r>
        <w:r w:rsidR="00345ACB">
          <w:rPr>
            <w:rFonts w:eastAsia="Times New Roman"/>
            <w:noProof/>
            <w:sz w:val="24"/>
            <w:szCs w:val="24"/>
            <w:lang w:val="de-DE" w:eastAsia="de-DE"/>
          </w:rPr>
          <w:tab/>
        </w:r>
        <w:r w:rsidR="00345ACB" w:rsidRPr="00B666ED">
          <w:rPr>
            <w:rStyle w:val="Hyperlink"/>
            <w:noProof/>
          </w:rPr>
          <w:t>Minimum ... From (binary, right associative)</w:t>
        </w:r>
        <w:r w:rsidR="00345ACB">
          <w:rPr>
            <w:noProof/>
            <w:webHidden/>
          </w:rPr>
          <w:tab/>
        </w:r>
        <w:r w:rsidR="00345ACB">
          <w:rPr>
            <w:noProof/>
            <w:webHidden/>
          </w:rPr>
          <w:fldChar w:fldCharType="begin"/>
        </w:r>
        <w:r w:rsidR="00345ACB">
          <w:rPr>
            <w:noProof/>
            <w:webHidden/>
          </w:rPr>
          <w:instrText xml:space="preserve"> PAGEREF _Toc382912209 \h </w:instrText>
        </w:r>
        <w:r w:rsidR="00345ACB">
          <w:rPr>
            <w:noProof/>
            <w:webHidden/>
          </w:rPr>
        </w:r>
        <w:r w:rsidR="00345ACB">
          <w:rPr>
            <w:noProof/>
            <w:webHidden/>
          </w:rPr>
          <w:fldChar w:fldCharType="separate"/>
        </w:r>
        <w:r w:rsidR="00345ACB">
          <w:rPr>
            <w:noProof/>
            <w:webHidden/>
          </w:rPr>
          <w:t>83</w:t>
        </w:r>
        <w:r w:rsidR="00345ACB">
          <w:rPr>
            <w:noProof/>
            <w:webHidden/>
          </w:rPr>
          <w:fldChar w:fldCharType="end"/>
        </w:r>
      </w:hyperlink>
    </w:p>
    <w:p w14:paraId="3EB820C1" w14:textId="77777777" w:rsidR="00345ACB" w:rsidRDefault="00E76D1B">
      <w:pPr>
        <w:pStyle w:val="TOC3"/>
        <w:rPr>
          <w:rFonts w:eastAsia="Times New Roman"/>
          <w:noProof/>
          <w:sz w:val="24"/>
          <w:szCs w:val="24"/>
          <w:lang w:val="de-DE" w:eastAsia="de-DE"/>
        </w:rPr>
      </w:pPr>
      <w:hyperlink w:anchor="_Toc382912210" w:history="1">
        <w:r w:rsidR="00345ACB" w:rsidRPr="00B666ED">
          <w:rPr>
            <w:rStyle w:val="Hyperlink"/>
            <w:noProof/>
          </w:rPr>
          <w:t>9.14.3</w:t>
        </w:r>
        <w:r w:rsidR="00345ACB">
          <w:rPr>
            <w:rFonts w:eastAsia="Times New Roman"/>
            <w:noProof/>
            <w:sz w:val="24"/>
            <w:szCs w:val="24"/>
            <w:lang w:val="de-DE" w:eastAsia="de-DE"/>
          </w:rPr>
          <w:tab/>
        </w:r>
        <w:r w:rsidR="00345ACB" w:rsidRPr="00B666ED">
          <w:rPr>
            <w:rStyle w:val="Hyperlink"/>
            <w:noProof/>
          </w:rPr>
          <w:t>Maximum ... From (binary, right associative)</w:t>
        </w:r>
        <w:r w:rsidR="00345ACB">
          <w:rPr>
            <w:noProof/>
            <w:webHidden/>
          </w:rPr>
          <w:tab/>
        </w:r>
        <w:r w:rsidR="00345ACB">
          <w:rPr>
            <w:noProof/>
            <w:webHidden/>
          </w:rPr>
          <w:fldChar w:fldCharType="begin"/>
        </w:r>
        <w:r w:rsidR="00345ACB">
          <w:rPr>
            <w:noProof/>
            <w:webHidden/>
          </w:rPr>
          <w:instrText xml:space="preserve"> PAGEREF _Toc382912210 \h </w:instrText>
        </w:r>
        <w:r w:rsidR="00345ACB">
          <w:rPr>
            <w:noProof/>
            <w:webHidden/>
          </w:rPr>
        </w:r>
        <w:r w:rsidR="00345ACB">
          <w:rPr>
            <w:noProof/>
            <w:webHidden/>
          </w:rPr>
          <w:fldChar w:fldCharType="separate"/>
        </w:r>
        <w:r w:rsidR="00345ACB">
          <w:rPr>
            <w:noProof/>
            <w:webHidden/>
          </w:rPr>
          <w:t>83</w:t>
        </w:r>
        <w:r w:rsidR="00345ACB">
          <w:rPr>
            <w:noProof/>
            <w:webHidden/>
          </w:rPr>
          <w:fldChar w:fldCharType="end"/>
        </w:r>
      </w:hyperlink>
    </w:p>
    <w:p w14:paraId="38CD55EB" w14:textId="77777777" w:rsidR="00345ACB" w:rsidRDefault="00E76D1B">
      <w:pPr>
        <w:pStyle w:val="TOC3"/>
        <w:rPr>
          <w:rFonts w:eastAsia="Times New Roman"/>
          <w:noProof/>
          <w:sz w:val="24"/>
          <w:szCs w:val="24"/>
          <w:lang w:val="de-DE" w:eastAsia="de-DE"/>
        </w:rPr>
      </w:pPr>
      <w:hyperlink w:anchor="_Toc382912211" w:history="1">
        <w:r w:rsidR="00345ACB" w:rsidRPr="00B666ED">
          <w:rPr>
            <w:rStyle w:val="Hyperlink"/>
            <w:noProof/>
          </w:rPr>
          <w:t>9.14.4</w:t>
        </w:r>
        <w:r w:rsidR="00345ACB">
          <w:rPr>
            <w:rFonts w:eastAsia="Times New Roman"/>
            <w:noProof/>
            <w:sz w:val="24"/>
            <w:szCs w:val="24"/>
            <w:lang w:val="de-DE" w:eastAsia="de-DE"/>
          </w:rPr>
          <w:tab/>
        </w:r>
        <w:r w:rsidR="00345ACB" w:rsidRPr="00B666ED">
          <w:rPr>
            <w:rStyle w:val="Hyperlink"/>
            <w:noProof/>
          </w:rPr>
          <w:t>First ... From (binary, right associative)</w:t>
        </w:r>
        <w:r w:rsidR="00345ACB">
          <w:rPr>
            <w:noProof/>
            <w:webHidden/>
          </w:rPr>
          <w:tab/>
        </w:r>
        <w:r w:rsidR="00345ACB">
          <w:rPr>
            <w:noProof/>
            <w:webHidden/>
          </w:rPr>
          <w:fldChar w:fldCharType="begin"/>
        </w:r>
        <w:r w:rsidR="00345ACB">
          <w:rPr>
            <w:noProof/>
            <w:webHidden/>
          </w:rPr>
          <w:instrText xml:space="preserve"> PAGEREF _Toc382912211 \h </w:instrText>
        </w:r>
        <w:r w:rsidR="00345ACB">
          <w:rPr>
            <w:noProof/>
            <w:webHidden/>
          </w:rPr>
        </w:r>
        <w:r w:rsidR="00345ACB">
          <w:rPr>
            <w:noProof/>
            <w:webHidden/>
          </w:rPr>
          <w:fldChar w:fldCharType="separate"/>
        </w:r>
        <w:r w:rsidR="00345ACB">
          <w:rPr>
            <w:noProof/>
            <w:webHidden/>
          </w:rPr>
          <w:t>84</w:t>
        </w:r>
        <w:r w:rsidR="00345ACB">
          <w:rPr>
            <w:noProof/>
            <w:webHidden/>
          </w:rPr>
          <w:fldChar w:fldCharType="end"/>
        </w:r>
      </w:hyperlink>
    </w:p>
    <w:p w14:paraId="3865EEFD" w14:textId="77777777" w:rsidR="00345ACB" w:rsidRDefault="00E76D1B">
      <w:pPr>
        <w:pStyle w:val="TOC3"/>
        <w:rPr>
          <w:rFonts w:eastAsia="Times New Roman"/>
          <w:noProof/>
          <w:sz w:val="24"/>
          <w:szCs w:val="24"/>
          <w:lang w:val="de-DE" w:eastAsia="de-DE"/>
        </w:rPr>
      </w:pPr>
      <w:hyperlink w:anchor="_Toc382912212" w:history="1">
        <w:r w:rsidR="00345ACB" w:rsidRPr="00B666ED">
          <w:rPr>
            <w:rStyle w:val="Hyperlink"/>
            <w:noProof/>
          </w:rPr>
          <w:t>9.14.5</w:t>
        </w:r>
        <w:r w:rsidR="00345ACB">
          <w:rPr>
            <w:rFonts w:eastAsia="Times New Roman"/>
            <w:noProof/>
            <w:sz w:val="24"/>
            <w:szCs w:val="24"/>
            <w:lang w:val="de-DE" w:eastAsia="de-DE"/>
          </w:rPr>
          <w:tab/>
        </w:r>
        <w:r w:rsidR="00345ACB" w:rsidRPr="00B666ED">
          <w:rPr>
            <w:rStyle w:val="Hyperlink"/>
            <w:noProof/>
          </w:rPr>
          <w:t>Last ... From (binary, right associative)</w:t>
        </w:r>
        <w:r w:rsidR="00345ACB">
          <w:rPr>
            <w:noProof/>
            <w:webHidden/>
          </w:rPr>
          <w:tab/>
        </w:r>
        <w:r w:rsidR="00345ACB">
          <w:rPr>
            <w:noProof/>
            <w:webHidden/>
          </w:rPr>
          <w:fldChar w:fldCharType="begin"/>
        </w:r>
        <w:r w:rsidR="00345ACB">
          <w:rPr>
            <w:noProof/>
            <w:webHidden/>
          </w:rPr>
          <w:instrText xml:space="preserve"> PAGEREF _Toc382912212 \h </w:instrText>
        </w:r>
        <w:r w:rsidR="00345ACB">
          <w:rPr>
            <w:noProof/>
            <w:webHidden/>
          </w:rPr>
        </w:r>
        <w:r w:rsidR="00345ACB">
          <w:rPr>
            <w:noProof/>
            <w:webHidden/>
          </w:rPr>
          <w:fldChar w:fldCharType="separate"/>
        </w:r>
        <w:r w:rsidR="00345ACB">
          <w:rPr>
            <w:noProof/>
            <w:webHidden/>
          </w:rPr>
          <w:t>84</w:t>
        </w:r>
        <w:r w:rsidR="00345ACB">
          <w:rPr>
            <w:noProof/>
            <w:webHidden/>
          </w:rPr>
          <w:fldChar w:fldCharType="end"/>
        </w:r>
      </w:hyperlink>
    </w:p>
    <w:p w14:paraId="398E38DA" w14:textId="77777777" w:rsidR="00345ACB" w:rsidRDefault="00E76D1B">
      <w:pPr>
        <w:pStyle w:val="TOC3"/>
        <w:rPr>
          <w:rFonts w:eastAsia="Times New Roman"/>
          <w:noProof/>
          <w:sz w:val="24"/>
          <w:szCs w:val="24"/>
          <w:lang w:val="de-DE" w:eastAsia="de-DE"/>
        </w:rPr>
      </w:pPr>
      <w:hyperlink w:anchor="_Toc382912213" w:history="1">
        <w:r w:rsidR="00345ACB" w:rsidRPr="00B666ED">
          <w:rPr>
            <w:rStyle w:val="Hyperlink"/>
            <w:noProof/>
          </w:rPr>
          <w:t>9.14.6</w:t>
        </w:r>
        <w:r w:rsidR="00345ACB">
          <w:rPr>
            <w:rFonts w:eastAsia="Times New Roman"/>
            <w:noProof/>
            <w:sz w:val="24"/>
            <w:szCs w:val="24"/>
            <w:lang w:val="de-DE" w:eastAsia="de-DE"/>
          </w:rPr>
          <w:tab/>
        </w:r>
        <w:r w:rsidR="00345ACB" w:rsidRPr="00B666ED">
          <w:rPr>
            <w:rStyle w:val="Hyperlink"/>
            <w:noProof/>
          </w:rPr>
          <w:t>Sublist …Elements [Starting at …] From … (ternary, right-associative)</w:t>
        </w:r>
        <w:r w:rsidR="00345ACB">
          <w:rPr>
            <w:noProof/>
            <w:webHidden/>
          </w:rPr>
          <w:tab/>
        </w:r>
        <w:r w:rsidR="00345ACB">
          <w:rPr>
            <w:noProof/>
            <w:webHidden/>
          </w:rPr>
          <w:fldChar w:fldCharType="begin"/>
        </w:r>
        <w:r w:rsidR="00345ACB">
          <w:rPr>
            <w:noProof/>
            <w:webHidden/>
          </w:rPr>
          <w:instrText xml:space="preserve"> PAGEREF _Toc382912213 \h </w:instrText>
        </w:r>
        <w:r w:rsidR="00345ACB">
          <w:rPr>
            <w:noProof/>
            <w:webHidden/>
          </w:rPr>
        </w:r>
        <w:r w:rsidR="00345ACB">
          <w:rPr>
            <w:noProof/>
            <w:webHidden/>
          </w:rPr>
          <w:fldChar w:fldCharType="separate"/>
        </w:r>
        <w:r w:rsidR="00345ACB">
          <w:rPr>
            <w:noProof/>
            <w:webHidden/>
          </w:rPr>
          <w:t>84</w:t>
        </w:r>
        <w:r w:rsidR="00345ACB">
          <w:rPr>
            <w:noProof/>
            <w:webHidden/>
          </w:rPr>
          <w:fldChar w:fldCharType="end"/>
        </w:r>
      </w:hyperlink>
    </w:p>
    <w:p w14:paraId="2027CDFA" w14:textId="77777777" w:rsidR="00345ACB" w:rsidRDefault="00E76D1B">
      <w:pPr>
        <w:pStyle w:val="TOC3"/>
        <w:rPr>
          <w:rFonts w:eastAsia="Times New Roman"/>
          <w:noProof/>
          <w:sz w:val="24"/>
          <w:szCs w:val="24"/>
          <w:lang w:val="de-DE" w:eastAsia="de-DE"/>
        </w:rPr>
      </w:pPr>
      <w:hyperlink w:anchor="_Toc382912214" w:history="1">
        <w:r w:rsidR="00345ACB" w:rsidRPr="00B666ED">
          <w:rPr>
            <w:rStyle w:val="Hyperlink"/>
            <w:noProof/>
          </w:rPr>
          <w:t>9.14.7</w:t>
        </w:r>
        <w:r w:rsidR="00345ACB">
          <w:rPr>
            <w:rFonts w:eastAsia="Times New Roman"/>
            <w:noProof/>
            <w:sz w:val="24"/>
            <w:szCs w:val="24"/>
            <w:lang w:val="de-DE" w:eastAsia="de-DE"/>
          </w:rPr>
          <w:tab/>
        </w:r>
        <w:r w:rsidR="00345ACB" w:rsidRPr="00B666ED">
          <w:rPr>
            <w:rStyle w:val="Hyperlink"/>
            <w:noProof/>
          </w:rPr>
          <w:t>Increase (unary, right associative)</w:t>
        </w:r>
        <w:r w:rsidR="00345ACB">
          <w:rPr>
            <w:noProof/>
            <w:webHidden/>
          </w:rPr>
          <w:tab/>
        </w:r>
        <w:r w:rsidR="00345ACB">
          <w:rPr>
            <w:noProof/>
            <w:webHidden/>
          </w:rPr>
          <w:fldChar w:fldCharType="begin"/>
        </w:r>
        <w:r w:rsidR="00345ACB">
          <w:rPr>
            <w:noProof/>
            <w:webHidden/>
          </w:rPr>
          <w:instrText xml:space="preserve"> PAGEREF _Toc382912214 \h </w:instrText>
        </w:r>
        <w:r w:rsidR="00345ACB">
          <w:rPr>
            <w:noProof/>
            <w:webHidden/>
          </w:rPr>
        </w:r>
        <w:r w:rsidR="00345ACB">
          <w:rPr>
            <w:noProof/>
            <w:webHidden/>
          </w:rPr>
          <w:fldChar w:fldCharType="separate"/>
        </w:r>
        <w:r w:rsidR="00345ACB">
          <w:rPr>
            <w:noProof/>
            <w:webHidden/>
          </w:rPr>
          <w:t>85</w:t>
        </w:r>
        <w:r w:rsidR="00345ACB">
          <w:rPr>
            <w:noProof/>
            <w:webHidden/>
          </w:rPr>
          <w:fldChar w:fldCharType="end"/>
        </w:r>
      </w:hyperlink>
    </w:p>
    <w:p w14:paraId="3215ADF0" w14:textId="77777777" w:rsidR="00345ACB" w:rsidRDefault="00E76D1B">
      <w:pPr>
        <w:pStyle w:val="TOC3"/>
        <w:rPr>
          <w:rFonts w:eastAsia="Times New Roman"/>
          <w:noProof/>
          <w:sz w:val="24"/>
          <w:szCs w:val="24"/>
          <w:lang w:val="de-DE" w:eastAsia="de-DE"/>
        </w:rPr>
      </w:pPr>
      <w:hyperlink w:anchor="_Toc382912215" w:history="1">
        <w:r w:rsidR="00345ACB" w:rsidRPr="00B666ED">
          <w:rPr>
            <w:rStyle w:val="Hyperlink"/>
            <w:noProof/>
          </w:rPr>
          <w:t>9.14.8</w:t>
        </w:r>
        <w:r w:rsidR="00345ACB">
          <w:rPr>
            <w:rFonts w:eastAsia="Times New Roman"/>
            <w:noProof/>
            <w:sz w:val="24"/>
            <w:szCs w:val="24"/>
            <w:lang w:val="de-DE" w:eastAsia="de-DE"/>
          </w:rPr>
          <w:tab/>
        </w:r>
        <w:r w:rsidR="00345ACB" w:rsidRPr="00B666ED">
          <w:rPr>
            <w:rStyle w:val="Hyperlink"/>
            <w:noProof/>
          </w:rPr>
          <w:t>Decrease (unary, right associative)</w:t>
        </w:r>
        <w:r w:rsidR="00345ACB">
          <w:rPr>
            <w:noProof/>
            <w:webHidden/>
          </w:rPr>
          <w:tab/>
        </w:r>
        <w:r w:rsidR="00345ACB">
          <w:rPr>
            <w:noProof/>
            <w:webHidden/>
          </w:rPr>
          <w:fldChar w:fldCharType="begin"/>
        </w:r>
        <w:r w:rsidR="00345ACB">
          <w:rPr>
            <w:noProof/>
            <w:webHidden/>
          </w:rPr>
          <w:instrText xml:space="preserve"> PAGEREF _Toc382912215 \h </w:instrText>
        </w:r>
        <w:r w:rsidR="00345ACB">
          <w:rPr>
            <w:noProof/>
            <w:webHidden/>
          </w:rPr>
        </w:r>
        <w:r w:rsidR="00345ACB">
          <w:rPr>
            <w:noProof/>
            <w:webHidden/>
          </w:rPr>
          <w:fldChar w:fldCharType="separate"/>
        </w:r>
        <w:r w:rsidR="00345ACB">
          <w:rPr>
            <w:noProof/>
            <w:webHidden/>
          </w:rPr>
          <w:t>85</w:t>
        </w:r>
        <w:r w:rsidR="00345ACB">
          <w:rPr>
            <w:noProof/>
            <w:webHidden/>
          </w:rPr>
          <w:fldChar w:fldCharType="end"/>
        </w:r>
      </w:hyperlink>
    </w:p>
    <w:p w14:paraId="04BE99EC" w14:textId="77777777" w:rsidR="00345ACB" w:rsidRDefault="00E76D1B">
      <w:pPr>
        <w:pStyle w:val="TOC3"/>
        <w:rPr>
          <w:rFonts w:eastAsia="Times New Roman"/>
          <w:noProof/>
          <w:sz w:val="24"/>
          <w:szCs w:val="24"/>
          <w:lang w:val="de-DE" w:eastAsia="de-DE"/>
        </w:rPr>
      </w:pPr>
      <w:hyperlink w:anchor="_Toc382912216" w:history="1">
        <w:r w:rsidR="00345ACB" w:rsidRPr="00B666ED">
          <w:rPr>
            <w:rStyle w:val="Hyperlink"/>
            <w:noProof/>
          </w:rPr>
          <w:t>9.14.9</w:t>
        </w:r>
        <w:r w:rsidR="00345ACB">
          <w:rPr>
            <w:rFonts w:eastAsia="Times New Roman"/>
            <w:noProof/>
            <w:sz w:val="24"/>
            <w:szCs w:val="24"/>
            <w:lang w:val="de-DE" w:eastAsia="de-DE"/>
          </w:rPr>
          <w:tab/>
        </w:r>
        <w:r w:rsidR="00345ACB" w:rsidRPr="00B666ED">
          <w:rPr>
            <w:rStyle w:val="Hyperlink"/>
            <w:noProof/>
          </w:rPr>
          <w:t>% Increase (unary, right associative)</w:t>
        </w:r>
        <w:r w:rsidR="00345ACB">
          <w:rPr>
            <w:noProof/>
            <w:webHidden/>
          </w:rPr>
          <w:tab/>
        </w:r>
        <w:r w:rsidR="00345ACB">
          <w:rPr>
            <w:noProof/>
            <w:webHidden/>
          </w:rPr>
          <w:fldChar w:fldCharType="begin"/>
        </w:r>
        <w:r w:rsidR="00345ACB">
          <w:rPr>
            <w:noProof/>
            <w:webHidden/>
          </w:rPr>
          <w:instrText xml:space="preserve"> PAGEREF _Toc382912216 \h </w:instrText>
        </w:r>
        <w:r w:rsidR="00345ACB">
          <w:rPr>
            <w:noProof/>
            <w:webHidden/>
          </w:rPr>
        </w:r>
        <w:r w:rsidR="00345ACB">
          <w:rPr>
            <w:noProof/>
            <w:webHidden/>
          </w:rPr>
          <w:fldChar w:fldCharType="separate"/>
        </w:r>
        <w:r w:rsidR="00345ACB">
          <w:rPr>
            <w:noProof/>
            <w:webHidden/>
          </w:rPr>
          <w:t>85</w:t>
        </w:r>
        <w:r w:rsidR="00345ACB">
          <w:rPr>
            <w:noProof/>
            <w:webHidden/>
          </w:rPr>
          <w:fldChar w:fldCharType="end"/>
        </w:r>
      </w:hyperlink>
    </w:p>
    <w:p w14:paraId="1F239C06" w14:textId="77777777" w:rsidR="00345ACB" w:rsidRDefault="00E76D1B">
      <w:pPr>
        <w:pStyle w:val="TOC3"/>
        <w:rPr>
          <w:rFonts w:eastAsia="Times New Roman"/>
          <w:noProof/>
          <w:sz w:val="24"/>
          <w:szCs w:val="24"/>
          <w:lang w:val="de-DE" w:eastAsia="de-DE"/>
        </w:rPr>
      </w:pPr>
      <w:hyperlink w:anchor="_Toc382912217" w:history="1">
        <w:r w:rsidR="00345ACB" w:rsidRPr="00B666ED">
          <w:rPr>
            <w:rStyle w:val="Hyperlink"/>
            <w:noProof/>
          </w:rPr>
          <w:t>9.14.10</w:t>
        </w:r>
        <w:r w:rsidR="00345ACB">
          <w:rPr>
            <w:rFonts w:eastAsia="Times New Roman"/>
            <w:noProof/>
            <w:sz w:val="24"/>
            <w:szCs w:val="24"/>
            <w:lang w:val="de-DE" w:eastAsia="de-DE"/>
          </w:rPr>
          <w:tab/>
        </w:r>
        <w:r w:rsidR="00345ACB" w:rsidRPr="00B666ED">
          <w:rPr>
            <w:rStyle w:val="Hyperlink"/>
            <w:noProof/>
          </w:rPr>
          <w:t>% Decrease (unary, right associative)</w:t>
        </w:r>
        <w:r w:rsidR="00345ACB">
          <w:rPr>
            <w:noProof/>
            <w:webHidden/>
          </w:rPr>
          <w:tab/>
        </w:r>
        <w:r w:rsidR="00345ACB">
          <w:rPr>
            <w:noProof/>
            <w:webHidden/>
          </w:rPr>
          <w:fldChar w:fldCharType="begin"/>
        </w:r>
        <w:r w:rsidR="00345ACB">
          <w:rPr>
            <w:noProof/>
            <w:webHidden/>
          </w:rPr>
          <w:instrText xml:space="preserve"> PAGEREF _Toc382912217 \h </w:instrText>
        </w:r>
        <w:r w:rsidR="00345ACB">
          <w:rPr>
            <w:noProof/>
            <w:webHidden/>
          </w:rPr>
        </w:r>
        <w:r w:rsidR="00345ACB">
          <w:rPr>
            <w:noProof/>
            <w:webHidden/>
          </w:rPr>
          <w:fldChar w:fldCharType="separate"/>
        </w:r>
        <w:r w:rsidR="00345ACB">
          <w:rPr>
            <w:noProof/>
            <w:webHidden/>
          </w:rPr>
          <w:t>86</w:t>
        </w:r>
        <w:r w:rsidR="00345ACB">
          <w:rPr>
            <w:noProof/>
            <w:webHidden/>
          </w:rPr>
          <w:fldChar w:fldCharType="end"/>
        </w:r>
      </w:hyperlink>
    </w:p>
    <w:p w14:paraId="342548E1" w14:textId="77777777" w:rsidR="00345ACB" w:rsidRDefault="00E76D1B">
      <w:pPr>
        <w:pStyle w:val="TOC3"/>
        <w:rPr>
          <w:rFonts w:eastAsia="Times New Roman"/>
          <w:noProof/>
          <w:sz w:val="24"/>
          <w:szCs w:val="24"/>
          <w:lang w:val="de-DE" w:eastAsia="de-DE"/>
        </w:rPr>
      </w:pPr>
      <w:hyperlink w:anchor="_Toc382912218" w:history="1">
        <w:r w:rsidR="00345ACB" w:rsidRPr="00B666ED">
          <w:rPr>
            <w:rStyle w:val="Hyperlink"/>
            <w:noProof/>
          </w:rPr>
          <w:t>9.14.11</w:t>
        </w:r>
        <w:r w:rsidR="00345ACB">
          <w:rPr>
            <w:rFonts w:eastAsia="Times New Roman"/>
            <w:noProof/>
            <w:sz w:val="24"/>
            <w:szCs w:val="24"/>
            <w:lang w:val="de-DE" w:eastAsia="de-DE"/>
          </w:rPr>
          <w:tab/>
        </w:r>
        <w:r w:rsidR="00345ACB" w:rsidRPr="00B666ED">
          <w:rPr>
            <w:rStyle w:val="Hyperlink"/>
            <w:noProof/>
          </w:rPr>
          <w:t>Earliest ... From (binary, right associative)</w:t>
        </w:r>
        <w:r w:rsidR="00345ACB">
          <w:rPr>
            <w:noProof/>
            <w:webHidden/>
          </w:rPr>
          <w:tab/>
        </w:r>
        <w:r w:rsidR="00345ACB">
          <w:rPr>
            <w:noProof/>
            <w:webHidden/>
          </w:rPr>
          <w:fldChar w:fldCharType="begin"/>
        </w:r>
        <w:r w:rsidR="00345ACB">
          <w:rPr>
            <w:noProof/>
            <w:webHidden/>
          </w:rPr>
          <w:instrText xml:space="preserve"> PAGEREF _Toc382912218 \h </w:instrText>
        </w:r>
        <w:r w:rsidR="00345ACB">
          <w:rPr>
            <w:noProof/>
            <w:webHidden/>
          </w:rPr>
        </w:r>
        <w:r w:rsidR="00345ACB">
          <w:rPr>
            <w:noProof/>
            <w:webHidden/>
          </w:rPr>
          <w:fldChar w:fldCharType="separate"/>
        </w:r>
        <w:r w:rsidR="00345ACB">
          <w:rPr>
            <w:noProof/>
            <w:webHidden/>
          </w:rPr>
          <w:t>86</w:t>
        </w:r>
        <w:r w:rsidR="00345ACB">
          <w:rPr>
            <w:noProof/>
            <w:webHidden/>
          </w:rPr>
          <w:fldChar w:fldCharType="end"/>
        </w:r>
      </w:hyperlink>
    </w:p>
    <w:p w14:paraId="1569AA25" w14:textId="77777777" w:rsidR="00345ACB" w:rsidRDefault="00E76D1B">
      <w:pPr>
        <w:pStyle w:val="TOC3"/>
        <w:rPr>
          <w:rFonts w:eastAsia="Times New Roman"/>
          <w:noProof/>
          <w:sz w:val="24"/>
          <w:szCs w:val="24"/>
          <w:lang w:val="de-DE" w:eastAsia="de-DE"/>
        </w:rPr>
      </w:pPr>
      <w:hyperlink w:anchor="_Toc382912219" w:history="1">
        <w:r w:rsidR="00345ACB" w:rsidRPr="00B666ED">
          <w:rPr>
            <w:rStyle w:val="Hyperlink"/>
            <w:noProof/>
          </w:rPr>
          <w:t>9.14.12</w:t>
        </w:r>
        <w:r w:rsidR="00345ACB">
          <w:rPr>
            <w:rFonts w:eastAsia="Times New Roman"/>
            <w:noProof/>
            <w:sz w:val="24"/>
            <w:szCs w:val="24"/>
            <w:lang w:val="de-DE" w:eastAsia="de-DE"/>
          </w:rPr>
          <w:tab/>
        </w:r>
        <w:r w:rsidR="00345ACB" w:rsidRPr="00B666ED">
          <w:rPr>
            <w:rStyle w:val="Hyperlink"/>
            <w:noProof/>
          </w:rPr>
          <w:t>Latest ... From (binary, right associative)</w:t>
        </w:r>
        <w:r w:rsidR="00345ACB">
          <w:rPr>
            <w:noProof/>
            <w:webHidden/>
          </w:rPr>
          <w:tab/>
        </w:r>
        <w:r w:rsidR="00345ACB">
          <w:rPr>
            <w:noProof/>
            <w:webHidden/>
          </w:rPr>
          <w:fldChar w:fldCharType="begin"/>
        </w:r>
        <w:r w:rsidR="00345ACB">
          <w:rPr>
            <w:noProof/>
            <w:webHidden/>
          </w:rPr>
          <w:instrText xml:space="preserve"> PAGEREF _Toc382912219 \h </w:instrText>
        </w:r>
        <w:r w:rsidR="00345ACB">
          <w:rPr>
            <w:noProof/>
            <w:webHidden/>
          </w:rPr>
        </w:r>
        <w:r w:rsidR="00345ACB">
          <w:rPr>
            <w:noProof/>
            <w:webHidden/>
          </w:rPr>
          <w:fldChar w:fldCharType="separate"/>
        </w:r>
        <w:r w:rsidR="00345ACB">
          <w:rPr>
            <w:noProof/>
            <w:webHidden/>
          </w:rPr>
          <w:t>86</w:t>
        </w:r>
        <w:r w:rsidR="00345ACB">
          <w:rPr>
            <w:noProof/>
            <w:webHidden/>
          </w:rPr>
          <w:fldChar w:fldCharType="end"/>
        </w:r>
      </w:hyperlink>
    </w:p>
    <w:p w14:paraId="11B10F15" w14:textId="77777777" w:rsidR="00345ACB" w:rsidRDefault="00E76D1B">
      <w:pPr>
        <w:pStyle w:val="TOC3"/>
        <w:rPr>
          <w:rFonts w:eastAsia="Times New Roman"/>
          <w:noProof/>
          <w:sz w:val="24"/>
          <w:szCs w:val="24"/>
          <w:lang w:val="de-DE" w:eastAsia="de-DE"/>
        </w:rPr>
      </w:pPr>
      <w:hyperlink w:anchor="_Toc382912220" w:history="1">
        <w:r w:rsidR="00345ACB" w:rsidRPr="00B666ED">
          <w:rPr>
            <w:rStyle w:val="Hyperlink"/>
            <w:noProof/>
          </w:rPr>
          <w:t>9.14.13</w:t>
        </w:r>
        <w:r w:rsidR="00345ACB">
          <w:rPr>
            <w:rFonts w:eastAsia="Times New Roman"/>
            <w:noProof/>
            <w:sz w:val="24"/>
            <w:szCs w:val="24"/>
            <w:lang w:val="de-DE" w:eastAsia="de-DE"/>
          </w:rPr>
          <w:tab/>
        </w:r>
        <w:r w:rsidR="00345ACB" w:rsidRPr="00B666ED">
          <w:rPr>
            <w:rStyle w:val="Hyperlink"/>
            <w:noProof/>
          </w:rPr>
          <w:t>Index Extraction Transformation Operators</w:t>
        </w:r>
        <w:r w:rsidR="00345ACB">
          <w:rPr>
            <w:noProof/>
            <w:webHidden/>
          </w:rPr>
          <w:tab/>
        </w:r>
        <w:r w:rsidR="00345ACB">
          <w:rPr>
            <w:noProof/>
            <w:webHidden/>
          </w:rPr>
          <w:fldChar w:fldCharType="begin"/>
        </w:r>
        <w:r w:rsidR="00345ACB">
          <w:rPr>
            <w:noProof/>
            <w:webHidden/>
          </w:rPr>
          <w:instrText xml:space="preserve"> PAGEREF _Toc382912220 \h </w:instrText>
        </w:r>
        <w:r w:rsidR="00345ACB">
          <w:rPr>
            <w:noProof/>
            <w:webHidden/>
          </w:rPr>
        </w:r>
        <w:r w:rsidR="00345ACB">
          <w:rPr>
            <w:noProof/>
            <w:webHidden/>
          </w:rPr>
          <w:fldChar w:fldCharType="separate"/>
        </w:r>
        <w:r w:rsidR="00345ACB">
          <w:rPr>
            <w:noProof/>
            <w:webHidden/>
          </w:rPr>
          <w:t>87</w:t>
        </w:r>
        <w:r w:rsidR="00345ACB">
          <w:rPr>
            <w:noProof/>
            <w:webHidden/>
          </w:rPr>
          <w:fldChar w:fldCharType="end"/>
        </w:r>
      </w:hyperlink>
    </w:p>
    <w:p w14:paraId="509C509A" w14:textId="77777777" w:rsidR="00345ACB" w:rsidRDefault="00E76D1B">
      <w:pPr>
        <w:pStyle w:val="TOC2"/>
        <w:rPr>
          <w:rFonts w:eastAsia="Times New Roman"/>
          <w:noProof/>
          <w:sz w:val="24"/>
          <w:szCs w:val="24"/>
          <w:lang w:val="de-DE" w:eastAsia="de-DE"/>
        </w:rPr>
      </w:pPr>
      <w:hyperlink w:anchor="_Toc382912221" w:history="1">
        <w:r w:rsidR="00345ACB" w:rsidRPr="00B666ED">
          <w:rPr>
            <w:rStyle w:val="Hyperlink"/>
            <w:noProof/>
          </w:rPr>
          <w:t>9.15</w:t>
        </w:r>
        <w:r w:rsidR="00345ACB">
          <w:rPr>
            <w:rFonts w:eastAsia="Times New Roman"/>
            <w:noProof/>
            <w:sz w:val="24"/>
            <w:szCs w:val="24"/>
            <w:lang w:val="de-DE" w:eastAsia="de-DE"/>
          </w:rPr>
          <w:tab/>
        </w:r>
        <w:r w:rsidR="00345ACB" w:rsidRPr="00B666ED">
          <w:rPr>
            <w:rStyle w:val="Hyperlink"/>
            <w:noProof/>
          </w:rPr>
          <w:t>Query Transformation Operator</w:t>
        </w:r>
        <w:r w:rsidR="00345ACB">
          <w:rPr>
            <w:noProof/>
            <w:webHidden/>
          </w:rPr>
          <w:tab/>
        </w:r>
        <w:r w:rsidR="00345ACB">
          <w:rPr>
            <w:noProof/>
            <w:webHidden/>
          </w:rPr>
          <w:fldChar w:fldCharType="begin"/>
        </w:r>
        <w:r w:rsidR="00345ACB">
          <w:rPr>
            <w:noProof/>
            <w:webHidden/>
          </w:rPr>
          <w:instrText xml:space="preserve"> PAGEREF _Toc382912221 \h </w:instrText>
        </w:r>
        <w:r w:rsidR="00345ACB">
          <w:rPr>
            <w:noProof/>
            <w:webHidden/>
          </w:rPr>
        </w:r>
        <w:r w:rsidR="00345ACB">
          <w:rPr>
            <w:noProof/>
            <w:webHidden/>
          </w:rPr>
          <w:fldChar w:fldCharType="separate"/>
        </w:r>
        <w:r w:rsidR="00345ACB">
          <w:rPr>
            <w:noProof/>
            <w:webHidden/>
          </w:rPr>
          <w:t>87</w:t>
        </w:r>
        <w:r w:rsidR="00345ACB">
          <w:rPr>
            <w:noProof/>
            <w:webHidden/>
          </w:rPr>
          <w:fldChar w:fldCharType="end"/>
        </w:r>
      </w:hyperlink>
    </w:p>
    <w:p w14:paraId="17CCF1B9" w14:textId="77777777" w:rsidR="00345ACB" w:rsidRDefault="00E76D1B">
      <w:pPr>
        <w:pStyle w:val="TOC3"/>
        <w:rPr>
          <w:rFonts w:eastAsia="Times New Roman"/>
          <w:noProof/>
          <w:sz w:val="24"/>
          <w:szCs w:val="24"/>
          <w:lang w:val="de-DE" w:eastAsia="de-DE"/>
        </w:rPr>
      </w:pPr>
      <w:hyperlink w:anchor="_Toc382912222" w:history="1">
        <w:r w:rsidR="00345ACB" w:rsidRPr="00B666ED">
          <w:rPr>
            <w:rStyle w:val="Hyperlink"/>
            <w:noProof/>
          </w:rPr>
          <w:t>9.15.1</w:t>
        </w:r>
        <w:r w:rsidR="00345ACB">
          <w:rPr>
            <w:rFonts w:eastAsia="Times New Roman"/>
            <w:noProof/>
            <w:sz w:val="24"/>
            <w:szCs w:val="24"/>
            <w:lang w:val="de-DE" w:eastAsia="de-DE"/>
          </w:rPr>
          <w:tab/>
        </w:r>
        <w:r w:rsidR="00345ACB" w:rsidRPr="00B666ED">
          <w:rPr>
            <w:rStyle w:val="Hyperlink"/>
            <w:noProof/>
          </w:rPr>
          <w:t>General Properties</w:t>
        </w:r>
        <w:r w:rsidR="00345ACB">
          <w:rPr>
            <w:noProof/>
            <w:webHidden/>
          </w:rPr>
          <w:tab/>
        </w:r>
        <w:r w:rsidR="00345ACB">
          <w:rPr>
            <w:noProof/>
            <w:webHidden/>
          </w:rPr>
          <w:fldChar w:fldCharType="begin"/>
        </w:r>
        <w:r w:rsidR="00345ACB">
          <w:rPr>
            <w:noProof/>
            <w:webHidden/>
          </w:rPr>
          <w:instrText xml:space="preserve"> PAGEREF _Toc382912222 \h </w:instrText>
        </w:r>
        <w:r w:rsidR="00345ACB">
          <w:rPr>
            <w:noProof/>
            <w:webHidden/>
          </w:rPr>
        </w:r>
        <w:r w:rsidR="00345ACB">
          <w:rPr>
            <w:noProof/>
            <w:webHidden/>
          </w:rPr>
          <w:fldChar w:fldCharType="separate"/>
        </w:r>
        <w:r w:rsidR="00345ACB">
          <w:rPr>
            <w:noProof/>
            <w:webHidden/>
          </w:rPr>
          <w:t>87</w:t>
        </w:r>
        <w:r w:rsidR="00345ACB">
          <w:rPr>
            <w:noProof/>
            <w:webHidden/>
          </w:rPr>
          <w:fldChar w:fldCharType="end"/>
        </w:r>
      </w:hyperlink>
    </w:p>
    <w:p w14:paraId="2C620E84" w14:textId="77777777" w:rsidR="00345ACB" w:rsidRDefault="00E76D1B">
      <w:pPr>
        <w:pStyle w:val="TOC3"/>
        <w:rPr>
          <w:rFonts w:eastAsia="Times New Roman"/>
          <w:noProof/>
          <w:sz w:val="24"/>
          <w:szCs w:val="24"/>
          <w:lang w:val="de-DE" w:eastAsia="de-DE"/>
        </w:rPr>
      </w:pPr>
      <w:hyperlink w:anchor="_Toc382912223" w:history="1">
        <w:r w:rsidR="00345ACB" w:rsidRPr="00B666ED">
          <w:rPr>
            <w:rStyle w:val="Hyperlink"/>
            <w:noProof/>
          </w:rPr>
          <w:t>9.15.2</w:t>
        </w:r>
        <w:r w:rsidR="00345ACB">
          <w:rPr>
            <w:rFonts w:eastAsia="Times New Roman"/>
            <w:noProof/>
            <w:sz w:val="24"/>
            <w:szCs w:val="24"/>
            <w:lang w:val="de-DE" w:eastAsia="de-DE"/>
          </w:rPr>
          <w:tab/>
        </w:r>
        <w:r w:rsidR="00345ACB" w:rsidRPr="00B666ED">
          <w:rPr>
            <w:rStyle w:val="Hyperlink"/>
            <w:noProof/>
          </w:rPr>
          <w:t>Interval (unary, right associative)</w:t>
        </w:r>
        <w:r w:rsidR="00345ACB">
          <w:rPr>
            <w:noProof/>
            <w:webHidden/>
          </w:rPr>
          <w:tab/>
        </w:r>
        <w:r w:rsidR="00345ACB">
          <w:rPr>
            <w:noProof/>
            <w:webHidden/>
          </w:rPr>
          <w:fldChar w:fldCharType="begin"/>
        </w:r>
        <w:r w:rsidR="00345ACB">
          <w:rPr>
            <w:noProof/>
            <w:webHidden/>
          </w:rPr>
          <w:instrText xml:space="preserve"> PAGEREF _Toc382912223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48D39C4B" w14:textId="77777777" w:rsidR="00345ACB" w:rsidRDefault="00E76D1B">
      <w:pPr>
        <w:pStyle w:val="TOC2"/>
        <w:rPr>
          <w:rFonts w:eastAsia="Times New Roman"/>
          <w:noProof/>
          <w:sz w:val="24"/>
          <w:szCs w:val="24"/>
          <w:lang w:val="de-DE" w:eastAsia="de-DE"/>
        </w:rPr>
      </w:pPr>
      <w:hyperlink w:anchor="_Toc382912224" w:history="1">
        <w:r w:rsidR="00345ACB" w:rsidRPr="00B666ED">
          <w:rPr>
            <w:rStyle w:val="Hyperlink"/>
            <w:noProof/>
          </w:rPr>
          <w:t>9.16</w:t>
        </w:r>
        <w:r w:rsidR="00345ACB">
          <w:rPr>
            <w:rFonts w:eastAsia="Times New Roman"/>
            <w:noProof/>
            <w:sz w:val="24"/>
            <w:szCs w:val="24"/>
            <w:lang w:val="de-DE" w:eastAsia="de-DE"/>
          </w:rPr>
          <w:tab/>
        </w:r>
        <w:r w:rsidR="00345ACB" w:rsidRPr="00B666ED">
          <w:rPr>
            <w:rStyle w:val="Hyperlink"/>
            <w:noProof/>
          </w:rPr>
          <w:t>Numeric Function Operators</w:t>
        </w:r>
        <w:r w:rsidR="00345ACB">
          <w:rPr>
            <w:noProof/>
            <w:webHidden/>
          </w:rPr>
          <w:tab/>
        </w:r>
        <w:r w:rsidR="00345ACB">
          <w:rPr>
            <w:noProof/>
            <w:webHidden/>
          </w:rPr>
          <w:fldChar w:fldCharType="begin"/>
        </w:r>
        <w:r w:rsidR="00345ACB">
          <w:rPr>
            <w:noProof/>
            <w:webHidden/>
          </w:rPr>
          <w:instrText xml:space="preserve"> PAGEREF _Toc382912224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791FC7E1" w14:textId="77777777" w:rsidR="00345ACB" w:rsidRDefault="00E76D1B">
      <w:pPr>
        <w:pStyle w:val="TOC3"/>
        <w:rPr>
          <w:rFonts w:eastAsia="Times New Roman"/>
          <w:noProof/>
          <w:sz w:val="24"/>
          <w:szCs w:val="24"/>
          <w:lang w:val="de-DE" w:eastAsia="de-DE"/>
        </w:rPr>
      </w:pPr>
      <w:hyperlink w:anchor="_Toc382912225" w:history="1">
        <w:r w:rsidR="00345ACB" w:rsidRPr="00B666ED">
          <w:rPr>
            <w:rStyle w:val="Hyperlink"/>
            <w:noProof/>
          </w:rPr>
          <w:t>9.16.1</w:t>
        </w:r>
        <w:r w:rsidR="00345ACB">
          <w:rPr>
            <w:rFonts w:eastAsia="Times New Roman"/>
            <w:noProof/>
            <w:sz w:val="24"/>
            <w:szCs w:val="24"/>
            <w:lang w:val="de-DE" w:eastAsia="de-DE"/>
          </w:rPr>
          <w:tab/>
        </w:r>
        <w:r w:rsidR="00345ACB" w:rsidRPr="00B666ED">
          <w:rPr>
            <w:rStyle w:val="Hyperlink"/>
            <w:noProof/>
          </w:rPr>
          <w:t>Arccos (unary, right associative)</w:t>
        </w:r>
        <w:r w:rsidR="00345ACB">
          <w:rPr>
            <w:noProof/>
            <w:webHidden/>
          </w:rPr>
          <w:tab/>
        </w:r>
        <w:r w:rsidR="00345ACB">
          <w:rPr>
            <w:noProof/>
            <w:webHidden/>
          </w:rPr>
          <w:fldChar w:fldCharType="begin"/>
        </w:r>
        <w:r w:rsidR="00345ACB">
          <w:rPr>
            <w:noProof/>
            <w:webHidden/>
          </w:rPr>
          <w:instrText xml:space="preserve"> PAGEREF _Toc382912225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5343EC63" w14:textId="77777777" w:rsidR="00345ACB" w:rsidRDefault="00E76D1B">
      <w:pPr>
        <w:pStyle w:val="TOC3"/>
        <w:rPr>
          <w:rFonts w:eastAsia="Times New Roman"/>
          <w:noProof/>
          <w:sz w:val="24"/>
          <w:szCs w:val="24"/>
          <w:lang w:val="de-DE" w:eastAsia="de-DE"/>
        </w:rPr>
      </w:pPr>
      <w:hyperlink w:anchor="_Toc382912226" w:history="1">
        <w:r w:rsidR="00345ACB" w:rsidRPr="00B666ED">
          <w:rPr>
            <w:rStyle w:val="Hyperlink"/>
            <w:noProof/>
          </w:rPr>
          <w:t>9.16.2</w:t>
        </w:r>
        <w:r w:rsidR="00345ACB">
          <w:rPr>
            <w:rFonts w:eastAsia="Times New Roman"/>
            <w:noProof/>
            <w:sz w:val="24"/>
            <w:szCs w:val="24"/>
            <w:lang w:val="de-DE" w:eastAsia="de-DE"/>
          </w:rPr>
          <w:tab/>
        </w:r>
        <w:r w:rsidR="00345ACB" w:rsidRPr="00B666ED">
          <w:rPr>
            <w:rStyle w:val="Hyperlink"/>
            <w:noProof/>
          </w:rPr>
          <w:t>Arcsin (unary, right associative)</w:t>
        </w:r>
        <w:r w:rsidR="00345ACB">
          <w:rPr>
            <w:noProof/>
            <w:webHidden/>
          </w:rPr>
          <w:tab/>
        </w:r>
        <w:r w:rsidR="00345ACB">
          <w:rPr>
            <w:noProof/>
            <w:webHidden/>
          </w:rPr>
          <w:fldChar w:fldCharType="begin"/>
        </w:r>
        <w:r w:rsidR="00345ACB">
          <w:rPr>
            <w:noProof/>
            <w:webHidden/>
          </w:rPr>
          <w:instrText xml:space="preserve"> PAGEREF _Toc382912226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6FD0704C" w14:textId="77777777" w:rsidR="00345ACB" w:rsidRDefault="00E76D1B">
      <w:pPr>
        <w:pStyle w:val="TOC3"/>
        <w:rPr>
          <w:rFonts w:eastAsia="Times New Roman"/>
          <w:noProof/>
          <w:sz w:val="24"/>
          <w:szCs w:val="24"/>
          <w:lang w:val="de-DE" w:eastAsia="de-DE"/>
        </w:rPr>
      </w:pPr>
      <w:hyperlink w:anchor="_Toc382912227" w:history="1">
        <w:r w:rsidR="00345ACB" w:rsidRPr="00B666ED">
          <w:rPr>
            <w:rStyle w:val="Hyperlink"/>
            <w:noProof/>
          </w:rPr>
          <w:t>9.16.3</w:t>
        </w:r>
        <w:r w:rsidR="00345ACB">
          <w:rPr>
            <w:rFonts w:eastAsia="Times New Roman"/>
            <w:noProof/>
            <w:sz w:val="24"/>
            <w:szCs w:val="24"/>
            <w:lang w:val="de-DE" w:eastAsia="de-DE"/>
          </w:rPr>
          <w:tab/>
        </w:r>
        <w:r w:rsidR="00345ACB" w:rsidRPr="00B666ED">
          <w:rPr>
            <w:rStyle w:val="Hyperlink"/>
            <w:noProof/>
          </w:rPr>
          <w:t>Arctan (unary, right associative)</w:t>
        </w:r>
        <w:r w:rsidR="00345ACB">
          <w:rPr>
            <w:noProof/>
            <w:webHidden/>
          </w:rPr>
          <w:tab/>
        </w:r>
        <w:r w:rsidR="00345ACB">
          <w:rPr>
            <w:noProof/>
            <w:webHidden/>
          </w:rPr>
          <w:fldChar w:fldCharType="begin"/>
        </w:r>
        <w:r w:rsidR="00345ACB">
          <w:rPr>
            <w:noProof/>
            <w:webHidden/>
          </w:rPr>
          <w:instrText xml:space="preserve"> PAGEREF _Toc382912227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2A7107C0" w14:textId="77777777" w:rsidR="00345ACB" w:rsidRDefault="00E76D1B">
      <w:pPr>
        <w:pStyle w:val="TOC3"/>
        <w:rPr>
          <w:rFonts w:eastAsia="Times New Roman"/>
          <w:noProof/>
          <w:sz w:val="24"/>
          <w:szCs w:val="24"/>
          <w:lang w:val="de-DE" w:eastAsia="de-DE"/>
        </w:rPr>
      </w:pPr>
      <w:hyperlink w:anchor="_Toc382912228" w:history="1">
        <w:r w:rsidR="00345ACB" w:rsidRPr="00B666ED">
          <w:rPr>
            <w:rStyle w:val="Hyperlink"/>
            <w:noProof/>
          </w:rPr>
          <w:t>9.16.4</w:t>
        </w:r>
        <w:r w:rsidR="00345ACB">
          <w:rPr>
            <w:rFonts w:eastAsia="Times New Roman"/>
            <w:noProof/>
            <w:sz w:val="24"/>
            <w:szCs w:val="24"/>
            <w:lang w:val="de-DE" w:eastAsia="de-DE"/>
          </w:rPr>
          <w:tab/>
        </w:r>
        <w:r w:rsidR="00345ACB" w:rsidRPr="00B666ED">
          <w:rPr>
            <w:rStyle w:val="Hyperlink"/>
            <w:noProof/>
          </w:rPr>
          <w:t>Cosine (unary, right associative)</w:t>
        </w:r>
        <w:r w:rsidR="00345ACB">
          <w:rPr>
            <w:noProof/>
            <w:webHidden/>
          </w:rPr>
          <w:tab/>
        </w:r>
        <w:r w:rsidR="00345ACB">
          <w:rPr>
            <w:noProof/>
            <w:webHidden/>
          </w:rPr>
          <w:fldChar w:fldCharType="begin"/>
        </w:r>
        <w:r w:rsidR="00345ACB">
          <w:rPr>
            <w:noProof/>
            <w:webHidden/>
          </w:rPr>
          <w:instrText xml:space="preserve"> PAGEREF _Toc382912228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4D431935" w14:textId="77777777" w:rsidR="00345ACB" w:rsidRDefault="00E76D1B">
      <w:pPr>
        <w:pStyle w:val="TOC3"/>
        <w:rPr>
          <w:rFonts w:eastAsia="Times New Roman"/>
          <w:noProof/>
          <w:sz w:val="24"/>
          <w:szCs w:val="24"/>
          <w:lang w:val="de-DE" w:eastAsia="de-DE"/>
        </w:rPr>
      </w:pPr>
      <w:hyperlink w:anchor="_Toc382912229" w:history="1">
        <w:r w:rsidR="00345ACB" w:rsidRPr="00B666ED">
          <w:rPr>
            <w:rStyle w:val="Hyperlink"/>
            <w:noProof/>
          </w:rPr>
          <w:t>9.16.5</w:t>
        </w:r>
        <w:r w:rsidR="00345ACB">
          <w:rPr>
            <w:rFonts w:eastAsia="Times New Roman"/>
            <w:noProof/>
            <w:sz w:val="24"/>
            <w:szCs w:val="24"/>
            <w:lang w:val="de-DE" w:eastAsia="de-DE"/>
          </w:rPr>
          <w:tab/>
        </w:r>
        <w:r w:rsidR="00345ACB" w:rsidRPr="00B666ED">
          <w:rPr>
            <w:rStyle w:val="Hyperlink"/>
            <w:noProof/>
          </w:rPr>
          <w:t>Sine (unary, right associative)</w:t>
        </w:r>
        <w:r w:rsidR="00345ACB">
          <w:rPr>
            <w:noProof/>
            <w:webHidden/>
          </w:rPr>
          <w:tab/>
        </w:r>
        <w:r w:rsidR="00345ACB">
          <w:rPr>
            <w:noProof/>
            <w:webHidden/>
          </w:rPr>
          <w:fldChar w:fldCharType="begin"/>
        </w:r>
        <w:r w:rsidR="00345ACB">
          <w:rPr>
            <w:noProof/>
            <w:webHidden/>
          </w:rPr>
          <w:instrText xml:space="preserve"> PAGEREF _Toc382912229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222AD288" w14:textId="77777777" w:rsidR="00345ACB" w:rsidRDefault="00E76D1B">
      <w:pPr>
        <w:pStyle w:val="TOC3"/>
        <w:rPr>
          <w:rFonts w:eastAsia="Times New Roman"/>
          <w:noProof/>
          <w:sz w:val="24"/>
          <w:szCs w:val="24"/>
          <w:lang w:val="de-DE" w:eastAsia="de-DE"/>
        </w:rPr>
      </w:pPr>
      <w:hyperlink w:anchor="_Toc382912230" w:history="1">
        <w:r w:rsidR="00345ACB" w:rsidRPr="00B666ED">
          <w:rPr>
            <w:rStyle w:val="Hyperlink"/>
            <w:noProof/>
          </w:rPr>
          <w:t>9.16.6</w:t>
        </w:r>
        <w:r w:rsidR="00345ACB">
          <w:rPr>
            <w:rFonts w:eastAsia="Times New Roman"/>
            <w:noProof/>
            <w:sz w:val="24"/>
            <w:szCs w:val="24"/>
            <w:lang w:val="de-DE" w:eastAsia="de-DE"/>
          </w:rPr>
          <w:tab/>
        </w:r>
        <w:r w:rsidR="00345ACB" w:rsidRPr="00B666ED">
          <w:rPr>
            <w:rStyle w:val="Hyperlink"/>
            <w:noProof/>
          </w:rPr>
          <w:t>Tangent (unary, right associative)</w:t>
        </w:r>
        <w:r w:rsidR="00345ACB">
          <w:rPr>
            <w:noProof/>
            <w:webHidden/>
          </w:rPr>
          <w:tab/>
        </w:r>
        <w:r w:rsidR="00345ACB">
          <w:rPr>
            <w:noProof/>
            <w:webHidden/>
          </w:rPr>
          <w:fldChar w:fldCharType="begin"/>
        </w:r>
        <w:r w:rsidR="00345ACB">
          <w:rPr>
            <w:noProof/>
            <w:webHidden/>
          </w:rPr>
          <w:instrText xml:space="preserve"> PAGEREF _Toc382912230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5FDB81CC" w14:textId="77777777" w:rsidR="00345ACB" w:rsidRDefault="00E76D1B">
      <w:pPr>
        <w:pStyle w:val="TOC3"/>
        <w:rPr>
          <w:rFonts w:eastAsia="Times New Roman"/>
          <w:noProof/>
          <w:sz w:val="24"/>
          <w:szCs w:val="24"/>
          <w:lang w:val="de-DE" w:eastAsia="de-DE"/>
        </w:rPr>
      </w:pPr>
      <w:hyperlink w:anchor="_Toc382912231" w:history="1">
        <w:r w:rsidR="00345ACB" w:rsidRPr="00B666ED">
          <w:rPr>
            <w:rStyle w:val="Hyperlink"/>
            <w:noProof/>
          </w:rPr>
          <w:t>9.16.7</w:t>
        </w:r>
        <w:r w:rsidR="00345ACB">
          <w:rPr>
            <w:rFonts w:eastAsia="Times New Roman"/>
            <w:noProof/>
            <w:sz w:val="24"/>
            <w:szCs w:val="24"/>
            <w:lang w:val="de-DE" w:eastAsia="de-DE"/>
          </w:rPr>
          <w:tab/>
        </w:r>
        <w:r w:rsidR="00345ACB" w:rsidRPr="00B666ED">
          <w:rPr>
            <w:rStyle w:val="Hyperlink"/>
            <w:noProof/>
          </w:rPr>
          <w:t>Exp (unary, right associative)</w:t>
        </w:r>
        <w:r w:rsidR="00345ACB">
          <w:rPr>
            <w:noProof/>
            <w:webHidden/>
          </w:rPr>
          <w:tab/>
        </w:r>
        <w:r w:rsidR="00345ACB">
          <w:rPr>
            <w:noProof/>
            <w:webHidden/>
          </w:rPr>
          <w:fldChar w:fldCharType="begin"/>
        </w:r>
        <w:r w:rsidR="00345ACB">
          <w:rPr>
            <w:noProof/>
            <w:webHidden/>
          </w:rPr>
          <w:instrText xml:space="preserve"> PAGEREF _Toc382912231 \h </w:instrText>
        </w:r>
        <w:r w:rsidR="00345ACB">
          <w:rPr>
            <w:noProof/>
            <w:webHidden/>
          </w:rPr>
        </w:r>
        <w:r w:rsidR="00345ACB">
          <w:rPr>
            <w:noProof/>
            <w:webHidden/>
          </w:rPr>
          <w:fldChar w:fldCharType="separate"/>
        </w:r>
        <w:r w:rsidR="00345ACB">
          <w:rPr>
            <w:noProof/>
            <w:webHidden/>
          </w:rPr>
          <w:t>88</w:t>
        </w:r>
        <w:r w:rsidR="00345ACB">
          <w:rPr>
            <w:noProof/>
            <w:webHidden/>
          </w:rPr>
          <w:fldChar w:fldCharType="end"/>
        </w:r>
      </w:hyperlink>
    </w:p>
    <w:p w14:paraId="030F5983" w14:textId="77777777" w:rsidR="00345ACB" w:rsidRDefault="00E76D1B">
      <w:pPr>
        <w:pStyle w:val="TOC3"/>
        <w:rPr>
          <w:rFonts w:eastAsia="Times New Roman"/>
          <w:noProof/>
          <w:sz w:val="24"/>
          <w:szCs w:val="24"/>
          <w:lang w:val="de-DE" w:eastAsia="de-DE"/>
        </w:rPr>
      </w:pPr>
      <w:hyperlink w:anchor="_Toc382912232" w:history="1">
        <w:r w:rsidR="00345ACB" w:rsidRPr="00B666ED">
          <w:rPr>
            <w:rStyle w:val="Hyperlink"/>
            <w:noProof/>
          </w:rPr>
          <w:t>9.16.8</w:t>
        </w:r>
        <w:r w:rsidR="00345ACB">
          <w:rPr>
            <w:rFonts w:eastAsia="Times New Roman"/>
            <w:noProof/>
            <w:sz w:val="24"/>
            <w:szCs w:val="24"/>
            <w:lang w:val="de-DE" w:eastAsia="de-DE"/>
          </w:rPr>
          <w:tab/>
        </w:r>
        <w:r w:rsidR="00345ACB" w:rsidRPr="00B666ED">
          <w:rPr>
            <w:rStyle w:val="Hyperlink"/>
            <w:noProof/>
          </w:rPr>
          <w:t>Log (unary, right associative)</w:t>
        </w:r>
        <w:r w:rsidR="00345ACB">
          <w:rPr>
            <w:noProof/>
            <w:webHidden/>
          </w:rPr>
          <w:tab/>
        </w:r>
        <w:r w:rsidR="00345ACB">
          <w:rPr>
            <w:noProof/>
            <w:webHidden/>
          </w:rPr>
          <w:fldChar w:fldCharType="begin"/>
        </w:r>
        <w:r w:rsidR="00345ACB">
          <w:rPr>
            <w:noProof/>
            <w:webHidden/>
          </w:rPr>
          <w:instrText xml:space="preserve"> PAGEREF _Toc382912232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7EE9A75D" w14:textId="77777777" w:rsidR="00345ACB" w:rsidRDefault="00E76D1B">
      <w:pPr>
        <w:pStyle w:val="TOC3"/>
        <w:rPr>
          <w:rFonts w:eastAsia="Times New Roman"/>
          <w:noProof/>
          <w:sz w:val="24"/>
          <w:szCs w:val="24"/>
          <w:lang w:val="de-DE" w:eastAsia="de-DE"/>
        </w:rPr>
      </w:pPr>
      <w:hyperlink w:anchor="_Toc382912233" w:history="1">
        <w:r w:rsidR="00345ACB" w:rsidRPr="00B666ED">
          <w:rPr>
            <w:rStyle w:val="Hyperlink"/>
            <w:noProof/>
          </w:rPr>
          <w:t>9.16.9</w:t>
        </w:r>
        <w:r w:rsidR="00345ACB">
          <w:rPr>
            <w:rFonts w:eastAsia="Times New Roman"/>
            <w:noProof/>
            <w:sz w:val="24"/>
            <w:szCs w:val="24"/>
            <w:lang w:val="de-DE" w:eastAsia="de-DE"/>
          </w:rPr>
          <w:tab/>
        </w:r>
        <w:r w:rsidR="00345ACB" w:rsidRPr="00B666ED">
          <w:rPr>
            <w:rStyle w:val="Hyperlink"/>
            <w:noProof/>
          </w:rPr>
          <w:t>Log10 (unary, right associative)</w:t>
        </w:r>
        <w:r w:rsidR="00345ACB">
          <w:rPr>
            <w:noProof/>
            <w:webHidden/>
          </w:rPr>
          <w:tab/>
        </w:r>
        <w:r w:rsidR="00345ACB">
          <w:rPr>
            <w:noProof/>
            <w:webHidden/>
          </w:rPr>
          <w:fldChar w:fldCharType="begin"/>
        </w:r>
        <w:r w:rsidR="00345ACB">
          <w:rPr>
            <w:noProof/>
            <w:webHidden/>
          </w:rPr>
          <w:instrText xml:space="preserve"> PAGEREF _Toc382912233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64C6A481" w14:textId="77777777" w:rsidR="00345ACB" w:rsidRDefault="00E76D1B">
      <w:pPr>
        <w:pStyle w:val="TOC3"/>
        <w:rPr>
          <w:rFonts w:eastAsia="Times New Roman"/>
          <w:noProof/>
          <w:sz w:val="24"/>
          <w:szCs w:val="24"/>
          <w:lang w:val="de-DE" w:eastAsia="de-DE"/>
        </w:rPr>
      </w:pPr>
      <w:hyperlink w:anchor="_Toc382912234" w:history="1">
        <w:r w:rsidR="00345ACB" w:rsidRPr="00B666ED">
          <w:rPr>
            <w:rStyle w:val="Hyperlink"/>
            <w:noProof/>
          </w:rPr>
          <w:t>9.16.10</w:t>
        </w:r>
        <w:r w:rsidR="00345ACB">
          <w:rPr>
            <w:rFonts w:eastAsia="Times New Roman"/>
            <w:noProof/>
            <w:sz w:val="24"/>
            <w:szCs w:val="24"/>
            <w:lang w:val="de-DE" w:eastAsia="de-DE"/>
          </w:rPr>
          <w:tab/>
        </w:r>
        <w:r w:rsidR="00345ACB" w:rsidRPr="00B666ED">
          <w:rPr>
            <w:rStyle w:val="Hyperlink"/>
            <w:noProof/>
          </w:rPr>
          <w:t>Int (unary, right associative)</w:t>
        </w:r>
        <w:r w:rsidR="00345ACB">
          <w:rPr>
            <w:noProof/>
            <w:webHidden/>
          </w:rPr>
          <w:tab/>
        </w:r>
        <w:r w:rsidR="00345ACB">
          <w:rPr>
            <w:noProof/>
            <w:webHidden/>
          </w:rPr>
          <w:fldChar w:fldCharType="begin"/>
        </w:r>
        <w:r w:rsidR="00345ACB">
          <w:rPr>
            <w:noProof/>
            <w:webHidden/>
          </w:rPr>
          <w:instrText xml:space="preserve"> PAGEREF _Toc382912234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33A1D43D" w14:textId="77777777" w:rsidR="00345ACB" w:rsidRDefault="00E76D1B">
      <w:pPr>
        <w:pStyle w:val="TOC3"/>
        <w:rPr>
          <w:rFonts w:eastAsia="Times New Roman"/>
          <w:noProof/>
          <w:sz w:val="24"/>
          <w:szCs w:val="24"/>
          <w:lang w:val="de-DE" w:eastAsia="de-DE"/>
        </w:rPr>
      </w:pPr>
      <w:hyperlink w:anchor="_Toc382912235" w:history="1">
        <w:r w:rsidR="00345ACB" w:rsidRPr="00B666ED">
          <w:rPr>
            <w:rStyle w:val="Hyperlink"/>
            <w:noProof/>
          </w:rPr>
          <w:t>9.16.11</w:t>
        </w:r>
        <w:r w:rsidR="00345ACB">
          <w:rPr>
            <w:rFonts w:eastAsia="Times New Roman"/>
            <w:noProof/>
            <w:sz w:val="24"/>
            <w:szCs w:val="24"/>
            <w:lang w:val="de-DE" w:eastAsia="de-DE"/>
          </w:rPr>
          <w:tab/>
        </w:r>
        <w:r w:rsidR="00345ACB" w:rsidRPr="00B666ED">
          <w:rPr>
            <w:rStyle w:val="Hyperlink"/>
            <w:noProof/>
          </w:rPr>
          <w:t>Floor (unary, right associative)</w:t>
        </w:r>
        <w:r w:rsidR="00345ACB">
          <w:rPr>
            <w:noProof/>
            <w:webHidden/>
          </w:rPr>
          <w:tab/>
        </w:r>
        <w:r w:rsidR="00345ACB">
          <w:rPr>
            <w:noProof/>
            <w:webHidden/>
          </w:rPr>
          <w:fldChar w:fldCharType="begin"/>
        </w:r>
        <w:r w:rsidR="00345ACB">
          <w:rPr>
            <w:noProof/>
            <w:webHidden/>
          </w:rPr>
          <w:instrText xml:space="preserve"> PAGEREF _Toc382912235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6257E6CC" w14:textId="77777777" w:rsidR="00345ACB" w:rsidRDefault="00E76D1B">
      <w:pPr>
        <w:pStyle w:val="TOC3"/>
        <w:rPr>
          <w:rFonts w:eastAsia="Times New Roman"/>
          <w:noProof/>
          <w:sz w:val="24"/>
          <w:szCs w:val="24"/>
          <w:lang w:val="de-DE" w:eastAsia="de-DE"/>
        </w:rPr>
      </w:pPr>
      <w:hyperlink w:anchor="_Toc382912236" w:history="1">
        <w:r w:rsidR="00345ACB" w:rsidRPr="00B666ED">
          <w:rPr>
            <w:rStyle w:val="Hyperlink"/>
            <w:noProof/>
          </w:rPr>
          <w:t>9.16.12</w:t>
        </w:r>
        <w:r w:rsidR="00345ACB">
          <w:rPr>
            <w:rFonts w:eastAsia="Times New Roman"/>
            <w:noProof/>
            <w:sz w:val="24"/>
            <w:szCs w:val="24"/>
            <w:lang w:val="de-DE" w:eastAsia="de-DE"/>
          </w:rPr>
          <w:tab/>
        </w:r>
        <w:r w:rsidR="00345ACB" w:rsidRPr="00B666ED">
          <w:rPr>
            <w:rStyle w:val="Hyperlink"/>
            <w:noProof/>
          </w:rPr>
          <w:t>Ceiling (unary, right associative)</w:t>
        </w:r>
        <w:r w:rsidR="00345ACB">
          <w:rPr>
            <w:noProof/>
            <w:webHidden/>
          </w:rPr>
          <w:tab/>
        </w:r>
        <w:r w:rsidR="00345ACB">
          <w:rPr>
            <w:noProof/>
            <w:webHidden/>
          </w:rPr>
          <w:fldChar w:fldCharType="begin"/>
        </w:r>
        <w:r w:rsidR="00345ACB">
          <w:rPr>
            <w:noProof/>
            <w:webHidden/>
          </w:rPr>
          <w:instrText xml:space="preserve"> PAGEREF _Toc382912236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613E1A9E" w14:textId="77777777" w:rsidR="00345ACB" w:rsidRDefault="00E76D1B">
      <w:pPr>
        <w:pStyle w:val="TOC3"/>
        <w:rPr>
          <w:rFonts w:eastAsia="Times New Roman"/>
          <w:noProof/>
          <w:sz w:val="24"/>
          <w:szCs w:val="24"/>
          <w:lang w:val="de-DE" w:eastAsia="de-DE"/>
        </w:rPr>
      </w:pPr>
      <w:hyperlink w:anchor="_Toc382912237" w:history="1">
        <w:r w:rsidR="00345ACB" w:rsidRPr="00B666ED">
          <w:rPr>
            <w:rStyle w:val="Hyperlink"/>
            <w:noProof/>
          </w:rPr>
          <w:t>9.16.13</w:t>
        </w:r>
        <w:r w:rsidR="00345ACB">
          <w:rPr>
            <w:rFonts w:eastAsia="Times New Roman"/>
            <w:noProof/>
            <w:sz w:val="24"/>
            <w:szCs w:val="24"/>
            <w:lang w:val="de-DE" w:eastAsia="de-DE"/>
          </w:rPr>
          <w:tab/>
        </w:r>
        <w:r w:rsidR="00345ACB" w:rsidRPr="00B666ED">
          <w:rPr>
            <w:rStyle w:val="Hyperlink"/>
            <w:noProof/>
          </w:rPr>
          <w:t>Truncate (unary, right associative)</w:t>
        </w:r>
        <w:r w:rsidR="00345ACB">
          <w:rPr>
            <w:noProof/>
            <w:webHidden/>
          </w:rPr>
          <w:tab/>
        </w:r>
        <w:r w:rsidR="00345ACB">
          <w:rPr>
            <w:noProof/>
            <w:webHidden/>
          </w:rPr>
          <w:fldChar w:fldCharType="begin"/>
        </w:r>
        <w:r w:rsidR="00345ACB">
          <w:rPr>
            <w:noProof/>
            <w:webHidden/>
          </w:rPr>
          <w:instrText xml:space="preserve"> PAGEREF _Toc382912237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268FF891" w14:textId="77777777" w:rsidR="00345ACB" w:rsidRDefault="00E76D1B">
      <w:pPr>
        <w:pStyle w:val="TOC3"/>
        <w:rPr>
          <w:rFonts w:eastAsia="Times New Roman"/>
          <w:noProof/>
          <w:sz w:val="24"/>
          <w:szCs w:val="24"/>
          <w:lang w:val="de-DE" w:eastAsia="de-DE"/>
        </w:rPr>
      </w:pPr>
      <w:hyperlink w:anchor="_Toc382912238" w:history="1">
        <w:r w:rsidR="00345ACB" w:rsidRPr="00B666ED">
          <w:rPr>
            <w:rStyle w:val="Hyperlink"/>
            <w:noProof/>
          </w:rPr>
          <w:t>9.16.14</w:t>
        </w:r>
        <w:r w:rsidR="00345ACB">
          <w:rPr>
            <w:rFonts w:eastAsia="Times New Roman"/>
            <w:noProof/>
            <w:sz w:val="24"/>
            <w:szCs w:val="24"/>
            <w:lang w:val="de-DE" w:eastAsia="de-DE"/>
          </w:rPr>
          <w:tab/>
        </w:r>
        <w:r w:rsidR="00345ACB" w:rsidRPr="00B666ED">
          <w:rPr>
            <w:rStyle w:val="Hyperlink"/>
            <w:noProof/>
          </w:rPr>
          <w:t>Round (unary, right associative)</w:t>
        </w:r>
        <w:r w:rsidR="00345ACB">
          <w:rPr>
            <w:noProof/>
            <w:webHidden/>
          </w:rPr>
          <w:tab/>
        </w:r>
        <w:r w:rsidR="00345ACB">
          <w:rPr>
            <w:noProof/>
            <w:webHidden/>
          </w:rPr>
          <w:fldChar w:fldCharType="begin"/>
        </w:r>
        <w:r w:rsidR="00345ACB">
          <w:rPr>
            <w:noProof/>
            <w:webHidden/>
          </w:rPr>
          <w:instrText xml:space="preserve"> PAGEREF _Toc382912238 \h </w:instrText>
        </w:r>
        <w:r w:rsidR="00345ACB">
          <w:rPr>
            <w:noProof/>
            <w:webHidden/>
          </w:rPr>
        </w:r>
        <w:r w:rsidR="00345ACB">
          <w:rPr>
            <w:noProof/>
            <w:webHidden/>
          </w:rPr>
          <w:fldChar w:fldCharType="separate"/>
        </w:r>
        <w:r w:rsidR="00345ACB">
          <w:rPr>
            <w:noProof/>
            <w:webHidden/>
          </w:rPr>
          <w:t>89</w:t>
        </w:r>
        <w:r w:rsidR="00345ACB">
          <w:rPr>
            <w:noProof/>
            <w:webHidden/>
          </w:rPr>
          <w:fldChar w:fldCharType="end"/>
        </w:r>
      </w:hyperlink>
    </w:p>
    <w:p w14:paraId="7C3F8BFE" w14:textId="77777777" w:rsidR="00345ACB" w:rsidRDefault="00E76D1B">
      <w:pPr>
        <w:pStyle w:val="TOC3"/>
        <w:rPr>
          <w:rFonts w:eastAsia="Times New Roman"/>
          <w:noProof/>
          <w:sz w:val="24"/>
          <w:szCs w:val="24"/>
          <w:lang w:val="de-DE" w:eastAsia="de-DE"/>
        </w:rPr>
      </w:pPr>
      <w:hyperlink w:anchor="_Toc382912239" w:history="1">
        <w:r w:rsidR="00345ACB" w:rsidRPr="00B666ED">
          <w:rPr>
            <w:rStyle w:val="Hyperlink"/>
            <w:noProof/>
          </w:rPr>
          <w:t>9.16.15</w:t>
        </w:r>
        <w:r w:rsidR="00345ACB">
          <w:rPr>
            <w:rFonts w:eastAsia="Times New Roman"/>
            <w:noProof/>
            <w:sz w:val="24"/>
            <w:szCs w:val="24"/>
            <w:lang w:val="de-DE" w:eastAsia="de-DE"/>
          </w:rPr>
          <w:tab/>
        </w:r>
        <w:r w:rsidR="00345ACB" w:rsidRPr="00B666ED">
          <w:rPr>
            <w:rStyle w:val="Hyperlink"/>
            <w:noProof/>
          </w:rPr>
          <w:t>Abs (unary, right associative)</w:t>
        </w:r>
        <w:r w:rsidR="00345ACB">
          <w:rPr>
            <w:noProof/>
            <w:webHidden/>
          </w:rPr>
          <w:tab/>
        </w:r>
        <w:r w:rsidR="00345ACB">
          <w:rPr>
            <w:noProof/>
            <w:webHidden/>
          </w:rPr>
          <w:fldChar w:fldCharType="begin"/>
        </w:r>
        <w:r w:rsidR="00345ACB">
          <w:rPr>
            <w:noProof/>
            <w:webHidden/>
          </w:rPr>
          <w:instrText xml:space="preserve"> PAGEREF _Toc382912239 \h </w:instrText>
        </w:r>
        <w:r w:rsidR="00345ACB">
          <w:rPr>
            <w:noProof/>
            <w:webHidden/>
          </w:rPr>
        </w:r>
        <w:r w:rsidR="00345ACB">
          <w:rPr>
            <w:noProof/>
            <w:webHidden/>
          </w:rPr>
          <w:fldChar w:fldCharType="separate"/>
        </w:r>
        <w:r w:rsidR="00345ACB">
          <w:rPr>
            <w:noProof/>
            <w:webHidden/>
          </w:rPr>
          <w:t>90</w:t>
        </w:r>
        <w:r w:rsidR="00345ACB">
          <w:rPr>
            <w:noProof/>
            <w:webHidden/>
          </w:rPr>
          <w:fldChar w:fldCharType="end"/>
        </w:r>
      </w:hyperlink>
    </w:p>
    <w:p w14:paraId="2CEA8DC1" w14:textId="77777777" w:rsidR="00345ACB" w:rsidRDefault="00E76D1B">
      <w:pPr>
        <w:pStyle w:val="TOC3"/>
        <w:rPr>
          <w:rFonts w:eastAsia="Times New Roman"/>
          <w:noProof/>
          <w:sz w:val="24"/>
          <w:szCs w:val="24"/>
          <w:lang w:val="de-DE" w:eastAsia="de-DE"/>
        </w:rPr>
      </w:pPr>
      <w:hyperlink w:anchor="_Toc382912240" w:history="1">
        <w:r w:rsidR="00345ACB" w:rsidRPr="00B666ED">
          <w:rPr>
            <w:rStyle w:val="Hyperlink"/>
            <w:noProof/>
          </w:rPr>
          <w:t>9.16.16</w:t>
        </w:r>
        <w:r w:rsidR="00345ACB">
          <w:rPr>
            <w:rFonts w:eastAsia="Times New Roman"/>
            <w:noProof/>
            <w:sz w:val="24"/>
            <w:szCs w:val="24"/>
            <w:lang w:val="de-DE" w:eastAsia="de-DE"/>
          </w:rPr>
          <w:tab/>
        </w:r>
        <w:r w:rsidR="00345ACB" w:rsidRPr="00B666ED">
          <w:rPr>
            <w:rStyle w:val="Hyperlink"/>
            <w:noProof/>
          </w:rPr>
          <w:t>Sqrt (unary, right associative)</w:t>
        </w:r>
        <w:r w:rsidR="00345ACB">
          <w:rPr>
            <w:noProof/>
            <w:webHidden/>
          </w:rPr>
          <w:tab/>
        </w:r>
        <w:r w:rsidR="00345ACB">
          <w:rPr>
            <w:noProof/>
            <w:webHidden/>
          </w:rPr>
          <w:fldChar w:fldCharType="begin"/>
        </w:r>
        <w:r w:rsidR="00345ACB">
          <w:rPr>
            <w:noProof/>
            <w:webHidden/>
          </w:rPr>
          <w:instrText xml:space="preserve"> PAGEREF _Toc382912240 \h </w:instrText>
        </w:r>
        <w:r w:rsidR="00345ACB">
          <w:rPr>
            <w:noProof/>
            <w:webHidden/>
          </w:rPr>
        </w:r>
        <w:r w:rsidR="00345ACB">
          <w:rPr>
            <w:noProof/>
            <w:webHidden/>
          </w:rPr>
          <w:fldChar w:fldCharType="separate"/>
        </w:r>
        <w:r w:rsidR="00345ACB">
          <w:rPr>
            <w:noProof/>
            <w:webHidden/>
          </w:rPr>
          <w:t>90</w:t>
        </w:r>
        <w:r w:rsidR="00345ACB">
          <w:rPr>
            <w:noProof/>
            <w:webHidden/>
          </w:rPr>
          <w:fldChar w:fldCharType="end"/>
        </w:r>
      </w:hyperlink>
    </w:p>
    <w:p w14:paraId="3D4CEFF8" w14:textId="77777777" w:rsidR="00345ACB" w:rsidRDefault="00E76D1B">
      <w:pPr>
        <w:pStyle w:val="TOC2"/>
        <w:rPr>
          <w:rFonts w:eastAsia="Times New Roman"/>
          <w:noProof/>
          <w:sz w:val="24"/>
          <w:szCs w:val="24"/>
          <w:lang w:val="de-DE" w:eastAsia="de-DE"/>
        </w:rPr>
      </w:pPr>
      <w:hyperlink w:anchor="_Toc382912241" w:history="1">
        <w:r w:rsidR="00345ACB" w:rsidRPr="00B666ED">
          <w:rPr>
            <w:rStyle w:val="Hyperlink"/>
            <w:noProof/>
          </w:rPr>
          <w:t>9.17</w:t>
        </w:r>
        <w:r w:rsidR="00345ACB">
          <w:rPr>
            <w:rFonts w:eastAsia="Times New Roman"/>
            <w:noProof/>
            <w:sz w:val="24"/>
            <w:szCs w:val="24"/>
            <w:lang w:val="de-DE" w:eastAsia="de-DE"/>
          </w:rPr>
          <w:tab/>
        </w:r>
        <w:r w:rsidR="00345ACB" w:rsidRPr="00B666ED">
          <w:rPr>
            <w:rStyle w:val="Hyperlink"/>
            <w:noProof/>
          </w:rPr>
          <w:t>Time Function Operator</w:t>
        </w:r>
        <w:r w:rsidR="00345ACB">
          <w:rPr>
            <w:noProof/>
            <w:webHidden/>
          </w:rPr>
          <w:tab/>
        </w:r>
        <w:r w:rsidR="00345ACB">
          <w:rPr>
            <w:noProof/>
            <w:webHidden/>
          </w:rPr>
          <w:fldChar w:fldCharType="begin"/>
        </w:r>
        <w:r w:rsidR="00345ACB">
          <w:rPr>
            <w:noProof/>
            <w:webHidden/>
          </w:rPr>
          <w:instrText xml:space="preserve"> PAGEREF _Toc382912241 \h </w:instrText>
        </w:r>
        <w:r w:rsidR="00345ACB">
          <w:rPr>
            <w:noProof/>
            <w:webHidden/>
          </w:rPr>
        </w:r>
        <w:r w:rsidR="00345ACB">
          <w:rPr>
            <w:noProof/>
            <w:webHidden/>
          </w:rPr>
          <w:fldChar w:fldCharType="separate"/>
        </w:r>
        <w:r w:rsidR="00345ACB">
          <w:rPr>
            <w:noProof/>
            <w:webHidden/>
          </w:rPr>
          <w:t>90</w:t>
        </w:r>
        <w:r w:rsidR="00345ACB">
          <w:rPr>
            <w:noProof/>
            <w:webHidden/>
          </w:rPr>
          <w:fldChar w:fldCharType="end"/>
        </w:r>
      </w:hyperlink>
    </w:p>
    <w:p w14:paraId="4B9EC22D" w14:textId="77777777" w:rsidR="00345ACB" w:rsidRDefault="00E76D1B">
      <w:pPr>
        <w:pStyle w:val="TOC3"/>
        <w:rPr>
          <w:rFonts w:eastAsia="Times New Roman"/>
          <w:noProof/>
          <w:sz w:val="24"/>
          <w:szCs w:val="24"/>
          <w:lang w:val="de-DE" w:eastAsia="de-DE"/>
        </w:rPr>
      </w:pPr>
      <w:hyperlink w:anchor="_Toc382912242" w:history="1">
        <w:r w:rsidR="00345ACB" w:rsidRPr="00B666ED">
          <w:rPr>
            <w:rStyle w:val="Hyperlink"/>
            <w:noProof/>
          </w:rPr>
          <w:t>9.17.1</w:t>
        </w:r>
        <w:r w:rsidR="00345ACB">
          <w:rPr>
            <w:rFonts w:eastAsia="Times New Roman"/>
            <w:noProof/>
            <w:sz w:val="24"/>
            <w:szCs w:val="24"/>
            <w:lang w:val="de-DE" w:eastAsia="de-DE"/>
          </w:rPr>
          <w:tab/>
        </w:r>
        <w:r w:rsidR="00345ACB" w:rsidRPr="00B666ED">
          <w:rPr>
            <w:rStyle w:val="Hyperlink"/>
            <w:noProof/>
          </w:rPr>
          <w:t>Time (unary, right associative)</w:t>
        </w:r>
        <w:r w:rsidR="00345ACB">
          <w:rPr>
            <w:noProof/>
            <w:webHidden/>
          </w:rPr>
          <w:tab/>
        </w:r>
        <w:r w:rsidR="00345ACB">
          <w:rPr>
            <w:noProof/>
            <w:webHidden/>
          </w:rPr>
          <w:fldChar w:fldCharType="begin"/>
        </w:r>
        <w:r w:rsidR="00345ACB">
          <w:rPr>
            <w:noProof/>
            <w:webHidden/>
          </w:rPr>
          <w:instrText xml:space="preserve"> PAGEREF _Toc382912242 \h </w:instrText>
        </w:r>
        <w:r w:rsidR="00345ACB">
          <w:rPr>
            <w:noProof/>
            <w:webHidden/>
          </w:rPr>
        </w:r>
        <w:r w:rsidR="00345ACB">
          <w:rPr>
            <w:noProof/>
            <w:webHidden/>
          </w:rPr>
          <w:fldChar w:fldCharType="separate"/>
        </w:r>
        <w:r w:rsidR="00345ACB">
          <w:rPr>
            <w:noProof/>
            <w:webHidden/>
          </w:rPr>
          <w:t>90</w:t>
        </w:r>
        <w:r w:rsidR="00345ACB">
          <w:rPr>
            <w:noProof/>
            <w:webHidden/>
          </w:rPr>
          <w:fldChar w:fldCharType="end"/>
        </w:r>
      </w:hyperlink>
    </w:p>
    <w:p w14:paraId="248C2452" w14:textId="77777777" w:rsidR="00345ACB" w:rsidRDefault="00E76D1B">
      <w:pPr>
        <w:pStyle w:val="TOC3"/>
        <w:rPr>
          <w:rFonts w:eastAsia="Times New Roman"/>
          <w:noProof/>
          <w:sz w:val="24"/>
          <w:szCs w:val="24"/>
          <w:lang w:val="de-DE" w:eastAsia="de-DE"/>
        </w:rPr>
      </w:pPr>
      <w:hyperlink w:anchor="_Toc382912243" w:history="1">
        <w:r w:rsidR="00345ACB" w:rsidRPr="00B666ED">
          <w:rPr>
            <w:rStyle w:val="Hyperlink"/>
            <w:noProof/>
          </w:rPr>
          <w:t>9.17.2</w:t>
        </w:r>
        <w:r w:rsidR="00345ACB">
          <w:rPr>
            <w:rFonts w:eastAsia="Times New Roman"/>
            <w:noProof/>
            <w:sz w:val="24"/>
            <w:szCs w:val="24"/>
            <w:lang w:val="de-DE" w:eastAsia="de-DE"/>
          </w:rPr>
          <w:tab/>
        </w:r>
        <w:r w:rsidR="00345ACB" w:rsidRPr="00B666ED">
          <w:rPr>
            <w:rStyle w:val="Hyperlink"/>
            <w:noProof/>
          </w:rPr>
          <w:t>Time of Objects</w:t>
        </w:r>
        <w:r w:rsidR="00345ACB">
          <w:rPr>
            <w:noProof/>
            <w:webHidden/>
          </w:rPr>
          <w:tab/>
        </w:r>
        <w:r w:rsidR="00345ACB">
          <w:rPr>
            <w:noProof/>
            <w:webHidden/>
          </w:rPr>
          <w:fldChar w:fldCharType="begin"/>
        </w:r>
        <w:r w:rsidR="00345ACB">
          <w:rPr>
            <w:noProof/>
            <w:webHidden/>
          </w:rPr>
          <w:instrText xml:space="preserve"> PAGEREF _Toc382912243 \h </w:instrText>
        </w:r>
        <w:r w:rsidR="00345ACB">
          <w:rPr>
            <w:noProof/>
            <w:webHidden/>
          </w:rPr>
        </w:r>
        <w:r w:rsidR="00345ACB">
          <w:rPr>
            <w:noProof/>
            <w:webHidden/>
          </w:rPr>
          <w:fldChar w:fldCharType="separate"/>
        </w:r>
        <w:r w:rsidR="00345ACB">
          <w:rPr>
            <w:noProof/>
            <w:webHidden/>
          </w:rPr>
          <w:t>90</w:t>
        </w:r>
        <w:r w:rsidR="00345ACB">
          <w:rPr>
            <w:noProof/>
            <w:webHidden/>
          </w:rPr>
          <w:fldChar w:fldCharType="end"/>
        </w:r>
      </w:hyperlink>
    </w:p>
    <w:p w14:paraId="2F5A2DD0" w14:textId="77777777" w:rsidR="00345ACB" w:rsidRDefault="00E76D1B">
      <w:pPr>
        <w:pStyle w:val="TOC3"/>
        <w:rPr>
          <w:rFonts w:eastAsia="Times New Roman"/>
          <w:noProof/>
          <w:sz w:val="24"/>
          <w:szCs w:val="24"/>
          <w:lang w:val="de-DE" w:eastAsia="de-DE"/>
        </w:rPr>
      </w:pPr>
      <w:hyperlink w:anchor="_Toc382912244" w:history="1">
        <w:r w:rsidR="00345ACB" w:rsidRPr="00B666ED">
          <w:rPr>
            <w:rStyle w:val="Hyperlink"/>
            <w:noProof/>
          </w:rPr>
          <w:t>9.17.3</w:t>
        </w:r>
        <w:r w:rsidR="00345ACB">
          <w:rPr>
            <w:rFonts w:eastAsia="Times New Roman"/>
            <w:noProof/>
            <w:sz w:val="24"/>
            <w:szCs w:val="24"/>
            <w:lang w:val="de-DE" w:eastAsia="de-DE"/>
          </w:rPr>
          <w:tab/>
        </w:r>
        <w:r w:rsidR="00345ACB" w:rsidRPr="00B666ED">
          <w:rPr>
            <w:rStyle w:val="Hyperlink"/>
            <w:noProof/>
          </w:rPr>
          <w:t>Attime (binary, right associative)</w:t>
        </w:r>
        <w:r w:rsidR="00345ACB">
          <w:rPr>
            <w:noProof/>
            <w:webHidden/>
          </w:rPr>
          <w:tab/>
        </w:r>
        <w:r w:rsidR="00345ACB">
          <w:rPr>
            <w:noProof/>
            <w:webHidden/>
          </w:rPr>
          <w:fldChar w:fldCharType="begin"/>
        </w:r>
        <w:r w:rsidR="00345ACB">
          <w:rPr>
            <w:noProof/>
            <w:webHidden/>
          </w:rPr>
          <w:instrText xml:space="preserve"> PAGEREF _Toc382912244 \h </w:instrText>
        </w:r>
        <w:r w:rsidR="00345ACB">
          <w:rPr>
            <w:noProof/>
            <w:webHidden/>
          </w:rPr>
        </w:r>
        <w:r w:rsidR="00345ACB">
          <w:rPr>
            <w:noProof/>
            <w:webHidden/>
          </w:rPr>
          <w:fldChar w:fldCharType="separate"/>
        </w:r>
        <w:r w:rsidR="00345ACB">
          <w:rPr>
            <w:noProof/>
            <w:webHidden/>
          </w:rPr>
          <w:t>91</w:t>
        </w:r>
        <w:r w:rsidR="00345ACB">
          <w:rPr>
            <w:noProof/>
            <w:webHidden/>
          </w:rPr>
          <w:fldChar w:fldCharType="end"/>
        </w:r>
      </w:hyperlink>
    </w:p>
    <w:p w14:paraId="319C5E1A" w14:textId="77777777" w:rsidR="00345ACB" w:rsidRDefault="00E76D1B">
      <w:pPr>
        <w:pStyle w:val="TOC2"/>
        <w:rPr>
          <w:rFonts w:eastAsia="Times New Roman"/>
          <w:noProof/>
          <w:sz w:val="24"/>
          <w:szCs w:val="24"/>
          <w:lang w:val="de-DE" w:eastAsia="de-DE"/>
        </w:rPr>
      </w:pPr>
      <w:hyperlink w:anchor="_Toc382912245" w:history="1">
        <w:r w:rsidR="00345ACB" w:rsidRPr="00B666ED">
          <w:rPr>
            <w:rStyle w:val="Hyperlink"/>
            <w:noProof/>
          </w:rPr>
          <w:t>9.18</w:t>
        </w:r>
        <w:r w:rsidR="00345ACB">
          <w:rPr>
            <w:rFonts w:eastAsia="Times New Roman"/>
            <w:noProof/>
            <w:sz w:val="24"/>
            <w:szCs w:val="24"/>
            <w:lang w:val="de-DE" w:eastAsia="de-DE"/>
          </w:rPr>
          <w:tab/>
        </w:r>
        <w:r w:rsidR="00345ACB" w:rsidRPr="00B666ED">
          <w:rPr>
            <w:rStyle w:val="Hyperlink"/>
            <w:noProof/>
          </w:rPr>
          <w:t>Object Operators</w:t>
        </w:r>
        <w:r w:rsidR="00345ACB">
          <w:rPr>
            <w:noProof/>
            <w:webHidden/>
          </w:rPr>
          <w:tab/>
        </w:r>
        <w:r w:rsidR="00345ACB">
          <w:rPr>
            <w:noProof/>
            <w:webHidden/>
          </w:rPr>
          <w:fldChar w:fldCharType="begin"/>
        </w:r>
        <w:r w:rsidR="00345ACB">
          <w:rPr>
            <w:noProof/>
            <w:webHidden/>
          </w:rPr>
          <w:instrText xml:space="preserve"> PAGEREF _Toc382912245 \h </w:instrText>
        </w:r>
        <w:r w:rsidR="00345ACB">
          <w:rPr>
            <w:noProof/>
            <w:webHidden/>
          </w:rPr>
        </w:r>
        <w:r w:rsidR="00345ACB">
          <w:rPr>
            <w:noProof/>
            <w:webHidden/>
          </w:rPr>
          <w:fldChar w:fldCharType="separate"/>
        </w:r>
        <w:r w:rsidR="00345ACB">
          <w:rPr>
            <w:noProof/>
            <w:webHidden/>
          </w:rPr>
          <w:t>91</w:t>
        </w:r>
        <w:r w:rsidR="00345ACB">
          <w:rPr>
            <w:noProof/>
            <w:webHidden/>
          </w:rPr>
          <w:fldChar w:fldCharType="end"/>
        </w:r>
      </w:hyperlink>
    </w:p>
    <w:p w14:paraId="56D2E79B" w14:textId="77777777" w:rsidR="00345ACB" w:rsidRDefault="00E76D1B">
      <w:pPr>
        <w:pStyle w:val="TOC3"/>
        <w:rPr>
          <w:rFonts w:eastAsia="Times New Roman"/>
          <w:noProof/>
          <w:sz w:val="24"/>
          <w:szCs w:val="24"/>
          <w:lang w:val="de-DE" w:eastAsia="de-DE"/>
        </w:rPr>
      </w:pPr>
      <w:hyperlink w:anchor="_Toc382912246" w:history="1">
        <w:r w:rsidR="00345ACB" w:rsidRPr="00B666ED">
          <w:rPr>
            <w:rStyle w:val="Hyperlink"/>
            <w:noProof/>
          </w:rPr>
          <w:t>9.18.1</w:t>
        </w:r>
        <w:r w:rsidR="00345ACB">
          <w:rPr>
            <w:rFonts w:eastAsia="Times New Roman"/>
            <w:noProof/>
            <w:sz w:val="24"/>
            <w:szCs w:val="24"/>
            <w:lang w:val="de-DE" w:eastAsia="de-DE"/>
          </w:rPr>
          <w:tab/>
        </w:r>
        <w:r w:rsidR="00345ACB" w:rsidRPr="00B666ED">
          <w:rPr>
            <w:rStyle w:val="Hyperlink"/>
            <w:noProof/>
          </w:rPr>
          <w:t>Dot (binary, right associative)</w:t>
        </w:r>
        <w:r w:rsidR="00345ACB">
          <w:rPr>
            <w:noProof/>
            <w:webHidden/>
          </w:rPr>
          <w:tab/>
        </w:r>
        <w:r w:rsidR="00345ACB">
          <w:rPr>
            <w:noProof/>
            <w:webHidden/>
          </w:rPr>
          <w:fldChar w:fldCharType="begin"/>
        </w:r>
        <w:r w:rsidR="00345ACB">
          <w:rPr>
            <w:noProof/>
            <w:webHidden/>
          </w:rPr>
          <w:instrText xml:space="preserve"> PAGEREF _Toc382912246 \h </w:instrText>
        </w:r>
        <w:r w:rsidR="00345ACB">
          <w:rPr>
            <w:noProof/>
            <w:webHidden/>
          </w:rPr>
        </w:r>
        <w:r w:rsidR="00345ACB">
          <w:rPr>
            <w:noProof/>
            <w:webHidden/>
          </w:rPr>
          <w:fldChar w:fldCharType="separate"/>
        </w:r>
        <w:r w:rsidR="00345ACB">
          <w:rPr>
            <w:noProof/>
            <w:webHidden/>
          </w:rPr>
          <w:t>91</w:t>
        </w:r>
        <w:r w:rsidR="00345ACB">
          <w:rPr>
            <w:noProof/>
            <w:webHidden/>
          </w:rPr>
          <w:fldChar w:fldCharType="end"/>
        </w:r>
      </w:hyperlink>
    </w:p>
    <w:p w14:paraId="740C0F2E" w14:textId="77777777" w:rsidR="00345ACB" w:rsidRDefault="00E76D1B">
      <w:pPr>
        <w:pStyle w:val="TOC3"/>
        <w:rPr>
          <w:rFonts w:eastAsia="Times New Roman"/>
          <w:noProof/>
          <w:sz w:val="24"/>
          <w:szCs w:val="24"/>
          <w:lang w:val="de-DE" w:eastAsia="de-DE"/>
        </w:rPr>
      </w:pPr>
      <w:hyperlink w:anchor="_Toc382912247" w:history="1">
        <w:r w:rsidR="00345ACB" w:rsidRPr="00B666ED">
          <w:rPr>
            <w:rStyle w:val="Hyperlink"/>
            <w:noProof/>
          </w:rPr>
          <w:t>9.18.2</w:t>
        </w:r>
        <w:r w:rsidR="00345ACB">
          <w:rPr>
            <w:rFonts w:eastAsia="Times New Roman"/>
            <w:noProof/>
            <w:sz w:val="24"/>
            <w:szCs w:val="24"/>
            <w:lang w:val="de-DE" w:eastAsia="de-DE"/>
          </w:rPr>
          <w:tab/>
        </w:r>
        <w:r w:rsidR="00345ACB" w:rsidRPr="00B666ED">
          <w:rPr>
            <w:rStyle w:val="Hyperlink"/>
            <w:noProof/>
          </w:rPr>
          <w:t>Clone (unary, right associative)</w:t>
        </w:r>
        <w:r w:rsidR="00345ACB">
          <w:rPr>
            <w:noProof/>
            <w:webHidden/>
          </w:rPr>
          <w:tab/>
        </w:r>
        <w:r w:rsidR="00345ACB">
          <w:rPr>
            <w:noProof/>
            <w:webHidden/>
          </w:rPr>
          <w:fldChar w:fldCharType="begin"/>
        </w:r>
        <w:r w:rsidR="00345ACB">
          <w:rPr>
            <w:noProof/>
            <w:webHidden/>
          </w:rPr>
          <w:instrText xml:space="preserve"> PAGEREF _Toc382912247 \h </w:instrText>
        </w:r>
        <w:r w:rsidR="00345ACB">
          <w:rPr>
            <w:noProof/>
            <w:webHidden/>
          </w:rPr>
        </w:r>
        <w:r w:rsidR="00345ACB">
          <w:rPr>
            <w:noProof/>
            <w:webHidden/>
          </w:rPr>
          <w:fldChar w:fldCharType="separate"/>
        </w:r>
        <w:r w:rsidR="00345ACB">
          <w:rPr>
            <w:noProof/>
            <w:webHidden/>
          </w:rPr>
          <w:t>92</w:t>
        </w:r>
        <w:r w:rsidR="00345ACB">
          <w:rPr>
            <w:noProof/>
            <w:webHidden/>
          </w:rPr>
          <w:fldChar w:fldCharType="end"/>
        </w:r>
      </w:hyperlink>
    </w:p>
    <w:p w14:paraId="0DAF4ACE" w14:textId="77777777" w:rsidR="00345ACB" w:rsidRDefault="00E76D1B">
      <w:pPr>
        <w:pStyle w:val="TOC3"/>
        <w:rPr>
          <w:rFonts w:eastAsia="Times New Roman"/>
          <w:noProof/>
          <w:sz w:val="24"/>
          <w:szCs w:val="24"/>
          <w:lang w:val="de-DE" w:eastAsia="de-DE"/>
        </w:rPr>
      </w:pPr>
      <w:hyperlink w:anchor="_Toc382912248" w:history="1">
        <w:r w:rsidR="00345ACB" w:rsidRPr="00B666ED">
          <w:rPr>
            <w:rStyle w:val="Hyperlink"/>
            <w:noProof/>
          </w:rPr>
          <w:t>9.18.3</w:t>
        </w:r>
        <w:r w:rsidR="00345ACB">
          <w:rPr>
            <w:rFonts w:eastAsia="Times New Roman"/>
            <w:noProof/>
            <w:sz w:val="24"/>
            <w:szCs w:val="24"/>
            <w:lang w:val="de-DE" w:eastAsia="de-DE"/>
          </w:rPr>
          <w:tab/>
        </w:r>
        <w:r w:rsidR="00345ACB" w:rsidRPr="00B666ED">
          <w:rPr>
            <w:rStyle w:val="Hyperlink"/>
            <w:noProof/>
          </w:rPr>
          <w:t>Extract Attribute Names ... (unary, right associative)</w:t>
        </w:r>
        <w:r w:rsidR="00345ACB">
          <w:rPr>
            <w:noProof/>
            <w:webHidden/>
          </w:rPr>
          <w:tab/>
        </w:r>
        <w:r w:rsidR="00345ACB">
          <w:rPr>
            <w:noProof/>
            <w:webHidden/>
          </w:rPr>
          <w:fldChar w:fldCharType="begin"/>
        </w:r>
        <w:r w:rsidR="00345ACB">
          <w:rPr>
            <w:noProof/>
            <w:webHidden/>
          </w:rPr>
          <w:instrText xml:space="preserve"> PAGEREF _Toc382912248 \h </w:instrText>
        </w:r>
        <w:r w:rsidR="00345ACB">
          <w:rPr>
            <w:noProof/>
            <w:webHidden/>
          </w:rPr>
        </w:r>
        <w:r w:rsidR="00345ACB">
          <w:rPr>
            <w:noProof/>
            <w:webHidden/>
          </w:rPr>
          <w:fldChar w:fldCharType="separate"/>
        </w:r>
        <w:r w:rsidR="00345ACB">
          <w:rPr>
            <w:noProof/>
            <w:webHidden/>
          </w:rPr>
          <w:t>92</w:t>
        </w:r>
        <w:r w:rsidR="00345ACB">
          <w:rPr>
            <w:noProof/>
            <w:webHidden/>
          </w:rPr>
          <w:fldChar w:fldCharType="end"/>
        </w:r>
      </w:hyperlink>
    </w:p>
    <w:p w14:paraId="18D57450" w14:textId="77777777" w:rsidR="00345ACB" w:rsidRDefault="00E76D1B">
      <w:pPr>
        <w:pStyle w:val="TOC3"/>
        <w:rPr>
          <w:rFonts w:eastAsia="Times New Roman"/>
          <w:noProof/>
          <w:sz w:val="24"/>
          <w:szCs w:val="24"/>
          <w:lang w:val="de-DE" w:eastAsia="de-DE"/>
        </w:rPr>
      </w:pPr>
      <w:hyperlink w:anchor="_Toc382912249" w:history="1">
        <w:r w:rsidR="00345ACB" w:rsidRPr="00B666ED">
          <w:rPr>
            <w:rStyle w:val="Hyperlink"/>
            <w:noProof/>
          </w:rPr>
          <w:t>9.18.4</w:t>
        </w:r>
        <w:r w:rsidR="00345ACB">
          <w:rPr>
            <w:rFonts w:eastAsia="Times New Roman"/>
            <w:noProof/>
            <w:sz w:val="24"/>
            <w:szCs w:val="24"/>
            <w:lang w:val="de-DE" w:eastAsia="de-DE"/>
          </w:rPr>
          <w:tab/>
        </w:r>
        <w:r w:rsidR="00345ACB" w:rsidRPr="00B666ED">
          <w:rPr>
            <w:rStyle w:val="Hyperlink"/>
            <w:noProof/>
          </w:rPr>
          <w:t>Attribute … From … (binary, right associative)</w:t>
        </w:r>
        <w:r w:rsidR="00345ACB">
          <w:rPr>
            <w:noProof/>
            <w:webHidden/>
          </w:rPr>
          <w:tab/>
        </w:r>
        <w:r w:rsidR="00345ACB">
          <w:rPr>
            <w:noProof/>
            <w:webHidden/>
          </w:rPr>
          <w:fldChar w:fldCharType="begin"/>
        </w:r>
        <w:r w:rsidR="00345ACB">
          <w:rPr>
            <w:noProof/>
            <w:webHidden/>
          </w:rPr>
          <w:instrText xml:space="preserve"> PAGEREF _Toc382912249 \h </w:instrText>
        </w:r>
        <w:r w:rsidR="00345ACB">
          <w:rPr>
            <w:noProof/>
            <w:webHidden/>
          </w:rPr>
        </w:r>
        <w:r w:rsidR="00345ACB">
          <w:rPr>
            <w:noProof/>
            <w:webHidden/>
          </w:rPr>
          <w:fldChar w:fldCharType="separate"/>
        </w:r>
        <w:r w:rsidR="00345ACB">
          <w:rPr>
            <w:noProof/>
            <w:webHidden/>
          </w:rPr>
          <w:t>93</w:t>
        </w:r>
        <w:r w:rsidR="00345ACB">
          <w:rPr>
            <w:noProof/>
            <w:webHidden/>
          </w:rPr>
          <w:fldChar w:fldCharType="end"/>
        </w:r>
      </w:hyperlink>
    </w:p>
    <w:p w14:paraId="4FDBF2BC" w14:textId="77777777" w:rsidR="00345ACB" w:rsidRDefault="00E76D1B">
      <w:pPr>
        <w:pStyle w:val="TOC2"/>
        <w:rPr>
          <w:rFonts w:eastAsia="Times New Roman"/>
          <w:noProof/>
          <w:sz w:val="24"/>
          <w:szCs w:val="24"/>
          <w:lang w:val="de-DE" w:eastAsia="de-DE"/>
        </w:rPr>
      </w:pPr>
      <w:hyperlink w:anchor="_Toc382912250" w:history="1">
        <w:r w:rsidR="00345ACB" w:rsidRPr="00B666ED">
          <w:rPr>
            <w:rStyle w:val="Hyperlink"/>
            <w:noProof/>
          </w:rPr>
          <w:t>9.19</w:t>
        </w:r>
        <w:r w:rsidR="00345ACB">
          <w:rPr>
            <w:rFonts w:eastAsia="Times New Roman"/>
            <w:noProof/>
            <w:sz w:val="24"/>
            <w:szCs w:val="24"/>
            <w:lang w:val="de-DE" w:eastAsia="de-DE"/>
          </w:rPr>
          <w:tab/>
        </w:r>
        <w:r w:rsidR="00345ACB" w:rsidRPr="00B666ED">
          <w:rPr>
            <w:rStyle w:val="Hyperlink"/>
            <w:noProof/>
          </w:rPr>
          <w:t>Fuzzy Operators</w:t>
        </w:r>
        <w:r w:rsidR="00345ACB">
          <w:rPr>
            <w:noProof/>
            <w:webHidden/>
          </w:rPr>
          <w:tab/>
        </w:r>
        <w:r w:rsidR="00345ACB">
          <w:rPr>
            <w:noProof/>
            <w:webHidden/>
          </w:rPr>
          <w:fldChar w:fldCharType="begin"/>
        </w:r>
        <w:r w:rsidR="00345ACB">
          <w:rPr>
            <w:noProof/>
            <w:webHidden/>
          </w:rPr>
          <w:instrText xml:space="preserve"> PAGEREF _Toc382912250 \h </w:instrText>
        </w:r>
        <w:r w:rsidR="00345ACB">
          <w:rPr>
            <w:noProof/>
            <w:webHidden/>
          </w:rPr>
        </w:r>
        <w:r w:rsidR="00345ACB">
          <w:rPr>
            <w:noProof/>
            <w:webHidden/>
          </w:rPr>
          <w:fldChar w:fldCharType="separate"/>
        </w:r>
        <w:r w:rsidR="00345ACB">
          <w:rPr>
            <w:noProof/>
            <w:webHidden/>
          </w:rPr>
          <w:t>93</w:t>
        </w:r>
        <w:r w:rsidR="00345ACB">
          <w:rPr>
            <w:noProof/>
            <w:webHidden/>
          </w:rPr>
          <w:fldChar w:fldCharType="end"/>
        </w:r>
      </w:hyperlink>
    </w:p>
    <w:p w14:paraId="43FBEFB0" w14:textId="77777777" w:rsidR="00345ACB" w:rsidRDefault="00E76D1B">
      <w:pPr>
        <w:pStyle w:val="TOC3"/>
        <w:rPr>
          <w:rFonts w:eastAsia="Times New Roman"/>
          <w:noProof/>
          <w:sz w:val="24"/>
          <w:szCs w:val="24"/>
          <w:lang w:val="de-DE" w:eastAsia="de-DE"/>
        </w:rPr>
      </w:pPr>
      <w:hyperlink w:anchor="_Toc382912251" w:history="1">
        <w:r w:rsidR="00345ACB" w:rsidRPr="00B666ED">
          <w:rPr>
            <w:rStyle w:val="Hyperlink"/>
            <w:noProof/>
          </w:rPr>
          <w:t>9.19.1</w:t>
        </w:r>
        <w:r w:rsidR="00345ACB">
          <w:rPr>
            <w:rFonts w:eastAsia="Times New Roman"/>
            <w:noProof/>
            <w:sz w:val="24"/>
            <w:szCs w:val="24"/>
            <w:lang w:val="de-DE" w:eastAsia="de-DE"/>
          </w:rPr>
          <w:tab/>
        </w:r>
        <w:r w:rsidR="00345ACB" w:rsidRPr="00B666ED">
          <w:rPr>
            <w:rStyle w:val="Hyperlink"/>
            <w:noProof/>
          </w:rPr>
          <w:t>Fuzzy Set … (unary, right associative)</w:t>
        </w:r>
        <w:r w:rsidR="00345ACB">
          <w:rPr>
            <w:noProof/>
            <w:webHidden/>
          </w:rPr>
          <w:tab/>
        </w:r>
        <w:r w:rsidR="00345ACB">
          <w:rPr>
            <w:noProof/>
            <w:webHidden/>
          </w:rPr>
          <w:fldChar w:fldCharType="begin"/>
        </w:r>
        <w:r w:rsidR="00345ACB">
          <w:rPr>
            <w:noProof/>
            <w:webHidden/>
          </w:rPr>
          <w:instrText xml:space="preserve"> PAGEREF _Toc382912251 \h </w:instrText>
        </w:r>
        <w:r w:rsidR="00345ACB">
          <w:rPr>
            <w:noProof/>
            <w:webHidden/>
          </w:rPr>
        </w:r>
        <w:r w:rsidR="00345ACB">
          <w:rPr>
            <w:noProof/>
            <w:webHidden/>
          </w:rPr>
          <w:fldChar w:fldCharType="separate"/>
        </w:r>
        <w:r w:rsidR="00345ACB">
          <w:rPr>
            <w:noProof/>
            <w:webHidden/>
          </w:rPr>
          <w:t>93</w:t>
        </w:r>
        <w:r w:rsidR="00345ACB">
          <w:rPr>
            <w:noProof/>
            <w:webHidden/>
          </w:rPr>
          <w:fldChar w:fldCharType="end"/>
        </w:r>
      </w:hyperlink>
    </w:p>
    <w:p w14:paraId="3327012A" w14:textId="77777777" w:rsidR="00345ACB" w:rsidRDefault="00E76D1B">
      <w:pPr>
        <w:pStyle w:val="TOC3"/>
        <w:rPr>
          <w:rFonts w:eastAsia="Times New Roman"/>
          <w:noProof/>
          <w:sz w:val="24"/>
          <w:szCs w:val="24"/>
          <w:lang w:val="de-DE" w:eastAsia="de-DE"/>
        </w:rPr>
      </w:pPr>
      <w:hyperlink w:anchor="_Toc382912252" w:history="1">
        <w:r w:rsidR="00345ACB" w:rsidRPr="00B666ED">
          <w:rPr>
            <w:rStyle w:val="Hyperlink"/>
            <w:noProof/>
          </w:rPr>
          <w:t>9.19.2</w:t>
        </w:r>
        <w:r w:rsidR="00345ACB">
          <w:rPr>
            <w:rFonts w:eastAsia="Times New Roman"/>
            <w:noProof/>
            <w:sz w:val="24"/>
            <w:szCs w:val="24"/>
            <w:lang w:val="de-DE" w:eastAsia="de-DE"/>
          </w:rPr>
          <w:tab/>
        </w:r>
        <w:r w:rsidR="00345ACB" w:rsidRPr="00B666ED">
          <w:rPr>
            <w:rStyle w:val="Hyperlink"/>
            <w:noProof/>
          </w:rPr>
          <w:t>Fuzzified By (binary, non-associative)</w:t>
        </w:r>
        <w:r w:rsidR="00345ACB">
          <w:rPr>
            <w:noProof/>
            <w:webHidden/>
          </w:rPr>
          <w:tab/>
        </w:r>
        <w:r w:rsidR="00345ACB">
          <w:rPr>
            <w:noProof/>
            <w:webHidden/>
          </w:rPr>
          <w:fldChar w:fldCharType="begin"/>
        </w:r>
        <w:r w:rsidR="00345ACB">
          <w:rPr>
            <w:noProof/>
            <w:webHidden/>
          </w:rPr>
          <w:instrText xml:space="preserve"> PAGEREF _Toc382912252 \h </w:instrText>
        </w:r>
        <w:r w:rsidR="00345ACB">
          <w:rPr>
            <w:noProof/>
            <w:webHidden/>
          </w:rPr>
        </w:r>
        <w:r w:rsidR="00345ACB">
          <w:rPr>
            <w:noProof/>
            <w:webHidden/>
          </w:rPr>
          <w:fldChar w:fldCharType="separate"/>
        </w:r>
        <w:r w:rsidR="00345ACB">
          <w:rPr>
            <w:noProof/>
            <w:webHidden/>
          </w:rPr>
          <w:t>93</w:t>
        </w:r>
        <w:r w:rsidR="00345ACB">
          <w:rPr>
            <w:noProof/>
            <w:webHidden/>
          </w:rPr>
          <w:fldChar w:fldCharType="end"/>
        </w:r>
      </w:hyperlink>
    </w:p>
    <w:p w14:paraId="7A647402" w14:textId="77777777" w:rsidR="00345ACB" w:rsidRDefault="00E76D1B">
      <w:pPr>
        <w:pStyle w:val="TOC3"/>
        <w:rPr>
          <w:rFonts w:eastAsia="Times New Roman"/>
          <w:noProof/>
          <w:sz w:val="24"/>
          <w:szCs w:val="24"/>
          <w:lang w:val="de-DE" w:eastAsia="de-DE"/>
        </w:rPr>
      </w:pPr>
      <w:hyperlink w:anchor="_Toc382912253" w:history="1">
        <w:r w:rsidR="00345ACB" w:rsidRPr="00B666ED">
          <w:rPr>
            <w:rStyle w:val="Hyperlink"/>
            <w:noProof/>
          </w:rPr>
          <w:t>9.19.3</w:t>
        </w:r>
        <w:r w:rsidR="00345ACB">
          <w:rPr>
            <w:rFonts w:eastAsia="Times New Roman"/>
            <w:noProof/>
            <w:sz w:val="24"/>
            <w:szCs w:val="24"/>
            <w:lang w:val="de-DE" w:eastAsia="de-DE"/>
          </w:rPr>
          <w:tab/>
        </w:r>
        <w:r w:rsidR="00345ACB" w:rsidRPr="00B666ED">
          <w:rPr>
            <w:rStyle w:val="Hyperlink"/>
            <w:noProof/>
          </w:rPr>
          <w:t>Defuzzified … (unary, right associative)</w:t>
        </w:r>
        <w:r w:rsidR="00345ACB">
          <w:rPr>
            <w:noProof/>
            <w:webHidden/>
          </w:rPr>
          <w:tab/>
        </w:r>
        <w:r w:rsidR="00345ACB">
          <w:rPr>
            <w:noProof/>
            <w:webHidden/>
          </w:rPr>
          <w:fldChar w:fldCharType="begin"/>
        </w:r>
        <w:r w:rsidR="00345ACB">
          <w:rPr>
            <w:noProof/>
            <w:webHidden/>
          </w:rPr>
          <w:instrText xml:space="preserve"> PAGEREF _Toc382912253 \h </w:instrText>
        </w:r>
        <w:r w:rsidR="00345ACB">
          <w:rPr>
            <w:noProof/>
            <w:webHidden/>
          </w:rPr>
        </w:r>
        <w:r w:rsidR="00345ACB">
          <w:rPr>
            <w:noProof/>
            <w:webHidden/>
          </w:rPr>
          <w:fldChar w:fldCharType="separate"/>
        </w:r>
        <w:r w:rsidR="00345ACB">
          <w:rPr>
            <w:noProof/>
            <w:webHidden/>
          </w:rPr>
          <w:t>94</w:t>
        </w:r>
        <w:r w:rsidR="00345ACB">
          <w:rPr>
            <w:noProof/>
            <w:webHidden/>
          </w:rPr>
          <w:fldChar w:fldCharType="end"/>
        </w:r>
      </w:hyperlink>
    </w:p>
    <w:p w14:paraId="7AC36310" w14:textId="77777777" w:rsidR="00345ACB" w:rsidRDefault="00E76D1B">
      <w:pPr>
        <w:pStyle w:val="TOC3"/>
        <w:rPr>
          <w:rFonts w:eastAsia="Times New Roman"/>
          <w:noProof/>
          <w:sz w:val="24"/>
          <w:szCs w:val="24"/>
          <w:lang w:val="de-DE" w:eastAsia="de-DE"/>
        </w:rPr>
      </w:pPr>
      <w:hyperlink w:anchor="_Toc382912254" w:history="1">
        <w:r w:rsidR="00345ACB" w:rsidRPr="00B666ED">
          <w:rPr>
            <w:rStyle w:val="Hyperlink"/>
            <w:noProof/>
            <w:lang w:val="it-IT"/>
          </w:rPr>
          <w:t>9.19.4</w:t>
        </w:r>
        <w:r w:rsidR="00345ACB">
          <w:rPr>
            <w:rFonts w:eastAsia="Times New Roman"/>
            <w:noProof/>
            <w:sz w:val="24"/>
            <w:szCs w:val="24"/>
            <w:lang w:val="de-DE" w:eastAsia="de-DE"/>
          </w:rPr>
          <w:tab/>
        </w:r>
        <w:r w:rsidR="00345ACB" w:rsidRPr="00B666ED">
          <w:rPr>
            <w:rStyle w:val="Hyperlink"/>
            <w:noProof/>
            <w:lang w:val="it-IT"/>
          </w:rPr>
          <w:t>Applicability [of] … (unary, non-associative)</w:t>
        </w:r>
        <w:r w:rsidR="00345ACB">
          <w:rPr>
            <w:noProof/>
            <w:webHidden/>
          </w:rPr>
          <w:tab/>
        </w:r>
        <w:r w:rsidR="00345ACB">
          <w:rPr>
            <w:noProof/>
            <w:webHidden/>
          </w:rPr>
          <w:fldChar w:fldCharType="begin"/>
        </w:r>
        <w:r w:rsidR="00345ACB">
          <w:rPr>
            <w:noProof/>
            <w:webHidden/>
          </w:rPr>
          <w:instrText xml:space="preserve"> PAGEREF _Toc382912254 \h </w:instrText>
        </w:r>
        <w:r w:rsidR="00345ACB">
          <w:rPr>
            <w:noProof/>
            <w:webHidden/>
          </w:rPr>
        </w:r>
        <w:r w:rsidR="00345ACB">
          <w:rPr>
            <w:noProof/>
            <w:webHidden/>
          </w:rPr>
          <w:fldChar w:fldCharType="separate"/>
        </w:r>
        <w:r w:rsidR="00345ACB">
          <w:rPr>
            <w:noProof/>
            <w:webHidden/>
          </w:rPr>
          <w:t>94</w:t>
        </w:r>
        <w:r w:rsidR="00345ACB">
          <w:rPr>
            <w:noProof/>
            <w:webHidden/>
          </w:rPr>
          <w:fldChar w:fldCharType="end"/>
        </w:r>
      </w:hyperlink>
    </w:p>
    <w:p w14:paraId="34BC6435" w14:textId="77777777" w:rsidR="00345ACB" w:rsidRDefault="00E76D1B">
      <w:pPr>
        <w:pStyle w:val="TOC3"/>
        <w:rPr>
          <w:rFonts w:eastAsia="Times New Roman"/>
          <w:noProof/>
          <w:sz w:val="24"/>
          <w:szCs w:val="24"/>
          <w:lang w:val="de-DE" w:eastAsia="de-DE"/>
        </w:rPr>
      </w:pPr>
      <w:hyperlink w:anchor="_Toc382912255" w:history="1">
        <w:r w:rsidR="00345ACB" w:rsidRPr="00B666ED">
          <w:rPr>
            <w:rStyle w:val="Hyperlink"/>
            <w:noProof/>
          </w:rPr>
          <w:t>9.19.5</w:t>
        </w:r>
        <w:r w:rsidR="00345ACB">
          <w:rPr>
            <w:rFonts w:eastAsia="Times New Roman"/>
            <w:noProof/>
            <w:sz w:val="24"/>
            <w:szCs w:val="24"/>
            <w:lang w:val="de-DE" w:eastAsia="de-DE"/>
          </w:rPr>
          <w:tab/>
        </w:r>
        <w:r w:rsidR="00345ACB" w:rsidRPr="00B666ED">
          <w:rPr>
            <w:rStyle w:val="Hyperlink"/>
            <w:noProof/>
          </w:rPr>
          <w:t>Applicability of Objects</w:t>
        </w:r>
        <w:r w:rsidR="00345ACB">
          <w:rPr>
            <w:noProof/>
            <w:webHidden/>
          </w:rPr>
          <w:tab/>
        </w:r>
        <w:r w:rsidR="00345ACB">
          <w:rPr>
            <w:noProof/>
            <w:webHidden/>
          </w:rPr>
          <w:fldChar w:fldCharType="begin"/>
        </w:r>
        <w:r w:rsidR="00345ACB">
          <w:rPr>
            <w:noProof/>
            <w:webHidden/>
          </w:rPr>
          <w:instrText xml:space="preserve"> PAGEREF _Toc382912255 \h </w:instrText>
        </w:r>
        <w:r w:rsidR="00345ACB">
          <w:rPr>
            <w:noProof/>
            <w:webHidden/>
          </w:rPr>
        </w:r>
        <w:r w:rsidR="00345ACB">
          <w:rPr>
            <w:noProof/>
            <w:webHidden/>
          </w:rPr>
          <w:fldChar w:fldCharType="separate"/>
        </w:r>
        <w:r w:rsidR="00345ACB">
          <w:rPr>
            <w:noProof/>
            <w:webHidden/>
          </w:rPr>
          <w:t>94</w:t>
        </w:r>
        <w:r w:rsidR="00345ACB">
          <w:rPr>
            <w:noProof/>
            <w:webHidden/>
          </w:rPr>
          <w:fldChar w:fldCharType="end"/>
        </w:r>
      </w:hyperlink>
    </w:p>
    <w:p w14:paraId="3A5D27C9" w14:textId="77777777" w:rsidR="00345ACB" w:rsidRDefault="00E76D1B">
      <w:pPr>
        <w:pStyle w:val="TOC2"/>
        <w:rPr>
          <w:rFonts w:eastAsia="Times New Roman"/>
          <w:noProof/>
          <w:sz w:val="24"/>
          <w:szCs w:val="24"/>
          <w:lang w:val="de-DE" w:eastAsia="de-DE"/>
        </w:rPr>
      </w:pPr>
      <w:hyperlink w:anchor="_Toc382912256" w:history="1">
        <w:r w:rsidR="00345ACB" w:rsidRPr="00B666ED">
          <w:rPr>
            <w:rStyle w:val="Hyperlink"/>
            <w:noProof/>
          </w:rPr>
          <w:t>9.20</w:t>
        </w:r>
        <w:r w:rsidR="00345ACB">
          <w:rPr>
            <w:rFonts w:eastAsia="Times New Roman"/>
            <w:noProof/>
            <w:sz w:val="24"/>
            <w:szCs w:val="24"/>
            <w:lang w:val="de-DE" w:eastAsia="de-DE"/>
          </w:rPr>
          <w:tab/>
        </w:r>
        <w:r w:rsidR="00345ACB" w:rsidRPr="00B666ED">
          <w:rPr>
            <w:rStyle w:val="Hyperlink"/>
            <w:noProof/>
          </w:rPr>
          <w:t>Type Conversion Operator</w:t>
        </w:r>
        <w:r w:rsidR="00345ACB">
          <w:rPr>
            <w:noProof/>
            <w:webHidden/>
          </w:rPr>
          <w:tab/>
        </w:r>
        <w:r w:rsidR="00345ACB">
          <w:rPr>
            <w:noProof/>
            <w:webHidden/>
          </w:rPr>
          <w:fldChar w:fldCharType="begin"/>
        </w:r>
        <w:r w:rsidR="00345ACB">
          <w:rPr>
            <w:noProof/>
            <w:webHidden/>
          </w:rPr>
          <w:instrText xml:space="preserve"> PAGEREF _Toc382912256 \h </w:instrText>
        </w:r>
        <w:r w:rsidR="00345ACB">
          <w:rPr>
            <w:noProof/>
            <w:webHidden/>
          </w:rPr>
        </w:r>
        <w:r w:rsidR="00345ACB">
          <w:rPr>
            <w:noProof/>
            <w:webHidden/>
          </w:rPr>
          <w:fldChar w:fldCharType="separate"/>
        </w:r>
        <w:r w:rsidR="00345ACB">
          <w:rPr>
            <w:noProof/>
            <w:webHidden/>
          </w:rPr>
          <w:t>95</w:t>
        </w:r>
        <w:r w:rsidR="00345ACB">
          <w:rPr>
            <w:noProof/>
            <w:webHidden/>
          </w:rPr>
          <w:fldChar w:fldCharType="end"/>
        </w:r>
      </w:hyperlink>
    </w:p>
    <w:p w14:paraId="22CC1E64" w14:textId="77777777" w:rsidR="00345ACB" w:rsidRDefault="00E76D1B">
      <w:pPr>
        <w:pStyle w:val="TOC3"/>
        <w:rPr>
          <w:rFonts w:eastAsia="Times New Roman"/>
          <w:noProof/>
          <w:sz w:val="24"/>
          <w:szCs w:val="24"/>
          <w:lang w:val="de-DE" w:eastAsia="de-DE"/>
        </w:rPr>
      </w:pPr>
      <w:hyperlink w:anchor="_Toc382912257" w:history="1">
        <w:r w:rsidR="00345ACB" w:rsidRPr="00B666ED">
          <w:rPr>
            <w:rStyle w:val="Hyperlink"/>
            <w:noProof/>
          </w:rPr>
          <w:t>9.20.1</w:t>
        </w:r>
        <w:r w:rsidR="00345ACB">
          <w:rPr>
            <w:rFonts w:eastAsia="Times New Roman"/>
            <w:noProof/>
            <w:sz w:val="24"/>
            <w:szCs w:val="24"/>
            <w:lang w:val="de-DE" w:eastAsia="de-DE"/>
          </w:rPr>
          <w:tab/>
        </w:r>
        <w:r w:rsidR="00345ACB" w:rsidRPr="00B666ED">
          <w:rPr>
            <w:rStyle w:val="Hyperlink"/>
            <w:noProof/>
          </w:rPr>
          <w:t>As Number (unary, non-associative)</w:t>
        </w:r>
        <w:r w:rsidR="00345ACB">
          <w:rPr>
            <w:noProof/>
            <w:webHidden/>
          </w:rPr>
          <w:tab/>
        </w:r>
        <w:r w:rsidR="00345ACB">
          <w:rPr>
            <w:noProof/>
            <w:webHidden/>
          </w:rPr>
          <w:fldChar w:fldCharType="begin"/>
        </w:r>
        <w:r w:rsidR="00345ACB">
          <w:rPr>
            <w:noProof/>
            <w:webHidden/>
          </w:rPr>
          <w:instrText xml:space="preserve"> PAGEREF _Toc382912257 \h </w:instrText>
        </w:r>
        <w:r w:rsidR="00345ACB">
          <w:rPr>
            <w:noProof/>
            <w:webHidden/>
          </w:rPr>
        </w:r>
        <w:r w:rsidR="00345ACB">
          <w:rPr>
            <w:noProof/>
            <w:webHidden/>
          </w:rPr>
          <w:fldChar w:fldCharType="separate"/>
        </w:r>
        <w:r w:rsidR="00345ACB">
          <w:rPr>
            <w:noProof/>
            <w:webHidden/>
          </w:rPr>
          <w:t>95</w:t>
        </w:r>
        <w:r w:rsidR="00345ACB">
          <w:rPr>
            <w:noProof/>
            <w:webHidden/>
          </w:rPr>
          <w:fldChar w:fldCharType="end"/>
        </w:r>
      </w:hyperlink>
    </w:p>
    <w:p w14:paraId="0BB6AA0A" w14:textId="77777777" w:rsidR="00345ACB" w:rsidRDefault="00E76D1B">
      <w:pPr>
        <w:pStyle w:val="TOC3"/>
        <w:rPr>
          <w:rFonts w:eastAsia="Times New Roman"/>
          <w:noProof/>
          <w:sz w:val="24"/>
          <w:szCs w:val="24"/>
          <w:lang w:val="de-DE" w:eastAsia="de-DE"/>
        </w:rPr>
      </w:pPr>
      <w:hyperlink w:anchor="_Toc382912258" w:history="1">
        <w:r w:rsidR="00345ACB" w:rsidRPr="00B666ED">
          <w:rPr>
            <w:rStyle w:val="Hyperlink"/>
            <w:noProof/>
          </w:rPr>
          <w:t>9.20.2</w:t>
        </w:r>
        <w:r w:rsidR="00345ACB">
          <w:rPr>
            <w:rFonts w:eastAsia="Times New Roman"/>
            <w:noProof/>
            <w:sz w:val="24"/>
            <w:szCs w:val="24"/>
            <w:lang w:val="de-DE" w:eastAsia="de-DE"/>
          </w:rPr>
          <w:tab/>
        </w:r>
        <w:r w:rsidR="00345ACB" w:rsidRPr="00B666ED">
          <w:rPr>
            <w:rStyle w:val="Hyperlink"/>
            <w:noProof/>
          </w:rPr>
          <w:t>As Time (unary, non-associative)</w:t>
        </w:r>
        <w:r w:rsidR="00345ACB">
          <w:rPr>
            <w:noProof/>
            <w:webHidden/>
          </w:rPr>
          <w:tab/>
        </w:r>
        <w:r w:rsidR="00345ACB">
          <w:rPr>
            <w:noProof/>
            <w:webHidden/>
          </w:rPr>
          <w:fldChar w:fldCharType="begin"/>
        </w:r>
        <w:r w:rsidR="00345ACB">
          <w:rPr>
            <w:noProof/>
            <w:webHidden/>
          </w:rPr>
          <w:instrText xml:space="preserve"> PAGEREF _Toc382912258 \h </w:instrText>
        </w:r>
        <w:r w:rsidR="00345ACB">
          <w:rPr>
            <w:noProof/>
            <w:webHidden/>
          </w:rPr>
        </w:r>
        <w:r w:rsidR="00345ACB">
          <w:rPr>
            <w:noProof/>
            <w:webHidden/>
          </w:rPr>
          <w:fldChar w:fldCharType="separate"/>
        </w:r>
        <w:r w:rsidR="00345ACB">
          <w:rPr>
            <w:noProof/>
            <w:webHidden/>
          </w:rPr>
          <w:t>95</w:t>
        </w:r>
        <w:r w:rsidR="00345ACB">
          <w:rPr>
            <w:noProof/>
            <w:webHidden/>
          </w:rPr>
          <w:fldChar w:fldCharType="end"/>
        </w:r>
      </w:hyperlink>
    </w:p>
    <w:p w14:paraId="79A5EE96" w14:textId="77777777" w:rsidR="00345ACB" w:rsidRDefault="00E76D1B">
      <w:pPr>
        <w:pStyle w:val="TOC3"/>
        <w:rPr>
          <w:rFonts w:eastAsia="Times New Roman"/>
          <w:noProof/>
          <w:sz w:val="24"/>
          <w:szCs w:val="24"/>
          <w:lang w:val="de-DE" w:eastAsia="de-DE"/>
        </w:rPr>
      </w:pPr>
      <w:hyperlink w:anchor="_Toc382912259" w:history="1">
        <w:r w:rsidR="00345ACB" w:rsidRPr="00B666ED">
          <w:rPr>
            <w:rStyle w:val="Hyperlink"/>
            <w:noProof/>
          </w:rPr>
          <w:t>9.20.3</w:t>
        </w:r>
        <w:r w:rsidR="00345ACB">
          <w:rPr>
            <w:rFonts w:eastAsia="Times New Roman"/>
            <w:noProof/>
            <w:sz w:val="24"/>
            <w:szCs w:val="24"/>
            <w:lang w:val="de-DE" w:eastAsia="de-DE"/>
          </w:rPr>
          <w:tab/>
        </w:r>
        <w:r w:rsidR="00345ACB" w:rsidRPr="00B666ED">
          <w:rPr>
            <w:rStyle w:val="Hyperlink"/>
            <w:noProof/>
          </w:rPr>
          <w:t>As String (unary, non-associative)</w:t>
        </w:r>
        <w:r w:rsidR="00345ACB">
          <w:rPr>
            <w:noProof/>
            <w:webHidden/>
          </w:rPr>
          <w:tab/>
        </w:r>
        <w:r w:rsidR="00345ACB">
          <w:rPr>
            <w:noProof/>
            <w:webHidden/>
          </w:rPr>
          <w:fldChar w:fldCharType="begin"/>
        </w:r>
        <w:r w:rsidR="00345ACB">
          <w:rPr>
            <w:noProof/>
            <w:webHidden/>
          </w:rPr>
          <w:instrText xml:space="preserve"> PAGEREF _Toc382912259 \h </w:instrText>
        </w:r>
        <w:r w:rsidR="00345ACB">
          <w:rPr>
            <w:noProof/>
            <w:webHidden/>
          </w:rPr>
        </w:r>
        <w:r w:rsidR="00345ACB">
          <w:rPr>
            <w:noProof/>
            <w:webHidden/>
          </w:rPr>
          <w:fldChar w:fldCharType="separate"/>
        </w:r>
        <w:r w:rsidR="00345ACB">
          <w:rPr>
            <w:noProof/>
            <w:webHidden/>
          </w:rPr>
          <w:t>96</w:t>
        </w:r>
        <w:r w:rsidR="00345ACB">
          <w:rPr>
            <w:noProof/>
            <w:webHidden/>
          </w:rPr>
          <w:fldChar w:fldCharType="end"/>
        </w:r>
      </w:hyperlink>
    </w:p>
    <w:p w14:paraId="6DBEF018" w14:textId="77777777" w:rsidR="00345ACB" w:rsidRDefault="00E76D1B">
      <w:pPr>
        <w:pStyle w:val="TOC3"/>
        <w:rPr>
          <w:rFonts w:eastAsia="Times New Roman"/>
          <w:noProof/>
          <w:sz w:val="24"/>
          <w:szCs w:val="24"/>
          <w:lang w:val="de-DE" w:eastAsia="de-DE"/>
        </w:rPr>
      </w:pPr>
      <w:hyperlink w:anchor="_Toc382912260" w:history="1">
        <w:r w:rsidR="00345ACB" w:rsidRPr="00B666ED">
          <w:rPr>
            <w:rStyle w:val="Hyperlink"/>
            <w:noProof/>
          </w:rPr>
          <w:t>9.20.4</w:t>
        </w:r>
        <w:r w:rsidR="00345ACB">
          <w:rPr>
            <w:rFonts w:eastAsia="Times New Roman"/>
            <w:noProof/>
            <w:sz w:val="24"/>
            <w:szCs w:val="24"/>
            <w:lang w:val="de-DE" w:eastAsia="de-DE"/>
          </w:rPr>
          <w:tab/>
        </w:r>
        <w:r w:rsidR="00345ACB" w:rsidRPr="00B666ED">
          <w:rPr>
            <w:rStyle w:val="Hyperlink"/>
            <w:noProof/>
          </w:rPr>
          <w:t>As Truth Value (unary, non-associative)</w:t>
        </w:r>
        <w:r w:rsidR="00345ACB">
          <w:rPr>
            <w:noProof/>
            <w:webHidden/>
          </w:rPr>
          <w:tab/>
        </w:r>
        <w:r w:rsidR="00345ACB">
          <w:rPr>
            <w:noProof/>
            <w:webHidden/>
          </w:rPr>
          <w:fldChar w:fldCharType="begin"/>
        </w:r>
        <w:r w:rsidR="00345ACB">
          <w:rPr>
            <w:noProof/>
            <w:webHidden/>
          </w:rPr>
          <w:instrText xml:space="preserve"> PAGEREF _Toc382912260 \h </w:instrText>
        </w:r>
        <w:r w:rsidR="00345ACB">
          <w:rPr>
            <w:noProof/>
            <w:webHidden/>
          </w:rPr>
        </w:r>
        <w:r w:rsidR="00345ACB">
          <w:rPr>
            <w:noProof/>
            <w:webHidden/>
          </w:rPr>
          <w:fldChar w:fldCharType="separate"/>
        </w:r>
        <w:r w:rsidR="00345ACB">
          <w:rPr>
            <w:noProof/>
            <w:webHidden/>
          </w:rPr>
          <w:t>96</w:t>
        </w:r>
        <w:r w:rsidR="00345ACB">
          <w:rPr>
            <w:noProof/>
            <w:webHidden/>
          </w:rPr>
          <w:fldChar w:fldCharType="end"/>
        </w:r>
      </w:hyperlink>
    </w:p>
    <w:p w14:paraId="510DAF72" w14:textId="77777777" w:rsidR="00345ACB" w:rsidRDefault="00E76D1B">
      <w:pPr>
        <w:pStyle w:val="TOC1"/>
        <w:rPr>
          <w:rFonts w:eastAsia="Times New Roman"/>
          <w:caps w:val="0"/>
          <w:noProof/>
          <w:sz w:val="24"/>
          <w:szCs w:val="24"/>
          <w:lang w:val="de-DE" w:eastAsia="de-DE"/>
        </w:rPr>
      </w:pPr>
      <w:hyperlink w:anchor="_Toc382912261" w:history="1">
        <w:r w:rsidR="00345ACB" w:rsidRPr="00B666ED">
          <w:rPr>
            <w:rStyle w:val="Hyperlink"/>
            <w:noProof/>
          </w:rPr>
          <w:t>10</w:t>
        </w:r>
        <w:r w:rsidR="00345ACB">
          <w:rPr>
            <w:rFonts w:eastAsia="Times New Roman"/>
            <w:caps w:val="0"/>
            <w:noProof/>
            <w:sz w:val="24"/>
            <w:szCs w:val="24"/>
            <w:lang w:val="de-DE" w:eastAsia="de-DE"/>
          </w:rPr>
          <w:tab/>
        </w:r>
        <w:r w:rsidR="00345ACB" w:rsidRPr="00B666ED">
          <w:rPr>
            <w:rStyle w:val="Hyperlink"/>
            <w:noProof/>
          </w:rPr>
          <w:t>Logic Slot</w:t>
        </w:r>
        <w:r w:rsidR="00345ACB">
          <w:rPr>
            <w:noProof/>
            <w:webHidden/>
          </w:rPr>
          <w:tab/>
        </w:r>
        <w:r w:rsidR="00345ACB">
          <w:rPr>
            <w:noProof/>
            <w:webHidden/>
          </w:rPr>
          <w:fldChar w:fldCharType="begin"/>
        </w:r>
        <w:r w:rsidR="00345ACB">
          <w:rPr>
            <w:noProof/>
            <w:webHidden/>
          </w:rPr>
          <w:instrText xml:space="preserve"> PAGEREF _Toc382912261 \h </w:instrText>
        </w:r>
        <w:r w:rsidR="00345ACB">
          <w:rPr>
            <w:noProof/>
            <w:webHidden/>
          </w:rPr>
        </w:r>
        <w:r w:rsidR="00345ACB">
          <w:rPr>
            <w:noProof/>
            <w:webHidden/>
          </w:rPr>
          <w:fldChar w:fldCharType="separate"/>
        </w:r>
        <w:r w:rsidR="00345ACB">
          <w:rPr>
            <w:noProof/>
            <w:webHidden/>
          </w:rPr>
          <w:t>97</w:t>
        </w:r>
        <w:r w:rsidR="00345ACB">
          <w:rPr>
            <w:noProof/>
            <w:webHidden/>
          </w:rPr>
          <w:fldChar w:fldCharType="end"/>
        </w:r>
      </w:hyperlink>
    </w:p>
    <w:p w14:paraId="15108374" w14:textId="77777777" w:rsidR="00345ACB" w:rsidRDefault="00E76D1B">
      <w:pPr>
        <w:pStyle w:val="TOC2"/>
        <w:rPr>
          <w:rFonts w:eastAsia="Times New Roman"/>
          <w:noProof/>
          <w:sz w:val="24"/>
          <w:szCs w:val="24"/>
          <w:lang w:val="de-DE" w:eastAsia="de-DE"/>
        </w:rPr>
      </w:pPr>
      <w:hyperlink w:anchor="_Toc382912262" w:history="1">
        <w:r w:rsidR="00345ACB" w:rsidRPr="00B666ED">
          <w:rPr>
            <w:rStyle w:val="Hyperlink"/>
            <w:noProof/>
          </w:rPr>
          <w:t>10.1</w:t>
        </w:r>
        <w:r w:rsidR="00345ACB">
          <w:rPr>
            <w:rFonts w:eastAsia="Times New Roman"/>
            <w:noProof/>
            <w:sz w:val="24"/>
            <w:szCs w:val="24"/>
            <w:lang w:val="de-DE" w:eastAsia="de-DE"/>
          </w:rPr>
          <w:tab/>
        </w:r>
        <w:r w:rsidR="00345ACB" w:rsidRPr="00B666ED">
          <w:rPr>
            <w:rStyle w:val="Hyperlink"/>
            <w:noProof/>
          </w:rPr>
          <w:t>Purpose</w:t>
        </w:r>
        <w:r w:rsidR="00345ACB">
          <w:rPr>
            <w:noProof/>
            <w:webHidden/>
          </w:rPr>
          <w:tab/>
        </w:r>
        <w:r w:rsidR="00345ACB">
          <w:rPr>
            <w:noProof/>
            <w:webHidden/>
          </w:rPr>
          <w:fldChar w:fldCharType="begin"/>
        </w:r>
        <w:r w:rsidR="00345ACB">
          <w:rPr>
            <w:noProof/>
            <w:webHidden/>
          </w:rPr>
          <w:instrText xml:space="preserve"> PAGEREF _Toc382912262 \h </w:instrText>
        </w:r>
        <w:r w:rsidR="00345ACB">
          <w:rPr>
            <w:noProof/>
            <w:webHidden/>
          </w:rPr>
        </w:r>
        <w:r w:rsidR="00345ACB">
          <w:rPr>
            <w:noProof/>
            <w:webHidden/>
          </w:rPr>
          <w:fldChar w:fldCharType="separate"/>
        </w:r>
        <w:r w:rsidR="00345ACB">
          <w:rPr>
            <w:noProof/>
            <w:webHidden/>
          </w:rPr>
          <w:t>97</w:t>
        </w:r>
        <w:r w:rsidR="00345ACB">
          <w:rPr>
            <w:noProof/>
            <w:webHidden/>
          </w:rPr>
          <w:fldChar w:fldCharType="end"/>
        </w:r>
      </w:hyperlink>
    </w:p>
    <w:p w14:paraId="358FC738" w14:textId="77777777" w:rsidR="00345ACB" w:rsidRDefault="00E76D1B">
      <w:pPr>
        <w:pStyle w:val="TOC2"/>
        <w:rPr>
          <w:rFonts w:eastAsia="Times New Roman"/>
          <w:noProof/>
          <w:sz w:val="24"/>
          <w:szCs w:val="24"/>
          <w:lang w:val="de-DE" w:eastAsia="de-DE"/>
        </w:rPr>
      </w:pPr>
      <w:hyperlink w:anchor="_Toc382912263" w:history="1">
        <w:r w:rsidR="00345ACB" w:rsidRPr="00B666ED">
          <w:rPr>
            <w:rStyle w:val="Hyperlink"/>
            <w:noProof/>
          </w:rPr>
          <w:t>10.2</w:t>
        </w:r>
        <w:r w:rsidR="00345ACB">
          <w:rPr>
            <w:rFonts w:eastAsia="Times New Roman"/>
            <w:noProof/>
            <w:sz w:val="24"/>
            <w:szCs w:val="24"/>
            <w:lang w:val="de-DE" w:eastAsia="de-DE"/>
          </w:rPr>
          <w:tab/>
        </w:r>
        <w:r w:rsidR="00345ACB" w:rsidRPr="00B666ED">
          <w:rPr>
            <w:rStyle w:val="Hyperlink"/>
            <w:noProof/>
          </w:rPr>
          <w:t>Logic Slot Statements</w:t>
        </w:r>
        <w:r w:rsidR="00345ACB">
          <w:rPr>
            <w:noProof/>
            <w:webHidden/>
          </w:rPr>
          <w:tab/>
        </w:r>
        <w:r w:rsidR="00345ACB">
          <w:rPr>
            <w:noProof/>
            <w:webHidden/>
          </w:rPr>
          <w:fldChar w:fldCharType="begin"/>
        </w:r>
        <w:r w:rsidR="00345ACB">
          <w:rPr>
            <w:noProof/>
            <w:webHidden/>
          </w:rPr>
          <w:instrText xml:space="preserve"> PAGEREF _Toc382912263 \h </w:instrText>
        </w:r>
        <w:r w:rsidR="00345ACB">
          <w:rPr>
            <w:noProof/>
            <w:webHidden/>
          </w:rPr>
        </w:r>
        <w:r w:rsidR="00345ACB">
          <w:rPr>
            <w:noProof/>
            <w:webHidden/>
          </w:rPr>
          <w:fldChar w:fldCharType="separate"/>
        </w:r>
        <w:r w:rsidR="00345ACB">
          <w:rPr>
            <w:noProof/>
            <w:webHidden/>
          </w:rPr>
          <w:t>97</w:t>
        </w:r>
        <w:r w:rsidR="00345ACB">
          <w:rPr>
            <w:noProof/>
            <w:webHidden/>
          </w:rPr>
          <w:fldChar w:fldCharType="end"/>
        </w:r>
      </w:hyperlink>
    </w:p>
    <w:p w14:paraId="67DA6D28" w14:textId="77777777" w:rsidR="00345ACB" w:rsidRDefault="00E76D1B">
      <w:pPr>
        <w:pStyle w:val="TOC3"/>
        <w:rPr>
          <w:rFonts w:eastAsia="Times New Roman"/>
          <w:noProof/>
          <w:sz w:val="24"/>
          <w:szCs w:val="24"/>
          <w:lang w:val="de-DE" w:eastAsia="de-DE"/>
        </w:rPr>
      </w:pPr>
      <w:hyperlink w:anchor="_Toc382912264" w:history="1">
        <w:r w:rsidR="00345ACB" w:rsidRPr="00B666ED">
          <w:rPr>
            <w:rStyle w:val="Hyperlink"/>
            <w:noProof/>
          </w:rPr>
          <w:t>10.2.1</w:t>
        </w:r>
        <w:r w:rsidR="00345ACB">
          <w:rPr>
            <w:rFonts w:eastAsia="Times New Roman"/>
            <w:noProof/>
            <w:sz w:val="24"/>
            <w:szCs w:val="24"/>
            <w:lang w:val="de-DE" w:eastAsia="de-DE"/>
          </w:rPr>
          <w:tab/>
        </w:r>
        <w:r w:rsidR="00345ACB" w:rsidRPr="00B666ED">
          <w:rPr>
            <w:rStyle w:val="Hyperlink"/>
            <w:noProof/>
          </w:rPr>
          <w:t>Assignment Statement</w:t>
        </w:r>
        <w:r w:rsidR="00345ACB">
          <w:rPr>
            <w:noProof/>
            <w:webHidden/>
          </w:rPr>
          <w:tab/>
        </w:r>
        <w:r w:rsidR="00345ACB">
          <w:rPr>
            <w:noProof/>
            <w:webHidden/>
          </w:rPr>
          <w:fldChar w:fldCharType="begin"/>
        </w:r>
        <w:r w:rsidR="00345ACB">
          <w:rPr>
            <w:noProof/>
            <w:webHidden/>
          </w:rPr>
          <w:instrText xml:space="preserve"> PAGEREF _Toc382912264 \h </w:instrText>
        </w:r>
        <w:r w:rsidR="00345ACB">
          <w:rPr>
            <w:noProof/>
            <w:webHidden/>
          </w:rPr>
        </w:r>
        <w:r w:rsidR="00345ACB">
          <w:rPr>
            <w:noProof/>
            <w:webHidden/>
          </w:rPr>
          <w:fldChar w:fldCharType="separate"/>
        </w:r>
        <w:r w:rsidR="00345ACB">
          <w:rPr>
            <w:noProof/>
            <w:webHidden/>
          </w:rPr>
          <w:t>97</w:t>
        </w:r>
        <w:r w:rsidR="00345ACB">
          <w:rPr>
            <w:noProof/>
            <w:webHidden/>
          </w:rPr>
          <w:fldChar w:fldCharType="end"/>
        </w:r>
      </w:hyperlink>
    </w:p>
    <w:p w14:paraId="419A921D" w14:textId="77777777" w:rsidR="00345ACB" w:rsidRDefault="00E76D1B">
      <w:pPr>
        <w:pStyle w:val="TOC3"/>
        <w:rPr>
          <w:rFonts w:eastAsia="Times New Roman"/>
          <w:noProof/>
          <w:sz w:val="24"/>
          <w:szCs w:val="24"/>
          <w:lang w:val="de-DE" w:eastAsia="de-DE"/>
        </w:rPr>
      </w:pPr>
      <w:hyperlink w:anchor="_Toc382912265" w:history="1">
        <w:r w:rsidR="00345ACB" w:rsidRPr="00B666ED">
          <w:rPr>
            <w:rStyle w:val="Hyperlink"/>
            <w:noProof/>
          </w:rPr>
          <w:t>10.2.2</w:t>
        </w:r>
        <w:r w:rsidR="00345ACB">
          <w:rPr>
            <w:rFonts w:eastAsia="Times New Roman"/>
            <w:noProof/>
            <w:sz w:val="24"/>
            <w:szCs w:val="24"/>
            <w:lang w:val="de-DE" w:eastAsia="de-DE"/>
          </w:rPr>
          <w:tab/>
        </w:r>
        <w:r w:rsidR="00345ACB" w:rsidRPr="00B666ED">
          <w:rPr>
            <w:rStyle w:val="Hyperlink"/>
            <w:noProof/>
          </w:rPr>
          <w:t>If-Then Statement</w:t>
        </w:r>
        <w:r w:rsidR="00345ACB">
          <w:rPr>
            <w:noProof/>
            <w:webHidden/>
          </w:rPr>
          <w:tab/>
        </w:r>
        <w:r w:rsidR="00345ACB">
          <w:rPr>
            <w:noProof/>
            <w:webHidden/>
          </w:rPr>
          <w:fldChar w:fldCharType="begin"/>
        </w:r>
        <w:r w:rsidR="00345ACB">
          <w:rPr>
            <w:noProof/>
            <w:webHidden/>
          </w:rPr>
          <w:instrText xml:space="preserve"> PAGEREF _Toc382912265 \h </w:instrText>
        </w:r>
        <w:r w:rsidR="00345ACB">
          <w:rPr>
            <w:noProof/>
            <w:webHidden/>
          </w:rPr>
        </w:r>
        <w:r w:rsidR="00345ACB">
          <w:rPr>
            <w:noProof/>
            <w:webHidden/>
          </w:rPr>
          <w:fldChar w:fldCharType="separate"/>
        </w:r>
        <w:r w:rsidR="00345ACB">
          <w:rPr>
            <w:noProof/>
            <w:webHidden/>
          </w:rPr>
          <w:t>99</w:t>
        </w:r>
        <w:r w:rsidR="00345ACB">
          <w:rPr>
            <w:noProof/>
            <w:webHidden/>
          </w:rPr>
          <w:fldChar w:fldCharType="end"/>
        </w:r>
      </w:hyperlink>
    </w:p>
    <w:p w14:paraId="61E442AB" w14:textId="77777777" w:rsidR="00345ACB" w:rsidRDefault="00E76D1B">
      <w:pPr>
        <w:pStyle w:val="TOC3"/>
        <w:rPr>
          <w:rFonts w:eastAsia="Times New Roman"/>
          <w:noProof/>
          <w:sz w:val="24"/>
          <w:szCs w:val="24"/>
          <w:lang w:val="de-DE" w:eastAsia="de-DE"/>
        </w:rPr>
      </w:pPr>
      <w:hyperlink w:anchor="_Toc382912266" w:history="1">
        <w:r w:rsidR="00345ACB" w:rsidRPr="00B666ED">
          <w:rPr>
            <w:rStyle w:val="Hyperlink"/>
            <w:noProof/>
          </w:rPr>
          <w:t>10.2.3</w:t>
        </w:r>
        <w:r w:rsidR="00345ACB">
          <w:rPr>
            <w:rFonts w:eastAsia="Times New Roman"/>
            <w:noProof/>
            <w:sz w:val="24"/>
            <w:szCs w:val="24"/>
            <w:lang w:val="de-DE" w:eastAsia="de-DE"/>
          </w:rPr>
          <w:tab/>
        </w:r>
        <w:r w:rsidR="00345ACB" w:rsidRPr="00B666ED">
          <w:rPr>
            <w:rStyle w:val="Hyperlink"/>
            <w:noProof/>
          </w:rPr>
          <w:t>Switch-Case Statement</w:t>
        </w:r>
        <w:r w:rsidR="00345ACB">
          <w:rPr>
            <w:noProof/>
            <w:webHidden/>
          </w:rPr>
          <w:tab/>
        </w:r>
        <w:r w:rsidR="00345ACB">
          <w:rPr>
            <w:noProof/>
            <w:webHidden/>
          </w:rPr>
          <w:fldChar w:fldCharType="begin"/>
        </w:r>
        <w:r w:rsidR="00345ACB">
          <w:rPr>
            <w:noProof/>
            <w:webHidden/>
          </w:rPr>
          <w:instrText xml:space="preserve"> PAGEREF _Toc382912266 \h </w:instrText>
        </w:r>
        <w:r w:rsidR="00345ACB">
          <w:rPr>
            <w:noProof/>
            <w:webHidden/>
          </w:rPr>
        </w:r>
        <w:r w:rsidR="00345ACB">
          <w:rPr>
            <w:noProof/>
            <w:webHidden/>
          </w:rPr>
          <w:fldChar w:fldCharType="separate"/>
        </w:r>
        <w:r w:rsidR="00345ACB">
          <w:rPr>
            <w:noProof/>
            <w:webHidden/>
          </w:rPr>
          <w:t>103</w:t>
        </w:r>
        <w:r w:rsidR="00345ACB">
          <w:rPr>
            <w:noProof/>
            <w:webHidden/>
          </w:rPr>
          <w:fldChar w:fldCharType="end"/>
        </w:r>
      </w:hyperlink>
    </w:p>
    <w:p w14:paraId="0CDE75B0" w14:textId="77777777" w:rsidR="00345ACB" w:rsidRDefault="00E76D1B">
      <w:pPr>
        <w:pStyle w:val="TOC3"/>
        <w:rPr>
          <w:rFonts w:eastAsia="Times New Roman"/>
          <w:noProof/>
          <w:sz w:val="24"/>
          <w:szCs w:val="24"/>
          <w:lang w:val="de-DE" w:eastAsia="de-DE"/>
        </w:rPr>
      </w:pPr>
      <w:hyperlink w:anchor="_Toc382912267" w:history="1">
        <w:r w:rsidR="00345ACB" w:rsidRPr="00B666ED">
          <w:rPr>
            <w:rStyle w:val="Hyperlink"/>
            <w:noProof/>
          </w:rPr>
          <w:t>10.2.4</w:t>
        </w:r>
        <w:r w:rsidR="00345ACB">
          <w:rPr>
            <w:rFonts w:eastAsia="Times New Roman"/>
            <w:noProof/>
            <w:sz w:val="24"/>
            <w:szCs w:val="24"/>
            <w:lang w:val="de-DE" w:eastAsia="de-DE"/>
          </w:rPr>
          <w:tab/>
        </w:r>
        <w:r w:rsidR="00345ACB" w:rsidRPr="00B666ED">
          <w:rPr>
            <w:rStyle w:val="Hyperlink"/>
            <w:noProof/>
          </w:rPr>
          <w:t>Conclude Statement</w:t>
        </w:r>
        <w:r w:rsidR="00345ACB">
          <w:rPr>
            <w:noProof/>
            <w:webHidden/>
          </w:rPr>
          <w:tab/>
        </w:r>
        <w:r w:rsidR="00345ACB">
          <w:rPr>
            <w:noProof/>
            <w:webHidden/>
          </w:rPr>
          <w:fldChar w:fldCharType="begin"/>
        </w:r>
        <w:r w:rsidR="00345ACB">
          <w:rPr>
            <w:noProof/>
            <w:webHidden/>
          </w:rPr>
          <w:instrText xml:space="preserve"> PAGEREF _Toc382912267 \h </w:instrText>
        </w:r>
        <w:r w:rsidR="00345ACB">
          <w:rPr>
            <w:noProof/>
            <w:webHidden/>
          </w:rPr>
        </w:r>
        <w:r w:rsidR="00345ACB">
          <w:rPr>
            <w:noProof/>
            <w:webHidden/>
          </w:rPr>
          <w:fldChar w:fldCharType="separate"/>
        </w:r>
        <w:r w:rsidR="00345ACB">
          <w:rPr>
            <w:noProof/>
            <w:webHidden/>
          </w:rPr>
          <w:t>105</w:t>
        </w:r>
        <w:r w:rsidR="00345ACB">
          <w:rPr>
            <w:noProof/>
            <w:webHidden/>
          </w:rPr>
          <w:fldChar w:fldCharType="end"/>
        </w:r>
      </w:hyperlink>
    </w:p>
    <w:p w14:paraId="4D559310" w14:textId="77777777" w:rsidR="00345ACB" w:rsidRDefault="00E76D1B">
      <w:pPr>
        <w:pStyle w:val="TOC3"/>
        <w:rPr>
          <w:rFonts w:eastAsia="Times New Roman"/>
          <w:noProof/>
          <w:sz w:val="24"/>
          <w:szCs w:val="24"/>
          <w:lang w:val="de-DE" w:eastAsia="de-DE"/>
        </w:rPr>
      </w:pPr>
      <w:hyperlink w:anchor="_Toc382912268" w:history="1">
        <w:r w:rsidR="00345ACB" w:rsidRPr="00B666ED">
          <w:rPr>
            <w:rStyle w:val="Hyperlink"/>
            <w:noProof/>
          </w:rPr>
          <w:t>10.2.5</w:t>
        </w:r>
        <w:r w:rsidR="00345ACB">
          <w:rPr>
            <w:rFonts w:eastAsia="Times New Roman"/>
            <w:noProof/>
            <w:sz w:val="24"/>
            <w:szCs w:val="24"/>
            <w:lang w:val="de-DE" w:eastAsia="de-DE"/>
          </w:rPr>
          <w:tab/>
        </w:r>
        <w:r w:rsidR="00345ACB" w:rsidRPr="00B666ED">
          <w:rPr>
            <w:rStyle w:val="Hyperlink"/>
            <w:noProof/>
          </w:rPr>
          <w:t>Call Statement</w:t>
        </w:r>
        <w:r w:rsidR="00345ACB">
          <w:rPr>
            <w:noProof/>
            <w:webHidden/>
          </w:rPr>
          <w:tab/>
        </w:r>
        <w:r w:rsidR="00345ACB">
          <w:rPr>
            <w:noProof/>
            <w:webHidden/>
          </w:rPr>
          <w:fldChar w:fldCharType="begin"/>
        </w:r>
        <w:r w:rsidR="00345ACB">
          <w:rPr>
            <w:noProof/>
            <w:webHidden/>
          </w:rPr>
          <w:instrText xml:space="preserve"> PAGEREF _Toc382912268 \h </w:instrText>
        </w:r>
        <w:r w:rsidR="00345ACB">
          <w:rPr>
            <w:noProof/>
            <w:webHidden/>
          </w:rPr>
        </w:r>
        <w:r w:rsidR="00345ACB">
          <w:rPr>
            <w:noProof/>
            <w:webHidden/>
          </w:rPr>
          <w:fldChar w:fldCharType="separate"/>
        </w:r>
        <w:r w:rsidR="00345ACB">
          <w:rPr>
            <w:noProof/>
            <w:webHidden/>
          </w:rPr>
          <w:t>105</w:t>
        </w:r>
        <w:r w:rsidR="00345ACB">
          <w:rPr>
            <w:noProof/>
            <w:webHidden/>
          </w:rPr>
          <w:fldChar w:fldCharType="end"/>
        </w:r>
      </w:hyperlink>
    </w:p>
    <w:p w14:paraId="66F7BA81" w14:textId="77777777" w:rsidR="00345ACB" w:rsidRDefault="00E76D1B">
      <w:pPr>
        <w:pStyle w:val="TOC3"/>
        <w:rPr>
          <w:rFonts w:eastAsia="Times New Roman"/>
          <w:noProof/>
          <w:sz w:val="24"/>
          <w:szCs w:val="24"/>
          <w:lang w:val="de-DE" w:eastAsia="de-DE"/>
        </w:rPr>
      </w:pPr>
      <w:hyperlink w:anchor="_Toc382912269" w:history="1">
        <w:r w:rsidR="00345ACB" w:rsidRPr="00B666ED">
          <w:rPr>
            <w:rStyle w:val="Hyperlink"/>
            <w:noProof/>
          </w:rPr>
          <w:t>10.2.6</w:t>
        </w:r>
        <w:r w:rsidR="00345ACB">
          <w:rPr>
            <w:rFonts w:eastAsia="Times New Roman"/>
            <w:noProof/>
            <w:sz w:val="24"/>
            <w:szCs w:val="24"/>
            <w:lang w:val="de-DE" w:eastAsia="de-DE"/>
          </w:rPr>
          <w:tab/>
        </w:r>
        <w:r w:rsidR="00345ACB" w:rsidRPr="00B666ED">
          <w:rPr>
            <w:rStyle w:val="Hyperlink"/>
            <w:noProof/>
          </w:rPr>
          <w:t>While Loop</w:t>
        </w:r>
        <w:r w:rsidR="00345ACB">
          <w:rPr>
            <w:noProof/>
            <w:webHidden/>
          </w:rPr>
          <w:tab/>
        </w:r>
        <w:r w:rsidR="00345ACB">
          <w:rPr>
            <w:noProof/>
            <w:webHidden/>
          </w:rPr>
          <w:fldChar w:fldCharType="begin"/>
        </w:r>
        <w:r w:rsidR="00345ACB">
          <w:rPr>
            <w:noProof/>
            <w:webHidden/>
          </w:rPr>
          <w:instrText xml:space="preserve"> PAGEREF _Toc382912269 \h </w:instrText>
        </w:r>
        <w:r w:rsidR="00345ACB">
          <w:rPr>
            <w:noProof/>
            <w:webHidden/>
          </w:rPr>
        </w:r>
        <w:r w:rsidR="00345ACB">
          <w:rPr>
            <w:noProof/>
            <w:webHidden/>
          </w:rPr>
          <w:fldChar w:fldCharType="separate"/>
        </w:r>
        <w:r w:rsidR="00345ACB">
          <w:rPr>
            <w:noProof/>
            <w:webHidden/>
          </w:rPr>
          <w:t>108</w:t>
        </w:r>
        <w:r w:rsidR="00345ACB">
          <w:rPr>
            <w:noProof/>
            <w:webHidden/>
          </w:rPr>
          <w:fldChar w:fldCharType="end"/>
        </w:r>
      </w:hyperlink>
    </w:p>
    <w:p w14:paraId="48BAE411" w14:textId="77777777" w:rsidR="00345ACB" w:rsidRDefault="00E76D1B">
      <w:pPr>
        <w:pStyle w:val="TOC3"/>
        <w:rPr>
          <w:rFonts w:eastAsia="Times New Roman"/>
          <w:noProof/>
          <w:sz w:val="24"/>
          <w:szCs w:val="24"/>
          <w:lang w:val="de-DE" w:eastAsia="de-DE"/>
        </w:rPr>
      </w:pPr>
      <w:hyperlink w:anchor="_Toc382912270" w:history="1">
        <w:r w:rsidR="00345ACB" w:rsidRPr="00B666ED">
          <w:rPr>
            <w:rStyle w:val="Hyperlink"/>
            <w:noProof/>
          </w:rPr>
          <w:t>10.2.7</w:t>
        </w:r>
        <w:r w:rsidR="00345ACB">
          <w:rPr>
            <w:rFonts w:eastAsia="Times New Roman"/>
            <w:noProof/>
            <w:sz w:val="24"/>
            <w:szCs w:val="24"/>
            <w:lang w:val="de-DE" w:eastAsia="de-DE"/>
          </w:rPr>
          <w:tab/>
        </w:r>
        <w:r w:rsidR="00345ACB" w:rsidRPr="00B666ED">
          <w:rPr>
            <w:rStyle w:val="Hyperlink"/>
            <w:noProof/>
          </w:rPr>
          <w:t>For Loop</w:t>
        </w:r>
        <w:r w:rsidR="00345ACB">
          <w:rPr>
            <w:noProof/>
            <w:webHidden/>
          </w:rPr>
          <w:tab/>
        </w:r>
        <w:r w:rsidR="00345ACB">
          <w:rPr>
            <w:noProof/>
            <w:webHidden/>
          </w:rPr>
          <w:fldChar w:fldCharType="begin"/>
        </w:r>
        <w:r w:rsidR="00345ACB">
          <w:rPr>
            <w:noProof/>
            <w:webHidden/>
          </w:rPr>
          <w:instrText xml:space="preserve"> PAGEREF _Toc382912270 \h </w:instrText>
        </w:r>
        <w:r w:rsidR="00345ACB">
          <w:rPr>
            <w:noProof/>
            <w:webHidden/>
          </w:rPr>
        </w:r>
        <w:r w:rsidR="00345ACB">
          <w:rPr>
            <w:noProof/>
            <w:webHidden/>
          </w:rPr>
          <w:fldChar w:fldCharType="separate"/>
        </w:r>
        <w:r w:rsidR="00345ACB">
          <w:rPr>
            <w:noProof/>
            <w:webHidden/>
          </w:rPr>
          <w:t>109</w:t>
        </w:r>
        <w:r w:rsidR="00345ACB">
          <w:rPr>
            <w:noProof/>
            <w:webHidden/>
          </w:rPr>
          <w:fldChar w:fldCharType="end"/>
        </w:r>
      </w:hyperlink>
    </w:p>
    <w:p w14:paraId="44CC4E05" w14:textId="77777777" w:rsidR="00345ACB" w:rsidRDefault="00E76D1B">
      <w:pPr>
        <w:pStyle w:val="TOC3"/>
        <w:rPr>
          <w:rFonts w:eastAsia="Times New Roman"/>
          <w:noProof/>
          <w:sz w:val="24"/>
          <w:szCs w:val="24"/>
          <w:lang w:val="de-DE" w:eastAsia="de-DE"/>
        </w:rPr>
      </w:pPr>
      <w:hyperlink w:anchor="_Toc382912271" w:history="1">
        <w:r w:rsidR="00345ACB" w:rsidRPr="00B666ED">
          <w:rPr>
            <w:rStyle w:val="Hyperlink"/>
            <w:noProof/>
          </w:rPr>
          <w:t>10.2.8</w:t>
        </w:r>
        <w:r w:rsidR="00345ACB">
          <w:rPr>
            <w:rFonts w:eastAsia="Times New Roman"/>
            <w:noProof/>
            <w:sz w:val="24"/>
            <w:szCs w:val="24"/>
            <w:lang w:val="de-DE" w:eastAsia="de-DE"/>
          </w:rPr>
          <w:tab/>
        </w:r>
        <w:r w:rsidR="00345ACB" w:rsidRPr="00B666ED">
          <w:rPr>
            <w:rStyle w:val="Hyperlink"/>
            <w:noProof/>
          </w:rPr>
          <w:t>New Statement</w:t>
        </w:r>
        <w:r w:rsidR="00345ACB">
          <w:rPr>
            <w:noProof/>
            <w:webHidden/>
          </w:rPr>
          <w:tab/>
        </w:r>
        <w:r w:rsidR="00345ACB">
          <w:rPr>
            <w:noProof/>
            <w:webHidden/>
          </w:rPr>
          <w:fldChar w:fldCharType="begin"/>
        </w:r>
        <w:r w:rsidR="00345ACB">
          <w:rPr>
            <w:noProof/>
            <w:webHidden/>
          </w:rPr>
          <w:instrText xml:space="preserve"> PAGEREF _Toc382912271 \h </w:instrText>
        </w:r>
        <w:r w:rsidR="00345ACB">
          <w:rPr>
            <w:noProof/>
            <w:webHidden/>
          </w:rPr>
        </w:r>
        <w:r w:rsidR="00345ACB">
          <w:rPr>
            <w:noProof/>
            <w:webHidden/>
          </w:rPr>
          <w:fldChar w:fldCharType="separate"/>
        </w:r>
        <w:r w:rsidR="00345ACB">
          <w:rPr>
            <w:noProof/>
            <w:webHidden/>
          </w:rPr>
          <w:t>110</w:t>
        </w:r>
        <w:r w:rsidR="00345ACB">
          <w:rPr>
            <w:noProof/>
            <w:webHidden/>
          </w:rPr>
          <w:fldChar w:fldCharType="end"/>
        </w:r>
      </w:hyperlink>
    </w:p>
    <w:p w14:paraId="6CD9FA98" w14:textId="77777777" w:rsidR="00345ACB" w:rsidRDefault="00E76D1B">
      <w:pPr>
        <w:pStyle w:val="TOC2"/>
        <w:rPr>
          <w:rFonts w:eastAsia="Times New Roman"/>
          <w:noProof/>
          <w:sz w:val="24"/>
          <w:szCs w:val="24"/>
          <w:lang w:val="de-DE" w:eastAsia="de-DE"/>
        </w:rPr>
      </w:pPr>
      <w:hyperlink w:anchor="_Toc382912272" w:history="1">
        <w:r w:rsidR="00345ACB" w:rsidRPr="00B666ED">
          <w:rPr>
            <w:rStyle w:val="Hyperlink"/>
            <w:noProof/>
          </w:rPr>
          <w:t>10.3</w:t>
        </w:r>
        <w:r w:rsidR="00345ACB">
          <w:rPr>
            <w:rFonts w:eastAsia="Times New Roman"/>
            <w:noProof/>
            <w:sz w:val="24"/>
            <w:szCs w:val="24"/>
            <w:lang w:val="de-DE" w:eastAsia="de-DE"/>
          </w:rPr>
          <w:tab/>
        </w:r>
        <w:r w:rsidR="00345ACB" w:rsidRPr="00B666ED">
          <w:rPr>
            <w:rStyle w:val="Hyperlink"/>
            <w:noProof/>
          </w:rPr>
          <w:t>Logic Slot Usage</w:t>
        </w:r>
        <w:r w:rsidR="00345ACB">
          <w:rPr>
            <w:noProof/>
            <w:webHidden/>
          </w:rPr>
          <w:tab/>
        </w:r>
        <w:r w:rsidR="00345ACB">
          <w:rPr>
            <w:noProof/>
            <w:webHidden/>
          </w:rPr>
          <w:fldChar w:fldCharType="begin"/>
        </w:r>
        <w:r w:rsidR="00345ACB">
          <w:rPr>
            <w:noProof/>
            <w:webHidden/>
          </w:rPr>
          <w:instrText xml:space="preserve"> PAGEREF _Toc382912272 \h </w:instrText>
        </w:r>
        <w:r w:rsidR="00345ACB">
          <w:rPr>
            <w:noProof/>
            <w:webHidden/>
          </w:rPr>
        </w:r>
        <w:r w:rsidR="00345ACB">
          <w:rPr>
            <w:noProof/>
            <w:webHidden/>
          </w:rPr>
          <w:fldChar w:fldCharType="separate"/>
        </w:r>
        <w:r w:rsidR="00345ACB">
          <w:rPr>
            <w:noProof/>
            <w:webHidden/>
          </w:rPr>
          <w:t>111</w:t>
        </w:r>
        <w:r w:rsidR="00345ACB">
          <w:rPr>
            <w:noProof/>
            <w:webHidden/>
          </w:rPr>
          <w:fldChar w:fldCharType="end"/>
        </w:r>
      </w:hyperlink>
    </w:p>
    <w:p w14:paraId="016F7ED3" w14:textId="77777777" w:rsidR="00345ACB" w:rsidRDefault="00E76D1B">
      <w:pPr>
        <w:pStyle w:val="TOC1"/>
        <w:rPr>
          <w:rFonts w:eastAsia="Times New Roman"/>
          <w:caps w:val="0"/>
          <w:noProof/>
          <w:sz w:val="24"/>
          <w:szCs w:val="24"/>
          <w:lang w:val="de-DE" w:eastAsia="de-DE"/>
        </w:rPr>
      </w:pPr>
      <w:hyperlink w:anchor="_Toc382912273" w:history="1">
        <w:r w:rsidR="00345ACB" w:rsidRPr="00B666ED">
          <w:rPr>
            <w:rStyle w:val="Hyperlink"/>
            <w:noProof/>
          </w:rPr>
          <w:t>11</w:t>
        </w:r>
        <w:r w:rsidR="00345ACB">
          <w:rPr>
            <w:rFonts w:eastAsia="Times New Roman"/>
            <w:caps w:val="0"/>
            <w:noProof/>
            <w:sz w:val="24"/>
            <w:szCs w:val="24"/>
            <w:lang w:val="de-DE" w:eastAsia="de-DE"/>
          </w:rPr>
          <w:tab/>
        </w:r>
        <w:r w:rsidR="00345ACB" w:rsidRPr="00B666ED">
          <w:rPr>
            <w:rStyle w:val="Hyperlink"/>
            <w:noProof/>
          </w:rPr>
          <w:t>Data Slot</w:t>
        </w:r>
        <w:r w:rsidR="00345ACB">
          <w:rPr>
            <w:noProof/>
            <w:webHidden/>
          </w:rPr>
          <w:tab/>
        </w:r>
        <w:r w:rsidR="00345ACB">
          <w:rPr>
            <w:noProof/>
            <w:webHidden/>
          </w:rPr>
          <w:fldChar w:fldCharType="begin"/>
        </w:r>
        <w:r w:rsidR="00345ACB">
          <w:rPr>
            <w:noProof/>
            <w:webHidden/>
          </w:rPr>
          <w:instrText xml:space="preserve"> PAGEREF _Toc382912273 \h </w:instrText>
        </w:r>
        <w:r w:rsidR="00345ACB">
          <w:rPr>
            <w:noProof/>
            <w:webHidden/>
          </w:rPr>
        </w:r>
        <w:r w:rsidR="00345ACB">
          <w:rPr>
            <w:noProof/>
            <w:webHidden/>
          </w:rPr>
          <w:fldChar w:fldCharType="separate"/>
        </w:r>
        <w:r w:rsidR="00345ACB">
          <w:rPr>
            <w:noProof/>
            <w:webHidden/>
          </w:rPr>
          <w:t>112</w:t>
        </w:r>
        <w:r w:rsidR="00345ACB">
          <w:rPr>
            <w:noProof/>
            <w:webHidden/>
          </w:rPr>
          <w:fldChar w:fldCharType="end"/>
        </w:r>
      </w:hyperlink>
    </w:p>
    <w:p w14:paraId="2D6123D1" w14:textId="77777777" w:rsidR="00345ACB" w:rsidRDefault="00E76D1B">
      <w:pPr>
        <w:pStyle w:val="TOC2"/>
        <w:rPr>
          <w:rFonts w:eastAsia="Times New Roman"/>
          <w:noProof/>
          <w:sz w:val="24"/>
          <w:szCs w:val="24"/>
          <w:lang w:val="de-DE" w:eastAsia="de-DE"/>
        </w:rPr>
      </w:pPr>
      <w:hyperlink w:anchor="_Toc382912274" w:history="1">
        <w:r w:rsidR="00345ACB" w:rsidRPr="00B666ED">
          <w:rPr>
            <w:rStyle w:val="Hyperlink"/>
            <w:noProof/>
          </w:rPr>
          <w:t>11.1</w:t>
        </w:r>
        <w:r w:rsidR="00345ACB">
          <w:rPr>
            <w:rFonts w:eastAsia="Times New Roman"/>
            <w:noProof/>
            <w:sz w:val="24"/>
            <w:szCs w:val="24"/>
            <w:lang w:val="de-DE" w:eastAsia="de-DE"/>
          </w:rPr>
          <w:tab/>
        </w:r>
        <w:r w:rsidR="00345ACB" w:rsidRPr="00B666ED">
          <w:rPr>
            <w:rStyle w:val="Hyperlink"/>
            <w:noProof/>
          </w:rPr>
          <w:t>Purpose</w:t>
        </w:r>
        <w:r w:rsidR="00345ACB">
          <w:rPr>
            <w:noProof/>
            <w:webHidden/>
          </w:rPr>
          <w:tab/>
        </w:r>
        <w:r w:rsidR="00345ACB">
          <w:rPr>
            <w:noProof/>
            <w:webHidden/>
          </w:rPr>
          <w:fldChar w:fldCharType="begin"/>
        </w:r>
        <w:r w:rsidR="00345ACB">
          <w:rPr>
            <w:noProof/>
            <w:webHidden/>
          </w:rPr>
          <w:instrText xml:space="preserve"> PAGEREF _Toc382912274 \h </w:instrText>
        </w:r>
        <w:r w:rsidR="00345ACB">
          <w:rPr>
            <w:noProof/>
            <w:webHidden/>
          </w:rPr>
        </w:r>
        <w:r w:rsidR="00345ACB">
          <w:rPr>
            <w:noProof/>
            <w:webHidden/>
          </w:rPr>
          <w:fldChar w:fldCharType="separate"/>
        </w:r>
        <w:r w:rsidR="00345ACB">
          <w:rPr>
            <w:noProof/>
            <w:webHidden/>
          </w:rPr>
          <w:t>112</w:t>
        </w:r>
        <w:r w:rsidR="00345ACB">
          <w:rPr>
            <w:noProof/>
            <w:webHidden/>
          </w:rPr>
          <w:fldChar w:fldCharType="end"/>
        </w:r>
      </w:hyperlink>
    </w:p>
    <w:p w14:paraId="02A7E77E" w14:textId="77777777" w:rsidR="00345ACB" w:rsidRDefault="00E76D1B">
      <w:pPr>
        <w:pStyle w:val="TOC2"/>
        <w:rPr>
          <w:rFonts w:eastAsia="Times New Roman"/>
          <w:noProof/>
          <w:sz w:val="24"/>
          <w:szCs w:val="24"/>
          <w:lang w:val="de-DE" w:eastAsia="de-DE"/>
        </w:rPr>
      </w:pPr>
      <w:hyperlink w:anchor="_Toc382912275" w:history="1">
        <w:r w:rsidR="00345ACB" w:rsidRPr="00B666ED">
          <w:rPr>
            <w:rStyle w:val="Hyperlink"/>
            <w:noProof/>
          </w:rPr>
          <w:t>11.2</w:t>
        </w:r>
        <w:r w:rsidR="00345ACB">
          <w:rPr>
            <w:rFonts w:eastAsia="Times New Roman"/>
            <w:noProof/>
            <w:sz w:val="24"/>
            <w:szCs w:val="24"/>
            <w:lang w:val="de-DE" w:eastAsia="de-DE"/>
          </w:rPr>
          <w:tab/>
        </w:r>
        <w:r w:rsidR="00345ACB" w:rsidRPr="00B666ED">
          <w:rPr>
            <w:rStyle w:val="Hyperlink"/>
            <w:noProof/>
          </w:rPr>
          <w:t>Data Slot Statements</w:t>
        </w:r>
        <w:r w:rsidR="00345ACB">
          <w:rPr>
            <w:noProof/>
            <w:webHidden/>
          </w:rPr>
          <w:tab/>
        </w:r>
        <w:r w:rsidR="00345ACB">
          <w:rPr>
            <w:noProof/>
            <w:webHidden/>
          </w:rPr>
          <w:fldChar w:fldCharType="begin"/>
        </w:r>
        <w:r w:rsidR="00345ACB">
          <w:rPr>
            <w:noProof/>
            <w:webHidden/>
          </w:rPr>
          <w:instrText xml:space="preserve"> PAGEREF _Toc382912275 \h </w:instrText>
        </w:r>
        <w:r w:rsidR="00345ACB">
          <w:rPr>
            <w:noProof/>
            <w:webHidden/>
          </w:rPr>
        </w:r>
        <w:r w:rsidR="00345ACB">
          <w:rPr>
            <w:noProof/>
            <w:webHidden/>
          </w:rPr>
          <w:fldChar w:fldCharType="separate"/>
        </w:r>
        <w:r w:rsidR="00345ACB">
          <w:rPr>
            <w:noProof/>
            <w:webHidden/>
          </w:rPr>
          <w:t>112</w:t>
        </w:r>
        <w:r w:rsidR="00345ACB">
          <w:rPr>
            <w:noProof/>
            <w:webHidden/>
          </w:rPr>
          <w:fldChar w:fldCharType="end"/>
        </w:r>
      </w:hyperlink>
    </w:p>
    <w:p w14:paraId="7E686E3A" w14:textId="77777777" w:rsidR="00345ACB" w:rsidRDefault="00E76D1B">
      <w:pPr>
        <w:pStyle w:val="TOC3"/>
        <w:rPr>
          <w:rFonts w:eastAsia="Times New Roman"/>
          <w:noProof/>
          <w:sz w:val="24"/>
          <w:szCs w:val="24"/>
          <w:lang w:val="de-DE" w:eastAsia="de-DE"/>
        </w:rPr>
      </w:pPr>
      <w:hyperlink w:anchor="_Toc382912276" w:history="1">
        <w:r w:rsidR="00345ACB" w:rsidRPr="00B666ED">
          <w:rPr>
            <w:rStyle w:val="Hyperlink"/>
            <w:noProof/>
          </w:rPr>
          <w:t>11.2.1</w:t>
        </w:r>
        <w:r w:rsidR="00345ACB">
          <w:rPr>
            <w:rFonts w:eastAsia="Times New Roman"/>
            <w:noProof/>
            <w:sz w:val="24"/>
            <w:szCs w:val="24"/>
            <w:lang w:val="de-DE" w:eastAsia="de-DE"/>
          </w:rPr>
          <w:tab/>
        </w:r>
        <w:r w:rsidR="00345ACB" w:rsidRPr="00B666ED">
          <w:rPr>
            <w:rStyle w:val="Hyperlink"/>
            <w:noProof/>
          </w:rPr>
          <w:t>Read Statement</w:t>
        </w:r>
        <w:r w:rsidR="00345ACB">
          <w:rPr>
            <w:noProof/>
            <w:webHidden/>
          </w:rPr>
          <w:tab/>
        </w:r>
        <w:r w:rsidR="00345ACB">
          <w:rPr>
            <w:noProof/>
            <w:webHidden/>
          </w:rPr>
          <w:fldChar w:fldCharType="begin"/>
        </w:r>
        <w:r w:rsidR="00345ACB">
          <w:rPr>
            <w:noProof/>
            <w:webHidden/>
          </w:rPr>
          <w:instrText xml:space="preserve"> PAGEREF _Toc382912276 \h </w:instrText>
        </w:r>
        <w:r w:rsidR="00345ACB">
          <w:rPr>
            <w:noProof/>
            <w:webHidden/>
          </w:rPr>
        </w:r>
        <w:r w:rsidR="00345ACB">
          <w:rPr>
            <w:noProof/>
            <w:webHidden/>
          </w:rPr>
          <w:fldChar w:fldCharType="separate"/>
        </w:r>
        <w:r w:rsidR="00345ACB">
          <w:rPr>
            <w:noProof/>
            <w:webHidden/>
          </w:rPr>
          <w:t>112</w:t>
        </w:r>
        <w:r w:rsidR="00345ACB">
          <w:rPr>
            <w:noProof/>
            <w:webHidden/>
          </w:rPr>
          <w:fldChar w:fldCharType="end"/>
        </w:r>
      </w:hyperlink>
    </w:p>
    <w:p w14:paraId="07599808" w14:textId="77777777" w:rsidR="00345ACB" w:rsidRDefault="00E76D1B">
      <w:pPr>
        <w:pStyle w:val="TOC3"/>
        <w:rPr>
          <w:rFonts w:eastAsia="Times New Roman"/>
          <w:noProof/>
          <w:sz w:val="24"/>
          <w:szCs w:val="24"/>
          <w:lang w:val="de-DE" w:eastAsia="de-DE"/>
        </w:rPr>
      </w:pPr>
      <w:hyperlink w:anchor="_Toc382912277" w:history="1">
        <w:r w:rsidR="00345ACB" w:rsidRPr="00B666ED">
          <w:rPr>
            <w:rStyle w:val="Hyperlink"/>
            <w:noProof/>
          </w:rPr>
          <w:t>11.2.2</w:t>
        </w:r>
        <w:r w:rsidR="00345ACB">
          <w:rPr>
            <w:rFonts w:eastAsia="Times New Roman"/>
            <w:noProof/>
            <w:sz w:val="24"/>
            <w:szCs w:val="24"/>
            <w:lang w:val="de-DE" w:eastAsia="de-DE"/>
          </w:rPr>
          <w:tab/>
        </w:r>
        <w:r w:rsidR="00345ACB" w:rsidRPr="00B666ED">
          <w:rPr>
            <w:rStyle w:val="Hyperlink"/>
            <w:noProof/>
          </w:rPr>
          <w:t>Read As Statement</w:t>
        </w:r>
        <w:r w:rsidR="00345ACB">
          <w:rPr>
            <w:noProof/>
            <w:webHidden/>
          </w:rPr>
          <w:tab/>
        </w:r>
        <w:r w:rsidR="00345ACB">
          <w:rPr>
            <w:noProof/>
            <w:webHidden/>
          </w:rPr>
          <w:fldChar w:fldCharType="begin"/>
        </w:r>
        <w:r w:rsidR="00345ACB">
          <w:rPr>
            <w:noProof/>
            <w:webHidden/>
          </w:rPr>
          <w:instrText xml:space="preserve"> PAGEREF _Toc382912277 \h </w:instrText>
        </w:r>
        <w:r w:rsidR="00345ACB">
          <w:rPr>
            <w:noProof/>
            <w:webHidden/>
          </w:rPr>
        </w:r>
        <w:r w:rsidR="00345ACB">
          <w:rPr>
            <w:noProof/>
            <w:webHidden/>
          </w:rPr>
          <w:fldChar w:fldCharType="separate"/>
        </w:r>
        <w:r w:rsidR="00345ACB">
          <w:rPr>
            <w:noProof/>
            <w:webHidden/>
          </w:rPr>
          <w:t>114</w:t>
        </w:r>
        <w:r w:rsidR="00345ACB">
          <w:rPr>
            <w:noProof/>
            <w:webHidden/>
          </w:rPr>
          <w:fldChar w:fldCharType="end"/>
        </w:r>
      </w:hyperlink>
    </w:p>
    <w:p w14:paraId="132A1B8A" w14:textId="77777777" w:rsidR="00345ACB" w:rsidRDefault="00E76D1B">
      <w:pPr>
        <w:pStyle w:val="TOC3"/>
        <w:rPr>
          <w:rFonts w:eastAsia="Times New Roman"/>
          <w:noProof/>
          <w:sz w:val="24"/>
          <w:szCs w:val="24"/>
          <w:lang w:val="de-DE" w:eastAsia="de-DE"/>
        </w:rPr>
      </w:pPr>
      <w:hyperlink w:anchor="_Toc382912278" w:history="1">
        <w:r w:rsidR="00345ACB" w:rsidRPr="00B666ED">
          <w:rPr>
            <w:rStyle w:val="Hyperlink"/>
            <w:noProof/>
          </w:rPr>
          <w:t>11.2.3</w:t>
        </w:r>
        <w:r w:rsidR="00345ACB">
          <w:rPr>
            <w:rFonts w:eastAsia="Times New Roman"/>
            <w:noProof/>
            <w:sz w:val="24"/>
            <w:szCs w:val="24"/>
            <w:lang w:val="de-DE" w:eastAsia="de-DE"/>
          </w:rPr>
          <w:tab/>
        </w:r>
        <w:r w:rsidR="00345ACB" w:rsidRPr="00B666ED">
          <w:rPr>
            <w:rStyle w:val="Hyperlink"/>
            <w:noProof/>
          </w:rPr>
          <w:t>Event Statement</w:t>
        </w:r>
        <w:r w:rsidR="00345ACB">
          <w:rPr>
            <w:noProof/>
            <w:webHidden/>
          </w:rPr>
          <w:tab/>
        </w:r>
        <w:r w:rsidR="00345ACB">
          <w:rPr>
            <w:noProof/>
            <w:webHidden/>
          </w:rPr>
          <w:fldChar w:fldCharType="begin"/>
        </w:r>
        <w:r w:rsidR="00345ACB">
          <w:rPr>
            <w:noProof/>
            <w:webHidden/>
          </w:rPr>
          <w:instrText xml:space="preserve"> PAGEREF _Toc382912278 \h </w:instrText>
        </w:r>
        <w:r w:rsidR="00345ACB">
          <w:rPr>
            <w:noProof/>
            <w:webHidden/>
          </w:rPr>
        </w:r>
        <w:r w:rsidR="00345ACB">
          <w:rPr>
            <w:noProof/>
            <w:webHidden/>
          </w:rPr>
          <w:fldChar w:fldCharType="separate"/>
        </w:r>
        <w:r w:rsidR="00345ACB">
          <w:rPr>
            <w:noProof/>
            <w:webHidden/>
          </w:rPr>
          <w:t>114</w:t>
        </w:r>
        <w:r w:rsidR="00345ACB">
          <w:rPr>
            <w:noProof/>
            <w:webHidden/>
          </w:rPr>
          <w:fldChar w:fldCharType="end"/>
        </w:r>
      </w:hyperlink>
    </w:p>
    <w:p w14:paraId="516F2C30" w14:textId="77777777" w:rsidR="00345ACB" w:rsidRDefault="00E76D1B">
      <w:pPr>
        <w:pStyle w:val="TOC3"/>
        <w:rPr>
          <w:rFonts w:eastAsia="Times New Roman"/>
          <w:noProof/>
          <w:sz w:val="24"/>
          <w:szCs w:val="24"/>
          <w:lang w:val="de-DE" w:eastAsia="de-DE"/>
        </w:rPr>
      </w:pPr>
      <w:hyperlink w:anchor="_Toc382912279" w:history="1">
        <w:r w:rsidR="00345ACB" w:rsidRPr="00B666ED">
          <w:rPr>
            <w:rStyle w:val="Hyperlink"/>
            <w:noProof/>
          </w:rPr>
          <w:t>11.2.4</w:t>
        </w:r>
        <w:r w:rsidR="00345ACB">
          <w:rPr>
            <w:rFonts w:eastAsia="Times New Roman"/>
            <w:noProof/>
            <w:sz w:val="24"/>
            <w:szCs w:val="24"/>
            <w:lang w:val="de-DE" w:eastAsia="de-DE"/>
          </w:rPr>
          <w:tab/>
        </w:r>
        <w:r w:rsidR="00345ACB" w:rsidRPr="00B666ED">
          <w:rPr>
            <w:rStyle w:val="Hyperlink"/>
            <w:noProof/>
          </w:rPr>
          <w:t>MLM statement</w:t>
        </w:r>
        <w:r w:rsidR="00345ACB">
          <w:rPr>
            <w:noProof/>
            <w:webHidden/>
          </w:rPr>
          <w:tab/>
        </w:r>
        <w:r w:rsidR="00345ACB">
          <w:rPr>
            <w:noProof/>
            <w:webHidden/>
          </w:rPr>
          <w:fldChar w:fldCharType="begin"/>
        </w:r>
        <w:r w:rsidR="00345ACB">
          <w:rPr>
            <w:noProof/>
            <w:webHidden/>
          </w:rPr>
          <w:instrText xml:space="preserve"> PAGEREF _Toc382912279 \h </w:instrText>
        </w:r>
        <w:r w:rsidR="00345ACB">
          <w:rPr>
            <w:noProof/>
            <w:webHidden/>
          </w:rPr>
        </w:r>
        <w:r w:rsidR="00345ACB">
          <w:rPr>
            <w:noProof/>
            <w:webHidden/>
          </w:rPr>
          <w:fldChar w:fldCharType="separate"/>
        </w:r>
        <w:r w:rsidR="00345ACB">
          <w:rPr>
            <w:noProof/>
            <w:webHidden/>
          </w:rPr>
          <w:t>115</w:t>
        </w:r>
        <w:r w:rsidR="00345ACB">
          <w:rPr>
            <w:noProof/>
            <w:webHidden/>
          </w:rPr>
          <w:fldChar w:fldCharType="end"/>
        </w:r>
      </w:hyperlink>
    </w:p>
    <w:p w14:paraId="30FF09FA" w14:textId="77777777" w:rsidR="00345ACB" w:rsidRDefault="00E76D1B">
      <w:pPr>
        <w:pStyle w:val="TOC3"/>
        <w:rPr>
          <w:rFonts w:eastAsia="Times New Roman"/>
          <w:noProof/>
          <w:sz w:val="24"/>
          <w:szCs w:val="24"/>
          <w:lang w:val="de-DE" w:eastAsia="de-DE"/>
        </w:rPr>
      </w:pPr>
      <w:hyperlink w:anchor="_Toc382912280" w:history="1">
        <w:r w:rsidR="00345ACB" w:rsidRPr="00B666ED">
          <w:rPr>
            <w:rStyle w:val="Hyperlink"/>
            <w:noProof/>
          </w:rPr>
          <w:t>11.2.5</w:t>
        </w:r>
        <w:r w:rsidR="00345ACB">
          <w:rPr>
            <w:rFonts w:eastAsia="Times New Roman"/>
            <w:noProof/>
            <w:sz w:val="24"/>
            <w:szCs w:val="24"/>
            <w:lang w:val="de-DE" w:eastAsia="de-DE"/>
          </w:rPr>
          <w:tab/>
        </w:r>
        <w:r w:rsidR="00345ACB" w:rsidRPr="00B666ED">
          <w:rPr>
            <w:rStyle w:val="Hyperlink"/>
            <w:noProof/>
          </w:rPr>
          <w:t>Argument Statement</w:t>
        </w:r>
        <w:r w:rsidR="00345ACB">
          <w:rPr>
            <w:noProof/>
            <w:webHidden/>
          </w:rPr>
          <w:tab/>
        </w:r>
        <w:r w:rsidR="00345ACB">
          <w:rPr>
            <w:noProof/>
            <w:webHidden/>
          </w:rPr>
          <w:fldChar w:fldCharType="begin"/>
        </w:r>
        <w:r w:rsidR="00345ACB">
          <w:rPr>
            <w:noProof/>
            <w:webHidden/>
          </w:rPr>
          <w:instrText xml:space="preserve"> PAGEREF _Toc382912280 \h </w:instrText>
        </w:r>
        <w:r w:rsidR="00345ACB">
          <w:rPr>
            <w:noProof/>
            <w:webHidden/>
          </w:rPr>
        </w:r>
        <w:r w:rsidR="00345ACB">
          <w:rPr>
            <w:noProof/>
            <w:webHidden/>
          </w:rPr>
          <w:fldChar w:fldCharType="separate"/>
        </w:r>
        <w:r w:rsidR="00345ACB">
          <w:rPr>
            <w:noProof/>
            <w:webHidden/>
          </w:rPr>
          <w:t>115</w:t>
        </w:r>
        <w:r w:rsidR="00345ACB">
          <w:rPr>
            <w:noProof/>
            <w:webHidden/>
          </w:rPr>
          <w:fldChar w:fldCharType="end"/>
        </w:r>
      </w:hyperlink>
    </w:p>
    <w:p w14:paraId="432E7BCF" w14:textId="77777777" w:rsidR="00345ACB" w:rsidRDefault="00E76D1B">
      <w:pPr>
        <w:pStyle w:val="TOC3"/>
        <w:rPr>
          <w:rFonts w:eastAsia="Times New Roman"/>
          <w:noProof/>
          <w:sz w:val="24"/>
          <w:szCs w:val="24"/>
          <w:lang w:val="de-DE" w:eastAsia="de-DE"/>
        </w:rPr>
      </w:pPr>
      <w:hyperlink w:anchor="_Toc382912281" w:history="1">
        <w:r w:rsidR="00345ACB" w:rsidRPr="00B666ED">
          <w:rPr>
            <w:rStyle w:val="Hyperlink"/>
            <w:noProof/>
          </w:rPr>
          <w:t>11.2.6</w:t>
        </w:r>
        <w:r w:rsidR="00345ACB">
          <w:rPr>
            <w:rFonts w:eastAsia="Times New Roman"/>
            <w:noProof/>
            <w:sz w:val="24"/>
            <w:szCs w:val="24"/>
            <w:lang w:val="de-DE" w:eastAsia="de-DE"/>
          </w:rPr>
          <w:tab/>
        </w:r>
        <w:r w:rsidR="00345ACB" w:rsidRPr="00B666ED">
          <w:rPr>
            <w:rStyle w:val="Hyperlink"/>
            <w:noProof/>
          </w:rPr>
          <w:t>Message Statement</w:t>
        </w:r>
        <w:r w:rsidR="00345ACB">
          <w:rPr>
            <w:noProof/>
            <w:webHidden/>
          </w:rPr>
          <w:tab/>
        </w:r>
        <w:r w:rsidR="00345ACB">
          <w:rPr>
            <w:noProof/>
            <w:webHidden/>
          </w:rPr>
          <w:fldChar w:fldCharType="begin"/>
        </w:r>
        <w:r w:rsidR="00345ACB">
          <w:rPr>
            <w:noProof/>
            <w:webHidden/>
          </w:rPr>
          <w:instrText xml:space="preserve"> PAGEREF _Toc382912281 \h </w:instrText>
        </w:r>
        <w:r w:rsidR="00345ACB">
          <w:rPr>
            <w:noProof/>
            <w:webHidden/>
          </w:rPr>
        </w:r>
        <w:r w:rsidR="00345ACB">
          <w:rPr>
            <w:noProof/>
            <w:webHidden/>
          </w:rPr>
          <w:fldChar w:fldCharType="separate"/>
        </w:r>
        <w:r w:rsidR="00345ACB">
          <w:rPr>
            <w:noProof/>
            <w:webHidden/>
          </w:rPr>
          <w:t>116</w:t>
        </w:r>
        <w:r w:rsidR="00345ACB">
          <w:rPr>
            <w:noProof/>
            <w:webHidden/>
          </w:rPr>
          <w:fldChar w:fldCharType="end"/>
        </w:r>
      </w:hyperlink>
    </w:p>
    <w:p w14:paraId="695092AE" w14:textId="77777777" w:rsidR="00345ACB" w:rsidRDefault="00E76D1B">
      <w:pPr>
        <w:pStyle w:val="TOC3"/>
        <w:rPr>
          <w:rFonts w:eastAsia="Times New Roman"/>
          <w:noProof/>
          <w:sz w:val="24"/>
          <w:szCs w:val="24"/>
          <w:lang w:val="de-DE" w:eastAsia="de-DE"/>
        </w:rPr>
      </w:pPr>
      <w:hyperlink w:anchor="_Toc382912282" w:history="1">
        <w:r w:rsidR="00345ACB" w:rsidRPr="00B666ED">
          <w:rPr>
            <w:rStyle w:val="Hyperlink"/>
            <w:noProof/>
          </w:rPr>
          <w:t>11.2.7</w:t>
        </w:r>
        <w:r w:rsidR="00345ACB">
          <w:rPr>
            <w:rFonts w:eastAsia="Times New Roman"/>
            <w:noProof/>
            <w:sz w:val="24"/>
            <w:szCs w:val="24"/>
            <w:lang w:val="de-DE" w:eastAsia="de-DE"/>
          </w:rPr>
          <w:tab/>
        </w:r>
        <w:r w:rsidR="00345ACB" w:rsidRPr="00B666ED">
          <w:rPr>
            <w:rStyle w:val="Hyperlink"/>
            <w:noProof/>
          </w:rPr>
          <w:t>Message As Statement</w:t>
        </w:r>
        <w:r w:rsidR="00345ACB">
          <w:rPr>
            <w:noProof/>
            <w:webHidden/>
          </w:rPr>
          <w:tab/>
        </w:r>
        <w:r w:rsidR="00345ACB">
          <w:rPr>
            <w:noProof/>
            <w:webHidden/>
          </w:rPr>
          <w:fldChar w:fldCharType="begin"/>
        </w:r>
        <w:r w:rsidR="00345ACB">
          <w:rPr>
            <w:noProof/>
            <w:webHidden/>
          </w:rPr>
          <w:instrText xml:space="preserve"> PAGEREF _Toc382912282 \h </w:instrText>
        </w:r>
        <w:r w:rsidR="00345ACB">
          <w:rPr>
            <w:noProof/>
            <w:webHidden/>
          </w:rPr>
        </w:r>
        <w:r w:rsidR="00345ACB">
          <w:rPr>
            <w:noProof/>
            <w:webHidden/>
          </w:rPr>
          <w:fldChar w:fldCharType="separate"/>
        </w:r>
        <w:r w:rsidR="00345ACB">
          <w:rPr>
            <w:noProof/>
            <w:webHidden/>
          </w:rPr>
          <w:t>116</w:t>
        </w:r>
        <w:r w:rsidR="00345ACB">
          <w:rPr>
            <w:noProof/>
            <w:webHidden/>
          </w:rPr>
          <w:fldChar w:fldCharType="end"/>
        </w:r>
      </w:hyperlink>
    </w:p>
    <w:p w14:paraId="53181F49" w14:textId="77777777" w:rsidR="00345ACB" w:rsidRDefault="00E76D1B">
      <w:pPr>
        <w:pStyle w:val="TOC3"/>
        <w:rPr>
          <w:rFonts w:eastAsia="Times New Roman"/>
          <w:noProof/>
          <w:sz w:val="24"/>
          <w:szCs w:val="24"/>
          <w:lang w:val="de-DE" w:eastAsia="de-DE"/>
        </w:rPr>
      </w:pPr>
      <w:hyperlink w:anchor="_Toc382912283" w:history="1">
        <w:r w:rsidR="00345ACB" w:rsidRPr="00B666ED">
          <w:rPr>
            <w:rStyle w:val="Hyperlink"/>
            <w:noProof/>
          </w:rPr>
          <w:t>11.2.8</w:t>
        </w:r>
        <w:r w:rsidR="00345ACB">
          <w:rPr>
            <w:rFonts w:eastAsia="Times New Roman"/>
            <w:noProof/>
            <w:sz w:val="24"/>
            <w:szCs w:val="24"/>
            <w:lang w:val="de-DE" w:eastAsia="de-DE"/>
          </w:rPr>
          <w:tab/>
        </w:r>
        <w:r w:rsidR="00345ACB" w:rsidRPr="00B666ED">
          <w:rPr>
            <w:rStyle w:val="Hyperlink"/>
            <w:noProof/>
          </w:rPr>
          <w:t>Destination Statement</w:t>
        </w:r>
        <w:r w:rsidR="00345ACB">
          <w:rPr>
            <w:noProof/>
            <w:webHidden/>
          </w:rPr>
          <w:tab/>
        </w:r>
        <w:r w:rsidR="00345ACB">
          <w:rPr>
            <w:noProof/>
            <w:webHidden/>
          </w:rPr>
          <w:fldChar w:fldCharType="begin"/>
        </w:r>
        <w:r w:rsidR="00345ACB">
          <w:rPr>
            <w:noProof/>
            <w:webHidden/>
          </w:rPr>
          <w:instrText xml:space="preserve"> PAGEREF _Toc382912283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5F7519F2" w14:textId="77777777" w:rsidR="00345ACB" w:rsidRDefault="00E76D1B">
      <w:pPr>
        <w:pStyle w:val="TOC3"/>
        <w:rPr>
          <w:rFonts w:eastAsia="Times New Roman"/>
          <w:noProof/>
          <w:sz w:val="24"/>
          <w:szCs w:val="24"/>
          <w:lang w:val="de-DE" w:eastAsia="de-DE"/>
        </w:rPr>
      </w:pPr>
      <w:hyperlink w:anchor="_Toc382912284" w:history="1">
        <w:r w:rsidR="00345ACB" w:rsidRPr="00B666ED">
          <w:rPr>
            <w:rStyle w:val="Hyperlink"/>
            <w:noProof/>
          </w:rPr>
          <w:t>11.2.9</w:t>
        </w:r>
        <w:r w:rsidR="00345ACB">
          <w:rPr>
            <w:rFonts w:eastAsia="Times New Roman"/>
            <w:noProof/>
            <w:sz w:val="24"/>
            <w:szCs w:val="24"/>
            <w:lang w:val="de-DE" w:eastAsia="de-DE"/>
          </w:rPr>
          <w:tab/>
        </w:r>
        <w:r w:rsidR="00345ACB" w:rsidRPr="00B666ED">
          <w:rPr>
            <w:rStyle w:val="Hyperlink"/>
            <w:noProof/>
          </w:rPr>
          <w:t>Destination As Statement</w:t>
        </w:r>
        <w:r w:rsidR="00345ACB">
          <w:rPr>
            <w:noProof/>
            <w:webHidden/>
          </w:rPr>
          <w:tab/>
        </w:r>
        <w:r w:rsidR="00345ACB">
          <w:rPr>
            <w:noProof/>
            <w:webHidden/>
          </w:rPr>
          <w:fldChar w:fldCharType="begin"/>
        </w:r>
        <w:r w:rsidR="00345ACB">
          <w:rPr>
            <w:noProof/>
            <w:webHidden/>
          </w:rPr>
          <w:instrText xml:space="preserve"> PAGEREF _Toc382912284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2A713E5E" w14:textId="77777777" w:rsidR="00345ACB" w:rsidRDefault="00E76D1B">
      <w:pPr>
        <w:pStyle w:val="TOC3"/>
        <w:rPr>
          <w:rFonts w:eastAsia="Times New Roman"/>
          <w:noProof/>
          <w:sz w:val="24"/>
          <w:szCs w:val="24"/>
          <w:lang w:val="de-DE" w:eastAsia="de-DE"/>
        </w:rPr>
      </w:pPr>
      <w:hyperlink w:anchor="_Toc382912285" w:history="1">
        <w:r w:rsidR="00345ACB" w:rsidRPr="00B666ED">
          <w:rPr>
            <w:rStyle w:val="Hyperlink"/>
            <w:noProof/>
          </w:rPr>
          <w:t>11.2.10</w:t>
        </w:r>
        <w:r w:rsidR="00345ACB">
          <w:rPr>
            <w:rFonts w:eastAsia="Times New Roman"/>
            <w:noProof/>
            <w:sz w:val="24"/>
            <w:szCs w:val="24"/>
            <w:lang w:val="de-DE" w:eastAsia="de-DE"/>
          </w:rPr>
          <w:tab/>
        </w:r>
        <w:r w:rsidR="00345ACB" w:rsidRPr="00B666ED">
          <w:rPr>
            <w:rStyle w:val="Hyperlink"/>
            <w:noProof/>
          </w:rPr>
          <w:t>Assignment Statement</w:t>
        </w:r>
        <w:r w:rsidR="00345ACB">
          <w:rPr>
            <w:noProof/>
            <w:webHidden/>
          </w:rPr>
          <w:tab/>
        </w:r>
        <w:r w:rsidR="00345ACB">
          <w:rPr>
            <w:noProof/>
            <w:webHidden/>
          </w:rPr>
          <w:fldChar w:fldCharType="begin"/>
        </w:r>
        <w:r w:rsidR="00345ACB">
          <w:rPr>
            <w:noProof/>
            <w:webHidden/>
          </w:rPr>
          <w:instrText xml:space="preserve"> PAGEREF _Toc382912285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557273BD" w14:textId="77777777" w:rsidR="00345ACB" w:rsidRDefault="00E76D1B">
      <w:pPr>
        <w:pStyle w:val="TOC3"/>
        <w:rPr>
          <w:rFonts w:eastAsia="Times New Roman"/>
          <w:noProof/>
          <w:sz w:val="24"/>
          <w:szCs w:val="24"/>
          <w:lang w:val="de-DE" w:eastAsia="de-DE"/>
        </w:rPr>
      </w:pPr>
      <w:hyperlink w:anchor="_Toc382912286" w:history="1">
        <w:r w:rsidR="00345ACB" w:rsidRPr="00B666ED">
          <w:rPr>
            <w:rStyle w:val="Hyperlink"/>
            <w:noProof/>
          </w:rPr>
          <w:t>11.2.11</w:t>
        </w:r>
        <w:r w:rsidR="00345ACB">
          <w:rPr>
            <w:rFonts w:eastAsia="Times New Roman"/>
            <w:noProof/>
            <w:sz w:val="24"/>
            <w:szCs w:val="24"/>
            <w:lang w:val="de-DE" w:eastAsia="de-DE"/>
          </w:rPr>
          <w:tab/>
        </w:r>
        <w:r w:rsidR="00345ACB" w:rsidRPr="00B666ED">
          <w:rPr>
            <w:rStyle w:val="Hyperlink"/>
            <w:noProof/>
          </w:rPr>
          <w:t>If-Then Statement</w:t>
        </w:r>
        <w:r w:rsidR="00345ACB">
          <w:rPr>
            <w:noProof/>
            <w:webHidden/>
          </w:rPr>
          <w:tab/>
        </w:r>
        <w:r w:rsidR="00345ACB">
          <w:rPr>
            <w:noProof/>
            <w:webHidden/>
          </w:rPr>
          <w:fldChar w:fldCharType="begin"/>
        </w:r>
        <w:r w:rsidR="00345ACB">
          <w:rPr>
            <w:noProof/>
            <w:webHidden/>
          </w:rPr>
          <w:instrText xml:space="preserve"> PAGEREF _Toc382912286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22CF0077" w14:textId="77777777" w:rsidR="00345ACB" w:rsidRDefault="00E76D1B">
      <w:pPr>
        <w:pStyle w:val="TOC3"/>
        <w:rPr>
          <w:rFonts w:eastAsia="Times New Roman"/>
          <w:noProof/>
          <w:sz w:val="24"/>
          <w:szCs w:val="24"/>
          <w:lang w:val="de-DE" w:eastAsia="de-DE"/>
        </w:rPr>
      </w:pPr>
      <w:hyperlink w:anchor="_Toc382912287" w:history="1">
        <w:r w:rsidR="00345ACB" w:rsidRPr="00B666ED">
          <w:rPr>
            <w:rStyle w:val="Hyperlink"/>
            <w:noProof/>
          </w:rPr>
          <w:t>11.2.12</w:t>
        </w:r>
        <w:r w:rsidR="00345ACB">
          <w:rPr>
            <w:rFonts w:eastAsia="Times New Roman"/>
            <w:noProof/>
            <w:sz w:val="24"/>
            <w:szCs w:val="24"/>
            <w:lang w:val="de-DE" w:eastAsia="de-DE"/>
          </w:rPr>
          <w:tab/>
        </w:r>
        <w:r w:rsidR="00345ACB" w:rsidRPr="00B666ED">
          <w:rPr>
            <w:rStyle w:val="Hyperlink"/>
            <w:noProof/>
          </w:rPr>
          <w:t>Switch-Case Statement</w:t>
        </w:r>
        <w:r w:rsidR="00345ACB">
          <w:rPr>
            <w:noProof/>
            <w:webHidden/>
          </w:rPr>
          <w:tab/>
        </w:r>
        <w:r w:rsidR="00345ACB">
          <w:rPr>
            <w:noProof/>
            <w:webHidden/>
          </w:rPr>
          <w:fldChar w:fldCharType="begin"/>
        </w:r>
        <w:r w:rsidR="00345ACB">
          <w:rPr>
            <w:noProof/>
            <w:webHidden/>
          </w:rPr>
          <w:instrText xml:space="preserve"> PAGEREF _Toc382912287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7A5190CC" w14:textId="77777777" w:rsidR="00345ACB" w:rsidRDefault="00E76D1B">
      <w:pPr>
        <w:pStyle w:val="TOC3"/>
        <w:rPr>
          <w:rFonts w:eastAsia="Times New Roman"/>
          <w:noProof/>
          <w:sz w:val="24"/>
          <w:szCs w:val="24"/>
          <w:lang w:val="de-DE" w:eastAsia="de-DE"/>
        </w:rPr>
      </w:pPr>
      <w:hyperlink w:anchor="_Toc382912288" w:history="1">
        <w:r w:rsidR="00345ACB" w:rsidRPr="00B666ED">
          <w:rPr>
            <w:rStyle w:val="Hyperlink"/>
            <w:noProof/>
          </w:rPr>
          <w:t>11.2.13</w:t>
        </w:r>
        <w:r w:rsidR="00345ACB">
          <w:rPr>
            <w:rFonts w:eastAsia="Times New Roman"/>
            <w:noProof/>
            <w:sz w:val="24"/>
            <w:szCs w:val="24"/>
            <w:lang w:val="de-DE" w:eastAsia="de-DE"/>
          </w:rPr>
          <w:tab/>
        </w:r>
        <w:r w:rsidR="00345ACB" w:rsidRPr="00B666ED">
          <w:rPr>
            <w:rStyle w:val="Hyperlink"/>
            <w:noProof/>
          </w:rPr>
          <w:t>Call Statement</w:t>
        </w:r>
        <w:r w:rsidR="00345ACB">
          <w:rPr>
            <w:noProof/>
            <w:webHidden/>
          </w:rPr>
          <w:tab/>
        </w:r>
        <w:r w:rsidR="00345ACB">
          <w:rPr>
            <w:noProof/>
            <w:webHidden/>
          </w:rPr>
          <w:fldChar w:fldCharType="begin"/>
        </w:r>
        <w:r w:rsidR="00345ACB">
          <w:rPr>
            <w:noProof/>
            <w:webHidden/>
          </w:rPr>
          <w:instrText xml:space="preserve"> PAGEREF _Toc382912288 \h </w:instrText>
        </w:r>
        <w:r w:rsidR="00345ACB">
          <w:rPr>
            <w:noProof/>
            <w:webHidden/>
          </w:rPr>
        </w:r>
        <w:r w:rsidR="00345ACB">
          <w:rPr>
            <w:noProof/>
            <w:webHidden/>
          </w:rPr>
          <w:fldChar w:fldCharType="separate"/>
        </w:r>
        <w:r w:rsidR="00345ACB">
          <w:rPr>
            <w:noProof/>
            <w:webHidden/>
          </w:rPr>
          <w:t>117</w:t>
        </w:r>
        <w:r w:rsidR="00345ACB">
          <w:rPr>
            <w:noProof/>
            <w:webHidden/>
          </w:rPr>
          <w:fldChar w:fldCharType="end"/>
        </w:r>
      </w:hyperlink>
    </w:p>
    <w:p w14:paraId="262CCB76" w14:textId="77777777" w:rsidR="00345ACB" w:rsidRDefault="00E76D1B">
      <w:pPr>
        <w:pStyle w:val="TOC3"/>
        <w:rPr>
          <w:rFonts w:eastAsia="Times New Roman"/>
          <w:noProof/>
          <w:sz w:val="24"/>
          <w:szCs w:val="24"/>
          <w:lang w:val="de-DE" w:eastAsia="de-DE"/>
        </w:rPr>
      </w:pPr>
      <w:hyperlink w:anchor="_Toc382912289" w:history="1">
        <w:r w:rsidR="00345ACB" w:rsidRPr="00B666ED">
          <w:rPr>
            <w:rStyle w:val="Hyperlink"/>
            <w:noProof/>
          </w:rPr>
          <w:t>11.2.14</w:t>
        </w:r>
        <w:r w:rsidR="00345ACB">
          <w:rPr>
            <w:rFonts w:eastAsia="Times New Roman"/>
            <w:noProof/>
            <w:sz w:val="24"/>
            <w:szCs w:val="24"/>
            <w:lang w:val="de-DE" w:eastAsia="de-DE"/>
          </w:rPr>
          <w:tab/>
        </w:r>
        <w:r w:rsidR="00345ACB" w:rsidRPr="00B666ED">
          <w:rPr>
            <w:rStyle w:val="Hyperlink"/>
            <w:noProof/>
          </w:rPr>
          <w:t>While Loop</w:t>
        </w:r>
        <w:r w:rsidR="00345ACB">
          <w:rPr>
            <w:noProof/>
            <w:webHidden/>
          </w:rPr>
          <w:tab/>
        </w:r>
        <w:r w:rsidR="00345ACB">
          <w:rPr>
            <w:noProof/>
            <w:webHidden/>
          </w:rPr>
          <w:fldChar w:fldCharType="begin"/>
        </w:r>
        <w:r w:rsidR="00345ACB">
          <w:rPr>
            <w:noProof/>
            <w:webHidden/>
          </w:rPr>
          <w:instrText xml:space="preserve"> PAGEREF _Toc382912289 \h </w:instrText>
        </w:r>
        <w:r w:rsidR="00345ACB">
          <w:rPr>
            <w:noProof/>
            <w:webHidden/>
          </w:rPr>
        </w:r>
        <w:r w:rsidR="00345ACB">
          <w:rPr>
            <w:noProof/>
            <w:webHidden/>
          </w:rPr>
          <w:fldChar w:fldCharType="separate"/>
        </w:r>
        <w:r w:rsidR="00345ACB">
          <w:rPr>
            <w:noProof/>
            <w:webHidden/>
          </w:rPr>
          <w:t>118</w:t>
        </w:r>
        <w:r w:rsidR="00345ACB">
          <w:rPr>
            <w:noProof/>
            <w:webHidden/>
          </w:rPr>
          <w:fldChar w:fldCharType="end"/>
        </w:r>
      </w:hyperlink>
    </w:p>
    <w:p w14:paraId="1F863055" w14:textId="77777777" w:rsidR="00345ACB" w:rsidRDefault="00E76D1B">
      <w:pPr>
        <w:pStyle w:val="TOC3"/>
        <w:rPr>
          <w:rFonts w:eastAsia="Times New Roman"/>
          <w:noProof/>
          <w:sz w:val="24"/>
          <w:szCs w:val="24"/>
          <w:lang w:val="de-DE" w:eastAsia="de-DE"/>
        </w:rPr>
      </w:pPr>
      <w:hyperlink w:anchor="_Toc382912290" w:history="1">
        <w:r w:rsidR="00345ACB" w:rsidRPr="00B666ED">
          <w:rPr>
            <w:rStyle w:val="Hyperlink"/>
            <w:noProof/>
          </w:rPr>
          <w:t>11.2.15</w:t>
        </w:r>
        <w:r w:rsidR="00345ACB">
          <w:rPr>
            <w:rFonts w:eastAsia="Times New Roman"/>
            <w:noProof/>
            <w:sz w:val="24"/>
            <w:szCs w:val="24"/>
            <w:lang w:val="de-DE" w:eastAsia="de-DE"/>
          </w:rPr>
          <w:tab/>
        </w:r>
        <w:r w:rsidR="00345ACB" w:rsidRPr="00B666ED">
          <w:rPr>
            <w:rStyle w:val="Hyperlink"/>
            <w:noProof/>
          </w:rPr>
          <w:t>For Loop</w:t>
        </w:r>
        <w:r w:rsidR="00345ACB">
          <w:rPr>
            <w:noProof/>
            <w:webHidden/>
          </w:rPr>
          <w:tab/>
        </w:r>
        <w:r w:rsidR="00345ACB">
          <w:rPr>
            <w:noProof/>
            <w:webHidden/>
          </w:rPr>
          <w:fldChar w:fldCharType="begin"/>
        </w:r>
        <w:r w:rsidR="00345ACB">
          <w:rPr>
            <w:noProof/>
            <w:webHidden/>
          </w:rPr>
          <w:instrText xml:space="preserve"> PAGEREF _Toc382912290 \h </w:instrText>
        </w:r>
        <w:r w:rsidR="00345ACB">
          <w:rPr>
            <w:noProof/>
            <w:webHidden/>
          </w:rPr>
        </w:r>
        <w:r w:rsidR="00345ACB">
          <w:rPr>
            <w:noProof/>
            <w:webHidden/>
          </w:rPr>
          <w:fldChar w:fldCharType="separate"/>
        </w:r>
        <w:r w:rsidR="00345ACB">
          <w:rPr>
            <w:noProof/>
            <w:webHidden/>
          </w:rPr>
          <w:t>118</w:t>
        </w:r>
        <w:r w:rsidR="00345ACB">
          <w:rPr>
            <w:noProof/>
            <w:webHidden/>
          </w:rPr>
          <w:fldChar w:fldCharType="end"/>
        </w:r>
      </w:hyperlink>
    </w:p>
    <w:p w14:paraId="79F8E4C6" w14:textId="77777777" w:rsidR="00345ACB" w:rsidRDefault="00E76D1B">
      <w:pPr>
        <w:pStyle w:val="TOC3"/>
        <w:rPr>
          <w:rFonts w:eastAsia="Times New Roman"/>
          <w:noProof/>
          <w:sz w:val="24"/>
          <w:szCs w:val="24"/>
          <w:lang w:val="de-DE" w:eastAsia="de-DE"/>
        </w:rPr>
      </w:pPr>
      <w:hyperlink w:anchor="_Toc382912291" w:history="1">
        <w:r w:rsidR="00345ACB" w:rsidRPr="00B666ED">
          <w:rPr>
            <w:rStyle w:val="Hyperlink"/>
            <w:noProof/>
          </w:rPr>
          <w:t>11.2.16</w:t>
        </w:r>
        <w:r w:rsidR="00345ACB">
          <w:rPr>
            <w:rFonts w:eastAsia="Times New Roman"/>
            <w:noProof/>
            <w:sz w:val="24"/>
            <w:szCs w:val="24"/>
            <w:lang w:val="de-DE" w:eastAsia="de-DE"/>
          </w:rPr>
          <w:tab/>
        </w:r>
        <w:r w:rsidR="00345ACB" w:rsidRPr="00B666ED">
          <w:rPr>
            <w:rStyle w:val="Hyperlink"/>
            <w:noProof/>
          </w:rPr>
          <w:t>Interface Statement</w:t>
        </w:r>
        <w:r w:rsidR="00345ACB">
          <w:rPr>
            <w:noProof/>
            <w:webHidden/>
          </w:rPr>
          <w:tab/>
        </w:r>
        <w:r w:rsidR="00345ACB">
          <w:rPr>
            <w:noProof/>
            <w:webHidden/>
          </w:rPr>
          <w:fldChar w:fldCharType="begin"/>
        </w:r>
        <w:r w:rsidR="00345ACB">
          <w:rPr>
            <w:noProof/>
            <w:webHidden/>
          </w:rPr>
          <w:instrText xml:space="preserve"> PAGEREF _Toc382912291 \h </w:instrText>
        </w:r>
        <w:r w:rsidR="00345ACB">
          <w:rPr>
            <w:noProof/>
            <w:webHidden/>
          </w:rPr>
        </w:r>
        <w:r w:rsidR="00345ACB">
          <w:rPr>
            <w:noProof/>
            <w:webHidden/>
          </w:rPr>
          <w:fldChar w:fldCharType="separate"/>
        </w:r>
        <w:r w:rsidR="00345ACB">
          <w:rPr>
            <w:noProof/>
            <w:webHidden/>
          </w:rPr>
          <w:t>118</w:t>
        </w:r>
        <w:r w:rsidR="00345ACB">
          <w:rPr>
            <w:noProof/>
            <w:webHidden/>
          </w:rPr>
          <w:fldChar w:fldCharType="end"/>
        </w:r>
      </w:hyperlink>
    </w:p>
    <w:p w14:paraId="5C6D6D19" w14:textId="77777777" w:rsidR="00345ACB" w:rsidRDefault="00E76D1B">
      <w:pPr>
        <w:pStyle w:val="TOC3"/>
        <w:rPr>
          <w:rFonts w:eastAsia="Times New Roman"/>
          <w:noProof/>
          <w:sz w:val="24"/>
          <w:szCs w:val="24"/>
          <w:lang w:val="de-DE" w:eastAsia="de-DE"/>
        </w:rPr>
      </w:pPr>
      <w:hyperlink w:anchor="_Toc382912292" w:history="1">
        <w:r w:rsidR="00345ACB" w:rsidRPr="00B666ED">
          <w:rPr>
            <w:rStyle w:val="Hyperlink"/>
            <w:noProof/>
          </w:rPr>
          <w:t>11.2.17</w:t>
        </w:r>
        <w:r w:rsidR="00345ACB">
          <w:rPr>
            <w:rFonts w:eastAsia="Times New Roman"/>
            <w:noProof/>
            <w:sz w:val="24"/>
            <w:szCs w:val="24"/>
            <w:lang w:val="de-DE" w:eastAsia="de-DE"/>
          </w:rPr>
          <w:tab/>
        </w:r>
        <w:r w:rsidR="00345ACB" w:rsidRPr="00B666ED">
          <w:rPr>
            <w:rStyle w:val="Hyperlink"/>
            <w:noProof/>
          </w:rPr>
          <w:t>Object Statement</w:t>
        </w:r>
        <w:r w:rsidR="00345ACB">
          <w:rPr>
            <w:noProof/>
            <w:webHidden/>
          </w:rPr>
          <w:tab/>
        </w:r>
        <w:r w:rsidR="00345ACB">
          <w:rPr>
            <w:noProof/>
            <w:webHidden/>
          </w:rPr>
          <w:fldChar w:fldCharType="begin"/>
        </w:r>
        <w:r w:rsidR="00345ACB">
          <w:rPr>
            <w:noProof/>
            <w:webHidden/>
          </w:rPr>
          <w:instrText xml:space="preserve"> PAGEREF _Toc382912292 \h </w:instrText>
        </w:r>
        <w:r w:rsidR="00345ACB">
          <w:rPr>
            <w:noProof/>
            <w:webHidden/>
          </w:rPr>
        </w:r>
        <w:r w:rsidR="00345ACB">
          <w:rPr>
            <w:noProof/>
            <w:webHidden/>
          </w:rPr>
          <w:fldChar w:fldCharType="separate"/>
        </w:r>
        <w:r w:rsidR="00345ACB">
          <w:rPr>
            <w:noProof/>
            <w:webHidden/>
          </w:rPr>
          <w:t>118</w:t>
        </w:r>
        <w:r w:rsidR="00345ACB">
          <w:rPr>
            <w:noProof/>
            <w:webHidden/>
          </w:rPr>
          <w:fldChar w:fldCharType="end"/>
        </w:r>
      </w:hyperlink>
    </w:p>
    <w:p w14:paraId="6CFF4AF2" w14:textId="77777777" w:rsidR="00345ACB" w:rsidRDefault="00E76D1B">
      <w:pPr>
        <w:pStyle w:val="TOC3"/>
        <w:rPr>
          <w:rFonts w:eastAsia="Times New Roman"/>
          <w:noProof/>
          <w:sz w:val="24"/>
          <w:szCs w:val="24"/>
          <w:lang w:val="de-DE" w:eastAsia="de-DE"/>
        </w:rPr>
      </w:pPr>
      <w:hyperlink w:anchor="_Toc382912293" w:history="1">
        <w:r w:rsidR="00345ACB" w:rsidRPr="00B666ED">
          <w:rPr>
            <w:rStyle w:val="Hyperlink"/>
            <w:noProof/>
          </w:rPr>
          <w:t>11.2.18</w:t>
        </w:r>
        <w:r w:rsidR="00345ACB">
          <w:rPr>
            <w:rFonts w:eastAsia="Times New Roman"/>
            <w:noProof/>
            <w:sz w:val="24"/>
            <w:szCs w:val="24"/>
            <w:lang w:val="de-DE" w:eastAsia="de-DE"/>
          </w:rPr>
          <w:tab/>
        </w:r>
        <w:r w:rsidR="00345ACB" w:rsidRPr="00B666ED">
          <w:rPr>
            <w:rStyle w:val="Hyperlink"/>
            <w:noProof/>
          </w:rPr>
          <w:t>Linguistic Variable Statement</w:t>
        </w:r>
        <w:r w:rsidR="00345ACB">
          <w:rPr>
            <w:noProof/>
            <w:webHidden/>
          </w:rPr>
          <w:tab/>
        </w:r>
        <w:r w:rsidR="00345ACB">
          <w:rPr>
            <w:noProof/>
            <w:webHidden/>
          </w:rPr>
          <w:fldChar w:fldCharType="begin"/>
        </w:r>
        <w:r w:rsidR="00345ACB">
          <w:rPr>
            <w:noProof/>
            <w:webHidden/>
          </w:rPr>
          <w:instrText xml:space="preserve"> PAGEREF _Toc382912293 \h </w:instrText>
        </w:r>
        <w:r w:rsidR="00345ACB">
          <w:rPr>
            <w:noProof/>
            <w:webHidden/>
          </w:rPr>
        </w:r>
        <w:r w:rsidR="00345ACB">
          <w:rPr>
            <w:noProof/>
            <w:webHidden/>
          </w:rPr>
          <w:fldChar w:fldCharType="separate"/>
        </w:r>
        <w:r w:rsidR="00345ACB">
          <w:rPr>
            <w:noProof/>
            <w:webHidden/>
          </w:rPr>
          <w:t>119</w:t>
        </w:r>
        <w:r w:rsidR="00345ACB">
          <w:rPr>
            <w:noProof/>
            <w:webHidden/>
          </w:rPr>
          <w:fldChar w:fldCharType="end"/>
        </w:r>
      </w:hyperlink>
    </w:p>
    <w:p w14:paraId="18EB1137" w14:textId="77777777" w:rsidR="00345ACB" w:rsidRDefault="00E76D1B">
      <w:pPr>
        <w:pStyle w:val="TOC3"/>
        <w:rPr>
          <w:rFonts w:eastAsia="Times New Roman"/>
          <w:noProof/>
          <w:sz w:val="24"/>
          <w:szCs w:val="24"/>
          <w:lang w:val="de-DE" w:eastAsia="de-DE"/>
        </w:rPr>
      </w:pPr>
      <w:hyperlink w:anchor="_Toc382912294" w:history="1">
        <w:r w:rsidR="00345ACB" w:rsidRPr="00B666ED">
          <w:rPr>
            <w:rStyle w:val="Hyperlink"/>
            <w:noProof/>
          </w:rPr>
          <w:t>11.2.19</w:t>
        </w:r>
        <w:r w:rsidR="00345ACB">
          <w:rPr>
            <w:rFonts w:eastAsia="Times New Roman"/>
            <w:noProof/>
            <w:sz w:val="24"/>
            <w:szCs w:val="24"/>
            <w:lang w:val="de-DE" w:eastAsia="de-DE"/>
          </w:rPr>
          <w:tab/>
        </w:r>
        <w:r w:rsidR="00345ACB" w:rsidRPr="00B666ED">
          <w:rPr>
            <w:rStyle w:val="Hyperlink"/>
            <w:noProof/>
          </w:rPr>
          <w:t>New Statement</w:t>
        </w:r>
        <w:r w:rsidR="00345ACB">
          <w:rPr>
            <w:noProof/>
            <w:webHidden/>
          </w:rPr>
          <w:tab/>
        </w:r>
        <w:r w:rsidR="00345ACB">
          <w:rPr>
            <w:noProof/>
            <w:webHidden/>
          </w:rPr>
          <w:fldChar w:fldCharType="begin"/>
        </w:r>
        <w:r w:rsidR="00345ACB">
          <w:rPr>
            <w:noProof/>
            <w:webHidden/>
          </w:rPr>
          <w:instrText xml:space="preserve"> PAGEREF _Toc382912294 \h </w:instrText>
        </w:r>
        <w:r w:rsidR="00345ACB">
          <w:rPr>
            <w:noProof/>
            <w:webHidden/>
          </w:rPr>
        </w:r>
        <w:r w:rsidR="00345ACB">
          <w:rPr>
            <w:noProof/>
            <w:webHidden/>
          </w:rPr>
          <w:fldChar w:fldCharType="separate"/>
        </w:r>
        <w:r w:rsidR="00345ACB">
          <w:rPr>
            <w:noProof/>
            <w:webHidden/>
          </w:rPr>
          <w:t>119</w:t>
        </w:r>
        <w:r w:rsidR="00345ACB">
          <w:rPr>
            <w:noProof/>
            <w:webHidden/>
          </w:rPr>
          <w:fldChar w:fldCharType="end"/>
        </w:r>
      </w:hyperlink>
    </w:p>
    <w:p w14:paraId="0D0022A8" w14:textId="77777777" w:rsidR="00345ACB" w:rsidRDefault="00E76D1B">
      <w:pPr>
        <w:pStyle w:val="TOC3"/>
        <w:rPr>
          <w:rFonts w:eastAsia="Times New Roman"/>
          <w:noProof/>
          <w:sz w:val="24"/>
          <w:szCs w:val="24"/>
          <w:lang w:val="de-DE" w:eastAsia="de-DE"/>
        </w:rPr>
      </w:pPr>
      <w:hyperlink w:anchor="_Toc382912295" w:history="1">
        <w:r w:rsidR="00345ACB" w:rsidRPr="00B666ED">
          <w:rPr>
            <w:rStyle w:val="Hyperlink"/>
            <w:noProof/>
          </w:rPr>
          <w:t>11.2.20</w:t>
        </w:r>
        <w:r w:rsidR="00345ACB">
          <w:rPr>
            <w:rFonts w:eastAsia="Times New Roman"/>
            <w:noProof/>
            <w:sz w:val="24"/>
            <w:szCs w:val="24"/>
            <w:lang w:val="de-DE" w:eastAsia="de-DE"/>
          </w:rPr>
          <w:tab/>
        </w:r>
        <w:r w:rsidR="00345ACB" w:rsidRPr="00B666ED">
          <w:rPr>
            <w:rStyle w:val="Hyperlink"/>
            <w:noProof/>
          </w:rPr>
          <w:t>Include Statement</w:t>
        </w:r>
        <w:r w:rsidR="00345ACB">
          <w:rPr>
            <w:noProof/>
            <w:webHidden/>
          </w:rPr>
          <w:tab/>
        </w:r>
        <w:r w:rsidR="00345ACB">
          <w:rPr>
            <w:noProof/>
            <w:webHidden/>
          </w:rPr>
          <w:fldChar w:fldCharType="begin"/>
        </w:r>
        <w:r w:rsidR="00345ACB">
          <w:rPr>
            <w:noProof/>
            <w:webHidden/>
          </w:rPr>
          <w:instrText xml:space="preserve"> PAGEREF _Toc382912295 \h </w:instrText>
        </w:r>
        <w:r w:rsidR="00345ACB">
          <w:rPr>
            <w:noProof/>
            <w:webHidden/>
          </w:rPr>
        </w:r>
        <w:r w:rsidR="00345ACB">
          <w:rPr>
            <w:noProof/>
            <w:webHidden/>
          </w:rPr>
          <w:fldChar w:fldCharType="separate"/>
        </w:r>
        <w:r w:rsidR="00345ACB">
          <w:rPr>
            <w:noProof/>
            <w:webHidden/>
          </w:rPr>
          <w:t>119</w:t>
        </w:r>
        <w:r w:rsidR="00345ACB">
          <w:rPr>
            <w:noProof/>
            <w:webHidden/>
          </w:rPr>
          <w:fldChar w:fldCharType="end"/>
        </w:r>
      </w:hyperlink>
    </w:p>
    <w:p w14:paraId="593E38EF" w14:textId="77777777" w:rsidR="00345ACB" w:rsidRDefault="00E76D1B">
      <w:pPr>
        <w:pStyle w:val="TOC2"/>
        <w:rPr>
          <w:rFonts w:eastAsia="Times New Roman"/>
          <w:noProof/>
          <w:sz w:val="24"/>
          <w:szCs w:val="24"/>
          <w:lang w:val="de-DE" w:eastAsia="de-DE"/>
        </w:rPr>
      </w:pPr>
      <w:hyperlink w:anchor="_Toc382912296" w:history="1">
        <w:r w:rsidR="00345ACB" w:rsidRPr="00B666ED">
          <w:rPr>
            <w:rStyle w:val="Hyperlink"/>
            <w:noProof/>
          </w:rPr>
          <w:t>11.3</w:t>
        </w:r>
        <w:r w:rsidR="00345ACB">
          <w:rPr>
            <w:rFonts w:eastAsia="Times New Roman"/>
            <w:noProof/>
            <w:sz w:val="24"/>
            <w:szCs w:val="24"/>
            <w:lang w:val="de-DE" w:eastAsia="de-DE"/>
          </w:rPr>
          <w:tab/>
        </w:r>
        <w:r w:rsidR="00345ACB" w:rsidRPr="00B666ED">
          <w:rPr>
            <w:rStyle w:val="Hyperlink"/>
            <w:noProof/>
          </w:rPr>
          <w:t>Data Slot Usage</w:t>
        </w:r>
        <w:r w:rsidR="00345ACB">
          <w:rPr>
            <w:noProof/>
            <w:webHidden/>
          </w:rPr>
          <w:tab/>
        </w:r>
        <w:r w:rsidR="00345ACB">
          <w:rPr>
            <w:noProof/>
            <w:webHidden/>
          </w:rPr>
          <w:fldChar w:fldCharType="begin"/>
        </w:r>
        <w:r w:rsidR="00345ACB">
          <w:rPr>
            <w:noProof/>
            <w:webHidden/>
          </w:rPr>
          <w:instrText xml:space="preserve"> PAGEREF _Toc382912296 \h </w:instrText>
        </w:r>
        <w:r w:rsidR="00345ACB">
          <w:rPr>
            <w:noProof/>
            <w:webHidden/>
          </w:rPr>
        </w:r>
        <w:r w:rsidR="00345ACB">
          <w:rPr>
            <w:noProof/>
            <w:webHidden/>
          </w:rPr>
          <w:fldChar w:fldCharType="separate"/>
        </w:r>
        <w:r w:rsidR="00345ACB">
          <w:rPr>
            <w:noProof/>
            <w:webHidden/>
          </w:rPr>
          <w:t>119</w:t>
        </w:r>
        <w:r w:rsidR="00345ACB">
          <w:rPr>
            <w:noProof/>
            <w:webHidden/>
          </w:rPr>
          <w:fldChar w:fldCharType="end"/>
        </w:r>
      </w:hyperlink>
    </w:p>
    <w:p w14:paraId="431B019D" w14:textId="77777777" w:rsidR="00345ACB" w:rsidRDefault="00E76D1B">
      <w:pPr>
        <w:pStyle w:val="TOC1"/>
        <w:rPr>
          <w:rFonts w:eastAsia="Times New Roman"/>
          <w:caps w:val="0"/>
          <w:noProof/>
          <w:sz w:val="24"/>
          <w:szCs w:val="24"/>
          <w:lang w:val="de-DE" w:eastAsia="de-DE"/>
        </w:rPr>
      </w:pPr>
      <w:hyperlink w:anchor="_Toc382912297" w:history="1">
        <w:r w:rsidR="00345ACB" w:rsidRPr="00B666ED">
          <w:rPr>
            <w:rStyle w:val="Hyperlink"/>
            <w:noProof/>
          </w:rPr>
          <w:t>12</w:t>
        </w:r>
        <w:r w:rsidR="00345ACB">
          <w:rPr>
            <w:rFonts w:eastAsia="Times New Roman"/>
            <w:caps w:val="0"/>
            <w:noProof/>
            <w:sz w:val="24"/>
            <w:szCs w:val="24"/>
            <w:lang w:val="de-DE" w:eastAsia="de-DE"/>
          </w:rPr>
          <w:tab/>
        </w:r>
        <w:r w:rsidR="00345ACB" w:rsidRPr="00B666ED">
          <w:rPr>
            <w:rStyle w:val="Hyperlink"/>
            <w:noProof/>
          </w:rPr>
          <w:t>Action Slot</w:t>
        </w:r>
        <w:r w:rsidR="00345ACB">
          <w:rPr>
            <w:noProof/>
            <w:webHidden/>
          </w:rPr>
          <w:tab/>
        </w:r>
        <w:r w:rsidR="00345ACB">
          <w:rPr>
            <w:noProof/>
            <w:webHidden/>
          </w:rPr>
          <w:fldChar w:fldCharType="begin"/>
        </w:r>
        <w:r w:rsidR="00345ACB">
          <w:rPr>
            <w:noProof/>
            <w:webHidden/>
          </w:rPr>
          <w:instrText xml:space="preserve"> PAGEREF _Toc382912297 \h </w:instrText>
        </w:r>
        <w:r w:rsidR="00345ACB">
          <w:rPr>
            <w:noProof/>
            <w:webHidden/>
          </w:rPr>
        </w:r>
        <w:r w:rsidR="00345ACB">
          <w:rPr>
            <w:noProof/>
            <w:webHidden/>
          </w:rPr>
          <w:fldChar w:fldCharType="separate"/>
        </w:r>
        <w:r w:rsidR="00345ACB">
          <w:rPr>
            <w:noProof/>
            <w:webHidden/>
          </w:rPr>
          <w:t>120</w:t>
        </w:r>
        <w:r w:rsidR="00345ACB">
          <w:rPr>
            <w:noProof/>
            <w:webHidden/>
          </w:rPr>
          <w:fldChar w:fldCharType="end"/>
        </w:r>
      </w:hyperlink>
    </w:p>
    <w:p w14:paraId="7E19C73D" w14:textId="77777777" w:rsidR="00345ACB" w:rsidRDefault="00E76D1B">
      <w:pPr>
        <w:pStyle w:val="TOC2"/>
        <w:rPr>
          <w:rFonts w:eastAsia="Times New Roman"/>
          <w:noProof/>
          <w:sz w:val="24"/>
          <w:szCs w:val="24"/>
          <w:lang w:val="de-DE" w:eastAsia="de-DE"/>
        </w:rPr>
      </w:pPr>
      <w:hyperlink w:anchor="_Toc382912298" w:history="1">
        <w:r w:rsidR="00345ACB" w:rsidRPr="00B666ED">
          <w:rPr>
            <w:rStyle w:val="Hyperlink"/>
            <w:noProof/>
          </w:rPr>
          <w:t>12.1</w:t>
        </w:r>
        <w:r w:rsidR="00345ACB">
          <w:rPr>
            <w:rFonts w:eastAsia="Times New Roman"/>
            <w:noProof/>
            <w:sz w:val="24"/>
            <w:szCs w:val="24"/>
            <w:lang w:val="de-DE" w:eastAsia="de-DE"/>
          </w:rPr>
          <w:tab/>
        </w:r>
        <w:r w:rsidR="00345ACB" w:rsidRPr="00B666ED">
          <w:rPr>
            <w:rStyle w:val="Hyperlink"/>
            <w:noProof/>
          </w:rPr>
          <w:t>Purpose</w:t>
        </w:r>
        <w:r w:rsidR="00345ACB">
          <w:rPr>
            <w:noProof/>
            <w:webHidden/>
          </w:rPr>
          <w:tab/>
        </w:r>
        <w:r w:rsidR="00345ACB">
          <w:rPr>
            <w:noProof/>
            <w:webHidden/>
          </w:rPr>
          <w:fldChar w:fldCharType="begin"/>
        </w:r>
        <w:r w:rsidR="00345ACB">
          <w:rPr>
            <w:noProof/>
            <w:webHidden/>
          </w:rPr>
          <w:instrText xml:space="preserve"> PAGEREF _Toc382912298 \h </w:instrText>
        </w:r>
        <w:r w:rsidR="00345ACB">
          <w:rPr>
            <w:noProof/>
            <w:webHidden/>
          </w:rPr>
        </w:r>
        <w:r w:rsidR="00345ACB">
          <w:rPr>
            <w:noProof/>
            <w:webHidden/>
          </w:rPr>
          <w:fldChar w:fldCharType="separate"/>
        </w:r>
        <w:r w:rsidR="00345ACB">
          <w:rPr>
            <w:noProof/>
            <w:webHidden/>
          </w:rPr>
          <w:t>120</w:t>
        </w:r>
        <w:r w:rsidR="00345ACB">
          <w:rPr>
            <w:noProof/>
            <w:webHidden/>
          </w:rPr>
          <w:fldChar w:fldCharType="end"/>
        </w:r>
      </w:hyperlink>
    </w:p>
    <w:p w14:paraId="3DFD5BE2" w14:textId="77777777" w:rsidR="00345ACB" w:rsidRDefault="00E76D1B">
      <w:pPr>
        <w:pStyle w:val="TOC2"/>
        <w:rPr>
          <w:rFonts w:eastAsia="Times New Roman"/>
          <w:noProof/>
          <w:sz w:val="24"/>
          <w:szCs w:val="24"/>
          <w:lang w:val="de-DE" w:eastAsia="de-DE"/>
        </w:rPr>
      </w:pPr>
      <w:hyperlink w:anchor="_Toc382912299" w:history="1">
        <w:r w:rsidR="00345ACB" w:rsidRPr="00B666ED">
          <w:rPr>
            <w:rStyle w:val="Hyperlink"/>
            <w:noProof/>
          </w:rPr>
          <w:t>12.2</w:t>
        </w:r>
        <w:r w:rsidR="00345ACB">
          <w:rPr>
            <w:rFonts w:eastAsia="Times New Roman"/>
            <w:noProof/>
            <w:sz w:val="24"/>
            <w:szCs w:val="24"/>
            <w:lang w:val="de-DE" w:eastAsia="de-DE"/>
          </w:rPr>
          <w:tab/>
        </w:r>
        <w:r w:rsidR="00345ACB" w:rsidRPr="00B666ED">
          <w:rPr>
            <w:rStyle w:val="Hyperlink"/>
            <w:noProof/>
          </w:rPr>
          <w:t>Action Slot Statements</w:t>
        </w:r>
        <w:r w:rsidR="00345ACB">
          <w:rPr>
            <w:noProof/>
            <w:webHidden/>
          </w:rPr>
          <w:tab/>
        </w:r>
        <w:r w:rsidR="00345ACB">
          <w:rPr>
            <w:noProof/>
            <w:webHidden/>
          </w:rPr>
          <w:fldChar w:fldCharType="begin"/>
        </w:r>
        <w:r w:rsidR="00345ACB">
          <w:rPr>
            <w:noProof/>
            <w:webHidden/>
          </w:rPr>
          <w:instrText xml:space="preserve"> PAGEREF _Toc382912299 \h </w:instrText>
        </w:r>
        <w:r w:rsidR="00345ACB">
          <w:rPr>
            <w:noProof/>
            <w:webHidden/>
          </w:rPr>
        </w:r>
        <w:r w:rsidR="00345ACB">
          <w:rPr>
            <w:noProof/>
            <w:webHidden/>
          </w:rPr>
          <w:fldChar w:fldCharType="separate"/>
        </w:r>
        <w:r w:rsidR="00345ACB">
          <w:rPr>
            <w:noProof/>
            <w:webHidden/>
          </w:rPr>
          <w:t>120</w:t>
        </w:r>
        <w:r w:rsidR="00345ACB">
          <w:rPr>
            <w:noProof/>
            <w:webHidden/>
          </w:rPr>
          <w:fldChar w:fldCharType="end"/>
        </w:r>
      </w:hyperlink>
    </w:p>
    <w:p w14:paraId="3BBAB628" w14:textId="77777777" w:rsidR="00345ACB" w:rsidRDefault="00E76D1B">
      <w:pPr>
        <w:pStyle w:val="TOC3"/>
        <w:rPr>
          <w:rFonts w:eastAsia="Times New Roman"/>
          <w:noProof/>
          <w:sz w:val="24"/>
          <w:szCs w:val="24"/>
          <w:lang w:val="de-DE" w:eastAsia="de-DE"/>
        </w:rPr>
      </w:pPr>
      <w:hyperlink w:anchor="_Toc382912300" w:history="1">
        <w:r w:rsidR="00345ACB" w:rsidRPr="00B666ED">
          <w:rPr>
            <w:rStyle w:val="Hyperlink"/>
            <w:noProof/>
          </w:rPr>
          <w:t>12.2.1</w:t>
        </w:r>
        <w:r w:rsidR="00345ACB">
          <w:rPr>
            <w:rFonts w:eastAsia="Times New Roman"/>
            <w:noProof/>
            <w:sz w:val="24"/>
            <w:szCs w:val="24"/>
            <w:lang w:val="de-DE" w:eastAsia="de-DE"/>
          </w:rPr>
          <w:tab/>
        </w:r>
        <w:r w:rsidR="00345ACB" w:rsidRPr="00B666ED">
          <w:rPr>
            <w:rStyle w:val="Hyperlink"/>
            <w:noProof/>
          </w:rPr>
          <w:t>Write Statement</w:t>
        </w:r>
        <w:r w:rsidR="00345ACB">
          <w:rPr>
            <w:noProof/>
            <w:webHidden/>
          </w:rPr>
          <w:tab/>
        </w:r>
        <w:r w:rsidR="00345ACB">
          <w:rPr>
            <w:noProof/>
            <w:webHidden/>
          </w:rPr>
          <w:fldChar w:fldCharType="begin"/>
        </w:r>
        <w:r w:rsidR="00345ACB">
          <w:rPr>
            <w:noProof/>
            <w:webHidden/>
          </w:rPr>
          <w:instrText xml:space="preserve"> PAGEREF _Toc382912300 \h </w:instrText>
        </w:r>
        <w:r w:rsidR="00345ACB">
          <w:rPr>
            <w:noProof/>
            <w:webHidden/>
          </w:rPr>
        </w:r>
        <w:r w:rsidR="00345ACB">
          <w:rPr>
            <w:noProof/>
            <w:webHidden/>
          </w:rPr>
          <w:fldChar w:fldCharType="separate"/>
        </w:r>
        <w:r w:rsidR="00345ACB">
          <w:rPr>
            <w:noProof/>
            <w:webHidden/>
          </w:rPr>
          <w:t>120</w:t>
        </w:r>
        <w:r w:rsidR="00345ACB">
          <w:rPr>
            <w:noProof/>
            <w:webHidden/>
          </w:rPr>
          <w:fldChar w:fldCharType="end"/>
        </w:r>
      </w:hyperlink>
    </w:p>
    <w:p w14:paraId="04EAFA32" w14:textId="77777777" w:rsidR="00345ACB" w:rsidRDefault="00E76D1B">
      <w:pPr>
        <w:pStyle w:val="TOC3"/>
        <w:rPr>
          <w:rFonts w:eastAsia="Times New Roman"/>
          <w:noProof/>
          <w:sz w:val="24"/>
          <w:szCs w:val="24"/>
          <w:lang w:val="de-DE" w:eastAsia="de-DE"/>
        </w:rPr>
      </w:pPr>
      <w:hyperlink w:anchor="_Toc382912301" w:history="1">
        <w:r w:rsidR="00345ACB" w:rsidRPr="00B666ED">
          <w:rPr>
            <w:rStyle w:val="Hyperlink"/>
            <w:noProof/>
          </w:rPr>
          <w:t>12.2.2</w:t>
        </w:r>
        <w:r w:rsidR="00345ACB">
          <w:rPr>
            <w:rFonts w:eastAsia="Times New Roman"/>
            <w:noProof/>
            <w:sz w:val="24"/>
            <w:szCs w:val="24"/>
            <w:lang w:val="de-DE" w:eastAsia="de-DE"/>
          </w:rPr>
          <w:tab/>
        </w:r>
        <w:r w:rsidR="00345ACB" w:rsidRPr="00B666ED">
          <w:rPr>
            <w:rStyle w:val="Hyperlink"/>
            <w:noProof/>
          </w:rPr>
          <w:t>Return Statement</w:t>
        </w:r>
        <w:r w:rsidR="00345ACB">
          <w:rPr>
            <w:noProof/>
            <w:webHidden/>
          </w:rPr>
          <w:tab/>
        </w:r>
        <w:r w:rsidR="00345ACB">
          <w:rPr>
            <w:noProof/>
            <w:webHidden/>
          </w:rPr>
          <w:fldChar w:fldCharType="begin"/>
        </w:r>
        <w:r w:rsidR="00345ACB">
          <w:rPr>
            <w:noProof/>
            <w:webHidden/>
          </w:rPr>
          <w:instrText xml:space="preserve"> PAGEREF _Toc382912301 \h </w:instrText>
        </w:r>
        <w:r w:rsidR="00345ACB">
          <w:rPr>
            <w:noProof/>
            <w:webHidden/>
          </w:rPr>
        </w:r>
        <w:r w:rsidR="00345ACB">
          <w:rPr>
            <w:noProof/>
            <w:webHidden/>
          </w:rPr>
          <w:fldChar w:fldCharType="separate"/>
        </w:r>
        <w:r w:rsidR="00345ACB">
          <w:rPr>
            <w:noProof/>
            <w:webHidden/>
          </w:rPr>
          <w:t>121</w:t>
        </w:r>
        <w:r w:rsidR="00345ACB">
          <w:rPr>
            <w:noProof/>
            <w:webHidden/>
          </w:rPr>
          <w:fldChar w:fldCharType="end"/>
        </w:r>
      </w:hyperlink>
    </w:p>
    <w:p w14:paraId="458D0597" w14:textId="77777777" w:rsidR="00345ACB" w:rsidRDefault="00E76D1B">
      <w:pPr>
        <w:pStyle w:val="TOC3"/>
        <w:rPr>
          <w:rFonts w:eastAsia="Times New Roman"/>
          <w:noProof/>
          <w:sz w:val="24"/>
          <w:szCs w:val="24"/>
          <w:lang w:val="de-DE" w:eastAsia="de-DE"/>
        </w:rPr>
      </w:pPr>
      <w:hyperlink w:anchor="_Toc382912302" w:history="1">
        <w:r w:rsidR="00345ACB" w:rsidRPr="00B666ED">
          <w:rPr>
            <w:rStyle w:val="Hyperlink"/>
            <w:noProof/>
          </w:rPr>
          <w:t>12.2.3</w:t>
        </w:r>
        <w:r w:rsidR="00345ACB">
          <w:rPr>
            <w:rFonts w:eastAsia="Times New Roman"/>
            <w:noProof/>
            <w:sz w:val="24"/>
            <w:szCs w:val="24"/>
            <w:lang w:val="de-DE" w:eastAsia="de-DE"/>
          </w:rPr>
          <w:tab/>
        </w:r>
        <w:r w:rsidR="00345ACB" w:rsidRPr="00B666ED">
          <w:rPr>
            <w:rStyle w:val="Hyperlink"/>
            <w:noProof/>
          </w:rPr>
          <w:t>If-then Statement</w:t>
        </w:r>
        <w:r w:rsidR="00345ACB">
          <w:rPr>
            <w:noProof/>
            <w:webHidden/>
          </w:rPr>
          <w:tab/>
        </w:r>
        <w:r w:rsidR="00345ACB">
          <w:rPr>
            <w:noProof/>
            <w:webHidden/>
          </w:rPr>
          <w:fldChar w:fldCharType="begin"/>
        </w:r>
        <w:r w:rsidR="00345ACB">
          <w:rPr>
            <w:noProof/>
            <w:webHidden/>
          </w:rPr>
          <w:instrText xml:space="preserve"> PAGEREF _Toc382912302 \h </w:instrText>
        </w:r>
        <w:r w:rsidR="00345ACB">
          <w:rPr>
            <w:noProof/>
            <w:webHidden/>
          </w:rPr>
        </w:r>
        <w:r w:rsidR="00345ACB">
          <w:rPr>
            <w:noProof/>
            <w:webHidden/>
          </w:rPr>
          <w:fldChar w:fldCharType="separate"/>
        </w:r>
        <w:r w:rsidR="00345ACB">
          <w:rPr>
            <w:noProof/>
            <w:webHidden/>
          </w:rPr>
          <w:t>121</w:t>
        </w:r>
        <w:r w:rsidR="00345ACB">
          <w:rPr>
            <w:noProof/>
            <w:webHidden/>
          </w:rPr>
          <w:fldChar w:fldCharType="end"/>
        </w:r>
      </w:hyperlink>
    </w:p>
    <w:p w14:paraId="4E1C38E3" w14:textId="77777777" w:rsidR="00345ACB" w:rsidRDefault="00E76D1B">
      <w:pPr>
        <w:pStyle w:val="TOC3"/>
        <w:rPr>
          <w:rFonts w:eastAsia="Times New Roman"/>
          <w:noProof/>
          <w:sz w:val="24"/>
          <w:szCs w:val="24"/>
          <w:lang w:val="de-DE" w:eastAsia="de-DE"/>
        </w:rPr>
      </w:pPr>
      <w:hyperlink w:anchor="_Toc382912303" w:history="1">
        <w:r w:rsidR="00345ACB" w:rsidRPr="00B666ED">
          <w:rPr>
            <w:rStyle w:val="Hyperlink"/>
            <w:noProof/>
          </w:rPr>
          <w:t>12.2.4</w:t>
        </w:r>
        <w:r w:rsidR="00345ACB">
          <w:rPr>
            <w:rFonts w:eastAsia="Times New Roman"/>
            <w:noProof/>
            <w:sz w:val="24"/>
            <w:szCs w:val="24"/>
            <w:lang w:val="de-DE" w:eastAsia="de-DE"/>
          </w:rPr>
          <w:tab/>
        </w:r>
        <w:r w:rsidR="00345ACB" w:rsidRPr="00B666ED">
          <w:rPr>
            <w:rStyle w:val="Hyperlink"/>
            <w:noProof/>
          </w:rPr>
          <w:t>Switch-Case Statement</w:t>
        </w:r>
        <w:r w:rsidR="00345ACB">
          <w:rPr>
            <w:noProof/>
            <w:webHidden/>
          </w:rPr>
          <w:tab/>
        </w:r>
        <w:r w:rsidR="00345ACB">
          <w:rPr>
            <w:noProof/>
            <w:webHidden/>
          </w:rPr>
          <w:fldChar w:fldCharType="begin"/>
        </w:r>
        <w:r w:rsidR="00345ACB">
          <w:rPr>
            <w:noProof/>
            <w:webHidden/>
          </w:rPr>
          <w:instrText xml:space="preserve"> PAGEREF _Toc382912303 \h </w:instrText>
        </w:r>
        <w:r w:rsidR="00345ACB">
          <w:rPr>
            <w:noProof/>
            <w:webHidden/>
          </w:rPr>
        </w:r>
        <w:r w:rsidR="00345ACB">
          <w:rPr>
            <w:noProof/>
            <w:webHidden/>
          </w:rPr>
          <w:fldChar w:fldCharType="separate"/>
        </w:r>
        <w:r w:rsidR="00345ACB">
          <w:rPr>
            <w:noProof/>
            <w:webHidden/>
          </w:rPr>
          <w:t>121</w:t>
        </w:r>
        <w:r w:rsidR="00345ACB">
          <w:rPr>
            <w:noProof/>
            <w:webHidden/>
          </w:rPr>
          <w:fldChar w:fldCharType="end"/>
        </w:r>
      </w:hyperlink>
    </w:p>
    <w:p w14:paraId="2BBF3DCC" w14:textId="77777777" w:rsidR="00345ACB" w:rsidRDefault="00E76D1B">
      <w:pPr>
        <w:pStyle w:val="TOC3"/>
        <w:rPr>
          <w:rFonts w:eastAsia="Times New Roman"/>
          <w:noProof/>
          <w:sz w:val="24"/>
          <w:szCs w:val="24"/>
          <w:lang w:val="de-DE" w:eastAsia="de-DE"/>
        </w:rPr>
      </w:pPr>
      <w:hyperlink w:anchor="_Toc382912304" w:history="1">
        <w:r w:rsidR="00345ACB" w:rsidRPr="00B666ED">
          <w:rPr>
            <w:rStyle w:val="Hyperlink"/>
            <w:noProof/>
          </w:rPr>
          <w:t>12.2.5</w:t>
        </w:r>
        <w:r w:rsidR="00345ACB">
          <w:rPr>
            <w:rFonts w:eastAsia="Times New Roman"/>
            <w:noProof/>
            <w:sz w:val="24"/>
            <w:szCs w:val="24"/>
            <w:lang w:val="de-DE" w:eastAsia="de-DE"/>
          </w:rPr>
          <w:tab/>
        </w:r>
        <w:r w:rsidR="00345ACB" w:rsidRPr="00B666ED">
          <w:rPr>
            <w:rStyle w:val="Hyperlink"/>
            <w:noProof/>
          </w:rPr>
          <w:t>Call Statement</w:t>
        </w:r>
        <w:r w:rsidR="00345ACB">
          <w:rPr>
            <w:noProof/>
            <w:webHidden/>
          </w:rPr>
          <w:tab/>
        </w:r>
        <w:r w:rsidR="00345ACB">
          <w:rPr>
            <w:noProof/>
            <w:webHidden/>
          </w:rPr>
          <w:fldChar w:fldCharType="begin"/>
        </w:r>
        <w:r w:rsidR="00345ACB">
          <w:rPr>
            <w:noProof/>
            <w:webHidden/>
          </w:rPr>
          <w:instrText xml:space="preserve"> PAGEREF _Toc382912304 \h </w:instrText>
        </w:r>
        <w:r w:rsidR="00345ACB">
          <w:rPr>
            <w:noProof/>
            <w:webHidden/>
          </w:rPr>
        </w:r>
        <w:r w:rsidR="00345ACB">
          <w:rPr>
            <w:noProof/>
            <w:webHidden/>
          </w:rPr>
          <w:fldChar w:fldCharType="separate"/>
        </w:r>
        <w:r w:rsidR="00345ACB">
          <w:rPr>
            <w:noProof/>
            <w:webHidden/>
          </w:rPr>
          <w:t>121</w:t>
        </w:r>
        <w:r w:rsidR="00345ACB">
          <w:rPr>
            <w:noProof/>
            <w:webHidden/>
          </w:rPr>
          <w:fldChar w:fldCharType="end"/>
        </w:r>
      </w:hyperlink>
    </w:p>
    <w:p w14:paraId="62B29313" w14:textId="77777777" w:rsidR="00345ACB" w:rsidRDefault="00E76D1B">
      <w:pPr>
        <w:pStyle w:val="TOC3"/>
        <w:rPr>
          <w:rFonts w:eastAsia="Times New Roman"/>
          <w:noProof/>
          <w:sz w:val="24"/>
          <w:szCs w:val="24"/>
          <w:lang w:val="de-DE" w:eastAsia="de-DE"/>
        </w:rPr>
      </w:pPr>
      <w:hyperlink w:anchor="_Toc382912305" w:history="1">
        <w:r w:rsidR="00345ACB" w:rsidRPr="00B666ED">
          <w:rPr>
            <w:rStyle w:val="Hyperlink"/>
            <w:noProof/>
          </w:rPr>
          <w:t>12.2.6</w:t>
        </w:r>
        <w:r w:rsidR="00345ACB">
          <w:rPr>
            <w:rFonts w:eastAsia="Times New Roman"/>
            <w:noProof/>
            <w:sz w:val="24"/>
            <w:szCs w:val="24"/>
            <w:lang w:val="de-DE" w:eastAsia="de-DE"/>
          </w:rPr>
          <w:tab/>
        </w:r>
        <w:r w:rsidR="00345ACB" w:rsidRPr="00B666ED">
          <w:rPr>
            <w:rStyle w:val="Hyperlink"/>
            <w:noProof/>
          </w:rPr>
          <w:t>While Loop</w:t>
        </w:r>
        <w:r w:rsidR="00345ACB">
          <w:rPr>
            <w:noProof/>
            <w:webHidden/>
          </w:rPr>
          <w:tab/>
        </w:r>
        <w:r w:rsidR="00345ACB">
          <w:rPr>
            <w:noProof/>
            <w:webHidden/>
          </w:rPr>
          <w:fldChar w:fldCharType="begin"/>
        </w:r>
        <w:r w:rsidR="00345ACB">
          <w:rPr>
            <w:noProof/>
            <w:webHidden/>
          </w:rPr>
          <w:instrText xml:space="preserve"> PAGEREF _Toc382912305 \h </w:instrText>
        </w:r>
        <w:r w:rsidR="00345ACB">
          <w:rPr>
            <w:noProof/>
            <w:webHidden/>
          </w:rPr>
        </w:r>
        <w:r w:rsidR="00345ACB">
          <w:rPr>
            <w:noProof/>
            <w:webHidden/>
          </w:rPr>
          <w:fldChar w:fldCharType="separate"/>
        </w:r>
        <w:r w:rsidR="00345ACB">
          <w:rPr>
            <w:noProof/>
            <w:webHidden/>
          </w:rPr>
          <w:t>122</w:t>
        </w:r>
        <w:r w:rsidR="00345ACB">
          <w:rPr>
            <w:noProof/>
            <w:webHidden/>
          </w:rPr>
          <w:fldChar w:fldCharType="end"/>
        </w:r>
      </w:hyperlink>
    </w:p>
    <w:p w14:paraId="77C1232E" w14:textId="77777777" w:rsidR="00345ACB" w:rsidRDefault="00E76D1B">
      <w:pPr>
        <w:pStyle w:val="TOC3"/>
        <w:rPr>
          <w:rFonts w:eastAsia="Times New Roman"/>
          <w:noProof/>
          <w:sz w:val="24"/>
          <w:szCs w:val="24"/>
          <w:lang w:val="de-DE" w:eastAsia="de-DE"/>
        </w:rPr>
      </w:pPr>
      <w:hyperlink w:anchor="_Toc382912306" w:history="1">
        <w:r w:rsidR="00345ACB" w:rsidRPr="00B666ED">
          <w:rPr>
            <w:rStyle w:val="Hyperlink"/>
            <w:noProof/>
          </w:rPr>
          <w:t>12.2.7</w:t>
        </w:r>
        <w:r w:rsidR="00345ACB">
          <w:rPr>
            <w:rFonts w:eastAsia="Times New Roman"/>
            <w:noProof/>
            <w:sz w:val="24"/>
            <w:szCs w:val="24"/>
            <w:lang w:val="de-DE" w:eastAsia="de-DE"/>
          </w:rPr>
          <w:tab/>
        </w:r>
        <w:r w:rsidR="00345ACB" w:rsidRPr="00B666ED">
          <w:rPr>
            <w:rStyle w:val="Hyperlink"/>
            <w:noProof/>
          </w:rPr>
          <w:t>For Loop</w:t>
        </w:r>
        <w:r w:rsidR="00345ACB">
          <w:rPr>
            <w:noProof/>
            <w:webHidden/>
          </w:rPr>
          <w:tab/>
        </w:r>
        <w:r w:rsidR="00345ACB">
          <w:rPr>
            <w:noProof/>
            <w:webHidden/>
          </w:rPr>
          <w:fldChar w:fldCharType="begin"/>
        </w:r>
        <w:r w:rsidR="00345ACB">
          <w:rPr>
            <w:noProof/>
            <w:webHidden/>
          </w:rPr>
          <w:instrText xml:space="preserve"> PAGEREF _Toc382912306 \h </w:instrText>
        </w:r>
        <w:r w:rsidR="00345ACB">
          <w:rPr>
            <w:noProof/>
            <w:webHidden/>
          </w:rPr>
        </w:r>
        <w:r w:rsidR="00345ACB">
          <w:rPr>
            <w:noProof/>
            <w:webHidden/>
          </w:rPr>
          <w:fldChar w:fldCharType="separate"/>
        </w:r>
        <w:r w:rsidR="00345ACB">
          <w:rPr>
            <w:noProof/>
            <w:webHidden/>
          </w:rPr>
          <w:t>122</w:t>
        </w:r>
        <w:r w:rsidR="00345ACB">
          <w:rPr>
            <w:noProof/>
            <w:webHidden/>
          </w:rPr>
          <w:fldChar w:fldCharType="end"/>
        </w:r>
      </w:hyperlink>
    </w:p>
    <w:p w14:paraId="476F8F66" w14:textId="77777777" w:rsidR="00345ACB" w:rsidRDefault="00E76D1B">
      <w:pPr>
        <w:pStyle w:val="TOC3"/>
        <w:rPr>
          <w:rFonts w:eastAsia="Times New Roman"/>
          <w:noProof/>
          <w:sz w:val="24"/>
          <w:szCs w:val="24"/>
          <w:lang w:val="de-DE" w:eastAsia="de-DE"/>
        </w:rPr>
      </w:pPr>
      <w:hyperlink w:anchor="_Toc382912307" w:history="1">
        <w:r w:rsidR="00345ACB" w:rsidRPr="00B666ED">
          <w:rPr>
            <w:rStyle w:val="Hyperlink"/>
            <w:noProof/>
          </w:rPr>
          <w:t>12.2.8</w:t>
        </w:r>
        <w:r w:rsidR="00345ACB">
          <w:rPr>
            <w:rFonts w:eastAsia="Times New Roman"/>
            <w:noProof/>
            <w:sz w:val="24"/>
            <w:szCs w:val="24"/>
            <w:lang w:val="de-DE" w:eastAsia="de-DE"/>
          </w:rPr>
          <w:tab/>
        </w:r>
        <w:r w:rsidR="00345ACB" w:rsidRPr="00B666ED">
          <w:rPr>
            <w:rStyle w:val="Hyperlink"/>
            <w:noProof/>
          </w:rPr>
          <w:t>Assignment Statement</w:t>
        </w:r>
        <w:r w:rsidR="00345ACB">
          <w:rPr>
            <w:noProof/>
            <w:webHidden/>
          </w:rPr>
          <w:tab/>
        </w:r>
        <w:r w:rsidR="00345ACB">
          <w:rPr>
            <w:noProof/>
            <w:webHidden/>
          </w:rPr>
          <w:fldChar w:fldCharType="begin"/>
        </w:r>
        <w:r w:rsidR="00345ACB">
          <w:rPr>
            <w:noProof/>
            <w:webHidden/>
          </w:rPr>
          <w:instrText xml:space="preserve"> PAGEREF _Toc382912307 \h </w:instrText>
        </w:r>
        <w:r w:rsidR="00345ACB">
          <w:rPr>
            <w:noProof/>
            <w:webHidden/>
          </w:rPr>
        </w:r>
        <w:r w:rsidR="00345ACB">
          <w:rPr>
            <w:noProof/>
            <w:webHidden/>
          </w:rPr>
          <w:fldChar w:fldCharType="separate"/>
        </w:r>
        <w:r w:rsidR="00345ACB">
          <w:rPr>
            <w:noProof/>
            <w:webHidden/>
          </w:rPr>
          <w:t>122</w:t>
        </w:r>
        <w:r w:rsidR="00345ACB">
          <w:rPr>
            <w:noProof/>
            <w:webHidden/>
          </w:rPr>
          <w:fldChar w:fldCharType="end"/>
        </w:r>
      </w:hyperlink>
    </w:p>
    <w:p w14:paraId="1DDD2748" w14:textId="77777777" w:rsidR="00345ACB" w:rsidRDefault="00E76D1B">
      <w:pPr>
        <w:pStyle w:val="TOC2"/>
        <w:rPr>
          <w:rFonts w:eastAsia="Times New Roman"/>
          <w:noProof/>
          <w:sz w:val="24"/>
          <w:szCs w:val="24"/>
          <w:lang w:val="de-DE" w:eastAsia="de-DE"/>
        </w:rPr>
      </w:pPr>
      <w:hyperlink w:anchor="_Toc382912308" w:history="1">
        <w:r w:rsidR="00345ACB" w:rsidRPr="00B666ED">
          <w:rPr>
            <w:rStyle w:val="Hyperlink"/>
            <w:noProof/>
          </w:rPr>
          <w:t>12.3</w:t>
        </w:r>
        <w:r w:rsidR="00345ACB">
          <w:rPr>
            <w:rFonts w:eastAsia="Times New Roman"/>
            <w:noProof/>
            <w:sz w:val="24"/>
            <w:szCs w:val="24"/>
            <w:lang w:val="de-DE" w:eastAsia="de-DE"/>
          </w:rPr>
          <w:tab/>
        </w:r>
        <w:r w:rsidR="00345ACB" w:rsidRPr="00B666ED">
          <w:rPr>
            <w:rStyle w:val="Hyperlink"/>
            <w:noProof/>
          </w:rPr>
          <w:t>Action Slot Usage</w:t>
        </w:r>
        <w:r w:rsidR="00345ACB">
          <w:rPr>
            <w:noProof/>
            <w:webHidden/>
          </w:rPr>
          <w:tab/>
        </w:r>
        <w:r w:rsidR="00345ACB">
          <w:rPr>
            <w:noProof/>
            <w:webHidden/>
          </w:rPr>
          <w:fldChar w:fldCharType="begin"/>
        </w:r>
        <w:r w:rsidR="00345ACB">
          <w:rPr>
            <w:noProof/>
            <w:webHidden/>
          </w:rPr>
          <w:instrText xml:space="preserve"> PAGEREF _Toc382912308 \h </w:instrText>
        </w:r>
        <w:r w:rsidR="00345ACB">
          <w:rPr>
            <w:noProof/>
            <w:webHidden/>
          </w:rPr>
        </w:r>
        <w:r w:rsidR="00345ACB">
          <w:rPr>
            <w:noProof/>
            <w:webHidden/>
          </w:rPr>
          <w:fldChar w:fldCharType="separate"/>
        </w:r>
        <w:r w:rsidR="00345ACB">
          <w:rPr>
            <w:noProof/>
            <w:webHidden/>
          </w:rPr>
          <w:t>122</w:t>
        </w:r>
        <w:r w:rsidR="00345ACB">
          <w:rPr>
            <w:noProof/>
            <w:webHidden/>
          </w:rPr>
          <w:fldChar w:fldCharType="end"/>
        </w:r>
      </w:hyperlink>
    </w:p>
    <w:p w14:paraId="4838A5DC" w14:textId="77777777" w:rsidR="00345ACB" w:rsidRDefault="00E76D1B">
      <w:pPr>
        <w:pStyle w:val="TOC1"/>
        <w:rPr>
          <w:rFonts w:eastAsia="Times New Roman"/>
          <w:caps w:val="0"/>
          <w:noProof/>
          <w:sz w:val="24"/>
          <w:szCs w:val="24"/>
          <w:lang w:val="de-DE" w:eastAsia="de-DE"/>
        </w:rPr>
      </w:pPr>
      <w:hyperlink w:anchor="_Toc382912309" w:history="1">
        <w:r w:rsidR="00345ACB" w:rsidRPr="00B666ED">
          <w:rPr>
            <w:rStyle w:val="Hyperlink"/>
            <w:noProof/>
          </w:rPr>
          <w:t>13</w:t>
        </w:r>
        <w:r w:rsidR="00345ACB">
          <w:rPr>
            <w:rFonts w:eastAsia="Times New Roman"/>
            <w:caps w:val="0"/>
            <w:noProof/>
            <w:sz w:val="24"/>
            <w:szCs w:val="24"/>
            <w:lang w:val="de-DE" w:eastAsia="de-DE"/>
          </w:rPr>
          <w:tab/>
        </w:r>
        <w:r w:rsidR="00345ACB" w:rsidRPr="00B666ED">
          <w:rPr>
            <w:rStyle w:val="Hyperlink"/>
            <w:noProof/>
          </w:rPr>
          <w:t>Evoke Slot</w:t>
        </w:r>
        <w:r w:rsidR="00345ACB">
          <w:rPr>
            <w:noProof/>
            <w:webHidden/>
          </w:rPr>
          <w:tab/>
        </w:r>
        <w:r w:rsidR="00345ACB">
          <w:rPr>
            <w:noProof/>
            <w:webHidden/>
          </w:rPr>
          <w:fldChar w:fldCharType="begin"/>
        </w:r>
        <w:r w:rsidR="00345ACB">
          <w:rPr>
            <w:noProof/>
            <w:webHidden/>
          </w:rPr>
          <w:instrText xml:space="preserve"> PAGEREF _Toc382912309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403FC54F" w14:textId="77777777" w:rsidR="00345ACB" w:rsidRDefault="00E76D1B">
      <w:pPr>
        <w:pStyle w:val="TOC2"/>
        <w:rPr>
          <w:rFonts w:eastAsia="Times New Roman"/>
          <w:noProof/>
          <w:sz w:val="24"/>
          <w:szCs w:val="24"/>
          <w:lang w:val="de-DE" w:eastAsia="de-DE"/>
        </w:rPr>
      </w:pPr>
      <w:hyperlink w:anchor="_Toc382912310" w:history="1">
        <w:r w:rsidR="00345ACB" w:rsidRPr="00B666ED">
          <w:rPr>
            <w:rStyle w:val="Hyperlink"/>
            <w:noProof/>
          </w:rPr>
          <w:t>13.1</w:t>
        </w:r>
        <w:r w:rsidR="00345ACB">
          <w:rPr>
            <w:rFonts w:eastAsia="Times New Roman"/>
            <w:noProof/>
            <w:sz w:val="24"/>
            <w:szCs w:val="24"/>
            <w:lang w:val="de-DE" w:eastAsia="de-DE"/>
          </w:rPr>
          <w:tab/>
        </w:r>
        <w:r w:rsidR="00345ACB" w:rsidRPr="00B666ED">
          <w:rPr>
            <w:rStyle w:val="Hyperlink"/>
            <w:noProof/>
          </w:rPr>
          <w:t>Purpose</w:t>
        </w:r>
        <w:r w:rsidR="00345ACB">
          <w:rPr>
            <w:noProof/>
            <w:webHidden/>
          </w:rPr>
          <w:tab/>
        </w:r>
        <w:r w:rsidR="00345ACB">
          <w:rPr>
            <w:noProof/>
            <w:webHidden/>
          </w:rPr>
          <w:fldChar w:fldCharType="begin"/>
        </w:r>
        <w:r w:rsidR="00345ACB">
          <w:rPr>
            <w:noProof/>
            <w:webHidden/>
          </w:rPr>
          <w:instrText xml:space="preserve"> PAGEREF _Toc382912310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6981401D" w14:textId="77777777" w:rsidR="00345ACB" w:rsidRDefault="00E76D1B">
      <w:pPr>
        <w:pStyle w:val="TOC3"/>
        <w:rPr>
          <w:rFonts w:eastAsia="Times New Roman"/>
          <w:noProof/>
          <w:sz w:val="24"/>
          <w:szCs w:val="24"/>
          <w:lang w:val="de-DE" w:eastAsia="de-DE"/>
        </w:rPr>
      </w:pPr>
      <w:hyperlink w:anchor="_Toc382912311" w:history="1">
        <w:r w:rsidR="00345ACB" w:rsidRPr="00B666ED">
          <w:rPr>
            <w:rStyle w:val="Hyperlink"/>
            <w:noProof/>
          </w:rPr>
          <w:t>13.1.1</w:t>
        </w:r>
        <w:r w:rsidR="00345ACB">
          <w:rPr>
            <w:rFonts w:eastAsia="Times New Roman"/>
            <w:noProof/>
            <w:sz w:val="24"/>
            <w:szCs w:val="24"/>
            <w:lang w:val="de-DE" w:eastAsia="de-DE"/>
          </w:rPr>
          <w:tab/>
        </w:r>
        <w:r w:rsidR="00345ACB" w:rsidRPr="00B666ED">
          <w:rPr>
            <w:rStyle w:val="Hyperlink"/>
            <w:noProof/>
          </w:rPr>
          <w:t>Occurrence of Some Event</w:t>
        </w:r>
        <w:r w:rsidR="00345ACB">
          <w:rPr>
            <w:noProof/>
            <w:webHidden/>
          </w:rPr>
          <w:tab/>
        </w:r>
        <w:r w:rsidR="00345ACB">
          <w:rPr>
            <w:noProof/>
            <w:webHidden/>
          </w:rPr>
          <w:fldChar w:fldCharType="begin"/>
        </w:r>
        <w:r w:rsidR="00345ACB">
          <w:rPr>
            <w:noProof/>
            <w:webHidden/>
          </w:rPr>
          <w:instrText xml:space="preserve"> PAGEREF _Toc382912311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1E857F44" w14:textId="77777777" w:rsidR="00345ACB" w:rsidRDefault="00E76D1B">
      <w:pPr>
        <w:pStyle w:val="TOC3"/>
        <w:rPr>
          <w:rFonts w:eastAsia="Times New Roman"/>
          <w:noProof/>
          <w:sz w:val="24"/>
          <w:szCs w:val="24"/>
          <w:lang w:val="de-DE" w:eastAsia="de-DE"/>
        </w:rPr>
      </w:pPr>
      <w:hyperlink w:anchor="_Toc382912312" w:history="1">
        <w:r w:rsidR="00345ACB" w:rsidRPr="00B666ED">
          <w:rPr>
            <w:rStyle w:val="Hyperlink"/>
            <w:noProof/>
          </w:rPr>
          <w:t>13.1.2</w:t>
        </w:r>
        <w:r w:rsidR="00345ACB">
          <w:rPr>
            <w:rFonts w:eastAsia="Times New Roman"/>
            <w:noProof/>
            <w:sz w:val="24"/>
            <w:szCs w:val="24"/>
            <w:lang w:val="de-DE" w:eastAsia="de-DE"/>
          </w:rPr>
          <w:tab/>
        </w:r>
        <w:r w:rsidR="00345ACB" w:rsidRPr="00B666ED">
          <w:rPr>
            <w:rStyle w:val="Hyperlink"/>
            <w:noProof/>
          </w:rPr>
          <w:t>A Time Delay After an Event</w:t>
        </w:r>
        <w:r w:rsidR="00345ACB">
          <w:rPr>
            <w:noProof/>
            <w:webHidden/>
          </w:rPr>
          <w:tab/>
        </w:r>
        <w:r w:rsidR="00345ACB">
          <w:rPr>
            <w:noProof/>
            <w:webHidden/>
          </w:rPr>
          <w:fldChar w:fldCharType="begin"/>
        </w:r>
        <w:r w:rsidR="00345ACB">
          <w:rPr>
            <w:noProof/>
            <w:webHidden/>
          </w:rPr>
          <w:instrText xml:space="preserve"> PAGEREF _Toc382912312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0270084F" w14:textId="77777777" w:rsidR="00345ACB" w:rsidRDefault="00E76D1B">
      <w:pPr>
        <w:pStyle w:val="TOC3"/>
        <w:rPr>
          <w:rFonts w:eastAsia="Times New Roman"/>
          <w:noProof/>
          <w:sz w:val="24"/>
          <w:szCs w:val="24"/>
          <w:lang w:val="de-DE" w:eastAsia="de-DE"/>
        </w:rPr>
      </w:pPr>
      <w:hyperlink w:anchor="_Toc382912313" w:history="1">
        <w:r w:rsidR="00345ACB" w:rsidRPr="00B666ED">
          <w:rPr>
            <w:rStyle w:val="Hyperlink"/>
            <w:noProof/>
          </w:rPr>
          <w:t>13.1.3</w:t>
        </w:r>
        <w:r w:rsidR="00345ACB">
          <w:rPr>
            <w:rFonts w:eastAsia="Times New Roman"/>
            <w:noProof/>
            <w:sz w:val="24"/>
            <w:szCs w:val="24"/>
            <w:lang w:val="de-DE" w:eastAsia="de-DE"/>
          </w:rPr>
          <w:tab/>
        </w:r>
        <w:r w:rsidR="00345ACB" w:rsidRPr="00B666ED">
          <w:rPr>
            <w:rStyle w:val="Hyperlink"/>
            <w:noProof/>
          </w:rPr>
          <w:t>Periodically After an Event</w:t>
        </w:r>
        <w:r w:rsidR="00345ACB">
          <w:rPr>
            <w:noProof/>
            <w:webHidden/>
          </w:rPr>
          <w:tab/>
        </w:r>
        <w:r w:rsidR="00345ACB">
          <w:rPr>
            <w:noProof/>
            <w:webHidden/>
          </w:rPr>
          <w:fldChar w:fldCharType="begin"/>
        </w:r>
        <w:r w:rsidR="00345ACB">
          <w:rPr>
            <w:noProof/>
            <w:webHidden/>
          </w:rPr>
          <w:instrText xml:space="preserve"> PAGEREF _Toc382912313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1EFB5F72" w14:textId="77777777" w:rsidR="00345ACB" w:rsidRDefault="00E76D1B">
      <w:pPr>
        <w:pStyle w:val="TOC3"/>
        <w:rPr>
          <w:rFonts w:eastAsia="Times New Roman"/>
          <w:noProof/>
          <w:sz w:val="24"/>
          <w:szCs w:val="24"/>
          <w:lang w:val="de-DE" w:eastAsia="de-DE"/>
        </w:rPr>
      </w:pPr>
      <w:hyperlink w:anchor="_Toc382912314" w:history="1">
        <w:r w:rsidR="00345ACB" w:rsidRPr="00B666ED">
          <w:rPr>
            <w:rStyle w:val="Hyperlink"/>
            <w:noProof/>
          </w:rPr>
          <w:t>13.1.4</w:t>
        </w:r>
        <w:r w:rsidR="00345ACB">
          <w:rPr>
            <w:rFonts w:eastAsia="Times New Roman"/>
            <w:noProof/>
            <w:sz w:val="24"/>
            <w:szCs w:val="24"/>
            <w:lang w:val="de-DE" w:eastAsia="de-DE"/>
          </w:rPr>
          <w:tab/>
        </w:r>
        <w:r w:rsidR="00345ACB" w:rsidRPr="00B666ED">
          <w:rPr>
            <w:rStyle w:val="Hyperlink"/>
            <w:noProof/>
          </w:rPr>
          <w:t>A Constant Time Trigger</w:t>
        </w:r>
        <w:r w:rsidR="00345ACB">
          <w:rPr>
            <w:noProof/>
            <w:webHidden/>
          </w:rPr>
          <w:tab/>
        </w:r>
        <w:r w:rsidR="00345ACB">
          <w:rPr>
            <w:noProof/>
            <w:webHidden/>
          </w:rPr>
          <w:fldChar w:fldCharType="begin"/>
        </w:r>
        <w:r w:rsidR="00345ACB">
          <w:rPr>
            <w:noProof/>
            <w:webHidden/>
          </w:rPr>
          <w:instrText xml:space="preserve"> PAGEREF _Toc382912314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2C895A5B" w14:textId="77777777" w:rsidR="00345ACB" w:rsidRDefault="00E76D1B">
      <w:pPr>
        <w:pStyle w:val="TOC3"/>
        <w:rPr>
          <w:rFonts w:eastAsia="Times New Roman"/>
          <w:noProof/>
          <w:sz w:val="24"/>
          <w:szCs w:val="24"/>
          <w:lang w:val="de-DE" w:eastAsia="de-DE"/>
        </w:rPr>
      </w:pPr>
      <w:hyperlink w:anchor="_Toc382912315" w:history="1">
        <w:r w:rsidR="00345ACB" w:rsidRPr="00B666ED">
          <w:rPr>
            <w:rStyle w:val="Hyperlink"/>
            <w:noProof/>
          </w:rPr>
          <w:t>13.1.5</w:t>
        </w:r>
        <w:r w:rsidR="00345ACB">
          <w:rPr>
            <w:rFonts w:eastAsia="Times New Roman"/>
            <w:noProof/>
            <w:sz w:val="24"/>
            <w:szCs w:val="24"/>
            <w:lang w:val="de-DE" w:eastAsia="de-DE"/>
          </w:rPr>
          <w:tab/>
        </w:r>
        <w:r w:rsidR="00345ACB" w:rsidRPr="00B666ED">
          <w:rPr>
            <w:rStyle w:val="Hyperlink"/>
            <w:noProof/>
          </w:rPr>
          <w:t>A Constant Periodic Time Trigger</w:t>
        </w:r>
        <w:r w:rsidR="00345ACB">
          <w:rPr>
            <w:noProof/>
            <w:webHidden/>
          </w:rPr>
          <w:tab/>
        </w:r>
        <w:r w:rsidR="00345ACB">
          <w:rPr>
            <w:noProof/>
            <w:webHidden/>
          </w:rPr>
          <w:fldChar w:fldCharType="begin"/>
        </w:r>
        <w:r w:rsidR="00345ACB">
          <w:rPr>
            <w:noProof/>
            <w:webHidden/>
          </w:rPr>
          <w:instrText xml:space="preserve"> PAGEREF _Toc382912315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2C5C198B" w14:textId="77777777" w:rsidR="00345ACB" w:rsidRDefault="00E76D1B">
      <w:pPr>
        <w:pStyle w:val="TOC2"/>
        <w:rPr>
          <w:rFonts w:eastAsia="Times New Roman"/>
          <w:noProof/>
          <w:sz w:val="24"/>
          <w:szCs w:val="24"/>
          <w:lang w:val="de-DE" w:eastAsia="de-DE"/>
        </w:rPr>
      </w:pPr>
      <w:hyperlink w:anchor="_Toc382912316" w:history="1">
        <w:r w:rsidR="00345ACB" w:rsidRPr="00B666ED">
          <w:rPr>
            <w:rStyle w:val="Hyperlink"/>
            <w:noProof/>
          </w:rPr>
          <w:t>13.2</w:t>
        </w:r>
        <w:r w:rsidR="00345ACB">
          <w:rPr>
            <w:rFonts w:eastAsia="Times New Roman"/>
            <w:noProof/>
            <w:sz w:val="24"/>
            <w:szCs w:val="24"/>
            <w:lang w:val="de-DE" w:eastAsia="de-DE"/>
          </w:rPr>
          <w:tab/>
        </w:r>
        <w:r w:rsidR="00345ACB" w:rsidRPr="00B666ED">
          <w:rPr>
            <w:rStyle w:val="Hyperlink"/>
            <w:noProof/>
          </w:rPr>
          <w:t>Events</w:t>
        </w:r>
        <w:r w:rsidR="00345ACB">
          <w:rPr>
            <w:noProof/>
            <w:webHidden/>
          </w:rPr>
          <w:tab/>
        </w:r>
        <w:r w:rsidR="00345ACB">
          <w:rPr>
            <w:noProof/>
            <w:webHidden/>
          </w:rPr>
          <w:fldChar w:fldCharType="begin"/>
        </w:r>
        <w:r w:rsidR="00345ACB">
          <w:rPr>
            <w:noProof/>
            <w:webHidden/>
          </w:rPr>
          <w:instrText xml:space="preserve"> PAGEREF _Toc382912316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644CC415" w14:textId="77777777" w:rsidR="00345ACB" w:rsidRDefault="00E76D1B">
      <w:pPr>
        <w:pStyle w:val="TOC3"/>
        <w:rPr>
          <w:rFonts w:eastAsia="Times New Roman"/>
          <w:noProof/>
          <w:sz w:val="24"/>
          <w:szCs w:val="24"/>
          <w:lang w:val="de-DE" w:eastAsia="de-DE"/>
        </w:rPr>
      </w:pPr>
      <w:hyperlink w:anchor="_Toc382912317" w:history="1">
        <w:r w:rsidR="00345ACB" w:rsidRPr="00B666ED">
          <w:rPr>
            <w:rStyle w:val="Hyperlink"/>
            <w:noProof/>
          </w:rPr>
          <w:t>13.2.1</w:t>
        </w:r>
        <w:r w:rsidR="00345ACB">
          <w:rPr>
            <w:rFonts w:eastAsia="Times New Roman"/>
            <w:noProof/>
            <w:sz w:val="24"/>
            <w:szCs w:val="24"/>
            <w:lang w:val="de-DE" w:eastAsia="de-DE"/>
          </w:rPr>
          <w:tab/>
        </w:r>
        <w:r w:rsidR="00345ACB" w:rsidRPr="00B666ED">
          <w:rPr>
            <w:rStyle w:val="Hyperlink"/>
            <w:noProof/>
          </w:rPr>
          <w:t>Event Properties</w:t>
        </w:r>
        <w:r w:rsidR="00345ACB">
          <w:rPr>
            <w:noProof/>
            <w:webHidden/>
          </w:rPr>
          <w:tab/>
        </w:r>
        <w:r w:rsidR="00345ACB">
          <w:rPr>
            <w:noProof/>
            <w:webHidden/>
          </w:rPr>
          <w:fldChar w:fldCharType="begin"/>
        </w:r>
        <w:r w:rsidR="00345ACB">
          <w:rPr>
            <w:noProof/>
            <w:webHidden/>
          </w:rPr>
          <w:instrText xml:space="preserve"> PAGEREF _Toc382912317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700B4A9E" w14:textId="77777777" w:rsidR="00345ACB" w:rsidRDefault="00E76D1B">
      <w:pPr>
        <w:pStyle w:val="TOC3"/>
        <w:rPr>
          <w:rFonts w:eastAsia="Times New Roman"/>
          <w:noProof/>
          <w:sz w:val="24"/>
          <w:szCs w:val="24"/>
          <w:lang w:val="de-DE" w:eastAsia="de-DE"/>
        </w:rPr>
      </w:pPr>
      <w:hyperlink w:anchor="_Toc382912318" w:history="1">
        <w:r w:rsidR="00345ACB" w:rsidRPr="00B666ED">
          <w:rPr>
            <w:rStyle w:val="Hyperlink"/>
            <w:noProof/>
          </w:rPr>
          <w:t>13.2.2</w:t>
        </w:r>
        <w:r w:rsidR="00345ACB">
          <w:rPr>
            <w:rFonts w:eastAsia="Times New Roman"/>
            <w:noProof/>
            <w:sz w:val="24"/>
            <w:szCs w:val="24"/>
            <w:lang w:val="de-DE" w:eastAsia="de-DE"/>
          </w:rPr>
          <w:tab/>
        </w:r>
        <w:r w:rsidR="00345ACB" w:rsidRPr="00B666ED">
          <w:rPr>
            <w:rStyle w:val="Hyperlink"/>
            <w:noProof/>
          </w:rPr>
          <w:t>Time of Events</w:t>
        </w:r>
        <w:r w:rsidR="00345ACB">
          <w:rPr>
            <w:noProof/>
            <w:webHidden/>
          </w:rPr>
          <w:tab/>
        </w:r>
        <w:r w:rsidR="00345ACB">
          <w:rPr>
            <w:noProof/>
            <w:webHidden/>
          </w:rPr>
          <w:fldChar w:fldCharType="begin"/>
        </w:r>
        <w:r w:rsidR="00345ACB">
          <w:rPr>
            <w:noProof/>
            <w:webHidden/>
          </w:rPr>
          <w:instrText xml:space="preserve"> PAGEREF _Toc382912318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7C3A8C4D" w14:textId="77777777" w:rsidR="00345ACB" w:rsidRDefault="00E76D1B">
      <w:pPr>
        <w:pStyle w:val="TOC3"/>
        <w:rPr>
          <w:rFonts w:eastAsia="Times New Roman"/>
          <w:noProof/>
          <w:sz w:val="24"/>
          <w:szCs w:val="24"/>
          <w:lang w:val="de-DE" w:eastAsia="de-DE"/>
        </w:rPr>
      </w:pPr>
      <w:hyperlink w:anchor="_Toc382912319" w:history="1">
        <w:r w:rsidR="00345ACB" w:rsidRPr="00B666ED">
          <w:rPr>
            <w:rStyle w:val="Hyperlink"/>
            <w:noProof/>
          </w:rPr>
          <w:t>13.2.3</w:t>
        </w:r>
        <w:r w:rsidR="00345ACB">
          <w:rPr>
            <w:rFonts w:eastAsia="Times New Roman"/>
            <w:noProof/>
            <w:sz w:val="24"/>
            <w:szCs w:val="24"/>
            <w:lang w:val="de-DE" w:eastAsia="de-DE"/>
          </w:rPr>
          <w:tab/>
        </w:r>
        <w:r w:rsidR="00345ACB" w:rsidRPr="00B666ED">
          <w:rPr>
            <w:rStyle w:val="Hyperlink"/>
            <w:noProof/>
          </w:rPr>
          <w:t>Declaration of Events</w:t>
        </w:r>
        <w:r w:rsidR="00345ACB">
          <w:rPr>
            <w:noProof/>
            <w:webHidden/>
          </w:rPr>
          <w:tab/>
        </w:r>
        <w:r w:rsidR="00345ACB">
          <w:rPr>
            <w:noProof/>
            <w:webHidden/>
          </w:rPr>
          <w:fldChar w:fldCharType="begin"/>
        </w:r>
        <w:r w:rsidR="00345ACB">
          <w:rPr>
            <w:noProof/>
            <w:webHidden/>
          </w:rPr>
          <w:instrText xml:space="preserve"> PAGEREF _Toc382912319 \h </w:instrText>
        </w:r>
        <w:r w:rsidR="00345ACB">
          <w:rPr>
            <w:noProof/>
            <w:webHidden/>
          </w:rPr>
        </w:r>
        <w:r w:rsidR="00345ACB">
          <w:rPr>
            <w:noProof/>
            <w:webHidden/>
          </w:rPr>
          <w:fldChar w:fldCharType="separate"/>
        </w:r>
        <w:r w:rsidR="00345ACB">
          <w:rPr>
            <w:noProof/>
            <w:webHidden/>
          </w:rPr>
          <w:t>123</w:t>
        </w:r>
        <w:r w:rsidR="00345ACB">
          <w:rPr>
            <w:noProof/>
            <w:webHidden/>
          </w:rPr>
          <w:fldChar w:fldCharType="end"/>
        </w:r>
      </w:hyperlink>
    </w:p>
    <w:p w14:paraId="6D255E61" w14:textId="77777777" w:rsidR="00345ACB" w:rsidRDefault="00E76D1B">
      <w:pPr>
        <w:pStyle w:val="TOC2"/>
        <w:rPr>
          <w:rFonts w:eastAsia="Times New Roman"/>
          <w:noProof/>
          <w:sz w:val="24"/>
          <w:szCs w:val="24"/>
          <w:lang w:val="de-DE" w:eastAsia="de-DE"/>
        </w:rPr>
      </w:pPr>
      <w:hyperlink w:anchor="_Toc382912320" w:history="1">
        <w:r w:rsidR="00345ACB" w:rsidRPr="00B666ED">
          <w:rPr>
            <w:rStyle w:val="Hyperlink"/>
            <w:noProof/>
          </w:rPr>
          <w:t>13.3</w:t>
        </w:r>
        <w:r w:rsidR="00345ACB">
          <w:rPr>
            <w:rFonts w:eastAsia="Times New Roman"/>
            <w:noProof/>
            <w:sz w:val="24"/>
            <w:szCs w:val="24"/>
            <w:lang w:val="de-DE" w:eastAsia="de-DE"/>
          </w:rPr>
          <w:tab/>
        </w:r>
        <w:r w:rsidR="00345ACB" w:rsidRPr="00B666ED">
          <w:rPr>
            <w:rStyle w:val="Hyperlink"/>
            <w:noProof/>
          </w:rPr>
          <w:t>Evoke Slot Statements:</w:t>
        </w:r>
        <w:r w:rsidR="00345ACB">
          <w:rPr>
            <w:noProof/>
            <w:webHidden/>
          </w:rPr>
          <w:tab/>
        </w:r>
        <w:r w:rsidR="00345ACB">
          <w:rPr>
            <w:noProof/>
            <w:webHidden/>
          </w:rPr>
          <w:fldChar w:fldCharType="begin"/>
        </w:r>
        <w:r w:rsidR="00345ACB">
          <w:rPr>
            <w:noProof/>
            <w:webHidden/>
          </w:rPr>
          <w:instrText xml:space="preserve"> PAGEREF _Toc382912320 \h </w:instrText>
        </w:r>
        <w:r w:rsidR="00345ACB">
          <w:rPr>
            <w:noProof/>
            <w:webHidden/>
          </w:rPr>
        </w:r>
        <w:r w:rsidR="00345ACB">
          <w:rPr>
            <w:noProof/>
            <w:webHidden/>
          </w:rPr>
          <w:fldChar w:fldCharType="separate"/>
        </w:r>
        <w:r w:rsidR="00345ACB">
          <w:rPr>
            <w:noProof/>
            <w:webHidden/>
          </w:rPr>
          <w:t>124</w:t>
        </w:r>
        <w:r w:rsidR="00345ACB">
          <w:rPr>
            <w:noProof/>
            <w:webHidden/>
          </w:rPr>
          <w:fldChar w:fldCharType="end"/>
        </w:r>
      </w:hyperlink>
    </w:p>
    <w:p w14:paraId="4DA2AB8B" w14:textId="77777777" w:rsidR="00345ACB" w:rsidRDefault="00E76D1B">
      <w:pPr>
        <w:pStyle w:val="TOC3"/>
        <w:rPr>
          <w:rFonts w:eastAsia="Times New Roman"/>
          <w:noProof/>
          <w:sz w:val="24"/>
          <w:szCs w:val="24"/>
          <w:lang w:val="de-DE" w:eastAsia="de-DE"/>
        </w:rPr>
      </w:pPr>
      <w:hyperlink w:anchor="_Toc382912321" w:history="1">
        <w:r w:rsidR="00345ACB" w:rsidRPr="00B666ED">
          <w:rPr>
            <w:rStyle w:val="Hyperlink"/>
            <w:noProof/>
          </w:rPr>
          <w:t>13.3.1</w:t>
        </w:r>
        <w:r w:rsidR="00345ACB">
          <w:rPr>
            <w:rFonts w:eastAsia="Times New Roman"/>
            <w:noProof/>
            <w:sz w:val="24"/>
            <w:szCs w:val="24"/>
            <w:lang w:val="de-DE" w:eastAsia="de-DE"/>
          </w:rPr>
          <w:tab/>
        </w:r>
        <w:r w:rsidR="00345ACB" w:rsidRPr="00B666ED">
          <w:rPr>
            <w:rStyle w:val="Hyperlink"/>
            <w:noProof/>
          </w:rPr>
          <w:t>Simple Trigger Statement</w:t>
        </w:r>
        <w:r w:rsidR="00345ACB">
          <w:rPr>
            <w:noProof/>
            <w:webHidden/>
          </w:rPr>
          <w:tab/>
        </w:r>
        <w:r w:rsidR="00345ACB">
          <w:rPr>
            <w:noProof/>
            <w:webHidden/>
          </w:rPr>
          <w:fldChar w:fldCharType="begin"/>
        </w:r>
        <w:r w:rsidR="00345ACB">
          <w:rPr>
            <w:noProof/>
            <w:webHidden/>
          </w:rPr>
          <w:instrText xml:space="preserve"> PAGEREF _Toc382912321 \h </w:instrText>
        </w:r>
        <w:r w:rsidR="00345ACB">
          <w:rPr>
            <w:noProof/>
            <w:webHidden/>
          </w:rPr>
        </w:r>
        <w:r w:rsidR="00345ACB">
          <w:rPr>
            <w:noProof/>
            <w:webHidden/>
          </w:rPr>
          <w:fldChar w:fldCharType="separate"/>
        </w:r>
        <w:r w:rsidR="00345ACB">
          <w:rPr>
            <w:noProof/>
            <w:webHidden/>
          </w:rPr>
          <w:t>124</w:t>
        </w:r>
        <w:r w:rsidR="00345ACB">
          <w:rPr>
            <w:noProof/>
            <w:webHidden/>
          </w:rPr>
          <w:fldChar w:fldCharType="end"/>
        </w:r>
      </w:hyperlink>
    </w:p>
    <w:p w14:paraId="749BDA85" w14:textId="77777777" w:rsidR="00345ACB" w:rsidRDefault="00E76D1B">
      <w:pPr>
        <w:pStyle w:val="TOC3"/>
        <w:rPr>
          <w:rFonts w:eastAsia="Times New Roman"/>
          <w:noProof/>
          <w:sz w:val="24"/>
          <w:szCs w:val="24"/>
          <w:lang w:val="de-DE" w:eastAsia="de-DE"/>
        </w:rPr>
      </w:pPr>
      <w:hyperlink w:anchor="_Toc382912322" w:history="1">
        <w:r w:rsidR="00345ACB" w:rsidRPr="00B666ED">
          <w:rPr>
            <w:rStyle w:val="Hyperlink"/>
            <w:noProof/>
          </w:rPr>
          <w:t>12.1.1</w:t>
        </w:r>
        <w:r w:rsidR="00345ACB">
          <w:rPr>
            <w:rFonts w:eastAsia="Times New Roman"/>
            <w:noProof/>
            <w:sz w:val="24"/>
            <w:szCs w:val="24"/>
            <w:lang w:val="de-DE" w:eastAsia="de-DE"/>
          </w:rPr>
          <w:tab/>
        </w:r>
        <w:r w:rsidR="00345ACB" w:rsidRPr="00B666ED">
          <w:rPr>
            <w:rStyle w:val="Hyperlink"/>
            <w:noProof/>
          </w:rPr>
          <w:t>Operation</w:t>
        </w:r>
        <w:r w:rsidR="00345ACB">
          <w:rPr>
            <w:noProof/>
            <w:webHidden/>
          </w:rPr>
          <w:tab/>
        </w:r>
        <w:r w:rsidR="00345ACB">
          <w:rPr>
            <w:noProof/>
            <w:webHidden/>
          </w:rPr>
          <w:fldChar w:fldCharType="begin"/>
        </w:r>
        <w:r w:rsidR="00345ACB">
          <w:rPr>
            <w:noProof/>
            <w:webHidden/>
          </w:rPr>
          <w:instrText xml:space="preserve"> PAGEREF _Toc382912322 \h </w:instrText>
        </w:r>
        <w:r w:rsidR="00345ACB">
          <w:rPr>
            <w:noProof/>
            <w:webHidden/>
          </w:rPr>
        </w:r>
        <w:r w:rsidR="00345ACB">
          <w:rPr>
            <w:noProof/>
            <w:webHidden/>
          </w:rPr>
          <w:fldChar w:fldCharType="separate"/>
        </w:r>
        <w:r w:rsidR="00345ACB">
          <w:rPr>
            <w:noProof/>
            <w:webHidden/>
          </w:rPr>
          <w:t>124</w:t>
        </w:r>
        <w:r w:rsidR="00345ACB">
          <w:rPr>
            <w:noProof/>
            <w:webHidden/>
          </w:rPr>
          <w:fldChar w:fldCharType="end"/>
        </w:r>
      </w:hyperlink>
    </w:p>
    <w:p w14:paraId="1A1B1728" w14:textId="77777777" w:rsidR="00345ACB" w:rsidRDefault="00E76D1B">
      <w:pPr>
        <w:pStyle w:val="TOC3"/>
        <w:rPr>
          <w:rFonts w:eastAsia="Times New Roman"/>
          <w:noProof/>
          <w:sz w:val="24"/>
          <w:szCs w:val="24"/>
          <w:lang w:val="de-DE" w:eastAsia="de-DE"/>
        </w:rPr>
      </w:pPr>
      <w:hyperlink w:anchor="_Toc382912323" w:history="1">
        <w:r w:rsidR="00345ACB" w:rsidRPr="00B666ED">
          <w:rPr>
            <w:rStyle w:val="Hyperlink"/>
            <w:noProof/>
          </w:rPr>
          <w:t>12.1.2</w:t>
        </w:r>
        <w:r w:rsidR="00345ACB">
          <w:rPr>
            <w:rFonts w:eastAsia="Times New Roman"/>
            <w:noProof/>
            <w:sz w:val="24"/>
            <w:szCs w:val="24"/>
            <w:lang w:val="de-DE" w:eastAsia="de-DE"/>
          </w:rPr>
          <w:tab/>
        </w:r>
        <w:r w:rsidR="00345ACB" w:rsidRPr="00B666ED">
          <w:rPr>
            <w:rStyle w:val="Hyperlink"/>
            <w:noProof/>
          </w:rPr>
          <w:t>Delayed Event Trigger Statement</w:t>
        </w:r>
        <w:r w:rsidR="00345ACB">
          <w:rPr>
            <w:noProof/>
            <w:webHidden/>
          </w:rPr>
          <w:tab/>
        </w:r>
        <w:r w:rsidR="00345ACB">
          <w:rPr>
            <w:noProof/>
            <w:webHidden/>
          </w:rPr>
          <w:fldChar w:fldCharType="begin"/>
        </w:r>
        <w:r w:rsidR="00345ACB">
          <w:rPr>
            <w:noProof/>
            <w:webHidden/>
          </w:rPr>
          <w:instrText xml:space="preserve"> PAGEREF _Toc382912323 \h </w:instrText>
        </w:r>
        <w:r w:rsidR="00345ACB">
          <w:rPr>
            <w:noProof/>
            <w:webHidden/>
          </w:rPr>
        </w:r>
        <w:r w:rsidR="00345ACB">
          <w:rPr>
            <w:noProof/>
            <w:webHidden/>
          </w:rPr>
          <w:fldChar w:fldCharType="separate"/>
        </w:r>
        <w:r w:rsidR="00345ACB">
          <w:rPr>
            <w:noProof/>
            <w:webHidden/>
          </w:rPr>
          <w:t>124</w:t>
        </w:r>
        <w:r w:rsidR="00345ACB">
          <w:rPr>
            <w:noProof/>
            <w:webHidden/>
          </w:rPr>
          <w:fldChar w:fldCharType="end"/>
        </w:r>
      </w:hyperlink>
    </w:p>
    <w:p w14:paraId="1C54104E" w14:textId="77777777" w:rsidR="00345ACB" w:rsidRDefault="00E76D1B">
      <w:pPr>
        <w:pStyle w:val="TOC3"/>
        <w:rPr>
          <w:rFonts w:eastAsia="Times New Roman"/>
          <w:noProof/>
          <w:sz w:val="24"/>
          <w:szCs w:val="24"/>
          <w:lang w:val="de-DE" w:eastAsia="de-DE"/>
        </w:rPr>
      </w:pPr>
      <w:hyperlink w:anchor="_Toc382912324" w:history="1">
        <w:r w:rsidR="00345ACB" w:rsidRPr="00B666ED">
          <w:rPr>
            <w:rStyle w:val="Hyperlink"/>
            <w:noProof/>
          </w:rPr>
          <w:t>13.3.2</w:t>
        </w:r>
        <w:r w:rsidR="00345ACB">
          <w:rPr>
            <w:rFonts w:eastAsia="Times New Roman"/>
            <w:noProof/>
            <w:sz w:val="24"/>
            <w:szCs w:val="24"/>
            <w:lang w:val="de-DE" w:eastAsia="de-DE"/>
          </w:rPr>
          <w:tab/>
        </w:r>
        <w:r w:rsidR="00345ACB" w:rsidRPr="00B666ED">
          <w:rPr>
            <w:rStyle w:val="Hyperlink"/>
            <w:noProof/>
          </w:rPr>
          <w:t>Constant Time Trigger Statement</w:t>
        </w:r>
        <w:r w:rsidR="00345ACB">
          <w:rPr>
            <w:noProof/>
            <w:webHidden/>
          </w:rPr>
          <w:tab/>
        </w:r>
        <w:r w:rsidR="00345ACB">
          <w:rPr>
            <w:noProof/>
            <w:webHidden/>
          </w:rPr>
          <w:fldChar w:fldCharType="begin"/>
        </w:r>
        <w:r w:rsidR="00345ACB">
          <w:rPr>
            <w:noProof/>
            <w:webHidden/>
          </w:rPr>
          <w:instrText xml:space="preserve"> PAGEREF _Toc382912324 \h </w:instrText>
        </w:r>
        <w:r w:rsidR="00345ACB">
          <w:rPr>
            <w:noProof/>
            <w:webHidden/>
          </w:rPr>
        </w:r>
        <w:r w:rsidR="00345ACB">
          <w:rPr>
            <w:noProof/>
            <w:webHidden/>
          </w:rPr>
          <w:fldChar w:fldCharType="separate"/>
        </w:r>
        <w:r w:rsidR="00345ACB">
          <w:rPr>
            <w:noProof/>
            <w:webHidden/>
          </w:rPr>
          <w:t>125</w:t>
        </w:r>
        <w:r w:rsidR="00345ACB">
          <w:rPr>
            <w:noProof/>
            <w:webHidden/>
          </w:rPr>
          <w:fldChar w:fldCharType="end"/>
        </w:r>
      </w:hyperlink>
    </w:p>
    <w:p w14:paraId="600251B5" w14:textId="77777777" w:rsidR="00345ACB" w:rsidRDefault="00E76D1B">
      <w:pPr>
        <w:pStyle w:val="TOC3"/>
        <w:rPr>
          <w:rFonts w:eastAsia="Times New Roman"/>
          <w:noProof/>
          <w:sz w:val="24"/>
          <w:szCs w:val="24"/>
          <w:lang w:val="de-DE" w:eastAsia="de-DE"/>
        </w:rPr>
      </w:pPr>
      <w:hyperlink w:anchor="_Toc382912325" w:history="1">
        <w:r w:rsidR="00345ACB" w:rsidRPr="00B666ED">
          <w:rPr>
            <w:rStyle w:val="Hyperlink"/>
            <w:noProof/>
          </w:rPr>
          <w:t>13.3.3</w:t>
        </w:r>
        <w:r w:rsidR="00345ACB">
          <w:rPr>
            <w:rFonts w:eastAsia="Times New Roman"/>
            <w:noProof/>
            <w:sz w:val="24"/>
            <w:szCs w:val="24"/>
            <w:lang w:val="de-DE" w:eastAsia="de-DE"/>
          </w:rPr>
          <w:tab/>
        </w:r>
        <w:r w:rsidR="00345ACB" w:rsidRPr="00B666ED">
          <w:rPr>
            <w:rStyle w:val="Hyperlink"/>
            <w:noProof/>
          </w:rPr>
          <w:t>Periodic Event Trigger Statement</w:t>
        </w:r>
        <w:r w:rsidR="00345ACB">
          <w:rPr>
            <w:noProof/>
            <w:webHidden/>
          </w:rPr>
          <w:tab/>
        </w:r>
        <w:r w:rsidR="00345ACB">
          <w:rPr>
            <w:noProof/>
            <w:webHidden/>
          </w:rPr>
          <w:fldChar w:fldCharType="begin"/>
        </w:r>
        <w:r w:rsidR="00345ACB">
          <w:rPr>
            <w:noProof/>
            <w:webHidden/>
          </w:rPr>
          <w:instrText xml:space="preserve"> PAGEREF _Toc382912325 \h </w:instrText>
        </w:r>
        <w:r w:rsidR="00345ACB">
          <w:rPr>
            <w:noProof/>
            <w:webHidden/>
          </w:rPr>
        </w:r>
        <w:r w:rsidR="00345ACB">
          <w:rPr>
            <w:noProof/>
            <w:webHidden/>
          </w:rPr>
          <w:fldChar w:fldCharType="separate"/>
        </w:r>
        <w:r w:rsidR="00345ACB">
          <w:rPr>
            <w:noProof/>
            <w:webHidden/>
          </w:rPr>
          <w:t>126</w:t>
        </w:r>
        <w:r w:rsidR="00345ACB">
          <w:rPr>
            <w:noProof/>
            <w:webHidden/>
          </w:rPr>
          <w:fldChar w:fldCharType="end"/>
        </w:r>
      </w:hyperlink>
    </w:p>
    <w:p w14:paraId="540570A2" w14:textId="77777777" w:rsidR="00345ACB" w:rsidRDefault="00E76D1B">
      <w:pPr>
        <w:pStyle w:val="TOC3"/>
        <w:rPr>
          <w:rFonts w:eastAsia="Times New Roman"/>
          <w:noProof/>
          <w:sz w:val="24"/>
          <w:szCs w:val="24"/>
          <w:lang w:val="de-DE" w:eastAsia="de-DE"/>
        </w:rPr>
      </w:pPr>
      <w:hyperlink w:anchor="_Toc382912326" w:history="1">
        <w:r w:rsidR="00345ACB" w:rsidRPr="00B666ED">
          <w:rPr>
            <w:rStyle w:val="Hyperlink"/>
            <w:noProof/>
          </w:rPr>
          <w:t>13.3.4</w:t>
        </w:r>
        <w:r w:rsidR="00345ACB">
          <w:rPr>
            <w:rFonts w:eastAsia="Times New Roman"/>
            <w:noProof/>
            <w:sz w:val="24"/>
            <w:szCs w:val="24"/>
            <w:lang w:val="de-DE" w:eastAsia="de-DE"/>
          </w:rPr>
          <w:tab/>
        </w:r>
        <w:r w:rsidR="00345ACB" w:rsidRPr="00B666ED">
          <w:rPr>
            <w:rStyle w:val="Hyperlink"/>
            <w:noProof/>
          </w:rPr>
          <w:t>Constant Periodic Time Trigger Statement</w:t>
        </w:r>
        <w:r w:rsidR="00345ACB">
          <w:rPr>
            <w:noProof/>
            <w:webHidden/>
          </w:rPr>
          <w:tab/>
        </w:r>
        <w:r w:rsidR="00345ACB">
          <w:rPr>
            <w:noProof/>
            <w:webHidden/>
          </w:rPr>
          <w:fldChar w:fldCharType="begin"/>
        </w:r>
        <w:r w:rsidR="00345ACB">
          <w:rPr>
            <w:noProof/>
            <w:webHidden/>
          </w:rPr>
          <w:instrText xml:space="preserve"> PAGEREF _Toc382912326 \h </w:instrText>
        </w:r>
        <w:r w:rsidR="00345ACB">
          <w:rPr>
            <w:noProof/>
            <w:webHidden/>
          </w:rPr>
        </w:r>
        <w:r w:rsidR="00345ACB">
          <w:rPr>
            <w:noProof/>
            <w:webHidden/>
          </w:rPr>
          <w:fldChar w:fldCharType="separate"/>
        </w:r>
        <w:r w:rsidR="00345ACB">
          <w:rPr>
            <w:noProof/>
            <w:webHidden/>
          </w:rPr>
          <w:t>127</w:t>
        </w:r>
        <w:r w:rsidR="00345ACB">
          <w:rPr>
            <w:noProof/>
            <w:webHidden/>
          </w:rPr>
          <w:fldChar w:fldCharType="end"/>
        </w:r>
      </w:hyperlink>
    </w:p>
    <w:p w14:paraId="6FBED58F" w14:textId="77777777" w:rsidR="00345ACB" w:rsidRDefault="00E76D1B">
      <w:pPr>
        <w:pStyle w:val="TOC2"/>
        <w:rPr>
          <w:rFonts w:eastAsia="Times New Roman"/>
          <w:noProof/>
          <w:sz w:val="24"/>
          <w:szCs w:val="24"/>
          <w:lang w:val="de-DE" w:eastAsia="de-DE"/>
        </w:rPr>
      </w:pPr>
      <w:hyperlink w:anchor="_Toc382912327" w:history="1">
        <w:r w:rsidR="00345ACB" w:rsidRPr="00B666ED">
          <w:rPr>
            <w:rStyle w:val="Hyperlink"/>
            <w:noProof/>
          </w:rPr>
          <w:t>13.4</w:t>
        </w:r>
        <w:r w:rsidR="00345ACB">
          <w:rPr>
            <w:rFonts w:eastAsia="Times New Roman"/>
            <w:noProof/>
            <w:sz w:val="24"/>
            <w:szCs w:val="24"/>
            <w:lang w:val="de-DE" w:eastAsia="de-DE"/>
          </w:rPr>
          <w:tab/>
        </w:r>
        <w:r w:rsidR="00345ACB" w:rsidRPr="00B666ED">
          <w:rPr>
            <w:rStyle w:val="Hyperlink"/>
            <w:noProof/>
          </w:rPr>
          <w:t>Evoke Slot Usage</w:t>
        </w:r>
        <w:r w:rsidR="00345ACB">
          <w:rPr>
            <w:noProof/>
            <w:webHidden/>
          </w:rPr>
          <w:tab/>
        </w:r>
        <w:r w:rsidR="00345ACB">
          <w:rPr>
            <w:noProof/>
            <w:webHidden/>
          </w:rPr>
          <w:fldChar w:fldCharType="begin"/>
        </w:r>
        <w:r w:rsidR="00345ACB">
          <w:rPr>
            <w:noProof/>
            <w:webHidden/>
          </w:rPr>
          <w:instrText xml:space="preserve"> PAGEREF _Toc382912327 \h </w:instrText>
        </w:r>
        <w:r w:rsidR="00345ACB">
          <w:rPr>
            <w:noProof/>
            <w:webHidden/>
          </w:rPr>
        </w:r>
        <w:r w:rsidR="00345ACB">
          <w:rPr>
            <w:noProof/>
            <w:webHidden/>
          </w:rPr>
          <w:fldChar w:fldCharType="separate"/>
        </w:r>
        <w:r w:rsidR="00345ACB">
          <w:rPr>
            <w:noProof/>
            <w:webHidden/>
          </w:rPr>
          <w:t>127</w:t>
        </w:r>
        <w:r w:rsidR="00345ACB">
          <w:rPr>
            <w:noProof/>
            <w:webHidden/>
          </w:rPr>
          <w:fldChar w:fldCharType="end"/>
        </w:r>
      </w:hyperlink>
    </w:p>
    <w:p w14:paraId="0713BF92" w14:textId="77777777" w:rsidR="00345ACB" w:rsidRDefault="00E76D1B">
      <w:pPr>
        <w:pStyle w:val="TOC1"/>
        <w:rPr>
          <w:rFonts w:eastAsia="Times New Roman"/>
          <w:caps w:val="0"/>
          <w:noProof/>
          <w:sz w:val="24"/>
          <w:szCs w:val="24"/>
          <w:lang w:val="de-DE" w:eastAsia="de-DE"/>
        </w:rPr>
      </w:pPr>
      <w:hyperlink w:anchor="_Toc382912328" w:history="1">
        <w:r w:rsidR="00345ACB" w:rsidRPr="00B666ED">
          <w:rPr>
            <w:rStyle w:val="Hyperlink"/>
            <w:noProof/>
          </w:rPr>
          <w:t>A1</w:t>
        </w:r>
        <w:r w:rsidR="00345ACB">
          <w:rPr>
            <w:rFonts w:eastAsia="Times New Roman"/>
            <w:caps w:val="0"/>
            <w:noProof/>
            <w:sz w:val="24"/>
            <w:szCs w:val="24"/>
            <w:lang w:val="de-DE" w:eastAsia="de-DE"/>
          </w:rPr>
          <w:tab/>
        </w:r>
        <w:r w:rsidR="00345ACB" w:rsidRPr="00B666ED">
          <w:rPr>
            <w:rStyle w:val="Hyperlink"/>
            <w:noProof/>
          </w:rPr>
          <w:t>FORmal representation</w:t>
        </w:r>
        <w:r w:rsidR="00345ACB">
          <w:rPr>
            <w:noProof/>
            <w:webHidden/>
          </w:rPr>
          <w:tab/>
        </w:r>
        <w:r w:rsidR="00345ACB">
          <w:rPr>
            <w:noProof/>
            <w:webHidden/>
          </w:rPr>
          <w:fldChar w:fldCharType="begin"/>
        </w:r>
        <w:r w:rsidR="00345ACB">
          <w:rPr>
            <w:noProof/>
            <w:webHidden/>
          </w:rPr>
          <w:instrText xml:space="preserve"> PAGEREF _Toc382912328 \h </w:instrText>
        </w:r>
        <w:r w:rsidR="00345ACB">
          <w:rPr>
            <w:noProof/>
            <w:webHidden/>
          </w:rPr>
        </w:r>
        <w:r w:rsidR="00345ACB">
          <w:rPr>
            <w:noProof/>
            <w:webHidden/>
          </w:rPr>
          <w:fldChar w:fldCharType="separate"/>
        </w:r>
        <w:r w:rsidR="00345ACB">
          <w:rPr>
            <w:noProof/>
            <w:webHidden/>
          </w:rPr>
          <w:t>128</w:t>
        </w:r>
        <w:r w:rsidR="00345ACB">
          <w:rPr>
            <w:noProof/>
            <w:webHidden/>
          </w:rPr>
          <w:fldChar w:fldCharType="end"/>
        </w:r>
      </w:hyperlink>
    </w:p>
    <w:p w14:paraId="1BA8F7D1" w14:textId="77777777" w:rsidR="00345ACB" w:rsidRDefault="00E76D1B">
      <w:pPr>
        <w:pStyle w:val="TOC2"/>
        <w:rPr>
          <w:rFonts w:eastAsia="Times New Roman"/>
          <w:noProof/>
          <w:sz w:val="24"/>
          <w:szCs w:val="24"/>
          <w:lang w:val="de-DE" w:eastAsia="de-DE"/>
        </w:rPr>
      </w:pPr>
      <w:hyperlink w:anchor="_Toc382912329" w:history="1">
        <w:r w:rsidR="00345ACB" w:rsidRPr="00B666ED">
          <w:rPr>
            <w:rStyle w:val="Hyperlink"/>
            <w:noProof/>
          </w:rPr>
          <w:t>A1.1</w:t>
        </w:r>
        <w:r w:rsidR="00345ACB">
          <w:rPr>
            <w:rFonts w:eastAsia="Times New Roman"/>
            <w:noProof/>
            <w:sz w:val="24"/>
            <w:szCs w:val="24"/>
            <w:lang w:val="de-DE" w:eastAsia="de-DE"/>
          </w:rPr>
          <w:tab/>
        </w:r>
        <w:r w:rsidR="00345ACB" w:rsidRPr="00B666ED">
          <w:rPr>
            <w:rStyle w:val="Hyperlink"/>
            <w:noProof/>
          </w:rPr>
          <w:t>Backus-NAUR FORM</w:t>
        </w:r>
        <w:r w:rsidR="00345ACB">
          <w:rPr>
            <w:noProof/>
            <w:webHidden/>
          </w:rPr>
          <w:tab/>
        </w:r>
        <w:r w:rsidR="00345ACB">
          <w:rPr>
            <w:noProof/>
            <w:webHidden/>
          </w:rPr>
          <w:fldChar w:fldCharType="begin"/>
        </w:r>
        <w:r w:rsidR="00345ACB">
          <w:rPr>
            <w:noProof/>
            <w:webHidden/>
          </w:rPr>
          <w:instrText xml:space="preserve"> PAGEREF _Toc382912329 \h </w:instrText>
        </w:r>
        <w:r w:rsidR="00345ACB">
          <w:rPr>
            <w:noProof/>
            <w:webHidden/>
          </w:rPr>
        </w:r>
        <w:r w:rsidR="00345ACB">
          <w:rPr>
            <w:noProof/>
            <w:webHidden/>
          </w:rPr>
          <w:fldChar w:fldCharType="separate"/>
        </w:r>
        <w:r w:rsidR="00345ACB">
          <w:rPr>
            <w:noProof/>
            <w:webHidden/>
          </w:rPr>
          <w:t>128</w:t>
        </w:r>
        <w:r w:rsidR="00345ACB">
          <w:rPr>
            <w:noProof/>
            <w:webHidden/>
          </w:rPr>
          <w:fldChar w:fldCharType="end"/>
        </w:r>
      </w:hyperlink>
    </w:p>
    <w:p w14:paraId="3C37D41C" w14:textId="77777777" w:rsidR="00345ACB" w:rsidRDefault="00E76D1B">
      <w:pPr>
        <w:pStyle w:val="TOC2"/>
        <w:rPr>
          <w:rFonts w:eastAsia="Times New Roman"/>
          <w:noProof/>
          <w:sz w:val="24"/>
          <w:szCs w:val="24"/>
          <w:lang w:val="de-DE" w:eastAsia="de-DE"/>
        </w:rPr>
      </w:pPr>
      <w:hyperlink w:anchor="_Toc382912330" w:history="1">
        <w:r w:rsidR="00345ACB" w:rsidRPr="00B666ED">
          <w:rPr>
            <w:rStyle w:val="Hyperlink"/>
            <w:noProof/>
          </w:rPr>
          <w:t>A1.2</w:t>
        </w:r>
        <w:r w:rsidR="00345ACB">
          <w:rPr>
            <w:rFonts w:eastAsia="Times New Roman"/>
            <w:noProof/>
            <w:sz w:val="24"/>
            <w:szCs w:val="24"/>
            <w:lang w:val="de-DE" w:eastAsia="de-DE"/>
          </w:rPr>
          <w:tab/>
        </w:r>
        <w:r w:rsidR="00345ACB" w:rsidRPr="00B666ED">
          <w:rPr>
            <w:rStyle w:val="Hyperlink"/>
            <w:noProof/>
          </w:rPr>
          <w:t xml:space="preserve"> XML Schema for MLMs</w:t>
        </w:r>
        <w:r w:rsidR="00345ACB">
          <w:rPr>
            <w:noProof/>
            <w:webHidden/>
          </w:rPr>
          <w:tab/>
        </w:r>
        <w:r w:rsidR="00345ACB">
          <w:rPr>
            <w:noProof/>
            <w:webHidden/>
          </w:rPr>
          <w:fldChar w:fldCharType="begin"/>
        </w:r>
        <w:r w:rsidR="00345ACB">
          <w:rPr>
            <w:noProof/>
            <w:webHidden/>
          </w:rPr>
          <w:instrText xml:space="preserve"> PAGEREF _Toc382912330 \h </w:instrText>
        </w:r>
        <w:r w:rsidR="00345ACB">
          <w:rPr>
            <w:noProof/>
            <w:webHidden/>
          </w:rPr>
        </w:r>
        <w:r w:rsidR="00345ACB">
          <w:rPr>
            <w:noProof/>
            <w:webHidden/>
          </w:rPr>
          <w:fldChar w:fldCharType="separate"/>
        </w:r>
        <w:r w:rsidR="00345ACB">
          <w:rPr>
            <w:noProof/>
            <w:webHidden/>
          </w:rPr>
          <w:t>153</w:t>
        </w:r>
        <w:r w:rsidR="00345ACB">
          <w:rPr>
            <w:noProof/>
            <w:webHidden/>
          </w:rPr>
          <w:fldChar w:fldCharType="end"/>
        </w:r>
      </w:hyperlink>
    </w:p>
    <w:p w14:paraId="44D0FF14" w14:textId="77777777" w:rsidR="00345ACB" w:rsidRDefault="00E76D1B">
      <w:pPr>
        <w:pStyle w:val="TOC3"/>
        <w:rPr>
          <w:rFonts w:eastAsia="Times New Roman"/>
          <w:noProof/>
          <w:sz w:val="24"/>
          <w:szCs w:val="24"/>
          <w:lang w:val="de-DE" w:eastAsia="de-DE"/>
        </w:rPr>
      </w:pPr>
      <w:hyperlink w:anchor="_Toc382912331" w:history="1">
        <w:r w:rsidR="00345ACB" w:rsidRPr="00B666ED">
          <w:rPr>
            <w:rStyle w:val="Hyperlink"/>
            <w:noProof/>
          </w:rPr>
          <w:t>A1.2.1</w:t>
        </w:r>
        <w:r w:rsidR="00345ACB">
          <w:rPr>
            <w:rFonts w:eastAsia="Times New Roman"/>
            <w:noProof/>
            <w:sz w:val="24"/>
            <w:szCs w:val="24"/>
            <w:lang w:val="de-DE" w:eastAsia="de-DE"/>
          </w:rPr>
          <w:tab/>
        </w:r>
        <w:r w:rsidR="00345ACB" w:rsidRPr="00B666ED">
          <w:rPr>
            <w:rStyle w:val="Hyperlink"/>
            <w:noProof/>
          </w:rPr>
          <w:t>Graphic Representation of Schema</w:t>
        </w:r>
        <w:r w:rsidR="00345ACB">
          <w:rPr>
            <w:noProof/>
            <w:webHidden/>
          </w:rPr>
          <w:tab/>
        </w:r>
        <w:r w:rsidR="00345ACB">
          <w:rPr>
            <w:noProof/>
            <w:webHidden/>
          </w:rPr>
          <w:fldChar w:fldCharType="begin"/>
        </w:r>
        <w:r w:rsidR="00345ACB">
          <w:rPr>
            <w:noProof/>
            <w:webHidden/>
          </w:rPr>
          <w:instrText xml:space="preserve"> PAGEREF _Toc382912331 \h </w:instrText>
        </w:r>
        <w:r w:rsidR="00345ACB">
          <w:rPr>
            <w:noProof/>
            <w:webHidden/>
          </w:rPr>
        </w:r>
        <w:r w:rsidR="00345ACB">
          <w:rPr>
            <w:noProof/>
            <w:webHidden/>
          </w:rPr>
          <w:fldChar w:fldCharType="separate"/>
        </w:r>
        <w:r w:rsidR="00345ACB">
          <w:rPr>
            <w:noProof/>
            <w:webHidden/>
          </w:rPr>
          <w:t>154</w:t>
        </w:r>
        <w:r w:rsidR="00345ACB">
          <w:rPr>
            <w:noProof/>
            <w:webHidden/>
          </w:rPr>
          <w:fldChar w:fldCharType="end"/>
        </w:r>
      </w:hyperlink>
    </w:p>
    <w:p w14:paraId="20D671FE" w14:textId="77777777" w:rsidR="00345ACB" w:rsidRDefault="00E76D1B">
      <w:pPr>
        <w:pStyle w:val="TOC3"/>
        <w:rPr>
          <w:rFonts w:eastAsia="Times New Roman"/>
          <w:noProof/>
          <w:sz w:val="24"/>
          <w:szCs w:val="24"/>
          <w:lang w:val="de-DE" w:eastAsia="de-DE"/>
        </w:rPr>
      </w:pPr>
      <w:hyperlink w:anchor="_Toc382912332" w:history="1">
        <w:r w:rsidR="00345ACB" w:rsidRPr="00B666ED">
          <w:rPr>
            <w:rStyle w:val="Hyperlink"/>
            <w:noProof/>
          </w:rPr>
          <w:t>A1.2.2</w:t>
        </w:r>
        <w:r w:rsidR="00345ACB">
          <w:rPr>
            <w:rFonts w:eastAsia="Times New Roman"/>
            <w:noProof/>
            <w:sz w:val="24"/>
            <w:szCs w:val="24"/>
            <w:lang w:val="de-DE" w:eastAsia="de-DE"/>
          </w:rPr>
          <w:tab/>
        </w:r>
        <w:r w:rsidR="00345ACB" w:rsidRPr="00B666ED">
          <w:rPr>
            <w:rStyle w:val="Hyperlink"/>
            <w:noProof/>
          </w:rPr>
          <w:t>Textual Schema</w:t>
        </w:r>
        <w:r w:rsidR="00345ACB">
          <w:rPr>
            <w:noProof/>
            <w:webHidden/>
          </w:rPr>
          <w:tab/>
        </w:r>
        <w:r w:rsidR="00345ACB">
          <w:rPr>
            <w:noProof/>
            <w:webHidden/>
          </w:rPr>
          <w:fldChar w:fldCharType="begin"/>
        </w:r>
        <w:r w:rsidR="00345ACB">
          <w:rPr>
            <w:noProof/>
            <w:webHidden/>
          </w:rPr>
          <w:instrText xml:space="preserve"> PAGEREF _Toc382912332 \h </w:instrText>
        </w:r>
        <w:r w:rsidR="00345ACB">
          <w:rPr>
            <w:noProof/>
            <w:webHidden/>
          </w:rPr>
        </w:r>
        <w:r w:rsidR="00345ACB">
          <w:rPr>
            <w:noProof/>
            <w:webHidden/>
          </w:rPr>
          <w:fldChar w:fldCharType="separate"/>
        </w:r>
        <w:r w:rsidR="00345ACB">
          <w:rPr>
            <w:noProof/>
            <w:webHidden/>
          </w:rPr>
          <w:t>155</w:t>
        </w:r>
        <w:r w:rsidR="00345ACB">
          <w:rPr>
            <w:noProof/>
            <w:webHidden/>
          </w:rPr>
          <w:fldChar w:fldCharType="end"/>
        </w:r>
      </w:hyperlink>
    </w:p>
    <w:p w14:paraId="5DDFDAF0" w14:textId="77777777" w:rsidR="00345ACB" w:rsidRDefault="00E76D1B">
      <w:pPr>
        <w:pStyle w:val="TOC3"/>
        <w:rPr>
          <w:rFonts w:eastAsia="Times New Roman"/>
          <w:noProof/>
          <w:sz w:val="24"/>
          <w:szCs w:val="24"/>
          <w:lang w:val="de-DE" w:eastAsia="de-DE"/>
        </w:rPr>
      </w:pPr>
      <w:hyperlink w:anchor="_Toc382912333" w:history="1">
        <w:r w:rsidR="00345ACB" w:rsidRPr="00B666ED">
          <w:rPr>
            <w:rStyle w:val="Hyperlink"/>
            <w:noProof/>
          </w:rPr>
          <w:t xml:space="preserve">A1.2.3 </w:t>
        </w:r>
        <w:r w:rsidR="00345ACB">
          <w:rPr>
            <w:rFonts w:eastAsia="Times New Roman"/>
            <w:noProof/>
            <w:sz w:val="24"/>
            <w:szCs w:val="24"/>
            <w:lang w:val="de-DE" w:eastAsia="de-DE"/>
          </w:rPr>
          <w:tab/>
        </w:r>
        <w:r w:rsidR="00345ACB" w:rsidRPr="00B666ED">
          <w:rPr>
            <w:rStyle w:val="Hyperlink"/>
            <w:noProof/>
          </w:rPr>
          <w:t>XML Transfom</w:t>
        </w:r>
        <w:r w:rsidR="00345ACB">
          <w:rPr>
            <w:noProof/>
            <w:webHidden/>
          </w:rPr>
          <w:tab/>
        </w:r>
        <w:r w:rsidR="00345ACB">
          <w:rPr>
            <w:noProof/>
            <w:webHidden/>
          </w:rPr>
          <w:fldChar w:fldCharType="begin"/>
        </w:r>
        <w:r w:rsidR="00345ACB">
          <w:rPr>
            <w:noProof/>
            <w:webHidden/>
          </w:rPr>
          <w:instrText xml:space="preserve"> PAGEREF _Toc382912333 \h </w:instrText>
        </w:r>
        <w:r w:rsidR="00345ACB">
          <w:rPr>
            <w:noProof/>
            <w:webHidden/>
          </w:rPr>
        </w:r>
        <w:r w:rsidR="00345ACB">
          <w:rPr>
            <w:noProof/>
            <w:webHidden/>
          </w:rPr>
          <w:fldChar w:fldCharType="separate"/>
        </w:r>
        <w:r w:rsidR="00345ACB">
          <w:rPr>
            <w:noProof/>
            <w:webHidden/>
          </w:rPr>
          <w:t>178</w:t>
        </w:r>
        <w:r w:rsidR="00345ACB">
          <w:rPr>
            <w:noProof/>
            <w:webHidden/>
          </w:rPr>
          <w:fldChar w:fldCharType="end"/>
        </w:r>
      </w:hyperlink>
    </w:p>
    <w:p w14:paraId="6FDF15D5" w14:textId="77777777" w:rsidR="00345ACB" w:rsidRDefault="00E76D1B">
      <w:pPr>
        <w:pStyle w:val="TOC3"/>
        <w:rPr>
          <w:rFonts w:eastAsia="Times New Roman"/>
          <w:noProof/>
          <w:sz w:val="24"/>
          <w:szCs w:val="24"/>
          <w:lang w:val="de-DE" w:eastAsia="de-DE"/>
        </w:rPr>
      </w:pPr>
      <w:hyperlink w:anchor="_Toc382912334" w:history="1">
        <w:r w:rsidR="00345ACB" w:rsidRPr="00B666ED">
          <w:rPr>
            <w:rStyle w:val="Hyperlink"/>
            <w:noProof/>
          </w:rPr>
          <w:t>A1.2.4</w:t>
        </w:r>
        <w:r w:rsidR="00345ACB">
          <w:rPr>
            <w:rFonts w:eastAsia="Times New Roman"/>
            <w:noProof/>
            <w:sz w:val="24"/>
            <w:szCs w:val="24"/>
            <w:lang w:val="de-DE" w:eastAsia="de-DE"/>
          </w:rPr>
          <w:tab/>
        </w:r>
        <w:r w:rsidR="00345ACB" w:rsidRPr="00B666ED">
          <w:rPr>
            <w:rStyle w:val="Hyperlink"/>
            <w:noProof/>
          </w:rPr>
          <w:t>Example MLM</w:t>
        </w:r>
        <w:r w:rsidR="00345ACB">
          <w:rPr>
            <w:noProof/>
            <w:webHidden/>
          </w:rPr>
          <w:tab/>
        </w:r>
        <w:r w:rsidR="00345ACB">
          <w:rPr>
            <w:noProof/>
            <w:webHidden/>
          </w:rPr>
          <w:fldChar w:fldCharType="begin"/>
        </w:r>
        <w:r w:rsidR="00345ACB">
          <w:rPr>
            <w:noProof/>
            <w:webHidden/>
          </w:rPr>
          <w:instrText xml:space="preserve"> PAGEREF _Toc382912334 \h </w:instrText>
        </w:r>
        <w:r w:rsidR="00345ACB">
          <w:rPr>
            <w:noProof/>
            <w:webHidden/>
          </w:rPr>
        </w:r>
        <w:r w:rsidR="00345ACB">
          <w:rPr>
            <w:noProof/>
            <w:webHidden/>
          </w:rPr>
          <w:fldChar w:fldCharType="separate"/>
        </w:r>
        <w:r w:rsidR="00345ACB">
          <w:rPr>
            <w:noProof/>
            <w:webHidden/>
          </w:rPr>
          <w:t>213</w:t>
        </w:r>
        <w:r w:rsidR="00345ACB">
          <w:rPr>
            <w:noProof/>
            <w:webHidden/>
          </w:rPr>
          <w:fldChar w:fldCharType="end"/>
        </w:r>
      </w:hyperlink>
    </w:p>
    <w:p w14:paraId="5C5574C1" w14:textId="77777777" w:rsidR="00345ACB" w:rsidRDefault="00E76D1B">
      <w:pPr>
        <w:pStyle w:val="TOC1"/>
        <w:rPr>
          <w:rFonts w:eastAsia="Times New Roman"/>
          <w:caps w:val="0"/>
          <w:noProof/>
          <w:sz w:val="24"/>
          <w:szCs w:val="24"/>
          <w:lang w:val="de-DE" w:eastAsia="de-DE"/>
        </w:rPr>
      </w:pPr>
      <w:hyperlink w:anchor="_Toc382912335" w:history="1">
        <w:r w:rsidR="00345ACB" w:rsidRPr="00B666ED">
          <w:rPr>
            <w:rStyle w:val="Hyperlink"/>
            <w:noProof/>
          </w:rPr>
          <w:t>A2</w:t>
        </w:r>
        <w:r w:rsidR="00345ACB">
          <w:rPr>
            <w:rFonts w:eastAsia="Times New Roman"/>
            <w:caps w:val="0"/>
            <w:noProof/>
            <w:sz w:val="24"/>
            <w:szCs w:val="24"/>
            <w:lang w:val="de-DE" w:eastAsia="de-DE"/>
          </w:rPr>
          <w:tab/>
        </w:r>
        <w:r w:rsidR="00345ACB" w:rsidRPr="00B666ED">
          <w:rPr>
            <w:rStyle w:val="Hyperlink"/>
            <w:noProof/>
          </w:rPr>
          <w:t>Reserved Words</w:t>
        </w:r>
        <w:r w:rsidR="00345ACB">
          <w:rPr>
            <w:noProof/>
            <w:webHidden/>
          </w:rPr>
          <w:tab/>
        </w:r>
        <w:r w:rsidR="00345ACB">
          <w:rPr>
            <w:noProof/>
            <w:webHidden/>
          </w:rPr>
          <w:fldChar w:fldCharType="begin"/>
        </w:r>
        <w:r w:rsidR="00345ACB">
          <w:rPr>
            <w:noProof/>
            <w:webHidden/>
          </w:rPr>
          <w:instrText xml:space="preserve"> PAGEREF _Toc382912335 \h </w:instrText>
        </w:r>
        <w:r w:rsidR="00345ACB">
          <w:rPr>
            <w:noProof/>
            <w:webHidden/>
          </w:rPr>
        </w:r>
        <w:r w:rsidR="00345ACB">
          <w:rPr>
            <w:noProof/>
            <w:webHidden/>
          </w:rPr>
          <w:fldChar w:fldCharType="separate"/>
        </w:r>
        <w:r w:rsidR="00345ACB">
          <w:rPr>
            <w:noProof/>
            <w:webHidden/>
          </w:rPr>
          <w:t>217</w:t>
        </w:r>
        <w:r w:rsidR="00345ACB">
          <w:rPr>
            <w:noProof/>
            <w:webHidden/>
          </w:rPr>
          <w:fldChar w:fldCharType="end"/>
        </w:r>
      </w:hyperlink>
    </w:p>
    <w:p w14:paraId="556CEB00" w14:textId="77777777" w:rsidR="00345ACB" w:rsidRDefault="00E76D1B">
      <w:pPr>
        <w:pStyle w:val="TOC1"/>
        <w:rPr>
          <w:rFonts w:eastAsia="Times New Roman"/>
          <w:caps w:val="0"/>
          <w:noProof/>
          <w:sz w:val="24"/>
          <w:szCs w:val="24"/>
          <w:lang w:val="de-DE" w:eastAsia="de-DE"/>
        </w:rPr>
      </w:pPr>
      <w:hyperlink w:anchor="_Toc382912336" w:history="1">
        <w:r w:rsidR="00345ACB" w:rsidRPr="00B666ED">
          <w:rPr>
            <w:rStyle w:val="Hyperlink"/>
            <w:noProof/>
          </w:rPr>
          <w:t>A3</w:t>
        </w:r>
        <w:r w:rsidR="00345ACB">
          <w:rPr>
            <w:rFonts w:eastAsia="Times New Roman"/>
            <w:caps w:val="0"/>
            <w:noProof/>
            <w:sz w:val="24"/>
            <w:szCs w:val="24"/>
            <w:lang w:val="de-DE" w:eastAsia="de-DE"/>
          </w:rPr>
          <w:tab/>
        </w:r>
        <w:r w:rsidR="00345ACB" w:rsidRPr="00B666ED">
          <w:rPr>
            <w:rStyle w:val="Hyperlink"/>
            <w:noProof/>
          </w:rPr>
          <w:t>Special Symbols</w:t>
        </w:r>
        <w:r w:rsidR="00345ACB">
          <w:rPr>
            <w:noProof/>
            <w:webHidden/>
          </w:rPr>
          <w:tab/>
        </w:r>
        <w:r w:rsidR="00345ACB">
          <w:rPr>
            <w:noProof/>
            <w:webHidden/>
          </w:rPr>
          <w:fldChar w:fldCharType="begin"/>
        </w:r>
        <w:r w:rsidR="00345ACB">
          <w:rPr>
            <w:noProof/>
            <w:webHidden/>
          </w:rPr>
          <w:instrText xml:space="preserve"> PAGEREF _Toc382912336 \h </w:instrText>
        </w:r>
        <w:r w:rsidR="00345ACB">
          <w:rPr>
            <w:noProof/>
            <w:webHidden/>
          </w:rPr>
        </w:r>
        <w:r w:rsidR="00345ACB">
          <w:rPr>
            <w:noProof/>
            <w:webHidden/>
          </w:rPr>
          <w:fldChar w:fldCharType="separate"/>
        </w:r>
        <w:r w:rsidR="00345ACB">
          <w:rPr>
            <w:noProof/>
            <w:webHidden/>
          </w:rPr>
          <w:t>218</w:t>
        </w:r>
        <w:r w:rsidR="00345ACB">
          <w:rPr>
            <w:noProof/>
            <w:webHidden/>
          </w:rPr>
          <w:fldChar w:fldCharType="end"/>
        </w:r>
      </w:hyperlink>
    </w:p>
    <w:p w14:paraId="4E804580" w14:textId="77777777" w:rsidR="00345ACB" w:rsidRDefault="00E76D1B">
      <w:pPr>
        <w:pStyle w:val="TOC1"/>
        <w:rPr>
          <w:rFonts w:eastAsia="Times New Roman"/>
          <w:caps w:val="0"/>
          <w:noProof/>
          <w:sz w:val="24"/>
          <w:szCs w:val="24"/>
          <w:lang w:val="de-DE" w:eastAsia="de-DE"/>
        </w:rPr>
      </w:pPr>
      <w:hyperlink w:anchor="_Toc382912337" w:history="1">
        <w:r w:rsidR="00345ACB" w:rsidRPr="00B666ED">
          <w:rPr>
            <w:rStyle w:val="Hyperlink"/>
            <w:noProof/>
          </w:rPr>
          <w:t>A4</w:t>
        </w:r>
        <w:r w:rsidR="00345ACB">
          <w:rPr>
            <w:rFonts w:eastAsia="Times New Roman"/>
            <w:caps w:val="0"/>
            <w:noProof/>
            <w:sz w:val="24"/>
            <w:szCs w:val="24"/>
            <w:lang w:val="de-DE" w:eastAsia="de-DE"/>
          </w:rPr>
          <w:tab/>
        </w:r>
        <w:r w:rsidR="00345ACB" w:rsidRPr="00B666ED">
          <w:rPr>
            <w:rStyle w:val="Hyperlink"/>
            <w:noProof/>
          </w:rPr>
          <w:t>Operator Precedence and Associativity</w:t>
        </w:r>
        <w:r w:rsidR="00345ACB">
          <w:rPr>
            <w:noProof/>
            <w:webHidden/>
          </w:rPr>
          <w:tab/>
        </w:r>
        <w:r w:rsidR="00345ACB">
          <w:rPr>
            <w:noProof/>
            <w:webHidden/>
          </w:rPr>
          <w:fldChar w:fldCharType="begin"/>
        </w:r>
        <w:r w:rsidR="00345ACB">
          <w:rPr>
            <w:noProof/>
            <w:webHidden/>
          </w:rPr>
          <w:instrText xml:space="preserve"> PAGEREF _Toc382912337 \h </w:instrText>
        </w:r>
        <w:r w:rsidR="00345ACB">
          <w:rPr>
            <w:noProof/>
            <w:webHidden/>
          </w:rPr>
        </w:r>
        <w:r w:rsidR="00345ACB">
          <w:rPr>
            <w:noProof/>
            <w:webHidden/>
          </w:rPr>
          <w:fldChar w:fldCharType="separate"/>
        </w:r>
        <w:r w:rsidR="00345ACB">
          <w:rPr>
            <w:noProof/>
            <w:webHidden/>
          </w:rPr>
          <w:t>220</w:t>
        </w:r>
        <w:r w:rsidR="00345ACB">
          <w:rPr>
            <w:noProof/>
            <w:webHidden/>
          </w:rPr>
          <w:fldChar w:fldCharType="end"/>
        </w:r>
      </w:hyperlink>
    </w:p>
    <w:p w14:paraId="29F72BEC" w14:textId="77777777" w:rsidR="00345ACB" w:rsidRDefault="00E76D1B">
      <w:pPr>
        <w:pStyle w:val="TOC1"/>
        <w:rPr>
          <w:rFonts w:eastAsia="Times New Roman"/>
          <w:caps w:val="0"/>
          <w:noProof/>
          <w:sz w:val="24"/>
          <w:szCs w:val="24"/>
          <w:lang w:val="de-DE" w:eastAsia="de-DE"/>
        </w:rPr>
      </w:pPr>
      <w:hyperlink w:anchor="_Toc382912338" w:history="1">
        <w:r w:rsidR="00345ACB" w:rsidRPr="00B666ED">
          <w:rPr>
            <w:rStyle w:val="Hyperlink"/>
            <w:noProof/>
          </w:rPr>
          <w:t xml:space="preserve">A5 </w:t>
        </w:r>
        <w:r w:rsidR="00345ACB">
          <w:rPr>
            <w:rFonts w:eastAsia="Times New Roman"/>
            <w:caps w:val="0"/>
            <w:noProof/>
            <w:sz w:val="24"/>
            <w:szCs w:val="24"/>
            <w:lang w:val="de-DE" w:eastAsia="de-DE"/>
          </w:rPr>
          <w:tab/>
        </w:r>
        <w:r w:rsidR="00345ACB" w:rsidRPr="00B666ED">
          <w:rPr>
            <w:rStyle w:val="Hyperlink"/>
            <w:noProof/>
          </w:rPr>
          <w:t>Format Specification (See 9.8.2)</w:t>
        </w:r>
        <w:r w:rsidR="00345ACB">
          <w:rPr>
            <w:noProof/>
            <w:webHidden/>
          </w:rPr>
          <w:tab/>
        </w:r>
        <w:r w:rsidR="00345ACB">
          <w:rPr>
            <w:noProof/>
            <w:webHidden/>
          </w:rPr>
          <w:fldChar w:fldCharType="begin"/>
        </w:r>
        <w:r w:rsidR="00345ACB">
          <w:rPr>
            <w:noProof/>
            <w:webHidden/>
          </w:rPr>
          <w:instrText xml:space="preserve"> PAGEREF _Toc382912338 \h </w:instrText>
        </w:r>
        <w:r w:rsidR="00345ACB">
          <w:rPr>
            <w:noProof/>
            <w:webHidden/>
          </w:rPr>
        </w:r>
        <w:r w:rsidR="00345ACB">
          <w:rPr>
            <w:noProof/>
            <w:webHidden/>
          </w:rPr>
          <w:fldChar w:fldCharType="separate"/>
        </w:r>
        <w:r w:rsidR="00345ACB">
          <w:rPr>
            <w:noProof/>
            <w:webHidden/>
          </w:rPr>
          <w:t>225</w:t>
        </w:r>
        <w:r w:rsidR="00345ACB">
          <w:rPr>
            <w:noProof/>
            <w:webHidden/>
          </w:rPr>
          <w:fldChar w:fldCharType="end"/>
        </w:r>
      </w:hyperlink>
    </w:p>
    <w:p w14:paraId="0A5CD035" w14:textId="77777777" w:rsidR="00345ACB" w:rsidRDefault="00E76D1B">
      <w:pPr>
        <w:pStyle w:val="TOC1"/>
        <w:rPr>
          <w:rFonts w:eastAsia="Times New Roman"/>
          <w:caps w:val="0"/>
          <w:noProof/>
          <w:sz w:val="24"/>
          <w:szCs w:val="24"/>
          <w:lang w:val="de-DE" w:eastAsia="de-DE"/>
        </w:rPr>
      </w:pPr>
      <w:hyperlink w:anchor="_Toc382912339" w:history="1">
        <w:r w:rsidR="00345ACB" w:rsidRPr="00B666ED">
          <w:rPr>
            <w:rStyle w:val="Hyperlink"/>
            <w:noProof/>
          </w:rPr>
          <w:t xml:space="preserve">A6 </w:t>
        </w:r>
        <w:r w:rsidR="00345ACB">
          <w:rPr>
            <w:rFonts w:eastAsia="Times New Roman"/>
            <w:caps w:val="0"/>
            <w:noProof/>
            <w:sz w:val="24"/>
            <w:szCs w:val="24"/>
            <w:lang w:val="de-DE" w:eastAsia="de-DE"/>
          </w:rPr>
          <w:tab/>
        </w:r>
        <w:r w:rsidR="00345ACB" w:rsidRPr="00B666ED">
          <w:rPr>
            <w:rStyle w:val="Hyperlink"/>
            <w:noProof/>
          </w:rPr>
          <w:t>Objects in Arden SYnTaX</w:t>
        </w:r>
        <w:r w:rsidR="00345ACB">
          <w:rPr>
            <w:noProof/>
            <w:webHidden/>
          </w:rPr>
          <w:tab/>
        </w:r>
        <w:r w:rsidR="00345ACB">
          <w:rPr>
            <w:noProof/>
            <w:webHidden/>
          </w:rPr>
          <w:fldChar w:fldCharType="begin"/>
        </w:r>
        <w:r w:rsidR="00345ACB">
          <w:rPr>
            <w:noProof/>
            <w:webHidden/>
          </w:rPr>
          <w:instrText xml:space="preserve"> PAGEREF _Toc382912339 \h </w:instrText>
        </w:r>
        <w:r w:rsidR="00345ACB">
          <w:rPr>
            <w:noProof/>
            <w:webHidden/>
          </w:rPr>
        </w:r>
        <w:r w:rsidR="00345ACB">
          <w:rPr>
            <w:noProof/>
            <w:webHidden/>
          </w:rPr>
          <w:fldChar w:fldCharType="separate"/>
        </w:r>
        <w:r w:rsidR="00345ACB">
          <w:rPr>
            <w:noProof/>
            <w:webHidden/>
          </w:rPr>
          <w:t>228</w:t>
        </w:r>
        <w:r w:rsidR="00345ACB">
          <w:rPr>
            <w:noProof/>
            <w:webHidden/>
          </w:rPr>
          <w:fldChar w:fldCharType="end"/>
        </w:r>
      </w:hyperlink>
    </w:p>
    <w:p w14:paraId="25AC4212" w14:textId="77777777" w:rsidR="00345ACB" w:rsidRDefault="00E76D1B">
      <w:pPr>
        <w:pStyle w:val="TOC2"/>
        <w:rPr>
          <w:rFonts w:eastAsia="Times New Roman"/>
          <w:noProof/>
          <w:sz w:val="24"/>
          <w:szCs w:val="24"/>
          <w:lang w:val="de-DE" w:eastAsia="de-DE"/>
        </w:rPr>
      </w:pPr>
      <w:hyperlink w:anchor="_Toc382912340" w:history="1">
        <w:r w:rsidR="00345ACB" w:rsidRPr="00B666ED">
          <w:rPr>
            <w:rStyle w:val="Hyperlink"/>
            <w:rFonts w:ascii="Arial" w:hAnsi="Arial" w:cs="Arial"/>
            <w:noProof/>
          </w:rPr>
          <w:t>A6.1 Rationale</w:t>
        </w:r>
        <w:r w:rsidR="00345ACB">
          <w:rPr>
            <w:noProof/>
            <w:webHidden/>
          </w:rPr>
          <w:tab/>
        </w:r>
        <w:r w:rsidR="00345ACB">
          <w:rPr>
            <w:noProof/>
            <w:webHidden/>
          </w:rPr>
          <w:fldChar w:fldCharType="begin"/>
        </w:r>
        <w:r w:rsidR="00345ACB">
          <w:rPr>
            <w:noProof/>
            <w:webHidden/>
          </w:rPr>
          <w:instrText xml:space="preserve"> PAGEREF _Toc382912340 \h </w:instrText>
        </w:r>
        <w:r w:rsidR="00345ACB">
          <w:rPr>
            <w:noProof/>
            <w:webHidden/>
          </w:rPr>
        </w:r>
        <w:r w:rsidR="00345ACB">
          <w:rPr>
            <w:noProof/>
            <w:webHidden/>
          </w:rPr>
          <w:fldChar w:fldCharType="separate"/>
        </w:r>
        <w:r w:rsidR="00345ACB">
          <w:rPr>
            <w:noProof/>
            <w:webHidden/>
          </w:rPr>
          <w:t>228</w:t>
        </w:r>
        <w:r w:rsidR="00345ACB">
          <w:rPr>
            <w:noProof/>
            <w:webHidden/>
          </w:rPr>
          <w:fldChar w:fldCharType="end"/>
        </w:r>
      </w:hyperlink>
    </w:p>
    <w:p w14:paraId="5C6F6496" w14:textId="77777777" w:rsidR="00345ACB" w:rsidRDefault="00E76D1B">
      <w:pPr>
        <w:pStyle w:val="TOC2"/>
        <w:rPr>
          <w:rFonts w:eastAsia="Times New Roman"/>
          <w:noProof/>
          <w:sz w:val="24"/>
          <w:szCs w:val="24"/>
          <w:lang w:val="de-DE" w:eastAsia="de-DE"/>
        </w:rPr>
      </w:pPr>
      <w:hyperlink w:anchor="_Toc382912341" w:history="1">
        <w:r w:rsidR="00345ACB" w:rsidRPr="00B666ED">
          <w:rPr>
            <w:rStyle w:val="Hyperlink"/>
            <w:rFonts w:ascii="Arial" w:hAnsi="Arial" w:cs="Arial"/>
            <w:noProof/>
          </w:rPr>
          <w:t>A6.2 Object Details</w:t>
        </w:r>
        <w:r w:rsidR="00345ACB">
          <w:rPr>
            <w:noProof/>
            <w:webHidden/>
          </w:rPr>
          <w:tab/>
        </w:r>
        <w:r w:rsidR="00345ACB">
          <w:rPr>
            <w:noProof/>
            <w:webHidden/>
          </w:rPr>
          <w:fldChar w:fldCharType="begin"/>
        </w:r>
        <w:r w:rsidR="00345ACB">
          <w:rPr>
            <w:noProof/>
            <w:webHidden/>
          </w:rPr>
          <w:instrText xml:space="preserve"> PAGEREF _Toc382912341 \h </w:instrText>
        </w:r>
        <w:r w:rsidR="00345ACB">
          <w:rPr>
            <w:noProof/>
            <w:webHidden/>
          </w:rPr>
        </w:r>
        <w:r w:rsidR="00345ACB">
          <w:rPr>
            <w:noProof/>
            <w:webHidden/>
          </w:rPr>
          <w:fldChar w:fldCharType="separate"/>
        </w:r>
        <w:r w:rsidR="00345ACB">
          <w:rPr>
            <w:noProof/>
            <w:webHidden/>
          </w:rPr>
          <w:t>228</w:t>
        </w:r>
        <w:r w:rsidR="00345ACB">
          <w:rPr>
            <w:noProof/>
            <w:webHidden/>
          </w:rPr>
          <w:fldChar w:fldCharType="end"/>
        </w:r>
      </w:hyperlink>
    </w:p>
    <w:p w14:paraId="3872A33D" w14:textId="77777777" w:rsidR="00345ACB" w:rsidRDefault="00E76D1B">
      <w:pPr>
        <w:pStyle w:val="TOC2"/>
        <w:rPr>
          <w:rFonts w:eastAsia="Times New Roman"/>
          <w:noProof/>
          <w:sz w:val="24"/>
          <w:szCs w:val="24"/>
          <w:lang w:val="de-DE" w:eastAsia="de-DE"/>
        </w:rPr>
      </w:pPr>
      <w:hyperlink w:anchor="_Toc382912342" w:history="1">
        <w:r w:rsidR="00345ACB" w:rsidRPr="00B666ED">
          <w:rPr>
            <w:rStyle w:val="Hyperlink"/>
            <w:rFonts w:ascii="Arial" w:hAnsi="Arial" w:cs="Arial"/>
            <w:noProof/>
          </w:rPr>
          <w:t>A6.3 Object Identity</w:t>
        </w:r>
        <w:r w:rsidR="00345ACB">
          <w:rPr>
            <w:noProof/>
            <w:webHidden/>
          </w:rPr>
          <w:tab/>
        </w:r>
        <w:r w:rsidR="00345ACB">
          <w:rPr>
            <w:noProof/>
            <w:webHidden/>
          </w:rPr>
          <w:fldChar w:fldCharType="begin"/>
        </w:r>
        <w:r w:rsidR="00345ACB">
          <w:rPr>
            <w:noProof/>
            <w:webHidden/>
          </w:rPr>
          <w:instrText xml:space="preserve"> PAGEREF _Toc382912342 \h </w:instrText>
        </w:r>
        <w:r w:rsidR="00345ACB">
          <w:rPr>
            <w:noProof/>
            <w:webHidden/>
          </w:rPr>
        </w:r>
        <w:r w:rsidR="00345ACB">
          <w:rPr>
            <w:noProof/>
            <w:webHidden/>
          </w:rPr>
          <w:fldChar w:fldCharType="separate"/>
        </w:r>
        <w:r w:rsidR="00345ACB">
          <w:rPr>
            <w:noProof/>
            <w:webHidden/>
          </w:rPr>
          <w:t>229</w:t>
        </w:r>
        <w:r w:rsidR="00345ACB">
          <w:rPr>
            <w:noProof/>
            <w:webHidden/>
          </w:rPr>
          <w:fldChar w:fldCharType="end"/>
        </w:r>
      </w:hyperlink>
    </w:p>
    <w:p w14:paraId="20ED1F59" w14:textId="77777777" w:rsidR="00345ACB" w:rsidRDefault="00E76D1B">
      <w:pPr>
        <w:pStyle w:val="TOC2"/>
        <w:rPr>
          <w:rFonts w:eastAsia="Times New Roman"/>
          <w:noProof/>
          <w:sz w:val="24"/>
          <w:szCs w:val="24"/>
          <w:lang w:val="de-DE" w:eastAsia="de-DE"/>
        </w:rPr>
      </w:pPr>
      <w:hyperlink w:anchor="_Toc382912343" w:history="1">
        <w:r w:rsidR="00345ACB" w:rsidRPr="00B666ED">
          <w:rPr>
            <w:rStyle w:val="Hyperlink"/>
            <w:rFonts w:ascii="Arial" w:hAnsi="Arial" w:cs="Arial"/>
            <w:noProof/>
          </w:rPr>
          <w:t>A6.4 Objects In Expressions</w:t>
        </w:r>
        <w:r w:rsidR="00345ACB">
          <w:rPr>
            <w:noProof/>
            <w:webHidden/>
          </w:rPr>
          <w:tab/>
        </w:r>
        <w:r w:rsidR="00345ACB">
          <w:rPr>
            <w:noProof/>
            <w:webHidden/>
          </w:rPr>
          <w:fldChar w:fldCharType="begin"/>
        </w:r>
        <w:r w:rsidR="00345ACB">
          <w:rPr>
            <w:noProof/>
            <w:webHidden/>
          </w:rPr>
          <w:instrText xml:space="preserve"> PAGEREF _Toc382912343 \h </w:instrText>
        </w:r>
        <w:r w:rsidR="00345ACB">
          <w:rPr>
            <w:noProof/>
            <w:webHidden/>
          </w:rPr>
        </w:r>
        <w:r w:rsidR="00345ACB">
          <w:rPr>
            <w:noProof/>
            <w:webHidden/>
          </w:rPr>
          <w:fldChar w:fldCharType="separate"/>
        </w:r>
        <w:r w:rsidR="00345ACB">
          <w:rPr>
            <w:noProof/>
            <w:webHidden/>
          </w:rPr>
          <w:t>229</w:t>
        </w:r>
        <w:r w:rsidR="00345ACB">
          <w:rPr>
            <w:noProof/>
            <w:webHidden/>
          </w:rPr>
          <w:fldChar w:fldCharType="end"/>
        </w:r>
      </w:hyperlink>
    </w:p>
    <w:p w14:paraId="43D8580C" w14:textId="77777777" w:rsidR="00345ACB" w:rsidRDefault="00E76D1B">
      <w:pPr>
        <w:pStyle w:val="TOC2"/>
        <w:rPr>
          <w:rFonts w:eastAsia="Times New Roman"/>
          <w:noProof/>
          <w:sz w:val="24"/>
          <w:szCs w:val="24"/>
          <w:lang w:val="de-DE" w:eastAsia="de-DE"/>
        </w:rPr>
      </w:pPr>
      <w:hyperlink w:anchor="_Toc382912344" w:history="1">
        <w:r w:rsidR="00345ACB" w:rsidRPr="00B666ED">
          <w:rPr>
            <w:rStyle w:val="Hyperlink"/>
            <w:rFonts w:ascii="Arial" w:hAnsi="Arial" w:cs="Arial"/>
            <w:noProof/>
          </w:rPr>
          <w:t>A6.5 Creating Objects</w:t>
        </w:r>
        <w:r w:rsidR="00345ACB">
          <w:rPr>
            <w:noProof/>
            <w:webHidden/>
          </w:rPr>
          <w:tab/>
        </w:r>
        <w:r w:rsidR="00345ACB">
          <w:rPr>
            <w:noProof/>
            <w:webHidden/>
          </w:rPr>
          <w:fldChar w:fldCharType="begin"/>
        </w:r>
        <w:r w:rsidR="00345ACB">
          <w:rPr>
            <w:noProof/>
            <w:webHidden/>
          </w:rPr>
          <w:instrText xml:space="preserve"> PAGEREF _Toc382912344 \h </w:instrText>
        </w:r>
        <w:r w:rsidR="00345ACB">
          <w:rPr>
            <w:noProof/>
            <w:webHidden/>
          </w:rPr>
        </w:r>
        <w:r w:rsidR="00345ACB">
          <w:rPr>
            <w:noProof/>
            <w:webHidden/>
          </w:rPr>
          <w:fldChar w:fldCharType="separate"/>
        </w:r>
        <w:r w:rsidR="00345ACB">
          <w:rPr>
            <w:noProof/>
            <w:webHidden/>
          </w:rPr>
          <w:t>229</w:t>
        </w:r>
        <w:r w:rsidR="00345ACB">
          <w:rPr>
            <w:noProof/>
            <w:webHidden/>
          </w:rPr>
          <w:fldChar w:fldCharType="end"/>
        </w:r>
      </w:hyperlink>
    </w:p>
    <w:p w14:paraId="5DB69F78" w14:textId="77777777" w:rsidR="00345ACB" w:rsidRDefault="00E76D1B">
      <w:pPr>
        <w:pStyle w:val="TOC1"/>
        <w:rPr>
          <w:rFonts w:eastAsia="Times New Roman"/>
          <w:caps w:val="0"/>
          <w:noProof/>
          <w:sz w:val="24"/>
          <w:szCs w:val="24"/>
          <w:lang w:val="de-DE" w:eastAsia="de-DE"/>
        </w:rPr>
      </w:pPr>
      <w:hyperlink w:anchor="_Toc382912345" w:history="1">
        <w:r w:rsidR="00345ACB" w:rsidRPr="00B666ED">
          <w:rPr>
            <w:rStyle w:val="Hyperlink"/>
            <w:noProof/>
          </w:rPr>
          <w:t>X1</w:t>
        </w:r>
        <w:r w:rsidR="00345ACB">
          <w:rPr>
            <w:rFonts w:eastAsia="Times New Roman"/>
            <w:caps w:val="0"/>
            <w:noProof/>
            <w:sz w:val="24"/>
            <w:szCs w:val="24"/>
            <w:lang w:val="de-DE" w:eastAsia="de-DE"/>
          </w:rPr>
          <w:tab/>
        </w:r>
        <w:r w:rsidR="00345ACB" w:rsidRPr="00B666ED">
          <w:rPr>
            <w:rStyle w:val="Hyperlink"/>
            <w:noProof/>
          </w:rPr>
          <w:t>Language and country codes foR HL7 International Affiliate countries</w:t>
        </w:r>
        <w:r w:rsidR="00345ACB">
          <w:rPr>
            <w:noProof/>
            <w:webHidden/>
          </w:rPr>
          <w:tab/>
        </w:r>
        <w:r w:rsidR="00345ACB">
          <w:rPr>
            <w:noProof/>
            <w:webHidden/>
          </w:rPr>
          <w:fldChar w:fldCharType="begin"/>
        </w:r>
        <w:r w:rsidR="00345ACB">
          <w:rPr>
            <w:noProof/>
            <w:webHidden/>
          </w:rPr>
          <w:instrText xml:space="preserve"> PAGEREF _Toc382912345 \h </w:instrText>
        </w:r>
        <w:r w:rsidR="00345ACB">
          <w:rPr>
            <w:noProof/>
            <w:webHidden/>
          </w:rPr>
        </w:r>
        <w:r w:rsidR="00345ACB">
          <w:rPr>
            <w:noProof/>
            <w:webHidden/>
          </w:rPr>
          <w:fldChar w:fldCharType="separate"/>
        </w:r>
        <w:r w:rsidR="00345ACB">
          <w:rPr>
            <w:noProof/>
            <w:webHidden/>
          </w:rPr>
          <w:t>231</w:t>
        </w:r>
        <w:r w:rsidR="00345ACB">
          <w:rPr>
            <w:noProof/>
            <w:webHidden/>
          </w:rPr>
          <w:fldChar w:fldCharType="end"/>
        </w:r>
      </w:hyperlink>
    </w:p>
    <w:p w14:paraId="4210BA00" w14:textId="77777777" w:rsidR="00345ACB" w:rsidRDefault="00E76D1B">
      <w:pPr>
        <w:pStyle w:val="TOC2"/>
        <w:rPr>
          <w:rFonts w:eastAsia="Times New Roman"/>
          <w:noProof/>
          <w:sz w:val="24"/>
          <w:szCs w:val="24"/>
          <w:lang w:val="de-DE" w:eastAsia="de-DE"/>
        </w:rPr>
      </w:pPr>
      <w:hyperlink w:anchor="_Toc382912346" w:history="1">
        <w:r w:rsidR="00345ACB" w:rsidRPr="00B666ED">
          <w:rPr>
            <w:rStyle w:val="Hyperlink"/>
            <w:noProof/>
          </w:rPr>
          <w:t>X1.1 Introduction</w:t>
        </w:r>
        <w:r w:rsidR="00345ACB">
          <w:rPr>
            <w:noProof/>
            <w:webHidden/>
          </w:rPr>
          <w:tab/>
        </w:r>
        <w:r w:rsidR="00345ACB">
          <w:rPr>
            <w:noProof/>
            <w:webHidden/>
          </w:rPr>
          <w:fldChar w:fldCharType="begin"/>
        </w:r>
        <w:r w:rsidR="00345ACB">
          <w:rPr>
            <w:noProof/>
            <w:webHidden/>
          </w:rPr>
          <w:instrText xml:space="preserve"> PAGEREF _Toc382912346 \h </w:instrText>
        </w:r>
        <w:r w:rsidR="00345ACB">
          <w:rPr>
            <w:noProof/>
            <w:webHidden/>
          </w:rPr>
        </w:r>
        <w:r w:rsidR="00345ACB">
          <w:rPr>
            <w:noProof/>
            <w:webHidden/>
          </w:rPr>
          <w:fldChar w:fldCharType="separate"/>
        </w:r>
        <w:r w:rsidR="00345ACB">
          <w:rPr>
            <w:noProof/>
            <w:webHidden/>
          </w:rPr>
          <w:t>231</w:t>
        </w:r>
        <w:r w:rsidR="00345ACB">
          <w:rPr>
            <w:noProof/>
            <w:webHidden/>
          </w:rPr>
          <w:fldChar w:fldCharType="end"/>
        </w:r>
      </w:hyperlink>
    </w:p>
    <w:p w14:paraId="16BC7210" w14:textId="77777777" w:rsidR="00345ACB" w:rsidRDefault="00E76D1B">
      <w:pPr>
        <w:pStyle w:val="TOC2"/>
        <w:rPr>
          <w:rFonts w:eastAsia="Times New Roman"/>
          <w:noProof/>
          <w:sz w:val="24"/>
          <w:szCs w:val="24"/>
          <w:lang w:val="de-DE" w:eastAsia="de-DE"/>
        </w:rPr>
      </w:pPr>
      <w:hyperlink w:anchor="_Toc382912347" w:history="1">
        <w:r w:rsidR="00345ACB" w:rsidRPr="00B666ED">
          <w:rPr>
            <w:rStyle w:val="Hyperlink"/>
            <w:noProof/>
            <w:lang w:val="fr-FR"/>
          </w:rPr>
          <w:t>X1.2</w:t>
        </w:r>
        <w:r w:rsidR="00345ACB">
          <w:rPr>
            <w:rFonts w:eastAsia="Times New Roman"/>
            <w:noProof/>
            <w:sz w:val="24"/>
            <w:szCs w:val="24"/>
            <w:lang w:val="de-DE" w:eastAsia="de-DE"/>
          </w:rPr>
          <w:tab/>
        </w:r>
        <w:r w:rsidR="00345ACB" w:rsidRPr="00B666ED">
          <w:rPr>
            <w:rStyle w:val="Hyperlink"/>
            <w:noProof/>
            <w:lang w:val="fr-FR"/>
          </w:rPr>
          <w:t>Language codes</w:t>
        </w:r>
        <w:r w:rsidR="00345ACB">
          <w:rPr>
            <w:noProof/>
            <w:webHidden/>
          </w:rPr>
          <w:tab/>
        </w:r>
        <w:r w:rsidR="00345ACB">
          <w:rPr>
            <w:noProof/>
            <w:webHidden/>
          </w:rPr>
          <w:fldChar w:fldCharType="begin"/>
        </w:r>
        <w:r w:rsidR="00345ACB">
          <w:rPr>
            <w:noProof/>
            <w:webHidden/>
          </w:rPr>
          <w:instrText xml:space="preserve"> PAGEREF _Toc382912347 \h </w:instrText>
        </w:r>
        <w:r w:rsidR="00345ACB">
          <w:rPr>
            <w:noProof/>
            <w:webHidden/>
          </w:rPr>
        </w:r>
        <w:r w:rsidR="00345ACB">
          <w:rPr>
            <w:noProof/>
            <w:webHidden/>
          </w:rPr>
          <w:fldChar w:fldCharType="separate"/>
        </w:r>
        <w:r w:rsidR="00345ACB">
          <w:rPr>
            <w:noProof/>
            <w:webHidden/>
          </w:rPr>
          <w:t>231</w:t>
        </w:r>
        <w:r w:rsidR="00345ACB">
          <w:rPr>
            <w:noProof/>
            <w:webHidden/>
          </w:rPr>
          <w:fldChar w:fldCharType="end"/>
        </w:r>
      </w:hyperlink>
    </w:p>
    <w:p w14:paraId="56707E0B" w14:textId="77777777" w:rsidR="00345ACB" w:rsidRDefault="00E76D1B">
      <w:pPr>
        <w:pStyle w:val="TOC2"/>
        <w:rPr>
          <w:rFonts w:eastAsia="Times New Roman"/>
          <w:noProof/>
          <w:sz w:val="24"/>
          <w:szCs w:val="24"/>
          <w:lang w:val="de-DE" w:eastAsia="de-DE"/>
        </w:rPr>
      </w:pPr>
      <w:hyperlink w:anchor="_Toc382912348" w:history="1">
        <w:r w:rsidR="00345ACB" w:rsidRPr="00B666ED">
          <w:rPr>
            <w:rStyle w:val="Hyperlink"/>
            <w:noProof/>
          </w:rPr>
          <w:t>X1.3</w:t>
        </w:r>
        <w:r w:rsidR="00345ACB">
          <w:rPr>
            <w:rFonts w:eastAsia="Times New Roman"/>
            <w:noProof/>
            <w:sz w:val="24"/>
            <w:szCs w:val="24"/>
            <w:lang w:val="de-DE" w:eastAsia="de-DE"/>
          </w:rPr>
          <w:tab/>
        </w:r>
        <w:r w:rsidR="00345ACB" w:rsidRPr="00B666ED">
          <w:rPr>
            <w:rStyle w:val="Hyperlink"/>
            <w:noProof/>
          </w:rPr>
          <w:t>Country codes</w:t>
        </w:r>
        <w:r w:rsidR="00345ACB">
          <w:rPr>
            <w:noProof/>
            <w:webHidden/>
          </w:rPr>
          <w:tab/>
        </w:r>
        <w:r w:rsidR="00345ACB">
          <w:rPr>
            <w:noProof/>
            <w:webHidden/>
          </w:rPr>
          <w:fldChar w:fldCharType="begin"/>
        </w:r>
        <w:r w:rsidR="00345ACB">
          <w:rPr>
            <w:noProof/>
            <w:webHidden/>
          </w:rPr>
          <w:instrText xml:space="preserve"> PAGEREF _Toc382912348 \h </w:instrText>
        </w:r>
        <w:r w:rsidR="00345ACB">
          <w:rPr>
            <w:noProof/>
            <w:webHidden/>
          </w:rPr>
        </w:r>
        <w:r w:rsidR="00345ACB">
          <w:rPr>
            <w:noProof/>
            <w:webHidden/>
          </w:rPr>
          <w:fldChar w:fldCharType="separate"/>
        </w:r>
        <w:r w:rsidR="00345ACB">
          <w:rPr>
            <w:noProof/>
            <w:webHidden/>
          </w:rPr>
          <w:t>231</w:t>
        </w:r>
        <w:r w:rsidR="00345ACB">
          <w:rPr>
            <w:noProof/>
            <w:webHidden/>
          </w:rPr>
          <w:fldChar w:fldCharType="end"/>
        </w:r>
      </w:hyperlink>
    </w:p>
    <w:p w14:paraId="34A0489C" w14:textId="77777777" w:rsidR="00345ACB" w:rsidRDefault="00E76D1B">
      <w:pPr>
        <w:pStyle w:val="TOC1"/>
        <w:rPr>
          <w:rFonts w:eastAsia="Times New Roman"/>
          <w:caps w:val="0"/>
          <w:noProof/>
          <w:sz w:val="24"/>
          <w:szCs w:val="24"/>
          <w:lang w:val="de-DE" w:eastAsia="de-DE"/>
        </w:rPr>
      </w:pPr>
      <w:hyperlink w:anchor="_Toc382912349" w:history="1">
        <w:r w:rsidR="00345ACB" w:rsidRPr="00B666ED">
          <w:rPr>
            <w:rStyle w:val="Hyperlink"/>
            <w:noProof/>
          </w:rPr>
          <w:t>X2</w:t>
        </w:r>
        <w:r w:rsidR="00345ACB">
          <w:rPr>
            <w:rFonts w:eastAsia="Times New Roman"/>
            <w:caps w:val="0"/>
            <w:noProof/>
            <w:sz w:val="24"/>
            <w:szCs w:val="24"/>
            <w:lang w:val="de-DE" w:eastAsia="de-DE"/>
          </w:rPr>
          <w:tab/>
        </w:r>
        <w:r w:rsidR="00345ACB" w:rsidRPr="00B666ED">
          <w:rPr>
            <w:rStyle w:val="Hyperlink"/>
            <w:noProof/>
          </w:rPr>
          <w:t>SAMPLE MLMs</w:t>
        </w:r>
        <w:r w:rsidR="00345ACB">
          <w:rPr>
            <w:noProof/>
            <w:webHidden/>
          </w:rPr>
          <w:tab/>
        </w:r>
        <w:r w:rsidR="00345ACB">
          <w:rPr>
            <w:noProof/>
            <w:webHidden/>
          </w:rPr>
          <w:fldChar w:fldCharType="begin"/>
        </w:r>
        <w:r w:rsidR="00345ACB">
          <w:rPr>
            <w:noProof/>
            <w:webHidden/>
          </w:rPr>
          <w:instrText xml:space="preserve"> PAGEREF _Toc382912349 \h </w:instrText>
        </w:r>
        <w:r w:rsidR="00345ACB">
          <w:rPr>
            <w:noProof/>
            <w:webHidden/>
          </w:rPr>
        </w:r>
        <w:r w:rsidR="00345ACB">
          <w:rPr>
            <w:noProof/>
            <w:webHidden/>
          </w:rPr>
          <w:fldChar w:fldCharType="separate"/>
        </w:r>
        <w:r w:rsidR="00345ACB">
          <w:rPr>
            <w:noProof/>
            <w:webHidden/>
          </w:rPr>
          <w:t>233</w:t>
        </w:r>
        <w:r w:rsidR="00345ACB">
          <w:rPr>
            <w:noProof/>
            <w:webHidden/>
          </w:rPr>
          <w:fldChar w:fldCharType="end"/>
        </w:r>
      </w:hyperlink>
    </w:p>
    <w:p w14:paraId="040E4FA2" w14:textId="77777777" w:rsidR="00345ACB" w:rsidRDefault="00E76D1B">
      <w:pPr>
        <w:pStyle w:val="TOC2"/>
        <w:rPr>
          <w:rFonts w:eastAsia="Times New Roman"/>
          <w:noProof/>
          <w:sz w:val="24"/>
          <w:szCs w:val="24"/>
          <w:lang w:val="de-DE" w:eastAsia="de-DE"/>
        </w:rPr>
      </w:pPr>
      <w:hyperlink w:anchor="_Toc382912350" w:history="1">
        <w:r w:rsidR="00345ACB" w:rsidRPr="00B666ED">
          <w:rPr>
            <w:rStyle w:val="Hyperlink"/>
            <w:noProof/>
          </w:rPr>
          <w:t>X2.1</w:t>
        </w:r>
        <w:r w:rsidR="00345ACB">
          <w:rPr>
            <w:rFonts w:eastAsia="Times New Roman"/>
            <w:noProof/>
            <w:sz w:val="24"/>
            <w:szCs w:val="24"/>
            <w:lang w:val="de-DE" w:eastAsia="de-DE"/>
          </w:rPr>
          <w:tab/>
        </w:r>
        <w:r w:rsidR="00345ACB" w:rsidRPr="00B666ED">
          <w:rPr>
            <w:rStyle w:val="Hyperlink"/>
            <w:noProof/>
          </w:rPr>
          <w:t>Data Interpretation MLM</w:t>
        </w:r>
        <w:r w:rsidR="00345ACB">
          <w:rPr>
            <w:noProof/>
            <w:webHidden/>
          </w:rPr>
          <w:tab/>
        </w:r>
        <w:r w:rsidR="00345ACB">
          <w:rPr>
            <w:noProof/>
            <w:webHidden/>
          </w:rPr>
          <w:fldChar w:fldCharType="begin"/>
        </w:r>
        <w:r w:rsidR="00345ACB">
          <w:rPr>
            <w:noProof/>
            <w:webHidden/>
          </w:rPr>
          <w:instrText xml:space="preserve"> PAGEREF _Toc382912350 \h </w:instrText>
        </w:r>
        <w:r w:rsidR="00345ACB">
          <w:rPr>
            <w:noProof/>
            <w:webHidden/>
          </w:rPr>
        </w:r>
        <w:r w:rsidR="00345ACB">
          <w:rPr>
            <w:noProof/>
            <w:webHidden/>
          </w:rPr>
          <w:fldChar w:fldCharType="separate"/>
        </w:r>
        <w:r w:rsidR="00345ACB">
          <w:rPr>
            <w:noProof/>
            <w:webHidden/>
          </w:rPr>
          <w:t>233</w:t>
        </w:r>
        <w:r w:rsidR="00345ACB">
          <w:rPr>
            <w:noProof/>
            <w:webHidden/>
          </w:rPr>
          <w:fldChar w:fldCharType="end"/>
        </w:r>
      </w:hyperlink>
    </w:p>
    <w:p w14:paraId="3411ADDA" w14:textId="77777777" w:rsidR="00345ACB" w:rsidRDefault="00E76D1B">
      <w:pPr>
        <w:pStyle w:val="TOC2"/>
        <w:rPr>
          <w:rFonts w:eastAsia="Times New Roman"/>
          <w:noProof/>
          <w:sz w:val="24"/>
          <w:szCs w:val="24"/>
          <w:lang w:val="de-DE" w:eastAsia="de-DE"/>
        </w:rPr>
      </w:pPr>
      <w:hyperlink w:anchor="_Toc382912351" w:history="1">
        <w:r w:rsidR="00345ACB" w:rsidRPr="00B666ED">
          <w:rPr>
            <w:rStyle w:val="Hyperlink"/>
            <w:noProof/>
          </w:rPr>
          <w:t>X2.2</w:t>
        </w:r>
        <w:r w:rsidR="00345ACB">
          <w:rPr>
            <w:rFonts w:eastAsia="Times New Roman"/>
            <w:noProof/>
            <w:sz w:val="24"/>
            <w:szCs w:val="24"/>
            <w:lang w:val="de-DE" w:eastAsia="de-DE"/>
          </w:rPr>
          <w:tab/>
        </w:r>
        <w:r w:rsidR="00345ACB" w:rsidRPr="00B666ED">
          <w:rPr>
            <w:rStyle w:val="Hyperlink"/>
            <w:noProof/>
          </w:rPr>
          <w:t>Research Study Screening MLM</w:t>
        </w:r>
        <w:r w:rsidR="00345ACB">
          <w:rPr>
            <w:noProof/>
            <w:webHidden/>
          </w:rPr>
          <w:tab/>
        </w:r>
        <w:r w:rsidR="00345ACB">
          <w:rPr>
            <w:noProof/>
            <w:webHidden/>
          </w:rPr>
          <w:fldChar w:fldCharType="begin"/>
        </w:r>
        <w:r w:rsidR="00345ACB">
          <w:rPr>
            <w:noProof/>
            <w:webHidden/>
          </w:rPr>
          <w:instrText xml:space="preserve"> PAGEREF _Toc382912351 \h </w:instrText>
        </w:r>
        <w:r w:rsidR="00345ACB">
          <w:rPr>
            <w:noProof/>
            <w:webHidden/>
          </w:rPr>
        </w:r>
        <w:r w:rsidR="00345ACB">
          <w:rPr>
            <w:noProof/>
            <w:webHidden/>
          </w:rPr>
          <w:fldChar w:fldCharType="separate"/>
        </w:r>
        <w:r w:rsidR="00345ACB">
          <w:rPr>
            <w:noProof/>
            <w:webHidden/>
          </w:rPr>
          <w:t>235</w:t>
        </w:r>
        <w:r w:rsidR="00345ACB">
          <w:rPr>
            <w:noProof/>
            <w:webHidden/>
          </w:rPr>
          <w:fldChar w:fldCharType="end"/>
        </w:r>
      </w:hyperlink>
    </w:p>
    <w:p w14:paraId="25476049" w14:textId="77777777" w:rsidR="00345ACB" w:rsidRDefault="00E76D1B">
      <w:pPr>
        <w:pStyle w:val="TOC2"/>
        <w:rPr>
          <w:rFonts w:eastAsia="Times New Roman"/>
          <w:noProof/>
          <w:sz w:val="24"/>
          <w:szCs w:val="24"/>
          <w:lang w:val="de-DE" w:eastAsia="de-DE"/>
        </w:rPr>
      </w:pPr>
      <w:hyperlink w:anchor="_Toc382912352" w:history="1">
        <w:r w:rsidR="00345ACB" w:rsidRPr="00B666ED">
          <w:rPr>
            <w:rStyle w:val="Hyperlink"/>
            <w:noProof/>
          </w:rPr>
          <w:t>X2.3</w:t>
        </w:r>
        <w:r w:rsidR="00345ACB">
          <w:rPr>
            <w:rFonts w:eastAsia="Times New Roman"/>
            <w:noProof/>
            <w:sz w:val="24"/>
            <w:szCs w:val="24"/>
            <w:lang w:val="de-DE" w:eastAsia="de-DE"/>
          </w:rPr>
          <w:tab/>
        </w:r>
        <w:r w:rsidR="00345ACB" w:rsidRPr="00B666ED">
          <w:rPr>
            <w:rStyle w:val="Hyperlink"/>
            <w:noProof/>
          </w:rPr>
          <w:t>Contraindication Alert MLM</w:t>
        </w:r>
        <w:r w:rsidR="00345ACB">
          <w:rPr>
            <w:noProof/>
            <w:webHidden/>
          </w:rPr>
          <w:tab/>
        </w:r>
        <w:r w:rsidR="00345ACB">
          <w:rPr>
            <w:noProof/>
            <w:webHidden/>
          </w:rPr>
          <w:fldChar w:fldCharType="begin"/>
        </w:r>
        <w:r w:rsidR="00345ACB">
          <w:rPr>
            <w:noProof/>
            <w:webHidden/>
          </w:rPr>
          <w:instrText xml:space="preserve"> PAGEREF _Toc382912352 \h </w:instrText>
        </w:r>
        <w:r w:rsidR="00345ACB">
          <w:rPr>
            <w:noProof/>
            <w:webHidden/>
          </w:rPr>
        </w:r>
        <w:r w:rsidR="00345ACB">
          <w:rPr>
            <w:noProof/>
            <w:webHidden/>
          </w:rPr>
          <w:fldChar w:fldCharType="separate"/>
        </w:r>
        <w:r w:rsidR="00345ACB">
          <w:rPr>
            <w:noProof/>
            <w:webHidden/>
          </w:rPr>
          <w:t>237</w:t>
        </w:r>
        <w:r w:rsidR="00345ACB">
          <w:rPr>
            <w:noProof/>
            <w:webHidden/>
          </w:rPr>
          <w:fldChar w:fldCharType="end"/>
        </w:r>
      </w:hyperlink>
    </w:p>
    <w:p w14:paraId="3E458D10" w14:textId="77777777" w:rsidR="00345ACB" w:rsidRDefault="00E76D1B">
      <w:pPr>
        <w:pStyle w:val="TOC2"/>
        <w:rPr>
          <w:rFonts w:eastAsia="Times New Roman"/>
          <w:noProof/>
          <w:sz w:val="24"/>
          <w:szCs w:val="24"/>
          <w:lang w:val="de-DE" w:eastAsia="de-DE"/>
        </w:rPr>
      </w:pPr>
      <w:hyperlink w:anchor="_Toc382912353" w:history="1">
        <w:r w:rsidR="00345ACB" w:rsidRPr="00B666ED">
          <w:rPr>
            <w:rStyle w:val="Hyperlink"/>
            <w:noProof/>
          </w:rPr>
          <w:t>X2.4</w:t>
        </w:r>
        <w:r w:rsidR="00345ACB">
          <w:rPr>
            <w:rFonts w:eastAsia="Times New Roman"/>
            <w:noProof/>
            <w:sz w:val="24"/>
            <w:szCs w:val="24"/>
            <w:lang w:val="de-DE" w:eastAsia="de-DE"/>
          </w:rPr>
          <w:tab/>
        </w:r>
        <w:r w:rsidR="00345ACB" w:rsidRPr="00B666ED">
          <w:rPr>
            <w:rStyle w:val="Hyperlink"/>
            <w:noProof/>
          </w:rPr>
          <w:t>Management Suggestion MLM</w:t>
        </w:r>
        <w:r w:rsidR="00345ACB">
          <w:rPr>
            <w:noProof/>
            <w:webHidden/>
          </w:rPr>
          <w:tab/>
        </w:r>
        <w:r w:rsidR="00345ACB">
          <w:rPr>
            <w:noProof/>
            <w:webHidden/>
          </w:rPr>
          <w:fldChar w:fldCharType="begin"/>
        </w:r>
        <w:r w:rsidR="00345ACB">
          <w:rPr>
            <w:noProof/>
            <w:webHidden/>
          </w:rPr>
          <w:instrText xml:space="preserve"> PAGEREF _Toc382912353 \h </w:instrText>
        </w:r>
        <w:r w:rsidR="00345ACB">
          <w:rPr>
            <w:noProof/>
            <w:webHidden/>
          </w:rPr>
        </w:r>
        <w:r w:rsidR="00345ACB">
          <w:rPr>
            <w:noProof/>
            <w:webHidden/>
          </w:rPr>
          <w:fldChar w:fldCharType="separate"/>
        </w:r>
        <w:r w:rsidR="00345ACB">
          <w:rPr>
            <w:noProof/>
            <w:webHidden/>
          </w:rPr>
          <w:t>238</w:t>
        </w:r>
        <w:r w:rsidR="00345ACB">
          <w:rPr>
            <w:noProof/>
            <w:webHidden/>
          </w:rPr>
          <w:fldChar w:fldCharType="end"/>
        </w:r>
      </w:hyperlink>
    </w:p>
    <w:p w14:paraId="0D416FAA" w14:textId="77777777" w:rsidR="00345ACB" w:rsidRDefault="00E76D1B">
      <w:pPr>
        <w:pStyle w:val="TOC2"/>
        <w:rPr>
          <w:rFonts w:eastAsia="Times New Roman"/>
          <w:noProof/>
          <w:sz w:val="24"/>
          <w:szCs w:val="24"/>
          <w:lang w:val="de-DE" w:eastAsia="de-DE"/>
        </w:rPr>
      </w:pPr>
      <w:hyperlink w:anchor="_Toc382912354" w:history="1">
        <w:r w:rsidR="00345ACB" w:rsidRPr="00B666ED">
          <w:rPr>
            <w:rStyle w:val="Hyperlink"/>
            <w:noProof/>
          </w:rPr>
          <w:t>X2.5</w:t>
        </w:r>
        <w:r w:rsidR="00345ACB">
          <w:rPr>
            <w:rFonts w:eastAsia="Times New Roman"/>
            <w:noProof/>
            <w:sz w:val="24"/>
            <w:szCs w:val="24"/>
            <w:lang w:val="de-DE" w:eastAsia="de-DE"/>
          </w:rPr>
          <w:tab/>
        </w:r>
        <w:r w:rsidR="00345ACB" w:rsidRPr="00B666ED">
          <w:rPr>
            <w:rStyle w:val="Hyperlink"/>
            <w:noProof/>
          </w:rPr>
          <w:t>Monitoring MLM</w:t>
        </w:r>
        <w:r w:rsidR="00345ACB">
          <w:rPr>
            <w:noProof/>
            <w:webHidden/>
          </w:rPr>
          <w:tab/>
        </w:r>
        <w:r w:rsidR="00345ACB">
          <w:rPr>
            <w:noProof/>
            <w:webHidden/>
          </w:rPr>
          <w:fldChar w:fldCharType="begin"/>
        </w:r>
        <w:r w:rsidR="00345ACB">
          <w:rPr>
            <w:noProof/>
            <w:webHidden/>
          </w:rPr>
          <w:instrText xml:space="preserve"> PAGEREF _Toc382912354 \h </w:instrText>
        </w:r>
        <w:r w:rsidR="00345ACB">
          <w:rPr>
            <w:noProof/>
            <w:webHidden/>
          </w:rPr>
        </w:r>
        <w:r w:rsidR="00345ACB">
          <w:rPr>
            <w:noProof/>
            <w:webHidden/>
          </w:rPr>
          <w:fldChar w:fldCharType="separate"/>
        </w:r>
        <w:r w:rsidR="00345ACB">
          <w:rPr>
            <w:noProof/>
            <w:webHidden/>
          </w:rPr>
          <w:t>240</w:t>
        </w:r>
        <w:r w:rsidR="00345ACB">
          <w:rPr>
            <w:noProof/>
            <w:webHidden/>
          </w:rPr>
          <w:fldChar w:fldCharType="end"/>
        </w:r>
      </w:hyperlink>
    </w:p>
    <w:p w14:paraId="22657FDC" w14:textId="77777777" w:rsidR="00345ACB" w:rsidRDefault="00E76D1B">
      <w:pPr>
        <w:pStyle w:val="TOC2"/>
        <w:rPr>
          <w:rFonts w:eastAsia="Times New Roman"/>
          <w:noProof/>
          <w:sz w:val="24"/>
          <w:szCs w:val="24"/>
          <w:lang w:val="de-DE" w:eastAsia="de-DE"/>
        </w:rPr>
      </w:pPr>
      <w:hyperlink w:anchor="_Toc382912355" w:history="1">
        <w:r w:rsidR="00345ACB" w:rsidRPr="00B666ED">
          <w:rPr>
            <w:rStyle w:val="Hyperlink"/>
            <w:noProof/>
          </w:rPr>
          <w:t>X2.6</w:t>
        </w:r>
        <w:r w:rsidR="00345ACB">
          <w:rPr>
            <w:rFonts w:eastAsia="Times New Roman"/>
            <w:noProof/>
            <w:sz w:val="24"/>
            <w:szCs w:val="24"/>
            <w:lang w:val="de-DE" w:eastAsia="de-DE"/>
          </w:rPr>
          <w:tab/>
        </w:r>
        <w:r w:rsidR="00345ACB" w:rsidRPr="00B666ED">
          <w:rPr>
            <w:rStyle w:val="Hyperlink"/>
            <w:noProof/>
          </w:rPr>
          <w:t>Management Suggestion MLM</w:t>
        </w:r>
        <w:r w:rsidR="00345ACB">
          <w:rPr>
            <w:noProof/>
            <w:webHidden/>
          </w:rPr>
          <w:tab/>
        </w:r>
        <w:r w:rsidR="00345ACB">
          <w:rPr>
            <w:noProof/>
            <w:webHidden/>
          </w:rPr>
          <w:fldChar w:fldCharType="begin"/>
        </w:r>
        <w:r w:rsidR="00345ACB">
          <w:rPr>
            <w:noProof/>
            <w:webHidden/>
          </w:rPr>
          <w:instrText xml:space="preserve"> PAGEREF _Toc382912355 \h </w:instrText>
        </w:r>
        <w:r w:rsidR="00345ACB">
          <w:rPr>
            <w:noProof/>
            <w:webHidden/>
          </w:rPr>
        </w:r>
        <w:r w:rsidR="00345ACB">
          <w:rPr>
            <w:noProof/>
            <w:webHidden/>
          </w:rPr>
          <w:fldChar w:fldCharType="separate"/>
        </w:r>
        <w:r w:rsidR="00345ACB">
          <w:rPr>
            <w:noProof/>
            <w:webHidden/>
          </w:rPr>
          <w:t>241</w:t>
        </w:r>
        <w:r w:rsidR="00345ACB">
          <w:rPr>
            <w:noProof/>
            <w:webHidden/>
          </w:rPr>
          <w:fldChar w:fldCharType="end"/>
        </w:r>
      </w:hyperlink>
    </w:p>
    <w:p w14:paraId="2AE6F01E" w14:textId="77777777" w:rsidR="00345ACB" w:rsidRDefault="00E76D1B">
      <w:pPr>
        <w:pStyle w:val="TOC2"/>
        <w:rPr>
          <w:rFonts w:eastAsia="Times New Roman"/>
          <w:noProof/>
          <w:sz w:val="24"/>
          <w:szCs w:val="24"/>
          <w:lang w:val="de-DE" w:eastAsia="de-DE"/>
        </w:rPr>
      </w:pPr>
      <w:hyperlink w:anchor="_Toc382912356" w:history="1">
        <w:r w:rsidR="00345ACB" w:rsidRPr="00B666ED">
          <w:rPr>
            <w:rStyle w:val="Hyperlink"/>
            <w:noProof/>
          </w:rPr>
          <w:t>X2.7</w:t>
        </w:r>
        <w:r w:rsidR="00345ACB">
          <w:rPr>
            <w:rFonts w:eastAsia="Times New Roman"/>
            <w:noProof/>
            <w:sz w:val="24"/>
            <w:szCs w:val="24"/>
            <w:lang w:val="de-DE" w:eastAsia="de-DE"/>
          </w:rPr>
          <w:tab/>
        </w:r>
        <w:r w:rsidR="00345ACB" w:rsidRPr="00B666ED">
          <w:rPr>
            <w:rStyle w:val="Hyperlink"/>
            <w:noProof/>
          </w:rPr>
          <w:t>MLM Translated from CARE</w:t>
        </w:r>
        <w:r w:rsidR="00345ACB">
          <w:rPr>
            <w:noProof/>
            <w:webHidden/>
          </w:rPr>
          <w:tab/>
        </w:r>
        <w:r w:rsidR="00345ACB">
          <w:rPr>
            <w:noProof/>
            <w:webHidden/>
          </w:rPr>
          <w:fldChar w:fldCharType="begin"/>
        </w:r>
        <w:r w:rsidR="00345ACB">
          <w:rPr>
            <w:noProof/>
            <w:webHidden/>
          </w:rPr>
          <w:instrText xml:space="preserve"> PAGEREF _Toc382912356 \h </w:instrText>
        </w:r>
        <w:r w:rsidR="00345ACB">
          <w:rPr>
            <w:noProof/>
            <w:webHidden/>
          </w:rPr>
        </w:r>
        <w:r w:rsidR="00345ACB">
          <w:rPr>
            <w:noProof/>
            <w:webHidden/>
          </w:rPr>
          <w:fldChar w:fldCharType="separate"/>
        </w:r>
        <w:r w:rsidR="00345ACB">
          <w:rPr>
            <w:noProof/>
            <w:webHidden/>
          </w:rPr>
          <w:t>241</w:t>
        </w:r>
        <w:r w:rsidR="00345ACB">
          <w:rPr>
            <w:noProof/>
            <w:webHidden/>
          </w:rPr>
          <w:fldChar w:fldCharType="end"/>
        </w:r>
      </w:hyperlink>
    </w:p>
    <w:p w14:paraId="78967687" w14:textId="77777777" w:rsidR="00345ACB" w:rsidRDefault="00E76D1B">
      <w:pPr>
        <w:pStyle w:val="TOC2"/>
        <w:rPr>
          <w:rFonts w:eastAsia="Times New Roman"/>
          <w:noProof/>
          <w:sz w:val="24"/>
          <w:szCs w:val="24"/>
          <w:lang w:val="de-DE" w:eastAsia="de-DE"/>
        </w:rPr>
      </w:pPr>
      <w:hyperlink w:anchor="_Toc382912357" w:history="1">
        <w:r w:rsidR="00345ACB" w:rsidRPr="00B666ED">
          <w:rPr>
            <w:rStyle w:val="Hyperlink"/>
            <w:noProof/>
          </w:rPr>
          <w:t>X2.8</w:t>
        </w:r>
        <w:r w:rsidR="00345ACB">
          <w:rPr>
            <w:rFonts w:eastAsia="Times New Roman"/>
            <w:noProof/>
            <w:sz w:val="24"/>
            <w:szCs w:val="24"/>
            <w:lang w:val="de-DE" w:eastAsia="de-DE"/>
          </w:rPr>
          <w:tab/>
        </w:r>
        <w:r w:rsidR="00345ACB" w:rsidRPr="00B666ED">
          <w:rPr>
            <w:rStyle w:val="Hyperlink"/>
            <w:noProof/>
          </w:rPr>
          <w:t>MLM Using While Loop</w:t>
        </w:r>
        <w:r w:rsidR="00345ACB">
          <w:rPr>
            <w:noProof/>
            <w:webHidden/>
          </w:rPr>
          <w:tab/>
        </w:r>
        <w:r w:rsidR="00345ACB">
          <w:rPr>
            <w:noProof/>
            <w:webHidden/>
          </w:rPr>
          <w:fldChar w:fldCharType="begin"/>
        </w:r>
        <w:r w:rsidR="00345ACB">
          <w:rPr>
            <w:noProof/>
            <w:webHidden/>
          </w:rPr>
          <w:instrText xml:space="preserve"> PAGEREF _Toc382912357 \h </w:instrText>
        </w:r>
        <w:r w:rsidR="00345ACB">
          <w:rPr>
            <w:noProof/>
            <w:webHidden/>
          </w:rPr>
        </w:r>
        <w:r w:rsidR="00345ACB">
          <w:rPr>
            <w:noProof/>
            <w:webHidden/>
          </w:rPr>
          <w:fldChar w:fldCharType="separate"/>
        </w:r>
        <w:r w:rsidR="00345ACB">
          <w:rPr>
            <w:noProof/>
            <w:webHidden/>
          </w:rPr>
          <w:t>243</w:t>
        </w:r>
        <w:r w:rsidR="00345ACB">
          <w:rPr>
            <w:noProof/>
            <w:webHidden/>
          </w:rPr>
          <w:fldChar w:fldCharType="end"/>
        </w:r>
      </w:hyperlink>
    </w:p>
    <w:p w14:paraId="3F4E0BC2" w14:textId="77777777" w:rsidR="00345ACB" w:rsidRDefault="00E76D1B">
      <w:pPr>
        <w:pStyle w:val="TOC2"/>
        <w:rPr>
          <w:rFonts w:eastAsia="Times New Roman"/>
          <w:noProof/>
          <w:sz w:val="24"/>
          <w:szCs w:val="24"/>
          <w:lang w:val="de-DE" w:eastAsia="de-DE"/>
        </w:rPr>
      </w:pPr>
      <w:hyperlink w:anchor="_Toc382912358" w:history="1">
        <w:r w:rsidR="00345ACB" w:rsidRPr="00B666ED">
          <w:rPr>
            <w:rStyle w:val="Hyperlink"/>
            <w:noProof/>
          </w:rPr>
          <w:t>X2.9</w:t>
        </w:r>
        <w:r w:rsidR="00345ACB">
          <w:rPr>
            <w:rFonts w:eastAsia="Times New Roman"/>
            <w:noProof/>
            <w:sz w:val="24"/>
            <w:szCs w:val="24"/>
            <w:lang w:val="de-DE" w:eastAsia="de-DE"/>
          </w:rPr>
          <w:tab/>
        </w:r>
        <w:r w:rsidR="00345ACB" w:rsidRPr="00B666ED">
          <w:rPr>
            <w:rStyle w:val="Hyperlink"/>
            <w:noProof/>
          </w:rPr>
          <w:t>MLM Fever Calculation - Crisp</w:t>
        </w:r>
        <w:r w:rsidR="00345ACB">
          <w:rPr>
            <w:noProof/>
            <w:webHidden/>
          </w:rPr>
          <w:tab/>
        </w:r>
        <w:r w:rsidR="00345ACB">
          <w:rPr>
            <w:noProof/>
            <w:webHidden/>
          </w:rPr>
          <w:fldChar w:fldCharType="begin"/>
        </w:r>
        <w:r w:rsidR="00345ACB">
          <w:rPr>
            <w:noProof/>
            <w:webHidden/>
          </w:rPr>
          <w:instrText xml:space="preserve"> PAGEREF _Toc382912358 \h </w:instrText>
        </w:r>
        <w:r w:rsidR="00345ACB">
          <w:rPr>
            <w:noProof/>
            <w:webHidden/>
          </w:rPr>
        </w:r>
        <w:r w:rsidR="00345ACB">
          <w:rPr>
            <w:noProof/>
            <w:webHidden/>
          </w:rPr>
          <w:fldChar w:fldCharType="separate"/>
        </w:r>
        <w:r w:rsidR="00345ACB">
          <w:rPr>
            <w:noProof/>
            <w:webHidden/>
          </w:rPr>
          <w:t>244</w:t>
        </w:r>
        <w:r w:rsidR="00345ACB">
          <w:rPr>
            <w:noProof/>
            <w:webHidden/>
          </w:rPr>
          <w:fldChar w:fldCharType="end"/>
        </w:r>
      </w:hyperlink>
    </w:p>
    <w:p w14:paraId="3025EEEA" w14:textId="77777777" w:rsidR="00345ACB" w:rsidRDefault="00E76D1B">
      <w:pPr>
        <w:pStyle w:val="TOC2"/>
        <w:rPr>
          <w:rFonts w:eastAsia="Times New Roman"/>
          <w:noProof/>
          <w:sz w:val="24"/>
          <w:szCs w:val="24"/>
          <w:lang w:val="de-DE" w:eastAsia="de-DE"/>
        </w:rPr>
      </w:pPr>
      <w:hyperlink w:anchor="_Toc382912359" w:history="1">
        <w:r w:rsidR="00345ACB" w:rsidRPr="00B666ED">
          <w:rPr>
            <w:rStyle w:val="Hyperlink"/>
            <w:noProof/>
          </w:rPr>
          <w:t>X2.10</w:t>
        </w:r>
        <w:r w:rsidR="00345ACB">
          <w:rPr>
            <w:rFonts w:eastAsia="Times New Roman"/>
            <w:noProof/>
            <w:sz w:val="24"/>
            <w:szCs w:val="24"/>
            <w:lang w:val="de-DE" w:eastAsia="de-DE"/>
          </w:rPr>
          <w:tab/>
        </w:r>
        <w:r w:rsidR="00345ACB" w:rsidRPr="00B666ED">
          <w:rPr>
            <w:rStyle w:val="Hyperlink"/>
            <w:noProof/>
          </w:rPr>
          <w:t>MLM Fever Calculation – Fuzzy Simulation</w:t>
        </w:r>
        <w:r w:rsidR="00345ACB">
          <w:rPr>
            <w:noProof/>
            <w:webHidden/>
          </w:rPr>
          <w:tab/>
        </w:r>
        <w:r w:rsidR="00345ACB">
          <w:rPr>
            <w:noProof/>
            <w:webHidden/>
          </w:rPr>
          <w:fldChar w:fldCharType="begin"/>
        </w:r>
        <w:r w:rsidR="00345ACB">
          <w:rPr>
            <w:noProof/>
            <w:webHidden/>
          </w:rPr>
          <w:instrText xml:space="preserve"> PAGEREF _Toc382912359 \h </w:instrText>
        </w:r>
        <w:r w:rsidR="00345ACB">
          <w:rPr>
            <w:noProof/>
            <w:webHidden/>
          </w:rPr>
        </w:r>
        <w:r w:rsidR="00345ACB">
          <w:rPr>
            <w:noProof/>
            <w:webHidden/>
          </w:rPr>
          <w:fldChar w:fldCharType="separate"/>
        </w:r>
        <w:r w:rsidR="00345ACB">
          <w:rPr>
            <w:noProof/>
            <w:webHidden/>
          </w:rPr>
          <w:t>245</w:t>
        </w:r>
        <w:r w:rsidR="00345ACB">
          <w:rPr>
            <w:noProof/>
            <w:webHidden/>
          </w:rPr>
          <w:fldChar w:fldCharType="end"/>
        </w:r>
      </w:hyperlink>
    </w:p>
    <w:p w14:paraId="3A4B4DE4" w14:textId="77777777" w:rsidR="00345ACB" w:rsidRDefault="00E76D1B">
      <w:pPr>
        <w:pStyle w:val="TOC2"/>
        <w:rPr>
          <w:rFonts w:eastAsia="Times New Roman"/>
          <w:noProof/>
          <w:sz w:val="24"/>
          <w:szCs w:val="24"/>
          <w:lang w:val="de-DE" w:eastAsia="de-DE"/>
        </w:rPr>
      </w:pPr>
      <w:hyperlink w:anchor="_Toc382912360" w:history="1">
        <w:r w:rsidR="00345ACB" w:rsidRPr="00B666ED">
          <w:rPr>
            <w:rStyle w:val="Hyperlink"/>
            <w:noProof/>
          </w:rPr>
          <w:t>X2.11</w:t>
        </w:r>
        <w:r w:rsidR="00345ACB">
          <w:rPr>
            <w:rFonts w:eastAsia="Times New Roman"/>
            <w:noProof/>
            <w:sz w:val="24"/>
            <w:szCs w:val="24"/>
            <w:lang w:val="de-DE" w:eastAsia="de-DE"/>
          </w:rPr>
          <w:tab/>
        </w:r>
        <w:r w:rsidR="00345ACB" w:rsidRPr="00B666ED">
          <w:rPr>
            <w:rStyle w:val="Hyperlink"/>
            <w:noProof/>
          </w:rPr>
          <w:t>MLM Fever Calculation – Fuzzy Logic</w:t>
        </w:r>
        <w:r w:rsidR="00345ACB">
          <w:rPr>
            <w:noProof/>
            <w:webHidden/>
          </w:rPr>
          <w:tab/>
        </w:r>
        <w:r w:rsidR="00345ACB">
          <w:rPr>
            <w:noProof/>
            <w:webHidden/>
          </w:rPr>
          <w:fldChar w:fldCharType="begin"/>
        </w:r>
        <w:r w:rsidR="00345ACB">
          <w:rPr>
            <w:noProof/>
            <w:webHidden/>
          </w:rPr>
          <w:instrText xml:space="preserve"> PAGEREF _Toc382912360 \h </w:instrText>
        </w:r>
        <w:r w:rsidR="00345ACB">
          <w:rPr>
            <w:noProof/>
            <w:webHidden/>
          </w:rPr>
        </w:r>
        <w:r w:rsidR="00345ACB">
          <w:rPr>
            <w:noProof/>
            <w:webHidden/>
          </w:rPr>
          <w:fldChar w:fldCharType="separate"/>
        </w:r>
        <w:r w:rsidR="00345ACB">
          <w:rPr>
            <w:noProof/>
            <w:webHidden/>
          </w:rPr>
          <w:t>246</w:t>
        </w:r>
        <w:r w:rsidR="00345ACB">
          <w:rPr>
            <w:noProof/>
            <w:webHidden/>
          </w:rPr>
          <w:fldChar w:fldCharType="end"/>
        </w:r>
      </w:hyperlink>
    </w:p>
    <w:p w14:paraId="75F7F738" w14:textId="77777777" w:rsidR="00345ACB" w:rsidRDefault="00E76D1B">
      <w:pPr>
        <w:pStyle w:val="TOC2"/>
        <w:rPr>
          <w:rFonts w:eastAsia="Times New Roman"/>
          <w:noProof/>
          <w:sz w:val="24"/>
          <w:szCs w:val="24"/>
          <w:lang w:val="de-DE" w:eastAsia="de-DE"/>
        </w:rPr>
      </w:pPr>
      <w:hyperlink w:anchor="_Toc382912361" w:history="1">
        <w:r w:rsidR="00345ACB" w:rsidRPr="00B666ED">
          <w:rPr>
            <w:rStyle w:val="Hyperlink"/>
            <w:noProof/>
          </w:rPr>
          <w:t>X2.12</w:t>
        </w:r>
        <w:r w:rsidR="00345ACB">
          <w:rPr>
            <w:rFonts w:eastAsia="Times New Roman"/>
            <w:noProof/>
            <w:sz w:val="24"/>
            <w:szCs w:val="24"/>
            <w:lang w:val="de-DE" w:eastAsia="de-DE"/>
          </w:rPr>
          <w:tab/>
        </w:r>
        <w:r w:rsidR="00345ACB" w:rsidRPr="00B666ED">
          <w:rPr>
            <w:rStyle w:val="Hyperlink"/>
            <w:noProof/>
          </w:rPr>
          <w:t>MLM for Doses Calculation</w:t>
        </w:r>
        <w:r w:rsidR="00345ACB">
          <w:rPr>
            <w:noProof/>
            <w:webHidden/>
          </w:rPr>
          <w:tab/>
        </w:r>
        <w:r w:rsidR="00345ACB">
          <w:rPr>
            <w:noProof/>
            <w:webHidden/>
          </w:rPr>
          <w:fldChar w:fldCharType="begin"/>
        </w:r>
        <w:r w:rsidR="00345ACB">
          <w:rPr>
            <w:noProof/>
            <w:webHidden/>
          </w:rPr>
          <w:instrText xml:space="preserve"> PAGEREF _Toc382912361 \h </w:instrText>
        </w:r>
        <w:r w:rsidR="00345ACB">
          <w:rPr>
            <w:noProof/>
            <w:webHidden/>
          </w:rPr>
        </w:r>
        <w:r w:rsidR="00345ACB">
          <w:rPr>
            <w:noProof/>
            <w:webHidden/>
          </w:rPr>
          <w:fldChar w:fldCharType="separate"/>
        </w:r>
        <w:r w:rsidR="00345ACB">
          <w:rPr>
            <w:noProof/>
            <w:webHidden/>
          </w:rPr>
          <w:t>247</w:t>
        </w:r>
        <w:r w:rsidR="00345ACB">
          <w:rPr>
            <w:noProof/>
            <w:webHidden/>
          </w:rPr>
          <w:fldChar w:fldCharType="end"/>
        </w:r>
      </w:hyperlink>
    </w:p>
    <w:p w14:paraId="44D425EA" w14:textId="77777777" w:rsidR="00345ACB" w:rsidRDefault="00E76D1B">
      <w:pPr>
        <w:pStyle w:val="TOC1"/>
        <w:rPr>
          <w:rFonts w:eastAsia="Times New Roman"/>
          <w:caps w:val="0"/>
          <w:noProof/>
          <w:sz w:val="24"/>
          <w:szCs w:val="24"/>
          <w:lang w:val="de-DE" w:eastAsia="de-DE"/>
        </w:rPr>
      </w:pPr>
      <w:hyperlink w:anchor="_Toc382912362" w:history="1">
        <w:r w:rsidR="00345ACB" w:rsidRPr="00B666ED">
          <w:rPr>
            <w:rStyle w:val="Hyperlink"/>
            <w:noProof/>
          </w:rPr>
          <w:t>X3</w:t>
        </w:r>
        <w:r w:rsidR="00345ACB">
          <w:rPr>
            <w:rFonts w:eastAsia="Times New Roman"/>
            <w:caps w:val="0"/>
            <w:noProof/>
            <w:sz w:val="24"/>
            <w:szCs w:val="24"/>
            <w:lang w:val="de-DE" w:eastAsia="de-DE"/>
          </w:rPr>
          <w:tab/>
        </w:r>
        <w:r w:rsidR="00345ACB" w:rsidRPr="00B666ED">
          <w:rPr>
            <w:rStyle w:val="Hyperlink"/>
            <w:noProof/>
          </w:rPr>
          <w:t>SUMMARY OF CHANGES</w:t>
        </w:r>
        <w:r w:rsidR="00345ACB">
          <w:rPr>
            <w:noProof/>
            <w:webHidden/>
          </w:rPr>
          <w:tab/>
        </w:r>
        <w:r w:rsidR="00345ACB">
          <w:rPr>
            <w:noProof/>
            <w:webHidden/>
          </w:rPr>
          <w:fldChar w:fldCharType="begin"/>
        </w:r>
        <w:r w:rsidR="00345ACB">
          <w:rPr>
            <w:noProof/>
            <w:webHidden/>
          </w:rPr>
          <w:instrText xml:space="preserve"> PAGEREF _Toc382912362 \h </w:instrText>
        </w:r>
        <w:r w:rsidR="00345ACB">
          <w:rPr>
            <w:noProof/>
            <w:webHidden/>
          </w:rPr>
        </w:r>
        <w:r w:rsidR="00345ACB">
          <w:rPr>
            <w:noProof/>
            <w:webHidden/>
          </w:rPr>
          <w:fldChar w:fldCharType="separate"/>
        </w:r>
        <w:r w:rsidR="00345ACB">
          <w:rPr>
            <w:noProof/>
            <w:webHidden/>
          </w:rPr>
          <w:t>249</w:t>
        </w:r>
        <w:r w:rsidR="00345ACB">
          <w:rPr>
            <w:noProof/>
            <w:webHidden/>
          </w:rPr>
          <w:fldChar w:fldCharType="end"/>
        </w:r>
      </w:hyperlink>
    </w:p>
    <w:p w14:paraId="19BF648B" w14:textId="77777777" w:rsidR="00345ACB" w:rsidRDefault="00E76D1B">
      <w:pPr>
        <w:pStyle w:val="TOC2"/>
        <w:rPr>
          <w:rFonts w:eastAsia="Times New Roman"/>
          <w:noProof/>
          <w:sz w:val="24"/>
          <w:szCs w:val="24"/>
          <w:lang w:val="de-DE" w:eastAsia="de-DE"/>
        </w:rPr>
      </w:pPr>
      <w:hyperlink w:anchor="_Toc382912363" w:history="1">
        <w:r w:rsidR="00345ACB" w:rsidRPr="00B666ED">
          <w:rPr>
            <w:rStyle w:val="Hyperlink"/>
            <w:noProof/>
          </w:rPr>
          <w:t>X3.1</w:t>
        </w:r>
        <w:r w:rsidR="00345ACB">
          <w:rPr>
            <w:rFonts w:eastAsia="Times New Roman"/>
            <w:noProof/>
            <w:sz w:val="24"/>
            <w:szCs w:val="24"/>
            <w:lang w:val="de-DE" w:eastAsia="de-DE"/>
          </w:rPr>
          <w:tab/>
        </w:r>
        <w:r w:rsidR="00345ACB" w:rsidRPr="00B666ED">
          <w:rPr>
            <w:rStyle w:val="Hyperlink"/>
            <w:noProof/>
          </w:rPr>
          <w:t>Summary of changes from the 1992 standard (Version 1) to Version 2:</w:t>
        </w:r>
        <w:r w:rsidR="00345ACB">
          <w:rPr>
            <w:noProof/>
            <w:webHidden/>
          </w:rPr>
          <w:tab/>
        </w:r>
        <w:r w:rsidR="00345ACB">
          <w:rPr>
            <w:noProof/>
            <w:webHidden/>
          </w:rPr>
          <w:fldChar w:fldCharType="begin"/>
        </w:r>
        <w:r w:rsidR="00345ACB">
          <w:rPr>
            <w:noProof/>
            <w:webHidden/>
          </w:rPr>
          <w:instrText xml:space="preserve"> PAGEREF _Toc382912363 \h </w:instrText>
        </w:r>
        <w:r w:rsidR="00345ACB">
          <w:rPr>
            <w:noProof/>
            <w:webHidden/>
          </w:rPr>
        </w:r>
        <w:r w:rsidR="00345ACB">
          <w:rPr>
            <w:noProof/>
            <w:webHidden/>
          </w:rPr>
          <w:fldChar w:fldCharType="separate"/>
        </w:r>
        <w:r w:rsidR="00345ACB">
          <w:rPr>
            <w:noProof/>
            <w:webHidden/>
          </w:rPr>
          <w:t>249</w:t>
        </w:r>
        <w:r w:rsidR="00345ACB">
          <w:rPr>
            <w:noProof/>
            <w:webHidden/>
          </w:rPr>
          <w:fldChar w:fldCharType="end"/>
        </w:r>
      </w:hyperlink>
    </w:p>
    <w:p w14:paraId="5E80D680" w14:textId="77777777" w:rsidR="00345ACB" w:rsidRDefault="00E76D1B">
      <w:pPr>
        <w:pStyle w:val="TOC2"/>
        <w:rPr>
          <w:rFonts w:eastAsia="Times New Roman"/>
          <w:noProof/>
          <w:sz w:val="24"/>
          <w:szCs w:val="24"/>
          <w:lang w:val="de-DE" w:eastAsia="de-DE"/>
        </w:rPr>
      </w:pPr>
      <w:hyperlink w:anchor="_Toc382912364" w:history="1">
        <w:r w:rsidR="00345ACB" w:rsidRPr="00B666ED">
          <w:rPr>
            <w:rStyle w:val="Hyperlink"/>
            <w:b/>
            <w:bCs/>
            <w:noProof/>
          </w:rPr>
          <w:t>X3.2</w:t>
        </w:r>
        <w:r w:rsidR="00345ACB">
          <w:rPr>
            <w:rFonts w:eastAsia="Times New Roman"/>
            <w:noProof/>
            <w:sz w:val="24"/>
            <w:szCs w:val="24"/>
            <w:lang w:val="de-DE" w:eastAsia="de-DE"/>
          </w:rPr>
          <w:tab/>
        </w:r>
        <w:r w:rsidR="00345ACB" w:rsidRPr="00B666ED">
          <w:rPr>
            <w:rStyle w:val="Hyperlink"/>
            <w:b/>
            <w:bCs/>
            <w:noProof/>
          </w:rPr>
          <w:t>Summary of changes from Version 2 to Version 2.1:</w:t>
        </w:r>
        <w:r w:rsidR="00345ACB">
          <w:rPr>
            <w:noProof/>
            <w:webHidden/>
          </w:rPr>
          <w:tab/>
        </w:r>
        <w:r w:rsidR="00345ACB">
          <w:rPr>
            <w:noProof/>
            <w:webHidden/>
          </w:rPr>
          <w:fldChar w:fldCharType="begin"/>
        </w:r>
        <w:r w:rsidR="00345ACB">
          <w:rPr>
            <w:noProof/>
            <w:webHidden/>
          </w:rPr>
          <w:instrText xml:space="preserve"> PAGEREF _Toc382912364 \h </w:instrText>
        </w:r>
        <w:r w:rsidR="00345ACB">
          <w:rPr>
            <w:noProof/>
            <w:webHidden/>
          </w:rPr>
        </w:r>
        <w:r w:rsidR="00345ACB">
          <w:rPr>
            <w:noProof/>
            <w:webHidden/>
          </w:rPr>
          <w:fldChar w:fldCharType="separate"/>
        </w:r>
        <w:r w:rsidR="00345ACB">
          <w:rPr>
            <w:noProof/>
            <w:webHidden/>
          </w:rPr>
          <w:t>250</w:t>
        </w:r>
        <w:r w:rsidR="00345ACB">
          <w:rPr>
            <w:noProof/>
            <w:webHidden/>
          </w:rPr>
          <w:fldChar w:fldCharType="end"/>
        </w:r>
      </w:hyperlink>
    </w:p>
    <w:p w14:paraId="0FB1DA93" w14:textId="77777777" w:rsidR="00345ACB" w:rsidRDefault="00E76D1B">
      <w:pPr>
        <w:pStyle w:val="TOC2"/>
        <w:rPr>
          <w:rFonts w:eastAsia="Times New Roman"/>
          <w:noProof/>
          <w:sz w:val="24"/>
          <w:szCs w:val="24"/>
          <w:lang w:val="de-DE" w:eastAsia="de-DE"/>
        </w:rPr>
      </w:pPr>
      <w:hyperlink w:anchor="_Toc382912365" w:history="1">
        <w:r w:rsidR="00345ACB" w:rsidRPr="00B666ED">
          <w:rPr>
            <w:rStyle w:val="Hyperlink"/>
            <w:noProof/>
          </w:rPr>
          <w:t>X3.3</w:t>
        </w:r>
        <w:r w:rsidR="00345ACB">
          <w:rPr>
            <w:rFonts w:eastAsia="Times New Roman"/>
            <w:noProof/>
            <w:sz w:val="24"/>
            <w:szCs w:val="24"/>
            <w:lang w:val="de-DE" w:eastAsia="de-DE"/>
          </w:rPr>
          <w:tab/>
        </w:r>
        <w:r w:rsidR="00345ACB" w:rsidRPr="00B666ED">
          <w:rPr>
            <w:rStyle w:val="Hyperlink"/>
            <w:noProof/>
          </w:rPr>
          <w:t>Summary of changes from Version 2.1 to Version 2.5:</w:t>
        </w:r>
        <w:r w:rsidR="00345ACB">
          <w:rPr>
            <w:noProof/>
            <w:webHidden/>
          </w:rPr>
          <w:tab/>
        </w:r>
        <w:r w:rsidR="00345ACB">
          <w:rPr>
            <w:noProof/>
            <w:webHidden/>
          </w:rPr>
          <w:fldChar w:fldCharType="begin"/>
        </w:r>
        <w:r w:rsidR="00345ACB">
          <w:rPr>
            <w:noProof/>
            <w:webHidden/>
          </w:rPr>
          <w:instrText xml:space="preserve"> PAGEREF _Toc382912365 \h </w:instrText>
        </w:r>
        <w:r w:rsidR="00345ACB">
          <w:rPr>
            <w:noProof/>
            <w:webHidden/>
          </w:rPr>
        </w:r>
        <w:r w:rsidR="00345ACB">
          <w:rPr>
            <w:noProof/>
            <w:webHidden/>
          </w:rPr>
          <w:fldChar w:fldCharType="separate"/>
        </w:r>
        <w:r w:rsidR="00345ACB">
          <w:rPr>
            <w:noProof/>
            <w:webHidden/>
          </w:rPr>
          <w:t>251</w:t>
        </w:r>
        <w:r w:rsidR="00345ACB">
          <w:rPr>
            <w:noProof/>
            <w:webHidden/>
          </w:rPr>
          <w:fldChar w:fldCharType="end"/>
        </w:r>
      </w:hyperlink>
    </w:p>
    <w:p w14:paraId="351AE65C" w14:textId="77777777" w:rsidR="00345ACB" w:rsidRDefault="00E76D1B">
      <w:pPr>
        <w:pStyle w:val="TOC2"/>
        <w:rPr>
          <w:rFonts w:eastAsia="Times New Roman"/>
          <w:noProof/>
          <w:sz w:val="24"/>
          <w:szCs w:val="24"/>
          <w:lang w:val="de-DE" w:eastAsia="de-DE"/>
        </w:rPr>
      </w:pPr>
      <w:hyperlink w:anchor="_Toc382912366" w:history="1">
        <w:r w:rsidR="00345ACB" w:rsidRPr="00B666ED">
          <w:rPr>
            <w:rStyle w:val="Hyperlink"/>
            <w:noProof/>
          </w:rPr>
          <w:t>X3.4</w:t>
        </w:r>
        <w:r w:rsidR="00345ACB">
          <w:rPr>
            <w:rFonts w:eastAsia="Times New Roman"/>
            <w:noProof/>
            <w:sz w:val="24"/>
            <w:szCs w:val="24"/>
            <w:lang w:val="de-DE" w:eastAsia="de-DE"/>
          </w:rPr>
          <w:tab/>
        </w:r>
        <w:r w:rsidR="00345ACB" w:rsidRPr="00B666ED">
          <w:rPr>
            <w:rStyle w:val="Hyperlink"/>
            <w:noProof/>
          </w:rPr>
          <w:t>Summary of Changes from Version 2.5 to 2.6</w:t>
        </w:r>
        <w:r w:rsidR="00345ACB">
          <w:rPr>
            <w:noProof/>
            <w:webHidden/>
          </w:rPr>
          <w:tab/>
        </w:r>
        <w:r w:rsidR="00345ACB">
          <w:rPr>
            <w:noProof/>
            <w:webHidden/>
          </w:rPr>
          <w:fldChar w:fldCharType="begin"/>
        </w:r>
        <w:r w:rsidR="00345ACB">
          <w:rPr>
            <w:noProof/>
            <w:webHidden/>
          </w:rPr>
          <w:instrText xml:space="preserve"> PAGEREF _Toc382912366 \h </w:instrText>
        </w:r>
        <w:r w:rsidR="00345ACB">
          <w:rPr>
            <w:noProof/>
            <w:webHidden/>
          </w:rPr>
        </w:r>
        <w:r w:rsidR="00345ACB">
          <w:rPr>
            <w:noProof/>
            <w:webHidden/>
          </w:rPr>
          <w:fldChar w:fldCharType="separate"/>
        </w:r>
        <w:r w:rsidR="00345ACB">
          <w:rPr>
            <w:noProof/>
            <w:webHidden/>
          </w:rPr>
          <w:t>253</w:t>
        </w:r>
        <w:r w:rsidR="00345ACB">
          <w:rPr>
            <w:noProof/>
            <w:webHidden/>
          </w:rPr>
          <w:fldChar w:fldCharType="end"/>
        </w:r>
      </w:hyperlink>
    </w:p>
    <w:p w14:paraId="640430A9" w14:textId="77777777" w:rsidR="00345ACB" w:rsidRDefault="00E76D1B">
      <w:pPr>
        <w:pStyle w:val="TOC2"/>
        <w:rPr>
          <w:rFonts w:eastAsia="Times New Roman"/>
          <w:noProof/>
          <w:sz w:val="24"/>
          <w:szCs w:val="24"/>
          <w:lang w:val="de-DE" w:eastAsia="de-DE"/>
        </w:rPr>
      </w:pPr>
      <w:hyperlink w:anchor="_Toc382912367" w:history="1">
        <w:r w:rsidR="00345ACB" w:rsidRPr="00B666ED">
          <w:rPr>
            <w:rStyle w:val="Hyperlink"/>
            <w:noProof/>
          </w:rPr>
          <w:t>X3.5</w:t>
        </w:r>
        <w:r w:rsidR="00345ACB">
          <w:rPr>
            <w:rFonts w:eastAsia="Times New Roman"/>
            <w:noProof/>
            <w:sz w:val="24"/>
            <w:szCs w:val="24"/>
            <w:lang w:val="de-DE" w:eastAsia="de-DE"/>
          </w:rPr>
          <w:tab/>
        </w:r>
        <w:r w:rsidR="00345ACB" w:rsidRPr="00B666ED">
          <w:rPr>
            <w:rStyle w:val="Hyperlink"/>
            <w:noProof/>
          </w:rPr>
          <w:t>Summary of Changes from Version 2.6 to 2.7</w:t>
        </w:r>
        <w:r w:rsidR="00345ACB">
          <w:rPr>
            <w:noProof/>
            <w:webHidden/>
          </w:rPr>
          <w:tab/>
        </w:r>
        <w:r w:rsidR="00345ACB">
          <w:rPr>
            <w:noProof/>
            <w:webHidden/>
          </w:rPr>
          <w:fldChar w:fldCharType="begin"/>
        </w:r>
        <w:r w:rsidR="00345ACB">
          <w:rPr>
            <w:noProof/>
            <w:webHidden/>
          </w:rPr>
          <w:instrText xml:space="preserve"> PAGEREF _Toc382912367 \h </w:instrText>
        </w:r>
        <w:r w:rsidR="00345ACB">
          <w:rPr>
            <w:noProof/>
            <w:webHidden/>
          </w:rPr>
        </w:r>
        <w:r w:rsidR="00345ACB">
          <w:rPr>
            <w:noProof/>
            <w:webHidden/>
          </w:rPr>
          <w:fldChar w:fldCharType="separate"/>
        </w:r>
        <w:r w:rsidR="00345ACB">
          <w:rPr>
            <w:noProof/>
            <w:webHidden/>
          </w:rPr>
          <w:t>254</w:t>
        </w:r>
        <w:r w:rsidR="00345ACB">
          <w:rPr>
            <w:noProof/>
            <w:webHidden/>
          </w:rPr>
          <w:fldChar w:fldCharType="end"/>
        </w:r>
      </w:hyperlink>
    </w:p>
    <w:p w14:paraId="0FCBAA0D" w14:textId="77777777" w:rsidR="00345ACB" w:rsidRDefault="00E76D1B">
      <w:pPr>
        <w:pStyle w:val="TOC2"/>
        <w:rPr>
          <w:rFonts w:eastAsia="Times New Roman"/>
          <w:noProof/>
          <w:sz w:val="24"/>
          <w:szCs w:val="24"/>
          <w:lang w:val="de-DE" w:eastAsia="de-DE"/>
        </w:rPr>
      </w:pPr>
      <w:hyperlink w:anchor="_Toc382912368" w:history="1">
        <w:r w:rsidR="00345ACB" w:rsidRPr="00B666ED">
          <w:rPr>
            <w:rStyle w:val="Hyperlink"/>
            <w:noProof/>
          </w:rPr>
          <w:t>X3.6</w:t>
        </w:r>
        <w:r w:rsidR="00345ACB">
          <w:rPr>
            <w:rFonts w:eastAsia="Times New Roman"/>
            <w:noProof/>
            <w:sz w:val="24"/>
            <w:szCs w:val="24"/>
            <w:lang w:val="de-DE" w:eastAsia="de-DE"/>
          </w:rPr>
          <w:tab/>
        </w:r>
        <w:r w:rsidR="00345ACB" w:rsidRPr="00B666ED">
          <w:rPr>
            <w:rStyle w:val="Hyperlink"/>
            <w:noProof/>
            <w:lang w:val="en-GB"/>
          </w:rPr>
          <w:t>Summary of Editorial Corrections of ANSI/HL7</w:t>
        </w:r>
        <w:r w:rsidR="00345ACB" w:rsidRPr="00B666ED">
          <w:rPr>
            <w:rStyle w:val="Hyperlink"/>
            <w:rFonts w:ascii="Garamond" w:hAnsi="Garamond"/>
            <w:noProof/>
            <w:lang w:val="en-GB"/>
          </w:rPr>
          <w:t xml:space="preserve"> </w:t>
        </w:r>
        <w:r w:rsidR="00345ACB" w:rsidRPr="00B666ED">
          <w:rPr>
            <w:rStyle w:val="Hyperlink"/>
            <w:noProof/>
            <w:lang w:val="en-GB"/>
          </w:rPr>
          <w:t>Arden V2.7-2008 December 10, 2008</w:t>
        </w:r>
        <w:r w:rsidR="00345ACB">
          <w:rPr>
            <w:noProof/>
            <w:webHidden/>
          </w:rPr>
          <w:tab/>
        </w:r>
        <w:r w:rsidR="00345ACB">
          <w:rPr>
            <w:noProof/>
            <w:webHidden/>
          </w:rPr>
          <w:fldChar w:fldCharType="begin"/>
        </w:r>
        <w:r w:rsidR="00345ACB">
          <w:rPr>
            <w:noProof/>
            <w:webHidden/>
          </w:rPr>
          <w:instrText xml:space="preserve"> PAGEREF _Toc382912368 \h </w:instrText>
        </w:r>
        <w:r w:rsidR="00345ACB">
          <w:rPr>
            <w:noProof/>
            <w:webHidden/>
          </w:rPr>
        </w:r>
        <w:r w:rsidR="00345ACB">
          <w:rPr>
            <w:noProof/>
            <w:webHidden/>
          </w:rPr>
          <w:fldChar w:fldCharType="separate"/>
        </w:r>
        <w:r w:rsidR="00345ACB">
          <w:rPr>
            <w:noProof/>
            <w:webHidden/>
          </w:rPr>
          <w:t>255</w:t>
        </w:r>
        <w:r w:rsidR="00345ACB">
          <w:rPr>
            <w:noProof/>
            <w:webHidden/>
          </w:rPr>
          <w:fldChar w:fldCharType="end"/>
        </w:r>
      </w:hyperlink>
    </w:p>
    <w:p w14:paraId="1347625B" w14:textId="77777777" w:rsidR="00345ACB" w:rsidRDefault="00E76D1B">
      <w:pPr>
        <w:pStyle w:val="TOC2"/>
        <w:rPr>
          <w:rFonts w:eastAsia="Times New Roman"/>
          <w:noProof/>
          <w:sz w:val="24"/>
          <w:szCs w:val="24"/>
          <w:lang w:val="de-DE" w:eastAsia="de-DE"/>
        </w:rPr>
      </w:pPr>
      <w:hyperlink w:anchor="_Toc382912369" w:history="1">
        <w:r w:rsidR="00345ACB" w:rsidRPr="00B666ED">
          <w:rPr>
            <w:rStyle w:val="Hyperlink"/>
            <w:bCs/>
            <w:noProof/>
          </w:rPr>
          <w:t>X3.7</w:t>
        </w:r>
        <w:r w:rsidR="00345ACB">
          <w:rPr>
            <w:rFonts w:eastAsia="Times New Roman"/>
            <w:noProof/>
            <w:sz w:val="24"/>
            <w:szCs w:val="24"/>
            <w:lang w:val="de-DE" w:eastAsia="de-DE"/>
          </w:rPr>
          <w:tab/>
        </w:r>
        <w:r w:rsidR="00345ACB" w:rsidRPr="00B666ED">
          <w:rPr>
            <w:rStyle w:val="Hyperlink"/>
            <w:noProof/>
            <w:lang w:val="en-GB"/>
          </w:rPr>
          <w:t xml:space="preserve">Summary of Changes from Version 2.7 with </w:t>
        </w:r>
        <w:r w:rsidR="00345ACB" w:rsidRPr="00B666ED">
          <w:rPr>
            <w:rStyle w:val="Hyperlink"/>
            <w:bCs/>
            <w:noProof/>
            <w:lang w:val="en-GB"/>
          </w:rPr>
          <w:t>Editorial Corrections</w:t>
        </w:r>
        <w:r w:rsidR="00345ACB" w:rsidRPr="00B666ED">
          <w:rPr>
            <w:rStyle w:val="Hyperlink"/>
            <w:noProof/>
            <w:lang w:val="en-GB"/>
          </w:rPr>
          <w:t xml:space="preserve"> to 2.8</w:t>
        </w:r>
        <w:r w:rsidR="00345ACB">
          <w:rPr>
            <w:noProof/>
            <w:webHidden/>
          </w:rPr>
          <w:tab/>
        </w:r>
        <w:r w:rsidR="00345ACB">
          <w:rPr>
            <w:noProof/>
            <w:webHidden/>
          </w:rPr>
          <w:fldChar w:fldCharType="begin"/>
        </w:r>
        <w:r w:rsidR="00345ACB">
          <w:rPr>
            <w:noProof/>
            <w:webHidden/>
          </w:rPr>
          <w:instrText xml:space="preserve"> PAGEREF _Toc382912369 \h </w:instrText>
        </w:r>
        <w:r w:rsidR="00345ACB">
          <w:rPr>
            <w:noProof/>
            <w:webHidden/>
          </w:rPr>
        </w:r>
        <w:r w:rsidR="00345ACB">
          <w:rPr>
            <w:noProof/>
            <w:webHidden/>
          </w:rPr>
          <w:fldChar w:fldCharType="separate"/>
        </w:r>
        <w:r w:rsidR="00345ACB">
          <w:rPr>
            <w:noProof/>
            <w:webHidden/>
          </w:rPr>
          <w:t>256</w:t>
        </w:r>
        <w:r w:rsidR="00345ACB">
          <w:rPr>
            <w:noProof/>
            <w:webHidden/>
          </w:rPr>
          <w:fldChar w:fldCharType="end"/>
        </w:r>
      </w:hyperlink>
    </w:p>
    <w:p w14:paraId="3495084A" w14:textId="77777777" w:rsidR="00345ACB" w:rsidRDefault="00E76D1B">
      <w:pPr>
        <w:pStyle w:val="TOC2"/>
        <w:rPr>
          <w:rFonts w:eastAsia="Times New Roman"/>
          <w:noProof/>
          <w:sz w:val="24"/>
          <w:szCs w:val="24"/>
          <w:lang w:val="de-DE" w:eastAsia="de-DE"/>
        </w:rPr>
      </w:pPr>
      <w:hyperlink w:anchor="_Toc382912370" w:history="1">
        <w:r w:rsidR="00345ACB" w:rsidRPr="00B666ED">
          <w:rPr>
            <w:rStyle w:val="Hyperlink"/>
            <w:bCs/>
            <w:noProof/>
          </w:rPr>
          <w:t>X</w:t>
        </w:r>
        <w:r w:rsidR="00345ACB" w:rsidRPr="00B666ED">
          <w:rPr>
            <w:rStyle w:val="Hyperlink"/>
            <w:bCs/>
            <w:noProof/>
          </w:rPr>
          <w:t>3</w:t>
        </w:r>
        <w:r w:rsidR="00345ACB" w:rsidRPr="00B666ED">
          <w:rPr>
            <w:rStyle w:val="Hyperlink"/>
            <w:bCs/>
            <w:noProof/>
          </w:rPr>
          <w:t>.7</w:t>
        </w:r>
        <w:r w:rsidR="00345ACB">
          <w:rPr>
            <w:rFonts w:eastAsia="Times New Roman"/>
            <w:noProof/>
            <w:sz w:val="24"/>
            <w:szCs w:val="24"/>
            <w:lang w:val="de-DE" w:eastAsia="de-DE"/>
          </w:rPr>
          <w:tab/>
        </w:r>
        <w:r w:rsidR="00345ACB" w:rsidRPr="00B666ED">
          <w:rPr>
            <w:rStyle w:val="Hyperlink"/>
            <w:noProof/>
            <w:lang w:val="en-GB"/>
          </w:rPr>
          <w:t xml:space="preserve">Summary of Changes from Version 2.8 to </w:t>
        </w:r>
        <w:r w:rsidR="00345ACB" w:rsidRPr="00B666ED">
          <w:rPr>
            <w:rStyle w:val="Hyperlink"/>
            <w:noProof/>
            <w:lang w:val="en-GB"/>
          </w:rPr>
          <w:t>2</w:t>
        </w:r>
        <w:r w:rsidR="00345ACB" w:rsidRPr="00B666ED">
          <w:rPr>
            <w:rStyle w:val="Hyperlink"/>
            <w:noProof/>
            <w:lang w:val="en-GB"/>
          </w:rPr>
          <w:t>.9</w:t>
        </w:r>
        <w:r w:rsidR="00345ACB">
          <w:rPr>
            <w:noProof/>
            <w:webHidden/>
          </w:rPr>
          <w:tab/>
        </w:r>
        <w:r w:rsidR="00345ACB">
          <w:rPr>
            <w:noProof/>
            <w:webHidden/>
          </w:rPr>
          <w:fldChar w:fldCharType="begin"/>
        </w:r>
        <w:r w:rsidR="00345ACB">
          <w:rPr>
            <w:noProof/>
            <w:webHidden/>
          </w:rPr>
          <w:instrText xml:space="preserve"> PAGEREF _Toc382912370 \h </w:instrText>
        </w:r>
        <w:r w:rsidR="00345ACB">
          <w:rPr>
            <w:noProof/>
            <w:webHidden/>
          </w:rPr>
        </w:r>
        <w:r w:rsidR="00345ACB">
          <w:rPr>
            <w:noProof/>
            <w:webHidden/>
          </w:rPr>
          <w:fldChar w:fldCharType="separate"/>
        </w:r>
        <w:r w:rsidR="00345ACB">
          <w:rPr>
            <w:noProof/>
            <w:webHidden/>
          </w:rPr>
          <w:t>261</w:t>
        </w:r>
        <w:r w:rsidR="00345ACB">
          <w:rPr>
            <w:noProof/>
            <w:webHidden/>
          </w:rPr>
          <w:fldChar w:fldCharType="end"/>
        </w:r>
      </w:hyperlink>
    </w:p>
    <w:p w14:paraId="546BC072" w14:textId="77777777" w:rsidR="00345ACB" w:rsidRDefault="00E76D1B">
      <w:pPr>
        <w:pStyle w:val="TOC1"/>
        <w:rPr>
          <w:rFonts w:eastAsia="Times New Roman"/>
          <w:caps w:val="0"/>
          <w:noProof/>
          <w:sz w:val="24"/>
          <w:szCs w:val="24"/>
          <w:lang w:val="de-DE" w:eastAsia="de-DE"/>
        </w:rPr>
      </w:pPr>
      <w:hyperlink w:anchor="_Toc382912371" w:history="1">
        <w:r w:rsidR="00345ACB" w:rsidRPr="00B666ED">
          <w:rPr>
            <w:rStyle w:val="Hyperlink"/>
            <w:rFonts w:ascii="Arial" w:hAnsi="Arial" w:cs="Arial"/>
            <w:b/>
            <w:bCs/>
            <w:noProof/>
          </w:rPr>
          <w:t>REFERENCES</w:t>
        </w:r>
        <w:r w:rsidR="00345ACB">
          <w:rPr>
            <w:noProof/>
            <w:webHidden/>
          </w:rPr>
          <w:tab/>
        </w:r>
        <w:r w:rsidR="00345ACB">
          <w:rPr>
            <w:noProof/>
            <w:webHidden/>
          </w:rPr>
          <w:fldChar w:fldCharType="begin"/>
        </w:r>
        <w:r w:rsidR="00345ACB">
          <w:rPr>
            <w:noProof/>
            <w:webHidden/>
          </w:rPr>
          <w:instrText xml:space="preserve"> PAGEREF _Toc382912371 \h </w:instrText>
        </w:r>
        <w:r w:rsidR="00345ACB">
          <w:rPr>
            <w:noProof/>
            <w:webHidden/>
          </w:rPr>
        </w:r>
        <w:r w:rsidR="00345ACB">
          <w:rPr>
            <w:noProof/>
            <w:webHidden/>
          </w:rPr>
          <w:fldChar w:fldCharType="separate"/>
        </w:r>
        <w:r w:rsidR="00345ACB">
          <w:rPr>
            <w:noProof/>
            <w:webHidden/>
          </w:rPr>
          <w:t>262</w:t>
        </w:r>
        <w:r w:rsidR="00345ACB">
          <w:rPr>
            <w:noProof/>
            <w:webHidden/>
          </w:rPr>
          <w:fldChar w:fldCharType="end"/>
        </w:r>
      </w:hyperlink>
    </w:p>
    <w:p w14:paraId="44C2ACC8" w14:textId="77777777" w:rsidR="00345ACB" w:rsidRDefault="00345ACB">
      <w:r>
        <w:rPr>
          <w:rFonts w:ascii="Arial" w:hAnsi="Arial" w:cs="Arial"/>
          <w:b/>
          <w:bCs/>
          <w:sz w:val="28"/>
          <w:szCs w:val="28"/>
        </w:rPr>
        <w:fldChar w:fldCharType="end"/>
      </w:r>
    </w:p>
    <w:p w14:paraId="7B6B468D" w14:textId="77777777" w:rsidR="00345ACB" w:rsidRPr="008B0E95" w:rsidRDefault="00345ACB" w:rsidP="00183B59">
      <w:pPr>
        <w:pStyle w:val="Heading1"/>
        <w:pageBreakBefore/>
        <w:numPr>
          <w:ilvl w:val="0"/>
          <w:numId w:val="0"/>
        </w:numPr>
        <w:tabs>
          <w:tab w:val="clear" w:pos="720"/>
        </w:tabs>
        <w:spacing w:before="120" w:after="120"/>
        <w:rPr>
          <w:caps w:val="0"/>
          <w:kern w:val="0"/>
          <w:highlight w:val="yellow"/>
        </w:rPr>
      </w:pPr>
      <w:bookmarkStart w:id="33" w:name="_Toc141177746"/>
      <w:bookmarkStart w:id="34" w:name="_Toc314131656"/>
      <w:bookmarkStart w:id="35" w:name="_Toc382911930"/>
      <w:r w:rsidRPr="008B0E95">
        <w:rPr>
          <w:caps w:val="0"/>
          <w:kern w:val="0"/>
          <w:highlight w:val="yellow"/>
        </w:rPr>
        <w:lastRenderedPageBreak/>
        <w:t>WHAT’S NEW IN VERSION 2.</w:t>
      </w:r>
      <w:bookmarkEnd w:id="33"/>
      <w:bookmarkEnd w:id="34"/>
      <w:r w:rsidRPr="008B0E95">
        <w:rPr>
          <w:caps w:val="0"/>
          <w:kern w:val="0"/>
          <w:highlight w:val="yellow"/>
        </w:rPr>
        <w:t>10</w:t>
      </w:r>
      <w:bookmarkEnd w:id="35"/>
    </w:p>
    <w:p w14:paraId="5D7E7D84" w14:textId="77777777" w:rsidR="00345ACB" w:rsidRPr="008B0E95" w:rsidRDefault="00345ACB" w:rsidP="00F22C2B">
      <w:pPr>
        <w:rPr>
          <w:highlight w:val="yellow"/>
        </w:rPr>
      </w:pPr>
      <w:r w:rsidRPr="008B0E95">
        <w:rPr>
          <w:highlight w:val="yellow"/>
        </w:rPr>
        <w:t xml:space="preserve">The principal change of version 2.10 is the move of the XML representation of the Arden syntax (Annex </w:t>
      </w:r>
      <w:proofErr w:type="spellStart"/>
      <w:r w:rsidRPr="008B0E95">
        <w:rPr>
          <w:highlight w:val="yellow"/>
        </w:rPr>
        <w:t>X2</w:t>
      </w:r>
      <w:proofErr w:type="spellEnd"/>
      <w:r w:rsidRPr="008B0E95">
        <w:rPr>
          <w:highlight w:val="yellow"/>
        </w:rPr>
        <w:t xml:space="preserve">) to the normative part of the document. This representation, known as </w:t>
      </w:r>
      <w:proofErr w:type="spellStart"/>
      <w:r w:rsidRPr="008B0E95">
        <w:rPr>
          <w:highlight w:val="yellow"/>
        </w:rPr>
        <w:t>ArdenML</w:t>
      </w:r>
      <w:proofErr w:type="spellEnd"/>
      <w:r w:rsidRPr="008B0E95">
        <w:rPr>
          <w:rStyle w:val="FootnoteReference"/>
          <w:highlight w:val="yellow"/>
        </w:rPr>
        <w:footnoteReference w:id="2"/>
      </w:r>
      <w:r w:rsidRPr="008B0E95">
        <w:rPr>
          <w:highlight w:val="yellow"/>
        </w:rPr>
        <w:t xml:space="preserve"> captures the full semantics of Arden, Version 2.10 and was updated in version 2.9 to encompass the Arden syntax in its entirety. An extensible stylesheet language transform (XSLT) is provided to convert the XML version into the ASCII version of Arden.</w:t>
      </w:r>
    </w:p>
    <w:p w14:paraId="58A2192D" w14:textId="77777777" w:rsidR="00345ACB" w:rsidRPr="008B0E95" w:rsidRDefault="00345ACB" w:rsidP="00F22C2B">
      <w:pPr>
        <w:rPr>
          <w:highlight w:val="yellow"/>
        </w:rPr>
      </w:pPr>
      <w:r w:rsidRPr="008B0E95">
        <w:rPr>
          <w:highlight w:val="yellow"/>
        </w:rPr>
        <w:t xml:space="preserve">Changes to version 2.9 now reflected in version 2.10: </w:t>
      </w:r>
    </w:p>
    <w:p w14:paraId="5DACC696" w14:textId="77777777" w:rsidR="00345ACB" w:rsidRPr="008B0E95" w:rsidRDefault="00345ACB" w:rsidP="000C53F9">
      <w:pPr>
        <w:pStyle w:val="NormalListBullets"/>
        <w:numPr>
          <w:ilvl w:val="0"/>
          <w:numId w:val="45"/>
        </w:numPr>
        <w:spacing w:before="60" w:after="60"/>
        <w:rPr>
          <w:highlight w:val="yellow"/>
        </w:rPr>
      </w:pPr>
      <w:r w:rsidRPr="008B0E95">
        <w:rPr>
          <w:b/>
          <w:highlight w:val="yellow"/>
        </w:rPr>
        <w:t>A1:</w:t>
      </w:r>
      <w:r w:rsidRPr="008B0E95">
        <w:rPr>
          <w:highlight w:val="yellow"/>
        </w:rPr>
        <w:t xml:space="preserve"> Moved to </w:t>
      </w:r>
      <w:proofErr w:type="spellStart"/>
      <w:r w:rsidRPr="008B0E95">
        <w:rPr>
          <w:highlight w:val="yellow"/>
        </w:rPr>
        <w:t>A1.1</w:t>
      </w:r>
      <w:proofErr w:type="spellEnd"/>
      <w:r w:rsidRPr="008B0E95">
        <w:rPr>
          <w:highlight w:val="yellow"/>
        </w:rPr>
        <w:t xml:space="preserve"> and created parent chapter to explain that either </w:t>
      </w:r>
      <w:proofErr w:type="spellStart"/>
      <w:r w:rsidRPr="008B0E95">
        <w:rPr>
          <w:highlight w:val="yellow"/>
        </w:rPr>
        <w:t>BNF</w:t>
      </w:r>
      <w:proofErr w:type="spellEnd"/>
      <w:r w:rsidRPr="008B0E95">
        <w:rPr>
          <w:highlight w:val="yellow"/>
        </w:rPr>
        <w:t xml:space="preserve"> or XML can be used</w:t>
      </w:r>
    </w:p>
    <w:p w14:paraId="484B5045" w14:textId="77777777" w:rsidR="00345ACB" w:rsidRPr="008B0E95" w:rsidRDefault="00345ACB" w:rsidP="000C53F9">
      <w:pPr>
        <w:pStyle w:val="NormalListBullets"/>
        <w:numPr>
          <w:ilvl w:val="0"/>
          <w:numId w:val="45"/>
        </w:numPr>
        <w:spacing w:before="60" w:after="60"/>
        <w:rPr>
          <w:bCs/>
          <w:highlight w:val="yellow"/>
        </w:rPr>
      </w:pPr>
      <w:proofErr w:type="spellStart"/>
      <w:r w:rsidRPr="008B0E95">
        <w:rPr>
          <w:b/>
          <w:highlight w:val="yellow"/>
        </w:rPr>
        <w:t>X1</w:t>
      </w:r>
      <w:proofErr w:type="spellEnd"/>
      <w:r w:rsidRPr="008B0E95">
        <w:rPr>
          <w:b/>
          <w:highlight w:val="yellow"/>
        </w:rPr>
        <w:t>:</w:t>
      </w:r>
      <w:r w:rsidRPr="008B0E95">
        <w:rPr>
          <w:highlight w:val="yellow"/>
        </w:rPr>
        <w:t xml:space="preserve"> Moved non-normative appendix </w:t>
      </w:r>
      <w:proofErr w:type="spellStart"/>
      <w:r w:rsidRPr="008B0E95">
        <w:rPr>
          <w:highlight w:val="yellow"/>
        </w:rPr>
        <w:t>X1</w:t>
      </w:r>
      <w:proofErr w:type="spellEnd"/>
      <w:r w:rsidRPr="008B0E95">
        <w:rPr>
          <w:highlight w:val="yellow"/>
        </w:rPr>
        <w:t xml:space="preserve"> to the normative appendix </w:t>
      </w:r>
      <w:proofErr w:type="spellStart"/>
      <w:r w:rsidRPr="008B0E95">
        <w:rPr>
          <w:highlight w:val="yellow"/>
        </w:rPr>
        <w:t>A1.2</w:t>
      </w:r>
      <w:proofErr w:type="spellEnd"/>
    </w:p>
    <w:p w14:paraId="0C533080" w14:textId="77777777" w:rsidR="00345ACB" w:rsidRPr="00B6351E" w:rsidRDefault="00345ACB" w:rsidP="00F22C2B"/>
    <w:p w14:paraId="6E785246" w14:textId="77777777" w:rsidR="00345ACB" w:rsidRDefault="00345ACB" w:rsidP="00584ED2">
      <w:pPr>
        <w:pStyle w:val="Heading1"/>
      </w:pPr>
      <w:bookmarkStart w:id="36" w:name="_Toc526303888"/>
      <w:bookmarkStart w:id="37" w:name="_Toc141177747"/>
      <w:bookmarkStart w:id="38" w:name="_Toc314131657"/>
      <w:bookmarkStart w:id="39" w:name="_Toc382911931"/>
      <w:r>
        <w:t>Scope</w:t>
      </w:r>
      <w:bookmarkEnd w:id="36"/>
      <w:bookmarkEnd w:id="37"/>
      <w:bookmarkEnd w:id="38"/>
      <w:bookmarkEnd w:id="39"/>
      <w:r>
        <w:t xml:space="preserve"> </w:t>
      </w:r>
    </w:p>
    <w:p w14:paraId="18F934FA" w14:textId="77777777" w:rsidR="00345ACB" w:rsidRDefault="00345ACB">
      <w:r w:rsidRPr="00D52F62">
        <w:rPr>
          <w:highlight w:val="yellow"/>
        </w:rPr>
        <w:t>This specification covers the sharing of computerized health knowledge bases among personnel, information systems, and institutions. The scope has been limited to those knowledge bases that can be represented as a set of discrete modules. Each module, referred to as a Medical Logic Module (</w:t>
      </w:r>
      <w:proofErr w:type="spellStart"/>
      <w:r w:rsidRPr="00D52F62">
        <w:rPr>
          <w:highlight w:val="yellow"/>
        </w:rPr>
        <w:t>MLM</w:t>
      </w:r>
      <w:proofErr w:type="spellEnd"/>
      <w:r w:rsidRPr="00D52F62">
        <w:rPr>
          <w:highlight w:val="yellow"/>
        </w:rPr>
        <w:t xml:space="preserve">), contains sufficient knowledge to make a single decision. Contraindication alerts, management suggestions, data interpretations, treatment protocols, and diagnosis scores are examples of the health knowledge that can be represented using </w:t>
      </w:r>
      <w:proofErr w:type="spellStart"/>
      <w:r w:rsidRPr="00D52F62">
        <w:rPr>
          <w:highlight w:val="yellow"/>
        </w:rPr>
        <w:t>MLMs</w:t>
      </w:r>
      <w:proofErr w:type="spellEnd"/>
      <w:r w:rsidRPr="00D52F62">
        <w:rPr>
          <w:highlight w:val="yellow"/>
        </w:rPr>
        <w:t xml:space="preserve">. Each </w:t>
      </w:r>
      <w:proofErr w:type="spellStart"/>
      <w:r w:rsidRPr="00D52F62">
        <w:rPr>
          <w:highlight w:val="yellow"/>
        </w:rPr>
        <w:t>MLM</w:t>
      </w:r>
      <w:proofErr w:type="spellEnd"/>
      <w:r w:rsidRPr="00D52F62">
        <w:rPr>
          <w:highlight w:val="yellow"/>
        </w:rPr>
        <w:t xml:space="preserve"> also contains management information to help maintain a knowledge base of </w:t>
      </w:r>
      <w:proofErr w:type="spellStart"/>
      <w:r w:rsidRPr="00D52F62">
        <w:rPr>
          <w:highlight w:val="yellow"/>
        </w:rPr>
        <w:t>MLMs</w:t>
      </w:r>
      <w:proofErr w:type="spellEnd"/>
      <w:r w:rsidRPr="00D52F62">
        <w:rPr>
          <w:highlight w:val="yellow"/>
        </w:rPr>
        <w:t xml:space="preserve"> and links to other sources of knowledge. Health personnel can create </w:t>
      </w:r>
      <w:proofErr w:type="spellStart"/>
      <w:r w:rsidRPr="00D52F62">
        <w:rPr>
          <w:highlight w:val="yellow"/>
        </w:rPr>
        <w:t>MLMs</w:t>
      </w:r>
      <w:proofErr w:type="spellEnd"/>
      <w:r w:rsidRPr="00D52F62">
        <w:rPr>
          <w:highlight w:val="yellow"/>
        </w:rPr>
        <w:t xml:space="preserve"> directly using this format, and the resulting </w:t>
      </w:r>
      <w:proofErr w:type="spellStart"/>
      <w:r w:rsidRPr="00D52F62">
        <w:rPr>
          <w:highlight w:val="yellow"/>
        </w:rPr>
        <w:t>MLMs</w:t>
      </w:r>
      <w:proofErr w:type="spellEnd"/>
      <w:r w:rsidRPr="00D52F62">
        <w:rPr>
          <w:highlight w:val="yellow"/>
        </w:rPr>
        <w:t xml:space="preserve"> can be used directly by an information system that conforms to this specification</w:t>
      </w:r>
      <w:commentRangeStart w:id="40"/>
      <w:r w:rsidRPr="00D52F62">
        <w:rPr>
          <w:highlight w:val="yellow"/>
        </w:rPr>
        <w:t>.</w:t>
      </w:r>
      <w:commentRangeEnd w:id="40"/>
      <w:r w:rsidR="003F6FFD">
        <w:rPr>
          <w:rStyle w:val="CommentReference"/>
        </w:rPr>
        <w:commentReference w:id="40"/>
      </w:r>
    </w:p>
    <w:p w14:paraId="2B7223E1" w14:textId="77777777" w:rsidR="00345ACB" w:rsidRDefault="00345ACB" w:rsidP="00DF38CB">
      <w:pPr>
        <w:pStyle w:val="Heading1"/>
      </w:pPr>
      <w:bookmarkStart w:id="41" w:name="_Toc526303889"/>
      <w:r>
        <w:br w:type="page"/>
      </w:r>
      <w:bookmarkStart w:id="42" w:name="_Toc141177748"/>
      <w:bookmarkStart w:id="43" w:name="_Toc314131658"/>
      <w:bookmarkStart w:id="44" w:name="_Toc382911932"/>
      <w:r>
        <w:lastRenderedPageBreak/>
        <w:t>Referenced Documents</w:t>
      </w:r>
      <w:bookmarkEnd w:id="41"/>
      <w:bookmarkEnd w:id="42"/>
      <w:bookmarkEnd w:id="43"/>
      <w:bookmarkEnd w:id="44"/>
    </w:p>
    <w:p w14:paraId="54D72609" w14:textId="77777777" w:rsidR="00345ACB" w:rsidRDefault="00345ACB" w:rsidP="0078416B">
      <w:pPr>
        <w:pStyle w:val="Heading2"/>
      </w:pPr>
      <w:bookmarkStart w:id="45" w:name="_Toc526303893"/>
      <w:bookmarkStart w:id="46" w:name="_Toc141177749"/>
      <w:bookmarkStart w:id="47" w:name="_Toc314131659"/>
      <w:bookmarkStart w:id="48" w:name="_Toc382911933"/>
      <w:bookmarkStart w:id="49" w:name="_Toc526303890"/>
      <w:r>
        <w:t>Health Level Seven Standards</w:t>
      </w:r>
      <w:r>
        <w:rPr>
          <w:rStyle w:val="FootnoteReference"/>
        </w:rPr>
        <w:footnoteReference w:id="3"/>
      </w:r>
      <w:r>
        <w:t>:</w:t>
      </w:r>
      <w:bookmarkEnd w:id="45"/>
      <w:bookmarkEnd w:id="46"/>
      <w:bookmarkEnd w:id="47"/>
      <w:bookmarkEnd w:id="48"/>
    </w:p>
    <w:p w14:paraId="5CDB030E" w14:textId="77777777" w:rsidR="00345ACB" w:rsidRPr="00913441" w:rsidRDefault="00345ACB">
      <w:pPr>
        <w:pStyle w:val="NormalIndented"/>
      </w:pPr>
      <w:proofErr w:type="spellStart"/>
      <w:r w:rsidRPr="00913441">
        <w:t>HL7</w:t>
      </w:r>
      <w:proofErr w:type="spellEnd"/>
      <w:r w:rsidRPr="00913441">
        <w:t xml:space="preserve"> Version 2.3</w:t>
      </w:r>
    </w:p>
    <w:p w14:paraId="59111D7B" w14:textId="77777777" w:rsidR="00345ACB" w:rsidRPr="00913441" w:rsidRDefault="00345ACB">
      <w:pPr>
        <w:pStyle w:val="NormalIndented"/>
      </w:pPr>
      <w:proofErr w:type="spellStart"/>
      <w:r w:rsidRPr="00913441">
        <w:t>HL7</w:t>
      </w:r>
      <w:proofErr w:type="spellEnd"/>
      <w:r w:rsidRPr="00913441">
        <w:t xml:space="preserve"> Version 3</w:t>
      </w:r>
    </w:p>
    <w:p w14:paraId="00A4D905" w14:textId="77777777" w:rsidR="00345ACB" w:rsidRDefault="00345ACB" w:rsidP="001E5D51">
      <w:pPr>
        <w:pStyle w:val="Heading2"/>
      </w:pPr>
      <w:bookmarkStart w:id="50" w:name="_Toc141177750"/>
      <w:bookmarkStart w:id="51" w:name="_Toc314131660"/>
      <w:bookmarkStart w:id="52" w:name="_Toc382911934"/>
      <w:r>
        <w:t>ASTM Standards</w:t>
      </w:r>
      <w:r>
        <w:rPr>
          <w:rStyle w:val="FootnoteReference"/>
        </w:rPr>
        <w:footnoteReference w:id="4"/>
      </w:r>
      <w:r>
        <w:t>:</w:t>
      </w:r>
      <w:bookmarkEnd w:id="49"/>
      <w:bookmarkEnd w:id="50"/>
      <w:bookmarkEnd w:id="51"/>
      <w:bookmarkEnd w:id="52"/>
    </w:p>
    <w:p w14:paraId="4F26466B" w14:textId="77777777" w:rsidR="00345ACB" w:rsidRPr="00913441" w:rsidRDefault="00345ACB" w:rsidP="005906F0">
      <w:pPr>
        <w:pStyle w:val="NormalIndented"/>
        <w:ind w:left="3024" w:hanging="2304"/>
      </w:pPr>
      <w:r w:rsidRPr="00913441">
        <w:t xml:space="preserve">E 1238 </w:t>
      </w:r>
      <w:r w:rsidRPr="00913441">
        <w:tab/>
        <w:t>Specification for Transferring Clinical Laboratory Data Messages Between Independent Computer Systems</w:t>
      </w:r>
    </w:p>
    <w:p w14:paraId="0A685A28" w14:textId="77777777" w:rsidR="00345ACB" w:rsidRPr="00913441" w:rsidRDefault="00345ACB" w:rsidP="005906F0">
      <w:pPr>
        <w:pStyle w:val="NormalIndented"/>
        <w:ind w:left="3024" w:hanging="2304"/>
      </w:pPr>
      <w:r w:rsidRPr="00913441">
        <w:t>E 1384</w:t>
      </w:r>
      <w:r w:rsidRPr="00913441">
        <w:tab/>
        <w:t>Guide for Content and Structure of an Automated Primary Record of Care</w:t>
      </w:r>
    </w:p>
    <w:p w14:paraId="605762F5" w14:textId="77777777" w:rsidR="00345ACB" w:rsidRDefault="00345ACB" w:rsidP="001E5D51">
      <w:pPr>
        <w:pStyle w:val="Heading2"/>
      </w:pPr>
      <w:bookmarkStart w:id="53" w:name="_Toc526303892"/>
      <w:bookmarkStart w:id="54" w:name="_Toc141177751"/>
      <w:bookmarkStart w:id="55" w:name="_Toc314131661"/>
      <w:bookmarkStart w:id="56" w:name="_Toc382911935"/>
      <w:bookmarkStart w:id="57" w:name="_Toc526303891"/>
      <w:r>
        <w:t>ANSI Standards</w:t>
      </w:r>
      <w:r>
        <w:rPr>
          <w:rStyle w:val="FootnoteReference"/>
        </w:rPr>
        <w:footnoteReference w:id="5"/>
      </w:r>
      <w:r>
        <w:t>:</w:t>
      </w:r>
      <w:bookmarkEnd w:id="53"/>
      <w:bookmarkEnd w:id="54"/>
      <w:bookmarkEnd w:id="55"/>
      <w:bookmarkEnd w:id="56"/>
    </w:p>
    <w:p w14:paraId="137C3436" w14:textId="77777777" w:rsidR="00345ACB" w:rsidRPr="00913441" w:rsidRDefault="00345ACB" w:rsidP="005906F0">
      <w:pPr>
        <w:pStyle w:val="NormalIndented"/>
        <w:ind w:left="3024" w:hanging="2304"/>
      </w:pPr>
      <w:r w:rsidRPr="00913441">
        <w:t xml:space="preserve">ANSI </w:t>
      </w:r>
      <w:proofErr w:type="spellStart"/>
      <w:r w:rsidRPr="00913441">
        <w:t>X3.4</w:t>
      </w:r>
      <w:proofErr w:type="spellEnd"/>
      <w:r w:rsidRPr="00913441">
        <w:t xml:space="preserve"> - 1986 </w:t>
      </w:r>
      <w:r w:rsidRPr="00913441">
        <w:tab/>
        <w:t>Coded Character Sets-American National Standard Code for Information Interchange (7-bit ASCII)</w:t>
      </w:r>
    </w:p>
    <w:p w14:paraId="1EEBC1FA" w14:textId="77777777" w:rsidR="00345ACB" w:rsidRPr="00913441" w:rsidRDefault="00345ACB" w:rsidP="005906F0">
      <w:pPr>
        <w:pStyle w:val="NormalIndented"/>
        <w:ind w:left="3024" w:hanging="2304"/>
      </w:pPr>
      <w:r w:rsidRPr="00913441">
        <w:t xml:space="preserve">ANSI/ISO 9899 - 1999 </w:t>
      </w:r>
      <w:r w:rsidRPr="00913441">
        <w:tab/>
        <w:t>Programming Language C</w:t>
      </w:r>
    </w:p>
    <w:p w14:paraId="557D5CCD" w14:textId="77777777" w:rsidR="00345ACB" w:rsidRPr="00913441" w:rsidRDefault="00345ACB" w:rsidP="005906F0">
      <w:pPr>
        <w:pStyle w:val="NormalIndented"/>
        <w:ind w:left="3024" w:hanging="2304"/>
      </w:pPr>
      <w:r w:rsidRPr="00913441">
        <w:t>ANSI/ISO/IEC 9075 - 2003</w:t>
      </w:r>
      <w:r w:rsidRPr="00913441">
        <w:tab/>
        <w:t>Information technology – Database languages – SQL</w:t>
      </w:r>
    </w:p>
    <w:p w14:paraId="455DFB2A" w14:textId="77777777" w:rsidR="00345ACB" w:rsidRPr="00913441" w:rsidRDefault="00345ACB" w:rsidP="005906F0">
      <w:pPr>
        <w:pStyle w:val="NormalIndented"/>
        <w:ind w:left="3024" w:hanging="2304"/>
      </w:pPr>
      <w:r w:rsidRPr="00913441">
        <w:t>ANSI/</w:t>
      </w:r>
      <w:proofErr w:type="spellStart"/>
      <w:r w:rsidRPr="00913441">
        <w:t>NISO</w:t>
      </w:r>
      <w:proofErr w:type="spellEnd"/>
      <w:r w:rsidRPr="00913441">
        <w:t xml:space="preserve"> </w:t>
      </w:r>
      <w:proofErr w:type="spellStart"/>
      <w:r w:rsidRPr="00913441">
        <w:t>Z39.88</w:t>
      </w:r>
      <w:proofErr w:type="spellEnd"/>
      <w:r w:rsidRPr="00913441">
        <w:t xml:space="preserve"> - 2004</w:t>
      </w:r>
      <w:r w:rsidRPr="00913441">
        <w:tab/>
        <w:t xml:space="preserve">The </w:t>
      </w:r>
      <w:proofErr w:type="spellStart"/>
      <w:r w:rsidRPr="00913441">
        <w:t>OpenURL</w:t>
      </w:r>
      <w:proofErr w:type="spellEnd"/>
      <w:r w:rsidRPr="00913441">
        <w:t xml:space="preserve"> Framework for Context-Sensitive Services</w:t>
      </w:r>
    </w:p>
    <w:p w14:paraId="41795A2B" w14:textId="77777777" w:rsidR="00345ACB" w:rsidRDefault="00345ACB" w:rsidP="001E5D51">
      <w:pPr>
        <w:pStyle w:val="Heading2"/>
      </w:pPr>
      <w:bookmarkStart w:id="58" w:name="_Toc141177752"/>
      <w:bookmarkStart w:id="59" w:name="_Toc314131662"/>
      <w:bookmarkStart w:id="60" w:name="_Toc382911936"/>
      <w:r>
        <w:t>ISO Standards</w:t>
      </w:r>
      <w:r>
        <w:rPr>
          <w:rStyle w:val="FootnoteReference"/>
        </w:rPr>
        <w:footnoteReference w:id="6"/>
      </w:r>
      <w:r>
        <w:t>:</w:t>
      </w:r>
      <w:bookmarkEnd w:id="57"/>
      <w:bookmarkEnd w:id="58"/>
      <w:bookmarkEnd w:id="59"/>
      <w:bookmarkEnd w:id="60"/>
    </w:p>
    <w:p w14:paraId="6784EA47" w14:textId="77777777" w:rsidR="00345ACB" w:rsidRPr="00913441" w:rsidRDefault="00345ACB" w:rsidP="005906F0">
      <w:pPr>
        <w:pStyle w:val="NormalIndented"/>
        <w:keepNext/>
        <w:ind w:left="3024" w:hanging="2304"/>
      </w:pPr>
      <w:r w:rsidRPr="00913441">
        <w:t>ISO 8601 – 2004</w:t>
      </w:r>
      <w:r w:rsidRPr="00913441">
        <w:tab/>
        <w:t>Data Elements and Interchange Formats-Information Interchange (representation of dates and times)</w:t>
      </w:r>
    </w:p>
    <w:p w14:paraId="711C8AA5" w14:textId="77777777" w:rsidR="00345ACB" w:rsidRPr="00913441" w:rsidRDefault="00345ACB" w:rsidP="005906F0">
      <w:pPr>
        <w:pStyle w:val="NormalIndented"/>
        <w:keepNext/>
        <w:ind w:left="3024" w:hanging="2304"/>
      </w:pPr>
      <w:r w:rsidRPr="00913441">
        <w:t>ISO 88599 – 1998</w:t>
      </w:r>
      <w:r w:rsidRPr="00913441">
        <w:tab/>
        <w:t>Latin-1 Coded Character Set</w:t>
      </w:r>
    </w:p>
    <w:p w14:paraId="6EFFC883" w14:textId="77777777" w:rsidR="00345ACB" w:rsidRPr="00913441" w:rsidRDefault="00345ACB" w:rsidP="005906F0">
      <w:pPr>
        <w:pStyle w:val="NormalIndented"/>
        <w:ind w:left="3024" w:hanging="2304"/>
      </w:pPr>
      <w:r w:rsidRPr="00913441">
        <w:t>ISO / IEC 9075 – 2003</w:t>
      </w:r>
      <w:r w:rsidRPr="00913441">
        <w:tab/>
        <w:t>Information technology – Database languages – SQL</w:t>
      </w:r>
    </w:p>
    <w:p w14:paraId="65BC2B12" w14:textId="77777777" w:rsidR="00345ACB" w:rsidRPr="00913441" w:rsidRDefault="00345ACB" w:rsidP="005906F0">
      <w:pPr>
        <w:pStyle w:val="NormalIndented"/>
        <w:ind w:left="3024" w:hanging="2304"/>
      </w:pPr>
      <w:r w:rsidRPr="00913441">
        <w:t>ISO 8879 – 1986</w:t>
      </w:r>
      <w:r w:rsidRPr="00913441">
        <w:tab/>
        <w:t>Information processing – Text and office systems – Standard Generalized Markup Language (SGML)</w:t>
      </w:r>
    </w:p>
    <w:p w14:paraId="7ECD3783" w14:textId="77777777" w:rsidR="00345ACB" w:rsidRPr="00913441" w:rsidRDefault="00345ACB" w:rsidP="005906F0">
      <w:pPr>
        <w:pStyle w:val="NormalIndented"/>
        <w:ind w:left="3024" w:hanging="2304"/>
      </w:pPr>
      <w:r w:rsidRPr="00913441">
        <w:t>ISO 639-1 - 2002</w:t>
      </w:r>
      <w:r w:rsidRPr="00913441">
        <w:tab/>
        <w:t>Codes for the representation of names of languages -- Part 1: Alpha-2 code</w:t>
      </w:r>
    </w:p>
    <w:p w14:paraId="21D7A4F6" w14:textId="77777777" w:rsidR="00345ACB" w:rsidRPr="00913441" w:rsidRDefault="00345ACB" w:rsidP="005906F0">
      <w:pPr>
        <w:pStyle w:val="NormalIndented"/>
        <w:ind w:left="3024" w:hanging="2304"/>
      </w:pPr>
      <w:r w:rsidRPr="00913441">
        <w:t>ISO 3166-1 - 1997</w:t>
      </w:r>
      <w:r w:rsidRPr="00913441">
        <w:tab/>
        <w:t>Codes for the representation of names of countries and their subdivisions.</w:t>
      </w:r>
    </w:p>
    <w:p w14:paraId="68E03B52" w14:textId="77777777" w:rsidR="00345ACB" w:rsidRPr="00913441" w:rsidRDefault="00345ACB" w:rsidP="00584ED2">
      <w:pPr>
        <w:pStyle w:val="NormalIndented"/>
        <w:ind w:left="3024" w:hanging="2304"/>
      </w:pPr>
      <w:r w:rsidRPr="00913441">
        <w:t>ISO/IEC 10646:2003</w:t>
      </w:r>
      <w:r w:rsidRPr="00913441">
        <w:tab/>
        <w:t>Information technology -- Universal Multiple-Octet Coded Character Set (UCS)</w:t>
      </w:r>
    </w:p>
    <w:p w14:paraId="7D509D57" w14:textId="77777777" w:rsidR="00345ACB" w:rsidRDefault="00345ACB" w:rsidP="001E5D51">
      <w:pPr>
        <w:pStyle w:val="Heading2"/>
      </w:pPr>
      <w:bookmarkStart w:id="61" w:name="_Toc141177753"/>
      <w:bookmarkStart w:id="62" w:name="_Toc314131663"/>
      <w:bookmarkStart w:id="63" w:name="_Toc382911937"/>
      <w:r>
        <w:lastRenderedPageBreak/>
        <w:t>World Wide Web Consortium Recommendations</w:t>
      </w:r>
      <w:r>
        <w:rPr>
          <w:rStyle w:val="FootnoteReference"/>
        </w:rPr>
        <w:footnoteReference w:id="7"/>
      </w:r>
      <w:r>
        <w:t>:</w:t>
      </w:r>
      <w:bookmarkEnd w:id="61"/>
      <w:bookmarkEnd w:id="62"/>
      <w:bookmarkEnd w:id="63"/>
    </w:p>
    <w:p w14:paraId="18B109AB" w14:textId="77777777" w:rsidR="00345ACB" w:rsidRPr="00913441" w:rsidRDefault="00345ACB" w:rsidP="00584ED2">
      <w:pPr>
        <w:pStyle w:val="NormalIndented"/>
        <w:keepNext/>
      </w:pPr>
      <w:r w:rsidRPr="00913441">
        <w:t>Extensible Markup Language (XML) 1.0 (Third Edition)</w:t>
      </w:r>
      <w:r w:rsidRPr="00913441">
        <w:tab/>
        <w:t>2004-02-04</w:t>
      </w:r>
    </w:p>
    <w:p w14:paraId="5ACCB0B9" w14:textId="77777777" w:rsidR="00345ACB" w:rsidRPr="00913441" w:rsidRDefault="00345ACB" w:rsidP="005906F0">
      <w:pPr>
        <w:pStyle w:val="NormalIndented"/>
      </w:pPr>
      <w:r w:rsidRPr="00913441">
        <w:t>Extensible Markup Language (XML) 1.1</w:t>
      </w:r>
      <w:r w:rsidRPr="00913441">
        <w:tab/>
      </w:r>
      <w:r w:rsidRPr="00913441">
        <w:tab/>
      </w:r>
      <w:r w:rsidRPr="00913441">
        <w:tab/>
      </w:r>
      <w:r w:rsidRPr="00913441">
        <w:tab/>
        <w:t>2004-02-04</w:t>
      </w:r>
    </w:p>
    <w:p w14:paraId="79A48D9C" w14:textId="77777777" w:rsidR="00345ACB" w:rsidRDefault="00345ACB" w:rsidP="001E5D51">
      <w:pPr>
        <w:pStyle w:val="Heading2"/>
      </w:pPr>
      <w:bookmarkStart w:id="64" w:name="_Toc141177754"/>
      <w:bookmarkStart w:id="65" w:name="_Toc314131664"/>
      <w:bookmarkStart w:id="66" w:name="_Toc382911938"/>
      <w:r>
        <w:t>Unicode Standards</w:t>
      </w:r>
      <w:r>
        <w:rPr>
          <w:rStyle w:val="FootnoteReference"/>
        </w:rPr>
        <w:footnoteReference w:id="8"/>
      </w:r>
      <w:r>
        <w:t>:</w:t>
      </w:r>
      <w:bookmarkEnd w:id="64"/>
      <w:bookmarkEnd w:id="65"/>
      <w:bookmarkEnd w:id="66"/>
    </w:p>
    <w:p w14:paraId="38D982CC" w14:textId="77777777" w:rsidR="00345ACB" w:rsidRPr="00913441" w:rsidRDefault="00345ACB">
      <w:pPr>
        <w:pStyle w:val="NormalIndented"/>
      </w:pPr>
      <w:r w:rsidRPr="00913441">
        <w:t>Unicode 5.0</w:t>
      </w:r>
    </w:p>
    <w:p w14:paraId="0B7B9FF5" w14:textId="77777777" w:rsidR="00345ACB" w:rsidRDefault="00345ACB">
      <w:pPr>
        <w:pStyle w:val="Heading1"/>
        <w:pageBreakBefore/>
      </w:pPr>
      <w:bookmarkStart w:id="67" w:name="_Toc526303894"/>
      <w:bookmarkStart w:id="68" w:name="_Toc141177755"/>
      <w:bookmarkStart w:id="69" w:name="_Toc314131665"/>
      <w:bookmarkStart w:id="70" w:name="_Toc382911939"/>
      <w:r>
        <w:lastRenderedPageBreak/>
        <w:t>Terminology</w:t>
      </w:r>
      <w:bookmarkEnd w:id="67"/>
      <w:bookmarkEnd w:id="68"/>
      <w:bookmarkEnd w:id="69"/>
      <w:bookmarkEnd w:id="70"/>
    </w:p>
    <w:p w14:paraId="20B4374C" w14:textId="77777777" w:rsidR="00345ACB" w:rsidRDefault="00345ACB" w:rsidP="001E5D51">
      <w:pPr>
        <w:pStyle w:val="Heading2"/>
      </w:pPr>
      <w:bookmarkStart w:id="71" w:name="_Toc526303895"/>
      <w:bookmarkStart w:id="72" w:name="_Toc141177756"/>
      <w:bookmarkStart w:id="73" w:name="_Toc314131666"/>
      <w:bookmarkStart w:id="74" w:name="_Toc382911940"/>
      <w:r>
        <w:t>Definitions</w:t>
      </w:r>
      <w:bookmarkEnd w:id="71"/>
      <w:bookmarkEnd w:id="72"/>
      <w:bookmarkEnd w:id="73"/>
      <w:bookmarkEnd w:id="74"/>
    </w:p>
    <w:p w14:paraId="3CBA286A" w14:textId="77777777" w:rsidR="00345ACB" w:rsidRDefault="00345ACB" w:rsidP="001E5D51">
      <w:pPr>
        <w:pStyle w:val="Heading3"/>
      </w:pPr>
      <w:bookmarkStart w:id="75" w:name="_Toc526303896"/>
      <w:bookmarkStart w:id="76" w:name="_Toc141177757"/>
      <w:bookmarkStart w:id="77" w:name="_Toc314131667"/>
      <w:bookmarkStart w:id="78" w:name="_Toc382911941"/>
      <w:r>
        <w:t>Medical Logic Module (</w:t>
      </w:r>
      <w:proofErr w:type="spellStart"/>
      <w:r>
        <w:t>MLM</w:t>
      </w:r>
      <w:proofErr w:type="spellEnd"/>
      <w:r>
        <w:t>), n</w:t>
      </w:r>
      <w:bookmarkEnd w:id="75"/>
      <w:bookmarkEnd w:id="76"/>
      <w:bookmarkEnd w:id="77"/>
      <w:bookmarkEnd w:id="78"/>
    </w:p>
    <w:p w14:paraId="4CAD4120" w14:textId="77777777" w:rsidR="00345ACB" w:rsidRPr="00913441" w:rsidRDefault="00345ACB">
      <w:pPr>
        <w:pStyle w:val="NormalIndented"/>
      </w:pPr>
      <w:r w:rsidRPr="00913441">
        <w:t xml:space="preserve">an independent unit in a health knowledge base. Each </w:t>
      </w:r>
      <w:proofErr w:type="spellStart"/>
      <w:r w:rsidRPr="00913441">
        <w:t>MLM</w:t>
      </w:r>
      <w:proofErr w:type="spellEnd"/>
      <w:r w:rsidRPr="00913441">
        <w:t xml:space="preserve"> contains maintenance information, links to other sources of knowledge, and enough logic to make a single health decision.</w:t>
      </w:r>
    </w:p>
    <w:p w14:paraId="2DA84191" w14:textId="77777777" w:rsidR="00345ACB" w:rsidRDefault="00345ACB" w:rsidP="001E5D51">
      <w:pPr>
        <w:pStyle w:val="Heading2"/>
      </w:pPr>
      <w:bookmarkStart w:id="79" w:name="_Toc526303897"/>
      <w:bookmarkStart w:id="80" w:name="_Toc141177758"/>
      <w:bookmarkStart w:id="81" w:name="_Toc314131668"/>
      <w:bookmarkStart w:id="82" w:name="_Toc382911942"/>
      <w:r>
        <w:t>Descriptions of Terms Specific to This Standard:</w:t>
      </w:r>
      <w:bookmarkEnd w:id="79"/>
      <w:bookmarkEnd w:id="80"/>
      <w:bookmarkEnd w:id="81"/>
      <w:bookmarkEnd w:id="82"/>
    </w:p>
    <w:p w14:paraId="2AE82275" w14:textId="77777777" w:rsidR="00345ACB" w:rsidRDefault="00345ACB" w:rsidP="001E5D51">
      <w:pPr>
        <w:pStyle w:val="Heading3"/>
      </w:pPr>
      <w:bookmarkStart w:id="83" w:name="_Toc526303898"/>
      <w:bookmarkStart w:id="84" w:name="_Toc141177759"/>
      <w:bookmarkStart w:id="85" w:name="_Toc314131669"/>
      <w:bookmarkStart w:id="86" w:name="_Toc382911943"/>
      <w:r>
        <w:t>time, n</w:t>
      </w:r>
      <w:bookmarkEnd w:id="83"/>
      <w:bookmarkEnd w:id="84"/>
      <w:bookmarkEnd w:id="85"/>
      <w:bookmarkEnd w:id="86"/>
    </w:p>
    <w:p w14:paraId="267EA09F" w14:textId="77777777" w:rsidR="00345ACB" w:rsidRPr="00BE34A3" w:rsidRDefault="00345ACB">
      <w:pPr>
        <w:pStyle w:val="NormalIndented"/>
      </w:pPr>
      <w:r w:rsidRPr="00BE34A3">
        <w:t>a timestamp, it includes both a date and a time-of-day.</w:t>
      </w:r>
    </w:p>
    <w:p w14:paraId="62E4BD7D" w14:textId="77777777" w:rsidR="00345ACB" w:rsidRDefault="00345ACB" w:rsidP="001E5D51">
      <w:pPr>
        <w:pStyle w:val="Heading3"/>
      </w:pPr>
      <w:bookmarkStart w:id="87" w:name="_Toc526303899"/>
      <w:bookmarkStart w:id="88" w:name="_Toc141177760"/>
      <w:bookmarkStart w:id="89" w:name="_Toc314131670"/>
      <w:bookmarkStart w:id="90" w:name="_Toc382911944"/>
      <w:r>
        <w:t>time-of-day, n</w:t>
      </w:r>
      <w:bookmarkEnd w:id="87"/>
      <w:bookmarkEnd w:id="88"/>
      <w:bookmarkEnd w:id="89"/>
      <w:bookmarkEnd w:id="90"/>
    </w:p>
    <w:p w14:paraId="7C465A6B" w14:textId="77777777" w:rsidR="00345ACB" w:rsidRPr="00913441" w:rsidRDefault="00345ACB">
      <w:pPr>
        <w:pStyle w:val="NormalIndented"/>
      </w:pPr>
      <w:r w:rsidRPr="00913441">
        <w:t>hours, minutes, seconds, and possibly, fractions of seconds past midnight.</w:t>
      </w:r>
    </w:p>
    <w:p w14:paraId="3207BE4C" w14:textId="77777777" w:rsidR="00345ACB" w:rsidRDefault="00345ACB" w:rsidP="001E5D51">
      <w:pPr>
        <w:pStyle w:val="Heading3"/>
      </w:pPr>
      <w:bookmarkStart w:id="91" w:name="_Toc526303900"/>
      <w:bookmarkStart w:id="92" w:name="_Toc141177761"/>
      <w:bookmarkStart w:id="93" w:name="_Toc314131671"/>
      <w:bookmarkStart w:id="94" w:name="_Toc382911945"/>
      <w:r>
        <w:t>date, n</w:t>
      </w:r>
      <w:bookmarkEnd w:id="91"/>
      <w:bookmarkEnd w:id="92"/>
      <w:bookmarkEnd w:id="93"/>
      <w:bookmarkEnd w:id="94"/>
    </w:p>
    <w:p w14:paraId="6E1C3429" w14:textId="77777777" w:rsidR="00345ACB" w:rsidRPr="00913441" w:rsidRDefault="00345ACB">
      <w:pPr>
        <w:pStyle w:val="NormalIndented"/>
      </w:pPr>
      <w:r w:rsidRPr="00913441">
        <w:t>Gregorian year, month, and day.</w:t>
      </w:r>
    </w:p>
    <w:p w14:paraId="4B09FED5" w14:textId="77777777" w:rsidR="00345ACB" w:rsidRDefault="00345ACB" w:rsidP="001E5D51">
      <w:pPr>
        <w:pStyle w:val="Heading3"/>
      </w:pPr>
      <w:bookmarkStart w:id="95" w:name="_Toc526303901"/>
      <w:bookmarkStart w:id="96" w:name="_Toc141177762"/>
      <w:bookmarkStart w:id="97" w:name="_Toc314131672"/>
      <w:bookmarkStart w:id="98" w:name="_Toc382911946"/>
      <w:r>
        <w:t>duration, n</w:t>
      </w:r>
      <w:bookmarkEnd w:id="95"/>
      <w:bookmarkEnd w:id="96"/>
      <w:bookmarkEnd w:id="97"/>
      <w:bookmarkEnd w:id="98"/>
    </w:p>
    <w:p w14:paraId="5982079F" w14:textId="77777777" w:rsidR="00345ACB" w:rsidRPr="00913441" w:rsidRDefault="00345ACB">
      <w:pPr>
        <w:pStyle w:val="NormalIndented"/>
      </w:pPr>
      <w:proofErr w:type="gramStart"/>
      <w:r w:rsidRPr="00913441">
        <w:t>a period of time</w:t>
      </w:r>
      <w:proofErr w:type="gramEnd"/>
      <w:r w:rsidRPr="00913441">
        <w:t xml:space="preserve"> (for example, </w:t>
      </w:r>
      <w:r w:rsidRPr="00913441">
        <w:rPr>
          <w:b/>
          <w:bCs/>
        </w:rPr>
        <w:t>3 days</w:t>
      </w:r>
      <w:r w:rsidRPr="00913441">
        <w:t>) that has no particular start or end point.</w:t>
      </w:r>
    </w:p>
    <w:p w14:paraId="6C6B3B39" w14:textId="77777777" w:rsidR="00345ACB" w:rsidRDefault="00345ACB" w:rsidP="001E5D51">
      <w:pPr>
        <w:pStyle w:val="Heading3"/>
      </w:pPr>
      <w:bookmarkStart w:id="99" w:name="_Toc526303902"/>
      <w:bookmarkStart w:id="100" w:name="_Toc141177763"/>
      <w:bookmarkStart w:id="101" w:name="_Toc314131673"/>
      <w:bookmarkStart w:id="102" w:name="_Toc382911947"/>
      <w:r>
        <w:t>institution, n</w:t>
      </w:r>
      <w:bookmarkEnd w:id="99"/>
      <w:bookmarkEnd w:id="100"/>
      <w:bookmarkEnd w:id="101"/>
      <w:bookmarkEnd w:id="102"/>
    </w:p>
    <w:p w14:paraId="68CBD917" w14:textId="77777777" w:rsidR="00345ACB" w:rsidRPr="00913441" w:rsidRDefault="00345ACB">
      <w:pPr>
        <w:pStyle w:val="NormalIndented"/>
      </w:pPr>
      <w:r w:rsidRPr="00913441">
        <w:t>a health facility of any size that will provide automated decision support or quality assurance.</w:t>
      </w:r>
    </w:p>
    <w:p w14:paraId="6F542A09" w14:textId="77777777" w:rsidR="00345ACB" w:rsidRDefault="00345ACB" w:rsidP="001E5D51">
      <w:pPr>
        <w:pStyle w:val="Heading3"/>
      </w:pPr>
      <w:bookmarkStart w:id="103" w:name="_Toc526303903"/>
      <w:bookmarkStart w:id="104" w:name="_Toc141177764"/>
      <w:bookmarkStart w:id="105" w:name="_Toc314131674"/>
      <w:bookmarkStart w:id="106" w:name="_Toc382911948"/>
      <w:r>
        <w:t>event, n</w:t>
      </w:r>
      <w:bookmarkEnd w:id="103"/>
      <w:bookmarkEnd w:id="104"/>
      <w:bookmarkEnd w:id="105"/>
      <w:bookmarkEnd w:id="106"/>
    </w:p>
    <w:p w14:paraId="0ADD7D94" w14:textId="77777777" w:rsidR="00345ACB" w:rsidRPr="00913441" w:rsidRDefault="00345ACB">
      <w:pPr>
        <w:pStyle w:val="NormalIndented"/>
      </w:pPr>
      <w:r w:rsidRPr="00913441">
        <w:t xml:space="preserve">a clinically meaningful change in state. This is often, but not always, reflected by a change in the clinical database. For example, ordering a medication is an event that could update the clinical database; when the stop time of the medication order is passed, the stopping of the medication would be an event, even though there might not be any change to the database. </w:t>
      </w:r>
    </w:p>
    <w:p w14:paraId="6E27563A" w14:textId="77777777" w:rsidR="00345ACB" w:rsidRDefault="00345ACB" w:rsidP="001E5D51">
      <w:pPr>
        <w:pStyle w:val="Heading2"/>
      </w:pPr>
      <w:bookmarkStart w:id="107" w:name="_Toc526303904"/>
      <w:bookmarkStart w:id="108" w:name="_Toc141177765"/>
      <w:bookmarkStart w:id="109" w:name="_Toc314131675"/>
      <w:bookmarkStart w:id="110" w:name="_Toc382911949"/>
      <w:r>
        <w:t>Notation Used in This Standard</w:t>
      </w:r>
      <w:bookmarkEnd w:id="107"/>
      <w:bookmarkEnd w:id="108"/>
      <w:bookmarkEnd w:id="109"/>
      <w:bookmarkEnd w:id="110"/>
    </w:p>
    <w:p w14:paraId="7623E980" w14:textId="77777777" w:rsidR="00345ACB" w:rsidRPr="00913441" w:rsidRDefault="00345ACB">
      <w:pPr>
        <w:pStyle w:val="NormalIndented"/>
      </w:pPr>
      <w:r w:rsidRPr="00913441">
        <w:t xml:space="preserve">Throughout this standard, the location for optional elements is noted by placing the optional elements inside square brackets </w:t>
      </w:r>
      <w:proofErr w:type="gramStart"/>
      <w:r w:rsidRPr="00913441">
        <w:t xml:space="preserve">( </w:t>
      </w:r>
      <w:r w:rsidRPr="00913441">
        <w:rPr>
          <w:b/>
          <w:bCs/>
        </w:rPr>
        <w:t>[</w:t>
      </w:r>
      <w:proofErr w:type="gramEnd"/>
      <w:r w:rsidRPr="00913441">
        <w:rPr>
          <w:b/>
          <w:bCs/>
        </w:rPr>
        <w:t xml:space="preserve"> ]</w:t>
      </w:r>
      <w:r w:rsidRPr="00913441">
        <w:t xml:space="preserve"> ). This is not to be confused with the element operator </w:t>
      </w:r>
      <w:proofErr w:type="gramStart"/>
      <w:r w:rsidRPr="00913441">
        <w:rPr>
          <w:b/>
          <w:bCs/>
        </w:rPr>
        <w:t>[ ]</w:t>
      </w:r>
      <w:proofErr w:type="gramEnd"/>
      <w:r w:rsidRPr="00913441">
        <w:t xml:space="preserve"> (see Section </w:t>
      </w:r>
      <w:r w:rsidR="008216EB">
        <w:fldChar w:fldCharType="begin"/>
      </w:r>
      <w:r w:rsidR="008216EB">
        <w:instrText xml:space="preserve"> REF _Ref448632997 \r \h  \* MERGEFORMAT </w:instrText>
      </w:r>
      <w:r w:rsidR="008216EB">
        <w:fldChar w:fldCharType="separate"/>
      </w:r>
      <w:r>
        <w:t>9.12.18</w:t>
      </w:r>
      <w:r w:rsidR="008216EB">
        <w:fldChar w:fldCharType="end"/>
      </w:r>
      <w:r w:rsidRPr="00913441">
        <w:t xml:space="preserve">). Thus, </w:t>
      </w:r>
      <w:r w:rsidRPr="00913441">
        <w:rPr>
          <w:b/>
          <w:bCs/>
        </w:rPr>
        <w:t xml:space="preserve">is [not] equal </w:t>
      </w:r>
      <w:r w:rsidRPr="00913441">
        <w:t xml:space="preserve">means that </w:t>
      </w:r>
      <w:r w:rsidRPr="00913441">
        <w:rPr>
          <w:b/>
          <w:bCs/>
        </w:rPr>
        <w:t>is equal</w:t>
      </w:r>
      <w:r w:rsidRPr="00913441">
        <w:t xml:space="preserve"> and </w:t>
      </w:r>
      <w:r w:rsidRPr="00913441">
        <w:rPr>
          <w:b/>
          <w:bCs/>
        </w:rPr>
        <w:t>is not equal</w:t>
      </w:r>
      <w:r w:rsidRPr="00913441">
        <w:t xml:space="preserve"> are both valid constructs. The two most common optional elements are </w:t>
      </w:r>
      <w:r w:rsidRPr="00913441">
        <w:rPr>
          <w:b/>
          <w:bCs/>
        </w:rPr>
        <w:t>not</w:t>
      </w:r>
      <w:r w:rsidRPr="00913441">
        <w:t xml:space="preserve"> and </w:t>
      </w:r>
      <w:r w:rsidRPr="00913441">
        <w:rPr>
          <w:b/>
          <w:bCs/>
        </w:rPr>
        <w:t>of</w:t>
      </w:r>
      <w:r w:rsidRPr="00913441">
        <w:rPr>
          <w:bCs/>
        </w:rPr>
        <w:t>.</w:t>
      </w:r>
    </w:p>
    <w:p w14:paraId="5AC1CC35" w14:textId="77777777" w:rsidR="00345ACB" w:rsidRDefault="00345ACB">
      <w:pPr>
        <w:pStyle w:val="Heading1"/>
        <w:pageBreakBefore/>
      </w:pPr>
      <w:bookmarkStart w:id="111" w:name="_Toc526303905"/>
      <w:bookmarkStart w:id="112" w:name="_Toc141177766"/>
      <w:bookmarkStart w:id="113" w:name="_Toc314131676"/>
      <w:bookmarkStart w:id="114" w:name="_Toc382911950"/>
      <w:r>
        <w:lastRenderedPageBreak/>
        <w:t>Significance and Use</w:t>
      </w:r>
      <w:bookmarkEnd w:id="111"/>
      <w:bookmarkEnd w:id="112"/>
      <w:bookmarkEnd w:id="113"/>
      <w:bookmarkEnd w:id="114"/>
    </w:p>
    <w:p w14:paraId="57C3FF12" w14:textId="689D07D5" w:rsidR="00345ACB" w:rsidRDefault="00345ACB">
      <w:r>
        <w:t xml:space="preserve">Decision support systems have been used for health care successfully for many years, and several institutions have already assembled large knowledge bases. There are many conceptual similarities among these knowledge bases. Unfortunately, the syntax of each knowledge base is different. Since no one institution will ever define a complete health knowledge base, it will be necessary to share knowledge </w:t>
      </w:r>
      <w:del w:id="115" w:author="Author" w:date="2021-10-18T09:51:00Z">
        <w:r w:rsidDel="007C3224">
          <w:delText xml:space="preserve">bases </w:delText>
        </w:r>
      </w:del>
      <w:ins w:id="116" w:author="Author" w:date="2021-10-18T09:51:00Z">
        <w:r w:rsidR="007C3224">
          <w:t>artifacts</w:t>
        </w:r>
        <w:r w:rsidR="007C3224">
          <w:t xml:space="preserve"> </w:t>
        </w:r>
      </w:ins>
      <w:r>
        <w:t>among institutions.</w:t>
      </w:r>
      <w:ins w:id="117" w:author="Author" w:date="2021-10-18T09:51:00Z">
        <w:r w:rsidR="007C3224">
          <w:t xml:space="preserve">  </w:t>
        </w:r>
        <w:proofErr w:type="gramStart"/>
        <w:r w:rsidR="007C3224">
          <w:t>A number of</w:t>
        </w:r>
        <w:proofErr w:type="gramEnd"/>
        <w:r w:rsidR="007C3224">
          <w:t xml:space="preserve"> eff</w:t>
        </w:r>
      </w:ins>
      <w:ins w:id="118" w:author="Author" w:date="2021-10-18T09:52:00Z">
        <w:r w:rsidR="007C3224">
          <w:t xml:space="preserve">orts have been instituted to increase the </w:t>
        </w:r>
      </w:ins>
      <w:proofErr w:type="spellStart"/>
      <w:ins w:id="119" w:author="Author" w:date="2021-10-18T09:54:00Z">
        <w:r w:rsidR="007C3224">
          <w:t>accessiblity</w:t>
        </w:r>
      </w:ins>
      <w:proofErr w:type="spellEnd"/>
      <w:ins w:id="120" w:author="Author" w:date="2021-10-18T09:52:00Z">
        <w:r w:rsidR="007C3224">
          <w:t xml:space="preserve"> of </w:t>
        </w:r>
      </w:ins>
      <w:ins w:id="121" w:author="Author" w:date="2021-10-18T09:54:00Z">
        <w:r w:rsidR="00F506ED">
          <w:t xml:space="preserve">clinical knowledge resources, notably </w:t>
        </w:r>
      </w:ins>
      <w:ins w:id="122" w:author="Author" w:date="2021-10-18T09:59:00Z">
        <w:r w:rsidR="00F506ED">
          <w:t>the Mobilizing</w:t>
        </w:r>
      </w:ins>
      <w:ins w:id="123" w:author="Author" w:date="2021-10-18T09:57:00Z">
        <w:r w:rsidR="00F506ED">
          <w:t xml:space="preserve"> Computable </w:t>
        </w:r>
        <w:proofErr w:type="spellStart"/>
        <w:r w:rsidR="00F506ED">
          <w:t>Biomendical</w:t>
        </w:r>
        <w:proofErr w:type="spellEnd"/>
        <w:r w:rsidR="00F506ED">
          <w:t xml:space="preserve"> Kno</w:t>
        </w:r>
      </w:ins>
      <w:ins w:id="124" w:author="Author" w:date="2021-10-18T09:58:00Z">
        <w:r w:rsidR="00F506ED">
          <w:t xml:space="preserve">wledge </w:t>
        </w:r>
      </w:ins>
      <w:ins w:id="125" w:author="Author" w:date="2021-10-18T09:59:00Z">
        <w:r w:rsidR="00F506ED">
          <w:t>project.</w:t>
        </w:r>
      </w:ins>
      <w:ins w:id="126" w:author="Author" w:date="2021-10-18T09:55:00Z">
        <w:r w:rsidR="00F506ED">
          <w:rPr>
            <w:rStyle w:val="FootnoteReference"/>
          </w:rPr>
          <w:footnoteReference w:id="9"/>
        </w:r>
      </w:ins>
    </w:p>
    <w:p w14:paraId="151D2C02" w14:textId="77777777" w:rsidR="00345ACB" w:rsidRDefault="00345ACB">
      <w:r>
        <w:t xml:space="preserve">Many obstacles to sharing have been identified: disparate vocabularies, maintenance issues, regional differences, liability, royalties, syntactic differences, etc. </w:t>
      </w:r>
      <w:proofErr w:type="gramStart"/>
      <w:r>
        <w:t>This standard addresses</w:t>
      </w:r>
      <w:proofErr w:type="gramEnd"/>
      <w:r>
        <w:t xml:space="preserve"> one obstacle by defining a syntax for creating and sharing knowledge bases. In addition, the syntax facilitates addressing other obstacles by providing specific fields to enter maintenance information, assignment of clinical responsibility, links to the literature, and mappings between local vocabulary terms and terms in the knowledge base.</w:t>
      </w:r>
    </w:p>
    <w:p w14:paraId="1B2E13BB" w14:textId="77777777" w:rsidR="00345ACB" w:rsidRDefault="00345ACB">
      <w:r>
        <w:t>The range of health knowledge bases is large. This specification focuses on those knowledge bases that can be represented as a set of Medical Logic Modules (</w:t>
      </w:r>
      <w:proofErr w:type="spellStart"/>
      <w:r>
        <w:t>MLMs</w:t>
      </w:r>
      <w:proofErr w:type="spellEnd"/>
      <w:r>
        <w:t xml:space="preserve">). Each </w:t>
      </w:r>
      <w:proofErr w:type="spellStart"/>
      <w:r>
        <w:t>MLM</w:t>
      </w:r>
      <w:proofErr w:type="spellEnd"/>
      <w:r>
        <w:t xml:space="preserve"> contains maintenance information, links to other sources of knowledge, and enough logic to make a single health decision. Knowledge bases that are composed of independent rules, formulae, or protocols are most amenable to being represented using </w:t>
      </w:r>
      <w:proofErr w:type="spellStart"/>
      <w:r>
        <w:t>MLMs</w:t>
      </w:r>
      <w:proofErr w:type="spellEnd"/>
      <w:r>
        <w:t>.</w:t>
      </w:r>
    </w:p>
    <w:p w14:paraId="51B7BFF4" w14:textId="77777777" w:rsidR="00345ACB" w:rsidRDefault="00345ACB">
      <w:r>
        <w:t xml:space="preserve">This specification, which is an outcome of the Columbia-Presbyterian Medical Center 1989 Arden Homestead retreat on sharing health knowledge bases, was derived largely from HELP of LDS Hospital, Salt Lake City, UT </w:t>
      </w:r>
      <w:r>
        <w:rPr>
          <w:b/>
          <w:bCs/>
        </w:rPr>
        <w:t>(1)</w:t>
      </w:r>
      <w:r>
        <w:rPr>
          <w:rStyle w:val="FootnoteReference"/>
        </w:rPr>
        <w:footnoteReference w:id="10"/>
      </w:r>
      <w:r>
        <w:rPr>
          <w:rStyle w:val="FootnoteReference"/>
        </w:rPr>
        <w:t>,</w:t>
      </w:r>
      <w:r>
        <w:t xml:space="preserve"> and CARE, the language of the </w:t>
      </w:r>
      <w:proofErr w:type="spellStart"/>
      <w:r>
        <w:t>Regenstrief</w:t>
      </w:r>
      <w:proofErr w:type="spellEnd"/>
      <w:r>
        <w:t xml:space="preserve"> Medical Record System of the </w:t>
      </w:r>
      <w:proofErr w:type="spellStart"/>
      <w:r>
        <w:t>Regenstrief</w:t>
      </w:r>
      <w:proofErr w:type="spellEnd"/>
      <w:r>
        <w:t xml:space="preserve"> Institute for Health Care, Indianapolis, IN </w:t>
      </w:r>
      <w:r>
        <w:rPr>
          <w:b/>
          <w:bCs/>
        </w:rPr>
        <w:t>(2)</w:t>
      </w:r>
      <w:r>
        <w:t>.</w:t>
      </w:r>
    </w:p>
    <w:p w14:paraId="114BD760" w14:textId="77777777" w:rsidR="00345ACB" w:rsidRDefault="00345ACB" w:rsidP="001C7215">
      <w:pPr>
        <w:pStyle w:val="Heading1"/>
        <w:pageBreakBefore/>
      </w:pPr>
      <w:bookmarkStart w:id="132" w:name="_Toc526303906"/>
      <w:bookmarkStart w:id="133" w:name="_Toc141177767"/>
      <w:bookmarkStart w:id="134" w:name="_Toc314131677"/>
      <w:bookmarkStart w:id="135" w:name="_Toc382911951"/>
      <w:proofErr w:type="spellStart"/>
      <w:r>
        <w:lastRenderedPageBreak/>
        <w:t>MLM</w:t>
      </w:r>
      <w:proofErr w:type="spellEnd"/>
      <w:r>
        <w:t xml:space="preserve"> Format</w:t>
      </w:r>
      <w:bookmarkEnd w:id="132"/>
      <w:bookmarkEnd w:id="133"/>
      <w:bookmarkEnd w:id="134"/>
      <w:bookmarkEnd w:id="135"/>
    </w:p>
    <w:p w14:paraId="25922849" w14:textId="77777777" w:rsidR="00345ACB" w:rsidRDefault="00345ACB" w:rsidP="001E5D51">
      <w:pPr>
        <w:pStyle w:val="Heading2"/>
      </w:pPr>
      <w:bookmarkStart w:id="136" w:name="_File_Format"/>
      <w:bookmarkStart w:id="137" w:name="_Toc526303907"/>
      <w:bookmarkStart w:id="138" w:name="_Ref141174486"/>
      <w:bookmarkStart w:id="139" w:name="_Toc141177768"/>
      <w:bookmarkStart w:id="140" w:name="_Toc314131678"/>
      <w:bookmarkStart w:id="141" w:name="_Toc382911952"/>
      <w:bookmarkEnd w:id="136"/>
      <w:r>
        <w:t>File Format</w:t>
      </w:r>
      <w:bookmarkEnd w:id="137"/>
      <w:bookmarkEnd w:id="138"/>
      <w:bookmarkEnd w:id="139"/>
      <w:bookmarkEnd w:id="140"/>
      <w:bookmarkEnd w:id="141"/>
    </w:p>
    <w:p w14:paraId="73204B03" w14:textId="77777777" w:rsidR="00345ACB" w:rsidRDefault="00345ACB">
      <w:pPr>
        <w:pStyle w:val="NormalIndented"/>
      </w:pPr>
      <w:r w:rsidRPr="000133EE">
        <w:t xml:space="preserve">An </w:t>
      </w:r>
      <w:proofErr w:type="spellStart"/>
      <w:r w:rsidRPr="000133EE">
        <w:t>MLM</w:t>
      </w:r>
      <w:proofErr w:type="spellEnd"/>
      <w:r w:rsidRPr="000133EE">
        <w:t xml:space="preserve"> is a stream of text stored in an ASCII file (ANSI </w:t>
      </w:r>
      <w:proofErr w:type="spellStart"/>
      <w:r w:rsidRPr="000133EE">
        <w:t>X3.4</w:t>
      </w:r>
      <w:proofErr w:type="spellEnd"/>
      <w:r w:rsidRPr="000133EE">
        <w:t xml:space="preserve"> - 1986) [international users may extend this by using UNICODE encoding, but a conforming implementation need only implement </w:t>
      </w:r>
      <w:proofErr w:type="spellStart"/>
      <w:r w:rsidRPr="000133EE">
        <w:t>X3.4</w:t>
      </w:r>
      <w:proofErr w:type="spellEnd"/>
      <w:r w:rsidRPr="000133EE">
        <w:t xml:space="preserve">]. One or more </w:t>
      </w:r>
      <w:proofErr w:type="spellStart"/>
      <w:r w:rsidRPr="000133EE">
        <w:t>MLMs</w:t>
      </w:r>
      <w:proofErr w:type="spellEnd"/>
      <w:r w:rsidRPr="000133EE">
        <w:t xml:space="preserve"> may be placed in the same file. Within a file, an </w:t>
      </w:r>
      <w:proofErr w:type="spellStart"/>
      <w:r w:rsidRPr="000133EE">
        <w:t>MLM</w:t>
      </w:r>
      <w:proofErr w:type="spellEnd"/>
      <w:r w:rsidRPr="000133EE">
        <w:t xml:space="preserve"> begins with the marker </w:t>
      </w:r>
      <w:r w:rsidRPr="00026D1B">
        <w:rPr>
          <w:b/>
          <w:bCs/>
        </w:rPr>
        <w:t>maintenance:</w:t>
      </w:r>
      <w:r w:rsidRPr="00026D1B">
        <w:t xml:space="preserve"> and ends with the marker </w:t>
      </w:r>
      <w:proofErr w:type="gramStart"/>
      <w:r w:rsidRPr="00026D1B">
        <w:rPr>
          <w:b/>
          <w:bCs/>
        </w:rPr>
        <w:t>end:</w:t>
      </w:r>
      <w:r w:rsidRPr="00026D1B">
        <w:t>.</w:t>
      </w:r>
      <w:proofErr w:type="gramEnd"/>
      <w:r w:rsidRPr="00026D1B">
        <w:t xml:space="preserve"> </w:t>
      </w:r>
      <w:proofErr w:type="spellStart"/>
      <w:r w:rsidRPr="00026D1B">
        <w:t>MLMs</w:t>
      </w:r>
      <w:proofErr w:type="spellEnd"/>
      <w:r w:rsidRPr="00026D1B">
        <w:t xml:space="preserve"> may be separated by white space, as defined in Section </w:t>
      </w:r>
      <w:r w:rsidR="008216EB">
        <w:fldChar w:fldCharType="begin"/>
      </w:r>
      <w:r w:rsidR="008216EB">
        <w:instrText xml:space="preserve"> REF _Ref448633047 \r \h  \* MERGEFORMAT </w:instrText>
      </w:r>
      <w:r w:rsidR="008216EB">
        <w:fldChar w:fldCharType="separate"/>
      </w:r>
      <w:r>
        <w:t>7.1.20</w:t>
      </w:r>
      <w:r w:rsidR="008216EB">
        <w:fldChar w:fldCharType="end"/>
      </w:r>
      <w:r w:rsidRPr="00026D1B">
        <w:t xml:space="preserve"> and/or comments as defined in Section </w:t>
      </w:r>
      <w:r w:rsidR="008216EB">
        <w:fldChar w:fldCharType="begin"/>
      </w:r>
      <w:r w:rsidR="008216EB">
        <w:instrText xml:space="preserve"> REF _Ref448633102 \r \h  \* MERGEFORMAT </w:instrText>
      </w:r>
      <w:r w:rsidR="008216EB">
        <w:fldChar w:fldCharType="separate"/>
      </w:r>
      <w:r>
        <w:t>7.1.19</w:t>
      </w:r>
      <w:r w:rsidR="008216EB">
        <w:fldChar w:fldCharType="end"/>
      </w:r>
      <w:r w:rsidRPr="00026D1B">
        <w:t>.</w:t>
      </w:r>
    </w:p>
    <w:p w14:paraId="38EAB1C5" w14:textId="77777777" w:rsidR="00345ACB" w:rsidRPr="00913441" w:rsidRDefault="00345ACB">
      <w:pPr>
        <w:pStyle w:val="NormalIndented"/>
      </w:pPr>
      <w:r w:rsidRPr="003219AF">
        <w:rPr>
          <w:highlight w:val="yellow"/>
          <w:rPrChange w:id="142" w:author="Author" w:date="2021-10-18T10:01:00Z">
            <w:rPr/>
          </w:rPrChange>
        </w:rPr>
        <w:t xml:space="preserve">Annex 2, in the informative section of the document, provides a schema for the Arden Syntax that allows representation of XML-based </w:t>
      </w:r>
      <w:proofErr w:type="spellStart"/>
      <w:r w:rsidRPr="003219AF">
        <w:rPr>
          <w:highlight w:val="yellow"/>
          <w:rPrChange w:id="143" w:author="Author" w:date="2021-10-18T10:01:00Z">
            <w:rPr/>
          </w:rPrChange>
        </w:rPr>
        <w:t>MLMs</w:t>
      </w:r>
      <w:proofErr w:type="spellEnd"/>
      <w:r w:rsidRPr="003219AF">
        <w:rPr>
          <w:highlight w:val="yellow"/>
          <w:rPrChange w:id="144" w:author="Author" w:date="2021-10-18T10:01:00Z">
            <w:rPr/>
          </w:rPrChange>
        </w:rPr>
        <w:t xml:space="preserve"> that are fully consistent with the description of the Arden Syntax in this manual. An extensible stylesheet language transform (XSLT) is provided which will convert XML-based </w:t>
      </w:r>
      <w:proofErr w:type="spellStart"/>
      <w:r w:rsidRPr="003219AF">
        <w:rPr>
          <w:highlight w:val="yellow"/>
          <w:rPrChange w:id="145" w:author="Author" w:date="2021-10-18T10:01:00Z">
            <w:rPr/>
          </w:rPrChange>
        </w:rPr>
        <w:t>MLMs</w:t>
      </w:r>
      <w:proofErr w:type="spellEnd"/>
      <w:r w:rsidRPr="003219AF">
        <w:rPr>
          <w:highlight w:val="yellow"/>
          <w:rPrChange w:id="146" w:author="Author" w:date="2021-10-18T10:01:00Z">
            <w:rPr/>
          </w:rPrChange>
        </w:rPr>
        <w:t xml:space="preserve"> to the standard ASCII format</w:t>
      </w:r>
      <w:commentRangeStart w:id="147"/>
      <w:r w:rsidRPr="003219AF">
        <w:rPr>
          <w:highlight w:val="yellow"/>
          <w:rPrChange w:id="148" w:author="Author" w:date="2021-10-18T10:01:00Z">
            <w:rPr/>
          </w:rPrChange>
        </w:rPr>
        <w:t>.</w:t>
      </w:r>
      <w:commentRangeEnd w:id="147"/>
      <w:r w:rsidR="003F6FFD">
        <w:rPr>
          <w:rStyle w:val="CommentReference"/>
          <w:kern w:val="0"/>
        </w:rPr>
        <w:commentReference w:id="147"/>
      </w:r>
    </w:p>
    <w:p w14:paraId="1EB299D3" w14:textId="77777777" w:rsidR="00345ACB" w:rsidRDefault="00345ACB" w:rsidP="001E5D51">
      <w:pPr>
        <w:pStyle w:val="Heading2"/>
      </w:pPr>
      <w:bookmarkStart w:id="149" w:name="_Character_Set"/>
      <w:bookmarkStart w:id="150" w:name="_Toc526303908"/>
      <w:bookmarkStart w:id="151" w:name="_Ref26687578"/>
      <w:bookmarkStart w:id="152" w:name="_Ref141174517"/>
      <w:bookmarkStart w:id="153" w:name="_Toc141177769"/>
      <w:bookmarkStart w:id="154" w:name="_Toc314131679"/>
      <w:bookmarkStart w:id="155" w:name="_Toc382911953"/>
      <w:bookmarkEnd w:id="149"/>
      <w:r>
        <w:t>Character Set</w:t>
      </w:r>
      <w:bookmarkEnd w:id="150"/>
      <w:bookmarkEnd w:id="151"/>
      <w:bookmarkEnd w:id="152"/>
      <w:bookmarkEnd w:id="153"/>
      <w:bookmarkEnd w:id="154"/>
      <w:bookmarkEnd w:id="155"/>
    </w:p>
    <w:p w14:paraId="44C40387" w14:textId="77777777" w:rsidR="00345ACB" w:rsidRPr="00913441" w:rsidRDefault="00345ACB">
      <w:pPr>
        <w:pStyle w:val="NormalIndented"/>
      </w:pPr>
      <w:r w:rsidRPr="00913441">
        <w:t xml:space="preserve">Within an </w:t>
      </w:r>
      <w:proofErr w:type="spellStart"/>
      <w:r w:rsidRPr="00913441">
        <w:t>MLM</w:t>
      </w:r>
      <w:proofErr w:type="spellEnd"/>
      <w:r w:rsidRPr="00913441">
        <w:t xml:space="preserve"> only the printable ASCII characters (ASCII 33 through and including 126), space (ASCII 32), carriage return (ASCII 13), line feed (ASCII 10), horizontal tab (ASCII 9), vertical tab (ASCII 11), and form feed (ASCII 12) may be used. The use of horizontal tab is discouraged because there is no agreement on how many spaces it represents. Other characters, such as the bell and backspace, are not allowed within the </w:t>
      </w:r>
      <w:proofErr w:type="spellStart"/>
      <w:r w:rsidRPr="00913441">
        <w:t>MLM</w:t>
      </w:r>
      <w:proofErr w:type="spellEnd"/>
      <w:r w:rsidRPr="00913441">
        <w:t xml:space="preserve">. Inside the library category (Section </w:t>
      </w:r>
      <w:r w:rsidRPr="00913441">
        <w:fldChar w:fldCharType="begin"/>
      </w:r>
      <w:r w:rsidRPr="00913441">
        <w:instrText xml:space="preserve"> REF _Ref141174282 \r \h </w:instrText>
      </w:r>
      <w:r w:rsidRPr="00913441">
        <w:fldChar w:fldCharType="separate"/>
      </w:r>
      <w:r>
        <w:t>6.2</w:t>
      </w:r>
      <w:r w:rsidRPr="00913441">
        <w:fldChar w:fldCharType="end"/>
      </w:r>
      <w:r w:rsidRPr="00913441">
        <w:t xml:space="preserve">), a string constant (Section </w:t>
      </w:r>
      <w:r w:rsidR="008216EB">
        <w:fldChar w:fldCharType="begin"/>
      </w:r>
      <w:r w:rsidR="008216EB">
        <w:instrText xml:space="preserve"> REF _Ref448633160 \r \h  \* MERGEFORMAT </w:instrText>
      </w:r>
      <w:r w:rsidR="008216EB">
        <w:fldChar w:fldCharType="separate"/>
      </w:r>
      <w:r>
        <w:t>7.1.13</w:t>
      </w:r>
      <w:r w:rsidR="008216EB">
        <w:fldChar w:fldCharType="end"/>
      </w:r>
      <w:r w:rsidRPr="00913441">
        <w:t xml:space="preserve">) or comment (Section </w:t>
      </w:r>
      <w:r w:rsidR="008216EB">
        <w:fldChar w:fldCharType="begin"/>
      </w:r>
      <w:r w:rsidR="008216EB">
        <w:instrText xml:space="preserve"> REF _Ref448633188 \r \h  \* MERGEFORMAT </w:instrText>
      </w:r>
      <w:r w:rsidR="008216EB">
        <w:fldChar w:fldCharType="separate"/>
      </w:r>
      <w:r>
        <w:t>7.1.19</w:t>
      </w:r>
      <w:r w:rsidR="008216EB">
        <w:fldChar w:fldCharType="end"/>
      </w:r>
      <w:r w:rsidRPr="00913441">
        <w:t>), these character set restrictions are lifted.</w:t>
      </w:r>
    </w:p>
    <w:p w14:paraId="2EC81DA6" w14:textId="77777777" w:rsidR="00345ACB" w:rsidRDefault="00345ACB" w:rsidP="001E5D51">
      <w:pPr>
        <w:pStyle w:val="Heading2"/>
      </w:pPr>
      <w:bookmarkStart w:id="156" w:name="_Ref448632546"/>
      <w:bookmarkStart w:id="157" w:name="_Ref448632621"/>
      <w:bookmarkStart w:id="158" w:name="_Toc526303909"/>
      <w:bookmarkStart w:id="159" w:name="_Toc141177770"/>
      <w:bookmarkStart w:id="160" w:name="_Toc314131680"/>
      <w:bookmarkStart w:id="161" w:name="_Toc382911954"/>
      <w:r>
        <w:t>Line Break</w:t>
      </w:r>
      <w:bookmarkEnd w:id="156"/>
      <w:bookmarkEnd w:id="157"/>
      <w:bookmarkEnd w:id="158"/>
      <w:bookmarkEnd w:id="159"/>
      <w:bookmarkEnd w:id="160"/>
      <w:bookmarkEnd w:id="161"/>
    </w:p>
    <w:p w14:paraId="4E262758" w14:textId="77777777" w:rsidR="00345ACB" w:rsidRPr="00913441" w:rsidRDefault="00345ACB">
      <w:pPr>
        <w:pStyle w:val="NormalIndented"/>
      </w:pPr>
      <w:r w:rsidRPr="00913441">
        <w:t>Lines are delimited by line breaks, which are any one of the following: a single carriage return, a single line feed, or a carriage return-line feed pair.</w:t>
      </w:r>
    </w:p>
    <w:p w14:paraId="28C04418" w14:textId="77777777" w:rsidR="00345ACB" w:rsidRDefault="00345ACB" w:rsidP="001E5D51">
      <w:pPr>
        <w:pStyle w:val="Heading2"/>
      </w:pPr>
      <w:bookmarkStart w:id="162" w:name="_Ref448632647"/>
      <w:bookmarkStart w:id="163" w:name="_Toc526303910"/>
      <w:bookmarkStart w:id="164" w:name="_Toc141177771"/>
      <w:bookmarkStart w:id="165" w:name="_Toc314131681"/>
      <w:bookmarkStart w:id="166" w:name="_Toc382911955"/>
      <w:r>
        <w:t>White Space</w:t>
      </w:r>
      <w:bookmarkEnd w:id="162"/>
      <w:bookmarkEnd w:id="163"/>
      <w:bookmarkEnd w:id="164"/>
      <w:bookmarkEnd w:id="165"/>
      <w:bookmarkEnd w:id="166"/>
    </w:p>
    <w:p w14:paraId="7301207C" w14:textId="77777777" w:rsidR="00345ACB" w:rsidRPr="00913441" w:rsidRDefault="00345ACB">
      <w:pPr>
        <w:pStyle w:val="NormalIndented"/>
      </w:pPr>
      <w:r w:rsidRPr="00913441">
        <w:t xml:space="preserve">The space, carriage return, line feed, horizontal tab, vertical tab, and form feed are collectively referred to as white space. See also Section </w:t>
      </w:r>
      <w:r w:rsidR="008216EB">
        <w:fldChar w:fldCharType="begin"/>
      </w:r>
      <w:r w:rsidR="008216EB">
        <w:instrText xml:space="preserve"> REF _Ref448633223 \r \h  \* MERGEFORMAT </w:instrText>
      </w:r>
      <w:r w:rsidR="008216EB">
        <w:fldChar w:fldCharType="separate"/>
      </w:r>
      <w:r>
        <w:t>7.1.20</w:t>
      </w:r>
      <w:r w:rsidR="008216EB">
        <w:fldChar w:fldCharType="end"/>
      </w:r>
      <w:r w:rsidRPr="00913441">
        <w:t>.</w:t>
      </w:r>
    </w:p>
    <w:p w14:paraId="0D48381A" w14:textId="77777777" w:rsidR="00345ACB" w:rsidRDefault="00345ACB" w:rsidP="001E5D51">
      <w:pPr>
        <w:pStyle w:val="Heading2"/>
      </w:pPr>
      <w:bookmarkStart w:id="167" w:name="_Toc526303911"/>
      <w:bookmarkStart w:id="168" w:name="_Toc141177772"/>
      <w:bookmarkStart w:id="169" w:name="_Toc314131682"/>
      <w:bookmarkStart w:id="170" w:name="_Toc382911956"/>
      <w:r>
        <w:t>General Layout</w:t>
      </w:r>
      <w:bookmarkEnd w:id="167"/>
      <w:bookmarkEnd w:id="168"/>
      <w:bookmarkEnd w:id="169"/>
      <w:bookmarkEnd w:id="170"/>
    </w:p>
    <w:p w14:paraId="269CE516" w14:textId="77777777" w:rsidR="00345ACB" w:rsidRPr="00913441" w:rsidRDefault="00345ACB">
      <w:pPr>
        <w:pStyle w:val="NormalIndented"/>
      </w:pPr>
      <w:r w:rsidRPr="00913441">
        <w:t xml:space="preserve">Annex </w:t>
      </w:r>
      <w:r w:rsidR="008216EB">
        <w:fldChar w:fldCharType="begin"/>
      </w:r>
      <w:r w:rsidR="008216EB">
        <w:instrText xml:space="preserve"> REF A1 \h  \* MERGEFORMAT </w:instrText>
      </w:r>
      <w:r w:rsidR="008216EB">
        <w:fldChar w:fldCharType="separate"/>
      </w:r>
      <w:r w:rsidRPr="003B2172">
        <w:rPr>
          <w:caps/>
        </w:rPr>
        <w:t>A1</w:t>
      </w:r>
      <w:r w:rsidR="008216EB">
        <w:fldChar w:fldCharType="end"/>
      </w:r>
      <w:r w:rsidRPr="00913441">
        <w:t xml:space="preserve"> contains a context-free grammar (formal description) of Arden Syntax </w:t>
      </w:r>
      <w:proofErr w:type="spellStart"/>
      <w:r w:rsidRPr="00913441">
        <w:t>MLMs</w:t>
      </w:r>
      <w:proofErr w:type="spellEnd"/>
      <w:r w:rsidRPr="00913441">
        <w:t xml:space="preserve"> expressed in Backus-Naur Form </w:t>
      </w:r>
      <w:r w:rsidRPr="00913441">
        <w:rPr>
          <w:b/>
          <w:bCs/>
        </w:rPr>
        <w:t>(3)</w:t>
      </w:r>
      <w:r w:rsidRPr="00913441">
        <w:t xml:space="preserve">. See Appendix </w:t>
      </w:r>
      <w:proofErr w:type="spellStart"/>
      <w:r w:rsidRPr="00913441">
        <w:t>X4</w:t>
      </w:r>
      <w:proofErr w:type="spellEnd"/>
      <w:r w:rsidRPr="00913441">
        <w:t xml:space="preserve"> for </w:t>
      </w:r>
      <w:proofErr w:type="spellStart"/>
      <w:r w:rsidRPr="00913441">
        <w:t>MLM</w:t>
      </w:r>
      <w:proofErr w:type="spellEnd"/>
      <w:r w:rsidRPr="00913441">
        <w:t xml:space="preserve"> examples. A typical </w:t>
      </w:r>
      <w:proofErr w:type="spellStart"/>
      <w:r w:rsidRPr="00913441">
        <w:t>MLM</w:t>
      </w:r>
      <w:proofErr w:type="spellEnd"/>
      <w:r w:rsidRPr="00913441">
        <w:t xml:space="preserve"> is arranged like this.</w:t>
      </w:r>
    </w:p>
    <w:p w14:paraId="6C0D33D6" w14:textId="77777777" w:rsidR="00345ACB" w:rsidRDefault="00345ACB" w:rsidP="00AD5B08">
      <w:pPr>
        <w:pStyle w:val="example0"/>
      </w:pPr>
      <w:r>
        <w:t>maintenance:</w:t>
      </w:r>
    </w:p>
    <w:p w14:paraId="518A9772" w14:textId="77777777" w:rsidR="00345ACB" w:rsidRDefault="00345ACB" w:rsidP="00AD5B08">
      <w:pPr>
        <w:pStyle w:val="example0"/>
      </w:pPr>
      <w:proofErr w:type="spellStart"/>
      <w:r>
        <w:t>slotname</w:t>
      </w:r>
      <w:proofErr w:type="spellEnd"/>
      <w:r>
        <w:t>: slot-</w:t>
      </w:r>
      <w:proofErr w:type="gramStart"/>
      <w:r>
        <w:t>body;;</w:t>
      </w:r>
      <w:proofErr w:type="gramEnd"/>
    </w:p>
    <w:p w14:paraId="4CE0D03F" w14:textId="77777777" w:rsidR="00345ACB" w:rsidRDefault="00345ACB" w:rsidP="00AD5B08">
      <w:pPr>
        <w:pStyle w:val="example0"/>
      </w:pPr>
      <w:proofErr w:type="spellStart"/>
      <w:r>
        <w:t>slotname</w:t>
      </w:r>
      <w:proofErr w:type="spellEnd"/>
      <w:r>
        <w:t>: slot-</w:t>
      </w:r>
      <w:proofErr w:type="gramStart"/>
      <w:r>
        <w:t>body;;</w:t>
      </w:r>
      <w:proofErr w:type="gramEnd"/>
    </w:p>
    <w:p w14:paraId="67A1E6F0" w14:textId="77777777" w:rsidR="00345ACB" w:rsidRDefault="00345ACB" w:rsidP="00AD5B08">
      <w:pPr>
        <w:pStyle w:val="example0"/>
      </w:pPr>
      <w:r>
        <w:t>...</w:t>
      </w:r>
    </w:p>
    <w:p w14:paraId="49256E29" w14:textId="77777777" w:rsidR="00345ACB" w:rsidRDefault="00345ACB" w:rsidP="00AD5B08">
      <w:pPr>
        <w:pStyle w:val="example0"/>
      </w:pPr>
      <w:r>
        <w:t>library:</w:t>
      </w:r>
    </w:p>
    <w:p w14:paraId="3C000717" w14:textId="77777777" w:rsidR="00345ACB" w:rsidRDefault="00345ACB" w:rsidP="00AD5B08">
      <w:pPr>
        <w:pStyle w:val="example0"/>
      </w:pPr>
      <w:proofErr w:type="spellStart"/>
      <w:r>
        <w:t>slotname</w:t>
      </w:r>
      <w:proofErr w:type="spellEnd"/>
      <w:r>
        <w:t>: slot-</w:t>
      </w:r>
      <w:proofErr w:type="gramStart"/>
      <w:r>
        <w:t>body;;</w:t>
      </w:r>
      <w:proofErr w:type="gramEnd"/>
    </w:p>
    <w:p w14:paraId="681CE248" w14:textId="77777777" w:rsidR="00345ACB" w:rsidRDefault="00345ACB" w:rsidP="00AD5B08">
      <w:pPr>
        <w:pStyle w:val="example0"/>
      </w:pPr>
      <w:r>
        <w:t>...</w:t>
      </w:r>
    </w:p>
    <w:p w14:paraId="3721D7B2" w14:textId="77777777" w:rsidR="00345ACB" w:rsidRDefault="00345ACB" w:rsidP="00AD5B08">
      <w:pPr>
        <w:pStyle w:val="example0"/>
      </w:pPr>
      <w:r>
        <w:t>knowledge:</w:t>
      </w:r>
    </w:p>
    <w:p w14:paraId="285CA4F4" w14:textId="77777777" w:rsidR="00345ACB" w:rsidRDefault="00345ACB" w:rsidP="00AD5B08">
      <w:pPr>
        <w:pStyle w:val="example0"/>
      </w:pPr>
      <w:proofErr w:type="spellStart"/>
      <w:r>
        <w:t>slotname</w:t>
      </w:r>
      <w:proofErr w:type="spellEnd"/>
      <w:r>
        <w:t>: slot-</w:t>
      </w:r>
      <w:proofErr w:type="gramStart"/>
      <w:r>
        <w:t>body;;</w:t>
      </w:r>
      <w:proofErr w:type="gramEnd"/>
    </w:p>
    <w:p w14:paraId="0530DD97" w14:textId="77777777" w:rsidR="00345ACB" w:rsidRDefault="00345ACB" w:rsidP="00AD5B08">
      <w:pPr>
        <w:pStyle w:val="example0"/>
      </w:pPr>
      <w:r>
        <w:t>...</w:t>
      </w:r>
    </w:p>
    <w:p w14:paraId="3EB19F21" w14:textId="77777777" w:rsidR="00345ACB" w:rsidRDefault="00345ACB" w:rsidP="00AD5B08">
      <w:pPr>
        <w:pStyle w:val="example0"/>
      </w:pPr>
      <w:r>
        <w:rPr>
          <w:lang w:eastAsia="ko-KR"/>
        </w:rPr>
        <w:t>resources:</w:t>
      </w:r>
    </w:p>
    <w:p w14:paraId="3F329473" w14:textId="77777777" w:rsidR="00345ACB" w:rsidRDefault="00345ACB" w:rsidP="00AD5B08">
      <w:pPr>
        <w:pStyle w:val="example0"/>
      </w:pPr>
      <w:proofErr w:type="spellStart"/>
      <w:r>
        <w:rPr>
          <w:lang w:eastAsia="ko-KR"/>
        </w:rPr>
        <w:t>slotname</w:t>
      </w:r>
      <w:proofErr w:type="spellEnd"/>
      <w:r>
        <w:rPr>
          <w:lang w:eastAsia="ko-KR"/>
        </w:rPr>
        <w:t>:</w:t>
      </w:r>
      <w:r>
        <w:t> slot-</w:t>
      </w:r>
      <w:proofErr w:type="gramStart"/>
      <w:r>
        <w:t>body;;</w:t>
      </w:r>
      <w:proofErr w:type="gramEnd"/>
    </w:p>
    <w:p w14:paraId="1275C2FE" w14:textId="77777777" w:rsidR="00345ACB" w:rsidRDefault="00345ACB" w:rsidP="00AD5B08">
      <w:pPr>
        <w:pStyle w:val="example0"/>
      </w:pPr>
      <w:r>
        <w:t>...</w:t>
      </w:r>
    </w:p>
    <w:p w14:paraId="4AC63B20" w14:textId="77777777" w:rsidR="00345ACB" w:rsidRPr="004C250F" w:rsidRDefault="00345ACB" w:rsidP="00AD5B08">
      <w:pPr>
        <w:pStyle w:val="example0"/>
      </w:pPr>
      <w:r>
        <w:t>end:</w:t>
      </w:r>
    </w:p>
    <w:p w14:paraId="31D724F3" w14:textId="77777777" w:rsidR="00345ACB" w:rsidRDefault="00345ACB" w:rsidP="001E5D51">
      <w:pPr>
        <w:pStyle w:val="Heading2"/>
      </w:pPr>
      <w:bookmarkStart w:id="171" w:name="_Toc526303912"/>
      <w:bookmarkStart w:id="172" w:name="_Toc141177773"/>
      <w:bookmarkStart w:id="173" w:name="_Toc314131683"/>
      <w:bookmarkStart w:id="174" w:name="_Toc382911957"/>
      <w:r>
        <w:lastRenderedPageBreak/>
        <w:t>Categories</w:t>
      </w:r>
      <w:bookmarkEnd w:id="171"/>
      <w:bookmarkEnd w:id="172"/>
      <w:bookmarkEnd w:id="173"/>
      <w:bookmarkEnd w:id="174"/>
    </w:p>
    <w:p w14:paraId="25B14E74" w14:textId="77777777" w:rsidR="00345ACB" w:rsidRPr="00913441" w:rsidRDefault="00345ACB">
      <w:pPr>
        <w:pStyle w:val="NormalIndented"/>
      </w:pPr>
      <w:r w:rsidRPr="00913441">
        <w:t xml:space="preserve">An </w:t>
      </w:r>
      <w:proofErr w:type="spellStart"/>
      <w:r w:rsidRPr="00913441">
        <w:t>MLM</w:t>
      </w:r>
      <w:proofErr w:type="spellEnd"/>
      <w:r w:rsidRPr="00913441">
        <w:t xml:space="preserve"> is composed of slots grouped into three required categories, maintenance, library, and knowledge, and one optional category, resources. A category is indicated by a category name followed immediately by a colon (that is, </w:t>
      </w:r>
      <w:proofErr w:type="gramStart"/>
      <w:r w:rsidRPr="00913441">
        <w:rPr>
          <w:b/>
          <w:bCs/>
        </w:rPr>
        <w:t>maintenance:</w:t>
      </w:r>
      <w:r w:rsidRPr="00913441">
        <w:t>,</w:t>
      </w:r>
      <w:proofErr w:type="gramEnd"/>
      <w:r w:rsidRPr="00913441">
        <w:t xml:space="preserve"> </w:t>
      </w:r>
      <w:r w:rsidRPr="00913441">
        <w:rPr>
          <w:b/>
          <w:bCs/>
        </w:rPr>
        <w:t>library:</w:t>
      </w:r>
      <w:r w:rsidRPr="00913441">
        <w:t xml:space="preserve">, </w:t>
      </w:r>
      <w:r w:rsidRPr="00913441">
        <w:rPr>
          <w:b/>
          <w:bCs/>
        </w:rPr>
        <w:t>knowledge:</w:t>
      </w:r>
      <w:r w:rsidRPr="00913441">
        <w:rPr>
          <w:bCs/>
        </w:rPr>
        <w:t xml:space="preserve">, and </w:t>
      </w:r>
      <w:r w:rsidRPr="00913441">
        <w:rPr>
          <w:b/>
          <w:bCs/>
        </w:rPr>
        <w:t>resources:</w:t>
      </w:r>
      <w:r w:rsidRPr="00913441">
        <w:t>).White space may precede the category name and follow the colon, but no white space is allowed between the category name and the colon. Categories must appear in the order they appear in this standard.</w:t>
      </w:r>
    </w:p>
    <w:p w14:paraId="1E1B7941" w14:textId="77777777" w:rsidR="00345ACB" w:rsidRDefault="00345ACB" w:rsidP="001E5D51">
      <w:pPr>
        <w:pStyle w:val="Heading2"/>
      </w:pPr>
      <w:bookmarkStart w:id="175" w:name="_Toc526303913"/>
      <w:bookmarkStart w:id="176" w:name="_Toc141177774"/>
      <w:bookmarkStart w:id="177" w:name="_Toc314131684"/>
      <w:bookmarkStart w:id="178" w:name="_Toc382911958"/>
      <w:r>
        <w:t>Slots</w:t>
      </w:r>
      <w:bookmarkEnd w:id="175"/>
      <w:bookmarkEnd w:id="176"/>
      <w:bookmarkEnd w:id="177"/>
      <w:bookmarkEnd w:id="178"/>
    </w:p>
    <w:p w14:paraId="1F078689" w14:textId="77777777" w:rsidR="00345ACB" w:rsidRPr="00913441" w:rsidRDefault="00345ACB" w:rsidP="001C7215">
      <w:pPr>
        <w:pStyle w:val="NormalIndented"/>
        <w:keepNext/>
      </w:pPr>
      <w:r w:rsidRPr="00913441">
        <w:t>Within each category is a set of slots.</w:t>
      </w:r>
    </w:p>
    <w:p w14:paraId="7EC0FA07" w14:textId="77777777" w:rsidR="00345ACB" w:rsidRPr="00913441" w:rsidRDefault="00345ACB">
      <w:pPr>
        <w:pStyle w:val="NormalIndented"/>
      </w:pPr>
      <w:r w:rsidRPr="00913441">
        <w:t xml:space="preserve">Each slot consists of a slot name, followed immediately by a colon (for example, </w:t>
      </w:r>
      <w:r w:rsidRPr="00913441">
        <w:rPr>
          <w:b/>
          <w:bCs/>
        </w:rPr>
        <w:t>title:</w:t>
      </w:r>
      <w:r w:rsidRPr="00913441">
        <w:t xml:space="preserve">), then followed by the slot body, and terminated with two adjacent semicolons </w:t>
      </w:r>
      <w:proofErr w:type="gramStart"/>
      <w:r w:rsidRPr="00913441">
        <w:t>(</w:t>
      </w:r>
      <w:r w:rsidRPr="00913441">
        <w:rPr>
          <w:b/>
          <w:bCs/>
        </w:rPr>
        <w:t>;;</w:t>
      </w:r>
      <w:r w:rsidRPr="00913441">
        <w:t>)</w:t>
      </w:r>
      <w:proofErr w:type="gramEnd"/>
      <w:r w:rsidRPr="00913441">
        <w:t xml:space="preserve"> which is referred to as double semicolon. White space may precede the slot name and follow the colon, but no white space is allowed between the slot name and the colon. The content of the slot body depends upon the slot, but it must not contain a double semicolon, except inside comments (Section </w:t>
      </w:r>
      <w:r w:rsidR="008216EB">
        <w:fldChar w:fldCharType="begin"/>
      </w:r>
      <w:r w:rsidR="008216EB">
        <w:instrText xml:space="preserve"> REF _Ref448633354 \r \h  \* MERGEFORMAT </w:instrText>
      </w:r>
      <w:r w:rsidR="008216EB">
        <w:fldChar w:fldCharType="separate"/>
      </w:r>
      <w:r>
        <w:t>7.1.19</w:t>
      </w:r>
      <w:r w:rsidR="008216EB">
        <w:fldChar w:fldCharType="end"/>
      </w:r>
      <w:r w:rsidRPr="00913441">
        <w:t xml:space="preserve">), string constants (Section </w:t>
      </w:r>
      <w:r w:rsidR="008216EB">
        <w:fldChar w:fldCharType="begin"/>
      </w:r>
      <w:r w:rsidR="008216EB">
        <w:instrText xml:space="preserve"> REF _Ref448633387 \r \h  \* MERGEFORMAT </w:instrText>
      </w:r>
      <w:r w:rsidR="008216EB">
        <w:fldChar w:fldCharType="separate"/>
      </w:r>
      <w:r>
        <w:t>7.1.13</w:t>
      </w:r>
      <w:r w:rsidR="008216EB">
        <w:fldChar w:fldCharType="end"/>
      </w:r>
      <w:r w:rsidRPr="00913441">
        <w:t xml:space="preserve">), and mapping clauses (Section </w:t>
      </w:r>
      <w:r w:rsidR="008216EB">
        <w:fldChar w:fldCharType="begin"/>
      </w:r>
      <w:r w:rsidR="008216EB">
        <w:instrText xml:space="preserve"> REF _Ref448633414 \r \h  \* MERGEFORMAT </w:instrText>
      </w:r>
      <w:r w:rsidR="008216EB">
        <w:fldChar w:fldCharType="separate"/>
      </w:r>
      <w:r>
        <w:t>7.1.18</w:t>
      </w:r>
      <w:r w:rsidR="008216EB">
        <w:fldChar w:fldCharType="end"/>
      </w:r>
      <w:r w:rsidRPr="00913441">
        <w:t>).</w:t>
      </w:r>
    </w:p>
    <w:p w14:paraId="4C44CA97" w14:textId="77777777" w:rsidR="00345ACB" w:rsidRPr="00913441" w:rsidRDefault="00345ACB">
      <w:pPr>
        <w:pStyle w:val="NormalIndented"/>
      </w:pPr>
      <w:r w:rsidRPr="00913441">
        <w:t xml:space="preserve">Each slot must be unique in the </w:t>
      </w:r>
      <w:proofErr w:type="spellStart"/>
      <w:r w:rsidRPr="00913441">
        <w:t>MLM</w:t>
      </w:r>
      <w:proofErr w:type="spellEnd"/>
      <w:r w:rsidRPr="00913441">
        <w:t xml:space="preserve">, and categories and slots must follow the order in which they are listed in this standard. Some slots are </w:t>
      </w:r>
      <w:proofErr w:type="gramStart"/>
      <w:r w:rsidRPr="00913441">
        <w:t>required</w:t>
      </w:r>
      <w:proofErr w:type="gramEnd"/>
      <w:r w:rsidRPr="00913441">
        <w:t xml:space="preserve"> and others are optional.</w:t>
      </w:r>
    </w:p>
    <w:p w14:paraId="061CDA00" w14:textId="77777777" w:rsidR="00345ACB" w:rsidRDefault="00345ACB" w:rsidP="001E5D51">
      <w:pPr>
        <w:pStyle w:val="Heading2"/>
      </w:pPr>
      <w:bookmarkStart w:id="179" w:name="_Toc526303914"/>
      <w:bookmarkStart w:id="180" w:name="_Toc141177775"/>
      <w:bookmarkStart w:id="181" w:name="_Toc314131685"/>
      <w:bookmarkStart w:id="182" w:name="_Toc382911959"/>
      <w:r>
        <w:t>Slot Body Types</w:t>
      </w:r>
      <w:bookmarkEnd w:id="179"/>
      <w:bookmarkEnd w:id="180"/>
      <w:bookmarkEnd w:id="181"/>
      <w:bookmarkEnd w:id="182"/>
    </w:p>
    <w:p w14:paraId="1BE3EEFF" w14:textId="77777777" w:rsidR="00345ACB" w:rsidRPr="00913441" w:rsidRDefault="00345ACB">
      <w:pPr>
        <w:pStyle w:val="NormalIndented"/>
      </w:pPr>
      <w:r w:rsidRPr="00913441">
        <w:t>These are the basic types of slot bodies:</w:t>
      </w:r>
    </w:p>
    <w:p w14:paraId="12545A92" w14:textId="77777777" w:rsidR="00345ACB" w:rsidRDefault="00345ACB" w:rsidP="001E5D51">
      <w:pPr>
        <w:pStyle w:val="Heading3"/>
      </w:pPr>
      <w:bookmarkStart w:id="183" w:name="_Toc526303915"/>
      <w:bookmarkStart w:id="184" w:name="_Toc141177776"/>
      <w:bookmarkStart w:id="185" w:name="_Toc314131686"/>
      <w:bookmarkStart w:id="186" w:name="_Toc382911960"/>
      <w:r>
        <w:t>Textual Slots</w:t>
      </w:r>
      <w:bookmarkEnd w:id="183"/>
      <w:bookmarkEnd w:id="184"/>
      <w:bookmarkEnd w:id="185"/>
      <w:bookmarkEnd w:id="186"/>
    </w:p>
    <w:p w14:paraId="492353C7" w14:textId="77777777" w:rsidR="00345ACB" w:rsidRPr="00913441" w:rsidRDefault="00345ACB">
      <w:pPr>
        <w:pStyle w:val="NormalIndented"/>
        <w:keepLines/>
      </w:pPr>
      <w:r w:rsidRPr="00913441">
        <w:t xml:space="preserve">A textual slot contains arbitrary text (except for double semicolon, which ends the slot). As the </w:t>
      </w:r>
      <w:proofErr w:type="spellStart"/>
      <w:r w:rsidRPr="00913441">
        <w:t>MLM</w:t>
      </w:r>
      <w:proofErr w:type="spellEnd"/>
      <w:r w:rsidRPr="00913441">
        <w:t xml:space="preserve"> standard is augmented, slots that are currently considered to be textual may become coded or structured. An example of a textual slot is the title slot, which can contain arbitrary text. For required textual slots, the text may be empty.</w:t>
      </w:r>
    </w:p>
    <w:p w14:paraId="6B51D0BB" w14:textId="77777777" w:rsidR="00345ACB" w:rsidRDefault="00345ACB" w:rsidP="001E5D51">
      <w:pPr>
        <w:pStyle w:val="Heading3"/>
      </w:pPr>
      <w:bookmarkStart w:id="187" w:name="_Toc526303916"/>
      <w:bookmarkStart w:id="188" w:name="_Toc141177777"/>
      <w:bookmarkStart w:id="189" w:name="_Toc314131687"/>
      <w:bookmarkStart w:id="190" w:name="_Toc382911961"/>
      <w:r>
        <w:t>Textual List Slots</w:t>
      </w:r>
      <w:bookmarkEnd w:id="187"/>
      <w:bookmarkEnd w:id="188"/>
      <w:bookmarkEnd w:id="189"/>
      <w:bookmarkEnd w:id="190"/>
    </w:p>
    <w:p w14:paraId="3CC1952A" w14:textId="77777777" w:rsidR="00345ACB" w:rsidRPr="00913441" w:rsidRDefault="00345ACB">
      <w:pPr>
        <w:pStyle w:val="NormalIndented"/>
      </w:pPr>
      <w:r w:rsidRPr="00913441">
        <w:t>Some slots contain textual lists. These are lists of arbitrary textual phrases, optionally separated by single semicolons (</w:t>
      </w:r>
      <w:r w:rsidRPr="00913441">
        <w:rPr>
          <w:b/>
          <w:bCs/>
        </w:rPr>
        <w:t>;</w:t>
      </w:r>
      <w:r w:rsidRPr="00913441">
        <w:t>). An example of a textual list slot is the keywords slot. The list may be empty. It may not contain a double semicolon (which ends the slot).</w:t>
      </w:r>
    </w:p>
    <w:p w14:paraId="69843037" w14:textId="77777777" w:rsidR="00345ACB" w:rsidRDefault="00345ACB" w:rsidP="001E5D51">
      <w:pPr>
        <w:pStyle w:val="Heading3"/>
      </w:pPr>
      <w:bookmarkStart w:id="191" w:name="_Toc526303917"/>
      <w:bookmarkStart w:id="192" w:name="_Toc141177778"/>
      <w:bookmarkStart w:id="193" w:name="_Toc314131688"/>
      <w:bookmarkStart w:id="194" w:name="_Toc382911962"/>
      <w:r>
        <w:t>Coded Slots</w:t>
      </w:r>
      <w:bookmarkEnd w:id="191"/>
      <w:bookmarkEnd w:id="192"/>
      <w:bookmarkEnd w:id="193"/>
      <w:bookmarkEnd w:id="194"/>
    </w:p>
    <w:p w14:paraId="0F3AA485" w14:textId="77777777" w:rsidR="00345ACB" w:rsidRPr="00913441" w:rsidRDefault="00345ACB">
      <w:pPr>
        <w:pStyle w:val="NormalIndented"/>
      </w:pPr>
      <w:r w:rsidRPr="00913441">
        <w:t xml:space="preserve">Coded slots contain a simple coded entry like a number, a date, or a term from a predefined list. For example, the priority slot can only contain a number, and the validation slot can contain only the terms </w:t>
      </w:r>
      <w:r w:rsidRPr="00913441">
        <w:rPr>
          <w:b/>
          <w:bCs/>
        </w:rPr>
        <w:t>production</w:t>
      </w:r>
      <w:r w:rsidRPr="00913441">
        <w:t xml:space="preserve">, </w:t>
      </w:r>
      <w:r w:rsidRPr="00913441">
        <w:rPr>
          <w:b/>
          <w:bCs/>
        </w:rPr>
        <w:t>research</w:t>
      </w:r>
      <w:r w:rsidRPr="00913441">
        <w:t>, etc.</w:t>
      </w:r>
    </w:p>
    <w:p w14:paraId="57C6436E" w14:textId="77777777" w:rsidR="00345ACB" w:rsidRDefault="00345ACB" w:rsidP="001E5D51">
      <w:pPr>
        <w:pStyle w:val="Heading3"/>
      </w:pPr>
      <w:bookmarkStart w:id="195" w:name="_Toc526303918"/>
      <w:bookmarkStart w:id="196" w:name="_Toc141177779"/>
      <w:bookmarkStart w:id="197" w:name="_Toc314131689"/>
      <w:bookmarkStart w:id="198" w:name="_Toc382911963"/>
      <w:r>
        <w:t>Structured Slots</w:t>
      </w:r>
      <w:bookmarkEnd w:id="195"/>
      <w:bookmarkEnd w:id="196"/>
      <w:bookmarkEnd w:id="197"/>
      <w:bookmarkEnd w:id="198"/>
    </w:p>
    <w:p w14:paraId="6C15A6E1" w14:textId="553F32E5" w:rsidR="00345ACB" w:rsidRPr="00913441" w:rsidRDefault="00345ACB">
      <w:pPr>
        <w:pStyle w:val="NormalIndented"/>
      </w:pPr>
      <w:r w:rsidRPr="00913441">
        <w:t xml:space="preserve">Structured slots contain syntactically defined slot bodies. They are more complex than coded </w:t>
      </w:r>
      <w:del w:id="199" w:author="Author" w:date="2021-10-18T10:07:00Z">
        <w:r w:rsidRPr="00913441" w:rsidDel="003219AF">
          <w:delText>slots, and</w:delText>
        </w:r>
      </w:del>
      <w:ins w:id="200" w:author="Author" w:date="2021-10-18T10:07:00Z">
        <w:r w:rsidR="003219AF" w:rsidRPr="00913441">
          <w:t>slots and</w:t>
        </w:r>
      </w:ins>
      <w:r w:rsidRPr="00913441">
        <w:t xml:space="preserve"> are further defined in Section 7. An example of this kind of slot is the logic slot.</w:t>
      </w:r>
    </w:p>
    <w:p w14:paraId="15AFF05D" w14:textId="77777777" w:rsidR="00345ACB" w:rsidRDefault="00345ACB" w:rsidP="001E5D51">
      <w:pPr>
        <w:pStyle w:val="Heading2"/>
      </w:pPr>
      <w:bookmarkStart w:id="201" w:name="_Toc526303919"/>
      <w:bookmarkStart w:id="202" w:name="_Toc141177780"/>
      <w:bookmarkStart w:id="203" w:name="_Toc314131690"/>
      <w:bookmarkStart w:id="204" w:name="_Toc382911964"/>
      <w:proofErr w:type="spellStart"/>
      <w:r>
        <w:t>MLM</w:t>
      </w:r>
      <w:proofErr w:type="spellEnd"/>
      <w:r>
        <w:t xml:space="preserve"> Termination</w:t>
      </w:r>
      <w:bookmarkEnd w:id="201"/>
      <w:bookmarkEnd w:id="202"/>
      <w:bookmarkEnd w:id="203"/>
      <w:bookmarkEnd w:id="204"/>
    </w:p>
    <w:p w14:paraId="19A4E58C" w14:textId="050B5670" w:rsidR="00345ACB" w:rsidRPr="00913441" w:rsidRDefault="00345ACB">
      <w:pPr>
        <w:pStyle w:val="NormalIndented"/>
      </w:pPr>
      <w:r w:rsidRPr="00913441">
        <w:t xml:space="preserve">The end of the </w:t>
      </w:r>
      <w:proofErr w:type="spellStart"/>
      <w:r w:rsidRPr="00913441">
        <w:t>MLM</w:t>
      </w:r>
      <w:proofErr w:type="spellEnd"/>
      <w:r w:rsidRPr="00913441">
        <w:t xml:space="preserve"> is marked by the word </w:t>
      </w:r>
      <w:r w:rsidRPr="00913441">
        <w:rPr>
          <w:b/>
          <w:bCs/>
        </w:rPr>
        <w:t>end</w:t>
      </w:r>
      <w:r w:rsidRPr="00913441">
        <w:t xml:space="preserve"> followed immediately by a colon (that is, </w:t>
      </w:r>
      <w:r w:rsidRPr="00913441">
        <w:rPr>
          <w:b/>
          <w:bCs/>
        </w:rPr>
        <w:t>end:</w:t>
      </w:r>
      <w:r w:rsidRPr="00913441">
        <w:t xml:space="preserve">). White space may precede the terminator and follow the </w:t>
      </w:r>
      <w:del w:id="205" w:author="Author" w:date="2021-10-18T10:08:00Z">
        <w:r w:rsidRPr="00913441" w:rsidDel="003219AF">
          <w:delText>colon</w:delText>
        </w:r>
      </w:del>
      <w:ins w:id="206" w:author="Author" w:date="2021-10-18T10:08:00Z">
        <w:r w:rsidR="003219AF" w:rsidRPr="00913441">
          <w:t>colon,</w:t>
        </w:r>
      </w:ins>
      <w:r w:rsidRPr="00913441">
        <w:t xml:space="preserve"> but no white space is allowed between the terminator and the colon.</w:t>
      </w:r>
    </w:p>
    <w:p w14:paraId="6606E374" w14:textId="77777777" w:rsidR="00345ACB" w:rsidRDefault="00345ACB" w:rsidP="001E5D51">
      <w:pPr>
        <w:pStyle w:val="Heading2"/>
      </w:pPr>
      <w:bookmarkStart w:id="207" w:name="_Ref448632099"/>
      <w:bookmarkStart w:id="208" w:name="_Ref448632171"/>
      <w:bookmarkStart w:id="209" w:name="_Toc526303920"/>
      <w:bookmarkStart w:id="210" w:name="_Toc141177781"/>
      <w:bookmarkStart w:id="211" w:name="_Toc314131691"/>
      <w:bookmarkStart w:id="212" w:name="_Toc382911965"/>
      <w:r>
        <w:lastRenderedPageBreak/>
        <w:t>Case Insensitivity</w:t>
      </w:r>
      <w:bookmarkEnd w:id="207"/>
      <w:bookmarkEnd w:id="208"/>
      <w:bookmarkEnd w:id="209"/>
      <w:bookmarkEnd w:id="210"/>
      <w:bookmarkEnd w:id="211"/>
      <w:bookmarkEnd w:id="212"/>
    </w:p>
    <w:p w14:paraId="3150D0CD" w14:textId="77777777" w:rsidR="00345ACB" w:rsidRPr="00913441" w:rsidRDefault="00345ACB">
      <w:pPr>
        <w:pStyle w:val="NormalIndented"/>
      </w:pPr>
      <w:r w:rsidRPr="00913441">
        <w:t xml:space="preserve">Category names, slot names, and the </w:t>
      </w:r>
      <w:r w:rsidRPr="00913441">
        <w:rPr>
          <w:b/>
          <w:bCs/>
        </w:rPr>
        <w:t>end</w:t>
      </w:r>
      <w:r w:rsidRPr="00913441">
        <w:t xml:space="preserve"> terminator may be typed in uppercase (for example, </w:t>
      </w:r>
      <w:r w:rsidRPr="00913441">
        <w:rPr>
          <w:b/>
          <w:bCs/>
        </w:rPr>
        <w:t>END</w:t>
      </w:r>
      <w:r w:rsidRPr="00913441">
        <w:t xml:space="preserve">), lowercase (for example, </w:t>
      </w:r>
      <w:r w:rsidRPr="00913441">
        <w:rPr>
          <w:b/>
          <w:bCs/>
        </w:rPr>
        <w:t>end</w:t>
      </w:r>
      <w:r w:rsidRPr="00913441">
        <w:t xml:space="preserve">), or mixed case (for example, </w:t>
      </w:r>
      <w:proofErr w:type="spellStart"/>
      <w:r w:rsidRPr="00913441">
        <w:rPr>
          <w:b/>
          <w:bCs/>
        </w:rPr>
        <w:t>eNd</w:t>
      </w:r>
      <w:proofErr w:type="spellEnd"/>
      <w:r w:rsidRPr="00913441">
        <w:t xml:space="preserve">). See also Sections </w:t>
      </w:r>
      <w:r w:rsidR="008216EB">
        <w:fldChar w:fldCharType="begin"/>
      </w:r>
      <w:r w:rsidR="008216EB">
        <w:instrText xml:space="preserve"> REF _Ref448632193 \r \h  \* MERGEFORMAT </w:instrText>
      </w:r>
      <w:r w:rsidR="008216EB">
        <w:fldChar w:fldCharType="separate"/>
      </w:r>
      <w:r>
        <w:t>7.1.3</w:t>
      </w:r>
      <w:r w:rsidR="008216EB">
        <w:fldChar w:fldCharType="end"/>
      </w:r>
      <w:r w:rsidRPr="00913441">
        <w:t xml:space="preserve"> and </w:t>
      </w:r>
      <w:r w:rsidR="008216EB">
        <w:fldChar w:fldCharType="begin"/>
      </w:r>
      <w:r w:rsidR="008216EB">
        <w:instrText xml:space="preserve"> REF _Ref448633504 \r \h  \* MERGEFORMAT </w:instrText>
      </w:r>
      <w:r w:rsidR="008216EB">
        <w:fldChar w:fldCharType="separate"/>
      </w:r>
      <w:r>
        <w:t>7.1.5</w:t>
      </w:r>
      <w:r w:rsidR="008216EB">
        <w:fldChar w:fldCharType="end"/>
      </w:r>
      <w:r w:rsidRPr="00913441">
        <w:t>.</w:t>
      </w:r>
    </w:p>
    <w:p w14:paraId="04672563" w14:textId="5250DD8B" w:rsidR="00345ACB" w:rsidRDefault="003219AF" w:rsidP="001C7215">
      <w:pPr>
        <w:pStyle w:val="Heading1"/>
        <w:pageBreakBefore/>
      </w:pPr>
      <w:bookmarkStart w:id="213" w:name="_Toc526303921"/>
      <w:bookmarkStart w:id="214" w:name="_Toc141177782"/>
      <w:bookmarkStart w:id="215" w:name="_Toc314131692"/>
      <w:bookmarkStart w:id="216" w:name="_Toc382911966"/>
      <w:ins w:id="217" w:author="Author" w:date="2021-10-18T10:09:00Z">
        <w:r>
          <w:lastRenderedPageBreak/>
          <w:t>**</w:t>
        </w:r>
      </w:ins>
      <w:r w:rsidR="00345ACB">
        <w:t>Slot Descriptions</w:t>
      </w:r>
      <w:bookmarkEnd w:id="213"/>
      <w:bookmarkEnd w:id="214"/>
      <w:bookmarkEnd w:id="215"/>
      <w:bookmarkEnd w:id="216"/>
    </w:p>
    <w:p w14:paraId="04120370" w14:textId="77777777" w:rsidR="00345ACB" w:rsidRDefault="00345ACB">
      <w:r>
        <w:t>Next to each slot name is an indication of whether the slot is textual, textual list, coded, or structured, and whether it is required or optional. Slots must appear in the order they appear in this specification.</w:t>
      </w:r>
    </w:p>
    <w:p w14:paraId="421A8334" w14:textId="77777777" w:rsidR="00345ACB" w:rsidRDefault="00345ACB" w:rsidP="001E5D51">
      <w:pPr>
        <w:pStyle w:val="Heading2"/>
      </w:pPr>
      <w:bookmarkStart w:id="218" w:name="_Toc526303922"/>
      <w:bookmarkStart w:id="219" w:name="_Toc141177783"/>
      <w:bookmarkStart w:id="220" w:name="_Toc314131693"/>
      <w:bookmarkStart w:id="221" w:name="_Toc382911967"/>
      <w:r>
        <w:t>Maintenance Category</w:t>
      </w:r>
      <w:bookmarkEnd w:id="218"/>
      <w:bookmarkEnd w:id="219"/>
      <w:bookmarkEnd w:id="220"/>
      <w:bookmarkEnd w:id="221"/>
    </w:p>
    <w:p w14:paraId="0E283F7B" w14:textId="77777777" w:rsidR="00345ACB" w:rsidRPr="00913441" w:rsidRDefault="00345ACB">
      <w:pPr>
        <w:pStyle w:val="NormalIndented"/>
      </w:pPr>
      <w:r w:rsidRPr="00913441">
        <w:t xml:space="preserve">The maintenance category contains the slots that specify information unrelated to the health knowledge in the </w:t>
      </w:r>
      <w:proofErr w:type="spellStart"/>
      <w:r w:rsidRPr="00913441">
        <w:t>MLM</w:t>
      </w:r>
      <w:proofErr w:type="spellEnd"/>
      <w:r w:rsidRPr="00913441">
        <w:t xml:space="preserve">. These slots are used for </w:t>
      </w:r>
      <w:proofErr w:type="spellStart"/>
      <w:r w:rsidRPr="00913441">
        <w:t>MLM</w:t>
      </w:r>
      <w:proofErr w:type="spellEnd"/>
      <w:r w:rsidRPr="00913441">
        <w:t xml:space="preserve"> knowledge base maintenance and change control. The maintenance category also contains information about the version of the Arden Syntax that is being used.</w:t>
      </w:r>
    </w:p>
    <w:p w14:paraId="39180024" w14:textId="77777777" w:rsidR="00345ACB" w:rsidRDefault="00345ACB" w:rsidP="001E5D51">
      <w:pPr>
        <w:pStyle w:val="Heading3"/>
      </w:pPr>
      <w:bookmarkStart w:id="222" w:name="_Toc526303923"/>
      <w:bookmarkStart w:id="223" w:name="_Toc141177784"/>
      <w:bookmarkStart w:id="224" w:name="_Toc314131694"/>
      <w:bookmarkStart w:id="225" w:name="_Toc382911968"/>
      <w:r>
        <w:t>Title (textual, required)</w:t>
      </w:r>
      <w:bookmarkEnd w:id="222"/>
      <w:bookmarkEnd w:id="223"/>
      <w:bookmarkEnd w:id="224"/>
      <w:bookmarkEnd w:id="225"/>
    </w:p>
    <w:p w14:paraId="68CA303B" w14:textId="77777777" w:rsidR="00345ACB" w:rsidRPr="00913441" w:rsidRDefault="00345ACB">
      <w:pPr>
        <w:pStyle w:val="NormalIndented"/>
      </w:pPr>
      <w:r w:rsidRPr="00913441">
        <w:t xml:space="preserve">The title serves as a comment that describes briefly what the </w:t>
      </w:r>
      <w:proofErr w:type="spellStart"/>
      <w:r w:rsidRPr="00913441">
        <w:t>MLM</w:t>
      </w:r>
      <w:proofErr w:type="spellEnd"/>
      <w:r w:rsidRPr="00913441">
        <w:t xml:space="preserve"> does. For example,</w:t>
      </w:r>
    </w:p>
    <w:p w14:paraId="2FA92864" w14:textId="77777777" w:rsidR="00345ACB" w:rsidRDefault="00345ACB">
      <w:pPr>
        <w:pStyle w:val="Example"/>
      </w:pPr>
      <w:r>
        <w:t>title: Hepatitis B Surface Antigen in Pregnant Women;;</w:t>
      </w:r>
    </w:p>
    <w:p w14:paraId="077F5FD2" w14:textId="77777777" w:rsidR="00345ACB" w:rsidRDefault="00345ACB" w:rsidP="001E5D51">
      <w:pPr>
        <w:pStyle w:val="Heading3"/>
      </w:pPr>
      <w:bookmarkStart w:id="226" w:name="_Ref448652307"/>
      <w:bookmarkStart w:id="227" w:name="_Ref448652595"/>
      <w:bookmarkStart w:id="228" w:name="_Toc526303924"/>
      <w:bookmarkStart w:id="229" w:name="_Toc141177785"/>
      <w:bookmarkStart w:id="230" w:name="_Toc314131695"/>
      <w:bookmarkStart w:id="231" w:name="_Toc382911969"/>
      <w:proofErr w:type="spellStart"/>
      <w:r>
        <w:t>Mlmname</w:t>
      </w:r>
      <w:proofErr w:type="spellEnd"/>
      <w:r>
        <w:t xml:space="preserve"> (coded, required)</w:t>
      </w:r>
      <w:bookmarkEnd w:id="226"/>
      <w:bookmarkEnd w:id="227"/>
      <w:bookmarkEnd w:id="228"/>
      <w:bookmarkEnd w:id="229"/>
      <w:bookmarkEnd w:id="230"/>
      <w:bookmarkEnd w:id="231"/>
    </w:p>
    <w:p w14:paraId="3C8BA673" w14:textId="77777777" w:rsidR="00345ACB" w:rsidRPr="00913441" w:rsidRDefault="00345ACB">
      <w:pPr>
        <w:pStyle w:val="NormalIndented"/>
      </w:pPr>
      <w:r w:rsidRPr="00913441">
        <w:t xml:space="preserve">The </w:t>
      </w:r>
      <w:proofErr w:type="spellStart"/>
      <w:r w:rsidRPr="00913441">
        <w:t>mlmname</w:t>
      </w:r>
      <w:proofErr w:type="spellEnd"/>
      <w:r w:rsidRPr="00913441">
        <w:t xml:space="preserve"> uniquely identifies an </w:t>
      </w:r>
      <w:proofErr w:type="spellStart"/>
      <w:r w:rsidRPr="00913441">
        <w:t>MLM</w:t>
      </w:r>
      <w:proofErr w:type="spellEnd"/>
      <w:r w:rsidRPr="00913441">
        <w:t xml:space="preserve"> within a single authoring institution. It is represented as a string of characters beginning with a letter and followed by letters, digits, period (.)</w:t>
      </w:r>
      <w:r w:rsidRPr="00DB23BE">
        <w:t>, minus (-),</w:t>
      </w:r>
      <w:r w:rsidRPr="00913441">
        <w:t xml:space="preserve"> and underscores (</w:t>
      </w:r>
      <w:r w:rsidRPr="00913441">
        <w:rPr>
          <w:b/>
          <w:bCs/>
        </w:rPr>
        <w:t>_</w:t>
      </w:r>
      <w:r w:rsidRPr="00913441">
        <w:t xml:space="preserve">). An </w:t>
      </w:r>
      <w:proofErr w:type="spellStart"/>
      <w:r w:rsidRPr="00913441">
        <w:t>mlmname</w:t>
      </w:r>
      <w:proofErr w:type="spellEnd"/>
      <w:r w:rsidRPr="00913441">
        <w:t xml:space="preserve"> may be 1 to 80 characters in length. </w:t>
      </w:r>
      <w:proofErr w:type="spellStart"/>
      <w:r w:rsidRPr="00913441">
        <w:t>Mlmnames</w:t>
      </w:r>
      <w:proofErr w:type="spellEnd"/>
      <w:r w:rsidRPr="00913441">
        <w:t xml:space="preserve"> are insensitive to case. The </w:t>
      </w:r>
      <w:proofErr w:type="spellStart"/>
      <w:r w:rsidRPr="00913441">
        <w:t>mlmname</w:t>
      </w:r>
      <w:proofErr w:type="spellEnd"/>
      <w:r w:rsidRPr="00913441">
        <w:t xml:space="preserve"> is distinct from the name of the ASCII file, which happens to hold one or more </w:t>
      </w:r>
      <w:proofErr w:type="spellStart"/>
      <w:r w:rsidRPr="00913441">
        <w:t>MLMs</w:t>
      </w:r>
      <w:proofErr w:type="spellEnd"/>
      <w:r w:rsidRPr="00913441">
        <w:t>. For example,</w:t>
      </w:r>
    </w:p>
    <w:p w14:paraId="547D553B" w14:textId="77777777" w:rsidR="00345ACB" w:rsidRDefault="00345ACB">
      <w:pPr>
        <w:pStyle w:val="Example"/>
        <w:rPr>
          <w:lang w:eastAsia="ko-KR"/>
        </w:rPr>
      </w:pPr>
      <w:r>
        <w:t>mlmname: hepatitis_B_in_pregnancy;;</w:t>
      </w:r>
    </w:p>
    <w:p w14:paraId="673B8EE6" w14:textId="77777777" w:rsidR="00345ACB" w:rsidRDefault="00345ACB">
      <w:pPr>
        <w:pStyle w:val="Example"/>
        <w:rPr>
          <w:color w:val="000000"/>
        </w:rPr>
      </w:pPr>
      <w:r>
        <w:rPr>
          <w:color w:val="808080"/>
        </w:rPr>
        <w:tab/>
      </w:r>
      <w:r>
        <w:rPr>
          <w:color w:val="808080"/>
        </w:rPr>
        <w:tab/>
      </w:r>
      <w:r>
        <w:rPr>
          <w:color w:val="000000"/>
        </w:rPr>
        <w:t>or</w:t>
      </w:r>
    </w:p>
    <w:p w14:paraId="72E5FEEB" w14:textId="77777777" w:rsidR="00345ACB" w:rsidRDefault="00345ACB">
      <w:pPr>
        <w:pStyle w:val="Example"/>
      </w:pPr>
      <w:r>
        <w:rPr>
          <w:color w:val="000000"/>
        </w:rPr>
        <w:t>mlmname: hiv_screening.mlm;;</w:t>
      </w:r>
    </w:p>
    <w:p w14:paraId="7C7176C0" w14:textId="77777777" w:rsidR="00345ACB" w:rsidRPr="00913441" w:rsidRDefault="00345ACB">
      <w:pPr>
        <w:pStyle w:val="NormalIndented"/>
      </w:pPr>
      <w:r w:rsidRPr="00913441">
        <w:t xml:space="preserve">While </w:t>
      </w:r>
      <w:proofErr w:type="spellStart"/>
      <w:r w:rsidRPr="00913441">
        <w:t>mlmname</w:t>
      </w:r>
      <w:proofErr w:type="spellEnd"/>
      <w:r w:rsidRPr="00913441">
        <w:t xml:space="preserve"> is preferred as the name of this slot, filename is also permitted for backward compatibility.</w:t>
      </w:r>
    </w:p>
    <w:p w14:paraId="27E5ADD8" w14:textId="77777777" w:rsidR="00345ACB" w:rsidRPr="00D6562C" w:rsidRDefault="00345ACB" w:rsidP="001E5D51">
      <w:pPr>
        <w:pStyle w:val="Heading3"/>
        <w:rPr>
          <w:lang w:val="fr-FR"/>
        </w:rPr>
      </w:pPr>
      <w:bookmarkStart w:id="232" w:name="_Ref448652315"/>
      <w:bookmarkStart w:id="233" w:name="_Toc526303925"/>
      <w:bookmarkStart w:id="234" w:name="_Toc141177786"/>
      <w:bookmarkStart w:id="235" w:name="_Toc314131696"/>
      <w:bookmarkStart w:id="236" w:name="_Toc382911970"/>
      <w:r w:rsidRPr="00D6562C">
        <w:rPr>
          <w:lang w:val="fr-FR"/>
        </w:rPr>
        <w:t xml:space="preserve">Arden </w:t>
      </w:r>
      <w:proofErr w:type="spellStart"/>
      <w:r w:rsidRPr="00D6562C">
        <w:rPr>
          <w:lang w:val="fr-FR"/>
        </w:rPr>
        <w:t>Syntax</w:t>
      </w:r>
      <w:proofErr w:type="spellEnd"/>
      <w:r w:rsidRPr="00D6562C">
        <w:rPr>
          <w:lang w:val="fr-FR"/>
        </w:rPr>
        <w:t xml:space="preserve"> version (</w:t>
      </w:r>
      <w:proofErr w:type="spellStart"/>
      <w:r w:rsidRPr="00D6562C">
        <w:rPr>
          <w:lang w:val="fr-FR"/>
        </w:rPr>
        <w:t>coded</w:t>
      </w:r>
      <w:proofErr w:type="spellEnd"/>
      <w:r w:rsidRPr="00D6562C">
        <w:rPr>
          <w:lang w:val="fr-FR"/>
        </w:rPr>
        <w:t xml:space="preserve">, </w:t>
      </w:r>
      <w:proofErr w:type="spellStart"/>
      <w:r w:rsidRPr="00D6562C">
        <w:rPr>
          <w:lang w:val="fr-FR"/>
        </w:rPr>
        <w:t>optional</w:t>
      </w:r>
      <w:proofErr w:type="spellEnd"/>
      <w:r w:rsidRPr="00D6562C">
        <w:rPr>
          <w:lang w:val="fr-FR"/>
        </w:rPr>
        <w:t>*)</w:t>
      </w:r>
      <w:bookmarkEnd w:id="232"/>
      <w:bookmarkEnd w:id="233"/>
      <w:bookmarkEnd w:id="234"/>
      <w:bookmarkEnd w:id="235"/>
      <w:bookmarkEnd w:id="236"/>
    </w:p>
    <w:p w14:paraId="314B0851" w14:textId="77777777" w:rsidR="00345ACB" w:rsidRPr="00913441" w:rsidRDefault="00345ACB">
      <w:pPr>
        <w:pStyle w:val="NormalIndented"/>
      </w:pPr>
      <w:r w:rsidRPr="00913441">
        <w:t xml:space="preserve">The Arden Syntax version informs the compiler which version of the standard has been used to write the </w:t>
      </w:r>
      <w:proofErr w:type="spellStart"/>
      <w:r w:rsidRPr="00913441">
        <w:t>MLM</w:t>
      </w:r>
      <w:proofErr w:type="spellEnd"/>
      <w:r w:rsidRPr="00913441">
        <w:t xml:space="preserve">. If this slot is missing, the </w:t>
      </w:r>
      <w:proofErr w:type="spellStart"/>
      <w:r w:rsidRPr="00913441">
        <w:t>MLM</w:t>
      </w:r>
      <w:proofErr w:type="spellEnd"/>
      <w:r w:rsidRPr="00913441">
        <w:t xml:space="preserve"> is assumed to be written with the ASTM </w:t>
      </w:r>
      <w:proofErr w:type="spellStart"/>
      <w:r w:rsidRPr="00913441">
        <w:t>E1460</w:t>
      </w:r>
      <w:proofErr w:type="spellEnd"/>
      <w:r w:rsidRPr="00913441">
        <w:t>-1992 standard (which didn't include this slot). Otherwise, the slot is of the following form:</w:t>
      </w:r>
    </w:p>
    <w:p w14:paraId="268AE4E4" w14:textId="77777777" w:rsidR="00345ACB" w:rsidRDefault="00345ACB">
      <w:pPr>
        <w:pStyle w:val="Example"/>
      </w:pPr>
      <w:r>
        <w:t>arden: Version &lt;Version number of Arden Syntax standard&gt;;;</w:t>
      </w:r>
    </w:p>
    <w:p w14:paraId="397BD406" w14:textId="77777777" w:rsidR="00345ACB" w:rsidRPr="00913441" w:rsidRDefault="00345ACB">
      <w:pPr>
        <w:pStyle w:val="NormalIndented"/>
        <w:ind w:left="1080" w:hanging="360"/>
        <w:rPr>
          <w:lang w:val="de-DE"/>
        </w:rPr>
      </w:pPr>
      <w:r w:rsidRPr="00913441">
        <w:t xml:space="preserve">The text is not case sensitive. </w:t>
      </w:r>
      <w:proofErr w:type="spellStart"/>
      <w:r w:rsidRPr="00913441">
        <w:rPr>
          <w:lang w:val="de-DE"/>
        </w:rPr>
        <w:t>For</w:t>
      </w:r>
      <w:proofErr w:type="spellEnd"/>
      <w:r w:rsidRPr="00913441">
        <w:rPr>
          <w:lang w:val="de-DE"/>
        </w:rPr>
        <w:t xml:space="preserve"> </w:t>
      </w:r>
      <w:proofErr w:type="spellStart"/>
      <w:r w:rsidRPr="00913441">
        <w:rPr>
          <w:lang w:val="de-DE"/>
        </w:rPr>
        <w:t>example</w:t>
      </w:r>
      <w:proofErr w:type="spellEnd"/>
      <w:r w:rsidRPr="00913441">
        <w:rPr>
          <w:lang w:val="de-DE"/>
        </w:rPr>
        <w:t>,</w:t>
      </w:r>
    </w:p>
    <w:p w14:paraId="5E81B1CF" w14:textId="77777777" w:rsidR="00345ACB" w:rsidRPr="00D6562C" w:rsidRDefault="00345ACB">
      <w:pPr>
        <w:pStyle w:val="Example"/>
        <w:rPr>
          <w:lang w:val="de-DE"/>
        </w:rPr>
      </w:pPr>
      <w:r w:rsidRPr="00D6562C">
        <w:rPr>
          <w:lang w:val="de-DE"/>
        </w:rPr>
        <w:t xml:space="preserve">arden: Version 2;; </w:t>
      </w:r>
    </w:p>
    <w:p w14:paraId="308F44EA" w14:textId="77777777" w:rsidR="00345ACB" w:rsidRPr="00D6562C" w:rsidRDefault="00345ACB">
      <w:pPr>
        <w:pStyle w:val="Example"/>
        <w:rPr>
          <w:lang w:val="de-DE"/>
        </w:rPr>
      </w:pPr>
      <w:r w:rsidRPr="00D6562C">
        <w:rPr>
          <w:lang w:val="de-DE"/>
        </w:rPr>
        <w:t>arden: version 2.1;;</w:t>
      </w:r>
    </w:p>
    <w:p w14:paraId="0353A25F" w14:textId="77777777" w:rsidR="00345ACB" w:rsidRDefault="00345ACB">
      <w:pPr>
        <w:pStyle w:val="Example"/>
        <w:rPr>
          <w:lang w:val="de-DE"/>
        </w:rPr>
      </w:pPr>
      <w:r w:rsidRPr="00D6562C">
        <w:rPr>
          <w:lang w:val="de-DE"/>
        </w:rPr>
        <w:t>arden: version 2.5;;</w:t>
      </w:r>
    </w:p>
    <w:p w14:paraId="3A88D66D" w14:textId="77777777" w:rsidR="00345ACB" w:rsidRPr="007075B5" w:rsidRDefault="00345ACB">
      <w:pPr>
        <w:pStyle w:val="Example"/>
        <w:rPr>
          <w:lang w:val="en-GB"/>
        </w:rPr>
      </w:pPr>
      <w:r w:rsidRPr="007075B5">
        <w:rPr>
          <w:lang w:val="en-GB"/>
        </w:rPr>
        <w:t>arden: version 2.6;;</w:t>
      </w:r>
    </w:p>
    <w:p w14:paraId="2E96EB1E" w14:textId="77777777" w:rsidR="00345ACB" w:rsidRPr="00913441" w:rsidRDefault="00345ACB">
      <w:pPr>
        <w:pStyle w:val="NormalIndented"/>
        <w:ind w:left="1080" w:hanging="360"/>
      </w:pPr>
      <w:r w:rsidRPr="00913441">
        <w:t>*</w:t>
      </w:r>
      <w:r w:rsidRPr="00913441">
        <w:tab/>
        <w:t xml:space="preserve">This slot is required for versions 2 and later of the </w:t>
      </w:r>
      <w:proofErr w:type="gramStart"/>
      <w:r w:rsidRPr="00913441">
        <w:t>syntax, but</w:t>
      </w:r>
      <w:proofErr w:type="gramEnd"/>
      <w:r w:rsidRPr="00913441">
        <w:t xml:space="preserve"> is optional for backward compatibility. That is, if it is missing, the assumed version is version 1.</w:t>
      </w:r>
    </w:p>
    <w:p w14:paraId="6EC6AE5E" w14:textId="77777777" w:rsidR="00345ACB" w:rsidRDefault="00345ACB" w:rsidP="001E5D51">
      <w:pPr>
        <w:pStyle w:val="Heading3"/>
      </w:pPr>
      <w:bookmarkStart w:id="237" w:name="_Ref448646505"/>
      <w:bookmarkStart w:id="238" w:name="_Toc526303926"/>
      <w:bookmarkStart w:id="239" w:name="_Toc141177787"/>
      <w:bookmarkStart w:id="240" w:name="_Toc314131697"/>
      <w:bookmarkStart w:id="241" w:name="_Toc382911971"/>
      <w:r>
        <w:t>Version (textual, required)</w:t>
      </w:r>
      <w:bookmarkEnd w:id="237"/>
      <w:bookmarkEnd w:id="238"/>
      <w:bookmarkEnd w:id="239"/>
      <w:bookmarkEnd w:id="240"/>
      <w:bookmarkEnd w:id="241"/>
    </w:p>
    <w:p w14:paraId="571C4F7F" w14:textId="77777777" w:rsidR="00345ACB" w:rsidRPr="00913441" w:rsidRDefault="00345ACB">
      <w:pPr>
        <w:pStyle w:val="NormalIndented"/>
      </w:pPr>
      <w:r w:rsidRPr="00913441">
        <w:t xml:space="preserve">The current version of the </w:t>
      </w:r>
      <w:proofErr w:type="spellStart"/>
      <w:r w:rsidRPr="00913441">
        <w:t>MLM</w:t>
      </w:r>
      <w:proofErr w:type="spellEnd"/>
      <w:r w:rsidRPr="00913441">
        <w:t xml:space="preserve"> is arbitrary text, up to 80 characters in length, as is convenient for the institution's version control system, such as SCCS (Software Change/Configuration Control System) or RCS (Revision Control System). It is suggested that versions start at 1.00 and advance by .01 for small revisions and by 1 for large revisions. The exact form of the version information is institution-</w:t>
      </w:r>
      <w:proofErr w:type="gramStart"/>
      <w:r w:rsidRPr="00913441">
        <w:t>specific, but</w:t>
      </w:r>
      <w:proofErr w:type="gramEnd"/>
      <w:r w:rsidRPr="00913441">
        <w:t xml:space="preserve"> must allow determining which </w:t>
      </w:r>
      <w:proofErr w:type="spellStart"/>
      <w:r w:rsidRPr="00913441">
        <w:t>MLM</w:t>
      </w:r>
      <w:proofErr w:type="spellEnd"/>
      <w:r w:rsidRPr="00913441">
        <w:t xml:space="preserve"> is the most recent (see Section </w:t>
      </w:r>
      <w:r w:rsidRPr="00913441">
        <w:fldChar w:fldCharType="begin"/>
      </w:r>
      <w:r w:rsidRPr="00913441">
        <w:instrText xml:space="preserve"> REF _Ref448644191 \r \h </w:instrText>
      </w:r>
      <w:r w:rsidRPr="00913441">
        <w:fldChar w:fldCharType="separate"/>
      </w:r>
      <w:r>
        <w:t>11.2.4</w:t>
      </w:r>
      <w:r w:rsidRPr="00913441">
        <w:fldChar w:fldCharType="end"/>
      </w:r>
      <w:r w:rsidRPr="00913441">
        <w:t>). For example,</w:t>
      </w:r>
    </w:p>
    <w:p w14:paraId="7422A502" w14:textId="77777777" w:rsidR="00345ACB" w:rsidRDefault="00345ACB">
      <w:pPr>
        <w:pStyle w:val="Example"/>
      </w:pPr>
      <w:r>
        <w:t>version: 1.00;;</w:t>
      </w:r>
    </w:p>
    <w:p w14:paraId="702130D0" w14:textId="77777777" w:rsidR="00345ACB" w:rsidRDefault="00345ACB" w:rsidP="001E5D51">
      <w:pPr>
        <w:pStyle w:val="Heading3"/>
      </w:pPr>
      <w:bookmarkStart w:id="242" w:name="_Toc526303927"/>
      <w:bookmarkStart w:id="243" w:name="_Toc141177788"/>
      <w:bookmarkStart w:id="244" w:name="_Toc314131698"/>
      <w:bookmarkStart w:id="245" w:name="_Toc382911972"/>
      <w:r>
        <w:t>Institution (textual, required)</w:t>
      </w:r>
      <w:bookmarkEnd w:id="242"/>
      <w:bookmarkEnd w:id="243"/>
      <w:bookmarkEnd w:id="244"/>
      <w:bookmarkEnd w:id="245"/>
    </w:p>
    <w:p w14:paraId="445A9BC4" w14:textId="77777777" w:rsidR="00345ACB" w:rsidRPr="00913441" w:rsidRDefault="00345ACB" w:rsidP="001C7215">
      <w:pPr>
        <w:pStyle w:val="NormalIndented"/>
        <w:keepNext/>
      </w:pPr>
      <w:r w:rsidRPr="00913441">
        <w:t>The institution slot contains the name of the authoring institution, up to 80 characters in length. For example,</w:t>
      </w:r>
    </w:p>
    <w:p w14:paraId="63167FF3" w14:textId="77777777" w:rsidR="00345ACB" w:rsidRDefault="00345ACB">
      <w:pPr>
        <w:pStyle w:val="Example"/>
      </w:pPr>
      <w:r>
        <w:t>institution: Columbia University;;</w:t>
      </w:r>
    </w:p>
    <w:p w14:paraId="71376DA2" w14:textId="77777777" w:rsidR="00345ACB" w:rsidRDefault="00345ACB" w:rsidP="001E5D51">
      <w:pPr>
        <w:pStyle w:val="Heading3"/>
      </w:pPr>
      <w:bookmarkStart w:id="246" w:name="_Ref451051925"/>
      <w:bookmarkStart w:id="247" w:name="_Toc526303928"/>
      <w:bookmarkStart w:id="248" w:name="_Toc141177789"/>
      <w:bookmarkStart w:id="249" w:name="_Toc314131699"/>
      <w:bookmarkStart w:id="250" w:name="_Toc382911973"/>
      <w:r>
        <w:lastRenderedPageBreak/>
        <w:t>Author (textual list, required)</w:t>
      </w:r>
      <w:bookmarkEnd w:id="246"/>
      <w:bookmarkEnd w:id="247"/>
      <w:bookmarkEnd w:id="248"/>
      <w:bookmarkEnd w:id="249"/>
      <w:bookmarkEnd w:id="250"/>
    </w:p>
    <w:p w14:paraId="7675D051" w14:textId="77777777" w:rsidR="00345ACB" w:rsidRPr="00913441" w:rsidRDefault="00345ACB">
      <w:pPr>
        <w:pStyle w:val="NormalIndented"/>
      </w:pPr>
      <w:r w:rsidRPr="00913441">
        <w:t xml:space="preserve">The author slot is free-form text. It should contain a list of the authors of the </w:t>
      </w:r>
      <w:proofErr w:type="spellStart"/>
      <w:r w:rsidRPr="00913441">
        <w:t>MLM</w:t>
      </w:r>
      <w:proofErr w:type="spellEnd"/>
      <w:r w:rsidRPr="00913441">
        <w:t>, delimited by semicolons. The following format should be used: first name, middle name or initial, last name, comma, suffixes, comma, and degrees.</w:t>
      </w:r>
    </w:p>
    <w:p w14:paraId="20C5A5FE" w14:textId="77777777" w:rsidR="00345ACB" w:rsidRPr="00913441" w:rsidRDefault="00345ACB">
      <w:pPr>
        <w:pStyle w:val="NormalIndented"/>
      </w:pPr>
      <w:r w:rsidRPr="00913441">
        <w:t>An electronic mail address enclosed in parentheses may optionally follow each author's name. Internet addresses are assumed. For example,</w:t>
      </w:r>
    </w:p>
    <w:p w14:paraId="597DD0C5" w14:textId="77777777" w:rsidR="00345ACB" w:rsidRDefault="00345ACB">
      <w:pPr>
        <w:pStyle w:val="Example"/>
      </w:pPr>
      <w:r>
        <w:t>author: John M. Smith, Jr., M.D. (jms@camis.columbia.edu);;</w:t>
      </w:r>
    </w:p>
    <w:p w14:paraId="4ABF0B0E" w14:textId="77777777" w:rsidR="00345ACB" w:rsidRDefault="00345ACB" w:rsidP="001E5D51">
      <w:pPr>
        <w:pStyle w:val="Heading3"/>
      </w:pPr>
      <w:bookmarkStart w:id="251" w:name="_Ref451051944"/>
      <w:bookmarkStart w:id="252" w:name="_Toc526303929"/>
      <w:bookmarkStart w:id="253" w:name="_Toc141177790"/>
      <w:bookmarkStart w:id="254" w:name="_Toc314131700"/>
      <w:bookmarkStart w:id="255" w:name="_Toc382911974"/>
      <w:r>
        <w:t>Specialist (textual</w:t>
      </w:r>
      <w:r w:rsidRPr="006B49D0">
        <w:t xml:space="preserve"> list</w:t>
      </w:r>
      <w:r>
        <w:t>, required)</w:t>
      </w:r>
      <w:bookmarkEnd w:id="251"/>
      <w:bookmarkEnd w:id="252"/>
      <w:bookmarkEnd w:id="253"/>
      <w:bookmarkEnd w:id="254"/>
      <w:bookmarkEnd w:id="255"/>
    </w:p>
    <w:p w14:paraId="1E17EABC" w14:textId="77777777" w:rsidR="00345ACB" w:rsidRPr="00913441" w:rsidRDefault="00345ACB">
      <w:pPr>
        <w:pStyle w:val="NormalIndented"/>
      </w:pPr>
      <w:r w:rsidRPr="00913441">
        <w:t xml:space="preserve">The domain specialist is the person in the institution responsible for validating and installing the </w:t>
      </w:r>
      <w:proofErr w:type="spellStart"/>
      <w:r w:rsidRPr="00913441">
        <w:t>MLM</w:t>
      </w:r>
      <w:proofErr w:type="spellEnd"/>
      <w:r w:rsidRPr="00913441">
        <w:t xml:space="preserve">. This slot should always be present but blank when transferring </w:t>
      </w:r>
      <w:proofErr w:type="spellStart"/>
      <w:r w:rsidRPr="00913441">
        <w:t>MLMs</w:t>
      </w:r>
      <w:proofErr w:type="spellEnd"/>
      <w:r w:rsidRPr="00913441">
        <w:t xml:space="preserve"> from one institution to another. It is the borrowing institution's responsibility to fill this slot and accept responsibility for the use of the </w:t>
      </w:r>
      <w:proofErr w:type="spellStart"/>
      <w:r w:rsidRPr="00913441">
        <w:t>MLM</w:t>
      </w:r>
      <w:proofErr w:type="spellEnd"/>
      <w:r w:rsidRPr="00913441">
        <w:t>. The format is the same as for the author slot. For example,</w:t>
      </w:r>
    </w:p>
    <w:p w14:paraId="1694EF30" w14:textId="77777777" w:rsidR="00345ACB" w:rsidRDefault="00345ACB">
      <w:pPr>
        <w:pStyle w:val="Example"/>
      </w:pPr>
      <w:r>
        <w:t>specialist: Jane Doe, Ph.D.;;</w:t>
      </w:r>
    </w:p>
    <w:p w14:paraId="6AA8C373" w14:textId="77777777" w:rsidR="00345ACB" w:rsidRPr="00913441" w:rsidRDefault="00345ACB">
      <w:pPr>
        <w:pStyle w:val="NormalIndented"/>
      </w:pPr>
      <w:r w:rsidRPr="00913441">
        <w:t xml:space="preserve"> or</w:t>
      </w:r>
    </w:p>
    <w:p w14:paraId="675F09C3" w14:textId="77777777" w:rsidR="00345ACB" w:rsidRDefault="00345ACB">
      <w:pPr>
        <w:pStyle w:val="Example"/>
      </w:pPr>
      <w:r>
        <w:t>specialist: ;;</w:t>
      </w:r>
    </w:p>
    <w:p w14:paraId="440668C3" w14:textId="77777777" w:rsidR="00345ACB" w:rsidRDefault="00345ACB" w:rsidP="001E5D51">
      <w:pPr>
        <w:pStyle w:val="Heading3"/>
      </w:pPr>
      <w:bookmarkStart w:id="256" w:name="_Ref448632511"/>
      <w:bookmarkStart w:id="257" w:name="_Toc526303930"/>
      <w:bookmarkStart w:id="258" w:name="_Toc141177791"/>
      <w:bookmarkStart w:id="259" w:name="_Toc314131701"/>
      <w:bookmarkStart w:id="260" w:name="_Toc382911975"/>
      <w:r>
        <w:t>Date (coded, required)</w:t>
      </w:r>
      <w:bookmarkEnd w:id="256"/>
      <w:bookmarkEnd w:id="257"/>
      <w:bookmarkEnd w:id="258"/>
      <w:bookmarkEnd w:id="259"/>
      <w:bookmarkEnd w:id="260"/>
    </w:p>
    <w:p w14:paraId="44EDE266" w14:textId="77777777" w:rsidR="00345ACB" w:rsidRPr="00913441" w:rsidRDefault="00345ACB">
      <w:pPr>
        <w:pStyle w:val="NormalIndented"/>
      </w:pPr>
      <w:r w:rsidRPr="00913441">
        <w:t xml:space="preserve">The date of last revision of the </w:t>
      </w:r>
      <w:proofErr w:type="spellStart"/>
      <w:r w:rsidRPr="00913441">
        <w:t>MLM</w:t>
      </w:r>
      <w:proofErr w:type="spellEnd"/>
      <w:r w:rsidRPr="00913441">
        <w:t xml:space="preserve"> must be placed in this slot. Either a date or a date-time (that is, a point in absolute time composed of a date plus a time-of-day) can be used. The format for dates and for date-time combinations is ISO</w:t>
      </w:r>
      <w:r w:rsidRPr="00DB23BE">
        <w:t xml:space="preserve"> complete representation in</w:t>
      </w:r>
      <w:r w:rsidRPr="00913441">
        <w:t xml:space="preserve"> extended format (with the </w:t>
      </w:r>
      <w:r w:rsidRPr="00913441">
        <w:rPr>
          <w:b/>
          <w:bCs/>
        </w:rPr>
        <w:t xml:space="preserve">T </w:t>
      </w:r>
      <w:r w:rsidRPr="00913441">
        <w:t xml:space="preserve">or </w:t>
      </w:r>
      <w:r w:rsidRPr="00913441">
        <w:rPr>
          <w:b/>
          <w:bCs/>
        </w:rPr>
        <w:t>t</w:t>
      </w:r>
      <w:r w:rsidRPr="00913441">
        <w:t xml:space="preserve"> separator) with optional time zones (ISO 8601:1988 (E)). Dates are </w:t>
      </w:r>
      <w:proofErr w:type="spellStart"/>
      <w:r w:rsidRPr="00913441">
        <w:rPr>
          <w:b/>
          <w:bCs/>
        </w:rPr>
        <w:t>yyyy</w:t>
      </w:r>
      <w:proofErr w:type="spellEnd"/>
      <w:r w:rsidRPr="00913441">
        <w:rPr>
          <w:b/>
          <w:bCs/>
        </w:rPr>
        <w:t>-mm-dd</w:t>
      </w:r>
      <w:r w:rsidRPr="00913441">
        <w:t xml:space="preserve"> so that January 2, </w:t>
      </w:r>
      <w:proofErr w:type="gramStart"/>
      <w:r w:rsidRPr="00913441">
        <w:t>1989</w:t>
      </w:r>
      <w:proofErr w:type="gramEnd"/>
      <w:r w:rsidRPr="00913441">
        <w:t xml:space="preserve"> would be represented as 1989-01-02. The earliest date-time Arden Syntax must support is January 1, 1800 (</w:t>
      </w:r>
      <w:proofErr w:type="spellStart"/>
      <w:r w:rsidRPr="00913441">
        <w:t>1800-01-01T00:00:00Z</w:t>
      </w:r>
      <w:proofErr w:type="spellEnd"/>
      <w:r w:rsidRPr="00913441">
        <w:t xml:space="preserve">). Times are </w:t>
      </w:r>
      <w:proofErr w:type="spellStart"/>
      <w:r w:rsidRPr="00913441">
        <w:rPr>
          <w:b/>
          <w:bCs/>
        </w:rPr>
        <w:t>yyyy-mm-ddThh:</w:t>
      </w:r>
      <w:proofErr w:type="gramStart"/>
      <w:r w:rsidRPr="00913441">
        <w:rPr>
          <w:b/>
          <w:bCs/>
        </w:rPr>
        <w:t>mm:ss</w:t>
      </w:r>
      <w:proofErr w:type="spellEnd"/>
      <w:proofErr w:type="gramEnd"/>
      <w:r w:rsidRPr="00913441">
        <w:t xml:space="preserve"> with optional fractional seconds and optional time zones. Thus, 1:30 p.m. on January 2, </w:t>
      </w:r>
      <w:proofErr w:type="gramStart"/>
      <w:r w:rsidRPr="00913441">
        <w:t>1989</w:t>
      </w:r>
      <w:proofErr w:type="gramEnd"/>
      <w:r w:rsidRPr="00913441">
        <w:t xml:space="preserve"> UTC would be represented as </w:t>
      </w:r>
      <w:proofErr w:type="spellStart"/>
      <w:r w:rsidRPr="00913441">
        <w:t>1989-01-02T13:30:00Z</w:t>
      </w:r>
      <w:proofErr w:type="spellEnd"/>
      <w:r w:rsidRPr="00913441">
        <w:t>. For example,</w:t>
      </w:r>
    </w:p>
    <w:p w14:paraId="7513298F" w14:textId="77777777" w:rsidR="00345ACB" w:rsidRDefault="00345ACB">
      <w:pPr>
        <w:pStyle w:val="Example"/>
      </w:pPr>
      <w:r>
        <w:t>date: 1989-01-02;;</w:t>
      </w:r>
    </w:p>
    <w:p w14:paraId="7B2E503A" w14:textId="77777777" w:rsidR="00345ACB" w:rsidRDefault="00345ACB" w:rsidP="001E5D51">
      <w:pPr>
        <w:pStyle w:val="Heading3"/>
      </w:pPr>
      <w:bookmarkStart w:id="261" w:name="_Toc526303931"/>
      <w:bookmarkStart w:id="262" w:name="_Toc141177792"/>
      <w:bookmarkStart w:id="263" w:name="_Toc314131702"/>
      <w:bookmarkStart w:id="264" w:name="_Toc382911976"/>
      <w:r>
        <w:t>Validation (coded, required)</w:t>
      </w:r>
      <w:bookmarkEnd w:id="261"/>
      <w:bookmarkEnd w:id="262"/>
      <w:bookmarkEnd w:id="263"/>
      <w:bookmarkEnd w:id="264"/>
    </w:p>
    <w:p w14:paraId="3AC8B5E2" w14:textId="77777777" w:rsidR="00345ACB" w:rsidRPr="00913441" w:rsidRDefault="00345ACB">
      <w:pPr>
        <w:pStyle w:val="NormalIndented"/>
      </w:pPr>
      <w:r w:rsidRPr="00913441">
        <w:t xml:space="preserve">The validation slot specifies the validation status of the </w:t>
      </w:r>
      <w:proofErr w:type="spellStart"/>
      <w:r w:rsidRPr="00913441">
        <w:t>MLM</w:t>
      </w:r>
      <w:proofErr w:type="spellEnd"/>
      <w:r w:rsidRPr="00913441">
        <w:t>. Use one of the following terms:</w:t>
      </w:r>
    </w:p>
    <w:p w14:paraId="40F67FD6" w14:textId="77777777" w:rsidR="00345ACB" w:rsidRDefault="00345ACB" w:rsidP="00B823B6">
      <w:pPr>
        <w:pStyle w:val="NormalListAlpha"/>
        <w:numPr>
          <w:ilvl w:val="0"/>
          <w:numId w:val="41"/>
        </w:numPr>
      </w:pPr>
      <w:r>
        <w:rPr>
          <w:b/>
          <w:bCs/>
        </w:rPr>
        <w:t>production</w:t>
      </w:r>
      <w:r>
        <w:t>—approved for use in the clinical system,</w:t>
      </w:r>
    </w:p>
    <w:p w14:paraId="4B92FB53" w14:textId="77777777" w:rsidR="00345ACB" w:rsidRDefault="00345ACB" w:rsidP="00B823B6">
      <w:pPr>
        <w:pStyle w:val="NormalListAlpha"/>
        <w:numPr>
          <w:ilvl w:val="0"/>
          <w:numId w:val="41"/>
        </w:numPr>
      </w:pPr>
      <w:r>
        <w:rPr>
          <w:b/>
          <w:bCs/>
        </w:rPr>
        <w:t>research</w:t>
      </w:r>
      <w:r>
        <w:t>—approved for use in a research study,</w:t>
      </w:r>
    </w:p>
    <w:p w14:paraId="60C07D09" w14:textId="77777777" w:rsidR="00345ACB" w:rsidRDefault="00345ACB" w:rsidP="00B823B6">
      <w:pPr>
        <w:pStyle w:val="NormalListAlpha"/>
        <w:numPr>
          <w:ilvl w:val="0"/>
          <w:numId w:val="41"/>
        </w:numPr>
      </w:pPr>
      <w:r>
        <w:rPr>
          <w:b/>
          <w:bCs/>
        </w:rPr>
        <w:t>testing</w:t>
      </w:r>
      <w:r>
        <w:t xml:space="preserve">—for debugging (when an </w:t>
      </w:r>
      <w:proofErr w:type="spellStart"/>
      <w:r>
        <w:t>MLM</w:t>
      </w:r>
      <w:proofErr w:type="spellEnd"/>
      <w:r>
        <w:t xml:space="preserve"> is written, this should be the initial value), or</w:t>
      </w:r>
    </w:p>
    <w:p w14:paraId="5389B2F6" w14:textId="77777777" w:rsidR="00345ACB" w:rsidRDefault="00345ACB" w:rsidP="00B823B6">
      <w:pPr>
        <w:pStyle w:val="NormalListAlpha"/>
        <w:numPr>
          <w:ilvl w:val="0"/>
          <w:numId w:val="41"/>
        </w:numPr>
      </w:pPr>
      <w:proofErr w:type="gramStart"/>
      <w:r>
        <w:rPr>
          <w:b/>
          <w:bCs/>
        </w:rPr>
        <w:t>expired</w:t>
      </w:r>
      <w:r>
        <w:t>—out</w:t>
      </w:r>
      <w:proofErr w:type="gramEnd"/>
      <w:r>
        <w:t xml:space="preserve"> of date, no longer in clinical use.</w:t>
      </w:r>
    </w:p>
    <w:p w14:paraId="64A36866" w14:textId="77777777" w:rsidR="00345ACB" w:rsidRPr="00913441" w:rsidRDefault="00345ACB">
      <w:pPr>
        <w:pStyle w:val="NormalIndented"/>
      </w:pPr>
      <w:r w:rsidRPr="00913441">
        <w:t>An example is:</w:t>
      </w:r>
    </w:p>
    <w:p w14:paraId="6BE8F382" w14:textId="77777777" w:rsidR="00345ACB" w:rsidRDefault="00345ACB">
      <w:pPr>
        <w:pStyle w:val="Example"/>
      </w:pPr>
      <w:r>
        <w:t>validation: testing;;</w:t>
      </w:r>
    </w:p>
    <w:p w14:paraId="62D2B5FD" w14:textId="77777777" w:rsidR="00345ACB" w:rsidRPr="00913441" w:rsidRDefault="00345ACB">
      <w:pPr>
        <w:pStyle w:val="NormalIndented"/>
      </w:pPr>
      <w:proofErr w:type="spellStart"/>
      <w:r w:rsidRPr="00913441">
        <w:t>MLMs</w:t>
      </w:r>
      <w:proofErr w:type="spellEnd"/>
      <w:r w:rsidRPr="00913441">
        <w:t xml:space="preserve"> should never be shared with a validation status of </w:t>
      </w:r>
      <w:proofErr w:type="gramStart"/>
      <w:r w:rsidRPr="00913441">
        <w:rPr>
          <w:b/>
          <w:bCs/>
        </w:rPr>
        <w:t>production</w:t>
      </w:r>
      <w:r w:rsidRPr="00913441">
        <w:t>, since</w:t>
      </w:r>
      <w:proofErr w:type="gramEnd"/>
      <w:r w:rsidRPr="00913441">
        <w:t xml:space="preserve"> the domain specialist for the borrowing institution must set that validation status.</w:t>
      </w:r>
    </w:p>
    <w:p w14:paraId="489C9D2D" w14:textId="77777777" w:rsidR="00345ACB" w:rsidRDefault="00345ACB" w:rsidP="001E5D51">
      <w:pPr>
        <w:pStyle w:val="Heading2"/>
      </w:pPr>
      <w:bookmarkStart w:id="265" w:name="_Library_Category"/>
      <w:bookmarkStart w:id="266" w:name="_Toc526303932"/>
      <w:bookmarkStart w:id="267" w:name="_Ref141174282"/>
      <w:bookmarkStart w:id="268" w:name="_Toc141177793"/>
      <w:bookmarkStart w:id="269" w:name="_Toc314131703"/>
      <w:bookmarkStart w:id="270" w:name="_Toc382911977"/>
      <w:bookmarkEnd w:id="265"/>
      <w:r>
        <w:t>Library Category</w:t>
      </w:r>
      <w:bookmarkEnd w:id="266"/>
      <w:bookmarkEnd w:id="267"/>
      <w:bookmarkEnd w:id="268"/>
      <w:bookmarkEnd w:id="269"/>
      <w:bookmarkEnd w:id="270"/>
    </w:p>
    <w:p w14:paraId="3B46A143" w14:textId="77777777" w:rsidR="00345ACB" w:rsidRPr="00913441" w:rsidRDefault="00345ACB">
      <w:pPr>
        <w:pStyle w:val="NormalIndented"/>
      </w:pPr>
      <w:r w:rsidRPr="00913441">
        <w:t xml:space="preserve">The library category contains the slots pertinent to knowledge base maintenance that are related to the </w:t>
      </w:r>
      <w:proofErr w:type="spellStart"/>
      <w:r w:rsidRPr="00913441">
        <w:t>MLM's</w:t>
      </w:r>
      <w:proofErr w:type="spellEnd"/>
      <w:r w:rsidRPr="00913441">
        <w:t xml:space="preserve"> knowledge. These slots provide health personnel with predefined explanatory information and links to the health literature. They also facilitate searching through a knowledge base of </w:t>
      </w:r>
      <w:proofErr w:type="spellStart"/>
      <w:r w:rsidRPr="00913441">
        <w:t>MLMs</w:t>
      </w:r>
      <w:proofErr w:type="spellEnd"/>
      <w:r w:rsidRPr="00913441">
        <w:t>.</w:t>
      </w:r>
    </w:p>
    <w:p w14:paraId="1FA55FFB" w14:textId="77777777" w:rsidR="00345ACB" w:rsidRDefault="00345ACB" w:rsidP="001E5D51">
      <w:pPr>
        <w:pStyle w:val="Heading3"/>
      </w:pPr>
      <w:bookmarkStart w:id="271" w:name="_Toc526303933"/>
      <w:bookmarkStart w:id="272" w:name="_Toc141177794"/>
      <w:bookmarkStart w:id="273" w:name="_Toc314131704"/>
      <w:bookmarkStart w:id="274" w:name="_Toc382911978"/>
      <w:r>
        <w:t>Purpose (textual, required)</w:t>
      </w:r>
      <w:bookmarkEnd w:id="271"/>
      <w:bookmarkEnd w:id="272"/>
      <w:bookmarkEnd w:id="273"/>
      <w:bookmarkEnd w:id="274"/>
    </w:p>
    <w:p w14:paraId="265FF574" w14:textId="77777777" w:rsidR="00345ACB" w:rsidRPr="00913441" w:rsidRDefault="00345ACB">
      <w:pPr>
        <w:pStyle w:val="NormalIndented"/>
      </w:pPr>
      <w:r w:rsidRPr="00913441">
        <w:t xml:space="preserve">The purpose slot describes briefly why the </w:t>
      </w:r>
      <w:proofErr w:type="spellStart"/>
      <w:r w:rsidRPr="00913441">
        <w:t>MLM</w:t>
      </w:r>
      <w:proofErr w:type="spellEnd"/>
      <w:r w:rsidRPr="00913441">
        <w:t xml:space="preserve"> is being used. For example,</w:t>
      </w:r>
    </w:p>
    <w:p w14:paraId="4A5831BD" w14:textId="77777777" w:rsidR="00345ACB" w:rsidRDefault="00345ACB">
      <w:pPr>
        <w:pStyle w:val="Example"/>
      </w:pPr>
      <w:r>
        <w:t>purpose: Screen for newborns who are at risk for developing hepatitis B;;</w:t>
      </w:r>
    </w:p>
    <w:p w14:paraId="34790E41" w14:textId="77777777" w:rsidR="00345ACB" w:rsidRDefault="00345ACB" w:rsidP="001E5D51">
      <w:pPr>
        <w:pStyle w:val="Heading3"/>
      </w:pPr>
      <w:bookmarkStart w:id="275" w:name="_Toc526303934"/>
      <w:bookmarkStart w:id="276" w:name="_Toc141177795"/>
      <w:bookmarkStart w:id="277" w:name="_Toc314131705"/>
      <w:bookmarkStart w:id="278" w:name="_Toc382911979"/>
      <w:r>
        <w:lastRenderedPageBreak/>
        <w:t>Explanation (textual, required)</w:t>
      </w:r>
      <w:bookmarkEnd w:id="275"/>
      <w:bookmarkEnd w:id="276"/>
      <w:bookmarkEnd w:id="277"/>
      <w:bookmarkEnd w:id="278"/>
    </w:p>
    <w:p w14:paraId="2324B15A" w14:textId="77777777" w:rsidR="00345ACB" w:rsidRPr="00913441" w:rsidRDefault="00345ACB">
      <w:pPr>
        <w:pStyle w:val="NormalIndented"/>
      </w:pPr>
      <w:r w:rsidRPr="00913441">
        <w:t xml:space="preserve">The slot explains briefly in plain English how the </w:t>
      </w:r>
      <w:proofErr w:type="spellStart"/>
      <w:r w:rsidRPr="00913441">
        <w:t>MLM</w:t>
      </w:r>
      <w:proofErr w:type="spellEnd"/>
      <w:r w:rsidRPr="00913441">
        <w:t xml:space="preserve"> works. The explanation can be shown to the health care provider when he or she asks why an </w:t>
      </w:r>
      <w:proofErr w:type="spellStart"/>
      <w:r w:rsidRPr="00913441">
        <w:t>MLM</w:t>
      </w:r>
      <w:proofErr w:type="spellEnd"/>
      <w:r w:rsidRPr="00913441">
        <w:t xml:space="preserve"> came to its decision. For example,</w:t>
      </w:r>
    </w:p>
    <w:p w14:paraId="51B48616" w14:textId="77777777" w:rsidR="00345ACB" w:rsidRDefault="00345ACB">
      <w:pPr>
        <w:pStyle w:val="Example"/>
      </w:pPr>
      <w:r>
        <w:t>explanation: This woman has a positive hepatitis B surface antigen titer within the past year. Therefore her newborn is at risk for developing hepatitis B.;;</w:t>
      </w:r>
    </w:p>
    <w:p w14:paraId="1588E345" w14:textId="77777777" w:rsidR="00345ACB" w:rsidRDefault="00345ACB" w:rsidP="001E5D51">
      <w:pPr>
        <w:pStyle w:val="Heading3"/>
      </w:pPr>
      <w:bookmarkStart w:id="279" w:name="_Toc526303935"/>
      <w:bookmarkStart w:id="280" w:name="_Toc141177796"/>
      <w:bookmarkStart w:id="281" w:name="_Toc314131706"/>
      <w:bookmarkStart w:id="282" w:name="_Toc382911980"/>
      <w:r>
        <w:t>Keywords (textual list, required)</w:t>
      </w:r>
      <w:bookmarkEnd w:id="279"/>
      <w:bookmarkEnd w:id="280"/>
      <w:bookmarkEnd w:id="281"/>
      <w:bookmarkEnd w:id="282"/>
    </w:p>
    <w:p w14:paraId="3F838969" w14:textId="77777777" w:rsidR="00345ACB" w:rsidRPr="00913441" w:rsidRDefault="00345ACB">
      <w:pPr>
        <w:pStyle w:val="NormalIndented"/>
      </w:pPr>
      <w:r w:rsidRPr="00913441">
        <w:t xml:space="preserve">Keywords are descriptive words used for searching through modules. UMLS terms </w:t>
      </w:r>
      <w:r w:rsidRPr="00913441">
        <w:rPr>
          <w:b/>
          <w:bCs/>
        </w:rPr>
        <w:t>(4)</w:t>
      </w:r>
      <w:r w:rsidRPr="00913441">
        <w:t xml:space="preserve"> are preferred but not mandatory. Terms are delimited by semicolons (commas are allowed within a keyword). For example,</w:t>
      </w:r>
    </w:p>
    <w:p w14:paraId="343B5597" w14:textId="77777777" w:rsidR="00345ACB" w:rsidRDefault="00345ACB">
      <w:pPr>
        <w:pStyle w:val="Example"/>
      </w:pPr>
      <w:r>
        <w:t>keywords: hepatitis B; pregnancy;;</w:t>
      </w:r>
    </w:p>
    <w:p w14:paraId="634F5087" w14:textId="77777777" w:rsidR="00345ACB" w:rsidRDefault="00345ACB" w:rsidP="001E5D51">
      <w:pPr>
        <w:pStyle w:val="Heading3"/>
      </w:pPr>
      <w:bookmarkStart w:id="283" w:name="_Ref448652341"/>
      <w:bookmarkStart w:id="284" w:name="_Toc526303936"/>
      <w:bookmarkStart w:id="285" w:name="_Toc141177797"/>
      <w:bookmarkStart w:id="286" w:name="_Toc314131707"/>
      <w:bookmarkStart w:id="287" w:name="_Toc382911981"/>
      <w:r>
        <w:t>Citations (structured / textual, optional)</w:t>
      </w:r>
      <w:bookmarkEnd w:id="283"/>
      <w:bookmarkEnd w:id="284"/>
      <w:bookmarkEnd w:id="285"/>
      <w:bookmarkEnd w:id="286"/>
      <w:bookmarkEnd w:id="287"/>
    </w:p>
    <w:p w14:paraId="74D1409A" w14:textId="77777777" w:rsidR="00345ACB" w:rsidRPr="00913441" w:rsidRDefault="00345ACB">
      <w:pPr>
        <w:pStyle w:val="NormalIndented"/>
      </w:pPr>
      <w:r w:rsidRPr="00913441">
        <w:t xml:space="preserve">The citations slots </w:t>
      </w:r>
      <w:proofErr w:type="gramStart"/>
      <w:r w:rsidRPr="00913441">
        <w:t>allows</w:t>
      </w:r>
      <w:proofErr w:type="gramEnd"/>
      <w:r w:rsidRPr="00913441">
        <w:t xml:space="preserve"> for the documentation of citations to relevant literature t</w:t>
      </w:r>
      <w:r>
        <w:t xml:space="preserve">o be documented within an </w:t>
      </w:r>
      <w:proofErr w:type="spellStart"/>
      <w:r>
        <w:t>MLM</w:t>
      </w:r>
      <w:proofErr w:type="spellEnd"/>
      <w:r>
        <w:t xml:space="preserve">. </w:t>
      </w:r>
      <w:r w:rsidRPr="00913441">
        <w:t>There are two supported formats for the citations slot. The first is a textual format with no implied structure. The textual format is provided for backward compatibility and is a deprecated form. The second is a structured format de</w:t>
      </w:r>
      <w:r>
        <w:t xml:space="preserve">scribed later in this section. </w:t>
      </w:r>
      <w:r w:rsidRPr="00913441">
        <w:t xml:space="preserve">When using the textual format, citations to the literature should be entered in Vancouver style </w:t>
      </w:r>
      <w:r w:rsidRPr="00913441">
        <w:rPr>
          <w:b/>
          <w:bCs/>
        </w:rPr>
        <w:t>(5)</w:t>
      </w:r>
      <w:r w:rsidRPr="00913441">
        <w:t xml:space="preserve">. </w:t>
      </w:r>
    </w:p>
    <w:p w14:paraId="1AA853ED" w14:textId="77777777" w:rsidR="00345ACB" w:rsidRPr="00913441" w:rsidRDefault="00345ACB">
      <w:pPr>
        <w:pStyle w:val="NormalIndented"/>
      </w:pPr>
      <w:r w:rsidRPr="00913441">
        <w:t xml:space="preserve">In the structured format, citations must be numbered, serving as specific references. The individual citations may also be assigned a type. The type should follow the number and specify the function of the citation for the </w:t>
      </w:r>
      <w:proofErr w:type="gramStart"/>
      <w:r w:rsidRPr="00913441">
        <w:t xml:space="preserve">particular </w:t>
      </w:r>
      <w:proofErr w:type="spellStart"/>
      <w:r w:rsidRPr="00913441">
        <w:t>MLM</w:t>
      </w:r>
      <w:proofErr w:type="spellEnd"/>
      <w:proofErr w:type="gramEnd"/>
      <w:r w:rsidRPr="00913441">
        <w:t>. Citation types are:</w:t>
      </w:r>
    </w:p>
    <w:p w14:paraId="46A867DD" w14:textId="77777777" w:rsidR="00345ACB" w:rsidRDefault="00345ACB" w:rsidP="00FF21CC">
      <w:pPr>
        <w:pStyle w:val="NormalListAlpha"/>
        <w:numPr>
          <w:ilvl w:val="0"/>
          <w:numId w:val="3"/>
        </w:numPr>
        <w:tabs>
          <w:tab w:val="clear" w:pos="360"/>
          <w:tab w:val="num" w:pos="1080"/>
        </w:tabs>
        <w:ind w:left="1080"/>
      </w:pPr>
      <w:r>
        <w:rPr>
          <w:b/>
          <w:bCs/>
        </w:rPr>
        <w:t>Support</w:t>
      </w:r>
      <w:r>
        <w:t xml:space="preserve"> – citations which support, verify, or validate the algorithm in the logic </w:t>
      </w:r>
      <w:proofErr w:type="gramStart"/>
      <w:r>
        <w:t>slot;</w:t>
      </w:r>
      <w:proofErr w:type="gramEnd"/>
    </w:p>
    <w:p w14:paraId="45A56F0A" w14:textId="77777777" w:rsidR="00345ACB" w:rsidRDefault="00345ACB" w:rsidP="00FF21CC">
      <w:pPr>
        <w:pStyle w:val="NormalListAlpha"/>
        <w:numPr>
          <w:ilvl w:val="0"/>
          <w:numId w:val="3"/>
        </w:numPr>
        <w:tabs>
          <w:tab w:val="clear" w:pos="360"/>
          <w:tab w:val="num" w:pos="1080"/>
        </w:tabs>
        <w:ind w:left="1080"/>
      </w:pPr>
      <w:r>
        <w:rPr>
          <w:b/>
          <w:bCs/>
        </w:rPr>
        <w:t>Refute</w:t>
      </w:r>
      <w:r>
        <w:t xml:space="preserve"> – citations which refute or offer alternatives to the algorithm in the logic </w:t>
      </w:r>
      <w:proofErr w:type="gramStart"/>
      <w:r>
        <w:t>slot;</w:t>
      </w:r>
      <w:proofErr w:type="gramEnd"/>
    </w:p>
    <w:p w14:paraId="76A19FBB" w14:textId="77777777" w:rsidR="00345ACB" w:rsidRPr="00913441" w:rsidRDefault="00345ACB" w:rsidP="00D17168">
      <w:pPr>
        <w:pStyle w:val="NormalIndented"/>
        <w:spacing w:after="60"/>
      </w:pPr>
      <w:r w:rsidRPr="00913441">
        <w:t>For example,</w:t>
      </w:r>
    </w:p>
    <w:p w14:paraId="3179C59E" w14:textId="77777777" w:rsidR="00345ACB" w:rsidRDefault="00345ACB" w:rsidP="00D17168">
      <w:pPr>
        <w:pStyle w:val="Example"/>
        <w:spacing w:before="0"/>
      </w:pPr>
      <w:r>
        <w:t>citations:</w:t>
      </w:r>
    </w:p>
    <w:p w14:paraId="279EFB78" w14:textId="77777777" w:rsidR="00345ACB" w:rsidRDefault="00345ACB">
      <w:pPr>
        <w:pStyle w:val="Example"/>
      </w:pPr>
      <w:r>
        <w:t xml:space="preserve">  1. SUPPORT Steiner RW. Interpreting the fractional excretion of sodium. </w:t>
      </w:r>
      <w:r>
        <w:br/>
        <w:t xml:space="preserve">  Am J Med 1984;77:699-702.</w:t>
      </w:r>
    </w:p>
    <w:p w14:paraId="1921DF7F" w14:textId="77777777" w:rsidR="00345ACB" w:rsidRDefault="00345ACB">
      <w:pPr>
        <w:pStyle w:val="Example"/>
      </w:pPr>
      <w:r>
        <w:t xml:space="preserve">  2. Goldman L, Cook EF, Brand DA, Lee TH, Rouan GW, Weisberg MC, et al. A </w:t>
      </w:r>
      <w:r>
        <w:br/>
        <w:t xml:space="preserve">  computer protocol to predict myocardial infarction in emergency </w:t>
      </w:r>
      <w:r>
        <w:br/>
        <w:t xml:space="preserve">  department patients with chest pain. N Engl J Med 1988;318(13):797-803.</w:t>
      </w:r>
    </w:p>
    <w:p w14:paraId="4387C7C1" w14:textId="77777777" w:rsidR="00345ACB" w:rsidRDefault="00345ACB">
      <w:pPr>
        <w:pStyle w:val="Example"/>
      </w:pPr>
      <w:r>
        <w:t>;;</w:t>
      </w:r>
    </w:p>
    <w:p w14:paraId="4B070EEE" w14:textId="77777777" w:rsidR="00345ACB" w:rsidRPr="00913441" w:rsidRDefault="00345ACB">
      <w:pPr>
        <w:pStyle w:val="NormalIndented"/>
      </w:pPr>
      <w:r w:rsidRPr="00913441">
        <w:t xml:space="preserve">Within the structured citations format, either Vancouver style </w:t>
      </w:r>
      <w:r w:rsidRPr="00913441">
        <w:rPr>
          <w:b/>
        </w:rPr>
        <w:t>(5)</w:t>
      </w:r>
      <w:r w:rsidRPr="00913441">
        <w:t xml:space="preserve"> or </w:t>
      </w:r>
      <w:proofErr w:type="spellStart"/>
      <w:r w:rsidRPr="00913441">
        <w:t>OpenURL</w:t>
      </w:r>
      <w:proofErr w:type="spellEnd"/>
      <w:r w:rsidRPr="00913441">
        <w:t xml:space="preserve"> format (ANSI/</w:t>
      </w:r>
      <w:proofErr w:type="spellStart"/>
      <w:r w:rsidRPr="00913441">
        <w:t>NISO</w:t>
      </w:r>
      <w:proofErr w:type="spellEnd"/>
      <w:r w:rsidRPr="00913441">
        <w:t xml:space="preserve"> </w:t>
      </w:r>
      <w:proofErr w:type="spellStart"/>
      <w:r w:rsidRPr="00913441">
        <w:t>Z39.88</w:t>
      </w:r>
      <w:proofErr w:type="spellEnd"/>
      <w:r w:rsidRPr="00913441">
        <w:t>) are acceptable forms for repr</w:t>
      </w:r>
      <w:r>
        <w:t xml:space="preserve">esenting individual citations. </w:t>
      </w:r>
      <w:r w:rsidRPr="00913441">
        <w:t xml:space="preserve">It is anticipated that the </w:t>
      </w:r>
      <w:proofErr w:type="spellStart"/>
      <w:r w:rsidRPr="00913441">
        <w:t>OpenURL</w:t>
      </w:r>
      <w:proofErr w:type="spellEnd"/>
      <w:r w:rsidRPr="00913441">
        <w:t xml:space="preserve"> format will become the preferred form in fut</w:t>
      </w:r>
      <w:r>
        <w:t xml:space="preserve">ure versions of this standard. </w:t>
      </w:r>
      <w:r w:rsidRPr="00913441">
        <w:t xml:space="preserve">Appendix </w:t>
      </w:r>
      <w:proofErr w:type="spellStart"/>
      <w:r w:rsidRPr="00913441">
        <w:t>X2</w:t>
      </w:r>
      <w:proofErr w:type="spellEnd"/>
      <w:r w:rsidRPr="00913441">
        <w:t xml:space="preserve"> contains examples of citations formatted using the </w:t>
      </w:r>
      <w:proofErr w:type="spellStart"/>
      <w:r w:rsidRPr="00913441">
        <w:t>OpenURL</w:t>
      </w:r>
      <w:proofErr w:type="spellEnd"/>
      <w:r w:rsidRPr="00913441">
        <w:t xml:space="preserve"> format as part of the discussion of an XML schema for representing </w:t>
      </w:r>
      <w:proofErr w:type="spellStart"/>
      <w:r w:rsidRPr="00913441">
        <w:t>MLMs</w:t>
      </w:r>
      <w:proofErr w:type="spellEnd"/>
      <w:r w:rsidRPr="00913441">
        <w:t>.</w:t>
      </w:r>
    </w:p>
    <w:p w14:paraId="68D495CD" w14:textId="77777777" w:rsidR="00345ACB" w:rsidRDefault="00345ACB">
      <w:pPr>
        <w:pStyle w:val="Example"/>
      </w:pPr>
    </w:p>
    <w:p w14:paraId="3E83D568" w14:textId="77777777" w:rsidR="00345ACB" w:rsidRDefault="00345ACB" w:rsidP="001E5D51">
      <w:pPr>
        <w:pStyle w:val="Heading3"/>
      </w:pPr>
      <w:bookmarkStart w:id="288" w:name="_Ref448652373"/>
      <w:bookmarkStart w:id="289" w:name="_Toc526303937"/>
      <w:bookmarkStart w:id="290" w:name="_Toc141177798"/>
      <w:bookmarkStart w:id="291" w:name="_Toc314131708"/>
      <w:bookmarkStart w:id="292" w:name="_Toc382911982"/>
      <w:r>
        <w:t>Links (structured / textual, optional)</w:t>
      </w:r>
      <w:bookmarkEnd w:id="288"/>
      <w:bookmarkEnd w:id="289"/>
      <w:bookmarkEnd w:id="290"/>
      <w:bookmarkEnd w:id="291"/>
      <w:bookmarkEnd w:id="292"/>
    </w:p>
    <w:p w14:paraId="629EBAE4" w14:textId="77777777" w:rsidR="00345ACB" w:rsidRPr="00913441" w:rsidRDefault="00345ACB">
      <w:pPr>
        <w:pStyle w:val="NormalIndented"/>
        <w:keepLines/>
      </w:pPr>
      <w:r w:rsidRPr="00913441">
        <w:t xml:space="preserve">The links slot allows an institution to define links to other sources of information, such as an electronic textbook, teaching </w:t>
      </w:r>
      <w:r>
        <w:t xml:space="preserve">cases, or educational modules. </w:t>
      </w:r>
      <w:r w:rsidRPr="00913441">
        <w:t xml:space="preserve">There are two supported formats for the links slot. The first is a textual format with no implied structure. The textual format is provided for backward compatibility and is a deprecated form. The second is a structured format described later in this section. </w:t>
      </w:r>
    </w:p>
    <w:p w14:paraId="7E749AEF" w14:textId="77777777" w:rsidR="00345ACB" w:rsidRPr="00913441" w:rsidRDefault="00345ACB">
      <w:pPr>
        <w:pStyle w:val="NormalIndented"/>
        <w:keepLines/>
      </w:pPr>
      <w:r w:rsidRPr="00913441">
        <w:t xml:space="preserve">The structured format may either use the ad-hoc format first presented in Arden Syntax Version 2.0 or the </w:t>
      </w:r>
      <w:proofErr w:type="spellStart"/>
      <w:r w:rsidRPr="00913441">
        <w:t>OpenURL</w:t>
      </w:r>
      <w:proofErr w:type="spellEnd"/>
      <w:r w:rsidRPr="00913441">
        <w:t xml:space="preserve"> </w:t>
      </w:r>
      <w:r>
        <w:t>format (ANSI/</w:t>
      </w:r>
      <w:proofErr w:type="spellStart"/>
      <w:r>
        <w:t>NISO</w:t>
      </w:r>
      <w:proofErr w:type="spellEnd"/>
      <w:r>
        <w:rPr>
          <w:lang w:eastAsia="ko-KR"/>
        </w:rPr>
        <w:t xml:space="preserve"> </w:t>
      </w:r>
      <w:proofErr w:type="spellStart"/>
      <w:r w:rsidRPr="00913441">
        <w:t>Z39.88</w:t>
      </w:r>
      <w:proofErr w:type="spellEnd"/>
      <w:r w:rsidRPr="00913441">
        <w:t xml:space="preserve">) </w:t>
      </w:r>
      <w:r>
        <w:t xml:space="preserve">to represent individual links. </w:t>
      </w:r>
      <w:r w:rsidRPr="00913441">
        <w:t>The individual links are delimited by semicolons. The contents of the links are institution-specific</w:t>
      </w:r>
    </w:p>
    <w:p w14:paraId="5A68C86C" w14:textId="77777777" w:rsidR="00345ACB" w:rsidRPr="00913441" w:rsidRDefault="00345ACB">
      <w:pPr>
        <w:pStyle w:val="NormalIndented"/>
        <w:keepLines/>
        <w:rPr>
          <w:lang w:eastAsia="ko-KR"/>
        </w:rPr>
      </w:pPr>
      <w:r w:rsidRPr="00913441">
        <w:lastRenderedPageBreak/>
        <w:t>Within the ad-hoc format, links to sites on intranets or the internet should be prefixed by the term URL (Uniform Resource Locator) and the title of the document and link text should follow the defined standards for representing protocols and data sources (</w:t>
      </w:r>
      <w:proofErr w:type="gramStart"/>
      <w:r w:rsidRPr="00913441">
        <w:t>e.g.</w:t>
      </w:r>
      <w:proofErr w:type="gramEnd"/>
      <w:r w:rsidRPr="00913441">
        <w:t xml:space="preserve"> "Document Title", 'FILE://link.html'; "Second Document", 'http://www.nlm.nih.gov/'). Electronic material can also be entered in the </w:t>
      </w:r>
      <w:r w:rsidRPr="00913441">
        <w:rPr>
          <w:b/>
          <w:bCs/>
        </w:rPr>
        <w:t xml:space="preserve">citations </w:t>
      </w:r>
      <w:r w:rsidRPr="00913441">
        <w:t>slot above. The preferred form for structured links is:</w:t>
      </w:r>
      <w:r w:rsidRPr="00913441">
        <w:br/>
      </w:r>
      <w:r w:rsidRPr="00913441">
        <w:tab/>
        <w:t>link type, space (ASCII 32), link description (Arden Syntax term), comma, link text (Arden Syntax string). The only required element is the link text.</w:t>
      </w:r>
    </w:p>
    <w:p w14:paraId="00DDABFC" w14:textId="77777777" w:rsidR="00345ACB" w:rsidRPr="00913441" w:rsidRDefault="00345ACB">
      <w:pPr>
        <w:pStyle w:val="NormalIndented"/>
      </w:pPr>
      <w:r w:rsidRPr="00913441">
        <w:t xml:space="preserve">For example: </w:t>
      </w:r>
    </w:p>
    <w:p w14:paraId="531B805E" w14:textId="77777777" w:rsidR="00345ACB" w:rsidRDefault="00345ACB">
      <w:pPr>
        <w:pStyle w:val="Example"/>
        <w:rPr>
          <w:lang w:eastAsia="ko-KR"/>
        </w:rPr>
      </w:pPr>
      <w:r>
        <w:t>links:</w:t>
      </w:r>
    </w:p>
    <w:p w14:paraId="61187B3A" w14:textId="77777777" w:rsidR="00345ACB" w:rsidRDefault="00345ACB">
      <w:pPr>
        <w:pStyle w:val="Example"/>
      </w:pPr>
      <w:r>
        <w:tab/>
        <w:t>OTHER_LINK "CTIM .34.56.78";</w:t>
      </w:r>
    </w:p>
    <w:p w14:paraId="033C46A7" w14:textId="77777777" w:rsidR="00345ACB" w:rsidRDefault="00345ACB">
      <w:pPr>
        <w:pStyle w:val="Example"/>
      </w:pPr>
      <w:r>
        <w:tab/>
        <w:t>MESH</w:t>
      </w:r>
      <w:r>
        <w:rPr>
          <w:lang w:eastAsia="ko-KR"/>
        </w:rPr>
        <w:t>_LINK</w:t>
      </w:r>
      <w:r>
        <w:t xml:space="preserve"> "agranulocytosis/ci and sulfamethoxazole/ae";</w:t>
      </w:r>
    </w:p>
    <w:p w14:paraId="3A6F1B55" w14:textId="77777777" w:rsidR="00345ACB" w:rsidRPr="00101D29" w:rsidRDefault="00345ACB">
      <w:pPr>
        <w:pStyle w:val="Example"/>
        <w:rPr>
          <w:lang w:val="nl-NL"/>
        </w:rPr>
      </w:pPr>
      <w:r>
        <w:tab/>
      </w:r>
      <w:r w:rsidRPr="00101D29">
        <w:rPr>
          <w:lang w:val="nl-NL"/>
        </w:rPr>
        <w:t>URL</w:t>
      </w:r>
      <w:r>
        <w:rPr>
          <w:lang w:eastAsia="ko-KR"/>
        </w:rPr>
        <w:t>_LINK</w:t>
      </w:r>
      <w:r w:rsidRPr="00101D29">
        <w:rPr>
          <w:lang w:val="nl-NL"/>
        </w:rPr>
        <w:t xml:space="preserve"> </w:t>
      </w:r>
      <w:r w:rsidRPr="00C85112">
        <w:rPr>
          <w:lang w:val="nl-NL"/>
        </w:rPr>
        <w:t>'</w:t>
      </w:r>
      <w:r w:rsidRPr="00101D29">
        <w:rPr>
          <w:lang w:val="nl-NL"/>
        </w:rPr>
        <w:t>NLM Web Page</w:t>
      </w:r>
      <w:r w:rsidRPr="00C85112">
        <w:rPr>
          <w:lang w:val="nl-NL"/>
        </w:rPr>
        <w:t>'</w:t>
      </w:r>
      <w:r w:rsidRPr="00101D29">
        <w:rPr>
          <w:lang w:val="nl-NL"/>
        </w:rPr>
        <w:t xml:space="preserve">, </w:t>
      </w:r>
      <w:r w:rsidRPr="00C85112">
        <w:rPr>
          <w:lang w:val="nl-NL"/>
        </w:rPr>
        <w:t>"</w:t>
      </w:r>
      <w:r w:rsidRPr="00101D29">
        <w:rPr>
          <w:lang w:val="nl-NL"/>
        </w:rPr>
        <w:t>http://www.nlm.nih.gov/</w:t>
      </w:r>
      <w:r w:rsidRPr="00C85112">
        <w:rPr>
          <w:lang w:val="nl-NL"/>
        </w:rPr>
        <w:t>"</w:t>
      </w:r>
      <w:r w:rsidRPr="00101D29">
        <w:rPr>
          <w:lang w:val="nl-NL"/>
        </w:rPr>
        <w:t>;</w:t>
      </w:r>
    </w:p>
    <w:p w14:paraId="53785B3B" w14:textId="77777777" w:rsidR="00345ACB" w:rsidRDefault="00345ACB">
      <w:pPr>
        <w:pStyle w:val="Example"/>
      </w:pPr>
      <w:r w:rsidRPr="00101D29">
        <w:rPr>
          <w:lang w:val="nl-NL"/>
        </w:rPr>
        <w:tab/>
      </w:r>
      <w:r>
        <w:t>URL</w:t>
      </w:r>
      <w:r>
        <w:rPr>
          <w:lang w:eastAsia="ko-KR"/>
        </w:rPr>
        <w:t>_LINK</w:t>
      </w:r>
      <w:r>
        <w:t xml:space="preserve"> 'Visible Human Project', </w:t>
      </w:r>
    </w:p>
    <w:p w14:paraId="4B50BEA0" w14:textId="77777777" w:rsidR="00345ACB" w:rsidRDefault="00345ACB">
      <w:pPr>
        <w:pStyle w:val="Example"/>
      </w:pPr>
      <w:r>
        <w:tab/>
      </w:r>
      <w:r>
        <w:tab/>
        <w:t>"http://www.nlm.nih.gov/research/visible/visible_human.html";</w:t>
      </w:r>
    </w:p>
    <w:p w14:paraId="73ADD1F2" w14:textId="77777777" w:rsidR="00345ACB" w:rsidRDefault="00345ACB">
      <w:pPr>
        <w:pStyle w:val="Example"/>
      </w:pPr>
      <w:r>
        <w:tab/>
        <w:t>URL</w:t>
      </w:r>
      <w:r>
        <w:rPr>
          <w:lang w:eastAsia="ko-KR"/>
        </w:rPr>
        <w:t>_LINK</w:t>
      </w:r>
      <w:r>
        <w:t xml:space="preserve"> 'DOS HTML File', "file://doslinx.htm";</w:t>
      </w:r>
    </w:p>
    <w:p w14:paraId="6E5C183D" w14:textId="77777777" w:rsidR="00345ACB" w:rsidRDefault="00345ACB">
      <w:pPr>
        <w:pStyle w:val="Example"/>
      </w:pPr>
      <w:r>
        <w:tab/>
        <w:t>URL</w:t>
      </w:r>
      <w:r>
        <w:rPr>
          <w:lang w:eastAsia="ko-KR"/>
        </w:rPr>
        <w:t>_LINK</w:t>
      </w:r>
      <w:r>
        <w:t xml:space="preserve"> 'UNIX HTML File', "file://UnixLinx.html/";</w:t>
      </w:r>
    </w:p>
    <w:p w14:paraId="5E1AC894" w14:textId="77777777" w:rsidR="00345ACB" w:rsidRDefault="00345ACB">
      <w:pPr>
        <w:pStyle w:val="Example"/>
      </w:pPr>
      <w:r>
        <w:t>;;</w:t>
      </w:r>
    </w:p>
    <w:p w14:paraId="448DCFAD" w14:textId="77777777" w:rsidR="00345ACB" w:rsidRPr="00913441" w:rsidRDefault="00345ACB">
      <w:pPr>
        <w:pStyle w:val="NormalIndented"/>
      </w:pPr>
      <w:r w:rsidRPr="00913441">
        <w:t xml:space="preserve">Each institution should test for expired links when receiving shared </w:t>
      </w:r>
      <w:proofErr w:type="spellStart"/>
      <w:r w:rsidRPr="00913441">
        <w:t>MLMs</w:t>
      </w:r>
      <w:proofErr w:type="spellEnd"/>
      <w:r w:rsidRPr="00913441">
        <w:t xml:space="preserve">. </w:t>
      </w:r>
    </w:p>
    <w:p w14:paraId="0F64E7A2" w14:textId="77777777" w:rsidR="00345ACB" w:rsidRPr="00913441" w:rsidRDefault="00345ACB">
      <w:pPr>
        <w:pStyle w:val="NormalIndented"/>
      </w:pPr>
      <w:r w:rsidRPr="00913441">
        <w:t xml:space="preserve">Appendix </w:t>
      </w:r>
      <w:proofErr w:type="spellStart"/>
      <w:r w:rsidRPr="00913441">
        <w:t>X2</w:t>
      </w:r>
      <w:proofErr w:type="spellEnd"/>
      <w:r w:rsidRPr="00913441">
        <w:t xml:space="preserve"> contains examples of links formatted using the </w:t>
      </w:r>
      <w:proofErr w:type="spellStart"/>
      <w:r w:rsidRPr="00913441">
        <w:t>OpenURL</w:t>
      </w:r>
      <w:proofErr w:type="spellEnd"/>
      <w:r w:rsidRPr="00913441">
        <w:t xml:space="preserve"> format as part of the discussion of an XML schema for representing </w:t>
      </w:r>
      <w:proofErr w:type="spellStart"/>
      <w:r w:rsidRPr="00913441">
        <w:t>MLMs</w:t>
      </w:r>
      <w:proofErr w:type="spellEnd"/>
      <w:r w:rsidRPr="00913441">
        <w:t>.</w:t>
      </w:r>
    </w:p>
    <w:p w14:paraId="2D16E5C7" w14:textId="77777777" w:rsidR="00345ACB" w:rsidRPr="00913441" w:rsidRDefault="00345ACB" w:rsidP="00C9660D">
      <w:pPr>
        <w:pStyle w:val="NormalIndented"/>
        <w:keepLines/>
      </w:pPr>
      <w:r w:rsidRPr="00913441">
        <w:rPr>
          <w:b/>
        </w:rPr>
        <w:t>Note:</w:t>
      </w:r>
      <w:r>
        <w:t xml:space="preserve"> </w:t>
      </w:r>
      <w:r w:rsidRPr="00913441">
        <w:t xml:space="preserve">This definition of the structured link </w:t>
      </w:r>
      <w:proofErr w:type="gramStart"/>
      <w:r w:rsidRPr="00913441">
        <w:t>differ</w:t>
      </w:r>
      <w:proofErr w:type="gramEnd"/>
      <w:r w:rsidRPr="00913441">
        <w:t xml:space="preserve"> from the 2.5 and previous versions of the structured link.</w:t>
      </w:r>
      <w:r>
        <w:t xml:space="preserve"> </w:t>
      </w:r>
      <w:r w:rsidRPr="00913441">
        <w:t xml:space="preserve">This change was made to bring the structured link into conformance with the definitions of resource statements as defined in Section </w:t>
      </w:r>
      <w:r w:rsidRPr="00913441">
        <w:fldChar w:fldCharType="begin"/>
      </w:r>
      <w:r w:rsidRPr="00913441">
        <w:instrText xml:space="preserve"> REF _Ref141168573 \r \h </w:instrText>
      </w:r>
      <w:r w:rsidRPr="00913441">
        <w:fldChar w:fldCharType="separate"/>
      </w:r>
      <w:r>
        <w:t>6.4</w:t>
      </w:r>
      <w:r w:rsidRPr="00913441">
        <w:fldChar w:fldCharType="end"/>
      </w:r>
      <w:r>
        <w:t xml:space="preserve">. </w:t>
      </w:r>
      <w:r w:rsidRPr="00913441">
        <w:t>Future version of the Arden Syntax standard will provide mechanisms for calling external links, it was decided to break backward compatibility on this issue to make the related constructs of links and reso</w:t>
      </w:r>
      <w:r>
        <w:t xml:space="preserve">urces have parallel structure. </w:t>
      </w:r>
      <w:r w:rsidRPr="00913441">
        <w:t>As the structured link has not been widely implemented it was felt that this was the proper time to make this change.</w:t>
      </w:r>
    </w:p>
    <w:p w14:paraId="6279D869" w14:textId="77777777" w:rsidR="00345ACB" w:rsidRDefault="00345ACB" w:rsidP="001E5D51">
      <w:pPr>
        <w:pStyle w:val="Heading2"/>
      </w:pPr>
      <w:bookmarkStart w:id="293" w:name="_Toc141173619"/>
      <w:bookmarkStart w:id="294" w:name="_Toc141173620"/>
      <w:bookmarkStart w:id="295" w:name="_Toc526303938"/>
      <w:bookmarkStart w:id="296" w:name="_Toc141177799"/>
      <w:bookmarkStart w:id="297" w:name="_Toc314131709"/>
      <w:bookmarkStart w:id="298" w:name="_Toc382911983"/>
      <w:bookmarkEnd w:id="293"/>
      <w:bookmarkEnd w:id="294"/>
      <w:r>
        <w:t>Knowledge Category</w:t>
      </w:r>
      <w:bookmarkEnd w:id="295"/>
      <w:bookmarkEnd w:id="296"/>
      <w:bookmarkEnd w:id="297"/>
      <w:bookmarkEnd w:id="298"/>
    </w:p>
    <w:p w14:paraId="77701B2B" w14:textId="77777777" w:rsidR="00345ACB" w:rsidRPr="00913441" w:rsidRDefault="00345ACB">
      <w:pPr>
        <w:pStyle w:val="NormalIndented"/>
      </w:pPr>
      <w:r w:rsidRPr="00913441">
        <w:t xml:space="preserve">The knowledge category contains the slots that </w:t>
      </w:r>
      <w:proofErr w:type="gramStart"/>
      <w:r w:rsidRPr="00913441">
        <w:t>actually specify</w:t>
      </w:r>
      <w:proofErr w:type="gramEnd"/>
      <w:r w:rsidRPr="00913441">
        <w:t xml:space="preserve"> what the </w:t>
      </w:r>
      <w:proofErr w:type="spellStart"/>
      <w:r w:rsidRPr="00913441">
        <w:t>MLM</w:t>
      </w:r>
      <w:proofErr w:type="spellEnd"/>
      <w:r w:rsidRPr="00913441">
        <w:t xml:space="preserve"> does. These slots define the terms used in the </w:t>
      </w:r>
      <w:proofErr w:type="spellStart"/>
      <w:r w:rsidRPr="00913441">
        <w:t>MLM</w:t>
      </w:r>
      <w:proofErr w:type="spellEnd"/>
      <w:r w:rsidRPr="00913441">
        <w:t xml:space="preserve"> (data slot), the context in which the </w:t>
      </w:r>
      <w:proofErr w:type="spellStart"/>
      <w:r w:rsidRPr="00913441">
        <w:t>MLM</w:t>
      </w:r>
      <w:proofErr w:type="spellEnd"/>
      <w:r w:rsidRPr="00913441">
        <w:t xml:space="preserve"> should be evoked (evoke slot), the condition to be tested (logic slot), and the action to take should the condition be true (action slot).</w:t>
      </w:r>
    </w:p>
    <w:p w14:paraId="22CF3776" w14:textId="77777777" w:rsidR="00345ACB" w:rsidRDefault="00345ACB" w:rsidP="001E5D51">
      <w:pPr>
        <w:pStyle w:val="Heading3"/>
      </w:pPr>
      <w:bookmarkStart w:id="299" w:name="_Toc526303939"/>
      <w:bookmarkStart w:id="300" w:name="_Toc141177800"/>
      <w:bookmarkStart w:id="301" w:name="_Toc314131710"/>
      <w:bookmarkStart w:id="302" w:name="_Toc382911984"/>
      <w:r>
        <w:t>Type (coded, required)</w:t>
      </w:r>
      <w:bookmarkEnd w:id="299"/>
      <w:bookmarkEnd w:id="300"/>
      <w:bookmarkEnd w:id="301"/>
      <w:bookmarkEnd w:id="302"/>
    </w:p>
    <w:p w14:paraId="028F60A5" w14:textId="77777777" w:rsidR="00345ACB" w:rsidRPr="00913441" w:rsidRDefault="00345ACB">
      <w:pPr>
        <w:pStyle w:val="NormalIndented"/>
      </w:pPr>
      <w:r w:rsidRPr="00913441">
        <w:t xml:space="preserve">The </w:t>
      </w:r>
      <w:proofErr w:type="gramStart"/>
      <w:r w:rsidRPr="00913441">
        <w:t>type</w:t>
      </w:r>
      <w:proofErr w:type="gramEnd"/>
      <w:r w:rsidRPr="00913441">
        <w:t xml:space="preserve"> slot specifies what slots are contained in the knowledge category. The only type that has been defined so far is </w:t>
      </w:r>
      <w:proofErr w:type="spellStart"/>
      <w:r w:rsidRPr="00913441">
        <w:rPr>
          <w:b/>
          <w:bCs/>
        </w:rPr>
        <w:t>data_driven</w:t>
      </w:r>
      <w:proofErr w:type="spellEnd"/>
      <w:r w:rsidRPr="00913441">
        <w:t xml:space="preserve">, which implies that there are the following slots: data, priority, evoke, logic, action, and urgency. For backward compatibility with the 1992 standard, the type </w:t>
      </w:r>
      <w:r w:rsidRPr="00913441">
        <w:rPr>
          <w:b/>
          <w:bCs/>
        </w:rPr>
        <w:t>data-driven</w:t>
      </w:r>
      <w:r w:rsidRPr="00913441">
        <w:t xml:space="preserve"> (with a dash "-" separating the words) is also permitted. That is,</w:t>
      </w:r>
    </w:p>
    <w:p w14:paraId="517B44F3" w14:textId="77777777" w:rsidR="00345ACB" w:rsidRDefault="00345ACB">
      <w:pPr>
        <w:pStyle w:val="Example"/>
      </w:pPr>
      <w:r>
        <w:t>type: data_driven;;</w:t>
      </w:r>
    </w:p>
    <w:p w14:paraId="0111022A" w14:textId="77777777" w:rsidR="00345ACB" w:rsidRPr="00913441" w:rsidRDefault="00345ACB">
      <w:pPr>
        <w:pStyle w:val="NormalIndented"/>
      </w:pPr>
      <w:r w:rsidRPr="00913441">
        <w:t>or</w:t>
      </w:r>
    </w:p>
    <w:p w14:paraId="048CAE3F" w14:textId="77777777" w:rsidR="00345ACB" w:rsidRDefault="00345ACB">
      <w:pPr>
        <w:pStyle w:val="Example"/>
      </w:pPr>
      <w:r>
        <w:t>type: data-driven;;</w:t>
      </w:r>
    </w:p>
    <w:p w14:paraId="24056814" w14:textId="77777777" w:rsidR="00345ACB" w:rsidRDefault="00345ACB" w:rsidP="001E5D51">
      <w:pPr>
        <w:pStyle w:val="Heading3"/>
      </w:pPr>
      <w:bookmarkStart w:id="303" w:name="_Toc526303940"/>
      <w:bookmarkStart w:id="304" w:name="_Toc141177801"/>
      <w:bookmarkStart w:id="305" w:name="_Toc314131711"/>
      <w:bookmarkStart w:id="306" w:name="_Toc382911985"/>
      <w:r>
        <w:t>Data (structured, required)</w:t>
      </w:r>
      <w:bookmarkEnd w:id="303"/>
      <w:bookmarkEnd w:id="304"/>
      <w:bookmarkEnd w:id="305"/>
      <w:bookmarkEnd w:id="306"/>
    </w:p>
    <w:p w14:paraId="7E768749" w14:textId="77777777" w:rsidR="00345ACB" w:rsidRPr="00913441" w:rsidRDefault="00345ACB">
      <w:pPr>
        <w:pStyle w:val="NormalIndented"/>
      </w:pPr>
      <w:r w:rsidRPr="00913441">
        <w:t xml:space="preserve">In the data slot, terms used locally in the </w:t>
      </w:r>
      <w:proofErr w:type="spellStart"/>
      <w:r w:rsidRPr="00913441">
        <w:t>MLM</w:t>
      </w:r>
      <w:proofErr w:type="spellEnd"/>
      <w:r w:rsidRPr="00913441">
        <w:t xml:space="preserve"> are mapped to entities within an institution. The actual phrasing of the mapping will depend upon the institution. The details of this slot are explained in Section </w:t>
      </w:r>
      <w:r w:rsidR="00E76D1B">
        <w:fldChar w:fldCharType="begin"/>
      </w:r>
      <w:r w:rsidR="00E76D1B">
        <w:instrText xml:space="preserve"> REF _Ref448633793 \r </w:instrText>
      </w:r>
      <w:r w:rsidR="00E76D1B">
        <w:fldChar w:fldCharType="separate"/>
      </w:r>
      <w:r>
        <w:t>11</w:t>
      </w:r>
      <w:r w:rsidR="00E76D1B">
        <w:fldChar w:fldCharType="end"/>
      </w:r>
      <w:r w:rsidRPr="00913441">
        <w:t>.</w:t>
      </w:r>
    </w:p>
    <w:p w14:paraId="2430E907" w14:textId="77777777" w:rsidR="00345ACB" w:rsidRDefault="00345ACB" w:rsidP="001E5D51">
      <w:pPr>
        <w:pStyle w:val="Heading3"/>
      </w:pPr>
      <w:bookmarkStart w:id="307" w:name="_Toc526303941"/>
      <w:bookmarkStart w:id="308" w:name="_Toc141177802"/>
      <w:bookmarkStart w:id="309" w:name="_Toc314131712"/>
      <w:bookmarkStart w:id="310" w:name="_Toc382911986"/>
      <w:r>
        <w:t>Priority (coded, optional)</w:t>
      </w:r>
      <w:bookmarkEnd w:id="307"/>
      <w:bookmarkEnd w:id="308"/>
      <w:bookmarkEnd w:id="309"/>
      <w:bookmarkEnd w:id="310"/>
    </w:p>
    <w:p w14:paraId="03688A30" w14:textId="77777777" w:rsidR="00345ACB" w:rsidRPr="00913441" w:rsidRDefault="00345ACB">
      <w:pPr>
        <w:pStyle w:val="NormalIndented"/>
      </w:pPr>
      <w:r w:rsidRPr="00913441">
        <w:t xml:space="preserve">The priority is a number from 1 (low) to 99 (high) that specifies the relative order in which </w:t>
      </w:r>
      <w:proofErr w:type="spellStart"/>
      <w:r w:rsidRPr="00913441">
        <w:t>MLMs</w:t>
      </w:r>
      <w:proofErr w:type="spellEnd"/>
      <w:r w:rsidRPr="00913441">
        <w:t xml:space="preserve"> should be evoked should several of them satisfy their evoke criteria simultaneously. An institution may choose </w:t>
      </w:r>
      <w:proofErr w:type="gramStart"/>
      <w:r w:rsidRPr="00913441">
        <w:t>whether or not</w:t>
      </w:r>
      <w:proofErr w:type="gramEnd"/>
      <w:r w:rsidRPr="00913441">
        <w:t xml:space="preserve"> to use a priority. The institution is responsible for maintaining these numbers to avoid </w:t>
      </w:r>
      <w:r w:rsidRPr="00913441">
        <w:lastRenderedPageBreak/>
        <w:t xml:space="preserve">conflicts. A borrowing institution will need to adjust these numbers to suit its collection of </w:t>
      </w:r>
      <w:proofErr w:type="spellStart"/>
      <w:r w:rsidRPr="00913441">
        <w:t>MLMs</w:t>
      </w:r>
      <w:proofErr w:type="spellEnd"/>
      <w:r w:rsidRPr="00913441">
        <w:t>. If the priority slot is omitted, a default value of 50 is used. For example,</w:t>
      </w:r>
    </w:p>
    <w:p w14:paraId="5C8A0257" w14:textId="77777777" w:rsidR="00345ACB" w:rsidRDefault="00345ACB">
      <w:pPr>
        <w:pStyle w:val="Example"/>
      </w:pPr>
      <w:r>
        <w:t>priority: 90;;</w:t>
      </w:r>
    </w:p>
    <w:p w14:paraId="3588B892" w14:textId="77777777" w:rsidR="00345ACB" w:rsidRDefault="00345ACB">
      <w:pPr>
        <w:pStyle w:val="Example"/>
      </w:pPr>
      <w:r>
        <w:t>priority: 40.5;;</w:t>
      </w:r>
    </w:p>
    <w:p w14:paraId="591D8145" w14:textId="77777777" w:rsidR="00345ACB" w:rsidRDefault="00345ACB" w:rsidP="001E5D51">
      <w:pPr>
        <w:pStyle w:val="Heading3"/>
      </w:pPr>
      <w:bookmarkStart w:id="311" w:name="_Toc526303942"/>
      <w:bookmarkStart w:id="312" w:name="_Toc141177803"/>
      <w:bookmarkStart w:id="313" w:name="_Toc314131713"/>
      <w:bookmarkStart w:id="314" w:name="_Toc382911987"/>
      <w:r>
        <w:t>Evoke (structured, required)</w:t>
      </w:r>
      <w:bookmarkEnd w:id="311"/>
      <w:bookmarkEnd w:id="312"/>
      <w:bookmarkEnd w:id="313"/>
      <w:bookmarkEnd w:id="314"/>
    </w:p>
    <w:p w14:paraId="5BF511CD" w14:textId="77777777" w:rsidR="00345ACB" w:rsidRPr="00913441" w:rsidRDefault="00345ACB">
      <w:pPr>
        <w:pStyle w:val="NormalIndented"/>
      </w:pPr>
      <w:r w:rsidRPr="00913441">
        <w:t xml:space="preserve">The evoke slot contains the conditions under which the </w:t>
      </w:r>
      <w:proofErr w:type="spellStart"/>
      <w:r w:rsidRPr="00913441">
        <w:t>MLM</w:t>
      </w:r>
      <w:proofErr w:type="spellEnd"/>
      <w:r w:rsidRPr="00913441">
        <w:t xml:space="preserve"> becomes active. The details of this slot are explained in Section </w:t>
      </w:r>
      <w:r w:rsidR="008216EB">
        <w:fldChar w:fldCharType="begin"/>
      </w:r>
      <w:r w:rsidR="008216EB">
        <w:instrText xml:space="preserve"> REF _Ref448631925 \r \h  \* MERGEFORMAT </w:instrText>
      </w:r>
      <w:r w:rsidR="008216EB">
        <w:fldChar w:fldCharType="separate"/>
      </w:r>
      <w:r>
        <w:t>13</w:t>
      </w:r>
      <w:r w:rsidR="008216EB">
        <w:fldChar w:fldCharType="end"/>
      </w:r>
      <w:r w:rsidRPr="00913441">
        <w:t>.</w:t>
      </w:r>
    </w:p>
    <w:p w14:paraId="63B8C83A" w14:textId="77777777" w:rsidR="00345ACB" w:rsidRDefault="00345ACB" w:rsidP="001E5D51">
      <w:pPr>
        <w:pStyle w:val="Heading3"/>
      </w:pPr>
      <w:bookmarkStart w:id="315" w:name="_Toc526303943"/>
      <w:bookmarkStart w:id="316" w:name="_Toc141177804"/>
      <w:bookmarkStart w:id="317" w:name="_Toc314131714"/>
      <w:bookmarkStart w:id="318" w:name="_Toc382911988"/>
      <w:r>
        <w:t>Logic (structured, required)</w:t>
      </w:r>
      <w:bookmarkEnd w:id="315"/>
      <w:bookmarkEnd w:id="316"/>
      <w:bookmarkEnd w:id="317"/>
      <w:bookmarkEnd w:id="318"/>
    </w:p>
    <w:p w14:paraId="42E64258" w14:textId="77777777" w:rsidR="00345ACB" w:rsidRPr="00913441" w:rsidRDefault="00345ACB">
      <w:pPr>
        <w:pStyle w:val="NormalIndented"/>
      </w:pPr>
      <w:r w:rsidRPr="00913441">
        <w:t xml:space="preserve">This slot contains the actual logic of the </w:t>
      </w:r>
      <w:proofErr w:type="spellStart"/>
      <w:r w:rsidRPr="00913441">
        <w:t>MLM</w:t>
      </w:r>
      <w:proofErr w:type="spellEnd"/>
      <w:r w:rsidRPr="00913441">
        <w:t xml:space="preserve">. It generally tests some condition and then concludes </w:t>
      </w:r>
      <w:r w:rsidRPr="00913441">
        <w:rPr>
          <w:b/>
          <w:bCs/>
        </w:rPr>
        <w:t>true</w:t>
      </w:r>
      <w:r w:rsidRPr="00913441">
        <w:t xml:space="preserve"> or </w:t>
      </w:r>
      <w:r w:rsidRPr="00913441">
        <w:rPr>
          <w:b/>
          <w:bCs/>
        </w:rPr>
        <w:t>false</w:t>
      </w:r>
      <w:r w:rsidRPr="00913441">
        <w:t xml:space="preserve">. The details of this slot are explained in Section </w:t>
      </w:r>
      <w:r w:rsidR="00E76D1B">
        <w:fldChar w:fldCharType="begin"/>
      </w:r>
      <w:r w:rsidR="00E76D1B">
        <w:instrText xml:space="preserve"> REF _Ref448631963 \r </w:instrText>
      </w:r>
      <w:r w:rsidR="00E76D1B">
        <w:fldChar w:fldCharType="separate"/>
      </w:r>
      <w:r>
        <w:t>9.19</w:t>
      </w:r>
      <w:r w:rsidR="00E76D1B">
        <w:fldChar w:fldCharType="end"/>
      </w:r>
      <w:r w:rsidRPr="00913441">
        <w:t>.</w:t>
      </w:r>
    </w:p>
    <w:p w14:paraId="168C0BAE" w14:textId="77777777" w:rsidR="00345ACB" w:rsidRDefault="00345ACB" w:rsidP="001E5D51">
      <w:pPr>
        <w:pStyle w:val="Heading3"/>
      </w:pPr>
      <w:bookmarkStart w:id="319" w:name="_Toc526303944"/>
      <w:bookmarkStart w:id="320" w:name="_Toc141177805"/>
      <w:bookmarkStart w:id="321" w:name="_Toc314131715"/>
      <w:bookmarkStart w:id="322" w:name="_Toc382911989"/>
      <w:r>
        <w:t>Action (structured, required)</w:t>
      </w:r>
      <w:bookmarkEnd w:id="319"/>
      <w:bookmarkEnd w:id="320"/>
      <w:bookmarkEnd w:id="321"/>
      <w:bookmarkEnd w:id="322"/>
    </w:p>
    <w:p w14:paraId="15A8C04B" w14:textId="77777777" w:rsidR="00345ACB" w:rsidRPr="00913441" w:rsidRDefault="00345ACB">
      <w:pPr>
        <w:pStyle w:val="NormalIndented"/>
      </w:pPr>
      <w:r w:rsidRPr="00913441">
        <w:t xml:space="preserve">This slot contains the action produced when the logic slot concludes </w:t>
      </w:r>
      <w:r w:rsidRPr="00913441">
        <w:rPr>
          <w:b/>
          <w:bCs/>
        </w:rPr>
        <w:t>true</w:t>
      </w:r>
      <w:r w:rsidRPr="00913441">
        <w:t xml:space="preserve">. The details of this slot are explained in Section </w:t>
      </w:r>
      <w:r w:rsidR="008216EB">
        <w:fldChar w:fldCharType="begin"/>
      </w:r>
      <w:r w:rsidR="008216EB">
        <w:instrText xml:space="preserve"> REF _Ref448631994 \r \h  \* MERGEFORMAT </w:instrText>
      </w:r>
      <w:r w:rsidR="008216EB">
        <w:fldChar w:fldCharType="separate"/>
      </w:r>
      <w:r>
        <w:t>12</w:t>
      </w:r>
      <w:r w:rsidR="008216EB">
        <w:fldChar w:fldCharType="end"/>
      </w:r>
      <w:r w:rsidRPr="00913441">
        <w:t>.</w:t>
      </w:r>
    </w:p>
    <w:p w14:paraId="05E5CBED" w14:textId="77777777" w:rsidR="00345ACB" w:rsidRDefault="00345ACB" w:rsidP="001E5D51">
      <w:pPr>
        <w:pStyle w:val="Heading3"/>
      </w:pPr>
      <w:bookmarkStart w:id="323" w:name="_Toc526303945"/>
      <w:bookmarkStart w:id="324" w:name="_Toc141177806"/>
      <w:bookmarkStart w:id="325" w:name="_Toc314131716"/>
      <w:bookmarkStart w:id="326" w:name="_Toc382911990"/>
      <w:r>
        <w:t>Urgency (coded, optional)</w:t>
      </w:r>
      <w:bookmarkEnd w:id="323"/>
      <w:bookmarkEnd w:id="324"/>
      <w:bookmarkEnd w:id="325"/>
      <w:bookmarkEnd w:id="326"/>
    </w:p>
    <w:p w14:paraId="5BCCEBEF" w14:textId="77777777" w:rsidR="00345ACB" w:rsidRPr="00913441" w:rsidRDefault="00345ACB">
      <w:pPr>
        <w:pStyle w:val="NormalIndented"/>
      </w:pPr>
      <w:r w:rsidRPr="00913441">
        <w:t xml:space="preserve">The urgency of the action or message is represented as a number from 1 (low) to 99 (high), or by a variable representing a number from 1 to 99. It is recommended that only integers be used as values in the urgency slot. Whereas the priority determines the order of execution of </w:t>
      </w:r>
      <w:proofErr w:type="spellStart"/>
      <w:r w:rsidRPr="00913441">
        <w:t>MLMs</w:t>
      </w:r>
      <w:proofErr w:type="spellEnd"/>
      <w:r w:rsidRPr="00913441">
        <w:t xml:space="preserve"> as they are evoked, the urgency determines the importance of the action of the </w:t>
      </w:r>
      <w:proofErr w:type="spellStart"/>
      <w:r w:rsidRPr="00913441">
        <w:t>MLM</w:t>
      </w:r>
      <w:proofErr w:type="spellEnd"/>
      <w:r w:rsidRPr="00913441">
        <w:t xml:space="preserve"> only if the </w:t>
      </w:r>
      <w:proofErr w:type="spellStart"/>
      <w:r w:rsidRPr="00913441">
        <w:t>MLM</w:t>
      </w:r>
      <w:proofErr w:type="spellEnd"/>
      <w:r w:rsidRPr="00913441">
        <w:t xml:space="preserve"> concludes true (that is, only if the </w:t>
      </w:r>
      <w:proofErr w:type="spellStart"/>
      <w:r w:rsidRPr="00913441">
        <w:t>MLM</w:t>
      </w:r>
      <w:proofErr w:type="spellEnd"/>
      <w:r w:rsidRPr="00913441">
        <w:t xml:space="preserve"> decides to carry out its action). If the urgency slot is omitted, or the variable representing urgency is null or outside the range 1 to 99, a default urgency of 50 is used. For example,</w:t>
      </w:r>
    </w:p>
    <w:p w14:paraId="5F840970" w14:textId="77777777" w:rsidR="00345ACB" w:rsidRDefault="00345ACB">
      <w:pPr>
        <w:pStyle w:val="Example"/>
      </w:pPr>
      <w:r>
        <w:t xml:space="preserve"> urgency: 90;;</w:t>
      </w:r>
    </w:p>
    <w:p w14:paraId="676AF0D1" w14:textId="77777777" w:rsidR="00345ACB" w:rsidRDefault="00345ACB">
      <w:pPr>
        <w:pStyle w:val="Example"/>
      </w:pPr>
      <w:r>
        <w:t xml:space="preserve"> urgency: urg_var;;</w:t>
      </w:r>
    </w:p>
    <w:p w14:paraId="0CA567AF" w14:textId="77777777" w:rsidR="00345ACB" w:rsidRPr="00B6351E" w:rsidRDefault="00345ACB" w:rsidP="001E5D51">
      <w:pPr>
        <w:pStyle w:val="Heading2"/>
      </w:pPr>
      <w:bookmarkStart w:id="327" w:name="_Ref141168573"/>
      <w:bookmarkStart w:id="328" w:name="_Toc141177807"/>
      <w:bookmarkStart w:id="329" w:name="_Toc314131717"/>
      <w:bookmarkStart w:id="330" w:name="_Toc382911991"/>
      <w:r w:rsidRPr="00B6351E">
        <w:t>Resources category*</w:t>
      </w:r>
      <w:bookmarkEnd w:id="327"/>
      <w:bookmarkEnd w:id="328"/>
      <w:bookmarkEnd w:id="329"/>
      <w:bookmarkEnd w:id="330"/>
    </w:p>
    <w:p w14:paraId="40874B50" w14:textId="77777777" w:rsidR="00345ACB" w:rsidRPr="00913441" w:rsidRDefault="00345ACB" w:rsidP="008D5EFB">
      <w:pPr>
        <w:pStyle w:val="NormalIndented"/>
      </w:pPr>
      <w:r w:rsidRPr="00913441">
        <w:t xml:space="preserve">The resources category contains a set of language slots that specify the textual resources on which the localized operator may be applied to obtain message contents in different languages (Section </w:t>
      </w:r>
      <w:r w:rsidRPr="00913441">
        <w:fldChar w:fldCharType="begin"/>
      </w:r>
      <w:r w:rsidRPr="00913441">
        <w:instrText xml:space="preserve"> REF _Ref279406629 \r \h </w:instrText>
      </w:r>
      <w:r w:rsidRPr="00913441">
        <w:fldChar w:fldCharType="separate"/>
      </w:r>
      <w:r>
        <w:t>9.8.11</w:t>
      </w:r>
      <w:r w:rsidRPr="00913441">
        <w:fldChar w:fldCharType="end"/>
      </w:r>
      <w:r w:rsidRPr="00913441">
        <w:t xml:space="preserve">). Each language slot defines a set of key/value pairs that represent text constants in one specific language. At least one language slot is required if the resources category is defined. Its structure is: </w:t>
      </w:r>
    </w:p>
    <w:p w14:paraId="21611262" w14:textId="77777777" w:rsidR="00345ACB" w:rsidRPr="006062BF" w:rsidRDefault="00345ACB" w:rsidP="008D5EFB">
      <w:pPr>
        <w:pStyle w:val="Example"/>
        <w:rPr>
          <w:lang w:val="en-GB"/>
        </w:rPr>
      </w:pPr>
      <w:r w:rsidRPr="006062BF">
        <w:rPr>
          <w:lang w:val="en-GB"/>
        </w:rPr>
        <w:t>resources:</w:t>
      </w:r>
    </w:p>
    <w:p w14:paraId="240AF6AC" w14:textId="77777777" w:rsidR="00345ACB" w:rsidRPr="006062BF" w:rsidRDefault="00345ACB" w:rsidP="008D5EFB">
      <w:pPr>
        <w:pStyle w:val="Example"/>
        <w:rPr>
          <w:lang w:val="en-GB"/>
        </w:rPr>
      </w:pPr>
      <w:r w:rsidRPr="006062BF">
        <w:rPr>
          <w:lang w:val="en-GB"/>
        </w:rPr>
        <w:t xml:space="preserve">  default: &lt;language code&gt;;;</w:t>
      </w:r>
    </w:p>
    <w:p w14:paraId="53A5D962" w14:textId="77777777" w:rsidR="00345ACB" w:rsidRPr="006062BF" w:rsidRDefault="00345ACB" w:rsidP="008D5EFB">
      <w:pPr>
        <w:pStyle w:val="Example"/>
        <w:rPr>
          <w:lang w:val="en-GB"/>
        </w:rPr>
      </w:pPr>
      <w:r w:rsidRPr="006062BF">
        <w:rPr>
          <w:lang w:val="en-GB"/>
        </w:rPr>
        <w:t xml:space="preserve">  language: &lt;language code&gt;</w:t>
      </w:r>
    </w:p>
    <w:p w14:paraId="1C916796" w14:textId="77777777" w:rsidR="00345ACB" w:rsidRPr="008D5EFB" w:rsidRDefault="00345ACB" w:rsidP="008D5EFB">
      <w:pPr>
        <w:pStyle w:val="Example"/>
        <w:rPr>
          <w:lang w:val="en-GB"/>
        </w:rPr>
      </w:pPr>
      <w:r w:rsidRPr="006062BF">
        <w:rPr>
          <w:lang w:val="en-GB"/>
        </w:rPr>
        <w:t xml:space="preserve">    </w:t>
      </w:r>
      <w:r w:rsidRPr="008D5EFB">
        <w:rPr>
          <w:lang w:val="en-GB"/>
        </w:rPr>
        <w:t>&lt;set of language specific resources&gt;;;</w:t>
      </w:r>
    </w:p>
    <w:p w14:paraId="113F96F3" w14:textId="77777777" w:rsidR="00345ACB" w:rsidRPr="008D5EFB" w:rsidRDefault="00345ACB" w:rsidP="008D5EFB">
      <w:pPr>
        <w:pStyle w:val="Example"/>
        <w:rPr>
          <w:lang w:val="en-GB"/>
        </w:rPr>
      </w:pPr>
      <w:r w:rsidRPr="008D5EFB">
        <w:rPr>
          <w:lang w:val="en-GB"/>
        </w:rPr>
        <w:t xml:space="preserve">  language : &lt;language code&gt;</w:t>
      </w:r>
    </w:p>
    <w:p w14:paraId="4F8E9742" w14:textId="77777777" w:rsidR="00345ACB" w:rsidRPr="008D5EFB" w:rsidRDefault="00345ACB" w:rsidP="008D5EFB">
      <w:pPr>
        <w:pStyle w:val="Example"/>
        <w:rPr>
          <w:lang w:val="en-GB"/>
        </w:rPr>
      </w:pPr>
      <w:r>
        <w:rPr>
          <w:lang w:val="en-GB"/>
        </w:rPr>
        <w:t xml:space="preserve">    </w:t>
      </w:r>
      <w:r w:rsidRPr="008D5EFB">
        <w:rPr>
          <w:lang w:val="en-GB"/>
        </w:rPr>
        <w:t>&lt;set of language specific resources&gt;;;</w:t>
      </w:r>
    </w:p>
    <w:p w14:paraId="2C4D948C" w14:textId="77777777" w:rsidR="00345ACB" w:rsidRPr="00913441" w:rsidRDefault="00345ACB" w:rsidP="004671FF">
      <w:pPr>
        <w:pStyle w:val="NormalIndented"/>
      </w:pPr>
      <w:r w:rsidRPr="00913441">
        <w:br w:type="page"/>
      </w:r>
      <w:r w:rsidRPr="00913441">
        <w:lastRenderedPageBreak/>
        <w:t>The language codes are defined either as 2-character ISO 639-1 language codes or as combination of a 2-character ISO 639-1 language code and a 2-character ISO 3166-1 geographical code concatenated by an underscore. That is,</w:t>
      </w:r>
    </w:p>
    <w:p w14:paraId="374882F8" w14:textId="77777777" w:rsidR="00345ACB" w:rsidRDefault="00345ACB" w:rsidP="00183B59">
      <w:pPr>
        <w:pStyle w:val="Example"/>
        <w:ind w:left="2520"/>
      </w:pPr>
      <w:r>
        <w:t>en</w:t>
      </w:r>
    </w:p>
    <w:p w14:paraId="73D54233" w14:textId="77777777" w:rsidR="00345ACB" w:rsidRPr="00913441" w:rsidRDefault="00345ACB" w:rsidP="00183B59">
      <w:pPr>
        <w:pStyle w:val="NormalIndented"/>
        <w:ind w:left="1008"/>
      </w:pPr>
      <w:r w:rsidRPr="00913441">
        <w:t>or</w:t>
      </w:r>
    </w:p>
    <w:p w14:paraId="5759A420" w14:textId="77777777" w:rsidR="00345ACB" w:rsidRDefault="00345ACB" w:rsidP="00183B59">
      <w:pPr>
        <w:pStyle w:val="Example"/>
        <w:ind w:left="2520"/>
      </w:pPr>
      <w:r>
        <w:t>en_US</w:t>
      </w:r>
    </w:p>
    <w:p w14:paraId="24FA345F" w14:textId="77777777" w:rsidR="00345ACB" w:rsidRPr="00913441" w:rsidRDefault="00345ACB" w:rsidP="00183B59">
      <w:pPr>
        <w:pStyle w:val="NormalIndented"/>
        <w:ind w:left="1008"/>
      </w:pPr>
      <w:r w:rsidRPr="00913441">
        <w:t>or</w:t>
      </w:r>
    </w:p>
    <w:p w14:paraId="2DB7E4B3" w14:textId="77777777" w:rsidR="00345ACB" w:rsidRDefault="00345ACB" w:rsidP="00183B59">
      <w:pPr>
        <w:pStyle w:val="Example"/>
        <w:ind w:left="2520"/>
      </w:pPr>
      <w:r>
        <w:t>en_GB</w:t>
      </w:r>
    </w:p>
    <w:p w14:paraId="02CD65BF" w14:textId="77777777" w:rsidR="00345ACB" w:rsidRPr="00913441" w:rsidRDefault="00345ACB" w:rsidP="00183B59">
      <w:pPr>
        <w:pStyle w:val="NormalIndented"/>
        <w:ind w:left="1008"/>
      </w:pPr>
      <w:r w:rsidRPr="00913441">
        <w:t>or</w:t>
      </w:r>
    </w:p>
    <w:p w14:paraId="1CC50524" w14:textId="77777777" w:rsidR="00345ACB" w:rsidRDefault="00345ACB" w:rsidP="00183B59">
      <w:pPr>
        <w:pStyle w:val="Example"/>
        <w:ind w:left="2520"/>
      </w:pPr>
      <w:r>
        <w:t>fr</w:t>
      </w:r>
    </w:p>
    <w:p w14:paraId="4D62E4C3" w14:textId="77777777" w:rsidR="00345ACB" w:rsidRDefault="00345ACB" w:rsidP="004671FF">
      <w:pPr>
        <w:pStyle w:val="NormalIndented"/>
      </w:pPr>
      <w:r w:rsidRPr="00913441">
        <w:t>The ISO 639-1 code is mandatory while the extended combination of language and region is optional. Implementing systems that support localization using this extended language code (that is, a locale) can further define resources for the individual use of one specific language in different regions in the world.</w:t>
      </w:r>
    </w:p>
    <w:p w14:paraId="65EEDD89" w14:textId="77777777" w:rsidR="00345ACB" w:rsidRPr="00B6351E" w:rsidRDefault="00345ACB" w:rsidP="00571980">
      <w:pPr>
        <w:pStyle w:val="NormalIndented"/>
        <w:ind w:left="1080" w:hanging="360"/>
      </w:pPr>
      <w:r w:rsidRPr="00B6351E">
        <w:t>*</w:t>
      </w:r>
      <w:r w:rsidRPr="00B6351E">
        <w:tab/>
        <w:t xml:space="preserve">This category is required for versions 2.9 and later of the </w:t>
      </w:r>
      <w:proofErr w:type="gramStart"/>
      <w:r w:rsidRPr="00B6351E">
        <w:t>syntax, but</w:t>
      </w:r>
      <w:proofErr w:type="gramEnd"/>
      <w:r w:rsidRPr="00B6351E">
        <w:t xml:space="preserve"> is optional in older versions of the Arden Syntax. For ensuring backward compatibility, in older versions of the Arden Syntax,</w:t>
      </w:r>
    </w:p>
    <w:p w14:paraId="17B5C2AA" w14:textId="77777777" w:rsidR="00345ACB" w:rsidRPr="00B6351E" w:rsidRDefault="00345ACB" w:rsidP="00571980">
      <w:pPr>
        <w:pStyle w:val="Example"/>
        <w:rPr>
          <w:lang w:val="en-GB"/>
        </w:rPr>
      </w:pPr>
      <w:r w:rsidRPr="00B6351E">
        <w:t xml:space="preserve">   </w:t>
      </w:r>
      <w:r w:rsidRPr="00B6351E">
        <w:rPr>
          <w:lang w:val="en-GB"/>
        </w:rPr>
        <w:t>resources:</w:t>
      </w:r>
    </w:p>
    <w:p w14:paraId="32F9AAD5" w14:textId="77777777" w:rsidR="00345ACB" w:rsidRPr="00B6351E" w:rsidRDefault="00345ACB" w:rsidP="00571980">
      <w:pPr>
        <w:pStyle w:val="Example"/>
      </w:pPr>
      <w:r w:rsidRPr="00B6351E">
        <w:rPr>
          <w:lang w:val="en-GB"/>
        </w:rPr>
        <w:t xml:space="preserve">  </w:t>
      </w:r>
      <w:r w:rsidRPr="00B6351E">
        <w:rPr>
          <w:lang w:val="en-GB"/>
        </w:rPr>
        <w:tab/>
      </w:r>
      <w:r w:rsidRPr="00B6351E">
        <w:rPr>
          <w:lang w:val="en-GB"/>
        </w:rPr>
        <w:tab/>
        <w:t>default</w:t>
      </w:r>
      <w:r w:rsidRPr="00B6351E">
        <w:t>: en;;</w:t>
      </w:r>
    </w:p>
    <w:p w14:paraId="2F1B7443" w14:textId="77777777" w:rsidR="00345ACB" w:rsidRPr="00B6351E" w:rsidRDefault="00345ACB" w:rsidP="00571980">
      <w:pPr>
        <w:pStyle w:val="Example"/>
      </w:pPr>
      <w:r w:rsidRPr="00B6351E">
        <w:t xml:space="preserve">   </w:t>
      </w:r>
      <w:r w:rsidRPr="00B6351E">
        <w:tab/>
      </w:r>
      <w:r w:rsidRPr="00B6351E">
        <w:tab/>
        <w:t>language: en;;</w:t>
      </w:r>
    </w:p>
    <w:p w14:paraId="4B4801BC" w14:textId="77777777" w:rsidR="00345ACB" w:rsidRPr="00B6351E" w:rsidRDefault="00345ACB" w:rsidP="00571980">
      <w:pPr>
        <w:pStyle w:val="NormalIndented"/>
        <w:ind w:firstLine="360"/>
      </w:pPr>
      <w:proofErr w:type="gramStart"/>
      <w:r w:rsidRPr="00B6351E">
        <w:t>has to</w:t>
      </w:r>
      <w:proofErr w:type="gramEnd"/>
      <w:r w:rsidRPr="00B6351E">
        <w:t xml:space="preserve"> be used in the case the value is missing.</w:t>
      </w:r>
    </w:p>
    <w:p w14:paraId="24776982" w14:textId="77777777" w:rsidR="00345ACB" w:rsidRDefault="00345ACB" w:rsidP="001E5D51">
      <w:pPr>
        <w:pStyle w:val="Heading3"/>
      </w:pPr>
      <w:bookmarkStart w:id="331" w:name="_Toc141177808"/>
      <w:bookmarkStart w:id="332" w:name="_Toc314131718"/>
      <w:bookmarkStart w:id="333" w:name="_Toc382911992"/>
      <w:r>
        <w:rPr>
          <w:lang w:val="en-GB"/>
        </w:rPr>
        <w:t>De</w:t>
      </w:r>
      <w:r>
        <w:t>fault (coded, required)</w:t>
      </w:r>
      <w:bookmarkEnd w:id="331"/>
      <w:bookmarkEnd w:id="332"/>
      <w:bookmarkEnd w:id="333"/>
    </w:p>
    <w:p w14:paraId="14175C66" w14:textId="77777777" w:rsidR="00345ACB" w:rsidRPr="00913441" w:rsidRDefault="00345ACB" w:rsidP="00C33DF2">
      <w:pPr>
        <w:pStyle w:val="NormalIndented"/>
      </w:pPr>
      <w:r w:rsidRPr="00913441">
        <w:t xml:space="preserve">When using the localized operator, the implementing system </w:t>
      </w:r>
      <w:proofErr w:type="gramStart"/>
      <w:r w:rsidRPr="00913441">
        <w:t>has to</w:t>
      </w:r>
      <w:proofErr w:type="gramEnd"/>
      <w:r w:rsidRPr="00913441">
        <w:t xml:space="preserve"> retrieve the current user language setting. The default slot specifies what language setting </w:t>
      </w:r>
      <w:proofErr w:type="gramStart"/>
      <w:r w:rsidRPr="00913441">
        <w:t>has to</w:t>
      </w:r>
      <w:proofErr w:type="gramEnd"/>
      <w:r w:rsidRPr="00913441">
        <w:t xml:space="preserve"> be applied on the </w:t>
      </w:r>
      <w:proofErr w:type="spellStart"/>
      <w:r w:rsidRPr="00913441">
        <w:t>MLM</w:t>
      </w:r>
      <w:proofErr w:type="spellEnd"/>
      <w:r w:rsidRPr="00913441">
        <w:t xml:space="preserve"> when this user language cannot be retrieved by the implementing system. The value of the default slot is a language code as defined in Section </w:t>
      </w:r>
      <w:r w:rsidRPr="00913441">
        <w:fldChar w:fldCharType="begin"/>
      </w:r>
      <w:r w:rsidRPr="00913441">
        <w:instrText xml:space="preserve"> REF _Ref141168573 \r \h </w:instrText>
      </w:r>
      <w:r w:rsidRPr="00913441">
        <w:fldChar w:fldCharType="separate"/>
      </w:r>
      <w:r>
        <w:t>6.4</w:t>
      </w:r>
      <w:r w:rsidRPr="00913441">
        <w:fldChar w:fldCharType="end"/>
      </w:r>
      <w:r w:rsidRPr="00913441">
        <w:t>. That is,</w:t>
      </w:r>
    </w:p>
    <w:p w14:paraId="5F40630F" w14:textId="77777777" w:rsidR="00345ACB" w:rsidRDefault="00345ACB" w:rsidP="00183B59">
      <w:pPr>
        <w:pStyle w:val="Example"/>
        <w:ind w:left="2520"/>
      </w:pPr>
      <w:r>
        <w:t>default: de;;</w:t>
      </w:r>
    </w:p>
    <w:p w14:paraId="44252485" w14:textId="77777777" w:rsidR="00345ACB" w:rsidRPr="00913441" w:rsidRDefault="00345ACB" w:rsidP="00183B59">
      <w:pPr>
        <w:pStyle w:val="NormalIndented"/>
        <w:ind w:left="1008"/>
      </w:pPr>
      <w:r w:rsidRPr="00913441">
        <w:t>or</w:t>
      </w:r>
    </w:p>
    <w:p w14:paraId="5FF6D5A3" w14:textId="77777777" w:rsidR="00345ACB" w:rsidRDefault="00345ACB" w:rsidP="00183B59">
      <w:pPr>
        <w:pStyle w:val="Example"/>
        <w:ind w:left="2520"/>
      </w:pPr>
      <w:r>
        <w:t>default: en_US;;</w:t>
      </w:r>
    </w:p>
    <w:p w14:paraId="1B6EA775" w14:textId="77777777" w:rsidR="00345ACB" w:rsidRDefault="00345ACB" w:rsidP="00510A88">
      <w:pPr>
        <w:pStyle w:val="Example"/>
        <w:ind w:left="0" w:firstLine="0"/>
      </w:pPr>
    </w:p>
    <w:p w14:paraId="7F1AF3CA" w14:textId="77777777" w:rsidR="00345ACB" w:rsidRDefault="00345ACB" w:rsidP="001E5D51">
      <w:pPr>
        <w:pStyle w:val="Heading3"/>
      </w:pPr>
      <w:bookmarkStart w:id="334" w:name="_Language__coded__required_"/>
      <w:bookmarkStart w:id="335" w:name="_Toc141177809"/>
      <w:bookmarkStart w:id="336" w:name="_Ref279407305"/>
      <w:bookmarkStart w:id="337" w:name="_Toc314131719"/>
      <w:bookmarkStart w:id="338" w:name="_Toc382911993"/>
      <w:bookmarkEnd w:id="334"/>
      <w:r>
        <w:t>Language (coded, required)</w:t>
      </w:r>
      <w:bookmarkEnd w:id="335"/>
      <w:bookmarkEnd w:id="336"/>
      <w:bookmarkEnd w:id="337"/>
      <w:bookmarkEnd w:id="338"/>
    </w:p>
    <w:p w14:paraId="480786BE" w14:textId="77777777" w:rsidR="00345ACB" w:rsidRPr="00913441" w:rsidRDefault="00345ACB" w:rsidP="00E53EB4">
      <w:pPr>
        <w:pStyle w:val="NormalIndented"/>
      </w:pPr>
      <w:r w:rsidRPr="00913441">
        <w:t xml:space="preserve">The resources category also consists of one or more language slots. Each language slot contains of a language code as defined in Section 6.4 followed by a set of key/value pairs. Each key is a term (see Section </w:t>
      </w:r>
      <w:r w:rsidRPr="00913441">
        <w:fldChar w:fldCharType="begin"/>
      </w:r>
      <w:r w:rsidRPr="00913441">
        <w:instrText xml:space="preserve"> REF _Ref448635610 \r \h </w:instrText>
      </w:r>
      <w:r w:rsidRPr="00913441">
        <w:fldChar w:fldCharType="separate"/>
      </w:r>
      <w:r>
        <w:t>7.1.17</w:t>
      </w:r>
      <w:r w:rsidRPr="00913441">
        <w:fldChar w:fldCharType="end"/>
      </w:r>
      <w:r w:rsidRPr="00913441">
        <w:t xml:space="preserve">) and its associated value is a string constant (Section </w:t>
      </w:r>
      <w:r w:rsidRPr="00913441">
        <w:fldChar w:fldCharType="begin"/>
      </w:r>
      <w:r w:rsidRPr="00913441">
        <w:instrText xml:space="preserve"> REF _Ref448633414 \r \h </w:instrText>
      </w:r>
      <w:r w:rsidRPr="00913441">
        <w:fldChar w:fldCharType="separate"/>
      </w:r>
      <w:r>
        <w:t>7.1.18</w:t>
      </w:r>
      <w:r w:rsidRPr="00913441">
        <w:fldChar w:fldCharType="end"/>
      </w:r>
      <w:r w:rsidRPr="00913441">
        <w:t>).</w:t>
      </w:r>
      <w:r>
        <w:t xml:space="preserve"> </w:t>
      </w:r>
      <w:r w:rsidRPr="00913441">
        <w:t>Each key is separated from its value by a colon (:).</w:t>
      </w:r>
      <w:r>
        <w:t xml:space="preserve"> </w:t>
      </w:r>
      <w:r w:rsidRPr="00913441">
        <w:t>Each string defines the result of the localized operator when applied to the corresponding term. That is,</w:t>
      </w:r>
    </w:p>
    <w:p w14:paraId="63C8F253" w14:textId="77777777" w:rsidR="00345ACB" w:rsidRDefault="00345ACB" w:rsidP="00E53EB4">
      <w:pPr>
        <w:pStyle w:val="Example"/>
      </w:pPr>
      <w:r>
        <w:t>language: en</w:t>
      </w:r>
    </w:p>
    <w:p w14:paraId="2F05490C" w14:textId="77777777" w:rsidR="00345ACB" w:rsidRDefault="00345ACB" w:rsidP="00E53EB4">
      <w:pPr>
        <w:pStyle w:val="Example"/>
        <w:rPr>
          <w:lang w:val="en-GB"/>
        </w:rPr>
      </w:pPr>
      <w:r>
        <w:t xml:space="preserve">  </w:t>
      </w:r>
      <w:r w:rsidRPr="00E53EB4">
        <w:rPr>
          <w:lang w:val="en-GB"/>
        </w:rPr>
        <w:t>'</w:t>
      </w:r>
      <w:r>
        <w:rPr>
          <w:lang w:val="en-GB"/>
        </w:rPr>
        <w:t>msg</w:t>
      </w:r>
      <w:r w:rsidRPr="00E53EB4">
        <w:rPr>
          <w:lang w:val="en-GB"/>
        </w:rPr>
        <w:t>'</w:t>
      </w:r>
      <w:r>
        <w:rPr>
          <w:lang w:val="en-GB"/>
        </w:rPr>
        <w:t>: "</w:t>
      </w:r>
      <w:r w:rsidRPr="00E53EB4">
        <w:rPr>
          <w:lang w:val="en-GB"/>
        </w:rPr>
        <w:t>Caution, the pat</w:t>
      </w:r>
      <w:r>
        <w:rPr>
          <w:lang w:val="en-GB"/>
        </w:rPr>
        <w:t xml:space="preserve">ient has the following allergy </w:t>
      </w:r>
      <w:r w:rsidRPr="00E53EB4">
        <w:rPr>
          <w:lang w:val="en-GB"/>
        </w:rPr>
        <w:t xml:space="preserve">to penicillin documented: </w:t>
      </w:r>
      <w:r>
        <w:rPr>
          <w:lang w:val="en-GB"/>
        </w:rPr>
        <w:t>";</w:t>
      </w:r>
    </w:p>
    <w:p w14:paraId="78D0249A" w14:textId="77777777" w:rsidR="00345ACB" w:rsidRPr="00E53EB4" w:rsidRDefault="00345ACB" w:rsidP="00E53EB4">
      <w:pPr>
        <w:pStyle w:val="Example"/>
        <w:rPr>
          <w:lang w:val="en-GB"/>
        </w:rPr>
      </w:pPr>
      <w:r>
        <w:rPr>
          <w:lang w:val="en-GB"/>
        </w:rPr>
        <w:t xml:space="preserve">  </w:t>
      </w:r>
      <w:r w:rsidRPr="00E53EB4">
        <w:rPr>
          <w:lang w:val="en-GB"/>
        </w:rPr>
        <w:t>'</w:t>
      </w:r>
      <w:r>
        <w:rPr>
          <w:lang w:val="en-GB"/>
        </w:rPr>
        <w:t>creat</w:t>
      </w:r>
      <w:r w:rsidRPr="00E53EB4">
        <w:rPr>
          <w:lang w:val="en-GB"/>
        </w:rPr>
        <w:t>'</w:t>
      </w:r>
      <w:r>
        <w:rPr>
          <w:lang w:val="en-GB"/>
        </w:rPr>
        <w:t>: "</w:t>
      </w:r>
      <w:r w:rsidRPr="00E53EB4">
        <w:rPr>
          <w:lang w:val="en-GB"/>
        </w:rPr>
        <w:t>The patient's calculated creatinine clearance is %f ml/min.</w:t>
      </w:r>
      <w:r>
        <w:rPr>
          <w:lang w:val="en-GB"/>
        </w:rPr>
        <w:t>"</w:t>
      </w:r>
    </w:p>
    <w:p w14:paraId="64192094" w14:textId="77777777" w:rsidR="00345ACB" w:rsidRPr="00C9133A" w:rsidRDefault="00345ACB" w:rsidP="00E53EB4">
      <w:pPr>
        <w:pStyle w:val="Example"/>
        <w:rPr>
          <w:lang w:val="de-DE"/>
        </w:rPr>
      </w:pPr>
      <w:r w:rsidRPr="00C9133A">
        <w:rPr>
          <w:lang w:val="de-DE"/>
        </w:rPr>
        <w:t>;;</w:t>
      </w:r>
    </w:p>
    <w:p w14:paraId="3303B8B0" w14:textId="77777777" w:rsidR="00345ACB" w:rsidRPr="00C9133A" w:rsidRDefault="00345ACB" w:rsidP="00E53EB4">
      <w:pPr>
        <w:pStyle w:val="Example"/>
        <w:rPr>
          <w:lang w:val="de-DE"/>
        </w:rPr>
      </w:pPr>
      <w:r w:rsidRPr="00C9133A">
        <w:rPr>
          <w:lang w:val="de-DE"/>
        </w:rPr>
        <w:t>language: de</w:t>
      </w:r>
    </w:p>
    <w:p w14:paraId="30D1197F" w14:textId="77777777" w:rsidR="00345ACB" w:rsidRPr="00E53EB4" w:rsidRDefault="00345ACB" w:rsidP="00E53EB4">
      <w:pPr>
        <w:pStyle w:val="Example"/>
        <w:rPr>
          <w:lang w:val="de-DE"/>
        </w:rPr>
      </w:pPr>
      <w:r w:rsidRPr="00E53EB4">
        <w:rPr>
          <w:lang w:val="de-DE"/>
        </w:rPr>
        <w:t xml:space="preserve">  'msg'</w:t>
      </w:r>
      <w:r>
        <w:rPr>
          <w:lang w:val="de-DE"/>
        </w:rPr>
        <w:t>:</w:t>
      </w:r>
      <w:r w:rsidRPr="00E53EB4">
        <w:rPr>
          <w:lang w:val="de-DE"/>
        </w:rPr>
        <w:t xml:space="preserve"> </w:t>
      </w:r>
      <w:r>
        <w:rPr>
          <w:lang w:val="de-DE"/>
        </w:rPr>
        <w:t>"</w:t>
      </w:r>
      <w:r w:rsidRPr="00E53EB4">
        <w:rPr>
          <w:lang w:val="de-DE"/>
        </w:rPr>
        <w:t xml:space="preserve">Vorsicht, zu diesem Patienten wurde die </w:t>
      </w:r>
      <w:r>
        <w:rPr>
          <w:lang w:val="de-DE"/>
        </w:rPr>
        <w:t>folgende Penicillinallergie dokumentiert</w:t>
      </w:r>
      <w:r w:rsidRPr="00E53EB4">
        <w:rPr>
          <w:lang w:val="de-DE"/>
        </w:rPr>
        <w:t xml:space="preserve">: </w:t>
      </w:r>
      <w:r>
        <w:rPr>
          <w:lang w:val="de-DE"/>
        </w:rPr>
        <w:t>";</w:t>
      </w:r>
    </w:p>
    <w:p w14:paraId="60CBE3A4" w14:textId="77777777" w:rsidR="00345ACB" w:rsidRPr="00E53EB4" w:rsidRDefault="00345ACB" w:rsidP="00E53EB4">
      <w:pPr>
        <w:pStyle w:val="Example"/>
        <w:rPr>
          <w:lang w:val="de-DE"/>
        </w:rPr>
      </w:pPr>
      <w:r w:rsidRPr="00E53EB4">
        <w:rPr>
          <w:lang w:val="de-DE"/>
        </w:rPr>
        <w:t xml:space="preserve">  'creat'</w:t>
      </w:r>
      <w:r>
        <w:rPr>
          <w:lang w:val="de-DE"/>
        </w:rPr>
        <w:t>:</w:t>
      </w:r>
      <w:r w:rsidRPr="00E53EB4">
        <w:rPr>
          <w:lang w:val="de-DE"/>
        </w:rPr>
        <w:t xml:space="preserve"> </w:t>
      </w:r>
      <w:r>
        <w:rPr>
          <w:lang w:val="de-DE"/>
        </w:rPr>
        <w:t>"</w:t>
      </w:r>
      <w:r w:rsidRPr="00E53EB4">
        <w:rPr>
          <w:lang w:val="de-DE"/>
        </w:rPr>
        <w:t>Die berechnete Kreatinin-Clearance des Patienten beträgt %f</w:t>
      </w:r>
      <w:r>
        <w:rPr>
          <w:lang w:val="de-DE" w:eastAsia="ko-KR"/>
        </w:rPr>
        <w:t xml:space="preserve"> </w:t>
      </w:r>
      <w:r w:rsidRPr="00E53EB4">
        <w:rPr>
          <w:lang w:val="de-DE"/>
        </w:rPr>
        <w:t xml:space="preserve"> ml/min.</w:t>
      </w:r>
      <w:r>
        <w:rPr>
          <w:lang w:val="de-DE"/>
        </w:rPr>
        <w:t>"</w:t>
      </w:r>
    </w:p>
    <w:p w14:paraId="08E907DD" w14:textId="77777777" w:rsidR="00345ACB" w:rsidRDefault="00345ACB" w:rsidP="008D5EFB">
      <w:pPr>
        <w:pStyle w:val="Example"/>
      </w:pPr>
      <w:r>
        <w:t>;;</w:t>
      </w:r>
    </w:p>
    <w:p w14:paraId="6EDF515F" w14:textId="77777777" w:rsidR="00345ACB" w:rsidRPr="00913441" w:rsidRDefault="00345ACB" w:rsidP="00CD7D89">
      <w:pPr>
        <w:pStyle w:val="NormalIndented"/>
      </w:pPr>
      <w:r w:rsidRPr="00913441">
        <w:br w:type="page"/>
      </w:r>
      <w:r w:rsidRPr="00913441">
        <w:lastRenderedPageBreak/>
        <w:t>Each language slot must contain a unique language code (ISO 639.1) or optionally, a language code concatenated with an underscore “_” followed by a region code (ISO 3166-1).</w:t>
      </w:r>
      <w:r>
        <w:t xml:space="preserve"> </w:t>
      </w:r>
      <w:r w:rsidRPr="00913441">
        <w:t>If these region codes are used, every entry associated with the language must contain a region code.</w:t>
      </w:r>
      <w:r>
        <w:t xml:space="preserve"> </w:t>
      </w:r>
      <w:r w:rsidRPr="00913441">
        <w:t>For example,</w:t>
      </w:r>
    </w:p>
    <w:p w14:paraId="08418A2C" w14:textId="77777777" w:rsidR="00345ACB" w:rsidRPr="006062BF" w:rsidRDefault="00345ACB" w:rsidP="003203C3">
      <w:pPr>
        <w:pStyle w:val="Example"/>
        <w:rPr>
          <w:lang w:val="en-GB"/>
        </w:rPr>
      </w:pPr>
      <w:r w:rsidRPr="006062BF">
        <w:rPr>
          <w:lang w:val="en-GB"/>
        </w:rPr>
        <w:t>language: en_US [..] ;;</w:t>
      </w:r>
    </w:p>
    <w:p w14:paraId="555E79BF" w14:textId="77777777" w:rsidR="00345ACB" w:rsidRPr="006062BF" w:rsidRDefault="00345ACB" w:rsidP="003203C3">
      <w:pPr>
        <w:pStyle w:val="Example"/>
        <w:rPr>
          <w:lang w:val="en-GB"/>
        </w:rPr>
      </w:pPr>
      <w:r w:rsidRPr="006062BF">
        <w:rPr>
          <w:lang w:val="en-GB"/>
        </w:rPr>
        <w:t xml:space="preserve">language: en_UK [..] ;; </w:t>
      </w:r>
    </w:p>
    <w:p w14:paraId="24718455" w14:textId="77777777" w:rsidR="00345ACB" w:rsidRPr="00913441" w:rsidRDefault="00345ACB" w:rsidP="003203C3">
      <w:pPr>
        <w:pStyle w:val="NormalIndented"/>
        <w:rPr>
          <w:lang w:val="en-GB"/>
        </w:rPr>
      </w:pPr>
      <w:r w:rsidRPr="00913441">
        <w:rPr>
          <w:lang w:val="en-GB"/>
        </w:rPr>
        <w:t>is valid while</w:t>
      </w:r>
    </w:p>
    <w:p w14:paraId="31EE7298" w14:textId="77777777" w:rsidR="00345ACB" w:rsidRPr="00F26622" w:rsidRDefault="00345ACB" w:rsidP="003203C3">
      <w:pPr>
        <w:pStyle w:val="Example"/>
        <w:rPr>
          <w:lang w:val="fr-FR"/>
        </w:rPr>
      </w:pPr>
      <w:r w:rsidRPr="00F26622">
        <w:rPr>
          <w:lang w:val="fr-FR"/>
        </w:rPr>
        <w:t>language: en [..] ;;</w:t>
      </w:r>
    </w:p>
    <w:p w14:paraId="23AEF029" w14:textId="77777777" w:rsidR="00345ACB" w:rsidRPr="00F26622" w:rsidRDefault="00345ACB" w:rsidP="003203C3">
      <w:pPr>
        <w:pStyle w:val="Example"/>
        <w:rPr>
          <w:lang w:val="fr-FR"/>
        </w:rPr>
      </w:pPr>
      <w:r w:rsidRPr="00F26622">
        <w:rPr>
          <w:lang w:val="fr-FR"/>
        </w:rPr>
        <w:t>language: en_US [..] ;;</w:t>
      </w:r>
    </w:p>
    <w:p w14:paraId="09401E8D" w14:textId="77777777" w:rsidR="00345ACB" w:rsidRPr="00913441" w:rsidRDefault="00345ACB" w:rsidP="003203C3">
      <w:pPr>
        <w:pStyle w:val="NormalIndented"/>
        <w:rPr>
          <w:lang w:val="en-GB"/>
        </w:rPr>
      </w:pPr>
      <w:r w:rsidRPr="00913441">
        <w:rPr>
          <w:lang w:val="en-GB"/>
        </w:rPr>
        <w:t>is not.</w:t>
      </w:r>
    </w:p>
    <w:p w14:paraId="7BE0CFE6" w14:textId="77777777" w:rsidR="00345ACB" w:rsidRDefault="00345ACB" w:rsidP="003203C3">
      <w:pPr>
        <w:pStyle w:val="Example"/>
      </w:pPr>
    </w:p>
    <w:p w14:paraId="7A94B219" w14:textId="77777777" w:rsidR="00345ACB" w:rsidRPr="00913441" w:rsidRDefault="00345ACB" w:rsidP="00CD7D89">
      <w:pPr>
        <w:pStyle w:val="NormalIndented"/>
      </w:pPr>
    </w:p>
    <w:p w14:paraId="3581598D" w14:textId="77777777" w:rsidR="00345ACB" w:rsidRPr="00913441" w:rsidRDefault="00345ACB" w:rsidP="00D17168">
      <w:pPr>
        <w:pStyle w:val="NormalIndented"/>
      </w:pPr>
      <w:r w:rsidRPr="00913441">
        <w:t>The resources category may contain multiple language slots with a variety of &lt;language code&gt;_&lt;region code&gt; definitions.</w:t>
      </w:r>
      <w:r>
        <w:t xml:space="preserve"> </w:t>
      </w:r>
      <w:r w:rsidRPr="00913441">
        <w:t>If the implementing system is only able to determine the required language at runtime, but not the required region, the first language slot matching that language is chosen.</w:t>
      </w:r>
      <w:r>
        <w:t xml:space="preserve"> </w:t>
      </w:r>
      <w:r w:rsidRPr="00913441">
        <w:t>In the following example, if only the language code ‘de’ was known, the German definition (</w:t>
      </w:r>
      <w:proofErr w:type="spellStart"/>
      <w:r w:rsidRPr="00913441">
        <w:t>de_DE</w:t>
      </w:r>
      <w:proofErr w:type="spellEnd"/>
      <w:r w:rsidRPr="00913441">
        <w:t>) would be used:</w:t>
      </w:r>
    </w:p>
    <w:p w14:paraId="3E55426D" w14:textId="77777777" w:rsidR="00345ACB" w:rsidRPr="00040E6E" w:rsidRDefault="00345ACB" w:rsidP="00D17168">
      <w:pPr>
        <w:pStyle w:val="Example"/>
        <w:rPr>
          <w:lang w:val="fr-FR"/>
        </w:rPr>
      </w:pPr>
      <w:r w:rsidRPr="00040E6E">
        <w:rPr>
          <w:lang w:val="fr-FR"/>
        </w:rPr>
        <w:t>language: de_DE [..] ;;</w:t>
      </w:r>
    </w:p>
    <w:p w14:paraId="67E21F05" w14:textId="77777777" w:rsidR="00345ACB" w:rsidRPr="00040E6E" w:rsidRDefault="00345ACB" w:rsidP="00D17168">
      <w:pPr>
        <w:pStyle w:val="Example"/>
        <w:rPr>
          <w:lang w:val="fr-FR"/>
        </w:rPr>
      </w:pPr>
      <w:r w:rsidRPr="00040E6E">
        <w:rPr>
          <w:lang w:val="fr-FR"/>
        </w:rPr>
        <w:t xml:space="preserve">language: de_AT [..] ;; </w:t>
      </w:r>
    </w:p>
    <w:p w14:paraId="68CCF155" w14:textId="77777777" w:rsidR="00345ACB" w:rsidRDefault="00345ACB" w:rsidP="001C7215">
      <w:pPr>
        <w:pStyle w:val="Heading1"/>
        <w:pageBreakBefore/>
      </w:pPr>
      <w:bookmarkStart w:id="339" w:name="_Toc526303946"/>
      <w:bookmarkStart w:id="340" w:name="_Toc141177811"/>
      <w:bookmarkStart w:id="341" w:name="_Toc314131720"/>
      <w:bookmarkStart w:id="342" w:name="_Toc382911994"/>
      <w:r>
        <w:lastRenderedPageBreak/>
        <w:t>Structured Slot Syntax</w:t>
      </w:r>
      <w:bookmarkEnd w:id="339"/>
      <w:bookmarkEnd w:id="340"/>
      <w:bookmarkEnd w:id="341"/>
      <w:bookmarkEnd w:id="342"/>
    </w:p>
    <w:p w14:paraId="19534703" w14:textId="77777777" w:rsidR="00345ACB" w:rsidRDefault="00345ACB" w:rsidP="001E5D51">
      <w:pPr>
        <w:pStyle w:val="Heading2"/>
      </w:pPr>
      <w:bookmarkStart w:id="343" w:name="_Toc526303947"/>
      <w:bookmarkStart w:id="344" w:name="_Toc141177812"/>
      <w:bookmarkStart w:id="345" w:name="_Toc314131721"/>
      <w:bookmarkStart w:id="346" w:name="_Toc382911995"/>
      <w:r>
        <w:t>Tokens</w:t>
      </w:r>
      <w:bookmarkEnd w:id="343"/>
      <w:bookmarkEnd w:id="344"/>
      <w:bookmarkEnd w:id="345"/>
      <w:bookmarkEnd w:id="346"/>
    </w:p>
    <w:p w14:paraId="2AD7FE9B" w14:textId="77777777" w:rsidR="00345ACB" w:rsidRPr="00913441" w:rsidRDefault="00345ACB">
      <w:pPr>
        <w:pStyle w:val="NormalIndented"/>
      </w:pPr>
      <w:r w:rsidRPr="00913441">
        <w:t>The structured slots consist of a stream of character strings known as lexical elements or tokens. These tokens can be classified as follows:</w:t>
      </w:r>
    </w:p>
    <w:p w14:paraId="3B4F42D8" w14:textId="77777777" w:rsidR="00345ACB" w:rsidRDefault="00345ACB" w:rsidP="001E5D51">
      <w:pPr>
        <w:pStyle w:val="Heading3"/>
      </w:pPr>
      <w:bookmarkStart w:id="347" w:name="_Toc526303948"/>
      <w:bookmarkStart w:id="348" w:name="_Toc141177813"/>
      <w:bookmarkStart w:id="349" w:name="_Toc314131722"/>
      <w:bookmarkStart w:id="350" w:name="_Toc382911996"/>
      <w:r>
        <w:t>Reserved Words</w:t>
      </w:r>
      <w:bookmarkEnd w:id="347"/>
      <w:bookmarkEnd w:id="348"/>
      <w:bookmarkEnd w:id="349"/>
      <w:bookmarkEnd w:id="350"/>
    </w:p>
    <w:p w14:paraId="6AC43DB2" w14:textId="77777777" w:rsidR="00345ACB" w:rsidRPr="00913441" w:rsidRDefault="00345ACB">
      <w:pPr>
        <w:pStyle w:val="NormalIndented"/>
      </w:pPr>
      <w:r w:rsidRPr="00913441">
        <w:t xml:space="preserve">Reserved words are predefined tokens made of letters and digits. They are used to construct statements, to represent operators, and to represent data constants. Some are not currently </w:t>
      </w:r>
      <w:proofErr w:type="gramStart"/>
      <w:r w:rsidRPr="00913441">
        <w:t>used, but</w:t>
      </w:r>
      <w:proofErr w:type="gramEnd"/>
      <w:r w:rsidRPr="00913441">
        <w:t xml:space="preserve"> are reserved for future use. The predefined synonyms of operators as well as the operators themselves are considered synonyms.</w:t>
      </w:r>
    </w:p>
    <w:p w14:paraId="057FBEB8" w14:textId="77777777" w:rsidR="00345ACB" w:rsidRPr="00913441" w:rsidRDefault="00345ACB">
      <w:pPr>
        <w:pStyle w:val="NormalIndented"/>
      </w:pPr>
      <w:r w:rsidRPr="00913441">
        <w:t xml:space="preserve">The existing reserved words are listed in Annex </w:t>
      </w:r>
      <w:r w:rsidR="008216EB">
        <w:fldChar w:fldCharType="begin"/>
      </w:r>
      <w:r w:rsidR="008216EB">
        <w:instrText xml:space="preserve"> REF A2 \h  \* MERGEFORMAT </w:instrText>
      </w:r>
      <w:r w:rsidR="008216EB">
        <w:fldChar w:fldCharType="separate"/>
      </w:r>
      <w:proofErr w:type="spellStart"/>
      <w:r>
        <w:t>A2</w:t>
      </w:r>
      <w:proofErr w:type="spellEnd"/>
      <w:r w:rsidR="008216EB">
        <w:fldChar w:fldCharType="end"/>
      </w:r>
      <w:r w:rsidRPr="00913441">
        <w:t>.</w:t>
      </w:r>
    </w:p>
    <w:p w14:paraId="10C43F49" w14:textId="77777777" w:rsidR="00345ACB" w:rsidRDefault="00345ACB" w:rsidP="006071B3">
      <w:pPr>
        <w:pStyle w:val="Heading3"/>
      </w:pPr>
      <w:bookmarkStart w:id="351" w:name="_Ref448632667"/>
      <w:bookmarkStart w:id="352" w:name="_Toc382911997"/>
      <w:r>
        <w:t>The</w:t>
      </w:r>
      <w:bookmarkEnd w:id="351"/>
      <w:bookmarkEnd w:id="352"/>
    </w:p>
    <w:p w14:paraId="53BC8DF6" w14:textId="77777777" w:rsidR="00345ACB" w:rsidRPr="00913441" w:rsidRDefault="00345ACB">
      <w:pPr>
        <w:pStyle w:val="NormalIndented"/>
      </w:pPr>
      <w:r w:rsidRPr="00913441">
        <w:rPr>
          <w:b/>
          <w:bCs/>
        </w:rPr>
        <w:t>The</w:t>
      </w:r>
      <w:r w:rsidRPr="00913441">
        <w:t xml:space="preserve"> is a special reserved word which is ignored wherever it is found in a structured slot (that is, it is treated </w:t>
      </w:r>
      <w:proofErr w:type="gramStart"/>
      <w:r w:rsidRPr="00913441">
        <w:t>exactly the same</w:t>
      </w:r>
      <w:proofErr w:type="gramEnd"/>
      <w:r w:rsidRPr="00913441">
        <w:t xml:space="preserve"> as white space). Its purpose is to improve the readability of the structured slots by permitting statements to be more like English.</w:t>
      </w:r>
    </w:p>
    <w:p w14:paraId="039F0A49" w14:textId="77777777" w:rsidR="00345ACB" w:rsidRDefault="00345ACB" w:rsidP="006071B3">
      <w:pPr>
        <w:pStyle w:val="Heading3"/>
      </w:pPr>
      <w:bookmarkStart w:id="353" w:name="_Ref448632193"/>
      <w:bookmarkStart w:id="354" w:name="_Toc382911998"/>
      <w:r>
        <w:t>Case Insensitivity</w:t>
      </w:r>
      <w:bookmarkEnd w:id="353"/>
      <w:bookmarkEnd w:id="354"/>
    </w:p>
    <w:p w14:paraId="075A45ED" w14:textId="77777777" w:rsidR="00345ACB" w:rsidRPr="00913441" w:rsidRDefault="00345ACB">
      <w:pPr>
        <w:pStyle w:val="NormalIndented"/>
      </w:pPr>
      <w:proofErr w:type="gramStart"/>
      <w:r w:rsidRPr="00913441">
        <w:t>With the exception of</w:t>
      </w:r>
      <w:proofErr w:type="gramEnd"/>
      <w:r w:rsidRPr="00913441">
        <w:t xml:space="preserve"> the </w:t>
      </w:r>
      <w:r w:rsidRPr="00913441">
        <w:rPr>
          <w:b/>
          <w:bCs/>
        </w:rPr>
        <w:t>format with …</w:t>
      </w:r>
      <w:r w:rsidRPr="00913441">
        <w:t xml:space="preserve"> format specification, the syntax is insensitive to the case of reserved words. That is, reserved words may be typed in uppercase, lowercase, and mixed case. For example, </w:t>
      </w:r>
      <w:r w:rsidRPr="00913441">
        <w:rPr>
          <w:b/>
          <w:bCs/>
        </w:rPr>
        <w:t>then</w:t>
      </w:r>
      <w:r w:rsidRPr="00913441">
        <w:t xml:space="preserve"> and </w:t>
      </w:r>
      <w:r w:rsidRPr="00913441">
        <w:rPr>
          <w:b/>
          <w:bCs/>
        </w:rPr>
        <w:t>THEN</w:t>
      </w:r>
      <w:r w:rsidRPr="00913441">
        <w:t xml:space="preserve"> are the same word. See Sections </w:t>
      </w:r>
      <w:r w:rsidR="008216EB">
        <w:fldChar w:fldCharType="begin"/>
      </w:r>
      <w:r w:rsidR="008216EB">
        <w:instrText xml:space="preserve"> REF _Ref448632099 \r \h  \* MERGEFORMAT </w:instrText>
      </w:r>
      <w:r w:rsidR="008216EB">
        <w:fldChar w:fldCharType="separate"/>
      </w:r>
      <w:r>
        <w:t>5.10</w:t>
      </w:r>
      <w:r w:rsidR="008216EB">
        <w:fldChar w:fldCharType="end"/>
      </w:r>
      <w:r w:rsidRPr="00913441">
        <w:t xml:space="preserve"> and </w:t>
      </w:r>
      <w:r w:rsidR="008216EB">
        <w:fldChar w:fldCharType="begin"/>
      </w:r>
      <w:r w:rsidR="008216EB">
        <w:instrText xml:space="preserve"> REF _Ref448632131 \r \h  \* MERGEFORMAT </w:instrText>
      </w:r>
      <w:r w:rsidR="008216EB">
        <w:fldChar w:fldCharType="separate"/>
      </w:r>
      <w:r>
        <w:t>9.8.2</w:t>
      </w:r>
      <w:r w:rsidR="008216EB">
        <w:fldChar w:fldCharType="end"/>
      </w:r>
      <w:r w:rsidRPr="00913441">
        <w:t xml:space="preserve"> and Annex </w:t>
      </w:r>
      <w:r w:rsidR="008216EB">
        <w:fldChar w:fldCharType="begin"/>
      </w:r>
      <w:r w:rsidR="008216EB">
        <w:instrText xml:space="preserve"> REF A5 \h  \* MERGEFORMAT </w:instrText>
      </w:r>
      <w:r w:rsidR="008216EB">
        <w:fldChar w:fldCharType="separate"/>
      </w:r>
      <w:proofErr w:type="spellStart"/>
      <w:r>
        <w:t>A5</w:t>
      </w:r>
      <w:proofErr w:type="spellEnd"/>
      <w:r w:rsidR="008216EB">
        <w:fldChar w:fldCharType="end"/>
      </w:r>
      <w:r w:rsidRPr="00913441">
        <w:t>.</w:t>
      </w:r>
    </w:p>
    <w:p w14:paraId="2D393970" w14:textId="77777777" w:rsidR="00345ACB" w:rsidRDefault="00345ACB" w:rsidP="001E5D51">
      <w:pPr>
        <w:pStyle w:val="Heading3"/>
      </w:pPr>
      <w:bookmarkStart w:id="355" w:name="_Ref448634459"/>
      <w:bookmarkStart w:id="356" w:name="_Toc526303949"/>
      <w:bookmarkStart w:id="357" w:name="_Toc141177814"/>
      <w:bookmarkStart w:id="358" w:name="_Toc314131723"/>
      <w:bookmarkStart w:id="359" w:name="_Toc382911999"/>
      <w:r>
        <w:t>Identifiers</w:t>
      </w:r>
      <w:bookmarkEnd w:id="355"/>
      <w:bookmarkEnd w:id="356"/>
      <w:bookmarkEnd w:id="357"/>
      <w:bookmarkEnd w:id="358"/>
      <w:bookmarkEnd w:id="359"/>
    </w:p>
    <w:p w14:paraId="075D5B34" w14:textId="77777777" w:rsidR="00345ACB" w:rsidRPr="00913441" w:rsidRDefault="00345ACB">
      <w:pPr>
        <w:pStyle w:val="NormalIndented"/>
      </w:pPr>
      <w:r w:rsidRPr="00913441">
        <w:t>Identifiers are alphanumeric tokens. The first character of an identifier must be a letter, and the rest must be letters, digits, and underscores (</w:t>
      </w:r>
      <w:r w:rsidRPr="00913441">
        <w:rPr>
          <w:b/>
          <w:bCs/>
        </w:rPr>
        <w:t>_</w:t>
      </w:r>
      <w:r w:rsidRPr="00913441">
        <w:t>). Identifiers must be 1 to 80 characters in length.</w:t>
      </w:r>
      <w:r>
        <w:t xml:space="preserve"> </w:t>
      </w:r>
      <w:r w:rsidRPr="00913441">
        <w:t xml:space="preserve">It is an error for an identifier to be longer than 80 characters. Reserved words are not considered identifiers; for example, </w:t>
      </w:r>
      <w:r w:rsidRPr="00913441">
        <w:rPr>
          <w:b/>
          <w:bCs/>
        </w:rPr>
        <w:t>then</w:t>
      </w:r>
      <w:r w:rsidRPr="00913441">
        <w:t xml:space="preserve"> is a reserved word, not an identifier. Identifiers are used to represent variables, which hold data.</w:t>
      </w:r>
    </w:p>
    <w:p w14:paraId="23808161" w14:textId="77777777" w:rsidR="00345ACB" w:rsidRDefault="00345ACB" w:rsidP="006071B3">
      <w:pPr>
        <w:pStyle w:val="Heading3"/>
      </w:pPr>
      <w:bookmarkStart w:id="360" w:name="_Ref448633504"/>
      <w:bookmarkStart w:id="361" w:name="_Toc382912000"/>
      <w:r>
        <w:t>Case Insensitivity</w:t>
      </w:r>
      <w:bookmarkEnd w:id="360"/>
      <w:bookmarkEnd w:id="361"/>
    </w:p>
    <w:p w14:paraId="13F03584" w14:textId="77777777" w:rsidR="00345ACB" w:rsidRPr="00913441" w:rsidRDefault="00345ACB">
      <w:pPr>
        <w:pStyle w:val="NormalIndented"/>
      </w:pPr>
      <w:r w:rsidRPr="00913441">
        <w:t xml:space="preserve">The syntax is insensitive to the case of identifiers. See Sections </w:t>
      </w:r>
      <w:r w:rsidR="008216EB">
        <w:fldChar w:fldCharType="begin"/>
      </w:r>
      <w:r w:rsidR="008216EB">
        <w:instrText xml:space="preserve"> REF _Ref448632171 \r \h  \* MERGEFORMAT </w:instrText>
      </w:r>
      <w:r w:rsidR="008216EB">
        <w:fldChar w:fldCharType="separate"/>
      </w:r>
      <w:r>
        <w:t>5.10</w:t>
      </w:r>
      <w:r w:rsidR="008216EB">
        <w:fldChar w:fldCharType="end"/>
      </w:r>
      <w:r w:rsidRPr="00913441">
        <w:t xml:space="preserve"> and </w:t>
      </w:r>
      <w:r w:rsidR="008216EB">
        <w:fldChar w:fldCharType="begin"/>
      </w:r>
      <w:r w:rsidR="008216EB">
        <w:instrText xml:space="preserve"> REF _Ref448632193 \r \h  \* MERGEFORMAT </w:instrText>
      </w:r>
      <w:r w:rsidR="008216EB">
        <w:fldChar w:fldCharType="separate"/>
      </w:r>
      <w:r>
        <w:t>7.1.3</w:t>
      </w:r>
      <w:r w:rsidR="008216EB">
        <w:fldChar w:fldCharType="end"/>
      </w:r>
      <w:r w:rsidRPr="00913441">
        <w:t>.</w:t>
      </w:r>
    </w:p>
    <w:p w14:paraId="0141C32D" w14:textId="77777777" w:rsidR="00345ACB" w:rsidRDefault="00345ACB" w:rsidP="001E5D51">
      <w:pPr>
        <w:pStyle w:val="Heading3"/>
      </w:pPr>
      <w:bookmarkStart w:id="362" w:name="_Toc526303950"/>
      <w:bookmarkStart w:id="363" w:name="_Toc141177815"/>
      <w:bookmarkStart w:id="364" w:name="_Toc314131724"/>
      <w:bookmarkStart w:id="365" w:name="_Toc382912001"/>
      <w:r>
        <w:t>Special Symbols</w:t>
      </w:r>
      <w:bookmarkEnd w:id="362"/>
      <w:bookmarkEnd w:id="363"/>
      <w:bookmarkEnd w:id="364"/>
      <w:bookmarkEnd w:id="365"/>
    </w:p>
    <w:p w14:paraId="52E94DFE" w14:textId="77777777" w:rsidR="00345ACB" w:rsidRPr="00913441" w:rsidRDefault="00345ACB">
      <w:pPr>
        <w:pStyle w:val="NormalIndented"/>
      </w:pPr>
      <w:r w:rsidRPr="00913441">
        <w:t xml:space="preserve">The special symbols are predefined non-alphanumeric tokens. Special symbols are used for punctuation and to represent operators. They are listed in Annex </w:t>
      </w:r>
      <w:bookmarkStart w:id="366" w:name="_Hlt451050596"/>
      <w:r w:rsidRPr="00913441">
        <w:fldChar w:fldCharType="begin"/>
      </w:r>
      <w:r w:rsidRPr="00913441">
        <w:instrText xml:space="preserve"> REF A3 \h  \* MERGEFORMAT </w:instrText>
      </w:r>
      <w:r w:rsidRPr="00913441">
        <w:fldChar w:fldCharType="separate"/>
      </w:r>
      <w:proofErr w:type="spellStart"/>
      <w:r>
        <w:t>A3</w:t>
      </w:r>
      <w:proofErr w:type="spellEnd"/>
      <w:r w:rsidRPr="00913441">
        <w:fldChar w:fldCharType="end"/>
      </w:r>
      <w:bookmarkEnd w:id="366"/>
      <w:r w:rsidRPr="00913441">
        <w:t>.</w:t>
      </w:r>
    </w:p>
    <w:p w14:paraId="5B61EF67" w14:textId="77777777" w:rsidR="00345ACB" w:rsidRDefault="00345ACB" w:rsidP="001E5D51">
      <w:pPr>
        <w:pStyle w:val="Heading3"/>
      </w:pPr>
      <w:bookmarkStart w:id="367" w:name="_Ref448634939"/>
      <w:bookmarkStart w:id="368" w:name="_Ref448648352"/>
      <w:bookmarkStart w:id="369" w:name="_Ref448648439"/>
      <w:bookmarkStart w:id="370" w:name="_Toc526303951"/>
      <w:bookmarkStart w:id="371" w:name="_Toc141177816"/>
      <w:bookmarkStart w:id="372" w:name="_Toc314131725"/>
      <w:bookmarkStart w:id="373" w:name="_Toc382912002"/>
      <w:r>
        <w:t>Number Constants</w:t>
      </w:r>
      <w:bookmarkEnd w:id="367"/>
      <w:bookmarkEnd w:id="368"/>
      <w:bookmarkEnd w:id="369"/>
      <w:bookmarkEnd w:id="370"/>
      <w:bookmarkEnd w:id="371"/>
      <w:bookmarkEnd w:id="372"/>
      <w:bookmarkEnd w:id="373"/>
    </w:p>
    <w:p w14:paraId="572A1776" w14:textId="77777777" w:rsidR="00345ACB" w:rsidRPr="00913441" w:rsidRDefault="00345ACB">
      <w:pPr>
        <w:pStyle w:val="NormalIndented"/>
      </w:pPr>
      <w:r w:rsidRPr="00913441">
        <w:t>Constant numbers contain one or more digits (</w:t>
      </w:r>
      <w:r w:rsidRPr="00913441">
        <w:rPr>
          <w:b/>
          <w:bCs/>
        </w:rPr>
        <w:t>0</w:t>
      </w:r>
      <w:r w:rsidRPr="00913441">
        <w:t xml:space="preserve"> to </w:t>
      </w:r>
      <w:r w:rsidRPr="00913441">
        <w:rPr>
          <w:b/>
          <w:bCs/>
        </w:rPr>
        <w:t>9</w:t>
      </w:r>
      <w:r w:rsidRPr="00913441">
        <w:t>) and an optional decimal point (</w:t>
      </w:r>
      <w:r w:rsidRPr="00913441">
        <w:rPr>
          <w:b/>
          <w:bCs/>
        </w:rPr>
        <w:t>.</w:t>
      </w:r>
      <w:r w:rsidRPr="00913441">
        <w:t xml:space="preserve">). (As in Specification E 1238 and </w:t>
      </w:r>
      <w:proofErr w:type="spellStart"/>
      <w:r w:rsidRPr="00913441">
        <w:t>HL7</w:t>
      </w:r>
      <w:proofErr w:type="spellEnd"/>
      <w:r w:rsidRPr="00913441">
        <w:t xml:space="preserve"> 2.3, </w:t>
      </w:r>
      <w:r w:rsidRPr="00913441">
        <w:rPr>
          <w:b/>
          <w:bCs/>
        </w:rPr>
        <w:t>.1</w:t>
      </w:r>
      <w:r w:rsidRPr="00913441">
        <w:t xml:space="preserve"> and </w:t>
      </w:r>
      <w:r w:rsidRPr="00913441">
        <w:rPr>
          <w:b/>
          <w:bCs/>
        </w:rPr>
        <w:t>345.</w:t>
      </w:r>
      <w:r w:rsidRPr="00913441">
        <w:t xml:space="preserve"> are valid numbers.) A number constant may end with an exponent, represented by an </w:t>
      </w:r>
      <w:r w:rsidRPr="00913441">
        <w:rPr>
          <w:b/>
          <w:bCs/>
        </w:rPr>
        <w:t>E</w:t>
      </w:r>
      <w:r w:rsidRPr="00913441">
        <w:t xml:space="preserve"> or </w:t>
      </w:r>
      <w:r w:rsidRPr="00913441">
        <w:rPr>
          <w:b/>
          <w:bCs/>
        </w:rPr>
        <w:t>e</w:t>
      </w:r>
      <w:r w:rsidRPr="00913441">
        <w:t>, followed by an optional sign and one or more digits. These are valid numbers:</w:t>
      </w:r>
    </w:p>
    <w:p w14:paraId="04D2E9EE" w14:textId="77777777" w:rsidR="00345ACB" w:rsidRDefault="00345ACB">
      <w:pPr>
        <w:pStyle w:val="Example"/>
      </w:pPr>
      <w:r>
        <w:t>0</w:t>
      </w:r>
    </w:p>
    <w:p w14:paraId="2A64FDB1" w14:textId="77777777" w:rsidR="00345ACB" w:rsidRDefault="00345ACB">
      <w:pPr>
        <w:pStyle w:val="Example"/>
      </w:pPr>
      <w:r>
        <w:t>345</w:t>
      </w:r>
    </w:p>
    <w:p w14:paraId="7F654BE9" w14:textId="77777777" w:rsidR="00345ACB" w:rsidRDefault="00345ACB">
      <w:pPr>
        <w:pStyle w:val="Example"/>
      </w:pPr>
      <w:r>
        <w:t>0.1</w:t>
      </w:r>
    </w:p>
    <w:p w14:paraId="6C1E16F6" w14:textId="77777777" w:rsidR="00345ACB" w:rsidRDefault="00345ACB">
      <w:pPr>
        <w:pStyle w:val="Example"/>
      </w:pPr>
      <w:r>
        <w:t>34.5E34</w:t>
      </w:r>
    </w:p>
    <w:p w14:paraId="5963DC2B" w14:textId="77777777" w:rsidR="00345ACB" w:rsidRDefault="00345ACB">
      <w:pPr>
        <w:pStyle w:val="Example"/>
      </w:pPr>
      <w:r>
        <w:t>0.1e-4</w:t>
      </w:r>
    </w:p>
    <w:p w14:paraId="670240C0" w14:textId="77777777" w:rsidR="00345ACB" w:rsidRDefault="00345ACB">
      <w:pPr>
        <w:pStyle w:val="Example"/>
      </w:pPr>
      <w:r>
        <w:t>.3</w:t>
      </w:r>
    </w:p>
    <w:p w14:paraId="5C7AEB80" w14:textId="77777777" w:rsidR="00345ACB" w:rsidRDefault="00345ACB">
      <w:pPr>
        <w:pStyle w:val="Example"/>
      </w:pPr>
      <w:r>
        <w:t>3.</w:t>
      </w:r>
    </w:p>
    <w:p w14:paraId="72A980F6" w14:textId="77777777" w:rsidR="00345ACB" w:rsidRDefault="00345ACB">
      <w:pPr>
        <w:pStyle w:val="Example"/>
      </w:pPr>
      <w:r>
        <w:t>3e10</w:t>
      </w:r>
    </w:p>
    <w:p w14:paraId="6BC55A0C" w14:textId="77777777" w:rsidR="00345ACB" w:rsidRDefault="00345ACB" w:rsidP="006071B3">
      <w:pPr>
        <w:pStyle w:val="Heading3"/>
      </w:pPr>
      <w:bookmarkStart w:id="374" w:name="_Toc382912003"/>
      <w:r>
        <w:lastRenderedPageBreak/>
        <w:t>Negative Numbers</w:t>
      </w:r>
      <w:bookmarkEnd w:id="374"/>
    </w:p>
    <w:p w14:paraId="0D1C61CB" w14:textId="77777777" w:rsidR="00345ACB" w:rsidRPr="00913441" w:rsidRDefault="00345ACB">
      <w:pPr>
        <w:pStyle w:val="NormalIndented"/>
      </w:pPr>
      <w:r w:rsidRPr="00913441">
        <w:t>Negative numbers are created using the unary minus operator (</w:t>
      </w:r>
      <w:r w:rsidRPr="00913441">
        <w:rPr>
          <w:b/>
          <w:bCs/>
        </w:rPr>
        <w:t>-</w:t>
      </w:r>
      <w:r w:rsidRPr="00913441">
        <w:t xml:space="preserve">, see Section </w:t>
      </w:r>
      <w:r w:rsidR="008216EB">
        <w:fldChar w:fldCharType="begin"/>
      </w:r>
      <w:r w:rsidR="008216EB">
        <w:instrText xml:space="preserve"> REF _Ref448632256 \r \h  \* MERGEFORMAT </w:instrText>
      </w:r>
      <w:r w:rsidR="008216EB">
        <w:fldChar w:fldCharType="separate"/>
      </w:r>
      <w:r>
        <w:t>9.9.4</w:t>
      </w:r>
      <w:r w:rsidR="008216EB">
        <w:fldChar w:fldCharType="end"/>
      </w:r>
      <w:r w:rsidRPr="00913441">
        <w:t>). The minus sign is not strictly a part of the number constant.</w:t>
      </w:r>
    </w:p>
    <w:p w14:paraId="14E05DB9" w14:textId="77777777" w:rsidR="00345ACB" w:rsidRDefault="00345ACB" w:rsidP="001E5D51">
      <w:pPr>
        <w:pStyle w:val="Heading3"/>
      </w:pPr>
      <w:bookmarkStart w:id="375" w:name="_Ref448635184"/>
      <w:bookmarkStart w:id="376" w:name="_Ref448638498"/>
      <w:bookmarkStart w:id="377" w:name="_Ref448648268"/>
      <w:bookmarkStart w:id="378" w:name="_Ref448648490"/>
      <w:bookmarkStart w:id="379" w:name="_Toc526303952"/>
      <w:bookmarkStart w:id="380" w:name="_Toc141177817"/>
      <w:bookmarkStart w:id="381" w:name="_Toc314131726"/>
      <w:bookmarkStart w:id="382" w:name="_Toc382912004"/>
      <w:r>
        <w:t>Time Constants</w:t>
      </w:r>
      <w:bookmarkEnd w:id="375"/>
      <w:bookmarkEnd w:id="376"/>
      <w:bookmarkEnd w:id="377"/>
      <w:bookmarkEnd w:id="378"/>
      <w:bookmarkEnd w:id="379"/>
      <w:bookmarkEnd w:id="380"/>
      <w:bookmarkEnd w:id="381"/>
      <w:bookmarkEnd w:id="382"/>
    </w:p>
    <w:p w14:paraId="7E7845CA" w14:textId="77777777" w:rsidR="00345ACB" w:rsidRPr="00913441" w:rsidRDefault="00345ACB" w:rsidP="003214F1">
      <w:pPr>
        <w:pStyle w:val="NormalIndented"/>
      </w:pPr>
      <w:r w:rsidRPr="00913441">
        <w:t xml:space="preserve">Time constants use the ISO extended format (with the </w:t>
      </w:r>
      <w:r w:rsidRPr="00913441">
        <w:rPr>
          <w:b/>
          <w:bCs/>
        </w:rPr>
        <w:t>T</w:t>
      </w:r>
      <w:r w:rsidRPr="00913441">
        <w:t xml:space="preserve"> or </w:t>
      </w:r>
      <w:r w:rsidRPr="00913441">
        <w:rPr>
          <w:b/>
          <w:bCs/>
        </w:rPr>
        <w:t>t</w:t>
      </w:r>
      <w:r w:rsidRPr="00913441">
        <w:t xml:space="preserve"> separator) for date-time combinations with optional fractional seconds (</w:t>
      </w:r>
      <w:proofErr w:type="gramStart"/>
      <w:r w:rsidRPr="00913441">
        <w:t xml:space="preserve">using </w:t>
      </w:r>
      <w:r w:rsidRPr="00913441">
        <w:rPr>
          <w:b/>
          <w:bCs/>
        </w:rPr>
        <w:t>.</w:t>
      </w:r>
      <w:proofErr w:type="gramEnd"/>
      <w:r w:rsidRPr="00913441">
        <w:t xml:space="preserve"> format) and with optional time zones (see Section </w:t>
      </w:r>
      <w:r w:rsidR="008216EB">
        <w:fldChar w:fldCharType="begin"/>
      </w:r>
      <w:r w:rsidR="008216EB">
        <w:instrText xml:space="preserve"> REF _Ref448632511 \r \h  \* MERGEFORMAT </w:instrText>
      </w:r>
      <w:r w:rsidR="008216EB">
        <w:fldChar w:fldCharType="separate"/>
      </w:r>
      <w:r>
        <w:t>6.1.8</w:t>
      </w:r>
      <w:r w:rsidR="008216EB">
        <w:fldChar w:fldCharType="end"/>
      </w:r>
      <w:r w:rsidRPr="00913441">
        <w:t>).</w:t>
      </w:r>
    </w:p>
    <w:p w14:paraId="671A5070" w14:textId="77777777" w:rsidR="00345ACB" w:rsidRDefault="00345ACB" w:rsidP="006071B3">
      <w:pPr>
        <w:pStyle w:val="Heading3"/>
      </w:pPr>
      <w:bookmarkStart w:id="383" w:name="_Ref141169039"/>
      <w:bookmarkStart w:id="384" w:name="_Toc382912005"/>
      <w:r>
        <w:t>Fractional Seconds</w:t>
      </w:r>
      <w:bookmarkEnd w:id="383"/>
      <w:bookmarkEnd w:id="384"/>
    </w:p>
    <w:p w14:paraId="778CD4D7" w14:textId="77777777" w:rsidR="00345ACB" w:rsidRPr="00913441" w:rsidRDefault="00345ACB">
      <w:pPr>
        <w:pStyle w:val="NormalIndented"/>
      </w:pPr>
      <w:r w:rsidRPr="00913441">
        <w:t>Fractional seconds are represented by appending a decimal point (</w:t>
      </w:r>
      <w:r w:rsidRPr="00913441">
        <w:rPr>
          <w:b/>
          <w:bCs/>
        </w:rPr>
        <w:t>.</w:t>
      </w:r>
      <w:r w:rsidRPr="00913441">
        <w:t xml:space="preserve">) and one or more digits (for example, </w:t>
      </w:r>
      <w:proofErr w:type="spellStart"/>
      <w:r w:rsidRPr="00913441">
        <w:rPr>
          <w:b/>
          <w:bCs/>
        </w:rPr>
        <w:t>1989-01-01T13:30:00.123</w:t>
      </w:r>
      <w:proofErr w:type="spellEnd"/>
      <w:r w:rsidRPr="00913441">
        <w:t>).</w:t>
      </w:r>
    </w:p>
    <w:p w14:paraId="70CE3B7B" w14:textId="77777777" w:rsidR="00345ACB" w:rsidRDefault="00345ACB" w:rsidP="006071B3">
      <w:pPr>
        <w:pStyle w:val="Heading3"/>
      </w:pPr>
      <w:bookmarkStart w:id="385" w:name="_Ref141169041"/>
      <w:bookmarkStart w:id="386" w:name="_Toc382912006"/>
      <w:r>
        <w:t>Time Zones</w:t>
      </w:r>
      <w:bookmarkEnd w:id="385"/>
      <w:bookmarkEnd w:id="386"/>
    </w:p>
    <w:p w14:paraId="32CCD5CB" w14:textId="77777777" w:rsidR="00345ACB" w:rsidRPr="00913441" w:rsidRDefault="00345ACB">
      <w:pPr>
        <w:pStyle w:val="NormalIndented"/>
      </w:pPr>
      <w:r w:rsidRPr="00913441">
        <w:t xml:space="preserve">The local time zone is the default. ISO Coordinated Universal Time (UTC) is represented by appending a </w:t>
      </w:r>
      <w:r w:rsidRPr="00913441">
        <w:rPr>
          <w:b/>
          <w:bCs/>
        </w:rPr>
        <w:t>z</w:t>
      </w:r>
      <w:r w:rsidRPr="00913441">
        <w:t xml:space="preserve"> to the end (for example, </w:t>
      </w:r>
      <w:proofErr w:type="spellStart"/>
      <w:r w:rsidRPr="00913441">
        <w:rPr>
          <w:b/>
          <w:bCs/>
        </w:rPr>
        <w:t>1989-01-01T13:30:00.123Z</w:t>
      </w:r>
      <w:proofErr w:type="spellEnd"/>
      <w:r w:rsidRPr="00913441">
        <w:t xml:space="preserve">). The local time zone can be explicitly stated by appending </w:t>
      </w:r>
      <w:r w:rsidRPr="00913441">
        <w:rPr>
          <w:b/>
          <w:bCs/>
        </w:rPr>
        <w:t>+</w:t>
      </w:r>
      <w:r w:rsidRPr="00913441">
        <w:t xml:space="preserve"> or </w:t>
      </w:r>
      <w:r w:rsidRPr="00913441">
        <w:rPr>
          <w:b/>
          <w:bCs/>
        </w:rPr>
        <w:t>-</w:t>
      </w:r>
      <w:r w:rsidRPr="00913441">
        <w:t xml:space="preserve"> </w:t>
      </w:r>
      <w:proofErr w:type="spellStart"/>
      <w:r w:rsidRPr="00913441">
        <w:t>hh:mm</w:t>
      </w:r>
      <w:proofErr w:type="spellEnd"/>
      <w:r w:rsidRPr="00913441">
        <w:t xml:space="preserve"> to indicate how many hours and minutes the local time is ahead or behind UTC. Thus EST (Eastern Standard Time, United States of America) time zone would use </w:t>
      </w:r>
      <w:proofErr w:type="spellStart"/>
      <w:r w:rsidRPr="00913441">
        <w:rPr>
          <w:b/>
          <w:bCs/>
        </w:rPr>
        <w:t>1989-01-01T13:30:00-05:00</w:t>
      </w:r>
      <w:proofErr w:type="spellEnd"/>
      <w:r w:rsidRPr="00913441">
        <w:t xml:space="preserve">, which would be equivalent to </w:t>
      </w:r>
      <w:proofErr w:type="spellStart"/>
      <w:r w:rsidRPr="00913441">
        <w:rPr>
          <w:b/>
          <w:bCs/>
        </w:rPr>
        <w:t>1989-01-01T18:30:00Z</w:t>
      </w:r>
      <w:proofErr w:type="spellEnd"/>
      <w:r w:rsidRPr="00913441">
        <w:t xml:space="preserve">. </w:t>
      </w:r>
    </w:p>
    <w:p w14:paraId="7732AD2D" w14:textId="77777777" w:rsidR="00345ACB" w:rsidRDefault="00345ACB" w:rsidP="006071B3">
      <w:pPr>
        <w:pStyle w:val="Heading3"/>
      </w:pPr>
      <w:bookmarkStart w:id="387" w:name="_Ref448652459"/>
      <w:bookmarkStart w:id="388" w:name="_Toc382912007"/>
      <w:r>
        <w:t>Constructing times</w:t>
      </w:r>
      <w:bookmarkEnd w:id="387"/>
      <w:bookmarkEnd w:id="388"/>
    </w:p>
    <w:p w14:paraId="6E2A8EC8" w14:textId="77777777" w:rsidR="00345ACB" w:rsidRPr="00913441" w:rsidRDefault="00345ACB" w:rsidP="003214F1">
      <w:pPr>
        <w:pStyle w:val="NormalIndented"/>
      </w:pPr>
      <w:r w:rsidRPr="00913441">
        <w:t xml:space="preserve">The + operator can be used to construct a time from durations. Here is an example of constructing a time: </w:t>
      </w:r>
      <w:r w:rsidRPr="00913441">
        <w:rPr>
          <w:b/>
          <w:bCs/>
        </w:rPr>
        <w:t>1800-01-01 + (1993-</w:t>
      </w:r>
      <w:proofErr w:type="gramStart"/>
      <w:r w:rsidRPr="00913441">
        <w:rPr>
          <w:b/>
          <w:bCs/>
        </w:rPr>
        <w:t>1800)years</w:t>
      </w:r>
      <w:proofErr w:type="gramEnd"/>
      <w:r w:rsidRPr="00913441">
        <w:rPr>
          <w:b/>
          <w:bCs/>
        </w:rPr>
        <w:t xml:space="preserve"> + (5-1)months + (17-1)days</w:t>
      </w:r>
      <w:r w:rsidRPr="00913441">
        <w:t xml:space="preserve"> produces the value </w:t>
      </w:r>
      <w:r w:rsidRPr="00913441">
        <w:rPr>
          <w:b/>
          <w:bCs/>
        </w:rPr>
        <w:t>1993-05-17</w:t>
      </w:r>
      <w:r w:rsidRPr="00913441">
        <w:t>.</w:t>
      </w:r>
    </w:p>
    <w:p w14:paraId="71B47D2C" w14:textId="77777777" w:rsidR="00345ACB" w:rsidRDefault="00345ACB" w:rsidP="001E5D51">
      <w:pPr>
        <w:pStyle w:val="Heading3"/>
      </w:pPr>
      <w:bookmarkStart w:id="389" w:name="_Time_of_day_Constants"/>
      <w:bookmarkStart w:id="390" w:name="_Toc141173641"/>
      <w:bookmarkStart w:id="391" w:name="_Ref448633160"/>
      <w:bookmarkStart w:id="392" w:name="_Ref448633387"/>
      <w:bookmarkStart w:id="393" w:name="_Ref448635550"/>
      <w:bookmarkStart w:id="394" w:name="_Ref448646476"/>
      <w:bookmarkStart w:id="395" w:name="_Toc526303953"/>
      <w:bookmarkStart w:id="396" w:name="_Toc141177819"/>
      <w:bookmarkStart w:id="397" w:name="_Toc314131727"/>
      <w:bookmarkStart w:id="398" w:name="_Toc382912008"/>
      <w:bookmarkEnd w:id="389"/>
      <w:bookmarkEnd w:id="390"/>
      <w:r>
        <w:t>String Constants</w:t>
      </w:r>
      <w:bookmarkEnd w:id="391"/>
      <w:bookmarkEnd w:id="392"/>
      <w:bookmarkEnd w:id="393"/>
      <w:bookmarkEnd w:id="394"/>
      <w:bookmarkEnd w:id="395"/>
      <w:bookmarkEnd w:id="396"/>
      <w:bookmarkEnd w:id="397"/>
      <w:bookmarkEnd w:id="398"/>
    </w:p>
    <w:p w14:paraId="3432FE31" w14:textId="77777777" w:rsidR="00345ACB" w:rsidRPr="00913441" w:rsidRDefault="00345ACB">
      <w:pPr>
        <w:pStyle w:val="NormalIndented"/>
      </w:pPr>
      <w:r w:rsidRPr="00913441">
        <w:t>String constants begin and end with the quotation mark (", which is ASCII 34). For example,</w:t>
      </w:r>
    </w:p>
    <w:p w14:paraId="234E655C" w14:textId="77777777" w:rsidR="00345ACB" w:rsidRDefault="00345ACB">
      <w:pPr>
        <w:pStyle w:val="Example"/>
      </w:pPr>
      <w:r>
        <w:t xml:space="preserve"> "this is a string".</w:t>
      </w:r>
    </w:p>
    <w:p w14:paraId="11933FCF" w14:textId="77777777" w:rsidR="00345ACB" w:rsidRPr="00913441" w:rsidRDefault="00345ACB">
      <w:pPr>
        <w:pStyle w:val="NormalIndented"/>
      </w:pPr>
      <w:r w:rsidRPr="00913441">
        <w:t xml:space="preserve"> There is no limit on the length of strings.</w:t>
      </w:r>
    </w:p>
    <w:p w14:paraId="5903A351" w14:textId="77777777" w:rsidR="00345ACB" w:rsidRDefault="00345ACB" w:rsidP="006071B3">
      <w:pPr>
        <w:pStyle w:val="Heading3"/>
        <w:rPr>
          <w:i/>
          <w:iCs/>
        </w:rPr>
      </w:pPr>
      <w:bookmarkStart w:id="399" w:name="_Toc382912009"/>
      <w:r>
        <w:t>Internal Quotation Marks</w:t>
      </w:r>
      <w:bookmarkEnd w:id="399"/>
    </w:p>
    <w:p w14:paraId="7B9D4053" w14:textId="77777777" w:rsidR="00345ACB" w:rsidRPr="00913441" w:rsidRDefault="00345ACB">
      <w:pPr>
        <w:pStyle w:val="NormalIndented"/>
      </w:pPr>
      <w:r w:rsidRPr="00913441">
        <w:t>A quotation mark within a string is represented by using two adjacent quotation marks. For example,</w:t>
      </w:r>
    </w:p>
    <w:p w14:paraId="5AB9B18D" w14:textId="77777777" w:rsidR="00345ACB" w:rsidRDefault="00345ACB">
      <w:pPr>
        <w:pStyle w:val="Example"/>
      </w:pPr>
      <w:r>
        <w:t xml:space="preserve"> "this string has one quotation mark: "" ".</w:t>
      </w:r>
    </w:p>
    <w:p w14:paraId="20DD62BD" w14:textId="77777777" w:rsidR="00345ACB" w:rsidRDefault="00345ACB" w:rsidP="006071B3">
      <w:pPr>
        <w:pStyle w:val="Heading3"/>
        <w:rPr>
          <w:i/>
          <w:iCs/>
        </w:rPr>
      </w:pPr>
      <w:bookmarkStart w:id="400" w:name="_Toc382912010"/>
      <w:r>
        <w:t>Single Line Break</w:t>
      </w:r>
      <w:bookmarkEnd w:id="400"/>
    </w:p>
    <w:p w14:paraId="6821B171" w14:textId="77777777" w:rsidR="00345ACB" w:rsidRPr="00913441" w:rsidRDefault="00345ACB">
      <w:pPr>
        <w:pStyle w:val="NormalIndented"/>
      </w:pPr>
      <w:r w:rsidRPr="00913441">
        <w:t xml:space="preserve">Within a string, white space containing a single line break (see Section </w:t>
      </w:r>
      <w:r w:rsidR="008216EB">
        <w:fldChar w:fldCharType="begin"/>
      </w:r>
      <w:r w:rsidR="008216EB">
        <w:instrText xml:space="preserve"> REF _Ref448632546 \r \h  \* MERGEFORMAT </w:instrText>
      </w:r>
      <w:r w:rsidR="008216EB">
        <w:fldChar w:fldCharType="separate"/>
      </w:r>
      <w:r>
        <w:t>5.3</w:t>
      </w:r>
      <w:r w:rsidR="008216EB">
        <w:fldChar w:fldCharType="end"/>
      </w:r>
      <w:r w:rsidRPr="00913441">
        <w:t>) is converted to a single space. For example,</w:t>
      </w:r>
    </w:p>
    <w:p w14:paraId="6FA13283" w14:textId="77777777" w:rsidR="00345ACB" w:rsidRDefault="00345ACB">
      <w:pPr>
        <w:pStyle w:val="Example"/>
      </w:pPr>
      <w:r>
        <w:t xml:space="preserve">"this is a string with </w:t>
      </w:r>
    </w:p>
    <w:p w14:paraId="161BAC1A" w14:textId="77777777" w:rsidR="00345ACB" w:rsidRDefault="00345ACB">
      <w:pPr>
        <w:pStyle w:val="Example"/>
      </w:pPr>
      <w:r>
        <w:t>one space between 'with' and 'one'"</w:t>
      </w:r>
    </w:p>
    <w:p w14:paraId="3EA61320" w14:textId="77777777" w:rsidR="00345ACB" w:rsidRDefault="00345ACB" w:rsidP="006071B3">
      <w:pPr>
        <w:pStyle w:val="Heading3"/>
        <w:rPr>
          <w:i/>
          <w:iCs/>
        </w:rPr>
      </w:pPr>
      <w:bookmarkStart w:id="401" w:name="_Toc382912011"/>
      <w:r>
        <w:t>Multiple Line Breaks</w:t>
      </w:r>
      <w:bookmarkEnd w:id="401"/>
    </w:p>
    <w:p w14:paraId="04387684" w14:textId="77777777" w:rsidR="00345ACB" w:rsidRPr="00913441" w:rsidRDefault="00345ACB" w:rsidP="00183B59">
      <w:pPr>
        <w:pStyle w:val="NormalIndented"/>
        <w:keepNext/>
      </w:pPr>
      <w:r w:rsidRPr="00913441">
        <w:t>Within a string, white space containing more than one line break is converted to a single line break.</w:t>
      </w:r>
    </w:p>
    <w:p w14:paraId="052748CC" w14:textId="77777777" w:rsidR="00345ACB" w:rsidRDefault="00345ACB" w:rsidP="00183B59">
      <w:pPr>
        <w:pStyle w:val="Example"/>
        <w:keepNext/>
      </w:pPr>
      <w:r>
        <w:t xml:space="preserve"> "this is a string with</w:t>
      </w:r>
    </w:p>
    <w:p w14:paraId="4F207F58" w14:textId="77777777" w:rsidR="00345ACB" w:rsidRDefault="00345ACB" w:rsidP="00183B59">
      <w:pPr>
        <w:pStyle w:val="Example"/>
        <w:keepNext/>
      </w:pPr>
    </w:p>
    <w:p w14:paraId="2CC22684" w14:textId="77777777" w:rsidR="00345ACB" w:rsidRDefault="00345ACB" w:rsidP="00183B59">
      <w:pPr>
        <w:pStyle w:val="Example"/>
        <w:keepNext/>
      </w:pPr>
    </w:p>
    <w:p w14:paraId="2F4C5DBC" w14:textId="77777777" w:rsidR="00345ACB" w:rsidRDefault="00345ACB" w:rsidP="00183B59">
      <w:pPr>
        <w:pStyle w:val="Example"/>
      </w:pPr>
      <w:r>
        <w:t>one line break between 'with' and 'one'"</w:t>
      </w:r>
    </w:p>
    <w:p w14:paraId="1FB4CF96" w14:textId="77777777" w:rsidR="00345ACB" w:rsidRDefault="00345ACB" w:rsidP="001E5D51">
      <w:pPr>
        <w:pStyle w:val="Heading3"/>
      </w:pPr>
      <w:bookmarkStart w:id="402" w:name="_Ref448635610"/>
      <w:bookmarkStart w:id="403" w:name="_Ref448646447"/>
      <w:bookmarkStart w:id="404" w:name="_Toc526303954"/>
      <w:bookmarkStart w:id="405" w:name="_Toc141177820"/>
      <w:bookmarkStart w:id="406" w:name="_Toc314131728"/>
      <w:bookmarkStart w:id="407" w:name="_Toc382912012"/>
      <w:r>
        <w:t>Term Constants</w:t>
      </w:r>
      <w:bookmarkEnd w:id="402"/>
      <w:bookmarkEnd w:id="403"/>
      <w:bookmarkEnd w:id="404"/>
      <w:bookmarkEnd w:id="405"/>
      <w:bookmarkEnd w:id="406"/>
      <w:bookmarkEnd w:id="407"/>
    </w:p>
    <w:p w14:paraId="768C829C" w14:textId="77777777" w:rsidR="00345ACB" w:rsidRPr="00913441" w:rsidRDefault="00345ACB">
      <w:pPr>
        <w:pStyle w:val="NormalIndented"/>
      </w:pPr>
      <w:r w:rsidRPr="00913441">
        <w:t xml:space="preserve">Term constants begin and end with an apostrophe (' which is ASCII 39), and they contain a valid </w:t>
      </w:r>
      <w:proofErr w:type="spellStart"/>
      <w:r w:rsidRPr="00913441">
        <w:t>mlmname</w:t>
      </w:r>
      <w:proofErr w:type="spellEnd"/>
      <w:r w:rsidRPr="00913441">
        <w:t>. For example,</w:t>
      </w:r>
    </w:p>
    <w:p w14:paraId="077B81B4" w14:textId="77777777" w:rsidR="00345ACB" w:rsidRDefault="00345ACB">
      <w:pPr>
        <w:pStyle w:val="Example"/>
      </w:pPr>
      <w:r>
        <w:lastRenderedPageBreak/>
        <w:t xml:space="preserve"> 'mlm_name'</w:t>
      </w:r>
    </w:p>
    <w:p w14:paraId="282B8094" w14:textId="77777777" w:rsidR="00345ACB" w:rsidRDefault="00345ACB" w:rsidP="001E5D51">
      <w:pPr>
        <w:pStyle w:val="Heading3"/>
      </w:pPr>
      <w:bookmarkStart w:id="408" w:name="_Ref448633414"/>
      <w:bookmarkStart w:id="409" w:name="_Ref448645293"/>
      <w:bookmarkStart w:id="410" w:name="_Ref448645721"/>
      <w:bookmarkStart w:id="411" w:name="_Ref448645891"/>
      <w:bookmarkStart w:id="412" w:name="_Ref448646659"/>
      <w:bookmarkStart w:id="413" w:name="_Ref448646700"/>
      <w:bookmarkStart w:id="414" w:name="_Ref448647168"/>
      <w:bookmarkStart w:id="415" w:name="_Toc526303955"/>
      <w:bookmarkStart w:id="416" w:name="_Toc141177821"/>
      <w:bookmarkStart w:id="417" w:name="_Toc314131729"/>
      <w:bookmarkStart w:id="418" w:name="_Toc382912013"/>
      <w:r>
        <w:t>Mapping Clauses</w:t>
      </w:r>
      <w:bookmarkEnd w:id="408"/>
      <w:bookmarkEnd w:id="409"/>
      <w:bookmarkEnd w:id="410"/>
      <w:bookmarkEnd w:id="411"/>
      <w:bookmarkEnd w:id="412"/>
      <w:bookmarkEnd w:id="413"/>
      <w:bookmarkEnd w:id="414"/>
      <w:bookmarkEnd w:id="415"/>
      <w:bookmarkEnd w:id="416"/>
      <w:bookmarkEnd w:id="417"/>
      <w:bookmarkEnd w:id="418"/>
    </w:p>
    <w:p w14:paraId="27F06B5C" w14:textId="77777777" w:rsidR="00345ACB" w:rsidRPr="00913441" w:rsidRDefault="00345ACB">
      <w:pPr>
        <w:pStyle w:val="NormalIndented"/>
      </w:pPr>
      <w:r w:rsidRPr="00913441">
        <w:t xml:space="preserve">A mapping clause is a string of characters that begins with </w:t>
      </w:r>
      <w:proofErr w:type="gramStart"/>
      <w:r w:rsidRPr="00913441">
        <w:rPr>
          <w:b/>
          <w:bCs/>
        </w:rPr>
        <w:t xml:space="preserve">{ </w:t>
      </w:r>
      <w:r w:rsidRPr="00913441">
        <w:t>and</w:t>
      </w:r>
      <w:proofErr w:type="gramEnd"/>
      <w:r w:rsidRPr="00913441">
        <w:t xml:space="preserve"> ends with </w:t>
      </w:r>
      <w:r w:rsidRPr="00913441">
        <w:rPr>
          <w:b/>
          <w:bCs/>
        </w:rPr>
        <w:t xml:space="preserve">} </w:t>
      </w:r>
      <w:r w:rsidRPr="00913441">
        <w:t xml:space="preserve">(ASCII 123 and 125, respectively). Mapping clauses are used in the data slot to signify institution-specific definitions such as database queries. The only requirement imposed on what is within the curly brackets is that curly brackets are not allowed within mapping clauses. The definition of comments and quotes inside mapping clauses is not specified by this standard; it is recommended that they be the same as those given in this standard. The Arden Syntax conventions for variable names, such as case insensitivity or the treatment of </w:t>
      </w:r>
      <w:r w:rsidRPr="00913441">
        <w:rPr>
          <w:b/>
          <w:bCs/>
        </w:rPr>
        <w:t>the</w:t>
      </w:r>
      <w:r w:rsidRPr="00913441">
        <w:t xml:space="preserve"> as white space, need not be observed in a mapping clause. A </w:t>
      </w:r>
      <w:r w:rsidRPr="00913441">
        <w:rPr>
          <w:b/>
          <w:bCs/>
        </w:rPr>
        <w:t>&lt;mapping&gt;</w:t>
      </w:r>
      <w:r w:rsidRPr="00913441">
        <w:t xml:space="preserve"> may (in an implementation-defined manner), within the curly brackets, use Arden variables; but it cannot set any Arden variables (Arden variables can only set by the </w:t>
      </w:r>
      <w:r w:rsidRPr="00913441">
        <w:rPr>
          <w:b/>
          <w:bCs/>
        </w:rPr>
        <w:t>&lt;var&gt;</w:t>
      </w:r>
      <w:r w:rsidRPr="00913441">
        <w:t>(s) on the left side of</w:t>
      </w:r>
      <w:r>
        <w:t xml:space="preserve"> </w:t>
      </w:r>
      <w:r w:rsidRPr="00913441">
        <w:t xml:space="preserve">the assignment operator). Because of this, an </w:t>
      </w:r>
      <w:proofErr w:type="spellStart"/>
      <w:r w:rsidRPr="00913441">
        <w:t>MLM</w:t>
      </w:r>
      <w:proofErr w:type="spellEnd"/>
      <w:r w:rsidRPr="00913441">
        <w:t xml:space="preserve"> may require some modification before it can be processed at another institution, even if the other institution's compiler is set to skip over read mappings. </w:t>
      </w:r>
    </w:p>
    <w:p w14:paraId="4D5367BC" w14:textId="77777777" w:rsidR="00345ACB" w:rsidRPr="00913441" w:rsidRDefault="00345ACB">
      <w:pPr>
        <w:pStyle w:val="NormalIndented"/>
      </w:pPr>
      <w:r w:rsidRPr="00913441">
        <w:t xml:space="preserve">It is strongly recommended that </w:t>
      </w:r>
      <w:proofErr w:type="spellStart"/>
      <w:r w:rsidRPr="00913441">
        <w:t>MLM</w:t>
      </w:r>
      <w:proofErr w:type="spellEnd"/>
      <w:r w:rsidRPr="00913441">
        <w:t xml:space="preserve"> authors include comments to all the mapping clauses used in an </w:t>
      </w:r>
      <w:proofErr w:type="spellStart"/>
      <w:r w:rsidRPr="00913441">
        <w:t>MLM</w:t>
      </w:r>
      <w:proofErr w:type="spellEnd"/>
      <w:r w:rsidRPr="00913441">
        <w:t xml:space="preserve">, so </w:t>
      </w:r>
      <w:proofErr w:type="spellStart"/>
      <w:r w:rsidRPr="00913441">
        <w:t>MLM</w:t>
      </w:r>
      <w:proofErr w:type="spellEnd"/>
      <w:r w:rsidRPr="00913441">
        <w:t xml:space="preserve"> recipients understand the intention of the mapping clause definition when sharing </w:t>
      </w:r>
      <w:proofErr w:type="spellStart"/>
      <w:r w:rsidRPr="00913441">
        <w:t>MLMs</w:t>
      </w:r>
      <w:proofErr w:type="spellEnd"/>
      <w:r w:rsidRPr="00913441">
        <w:t xml:space="preserve">. Identifiers from the UMLS </w:t>
      </w:r>
      <w:proofErr w:type="spellStart"/>
      <w:r w:rsidRPr="00913441">
        <w:t>Metathesaurus</w:t>
      </w:r>
      <w:proofErr w:type="spellEnd"/>
      <w:r w:rsidRPr="00913441">
        <w:t xml:space="preserve"> could aid in identifying and describing the concepts in the comments. Authors should also put all literals and constants in the data slot, with explanation, to allow </w:t>
      </w:r>
      <w:proofErr w:type="spellStart"/>
      <w:r w:rsidRPr="00913441">
        <w:t>MLM</w:t>
      </w:r>
      <w:proofErr w:type="spellEnd"/>
      <w:r w:rsidRPr="00913441">
        <w:t xml:space="preserve"> recipients to more easily customize </w:t>
      </w:r>
      <w:proofErr w:type="spellStart"/>
      <w:r w:rsidRPr="00913441">
        <w:t>MLMs</w:t>
      </w:r>
      <w:proofErr w:type="spellEnd"/>
      <w:r w:rsidRPr="00913441">
        <w:t xml:space="preserve">. </w:t>
      </w:r>
    </w:p>
    <w:p w14:paraId="13BF83CC" w14:textId="77777777" w:rsidR="00345ACB" w:rsidRDefault="00345ACB" w:rsidP="001E5D51">
      <w:pPr>
        <w:pStyle w:val="Heading3"/>
      </w:pPr>
      <w:bookmarkStart w:id="419" w:name="_Ref448633102"/>
      <w:bookmarkStart w:id="420" w:name="_Ref448633188"/>
      <w:bookmarkStart w:id="421" w:name="_Ref448633354"/>
      <w:bookmarkStart w:id="422" w:name="_Ref448652573"/>
      <w:bookmarkStart w:id="423" w:name="_Toc526303956"/>
      <w:bookmarkStart w:id="424" w:name="_Toc141177822"/>
      <w:bookmarkStart w:id="425" w:name="_Toc314131730"/>
      <w:bookmarkStart w:id="426" w:name="_Toc382912014"/>
      <w:r>
        <w:t>Comments</w:t>
      </w:r>
      <w:bookmarkEnd w:id="419"/>
      <w:bookmarkEnd w:id="420"/>
      <w:bookmarkEnd w:id="421"/>
      <w:bookmarkEnd w:id="422"/>
      <w:bookmarkEnd w:id="423"/>
      <w:bookmarkEnd w:id="424"/>
      <w:bookmarkEnd w:id="425"/>
      <w:bookmarkEnd w:id="426"/>
    </w:p>
    <w:p w14:paraId="352FDD2F" w14:textId="77777777" w:rsidR="00345ACB" w:rsidRPr="00913441" w:rsidRDefault="00345ACB">
      <w:pPr>
        <w:pStyle w:val="NormalIndented"/>
      </w:pPr>
      <w:r w:rsidRPr="00913441">
        <w:t xml:space="preserve">A comment is a string of characters that begins with </w:t>
      </w:r>
      <w:r w:rsidRPr="00913441">
        <w:rPr>
          <w:b/>
          <w:bCs/>
        </w:rPr>
        <w:t>/*</w:t>
      </w:r>
      <w:r w:rsidRPr="00913441">
        <w:t xml:space="preserve"> and ends with </w:t>
      </w:r>
      <w:r w:rsidRPr="00913441">
        <w:rPr>
          <w:b/>
          <w:bCs/>
        </w:rPr>
        <w:t>*/</w:t>
      </w:r>
      <w:r w:rsidRPr="00913441">
        <w:t xml:space="preserve">. Comments are used to document how the slot works, but they are ignored logically (like </w:t>
      </w:r>
      <w:r w:rsidRPr="00913441">
        <w:rPr>
          <w:b/>
          <w:bCs/>
        </w:rPr>
        <w:t>the</w:t>
      </w:r>
      <w:r w:rsidRPr="00913441">
        <w:t xml:space="preserve"> and other white space). Comments do not nest (e.g., </w:t>
      </w:r>
      <w:r w:rsidRPr="00913441">
        <w:rPr>
          <w:b/>
          <w:bCs/>
        </w:rPr>
        <w:t>/* A comment /* */</w:t>
      </w:r>
      <w:r w:rsidRPr="00913441">
        <w:t xml:space="preserve"> is a single comment). A comment need not be preceded or followed by white space. Thus, </w:t>
      </w:r>
      <w:r w:rsidRPr="00913441">
        <w:rPr>
          <w:b/>
          <w:bCs/>
        </w:rPr>
        <w:t>x/**/y</w:t>
      </w:r>
      <w:r w:rsidRPr="00913441">
        <w:t xml:space="preserve"> is the same as </w:t>
      </w:r>
      <w:r w:rsidRPr="00913441">
        <w:rPr>
          <w:b/>
          <w:bCs/>
        </w:rPr>
        <w:t>x y</w:t>
      </w:r>
      <w:r w:rsidRPr="00913441">
        <w:t>.</w:t>
      </w:r>
    </w:p>
    <w:p w14:paraId="08453722" w14:textId="77777777" w:rsidR="00345ACB" w:rsidRPr="00913441" w:rsidRDefault="00345ACB">
      <w:pPr>
        <w:pStyle w:val="NormalIndented"/>
      </w:pPr>
      <w:r w:rsidRPr="00913441">
        <w:t xml:space="preserve">A comment may also be specified by the characters </w:t>
      </w:r>
      <w:r w:rsidRPr="00913441">
        <w:rPr>
          <w:b/>
          <w:bCs/>
        </w:rPr>
        <w:t>//</w:t>
      </w:r>
      <w:r w:rsidRPr="00913441">
        <w:t xml:space="preserve"> through line break (see Section </w:t>
      </w:r>
      <w:r w:rsidR="008216EB">
        <w:fldChar w:fldCharType="begin"/>
      </w:r>
      <w:r w:rsidR="008216EB">
        <w:instrText xml:space="preserve"> REF _Ref448632621 \r \h  \* MERGEFORMAT </w:instrText>
      </w:r>
      <w:r w:rsidR="008216EB">
        <w:fldChar w:fldCharType="separate"/>
      </w:r>
      <w:r>
        <w:t>5.3</w:t>
      </w:r>
      <w:r w:rsidR="008216EB">
        <w:fldChar w:fldCharType="end"/>
      </w:r>
      <w:r w:rsidRPr="00913441">
        <w:t xml:space="preserve">). When </w:t>
      </w:r>
      <w:r w:rsidRPr="00913441">
        <w:rPr>
          <w:b/>
          <w:bCs/>
        </w:rPr>
        <w:t>//</w:t>
      </w:r>
      <w:r w:rsidRPr="00913441">
        <w:t xml:space="preserve"> is encountered, everything else on the line is ignored, </w:t>
      </w:r>
      <w:proofErr w:type="gramStart"/>
      <w:r w:rsidRPr="00913441">
        <w:t xml:space="preserve">including </w:t>
      </w:r>
      <w:r w:rsidRPr="00913441">
        <w:rPr>
          <w:b/>
          <w:bCs/>
        </w:rPr>
        <w:t>*/</w:t>
      </w:r>
      <w:r w:rsidRPr="00913441">
        <w:t>.</w:t>
      </w:r>
      <w:proofErr w:type="gramEnd"/>
    </w:p>
    <w:p w14:paraId="6260CBC5" w14:textId="77777777" w:rsidR="00345ACB" w:rsidRDefault="00345ACB" w:rsidP="001E5D51">
      <w:pPr>
        <w:pStyle w:val="Heading3"/>
      </w:pPr>
      <w:bookmarkStart w:id="427" w:name="_Ref448633047"/>
      <w:bookmarkStart w:id="428" w:name="_Ref448633223"/>
      <w:bookmarkStart w:id="429" w:name="_Toc526303957"/>
      <w:bookmarkStart w:id="430" w:name="_Toc141177823"/>
      <w:bookmarkStart w:id="431" w:name="_Toc314131731"/>
      <w:bookmarkStart w:id="432" w:name="_Toc382912015"/>
      <w:r>
        <w:t>White Space</w:t>
      </w:r>
      <w:bookmarkEnd w:id="427"/>
      <w:bookmarkEnd w:id="428"/>
      <w:bookmarkEnd w:id="429"/>
      <w:bookmarkEnd w:id="430"/>
      <w:bookmarkEnd w:id="431"/>
      <w:bookmarkEnd w:id="432"/>
    </w:p>
    <w:p w14:paraId="36763C27" w14:textId="77777777" w:rsidR="00345ACB" w:rsidRPr="00913441" w:rsidRDefault="00345ACB">
      <w:pPr>
        <w:pStyle w:val="NormalIndented"/>
      </w:pPr>
      <w:r w:rsidRPr="00913441">
        <w:t xml:space="preserve">Any string of spaces, carriage returns, line feeds, horizontal tabs, vertical tabs, form feeds, and comments is known as white space. White space is used to separate other syntactic elements and to format the slot for easier reading. White space is required between any two tokens that may begin or end with letters, digits, or underscores (for example, </w:t>
      </w:r>
      <w:r w:rsidRPr="00913441">
        <w:rPr>
          <w:b/>
          <w:bCs/>
        </w:rPr>
        <w:t>if done</w:t>
      </w:r>
      <w:r w:rsidRPr="00913441">
        <w:t xml:space="preserve">). They are also required between two string constants. They are optional between other tokens (for example, </w:t>
      </w:r>
      <w:r w:rsidRPr="00913441">
        <w:rPr>
          <w:b/>
          <w:bCs/>
        </w:rPr>
        <w:t>3+4</w:t>
      </w:r>
      <w:r w:rsidRPr="00913441">
        <w:t xml:space="preserve"> versus </w:t>
      </w:r>
      <w:r w:rsidRPr="00913441">
        <w:rPr>
          <w:b/>
          <w:bCs/>
        </w:rPr>
        <w:t>3 + 4</w:t>
      </w:r>
      <w:r w:rsidRPr="00913441">
        <w:t xml:space="preserve">). See also Sections </w:t>
      </w:r>
      <w:r w:rsidR="008216EB">
        <w:fldChar w:fldCharType="begin"/>
      </w:r>
      <w:r w:rsidR="008216EB">
        <w:instrText xml:space="preserve"> REF _Ref448632647 \r \h  \* MERGEFORMAT </w:instrText>
      </w:r>
      <w:r w:rsidR="008216EB">
        <w:fldChar w:fldCharType="separate"/>
      </w:r>
      <w:r>
        <w:t>5.4</w:t>
      </w:r>
      <w:r w:rsidR="008216EB">
        <w:fldChar w:fldCharType="end"/>
      </w:r>
      <w:r w:rsidRPr="00913441">
        <w:t xml:space="preserve"> and </w:t>
      </w:r>
      <w:r w:rsidR="008216EB">
        <w:fldChar w:fldCharType="begin"/>
      </w:r>
      <w:r w:rsidR="008216EB">
        <w:instrText xml:space="preserve"> REF _Ref448632667 \r \h  \* MERGEFORMAT </w:instrText>
      </w:r>
      <w:r w:rsidR="008216EB">
        <w:fldChar w:fldCharType="separate"/>
      </w:r>
      <w:r>
        <w:t>7.1.2</w:t>
      </w:r>
      <w:r w:rsidR="008216EB">
        <w:fldChar w:fldCharType="end"/>
      </w:r>
      <w:r w:rsidRPr="00913441">
        <w:t>.</w:t>
      </w:r>
    </w:p>
    <w:p w14:paraId="70EE7A1C" w14:textId="77777777" w:rsidR="00345ACB" w:rsidRDefault="00345ACB" w:rsidP="001E5D51">
      <w:pPr>
        <w:pStyle w:val="Heading3"/>
      </w:pPr>
      <w:bookmarkStart w:id="433" w:name="_Toc314131732"/>
      <w:bookmarkStart w:id="434" w:name="_Toc382912016"/>
      <w:r>
        <w:t>Time-of-day Constants</w:t>
      </w:r>
      <w:bookmarkEnd w:id="433"/>
      <w:bookmarkEnd w:id="434"/>
    </w:p>
    <w:p w14:paraId="07CF6B21" w14:textId="77777777" w:rsidR="00345ACB" w:rsidRDefault="00345ACB" w:rsidP="00E81F98">
      <w:pPr>
        <w:pStyle w:val="normalindented0"/>
      </w:pPr>
      <w:r>
        <w:t xml:space="preserve">Time-of-day constants use the ISO format (for example, </w:t>
      </w:r>
      <w:r>
        <w:rPr>
          <w:b/>
          <w:bCs/>
        </w:rPr>
        <w:t>18:30, 13:23:00.123</w:t>
      </w:r>
      <w:r>
        <w:t xml:space="preserve">) without the date field. Constants are defined analogously to time constants as defined in </w:t>
      </w:r>
      <w:r>
        <w:fldChar w:fldCharType="begin"/>
      </w:r>
      <w:r>
        <w:instrText xml:space="preserve"> REF _Ref448635184 \r \h </w:instrText>
      </w:r>
      <w:r>
        <w:fldChar w:fldCharType="separate"/>
      </w:r>
      <w:r>
        <w:t>7.1.9</w:t>
      </w:r>
      <w:r>
        <w:fldChar w:fldCharType="end"/>
      </w:r>
      <w:r>
        <w:t xml:space="preserve">. Time-of-day constants must contain at least the two-digit hour and minute components – in other words, they must consist of two integers ranging from 00 to 23, one colon, and two more integers ranging from 00 to 59. Seconds, fractional </w:t>
      </w:r>
      <w:proofErr w:type="gramStart"/>
      <w:r>
        <w:t>seconds</w:t>
      </w:r>
      <w:proofErr w:type="gramEnd"/>
      <w:r>
        <w:t xml:space="preserve"> and time zones are optional in time-of-day constants. Midnight is expressed as </w:t>
      </w:r>
      <w:r>
        <w:rPr>
          <w:b/>
          <w:bCs/>
        </w:rPr>
        <w:t>00:00:00.000</w:t>
      </w:r>
      <w:r>
        <w:t xml:space="preserve"> and all other time-of-day values are greater than this value.</w:t>
      </w:r>
    </w:p>
    <w:p w14:paraId="3B4D7448" w14:textId="77777777" w:rsidR="00345ACB" w:rsidRDefault="00345ACB" w:rsidP="001E5D51">
      <w:pPr>
        <w:pStyle w:val="Heading2"/>
      </w:pPr>
      <w:r>
        <w:br w:type="page"/>
      </w:r>
      <w:bookmarkStart w:id="435" w:name="_Toc526303958"/>
      <w:bookmarkStart w:id="436" w:name="_Toc141177824"/>
      <w:bookmarkStart w:id="437" w:name="_Toc314131733"/>
      <w:bookmarkStart w:id="438" w:name="_Toc382912017"/>
      <w:r>
        <w:lastRenderedPageBreak/>
        <w:t>Organization</w:t>
      </w:r>
      <w:bookmarkEnd w:id="435"/>
      <w:bookmarkEnd w:id="436"/>
      <w:bookmarkEnd w:id="437"/>
      <w:bookmarkEnd w:id="438"/>
    </w:p>
    <w:p w14:paraId="2572B6D7" w14:textId="77777777" w:rsidR="00345ACB" w:rsidRPr="00913441" w:rsidRDefault="00345ACB" w:rsidP="00183B59">
      <w:pPr>
        <w:pStyle w:val="NormalIndented"/>
        <w:keepNext/>
      </w:pPr>
      <w:r w:rsidRPr="00913441">
        <w:t>The tokens are organized into the following constructs:</w:t>
      </w:r>
    </w:p>
    <w:p w14:paraId="3CDD10ED" w14:textId="77777777" w:rsidR="00345ACB" w:rsidRDefault="00345ACB" w:rsidP="001E5D51">
      <w:pPr>
        <w:pStyle w:val="Heading3"/>
      </w:pPr>
      <w:bookmarkStart w:id="439" w:name="_Toc526303959"/>
      <w:bookmarkStart w:id="440" w:name="_Toc141177825"/>
      <w:bookmarkStart w:id="441" w:name="_Toc314131734"/>
      <w:bookmarkStart w:id="442" w:name="_Toc382912018"/>
      <w:r>
        <w:t>Statements</w:t>
      </w:r>
      <w:bookmarkEnd w:id="439"/>
      <w:bookmarkEnd w:id="440"/>
      <w:bookmarkEnd w:id="441"/>
      <w:bookmarkEnd w:id="442"/>
    </w:p>
    <w:p w14:paraId="07DF1E21" w14:textId="77777777" w:rsidR="00345ACB" w:rsidRPr="00913441" w:rsidRDefault="00345ACB">
      <w:pPr>
        <w:pStyle w:val="NormalIndented"/>
      </w:pPr>
      <w:r w:rsidRPr="00913441">
        <w:t>A structured slot is composed of a set of statements. Each statement specifies a logical constraint or an action to be performed. In general, statements are carried out sequentially in the order that they appear. These are examples of statements (each is preceded by a comment that tells what it does):</w:t>
      </w:r>
    </w:p>
    <w:p w14:paraId="15939D26" w14:textId="77777777" w:rsidR="00345ACB" w:rsidRDefault="00345ACB">
      <w:pPr>
        <w:pStyle w:val="Example"/>
      </w:pPr>
      <w:r>
        <w:t>/* this assigns 0 to variable "var1" */</w:t>
      </w:r>
    </w:p>
    <w:p w14:paraId="5B008761" w14:textId="77777777" w:rsidR="00345ACB" w:rsidRDefault="00345ACB">
      <w:pPr>
        <w:pStyle w:val="Example"/>
      </w:pPr>
      <w:r>
        <w:t>let var1 be 0;</w:t>
      </w:r>
    </w:p>
    <w:p w14:paraId="3E568681" w14:textId="77777777" w:rsidR="00345ACB" w:rsidRDefault="00345ACB">
      <w:pPr>
        <w:pStyle w:val="Example"/>
      </w:pPr>
      <w:r>
        <w:t>/* this causes the MLM named "hyperkalemia" to be executed */</w:t>
      </w:r>
    </w:p>
    <w:p w14:paraId="1872DCC8" w14:textId="77777777" w:rsidR="00345ACB" w:rsidRDefault="00345ACB">
      <w:pPr>
        <w:pStyle w:val="Example"/>
        <w:rPr>
          <w:lang w:eastAsia="ko-KR"/>
        </w:rPr>
      </w:pPr>
      <w:r>
        <w:t>hyperkalemia_present</w:t>
      </w:r>
      <w:r>
        <w:rPr>
          <w:lang w:eastAsia="ko-KR"/>
        </w:rPr>
        <w:t xml:space="preserve"> := </w:t>
      </w:r>
      <w:r>
        <w:t>call hyperkalemia</w:t>
      </w:r>
      <w:r>
        <w:rPr>
          <w:lang w:eastAsia="ko-KR"/>
        </w:rPr>
        <w:t>;</w:t>
      </w:r>
    </w:p>
    <w:p w14:paraId="098C96F0" w14:textId="77777777" w:rsidR="00345ACB" w:rsidRDefault="00345ACB">
      <w:pPr>
        <w:pStyle w:val="Example"/>
      </w:pPr>
      <w:r>
        <w:t>/* this concludes "true" if the potassium is greater than 5 */</w:t>
      </w:r>
    </w:p>
    <w:p w14:paraId="71872417" w14:textId="77777777" w:rsidR="00345ACB" w:rsidRDefault="00345ACB">
      <w:pPr>
        <w:pStyle w:val="Example"/>
      </w:pPr>
      <w:r>
        <w:t>if potassium &gt; 5.0 then</w:t>
      </w:r>
    </w:p>
    <w:p w14:paraId="68807B51" w14:textId="77777777" w:rsidR="00345ACB" w:rsidRDefault="00345ACB">
      <w:pPr>
        <w:pStyle w:val="Example"/>
      </w:pPr>
      <w:r>
        <w:rPr>
          <w:lang w:eastAsia="ko-KR"/>
        </w:rPr>
        <w:tab/>
      </w:r>
      <w:r>
        <w:t>conclude true;</w:t>
      </w:r>
    </w:p>
    <w:p w14:paraId="2407C119" w14:textId="77777777" w:rsidR="00345ACB" w:rsidRDefault="00345ACB">
      <w:pPr>
        <w:pStyle w:val="Example"/>
      </w:pPr>
      <w:r>
        <w:t>endif;</w:t>
      </w:r>
    </w:p>
    <w:p w14:paraId="58879A6C" w14:textId="77777777" w:rsidR="00345ACB" w:rsidRDefault="00345ACB" w:rsidP="006071B3">
      <w:pPr>
        <w:pStyle w:val="Heading3"/>
      </w:pPr>
      <w:bookmarkStart w:id="443" w:name="_Toc382912019"/>
      <w:r>
        <w:t>Statement Termination</w:t>
      </w:r>
      <w:bookmarkEnd w:id="443"/>
    </w:p>
    <w:p w14:paraId="653BFFDE" w14:textId="77777777" w:rsidR="00345ACB" w:rsidRPr="00913441" w:rsidRDefault="00345ACB">
      <w:pPr>
        <w:pStyle w:val="NormalIndented"/>
      </w:pPr>
      <w:r w:rsidRPr="00913441">
        <w:t>All statements except for the last statement in a slot must end with a semicolon (</w:t>
      </w:r>
      <w:r w:rsidRPr="00913441">
        <w:rPr>
          <w:b/>
          <w:bCs/>
        </w:rPr>
        <w:t>;</w:t>
      </w:r>
      <w:r w:rsidRPr="00913441">
        <w:t xml:space="preserve">). Thus, the semicolon acts as a statement separator. If the last statement of a slot has a terminating semicolon, there must be at least one white space between it and the double semicolon that terminates the slot </w:t>
      </w:r>
      <w:proofErr w:type="gramStart"/>
      <w:r w:rsidRPr="00913441">
        <w:t>(</w:t>
      </w:r>
      <w:r w:rsidRPr="00913441">
        <w:rPr>
          <w:b/>
          <w:bCs/>
        </w:rPr>
        <w:t>;;;</w:t>
      </w:r>
      <w:proofErr w:type="gramEnd"/>
      <w:r w:rsidRPr="00913441">
        <w:t xml:space="preserve"> is illegal but </w:t>
      </w:r>
      <w:r w:rsidRPr="00913441">
        <w:rPr>
          <w:b/>
          <w:bCs/>
        </w:rPr>
        <w:t>;/**/;;</w:t>
      </w:r>
      <w:r w:rsidRPr="00913441">
        <w:rPr>
          <w:rFonts w:ascii="Century Schoolbook" w:hAnsi="Century Schoolbook" w:cs="Century Schoolbook"/>
        </w:rPr>
        <w:t xml:space="preserve"> is legal</w:t>
      </w:r>
      <w:r w:rsidRPr="00913441">
        <w:t>). For example, the logic slot could contain:</w:t>
      </w:r>
    </w:p>
    <w:p w14:paraId="49D3D14C" w14:textId="77777777" w:rsidR="00345ACB" w:rsidRDefault="00345ACB">
      <w:pPr>
        <w:pStyle w:val="Example"/>
        <w:rPr>
          <w:lang w:eastAsia="ko-KR"/>
        </w:rPr>
      </w:pPr>
      <w:r>
        <w:t>logic:</w:t>
      </w:r>
    </w:p>
    <w:p w14:paraId="5E112ECB" w14:textId="77777777" w:rsidR="00345ACB" w:rsidRDefault="00345ACB">
      <w:pPr>
        <w:pStyle w:val="Example"/>
        <w:rPr>
          <w:lang w:eastAsia="ko-KR"/>
        </w:rPr>
      </w:pPr>
      <w:r>
        <w:rPr>
          <w:lang w:eastAsia="ko-KR"/>
        </w:rPr>
        <w:tab/>
      </w:r>
      <w:r>
        <w:t>last_potas := last potas_list;</w:t>
      </w:r>
    </w:p>
    <w:p w14:paraId="543D07F3" w14:textId="77777777" w:rsidR="00345ACB" w:rsidRDefault="00345ACB">
      <w:pPr>
        <w:pStyle w:val="Example"/>
        <w:rPr>
          <w:lang w:eastAsia="ko-KR"/>
        </w:rPr>
      </w:pPr>
      <w:r>
        <w:rPr>
          <w:lang w:eastAsia="ko-KR"/>
        </w:rPr>
        <w:tab/>
      </w:r>
      <w:r>
        <w:t>if last_potas &gt; 5.0 then</w:t>
      </w:r>
    </w:p>
    <w:p w14:paraId="4466C5D3" w14:textId="77777777" w:rsidR="00345ACB" w:rsidRDefault="00345ACB">
      <w:pPr>
        <w:pStyle w:val="Example"/>
        <w:rPr>
          <w:lang w:eastAsia="ko-KR"/>
        </w:rPr>
      </w:pPr>
      <w:r>
        <w:rPr>
          <w:lang w:eastAsia="ko-KR"/>
        </w:rPr>
        <w:tab/>
      </w:r>
      <w:r>
        <w:rPr>
          <w:lang w:eastAsia="ko-KR"/>
        </w:rPr>
        <w:tab/>
      </w:r>
      <w:r>
        <w:t>conclude true;</w:t>
      </w:r>
    </w:p>
    <w:p w14:paraId="35C0139C" w14:textId="77777777" w:rsidR="00345ACB" w:rsidRDefault="00345ACB">
      <w:pPr>
        <w:pStyle w:val="Example"/>
        <w:rPr>
          <w:lang w:eastAsia="ko-KR"/>
        </w:rPr>
      </w:pPr>
      <w:r>
        <w:rPr>
          <w:lang w:eastAsia="ko-KR"/>
        </w:rPr>
        <w:tab/>
      </w:r>
      <w:r>
        <w:t>endif;</w:t>
      </w:r>
    </w:p>
    <w:p w14:paraId="24BD06FD" w14:textId="77777777" w:rsidR="00345ACB" w:rsidRPr="00913441" w:rsidRDefault="00345ACB">
      <w:pPr>
        <w:pStyle w:val="NormalIndented"/>
      </w:pPr>
      <w:r w:rsidRPr="00913441">
        <w:t xml:space="preserve">The syntax of the statements depends upon the individual slot. For a detailed description of the allowable statement types in each structured slot, see Sections </w:t>
      </w:r>
      <w:r w:rsidR="008216EB">
        <w:fldChar w:fldCharType="begin"/>
      </w:r>
      <w:r w:rsidR="008216EB">
        <w:instrText xml:space="preserve"> REF _Ref448634094 \r \h  \* MERGEFORMAT </w:instrText>
      </w:r>
      <w:r w:rsidR="008216EB">
        <w:fldChar w:fldCharType="separate"/>
      </w:r>
      <w:r>
        <w:t>9.19</w:t>
      </w:r>
      <w:r w:rsidR="008216EB">
        <w:fldChar w:fldCharType="end"/>
      </w:r>
      <w:r w:rsidRPr="00913441">
        <w:t xml:space="preserve">, </w:t>
      </w:r>
      <w:r w:rsidR="008216EB">
        <w:fldChar w:fldCharType="begin"/>
      </w:r>
      <w:r w:rsidR="008216EB">
        <w:instrText xml:space="preserve"> REF _Ref448634117 \r \h  \* MERGEFORMAT </w:instrText>
      </w:r>
      <w:r w:rsidR="008216EB">
        <w:fldChar w:fldCharType="separate"/>
      </w:r>
      <w:r>
        <w:t>11</w:t>
      </w:r>
      <w:r w:rsidR="008216EB">
        <w:fldChar w:fldCharType="end"/>
      </w:r>
      <w:r w:rsidRPr="00913441">
        <w:t xml:space="preserve">, </w:t>
      </w:r>
      <w:r w:rsidRPr="00913441">
        <w:fldChar w:fldCharType="begin"/>
      </w:r>
      <w:r w:rsidRPr="00913441">
        <w:instrText xml:space="preserve"> REF _Ref448631994 \r \h </w:instrText>
      </w:r>
      <w:r w:rsidRPr="00913441">
        <w:fldChar w:fldCharType="separate"/>
      </w:r>
      <w:r>
        <w:t>12</w:t>
      </w:r>
      <w:r w:rsidRPr="00913441">
        <w:fldChar w:fldCharType="end"/>
      </w:r>
      <w:r w:rsidRPr="00913441">
        <w:t xml:space="preserve">, and </w:t>
      </w:r>
      <w:r w:rsidR="008216EB">
        <w:fldChar w:fldCharType="begin"/>
      </w:r>
      <w:r w:rsidR="008216EB">
        <w:instrText xml:space="preserve"> REF _Ref448634157 \r \h  \* MERGEFORMAT </w:instrText>
      </w:r>
      <w:r w:rsidR="008216EB">
        <w:fldChar w:fldCharType="separate"/>
      </w:r>
      <w:r>
        <w:t>13</w:t>
      </w:r>
      <w:r w:rsidR="008216EB">
        <w:fldChar w:fldCharType="end"/>
      </w:r>
      <w:r w:rsidRPr="00913441">
        <w:t>.</w:t>
      </w:r>
    </w:p>
    <w:p w14:paraId="02C1DE0C" w14:textId="77777777" w:rsidR="00345ACB" w:rsidRDefault="00345ACB" w:rsidP="001E5D51">
      <w:pPr>
        <w:pStyle w:val="Heading3"/>
      </w:pPr>
      <w:bookmarkStart w:id="444" w:name="_Ref448643907"/>
      <w:bookmarkStart w:id="445" w:name="_Toc526303960"/>
      <w:bookmarkStart w:id="446" w:name="_Toc141177826"/>
      <w:bookmarkStart w:id="447" w:name="_Toc314131735"/>
      <w:bookmarkStart w:id="448" w:name="_Toc382912020"/>
      <w:r>
        <w:t>Expressions</w:t>
      </w:r>
      <w:bookmarkEnd w:id="444"/>
      <w:bookmarkEnd w:id="445"/>
      <w:bookmarkEnd w:id="446"/>
      <w:bookmarkEnd w:id="447"/>
      <w:bookmarkEnd w:id="448"/>
    </w:p>
    <w:p w14:paraId="6270266F" w14:textId="77777777" w:rsidR="00345ACB" w:rsidRPr="00913441" w:rsidRDefault="00345ACB">
      <w:pPr>
        <w:pStyle w:val="NormalIndented"/>
      </w:pPr>
      <w:r w:rsidRPr="00913441">
        <w:t xml:space="preserve">Statements are composed of reserved words, special symbols, and expressions. An expression represents a data value, which may belong to any one of the types defined in Section </w:t>
      </w:r>
      <w:r w:rsidR="008216EB">
        <w:fldChar w:fldCharType="begin"/>
      </w:r>
      <w:r w:rsidR="008216EB">
        <w:instrText xml:space="preserve"> REF _Ref448634188 \r \h  \* MERGEFORMAT </w:instrText>
      </w:r>
      <w:r w:rsidR="008216EB">
        <w:fldChar w:fldCharType="separate"/>
      </w:r>
      <w:r>
        <w:t>8</w:t>
      </w:r>
      <w:r w:rsidR="008216EB">
        <w:fldChar w:fldCharType="end"/>
      </w:r>
      <w:r w:rsidRPr="00913441">
        <w:t>. Expressions may contain any of the following:</w:t>
      </w:r>
    </w:p>
    <w:p w14:paraId="037F5363" w14:textId="77777777" w:rsidR="00345ACB" w:rsidRDefault="00345ACB" w:rsidP="006071B3">
      <w:pPr>
        <w:pStyle w:val="Heading3"/>
      </w:pPr>
      <w:bookmarkStart w:id="449" w:name="_Toc382912021"/>
      <w:r>
        <w:t>Constant</w:t>
      </w:r>
      <w:bookmarkEnd w:id="449"/>
    </w:p>
    <w:p w14:paraId="46AEA607" w14:textId="77777777" w:rsidR="00345ACB" w:rsidRPr="00913441" w:rsidRDefault="00345ACB">
      <w:pPr>
        <w:pStyle w:val="NormalIndented"/>
      </w:pPr>
      <w:r w:rsidRPr="00913441">
        <w:t xml:space="preserve">The data value may be represented explicitly using a constant like the number </w:t>
      </w:r>
      <w:r w:rsidRPr="00913441">
        <w:rPr>
          <w:b/>
          <w:bCs/>
        </w:rPr>
        <w:t>3</w:t>
      </w:r>
      <w:r w:rsidRPr="00913441">
        <w:t xml:space="preserve">, the time </w:t>
      </w:r>
      <w:proofErr w:type="spellStart"/>
      <w:r w:rsidRPr="00913441">
        <w:rPr>
          <w:b/>
          <w:bCs/>
        </w:rPr>
        <w:t>1991-03-23T00:00:00</w:t>
      </w:r>
      <w:proofErr w:type="spellEnd"/>
      <w:r w:rsidRPr="00913441">
        <w:t>, etc. These are valid expressions:</w:t>
      </w:r>
    </w:p>
    <w:p w14:paraId="352422B3" w14:textId="77777777" w:rsidR="00345ACB" w:rsidRDefault="00345ACB">
      <w:pPr>
        <w:pStyle w:val="Example"/>
      </w:pPr>
      <w:r>
        <w:t>null</w:t>
      </w:r>
    </w:p>
    <w:p w14:paraId="465403CB" w14:textId="77777777" w:rsidR="00345ACB" w:rsidRDefault="00345ACB">
      <w:pPr>
        <w:pStyle w:val="Example"/>
      </w:pPr>
      <w:r>
        <w:t>true</w:t>
      </w:r>
    </w:p>
    <w:p w14:paraId="202269A0" w14:textId="77777777" w:rsidR="00345ACB" w:rsidRDefault="00345ACB">
      <w:pPr>
        <w:pStyle w:val="Example"/>
      </w:pPr>
      <w:r>
        <w:t>345.4</w:t>
      </w:r>
    </w:p>
    <w:p w14:paraId="633AE1A9" w14:textId="77777777" w:rsidR="00345ACB" w:rsidRDefault="00345ACB">
      <w:pPr>
        <w:pStyle w:val="Example"/>
      </w:pPr>
      <w:r>
        <w:t>"this is a string"</w:t>
      </w:r>
    </w:p>
    <w:p w14:paraId="64EFF59F" w14:textId="77777777" w:rsidR="00345ACB" w:rsidRDefault="00345ACB">
      <w:pPr>
        <w:pStyle w:val="Example"/>
      </w:pPr>
      <w:r>
        <w:t>1991-05-01T23:12:23</w:t>
      </w:r>
    </w:p>
    <w:p w14:paraId="64AEBDCF" w14:textId="77777777" w:rsidR="00345ACB" w:rsidRDefault="00345ACB" w:rsidP="006071B3">
      <w:pPr>
        <w:pStyle w:val="Heading3"/>
      </w:pPr>
      <w:bookmarkStart w:id="450" w:name="_Toc382912022"/>
      <w:r>
        <w:t>Variable</w:t>
      </w:r>
      <w:bookmarkEnd w:id="450"/>
    </w:p>
    <w:p w14:paraId="1EB4A15E" w14:textId="77777777" w:rsidR="00345ACB" w:rsidRPr="00913441" w:rsidRDefault="00345ACB">
      <w:pPr>
        <w:pStyle w:val="NormalIndented"/>
      </w:pPr>
      <w:r w:rsidRPr="00913441">
        <w:t xml:space="preserve">An identifier (see Section </w:t>
      </w:r>
      <w:r w:rsidR="008216EB">
        <w:fldChar w:fldCharType="begin"/>
      </w:r>
      <w:r w:rsidR="008216EB">
        <w:instrText xml:space="preserve"> REF _Ref448634459 \r \h  \* MERGEFORMAT </w:instrText>
      </w:r>
      <w:r w:rsidR="008216EB">
        <w:fldChar w:fldCharType="separate"/>
      </w:r>
      <w:r>
        <w:t>7.1.4</w:t>
      </w:r>
      <w:r w:rsidR="008216EB">
        <w:fldChar w:fldCharType="end"/>
      </w:r>
      <w:r w:rsidRPr="00913441">
        <w:t xml:space="preserve">) within an expression signifies a variable (see Section </w:t>
      </w:r>
      <w:r w:rsidR="008216EB">
        <w:fldChar w:fldCharType="begin"/>
      </w:r>
      <w:r w:rsidR="008216EB">
        <w:instrText xml:space="preserve"> REF _Ref448634497 \r \h  \* MERGEFORMAT </w:instrText>
      </w:r>
      <w:r w:rsidR="008216EB">
        <w:fldChar w:fldCharType="separate"/>
      </w:r>
      <w:r>
        <w:t>7.2.7</w:t>
      </w:r>
      <w:r w:rsidR="008216EB">
        <w:fldChar w:fldCharType="end"/>
      </w:r>
      <w:r w:rsidRPr="00913441">
        <w:t>). These are valid variables:</w:t>
      </w:r>
    </w:p>
    <w:p w14:paraId="129F4D98" w14:textId="77777777" w:rsidR="00345ACB" w:rsidRDefault="00345ACB">
      <w:pPr>
        <w:pStyle w:val="Example"/>
      </w:pPr>
      <w:r>
        <w:t>var1</w:t>
      </w:r>
    </w:p>
    <w:p w14:paraId="04708DC6" w14:textId="77777777" w:rsidR="00345ACB" w:rsidRDefault="00345ACB">
      <w:pPr>
        <w:pStyle w:val="Example"/>
      </w:pPr>
      <w:r>
        <w:t>this_is_a_variable</w:t>
      </w:r>
    </w:p>
    <w:p w14:paraId="6CFB9854" w14:textId="77777777" w:rsidR="00345ACB" w:rsidRDefault="00345ACB">
      <w:pPr>
        <w:pStyle w:val="Example"/>
      </w:pPr>
      <w:r>
        <w:t>a</w:t>
      </w:r>
    </w:p>
    <w:p w14:paraId="0B0FBF96" w14:textId="77777777" w:rsidR="00345ACB" w:rsidRDefault="00345ACB" w:rsidP="006071B3">
      <w:pPr>
        <w:pStyle w:val="Heading3"/>
      </w:pPr>
      <w:bookmarkStart w:id="451" w:name="_Toc382912023"/>
      <w:r>
        <w:lastRenderedPageBreak/>
        <w:t>Operator and Arguments</w:t>
      </w:r>
      <w:bookmarkEnd w:id="451"/>
    </w:p>
    <w:p w14:paraId="763594B6" w14:textId="77777777" w:rsidR="00345ACB" w:rsidRPr="00913441" w:rsidRDefault="00345ACB">
      <w:pPr>
        <w:pStyle w:val="NormalIndented"/>
      </w:pPr>
      <w:r w:rsidRPr="00913441">
        <w:t xml:space="preserve">An expression may contain an operator and one or more sub-expressions known as arguments. For example, in </w:t>
      </w:r>
      <w:r w:rsidRPr="00913441">
        <w:rPr>
          <w:b/>
          <w:bCs/>
        </w:rPr>
        <w:t>3+4</w:t>
      </w:r>
      <w:r w:rsidRPr="00913441">
        <w:t xml:space="preserve">, </w:t>
      </w:r>
      <w:r w:rsidRPr="00913441">
        <w:rPr>
          <w:b/>
          <w:bCs/>
        </w:rPr>
        <w:t>+</w:t>
      </w:r>
      <w:r w:rsidRPr="00913441">
        <w:t xml:space="preserve"> is an operator and </w:t>
      </w:r>
      <w:r w:rsidRPr="00913441">
        <w:rPr>
          <w:b/>
          <w:bCs/>
        </w:rPr>
        <w:t>3</w:t>
      </w:r>
      <w:r w:rsidRPr="00913441">
        <w:t xml:space="preserve"> and </w:t>
      </w:r>
      <w:r w:rsidRPr="00913441">
        <w:rPr>
          <w:b/>
          <w:bCs/>
        </w:rPr>
        <w:t>4</w:t>
      </w:r>
      <w:r w:rsidRPr="00913441">
        <w:t xml:space="preserve"> are arguments. The result of such an expression is a new data value, which is </w:t>
      </w:r>
      <w:r w:rsidRPr="00913441">
        <w:rPr>
          <w:b/>
          <w:bCs/>
        </w:rPr>
        <w:t>7</w:t>
      </w:r>
      <w:r w:rsidRPr="00913441">
        <w:t xml:space="preserve"> in this example. Expressions may be nested so that an expression may be an argument in another expression. These are valid expressions:</w:t>
      </w:r>
    </w:p>
    <w:p w14:paraId="0097054E" w14:textId="77777777" w:rsidR="00345ACB" w:rsidRDefault="00345ACB">
      <w:pPr>
        <w:pStyle w:val="Example"/>
      </w:pPr>
      <w:r>
        <w:t>4 * cosine 5</w:t>
      </w:r>
    </w:p>
    <w:p w14:paraId="3CB32620" w14:textId="77777777" w:rsidR="00345ACB" w:rsidRDefault="00345ACB">
      <w:pPr>
        <w:pStyle w:val="Example"/>
      </w:pPr>
      <w:r>
        <w:t>var1 = 7 and var2 = 15</w:t>
      </w:r>
    </w:p>
    <w:p w14:paraId="3FCA7A95" w14:textId="77777777" w:rsidR="00345ACB" w:rsidRDefault="00345ACB">
      <w:pPr>
        <w:pStyle w:val="Example"/>
      </w:pPr>
      <w:r>
        <w:t>(4+3) * 7</w:t>
      </w:r>
    </w:p>
    <w:p w14:paraId="55CD8D14" w14:textId="77777777" w:rsidR="00345ACB" w:rsidRPr="00913441" w:rsidRDefault="00345ACB">
      <w:pPr>
        <w:pStyle w:val="NormalIndented"/>
      </w:pPr>
      <w:r w:rsidRPr="00913441">
        <w:t xml:space="preserve">For details on operators, precedence, associativity, and parentheses, see Section </w:t>
      </w:r>
      <w:r w:rsidR="008216EB">
        <w:fldChar w:fldCharType="begin"/>
      </w:r>
      <w:r w:rsidR="008216EB">
        <w:instrText xml:space="preserve"> REF _Ref448634540 \r \h  \* MERGEFORMAT </w:instrText>
      </w:r>
      <w:r w:rsidR="008216EB">
        <w:fldChar w:fldCharType="separate"/>
      </w:r>
      <w:r>
        <w:t>9.1</w:t>
      </w:r>
      <w:r w:rsidR="008216EB">
        <w:fldChar w:fldCharType="end"/>
      </w:r>
      <w:r w:rsidRPr="00913441">
        <w:t>.</w:t>
      </w:r>
    </w:p>
    <w:p w14:paraId="49AA2822" w14:textId="77777777" w:rsidR="00345ACB" w:rsidRDefault="00345ACB" w:rsidP="001E5D51">
      <w:pPr>
        <w:pStyle w:val="Heading3"/>
      </w:pPr>
      <w:bookmarkStart w:id="452" w:name="_Ref448634497"/>
      <w:bookmarkStart w:id="453" w:name="_Toc526303961"/>
      <w:bookmarkStart w:id="454" w:name="_Toc141177827"/>
      <w:bookmarkStart w:id="455" w:name="_Toc314131736"/>
      <w:bookmarkStart w:id="456" w:name="_Toc382912024"/>
      <w:r>
        <w:t>Variables</w:t>
      </w:r>
      <w:bookmarkEnd w:id="452"/>
      <w:bookmarkEnd w:id="453"/>
      <w:bookmarkEnd w:id="454"/>
      <w:bookmarkEnd w:id="455"/>
      <w:bookmarkEnd w:id="456"/>
    </w:p>
    <w:p w14:paraId="1FD28176" w14:textId="77777777" w:rsidR="00345ACB" w:rsidRPr="00913441" w:rsidRDefault="00345ACB">
      <w:pPr>
        <w:pStyle w:val="NormalIndented"/>
      </w:pPr>
      <w:r w:rsidRPr="00913441">
        <w:t xml:space="preserve">A variable is a temporary holding area for a data value. Variables are not declared </w:t>
      </w:r>
      <w:proofErr w:type="gramStart"/>
      <w:r w:rsidRPr="00913441">
        <w:t>explicitly, but</w:t>
      </w:r>
      <w:proofErr w:type="gramEnd"/>
      <w:r w:rsidRPr="00913441">
        <w:t xml:space="preserve"> are declared implicitly when they are first used. A variable is assigned a data value using an assignment statement (see Section </w:t>
      </w:r>
      <w:r w:rsidR="008216EB">
        <w:fldChar w:fldCharType="begin"/>
      </w:r>
      <w:r w:rsidR="008216EB">
        <w:instrText xml:space="preserve"> REF _Ref448634569 \r \h  \* MERGEFORMAT </w:instrText>
      </w:r>
      <w:r w:rsidR="008216EB">
        <w:fldChar w:fldCharType="separate"/>
      </w:r>
      <w:r>
        <w:t>10.2.1</w:t>
      </w:r>
      <w:r w:rsidR="008216EB">
        <w:fldChar w:fldCharType="end"/>
      </w:r>
      <w:r w:rsidRPr="00913441">
        <w:t xml:space="preserve">). When it is later used in an expression, it represents the value that was assigned to it. For example, </w:t>
      </w:r>
      <w:proofErr w:type="spellStart"/>
      <w:r w:rsidRPr="00913441">
        <w:rPr>
          <w:b/>
          <w:bCs/>
        </w:rPr>
        <w:t>var1</w:t>
      </w:r>
      <w:proofErr w:type="spellEnd"/>
      <w:r w:rsidRPr="00913441">
        <w:t xml:space="preserve"> is a valid variable name. If the variable is used before it is assigned a value, then its value is </w:t>
      </w:r>
      <w:r w:rsidRPr="00913441">
        <w:rPr>
          <w:b/>
          <w:bCs/>
        </w:rPr>
        <w:t>null</w:t>
      </w:r>
      <w:r w:rsidRPr="00913441">
        <w:t>.</w:t>
      </w:r>
    </w:p>
    <w:p w14:paraId="69BD4EED" w14:textId="77777777" w:rsidR="00345ACB" w:rsidRDefault="00345ACB" w:rsidP="00A835E5">
      <w:pPr>
        <w:pStyle w:val="Heading4"/>
      </w:pPr>
      <w:r>
        <w:t>Scope</w:t>
      </w:r>
    </w:p>
    <w:p w14:paraId="1E89C9BE" w14:textId="77777777" w:rsidR="00345ACB" w:rsidRPr="00913441" w:rsidRDefault="00345ACB">
      <w:pPr>
        <w:pStyle w:val="NormalIndented"/>
      </w:pPr>
      <w:r w:rsidRPr="00913441">
        <w:t xml:space="preserve">The scope of a variable is the entire </w:t>
      </w:r>
      <w:proofErr w:type="spellStart"/>
      <w:r w:rsidRPr="00913441">
        <w:t>MLM</w:t>
      </w:r>
      <w:proofErr w:type="spellEnd"/>
      <w:r w:rsidRPr="00913441">
        <w:t xml:space="preserve">, not an individual slot. </w:t>
      </w:r>
      <w:proofErr w:type="spellStart"/>
      <w:r w:rsidRPr="00913441">
        <w:t>MLMs</w:t>
      </w:r>
      <w:proofErr w:type="spellEnd"/>
      <w:r w:rsidRPr="00913441">
        <w:t xml:space="preserve"> cannot read variables from other </w:t>
      </w:r>
      <w:proofErr w:type="spellStart"/>
      <w:r w:rsidRPr="00913441">
        <w:t>MLMs</w:t>
      </w:r>
      <w:proofErr w:type="spellEnd"/>
      <w:r w:rsidRPr="00913441">
        <w:t xml:space="preserve"> directly; thus, variables used in an </w:t>
      </w:r>
      <w:proofErr w:type="spellStart"/>
      <w:r w:rsidRPr="00913441">
        <w:t>MLM</w:t>
      </w:r>
      <w:proofErr w:type="spellEnd"/>
      <w:r w:rsidRPr="00913441">
        <w:t xml:space="preserve"> are not available to </w:t>
      </w:r>
      <w:proofErr w:type="spellStart"/>
      <w:r w:rsidRPr="00913441">
        <w:t>MLMs</w:t>
      </w:r>
      <w:proofErr w:type="spellEnd"/>
      <w:r w:rsidRPr="00913441">
        <w:t xml:space="preserve"> that are called (see Section </w:t>
      </w:r>
      <w:r w:rsidR="008216EB">
        <w:fldChar w:fldCharType="begin"/>
      </w:r>
      <w:r w:rsidR="008216EB">
        <w:instrText xml:space="preserve"> REF _Ref448634602 \r \h  \* MERGEFORMAT </w:instrText>
      </w:r>
      <w:r w:rsidR="008216EB">
        <w:fldChar w:fldCharType="separate"/>
      </w:r>
      <w:r>
        <w:t>10.2.5</w:t>
      </w:r>
      <w:r w:rsidR="008216EB">
        <w:fldChar w:fldCharType="end"/>
      </w:r>
      <w:r w:rsidRPr="00913441">
        <w:t xml:space="preserve">). Non-Arden variables may be referenced and set within mapping statements, as restricted by the special rules for the individual mapping statements (for example, Section </w:t>
      </w:r>
      <w:r w:rsidRPr="00913441">
        <w:fldChar w:fldCharType="begin"/>
      </w:r>
      <w:r w:rsidRPr="00913441">
        <w:instrText xml:space="preserve"> REF _Ref448644191 \r \h </w:instrText>
      </w:r>
      <w:r w:rsidRPr="00913441">
        <w:fldChar w:fldCharType="separate"/>
      </w:r>
      <w:r>
        <w:t>11.2.4</w:t>
      </w:r>
      <w:r w:rsidRPr="00913441">
        <w:fldChar w:fldCharType="end"/>
      </w:r>
      <w:r w:rsidRPr="00913441">
        <w:t>); in mapping statements, Arden variables may be referenced but not set. It is institution-defined how conflicts between Arden and non-Arden variable names are resolved.</w:t>
      </w:r>
    </w:p>
    <w:p w14:paraId="270D4A3A" w14:textId="77777777" w:rsidR="00345ACB" w:rsidRDefault="00345ACB" w:rsidP="00A835E5">
      <w:pPr>
        <w:pStyle w:val="Heading4"/>
      </w:pPr>
      <w:r>
        <w:t>Special Variables</w:t>
      </w:r>
    </w:p>
    <w:p w14:paraId="43E5627F" w14:textId="77777777" w:rsidR="00345ACB" w:rsidRPr="00913441" w:rsidRDefault="00345ACB">
      <w:pPr>
        <w:pStyle w:val="NormalIndented"/>
      </w:pPr>
      <w:r w:rsidRPr="00913441">
        <w:t xml:space="preserve">Some variables, such as event variables, </w:t>
      </w:r>
      <w:proofErr w:type="spellStart"/>
      <w:r w:rsidRPr="00913441">
        <w:t>MLM</w:t>
      </w:r>
      <w:proofErr w:type="spellEnd"/>
      <w:r w:rsidRPr="00913441">
        <w:t xml:space="preserve"> variables, message variables, and destination variables, are special. They can only be used </w:t>
      </w:r>
      <w:proofErr w:type="gramStart"/>
      <w:r w:rsidRPr="00913441">
        <w:t>in particular constructs</w:t>
      </w:r>
      <w:proofErr w:type="gramEnd"/>
      <w:r w:rsidRPr="00913441">
        <w:t xml:space="preserve">, and not in general expressions. These variables use special assignment statements in the data slot as defined in Section </w:t>
      </w:r>
      <w:r w:rsidR="008216EB">
        <w:fldChar w:fldCharType="begin"/>
      </w:r>
      <w:r w:rsidR="008216EB">
        <w:instrText xml:space="preserve"> REF _Ref448634665 \r \h  \* MERGEFORMAT </w:instrText>
      </w:r>
      <w:r w:rsidR="008216EB">
        <w:fldChar w:fldCharType="separate"/>
      </w:r>
      <w:r>
        <w:t>11</w:t>
      </w:r>
      <w:r w:rsidR="008216EB">
        <w:fldChar w:fldCharType="end"/>
      </w:r>
      <w:r w:rsidRPr="00913441">
        <w:t xml:space="preserve"> (these special assignment statements are equivalent to declarations for the special variables). Special variables can be converted to strings and passed as arguments. The only valid operators on special variables are </w:t>
      </w:r>
      <w:r w:rsidRPr="00913441">
        <w:rPr>
          <w:b/>
          <w:bCs/>
        </w:rPr>
        <w:t>is [not] equal</w:t>
      </w:r>
      <w:r w:rsidRPr="00913441">
        <w:t xml:space="preserve"> (Section </w:t>
      </w:r>
      <w:r w:rsidR="008216EB">
        <w:fldChar w:fldCharType="begin"/>
      </w:r>
      <w:r w:rsidR="008216EB">
        <w:instrText xml:space="preserve"> REF _Ref448634719 \r \h  \* MERGEFORMAT </w:instrText>
      </w:r>
      <w:r w:rsidR="008216EB">
        <w:fldChar w:fldCharType="separate"/>
      </w:r>
      <w:r>
        <w:t>9.6.1</w:t>
      </w:r>
      <w:r w:rsidR="008216EB">
        <w:fldChar w:fldCharType="end"/>
      </w:r>
      <w:r w:rsidRPr="00913441">
        <w:t xml:space="preserve">), </w:t>
      </w:r>
      <w:r w:rsidRPr="00913441">
        <w:rPr>
          <w:b/>
          <w:bCs/>
        </w:rPr>
        <w:t xml:space="preserve">= </w:t>
      </w:r>
      <w:r w:rsidRPr="00913441">
        <w:t xml:space="preserve">(Section </w:t>
      </w:r>
      <w:r w:rsidR="008216EB">
        <w:fldChar w:fldCharType="begin"/>
      </w:r>
      <w:r w:rsidR="008216EB">
        <w:instrText xml:space="preserve"> REF _Ref448634764 \r \h  \* MERGEFORMAT </w:instrText>
      </w:r>
      <w:r w:rsidR="008216EB">
        <w:fldChar w:fldCharType="separate"/>
      </w:r>
      <w:r>
        <w:t>9.5.1</w:t>
      </w:r>
      <w:r w:rsidR="008216EB">
        <w:fldChar w:fldCharType="end"/>
      </w:r>
      <w:r w:rsidRPr="00913441">
        <w:t xml:space="preserve">), and </w:t>
      </w:r>
      <w:r w:rsidRPr="00913441">
        <w:rPr>
          <w:b/>
          <w:bCs/>
        </w:rPr>
        <w:t>&lt;&gt;</w:t>
      </w:r>
      <w:r w:rsidRPr="00913441">
        <w:t xml:space="preserve"> (Section </w:t>
      </w:r>
      <w:r w:rsidR="008216EB">
        <w:fldChar w:fldCharType="begin"/>
      </w:r>
      <w:r w:rsidR="008216EB">
        <w:instrText xml:space="preserve"> REF _Ref448634786 \r \h  \* MERGEFORMAT </w:instrText>
      </w:r>
      <w:r w:rsidR="008216EB">
        <w:fldChar w:fldCharType="separate"/>
      </w:r>
      <w:r>
        <w:t>9.5.2</w:t>
      </w:r>
      <w:r w:rsidR="008216EB">
        <w:fldChar w:fldCharType="end"/>
      </w:r>
      <w:r w:rsidRPr="00913441">
        <w:t>).</w:t>
      </w:r>
    </w:p>
    <w:p w14:paraId="52006A4B" w14:textId="77777777" w:rsidR="00345ACB" w:rsidRDefault="00345ACB" w:rsidP="001C7215">
      <w:pPr>
        <w:pStyle w:val="Heading1"/>
        <w:pageBreakBefore/>
      </w:pPr>
      <w:bookmarkStart w:id="457" w:name="_Ref448634188"/>
      <w:bookmarkStart w:id="458" w:name="_Toc526303962"/>
      <w:bookmarkStart w:id="459" w:name="_Toc141177828"/>
      <w:bookmarkStart w:id="460" w:name="_Toc314131737"/>
      <w:bookmarkStart w:id="461" w:name="_Toc382912025"/>
      <w:r>
        <w:lastRenderedPageBreak/>
        <w:t>Data Types</w:t>
      </w:r>
      <w:bookmarkEnd w:id="457"/>
      <w:bookmarkEnd w:id="458"/>
      <w:bookmarkEnd w:id="459"/>
      <w:bookmarkEnd w:id="460"/>
      <w:bookmarkEnd w:id="461"/>
    </w:p>
    <w:p w14:paraId="74FA9603" w14:textId="77777777" w:rsidR="00345ACB" w:rsidRDefault="00345ACB">
      <w:r>
        <w:t xml:space="preserve">The basic function of an </w:t>
      </w:r>
      <w:proofErr w:type="spellStart"/>
      <w:r>
        <w:t>MLM</w:t>
      </w:r>
      <w:proofErr w:type="spellEnd"/>
      <w:r>
        <w:t xml:space="preserve"> is to retrieve patient data, manipulate the data, come to some decision, and possibly perform an action. Data may come from various sources, such as a direct query to the patient database, a constant in the </w:t>
      </w:r>
      <w:proofErr w:type="spellStart"/>
      <w:r>
        <w:t>MLM</w:t>
      </w:r>
      <w:proofErr w:type="spellEnd"/>
      <w:r>
        <w:t xml:space="preserve">, or the result of an operation on other data. </w:t>
      </w:r>
    </w:p>
    <w:p w14:paraId="4C59D7F7" w14:textId="77777777" w:rsidR="00345ACB" w:rsidRDefault="00345ACB">
      <w:r>
        <w:t xml:space="preserve">Data items may be kept in an ordered collection, called a list (ordered by position in the list, not by primary time). Lists are described further in Section </w:t>
      </w:r>
      <w:r w:rsidR="008216EB">
        <w:fldChar w:fldCharType="begin"/>
      </w:r>
      <w:r w:rsidR="008216EB">
        <w:instrText xml:space="preserve"> REF _Ref448634826 \r \h  \* MERGEFORMAT </w:instrText>
      </w:r>
      <w:r w:rsidR="008216EB">
        <w:fldChar w:fldCharType="separate"/>
      </w:r>
      <w:r>
        <w:t>8.8</w:t>
      </w:r>
      <w:r w:rsidR="008216EB">
        <w:fldChar w:fldCharType="end"/>
      </w:r>
      <w:r>
        <w:t>.</w:t>
      </w:r>
    </w:p>
    <w:p w14:paraId="2DBF07B5" w14:textId="77777777" w:rsidR="00345ACB" w:rsidRDefault="00345ACB">
      <w:r>
        <w:t>The data are classified into several data types.</w:t>
      </w:r>
    </w:p>
    <w:p w14:paraId="14977097" w14:textId="77777777" w:rsidR="00345ACB" w:rsidRDefault="00345ACB" w:rsidP="001E5D51">
      <w:pPr>
        <w:pStyle w:val="Heading2"/>
      </w:pPr>
      <w:bookmarkStart w:id="462" w:name="_Toc526303963"/>
      <w:bookmarkStart w:id="463" w:name="_Toc141177829"/>
      <w:bookmarkStart w:id="464" w:name="_Toc314131738"/>
      <w:bookmarkStart w:id="465" w:name="_Toc382912026"/>
      <w:r>
        <w:t>Null</w:t>
      </w:r>
      <w:bookmarkEnd w:id="462"/>
      <w:bookmarkEnd w:id="463"/>
      <w:bookmarkEnd w:id="464"/>
      <w:bookmarkEnd w:id="465"/>
    </w:p>
    <w:p w14:paraId="10C70F6C" w14:textId="77777777" w:rsidR="00345ACB" w:rsidRPr="00913441" w:rsidRDefault="00345ACB">
      <w:pPr>
        <w:pStyle w:val="NormalIndented"/>
      </w:pPr>
      <w:r w:rsidRPr="00913441">
        <w:t xml:space="preserve">Null is a special data type that signifies uncertainty. Such uncertainty may be the result of a lack of information in the patient database or an explicit </w:t>
      </w:r>
      <w:r w:rsidRPr="00913441">
        <w:rPr>
          <w:b/>
          <w:bCs/>
        </w:rPr>
        <w:t>null</w:t>
      </w:r>
      <w:r w:rsidRPr="00913441">
        <w:t xml:space="preserve"> value in the database. Null results from an error in execution, such as a type mismatch or division by zero. Null may be specified explicitly within a slot using the word </w:t>
      </w:r>
      <w:r w:rsidRPr="00913441">
        <w:rPr>
          <w:b/>
          <w:bCs/>
        </w:rPr>
        <w:t>null</w:t>
      </w:r>
      <w:r w:rsidRPr="00913441">
        <w:t xml:space="preserve"> (that is, the null constant). </w:t>
      </w:r>
      <w:r w:rsidRPr="00DB23BE">
        <w:t>Entities of data type null may also have a primary time.</w:t>
      </w:r>
      <w:r>
        <w:t xml:space="preserve"> </w:t>
      </w:r>
      <w:r w:rsidRPr="00913441">
        <w:t>The following expressions result in null (each is preceded by a comment):</w:t>
      </w:r>
    </w:p>
    <w:p w14:paraId="3FA76F69" w14:textId="77777777" w:rsidR="00345ACB" w:rsidRDefault="00345ACB">
      <w:pPr>
        <w:pStyle w:val="Example"/>
      </w:pPr>
      <w:r>
        <w:t>/* explicit null */</w:t>
      </w:r>
    </w:p>
    <w:p w14:paraId="1569EC6F" w14:textId="77777777" w:rsidR="00345ACB" w:rsidRDefault="00345ACB">
      <w:pPr>
        <w:pStyle w:val="Example"/>
        <w:ind w:hanging="72"/>
      </w:pPr>
      <w:r>
        <w:t>null</w:t>
      </w:r>
    </w:p>
    <w:p w14:paraId="1BA01746" w14:textId="77777777" w:rsidR="00345ACB" w:rsidRDefault="00345ACB">
      <w:pPr>
        <w:pStyle w:val="Example"/>
      </w:pPr>
      <w:r>
        <w:t>/* division by zero */</w:t>
      </w:r>
    </w:p>
    <w:p w14:paraId="67A98DB4" w14:textId="77777777" w:rsidR="00345ACB" w:rsidRDefault="00345ACB">
      <w:pPr>
        <w:pStyle w:val="Example"/>
        <w:ind w:hanging="72"/>
      </w:pPr>
      <w:r>
        <w:t>3/0</w:t>
      </w:r>
    </w:p>
    <w:p w14:paraId="6EAE11D9" w14:textId="77777777" w:rsidR="00345ACB" w:rsidRDefault="00345ACB">
      <w:pPr>
        <w:pStyle w:val="Example"/>
      </w:pPr>
      <w:r>
        <w:t>/* addition of Boolean  */</w:t>
      </w:r>
    </w:p>
    <w:p w14:paraId="26EF9B68" w14:textId="77777777" w:rsidR="00345ACB" w:rsidRDefault="00345ACB">
      <w:pPr>
        <w:pStyle w:val="Example"/>
        <w:ind w:hanging="72"/>
      </w:pPr>
      <w:r>
        <w:t>true + 3</w:t>
      </w:r>
    </w:p>
    <w:p w14:paraId="5129BC12" w14:textId="77777777" w:rsidR="00345ACB" w:rsidRDefault="00345ACB" w:rsidP="001E5D51">
      <w:pPr>
        <w:pStyle w:val="Heading2"/>
      </w:pPr>
      <w:bookmarkStart w:id="466" w:name="_Toc526303964"/>
      <w:bookmarkStart w:id="467" w:name="_Toc141177830"/>
      <w:bookmarkStart w:id="468" w:name="_Toc314131739"/>
      <w:bookmarkStart w:id="469" w:name="_Toc382912027"/>
      <w:r>
        <w:t>Boolean</w:t>
      </w:r>
      <w:bookmarkEnd w:id="466"/>
      <w:bookmarkEnd w:id="467"/>
      <w:bookmarkEnd w:id="468"/>
      <w:bookmarkEnd w:id="469"/>
    </w:p>
    <w:p w14:paraId="4920EFD5" w14:textId="77777777" w:rsidR="00345ACB" w:rsidRPr="00913441" w:rsidRDefault="00345ACB">
      <w:pPr>
        <w:pStyle w:val="NormalIndented"/>
      </w:pPr>
      <w:r w:rsidRPr="00913441">
        <w:t xml:space="preserve">The Boolean data type includes the two truth values: true and false. The word </w:t>
      </w:r>
      <w:r w:rsidRPr="00913441">
        <w:rPr>
          <w:b/>
          <w:bCs/>
        </w:rPr>
        <w:t>true</w:t>
      </w:r>
      <w:r w:rsidRPr="00913441">
        <w:t xml:space="preserve"> signifies Boolean true and the word </w:t>
      </w:r>
      <w:r w:rsidRPr="00913441">
        <w:rPr>
          <w:b/>
          <w:bCs/>
        </w:rPr>
        <w:t>false</w:t>
      </w:r>
      <w:r w:rsidRPr="00913441">
        <w:t xml:space="preserve"> signifies Boolean false.</w:t>
      </w:r>
    </w:p>
    <w:p w14:paraId="0F9D8A6F" w14:textId="77777777" w:rsidR="00345ACB" w:rsidRPr="00913441" w:rsidRDefault="00345ACB">
      <w:pPr>
        <w:pStyle w:val="NormalIndented"/>
      </w:pPr>
      <w:r w:rsidRPr="00913441">
        <w:t xml:space="preserve">The logical operators use tri-state logic by using </w:t>
      </w:r>
      <w:r w:rsidRPr="00913441">
        <w:rPr>
          <w:b/>
          <w:bCs/>
        </w:rPr>
        <w:t>null</w:t>
      </w:r>
      <w:r w:rsidRPr="00913441">
        <w:t xml:space="preserve"> to signify the third state, uncertainty. For example, </w:t>
      </w:r>
      <w:r w:rsidRPr="00913441">
        <w:rPr>
          <w:b/>
          <w:bCs/>
        </w:rPr>
        <w:t>true or null</w:t>
      </w:r>
      <w:r w:rsidRPr="00913441">
        <w:t xml:space="preserve"> is true. Although </w:t>
      </w:r>
      <w:r w:rsidRPr="00913441">
        <w:rPr>
          <w:b/>
          <w:bCs/>
        </w:rPr>
        <w:t>null</w:t>
      </w:r>
      <w:r w:rsidRPr="00913441">
        <w:t xml:space="preserve"> is uncertain, a disjunction that includes </w:t>
      </w:r>
      <w:r w:rsidRPr="00913441">
        <w:rPr>
          <w:b/>
          <w:bCs/>
        </w:rPr>
        <w:t>true</w:t>
      </w:r>
      <w:r w:rsidRPr="00913441">
        <w:t xml:space="preserve"> is always true regardless of the other arguments. However, </w:t>
      </w:r>
      <w:r w:rsidRPr="00913441">
        <w:rPr>
          <w:b/>
          <w:bCs/>
        </w:rPr>
        <w:t>false or null</w:t>
      </w:r>
      <w:r w:rsidRPr="00913441">
        <w:t xml:space="preserve"> is null because </w:t>
      </w:r>
      <w:r w:rsidRPr="00913441">
        <w:rPr>
          <w:b/>
          <w:bCs/>
        </w:rPr>
        <w:t>false</w:t>
      </w:r>
      <w:r w:rsidRPr="00913441">
        <w:t xml:space="preserve"> in a disjunction adds no information. See Section </w:t>
      </w:r>
      <w:r w:rsidR="008216EB">
        <w:fldChar w:fldCharType="begin"/>
      </w:r>
      <w:r w:rsidR="008216EB">
        <w:instrText xml:space="preserve"> REF _Ref448634901 \r \h  \* MERGEFORMAT </w:instrText>
      </w:r>
      <w:r w:rsidR="008216EB">
        <w:fldChar w:fldCharType="separate"/>
      </w:r>
      <w:r>
        <w:t>9.4</w:t>
      </w:r>
      <w:r w:rsidR="008216EB">
        <w:fldChar w:fldCharType="end"/>
      </w:r>
      <w:r w:rsidRPr="00913441">
        <w:t xml:space="preserve"> for full truth tables.</w:t>
      </w:r>
    </w:p>
    <w:p w14:paraId="29D485D0" w14:textId="77777777" w:rsidR="00345ACB" w:rsidRDefault="00345ACB" w:rsidP="001E5D51">
      <w:pPr>
        <w:pStyle w:val="Heading2"/>
      </w:pPr>
      <w:bookmarkStart w:id="470" w:name="_Toc526303965"/>
      <w:bookmarkStart w:id="471" w:name="_Toc141177831"/>
      <w:bookmarkStart w:id="472" w:name="_Toc314131740"/>
      <w:bookmarkStart w:id="473" w:name="_Toc382912028"/>
      <w:r>
        <w:t>Number</w:t>
      </w:r>
      <w:bookmarkEnd w:id="470"/>
      <w:bookmarkEnd w:id="471"/>
      <w:bookmarkEnd w:id="472"/>
      <w:bookmarkEnd w:id="473"/>
    </w:p>
    <w:p w14:paraId="591E4CF6" w14:textId="77777777" w:rsidR="00345ACB" w:rsidRPr="00913441" w:rsidRDefault="00345ACB">
      <w:pPr>
        <w:pStyle w:val="NormalIndented"/>
      </w:pPr>
      <w:r w:rsidRPr="00913441">
        <w:t xml:space="preserve">There is a single number type, so there is no distinction between integer and </w:t>
      </w:r>
      <w:proofErr w:type="gramStart"/>
      <w:r w:rsidRPr="00913441">
        <w:t>floating point</w:t>
      </w:r>
      <w:proofErr w:type="gramEnd"/>
      <w:r w:rsidRPr="00913441">
        <w:t xml:space="preserve"> numbers. Number constants (for example, </w:t>
      </w:r>
      <w:proofErr w:type="spellStart"/>
      <w:r w:rsidRPr="00913441">
        <w:rPr>
          <w:b/>
          <w:bCs/>
        </w:rPr>
        <w:t>3.4E</w:t>
      </w:r>
      <w:proofErr w:type="spellEnd"/>
      <w:r w:rsidRPr="00913441">
        <w:rPr>
          <w:b/>
          <w:bCs/>
        </w:rPr>
        <w:t>-12</w:t>
      </w:r>
      <w:r w:rsidRPr="00913441">
        <w:t xml:space="preserve">) are defined in Section </w:t>
      </w:r>
      <w:r w:rsidR="008216EB">
        <w:fldChar w:fldCharType="begin"/>
      </w:r>
      <w:r w:rsidR="008216EB">
        <w:instrText xml:space="preserve"> REF _Ref448634939 \r \h  \* MERGEFORMAT </w:instrText>
      </w:r>
      <w:r w:rsidR="008216EB">
        <w:fldChar w:fldCharType="separate"/>
      </w:r>
      <w:r>
        <w:t>7.1.7</w:t>
      </w:r>
      <w:r w:rsidR="008216EB">
        <w:fldChar w:fldCharType="end"/>
      </w:r>
      <w:r w:rsidRPr="00913441">
        <w:t xml:space="preserve">. Internally, all arithmetic is done in floating point. For example, </w:t>
      </w:r>
      <w:r w:rsidRPr="00913441">
        <w:rPr>
          <w:b/>
          <w:bCs/>
        </w:rPr>
        <w:t>1/2</w:t>
      </w:r>
      <w:r w:rsidRPr="00913441">
        <w:t xml:space="preserve"> evaluates to </w:t>
      </w:r>
      <w:r w:rsidRPr="00913441">
        <w:rPr>
          <w:b/>
          <w:bCs/>
        </w:rPr>
        <w:t>0.5</w:t>
      </w:r>
      <w:r w:rsidRPr="00913441">
        <w:t>.</w:t>
      </w:r>
    </w:p>
    <w:p w14:paraId="7A7B4F62" w14:textId="77777777" w:rsidR="00345ACB" w:rsidRDefault="00345ACB" w:rsidP="001E5D51">
      <w:pPr>
        <w:pStyle w:val="Heading2"/>
      </w:pPr>
      <w:bookmarkStart w:id="474" w:name="_Toc526303966"/>
      <w:bookmarkStart w:id="475" w:name="_Toc141177832"/>
      <w:bookmarkStart w:id="476" w:name="_Toc314131741"/>
      <w:bookmarkStart w:id="477" w:name="_Toc382912029"/>
      <w:r>
        <w:t>Time</w:t>
      </w:r>
      <w:bookmarkEnd w:id="474"/>
      <w:bookmarkEnd w:id="475"/>
      <w:bookmarkEnd w:id="476"/>
      <w:bookmarkEnd w:id="477"/>
    </w:p>
    <w:p w14:paraId="67A15085" w14:textId="77777777" w:rsidR="00345ACB" w:rsidRPr="00913441" w:rsidRDefault="00345ACB">
      <w:pPr>
        <w:pStyle w:val="NormalIndented"/>
      </w:pPr>
      <w:r w:rsidRPr="00913441">
        <w:t xml:space="preserve">The time data type refers to points in absolute time; it is also referred to as timestamp in other systems. Both date and time-of-day must be specified. Times back to the year 1800 must be supported and times before 1800-01-01 are not valid. Time constants (for example, </w:t>
      </w:r>
      <w:proofErr w:type="spellStart"/>
      <w:r w:rsidRPr="00913441">
        <w:rPr>
          <w:b/>
          <w:bCs/>
        </w:rPr>
        <w:t>1990-07-12T00:00:00</w:t>
      </w:r>
      <w:proofErr w:type="spellEnd"/>
      <w:r w:rsidRPr="00913441">
        <w:t xml:space="preserve">) are defined in Section </w:t>
      </w:r>
      <w:r w:rsidR="008216EB">
        <w:fldChar w:fldCharType="begin"/>
      </w:r>
      <w:r w:rsidR="008216EB">
        <w:instrText xml:space="preserve"> REF _Ref448635184 \r \h  \* MERGEFORMAT </w:instrText>
      </w:r>
      <w:r w:rsidR="008216EB">
        <w:fldChar w:fldCharType="separate"/>
      </w:r>
      <w:r>
        <w:t>7.1.9</w:t>
      </w:r>
      <w:r w:rsidR="008216EB">
        <w:fldChar w:fldCharType="end"/>
      </w:r>
      <w:r w:rsidRPr="00913441">
        <w:t>.</w:t>
      </w:r>
    </w:p>
    <w:p w14:paraId="329AEA24" w14:textId="77777777" w:rsidR="00345ACB" w:rsidRDefault="00345ACB" w:rsidP="001E5D51">
      <w:pPr>
        <w:pStyle w:val="Heading3"/>
      </w:pPr>
      <w:bookmarkStart w:id="478" w:name="_Toc526303967"/>
      <w:bookmarkStart w:id="479" w:name="_Toc141177833"/>
      <w:bookmarkStart w:id="480" w:name="_Toc314131742"/>
      <w:bookmarkStart w:id="481" w:name="_Toc382912030"/>
      <w:r>
        <w:t>Granularity</w:t>
      </w:r>
      <w:bookmarkEnd w:id="478"/>
      <w:bookmarkEnd w:id="479"/>
      <w:bookmarkEnd w:id="480"/>
      <w:bookmarkEnd w:id="481"/>
    </w:p>
    <w:p w14:paraId="7C152929" w14:textId="77777777" w:rsidR="00345ACB" w:rsidRPr="00913441" w:rsidRDefault="00345ACB">
      <w:pPr>
        <w:pStyle w:val="NormalIndented"/>
      </w:pPr>
      <w:r w:rsidRPr="00913441">
        <w:t>The granularity of time</w:t>
      </w:r>
      <w:r>
        <w:t xml:space="preserve"> </w:t>
      </w:r>
      <w:r w:rsidRPr="00DB23BE">
        <w:t>beyond milliseconds is left to the implementing instance</w:t>
      </w:r>
      <w:r w:rsidRPr="00913441">
        <w:t xml:space="preserve">. Times stored in patient databases will have varying granularities. When a time is read by the </w:t>
      </w:r>
      <w:proofErr w:type="spellStart"/>
      <w:r w:rsidRPr="00913441">
        <w:t>MLM</w:t>
      </w:r>
      <w:proofErr w:type="spellEnd"/>
      <w:r w:rsidRPr="00913441">
        <w:t>, it is always truncated to the beginning of the granule interval. For example, if the time-of-day is recorded only to the minute, then zero seconds are assumed; if only the date is known, then the time-of-day is assumed to be midnight.</w:t>
      </w:r>
    </w:p>
    <w:p w14:paraId="52D9120A" w14:textId="77777777" w:rsidR="00345ACB" w:rsidRDefault="00345ACB" w:rsidP="001E5D51">
      <w:pPr>
        <w:pStyle w:val="Heading3"/>
      </w:pPr>
      <w:bookmarkStart w:id="482" w:name="_Toc526303968"/>
      <w:bookmarkStart w:id="483" w:name="_Toc141177834"/>
      <w:bookmarkStart w:id="484" w:name="_Toc314131743"/>
      <w:bookmarkStart w:id="485" w:name="_Toc382912031"/>
      <w:r>
        <w:t>Midnight</w:t>
      </w:r>
      <w:bookmarkEnd w:id="482"/>
      <w:bookmarkEnd w:id="483"/>
      <w:bookmarkEnd w:id="484"/>
      <w:bookmarkEnd w:id="485"/>
    </w:p>
    <w:p w14:paraId="6C95E51E" w14:textId="77777777" w:rsidR="00345ACB" w:rsidRPr="00913441" w:rsidRDefault="00345ACB">
      <w:pPr>
        <w:pStyle w:val="NormalIndented"/>
      </w:pPr>
      <w:r w:rsidRPr="00913441">
        <w:t xml:space="preserve">Midnight represents the beginning of a day and is expressed as </w:t>
      </w:r>
      <w:proofErr w:type="spellStart"/>
      <w:r w:rsidRPr="00913441">
        <w:t>T00:00:00</w:t>
      </w:r>
      <w:proofErr w:type="spellEnd"/>
      <w:r w:rsidRPr="00913441">
        <w:t xml:space="preserve"> in a time data type, or as 00:00 as a time-of-day.</w:t>
      </w:r>
      <w:r>
        <w:t xml:space="preserve"> </w:t>
      </w:r>
      <w:r w:rsidRPr="00913441">
        <w:t xml:space="preserve">24:00 is </w:t>
      </w:r>
      <w:r w:rsidRPr="00913441">
        <w:rPr>
          <w:b/>
          <w:bCs/>
        </w:rPr>
        <w:t>not</w:t>
      </w:r>
      <w:r w:rsidRPr="00913441">
        <w:t xml:space="preserve"> defined.</w:t>
      </w:r>
    </w:p>
    <w:p w14:paraId="4D83A7C8" w14:textId="77777777" w:rsidR="00345ACB" w:rsidRDefault="00345ACB" w:rsidP="001E5D51">
      <w:pPr>
        <w:pStyle w:val="Heading3"/>
      </w:pPr>
      <w:bookmarkStart w:id="486" w:name="_Toc526303969"/>
      <w:bookmarkStart w:id="487" w:name="_Toc141177835"/>
      <w:bookmarkStart w:id="488" w:name="_Toc314131744"/>
      <w:bookmarkStart w:id="489" w:name="_Toc382912032"/>
      <w:r>
        <w:lastRenderedPageBreak/>
        <w:t>Now</w:t>
      </w:r>
      <w:bookmarkEnd w:id="486"/>
      <w:bookmarkEnd w:id="487"/>
      <w:bookmarkEnd w:id="488"/>
      <w:bookmarkEnd w:id="489"/>
    </w:p>
    <w:p w14:paraId="4EC89579" w14:textId="77777777" w:rsidR="00345ACB" w:rsidRPr="00913441" w:rsidRDefault="00345ACB">
      <w:pPr>
        <w:pStyle w:val="NormalIndented"/>
      </w:pPr>
      <w:r w:rsidRPr="00913441">
        <w:t xml:space="preserve">The word </w:t>
      </w:r>
      <w:r w:rsidRPr="00913441">
        <w:rPr>
          <w:b/>
          <w:bCs/>
        </w:rPr>
        <w:t>now</w:t>
      </w:r>
      <w:r w:rsidRPr="00913441">
        <w:t xml:space="preserve"> is a time constant that signifies the time when the </w:t>
      </w:r>
      <w:proofErr w:type="spellStart"/>
      <w:r w:rsidRPr="00913441">
        <w:t>MLM</w:t>
      </w:r>
      <w:proofErr w:type="spellEnd"/>
      <w:r w:rsidRPr="00913441">
        <w:t xml:space="preserve"> started execution. </w:t>
      </w:r>
      <w:r w:rsidRPr="00913441">
        <w:rPr>
          <w:b/>
          <w:bCs/>
        </w:rPr>
        <w:t>Now</w:t>
      </w:r>
      <w:r w:rsidRPr="00913441">
        <w:t xml:space="preserve"> is constant through the execution of the </w:t>
      </w:r>
      <w:proofErr w:type="spellStart"/>
      <w:r w:rsidRPr="00913441">
        <w:t>MLM</w:t>
      </w:r>
      <w:proofErr w:type="spellEnd"/>
      <w:r w:rsidRPr="00913441">
        <w:t xml:space="preserve">; that is, if </w:t>
      </w:r>
      <w:r w:rsidRPr="00913441">
        <w:rPr>
          <w:b/>
          <w:bCs/>
        </w:rPr>
        <w:t>now</w:t>
      </w:r>
      <w:r w:rsidRPr="00913441">
        <w:t xml:space="preserve"> is used more than once, it will have the same value within the same </w:t>
      </w:r>
      <w:proofErr w:type="spellStart"/>
      <w:r w:rsidRPr="00913441">
        <w:t>MLM</w:t>
      </w:r>
      <w:proofErr w:type="spellEnd"/>
      <w:r w:rsidRPr="00913441">
        <w:t xml:space="preserve">. </w:t>
      </w:r>
      <w:r w:rsidRPr="00913441">
        <w:rPr>
          <w:b/>
          <w:bCs/>
        </w:rPr>
        <w:t>Now</w:t>
      </w:r>
      <w:r w:rsidRPr="00913441">
        <w:t xml:space="preserve"> inside a nested </w:t>
      </w:r>
      <w:proofErr w:type="spellStart"/>
      <w:r w:rsidRPr="00913441">
        <w:t>MLM</w:t>
      </w:r>
      <w:proofErr w:type="spellEnd"/>
      <w:r w:rsidRPr="00913441">
        <w:t xml:space="preserve"> will therefore be different from the </w:t>
      </w:r>
      <w:r w:rsidRPr="00913441">
        <w:rPr>
          <w:b/>
          <w:bCs/>
        </w:rPr>
        <w:t>now</w:t>
      </w:r>
      <w:r w:rsidRPr="00913441">
        <w:t xml:space="preserve"> of the calling </w:t>
      </w:r>
      <w:proofErr w:type="spellStart"/>
      <w:r w:rsidRPr="00913441">
        <w:t>MLM</w:t>
      </w:r>
      <w:proofErr w:type="spellEnd"/>
      <w:r w:rsidRPr="00913441">
        <w:t>.</w:t>
      </w:r>
    </w:p>
    <w:p w14:paraId="001B196E" w14:textId="77777777" w:rsidR="00345ACB" w:rsidRDefault="00345ACB" w:rsidP="001E5D51">
      <w:pPr>
        <w:pStyle w:val="Heading3"/>
      </w:pPr>
      <w:bookmarkStart w:id="490" w:name="_Ref448648032"/>
      <w:bookmarkStart w:id="491" w:name="_Toc526303970"/>
      <w:bookmarkStart w:id="492" w:name="_Toc141177836"/>
      <w:bookmarkStart w:id="493" w:name="_Toc314131745"/>
      <w:bookmarkStart w:id="494" w:name="_Toc382912033"/>
      <w:proofErr w:type="spellStart"/>
      <w:r>
        <w:t>Eventtime</w:t>
      </w:r>
      <w:bookmarkEnd w:id="490"/>
      <w:bookmarkEnd w:id="491"/>
      <w:bookmarkEnd w:id="492"/>
      <w:bookmarkEnd w:id="493"/>
      <w:bookmarkEnd w:id="494"/>
      <w:proofErr w:type="spellEnd"/>
    </w:p>
    <w:p w14:paraId="2AAB359A" w14:textId="77777777" w:rsidR="00345ACB" w:rsidRPr="00913441" w:rsidRDefault="00345ACB">
      <w:pPr>
        <w:pStyle w:val="NormalIndented"/>
      </w:pPr>
      <w:r w:rsidRPr="00913441">
        <w:t xml:space="preserve">One way that </w:t>
      </w:r>
      <w:proofErr w:type="spellStart"/>
      <w:r w:rsidRPr="00913441">
        <w:t>MLMs</w:t>
      </w:r>
      <w:proofErr w:type="spellEnd"/>
      <w:r w:rsidRPr="00913441">
        <w:t xml:space="preserve"> are evoked is by a triggering event. For example, the storage of a serum potassium in the patient database is an event that might evoke an </w:t>
      </w:r>
      <w:proofErr w:type="spellStart"/>
      <w:r w:rsidRPr="00913441">
        <w:t>MLM</w:t>
      </w:r>
      <w:proofErr w:type="spellEnd"/>
      <w:r w:rsidRPr="00913441">
        <w:t xml:space="preserve">. The word </w:t>
      </w:r>
      <w:proofErr w:type="spellStart"/>
      <w:r w:rsidRPr="00913441">
        <w:rPr>
          <w:b/>
          <w:bCs/>
        </w:rPr>
        <w:t>eventtime</w:t>
      </w:r>
      <w:proofErr w:type="spellEnd"/>
      <w:r w:rsidRPr="00913441">
        <w:t xml:space="preserve"> is a time constant that signifies the time that the evoking event occurred (for example, the time that the database was updated). The </w:t>
      </w:r>
      <w:proofErr w:type="spellStart"/>
      <w:r w:rsidRPr="00913441">
        <w:rPr>
          <w:b/>
          <w:bCs/>
        </w:rPr>
        <w:t>eventtime</w:t>
      </w:r>
      <w:proofErr w:type="spellEnd"/>
      <w:r w:rsidRPr="00913441">
        <w:t xml:space="preserve"> is useful because </w:t>
      </w:r>
      <w:proofErr w:type="spellStart"/>
      <w:r w:rsidRPr="00913441">
        <w:t>MLMs</w:t>
      </w:r>
      <w:proofErr w:type="spellEnd"/>
      <w:r w:rsidRPr="00913441">
        <w:t xml:space="preserve"> may be evoked after a time delay; using </w:t>
      </w:r>
      <w:proofErr w:type="spellStart"/>
      <w:r w:rsidRPr="00913441">
        <w:rPr>
          <w:b/>
          <w:bCs/>
        </w:rPr>
        <w:t>eventtime</w:t>
      </w:r>
      <w:proofErr w:type="spellEnd"/>
      <w:r w:rsidRPr="00913441">
        <w:t xml:space="preserve">, the </w:t>
      </w:r>
      <w:proofErr w:type="spellStart"/>
      <w:r w:rsidRPr="00913441">
        <w:t>MLM</w:t>
      </w:r>
      <w:proofErr w:type="spellEnd"/>
      <w:r w:rsidRPr="00913441">
        <w:t xml:space="preserve"> can query for what has occurred since the evoking event.</w:t>
      </w:r>
    </w:p>
    <w:p w14:paraId="053427F9" w14:textId="77777777" w:rsidR="00345ACB" w:rsidRDefault="00345ACB" w:rsidP="001E5D51">
      <w:pPr>
        <w:pStyle w:val="Heading3"/>
      </w:pPr>
      <w:bookmarkStart w:id="495" w:name="_Ref448652483"/>
      <w:bookmarkStart w:id="496" w:name="_Toc526303971"/>
      <w:bookmarkStart w:id="497" w:name="_Toc141177837"/>
      <w:bookmarkStart w:id="498" w:name="_Toc314131746"/>
      <w:bookmarkStart w:id="499" w:name="_Toc382912034"/>
      <w:proofErr w:type="spellStart"/>
      <w:r>
        <w:t>Triggertime</w:t>
      </w:r>
      <w:bookmarkEnd w:id="495"/>
      <w:bookmarkEnd w:id="496"/>
      <w:bookmarkEnd w:id="497"/>
      <w:bookmarkEnd w:id="498"/>
      <w:bookmarkEnd w:id="499"/>
      <w:proofErr w:type="spellEnd"/>
    </w:p>
    <w:p w14:paraId="3CEE20D9" w14:textId="77777777" w:rsidR="00345ACB" w:rsidRPr="00913441" w:rsidRDefault="00345ACB">
      <w:pPr>
        <w:pStyle w:val="NormalIndented"/>
      </w:pPr>
      <w:r w:rsidRPr="00913441">
        <w:t xml:space="preserve">If the </w:t>
      </w:r>
      <w:proofErr w:type="spellStart"/>
      <w:r w:rsidRPr="00913441">
        <w:t>MLM</w:t>
      </w:r>
      <w:proofErr w:type="spellEnd"/>
      <w:r w:rsidRPr="00913441">
        <w:t xml:space="preserve"> is triggered directly by an event or another </w:t>
      </w:r>
      <w:proofErr w:type="spellStart"/>
      <w:r w:rsidRPr="00913441">
        <w:t>MLM</w:t>
      </w:r>
      <w:proofErr w:type="spellEnd"/>
      <w:r w:rsidRPr="00913441">
        <w:t xml:space="preserve">, the </w:t>
      </w:r>
      <w:proofErr w:type="spellStart"/>
      <w:r w:rsidRPr="00913441">
        <w:rPr>
          <w:b/>
          <w:bCs/>
        </w:rPr>
        <w:t>triggertime</w:t>
      </w:r>
      <w:proofErr w:type="spellEnd"/>
      <w:r w:rsidRPr="00913441">
        <w:t xml:space="preserve"> is the same as the </w:t>
      </w:r>
      <w:proofErr w:type="spellStart"/>
      <w:r w:rsidRPr="00913441">
        <w:rPr>
          <w:b/>
          <w:bCs/>
        </w:rPr>
        <w:t>eventtime</w:t>
      </w:r>
      <w:proofErr w:type="spellEnd"/>
      <w:r w:rsidRPr="00913441">
        <w:t xml:space="preserve">. If the </w:t>
      </w:r>
      <w:proofErr w:type="spellStart"/>
      <w:r w:rsidRPr="00913441">
        <w:t>MLM</w:t>
      </w:r>
      <w:proofErr w:type="spellEnd"/>
      <w:r w:rsidRPr="00913441">
        <w:t xml:space="preserve"> is triggered by a delayed trigger (see Section </w:t>
      </w:r>
      <w:r w:rsidR="008216EB">
        <w:fldChar w:fldCharType="begin"/>
      </w:r>
      <w:r w:rsidR="008216EB">
        <w:instrText xml:space="preserve"> REF _Ref448635254 \r \h  \* MERGEFORMAT </w:instrText>
      </w:r>
      <w:r w:rsidR="008216EB">
        <w:fldChar w:fldCharType="separate"/>
      </w:r>
      <w:r>
        <w:t>12.1.2</w:t>
      </w:r>
      <w:r w:rsidR="008216EB">
        <w:fldChar w:fldCharType="end"/>
      </w:r>
      <w:r w:rsidRPr="00913441">
        <w:t xml:space="preserve">) or a delayed </w:t>
      </w:r>
      <w:proofErr w:type="spellStart"/>
      <w:r w:rsidRPr="00913441">
        <w:t>MLM</w:t>
      </w:r>
      <w:proofErr w:type="spellEnd"/>
      <w:r w:rsidRPr="00913441">
        <w:t xml:space="preserve"> call (see Section </w:t>
      </w:r>
      <w:r w:rsidR="008216EB">
        <w:fldChar w:fldCharType="begin"/>
      </w:r>
      <w:r w:rsidR="008216EB">
        <w:instrText xml:space="preserve"> REF _Ref448635283 \r \h  \* MERGEFORMAT </w:instrText>
      </w:r>
      <w:r w:rsidR="008216EB">
        <w:fldChar w:fldCharType="separate"/>
      </w:r>
      <w:r>
        <w:t>12.2.5</w:t>
      </w:r>
      <w:r w:rsidR="008216EB">
        <w:fldChar w:fldCharType="end"/>
      </w:r>
      <w:r w:rsidRPr="00913441">
        <w:t xml:space="preserve">), the </w:t>
      </w:r>
      <w:proofErr w:type="spellStart"/>
      <w:r w:rsidRPr="00913441">
        <w:rPr>
          <w:b/>
          <w:bCs/>
        </w:rPr>
        <w:t>triggertime</w:t>
      </w:r>
      <w:proofErr w:type="spellEnd"/>
      <w:r w:rsidRPr="00913441">
        <w:t xml:space="preserve"> is the </w:t>
      </w:r>
      <w:proofErr w:type="spellStart"/>
      <w:r w:rsidRPr="00913441">
        <w:rPr>
          <w:b/>
          <w:bCs/>
        </w:rPr>
        <w:t>eventtime</w:t>
      </w:r>
      <w:proofErr w:type="spellEnd"/>
      <w:r w:rsidRPr="00913441">
        <w:t xml:space="preserve"> plus the delay time. Using </w:t>
      </w:r>
      <w:proofErr w:type="spellStart"/>
      <w:r w:rsidRPr="00913441">
        <w:rPr>
          <w:b/>
          <w:bCs/>
        </w:rPr>
        <w:t>triggertime</w:t>
      </w:r>
      <w:proofErr w:type="spellEnd"/>
      <w:r w:rsidRPr="00913441">
        <w:t xml:space="preserve">, an </w:t>
      </w:r>
      <w:proofErr w:type="spellStart"/>
      <w:r w:rsidRPr="00913441">
        <w:t>MLM</w:t>
      </w:r>
      <w:proofErr w:type="spellEnd"/>
      <w:r w:rsidRPr="00913441">
        <w:t xml:space="preserve"> can trigger another </w:t>
      </w:r>
      <w:proofErr w:type="spellStart"/>
      <w:r w:rsidRPr="00913441">
        <w:t>MLM</w:t>
      </w:r>
      <w:proofErr w:type="spellEnd"/>
      <w:r w:rsidRPr="00913441">
        <w:t xml:space="preserve"> as if the second </w:t>
      </w:r>
      <w:proofErr w:type="spellStart"/>
      <w:r w:rsidRPr="00913441">
        <w:t>MLM</w:t>
      </w:r>
      <w:proofErr w:type="spellEnd"/>
      <w:r w:rsidRPr="00913441">
        <w:t xml:space="preserve"> were directly triggered by the event. The following inequality is guaranteed within a single </w:t>
      </w:r>
      <w:proofErr w:type="spellStart"/>
      <w:r w:rsidRPr="00913441">
        <w:t>MLM</w:t>
      </w:r>
      <w:proofErr w:type="spellEnd"/>
      <w:r w:rsidRPr="00913441">
        <w:t xml:space="preserve">: </w:t>
      </w:r>
      <w:proofErr w:type="spellStart"/>
      <w:r w:rsidRPr="00913441">
        <w:rPr>
          <w:b/>
          <w:bCs/>
        </w:rPr>
        <w:t>eventtime</w:t>
      </w:r>
      <w:proofErr w:type="spellEnd"/>
      <w:r w:rsidRPr="00913441">
        <w:t xml:space="preserve"> </w:t>
      </w:r>
      <w:r w:rsidRPr="00913441">
        <w:rPr>
          <w:u w:val="single"/>
        </w:rPr>
        <w:t>&lt;</w:t>
      </w:r>
      <w:r w:rsidRPr="00913441">
        <w:t xml:space="preserve"> </w:t>
      </w:r>
      <w:proofErr w:type="spellStart"/>
      <w:r w:rsidRPr="00913441">
        <w:rPr>
          <w:b/>
          <w:bCs/>
        </w:rPr>
        <w:t>triggertime</w:t>
      </w:r>
      <w:proofErr w:type="spellEnd"/>
      <w:r w:rsidRPr="00913441">
        <w:t xml:space="preserve"> </w:t>
      </w:r>
      <w:r w:rsidRPr="00913441">
        <w:rPr>
          <w:u w:val="single"/>
        </w:rPr>
        <w:t>&lt;</w:t>
      </w:r>
      <w:r w:rsidRPr="00913441">
        <w:t xml:space="preserve"> </w:t>
      </w:r>
      <w:r w:rsidRPr="00913441">
        <w:rPr>
          <w:b/>
          <w:bCs/>
        </w:rPr>
        <w:t>now</w:t>
      </w:r>
      <w:r w:rsidRPr="00913441">
        <w:t>.</w:t>
      </w:r>
    </w:p>
    <w:p w14:paraId="166EF0D0" w14:textId="77777777" w:rsidR="00345ACB" w:rsidRDefault="00345ACB" w:rsidP="001E5D51">
      <w:pPr>
        <w:pStyle w:val="Heading3"/>
      </w:pPr>
      <w:bookmarkStart w:id="500" w:name="_Toc141177838"/>
      <w:bookmarkStart w:id="501" w:name="_Toc314131747"/>
      <w:bookmarkStart w:id="502" w:name="_Toc382912035"/>
      <w:proofErr w:type="spellStart"/>
      <w:r>
        <w:t>Currenttime</w:t>
      </w:r>
      <w:bookmarkEnd w:id="500"/>
      <w:bookmarkEnd w:id="501"/>
      <w:bookmarkEnd w:id="502"/>
      <w:proofErr w:type="spellEnd"/>
    </w:p>
    <w:p w14:paraId="39191615" w14:textId="77777777" w:rsidR="00345ACB" w:rsidRPr="00913441" w:rsidRDefault="00345ACB">
      <w:pPr>
        <w:pStyle w:val="NormalIndented"/>
      </w:pPr>
      <w:bookmarkStart w:id="503" w:name="_Toc1200883"/>
      <w:r w:rsidRPr="00913441">
        <w:t xml:space="preserve">The word </w:t>
      </w:r>
      <w:proofErr w:type="spellStart"/>
      <w:r w:rsidRPr="00913441">
        <w:rPr>
          <w:b/>
          <w:bCs/>
        </w:rPr>
        <w:t>currenttime</w:t>
      </w:r>
      <w:proofErr w:type="spellEnd"/>
      <w:r w:rsidRPr="00913441">
        <w:t xml:space="preserve"> represents the system time at the instant the word is encountered during </w:t>
      </w:r>
      <w:proofErr w:type="spellStart"/>
      <w:r w:rsidRPr="00913441">
        <w:t>MLM</w:t>
      </w:r>
      <w:proofErr w:type="spellEnd"/>
      <w:r w:rsidRPr="00913441">
        <w:t xml:space="preserve"> execution. </w:t>
      </w:r>
      <w:proofErr w:type="spellStart"/>
      <w:r w:rsidRPr="00913441">
        <w:rPr>
          <w:b/>
          <w:bCs/>
        </w:rPr>
        <w:t>Currenttime</w:t>
      </w:r>
      <w:proofErr w:type="spellEnd"/>
      <w:r w:rsidRPr="00913441">
        <w:t xml:space="preserve"> differs from </w:t>
      </w:r>
      <w:r w:rsidRPr="00913441">
        <w:rPr>
          <w:b/>
          <w:bCs/>
        </w:rPr>
        <w:t>now</w:t>
      </w:r>
      <w:r w:rsidRPr="00913441">
        <w:t xml:space="preserve"> in that </w:t>
      </w:r>
      <w:proofErr w:type="spellStart"/>
      <w:r w:rsidRPr="00913441">
        <w:rPr>
          <w:b/>
          <w:bCs/>
        </w:rPr>
        <w:t>currenttime</w:t>
      </w:r>
      <w:proofErr w:type="spellEnd"/>
      <w:r w:rsidRPr="00913441">
        <w:t xml:space="preserve"> constantly changes, while </w:t>
      </w:r>
      <w:r w:rsidRPr="00913441">
        <w:rPr>
          <w:b/>
          <w:bCs/>
        </w:rPr>
        <w:t>now</w:t>
      </w:r>
      <w:r w:rsidRPr="00913441">
        <w:t xml:space="preserve"> remains constant while an </w:t>
      </w:r>
      <w:proofErr w:type="spellStart"/>
      <w:r w:rsidRPr="00913441">
        <w:t>MLM</w:t>
      </w:r>
      <w:proofErr w:type="spellEnd"/>
      <w:r w:rsidRPr="00913441">
        <w:t xml:space="preserve"> runs. Thus, the time required to execute an </w:t>
      </w:r>
      <w:proofErr w:type="spellStart"/>
      <w:r w:rsidRPr="00913441">
        <w:t>MLM</w:t>
      </w:r>
      <w:proofErr w:type="spellEnd"/>
      <w:r w:rsidRPr="00913441">
        <w:t xml:space="preserve"> (or query) can be determined by subtracting </w:t>
      </w:r>
      <w:r w:rsidRPr="00913441">
        <w:rPr>
          <w:b/>
          <w:bCs/>
        </w:rPr>
        <w:t>now</w:t>
      </w:r>
      <w:r w:rsidRPr="00913441">
        <w:t xml:space="preserve"> from </w:t>
      </w:r>
      <w:proofErr w:type="spellStart"/>
      <w:r w:rsidRPr="00913441">
        <w:rPr>
          <w:b/>
          <w:bCs/>
        </w:rPr>
        <w:t>currenttime</w:t>
      </w:r>
      <w:proofErr w:type="spellEnd"/>
      <w:r w:rsidRPr="00913441">
        <w:t xml:space="preserve">. The following inequality is guaranteed within a single </w:t>
      </w:r>
      <w:proofErr w:type="spellStart"/>
      <w:r w:rsidRPr="00913441">
        <w:t>MLM</w:t>
      </w:r>
      <w:proofErr w:type="spellEnd"/>
      <w:r w:rsidRPr="00913441">
        <w:t>:</w:t>
      </w:r>
      <w:r>
        <w:t xml:space="preserve"> </w:t>
      </w:r>
      <w:proofErr w:type="spellStart"/>
      <w:r w:rsidRPr="00913441">
        <w:rPr>
          <w:b/>
          <w:bCs/>
        </w:rPr>
        <w:t>eventtime</w:t>
      </w:r>
      <w:proofErr w:type="spellEnd"/>
      <w:r w:rsidRPr="00913441">
        <w:rPr>
          <w:b/>
          <w:bCs/>
        </w:rPr>
        <w:t xml:space="preserve"> &lt;= </w:t>
      </w:r>
      <w:proofErr w:type="spellStart"/>
      <w:r w:rsidRPr="00913441">
        <w:rPr>
          <w:b/>
          <w:bCs/>
        </w:rPr>
        <w:t>triggertime</w:t>
      </w:r>
      <w:proofErr w:type="spellEnd"/>
      <w:r w:rsidRPr="00913441">
        <w:rPr>
          <w:b/>
          <w:bCs/>
        </w:rPr>
        <w:t xml:space="preserve"> &lt;= now &lt;= </w:t>
      </w:r>
      <w:proofErr w:type="spellStart"/>
      <w:r w:rsidRPr="00913441">
        <w:rPr>
          <w:b/>
          <w:bCs/>
        </w:rPr>
        <w:t>currenttime</w:t>
      </w:r>
      <w:proofErr w:type="spellEnd"/>
      <w:r w:rsidRPr="00913441">
        <w:t>.</w:t>
      </w:r>
      <w:bookmarkStart w:id="504" w:name="_Toc526303972"/>
      <w:bookmarkEnd w:id="503"/>
    </w:p>
    <w:p w14:paraId="1270F827" w14:textId="77777777" w:rsidR="00345ACB" w:rsidRDefault="00345ACB" w:rsidP="001E5D51">
      <w:pPr>
        <w:pStyle w:val="Heading2"/>
      </w:pPr>
      <w:bookmarkStart w:id="505" w:name="_Day_of_week"/>
      <w:bookmarkStart w:id="506" w:name="_Toc141173664"/>
      <w:bookmarkStart w:id="507" w:name="_Toc141173665"/>
      <w:bookmarkStart w:id="508" w:name="_Toc141173666"/>
      <w:bookmarkStart w:id="509" w:name="_Toc141173667"/>
      <w:bookmarkStart w:id="510" w:name="_Toc141177841"/>
      <w:bookmarkStart w:id="511" w:name="_Toc314131748"/>
      <w:bookmarkStart w:id="512" w:name="_Toc382912036"/>
      <w:bookmarkEnd w:id="505"/>
      <w:bookmarkEnd w:id="506"/>
      <w:bookmarkEnd w:id="507"/>
      <w:bookmarkEnd w:id="508"/>
      <w:bookmarkEnd w:id="509"/>
      <w:r>
        <w:t>Duration</w:t>
      </w:r>
      <w:bookmarkEnd w:id="504"/>
      <w:bookmarkEnd w:id="510"/>
      <w:bookmarkEnd w:id="511"/>
      <w:bookmarkEnd w:id="512"/>
    </w:p>
    <w:p w14:paraId="12EC9F73" w14:textId="77777777" w:rsidR="00345ACB" w:rsidRPr="00913441" w:rsidRDefault="00345ACB">
      <w:pPr>
        <w:pStyle w:val="NormalIndented"/>
      </w:pPr>
      <w:r w:rsidRPr="00913441">
        <w:t xml:space="preserve">The duration data type signifies an interval of time that is not anchored to any </w:t>
      </w:r>
      <w:proofErr w:type="gramStart"/>
      <w:r w:rsidRPr="00913441">
        <w:t>particular point</w:t>
      </w:r>
      <w:proofErr w:type="gramEnd"/>
      <w:r w:rsidRPr="00913441">
        <w:t xml:space="preserve"> in absolute time. There are no duration constants. </w:t>
      </w:r>
      <w:proofErr w:type="gramStart"/>
      <w:r w:rsidRPr="00913441">
        <w:t>Instead</w:t>
      </w:r>
      <w:proofErr w:type="gramEnd"/>
      <w:r w:rsidRPr="00913441">
        <w:t xml:space="preserve"> one builds durations using the duration operators (see Section </w:t>
      </w:r>
      <w:r w:rsidRPr="00913441">
        <w:fldChar w:fldCharType="begin"/>
      </w:r>
      <w:r w:rsidRPr="00913441">
        <w:instrText xml:space="preserve"> REF _Ref1875624 \r \h </w:instrText>
      </w:r>
      <w:r w:rsidRPr="00913441">
        <w:fldChar w:fldCharType="separate"/>
      </w:r>
      <w:r>
        <w:t>9.10.7</w:t>
      </w:r>
      <w:r w:rsidRPr="00913441">
        <w:fldChar w:fldCharType="end"/>
      </w:r>
      <w:r w:rsidRPr="00913441">
        <w:t xml:space="preserve">). For example, </w:t>
      </w:r>
      <w:r w:rsidRPr="00913441">
        <w:rPr>
          <w:b/>
          <w:bCs/>
        </w:rPr>
        <w:t>1 day</w:t>
      </w:r>
      <w:r w:rsidRPr="00913441">
        <w:t xml:space="preserve">, </w:t>
      </w:r>
      <w:r w:rsidRPr="00913441">
        <w:rPr>
          <w:b/>
          <w:bCs/>
        </w:rPr>
        <w:t>45 seconds</w:t>
      </w:r>
      <w:r w:rsidRPr="00913441">
        <w:t xml:space="preserve">, and </w:t>
      </w:r>
      <w:r w:rsidRPr="00913441">
        <w:rPr>
          <w:b/>
          <w:bCs/>
        </w:rPr>
        <w:t>3.2 months</w:t>
      </w:r>
      <w:r w:rsidRPr="00913441">
        <w:t xml:space="preserve"> are durations.</w:t>
      </w:r>
    </w:p>
    <w:p w14:paraId="1AADC9DC" w14:textId="77777777" w:rsidR="00345ACB" w:rsidRDefault="00345ACB" w:rsidP="001E5D51">
      <w:pPr>
        <w:pStyle w:val="Heading3"/>
      </w:pPr>
      <w:bookmarkStart w:id="513" w:name="_Toc526303973"/>
      <w:bookmarkStart w:id="514" w:name="_Toc141177842"/>
      <w:bookmarkStart w:id="515" w:name="_Toc314131749"/>
      <w:bookmarkStart w:id="516" w:name="_Toc382912037"/>
      <w:r>
        <w:t>Sub-types</w:t>
      </w:r>
      <w:bookmarkEnd w:id="513"/>
      <w:bookmarkEnd w:id="514"/>
      <w:bookmarkEnd w:id="515"/>
      <w:bookmarkEnd w:id="516"/>
    </w:p>
    <w:p w14:paraId="1825B08D" w14:textId="77777777" w:rsidR="00345ACB" w:rsidRPr="00913441" w:rsidRDefault="00345ACB">
      <w:pPr>
        <w:pStyle w:val="NormalIndented"/>
      </w:pPr>
      <w:r w:rsidRPr="00913441">
        <w:t xml:space="preserve">The duration data type has two sub-types: months and seconds. The reason for the division is that the number of seconds in a month or in a year depends on the starting date. Durations of months and years are expressed as months. Durations of seconds, minutes, hours, days, and weeks are expressed as seconds. There are no complex durations; the sub-type must be either months or seconds, but not both. For both types of durations, the duration amount may be a </w:t>
      </w:r>
      <w:proofErr w:type="gramStart"/>
      <w:r w:rsidRPr="00913441">
        <w:t>floating point</w:t>
      </w:r>
      <w:proofErr w:type="gramEnd"/>
      <w:r w:rsidRPr="00913441">
        <w:t xml:space="preserve"> value.</w:t>
      </w:r>
    </w:p>
    <w:p w14:paraId="78F2CA77" w14:textId="77777777" w:rsidR="00345ACB" w:rsidRPr="00913441" w:rsidRDefault="00345ACB">
      <w:pPr>
        <w:pStyle w:val="NormalIndented"/>
      </w:pPr>
      <w:r w:rsidRPr="00913441">
        <w:t xml:space="preserve">The printing of a duration (that is, its string version) is independent of its internal representation. The health care provider who reads the result of an </w:t>
      </w:r>
      <w:proofErr w:type="spellStart"/>
      <w:r w:rsidRPr="00913441">
        <w:t>MLM</w:t>
      </w:r>
      <w:proofErr w:type="spellEnd"/>
      <w:r w:rsidRPr="00913441">
        <w:t xml:space="preserve"> may not realize that there are two sub-types of durations. How durations are printed is </w:t>
      </w:r>
      <w:proofErr w:type="gramStart"/>
      <w:r w:rsidRPr="00913441">
        <w:t>location-specific</w:t>
      </w:r>
      <w:proofErr w:type="gramEnd"/>
      <w:r w:rsidRPr="00913441">
        <w:t xml:space="preserve">. For example, the string version of </w:t>
      </w:r>
      <w:proofErr w:type="spellStart"/>
      <w:r w:rsidRPr="00913441">
        <w:rPr>
          <w:b/>
          <w:bCs/>
        </w:rPr>
        <w:t>6E+08</w:t>
      </w:r>
      <w:proofErr w:type="spellEnd"/>
      <w:r w:rsidRPr="00913441">
        <w:rPr>
          <w:b/>
          <w:bCs/>
        </w:rPr>
        <w:t xml:space="preserve"> seconds</w:t>
      </w:r>
      <w:r w:rsidRPr="00913441">
        <w:t xml:space="preserve"> might be </w:t>
      </w:r>
      <w:r w:rsidRPr="00913441">
        <w:rPr>
          <w:b/>
          <w:bCs/>
        </w:rPr>
        <w:t>19.01 years</w:t>
      </w:r>
      <w:r w:rsidRPr="00913441">
        <w:t xml:space="preserve">. See Section </w:t>
      </w:r>
      <w:r w:rsidR="008216EB">
        <w:fldChar w:fldCharType="begin"/>
      </w:r>
      <w:r w:rsidR="008216EB">
        <w:instrText xml:space="preserve"> REF _Ref448635385 \r \h  \* MERGEFORMAT </w:instrText>
      </w:r>
      <w:r w:rsidR="008216EB">
        <w:fldChar w:fldCharType="separate"/>
      </w:r>
      <w:r>
        <w:t>9.8</w:t>
      </w:r>
      <w:r w:rsidR="008216EB">
        <w:fldChar w:fldCharType="end"/>
      </w:r>
      <w:r w:rsidRPr="00913441">
        <w:t>.</w:t>
      </w:r>
    </w:p>
    <w:p w14:paraId="154E2EBE" w14:textId="77777777" w:rsidR="00345ACB" w:rsidRDefault="00345ACB" w:rsidP="001E5D51">
      <w:pPr>
        <w:pStyle w:val="Heading3"/>
      </w:pPr>
      <w:bookmarkStart w:id="517" w:name="_Ref448638451"/>
      <w:bookmarkStart w:id="518" w:name="_Ref448638650"/>
      <w:bookmarkStart w:id="519" w:name="_Ref448638801"/>
      <w:bookmarkStart w:id="520" w:name="_Toc526303974"/>
      <w:bookmarkStart w:id="521" w:name="_Toc141177843"/>
      <w:bookmarkStart w:id="522" w:name="_Toc314131750"/>
      <w:bookmarkStart w:id="523" w:name="_Toc382912038"/>
      <w:r>
        <w:t>Time and Duration Arithmetic</w:t>
      </w:r>
      <w:bookmarkEnd w:id="517"/>
      <w:bookmarkEnd w:id="518"/>
      <w:bookmarkEnd w:id="519"/>
      <w:bookmarkEnd w:id="520"/>
      <w:bookmarkEnd w:id="521"/>
      <w:bookmarkEnd w:id="522"/>
      <w:bookmarkEnd w:id="523"/>
    </w:p>
    <w:p w14:paraId="7363FE12" w14:textId="77777777" w:rsidR="00345ACB" w:rsidRPr="00913441" w:rsidRDefault="00345ACB">
      <w:pPr>
        <w:pStyle w:val="NormalIndented"/>
      </w:pPr>
      <w:r w:rsidRPr="00913441">
        <w:t>Operations among times and durations are carried out as follows:</w:t>
      </w:r>
    </w:p>
    <w:p w14:paraId="5E16EA94" w14:textId="77777777" w:rsidR="00345ACB" w:rsidRPr="006071B3" w:rsidRDefault="00345ACB" w:rsidP="005D1A8F">
      <w:pPr>
        <w:pStyle w:val="Heading4"/>
      </w:pPr>
      <w:r w:rsidRPr="005D1A8F">
        <w:t>Time - Time</w:t>
      </w:r>
    </w:p>
    <w:p w14:paraId="30321B4A" w14:textId="77777777" w:rsidR="00345ACB" w:rsidRPr="00913441" w:rsidRDefault="00345ACB">
      <w:pPr>
        <w:pStyle w:val="NormalIndented"/>
      </w:pPr>
      <w:r w:rsidRPr="00913441">
        <w:t xml:space="preserve">The subtraction of two times always results in a </w:t>
      </w:r>
      <w:proofErr w:type="gramStart"/>
      <w:r w:rsidRPr="00913441">
        <w:t>seconds</w:t>
      </w:r>
      <w:proofErr w:type="gramEnd"/>
      <w:r w:rsidRPr="00913441">
        <w:t xml:space="preserve"> duration. For example, </w:t>
      </w:r>
      <w:proofErr w:type="spellStart"/>
      <w:r w:rsidRPr="00913441">
        <w:rPr>
          <w:b/>
          <w:bCs/>
        </w:rPr>
        <w:t>1990-03-01T00:00:00</w:t>
      </w:r>
      <w:proofErr w:type="spellEnd"/>
      <w:r w:rsidRPr="00913441">
        <w:rPr>
          <w:b/>
          <w:bCs/>
        </w:rPr>
        <w:t xml:space="preserve"> - </w:t>
      </w:r>
      <w:proofErr w:type="spellStart"/>
      <w:r w:rsidRPr="00913441">
        <w:rPr>
          <w:b/>
          <w:bCs/>
        </w:rPr>
        <w:t>1990-02-01T00:00:00</w:t>
      </w:r>
      <w:proofErr w:type="spellEnd"/>
      <w:r w:rsidRPr="00913441">
        <w:t xml:space="preserve"> results in </w:t>
      </w:r>
      <w:r w:rsidRPr="00913441">
        <w:rPr>
          <w:b/>
          <w:bCs/>
        </w:rPr>
        <w:t>2419200 seconds</w:t>
      </w:r>
      <w:r w:rsidRPr="00913441">
        <w:t>.</w:t>
      </w:r>
    </w:p>
    <w:p w14:paraId="0D4DB277" w14:textId="77777777" w:rsidR="00345ACB" w:rsidRDefault="00345ACB" w:rsidP="005D1A8F">
      <w:pPr>
        <w:pStyle w:val="Heading4"/>
      </w:pPr>
      <w:r>
        <w:lastRenderedPageBreak/>
        <w:t>Time and Seconds</w:t>
      </w:r>
    </w:p>
    <w:p w14:paraId="78C424C4" w14:textId="77777777" w:rsidR="00345ACB" w:rsidRPr="00913441" w:rsidRDefault="00345ACB">
      <w:pPr>
        <w:pStyle w:val="NormalIndented"/>
      </w:pPr>
      <w:r w:rsidRPr="00913441">
        <w:t xml:space="preserve">The addition or subtraction of a time and a </w:t>
      </w:r>
      <w:proofErr w:type="gramStart"/>
      <w:r w:rsidRPr="00913441">
        <w:t>seconds</w:t>
      </w:r>
      <w:proofErr w:type="gramEnd"/>
      <w:r w:rsidRPr="00913441">
        <w:t xml:space="preserve"> duration results in a time. The arithmetic is straightforward: the time is expressed as the number of seconds since some anchor point (for example, </w:t>
      </w:r>
      <w:proofErr w:type="spellStart"/>
      <w:r w:rsidRPr="00913441">
        <w:rPr>
          <w:b/>
          <w:bCs/>
        </w:rPr>
        <w:t>1800-01-01T00:00:00</w:t>
      </w:r>
      <w:proofErr w:type="spellEnd"/>
      <w:r w:rsidRPr="00913441">
        <w:t xml:space="preserve">) and the number of seconds is added to or subtracted from the time. For example, </w:t>
      </w:r>
      <w:proofErr w:type="spellStart"/>
      <w:r w:rsidRPr="00913441">
        <w:rPr>
          <w:b/>
          <w:bCs/>
        </w:rPr>
        <w:t>1990-02-01T00:00:00</w:t>
      </w:r>
      <w:proofErr w:type="spellEnd"/>
      <w:r w:rsidRPr="00913441">
        <w:rPr>
          <w:b/>
          <w:bCs/>
        </w:rPr>
        <w:t xml:space="preserve"> + 2419201 seconds</w:t>
      </w:r>
      <w:r w:rsidRPr="00913441">
        <w:t xml:space="preserve"> results in </w:t>
      </w:r>
      <w:proofErr w:type="spellStart"/>
      <w:r w:rsidRPr="00913441">
        <w:rPr>
          <w:b/>
          <w:bCs/>
        </w:rPr>
        <w:t>1990-03-01T00:00:01</w:t>
      </w:r>
      <w:proofErr w:type="spellEnd"/>
      <w:r w:rsidRPr="00913441">
        <w:t>.</w:t>
      </w:r>
    </w:p>
    <w:p w14:paraId="17C3737C" w14:textId="77777777" w:rsidR="00345ACB" w:rsidRDefault="00345ACB" w:rsidP="005D1A8F">
      <w:pPr>
        <w:pStyle w:val="Heading4"/>
      </w:pPr>
      <w:r>
        <w:t>Time and Months</w:t>
      </w:r>
    </w:p>
    <w:p w14:paraId="40320E53" w14:textId="77777777" w:rsidR="00345ACB" w:rsidRPr="00913441" w:rsidRDefault="00345ACB">
      <w:pPr>
        <w:pStyle w:val="NormalIndented"/>
      </w:pPr>
      <w:r w:rsidRPr="00913441">
        <w:t xml:space="preserve">The addition or subtraction of a time and a </w:t>
      </w:r>
      <w:proofErr w:type="spellStart"/>
      <w:proofErr w:type="gramStart"/>
      <w:r w:rsidRPr="00913441">
        <w:t>months</w:t>
      </w:r>
      <w:proofErr w:type="spellEnd"/>
      <w:proofErr w:type="gramEnd"/>
      <w:r w:rsidRPr="00913441">
        <w:t xml:space="preserve"> duration results in a time. The time is expressed in date and time-of-day format (for example, </w:t>
      </w:r>
      <w:proofErr w:type="spellStart"/>
      <w:r w:rsidRPr="00913441">
        <w:rPr>
          <w:b/>
          <w:bCs/>
        </w:rPr>
        <w:t>1991-01-31T00:00:00</w:t>
      </w:r>
      <w:proofErr w:type="spellEnd"/>
      <w:r w:rsidRPr="00913441">
        <w:t xml:space="preserve">). Months are then added to or subtracted from the year and month components of the date (that is, </w:t>
      </w:r>
      <w:r w:rsidRPr="00913441">
        <w:rPr>
          <w:b/>
          <w:bCs/>
        </w:rPr>
        <w:t>1991-01</w:t>
      </w:r>
      <w:r w:rsidRPr="00913441">
        <w:t xml:space="preserve"> in the example). If the resulting time is invalid due to the number of days in the new month, then the days are truncated to the last valid day of the month. For example, </w:t>
      </w:r>
      <w:proofErr w:type="spellStart"/>
      <w:r w:rsidRPr="00913441">
        <w:rPr>
          <w:b/>
          <w:bCs/>
        </w:rPr>
        <w:t>1991-01-31T00:00:00</w:t>
      </w:r>
      <w:proofErr w:type="spellEnd"/>
      <w:r w:rsidRPr="00913441">
        <w:rPr>
          <w:b/>
          <w:bCs/>
        </w:rPr>
        <w:t xml:space="preserve"> + </w:t>
      </w:r>
      <w:proofErr w:type="gramStart"/>
      <w:r w:rsidRPr="00913441">
        <w:rPr>
          <w:b/>
          <w:bCs/>
        </w:rPr>
        <w:t>1 month</w:t>
      </w:r>
      <w:proofErr w:type="gramEnd"/>
      <w:r w:rsidRPr="00913441">
        <w:t xml:space="preserve"> results in </w:t>
      </w:r>
      <w:proofErr w:type="spellStart"/>
      <w:r w:rsidRPr="00913441">
        <w:rPr>
          <w:b/>
          <w:bCs/>
        </w:rPr>
        <w:t>1991-02-28T00:00:00</w:t>
      </w:r>
      <w:proofErr w:type="spellEnd"/>
      <w:r w:rsidRPr="00913441">
        <w:t xml:space="preserve">. If the month has a fractional component (for example, </w:t>
      </w:r>
      <w:r w:rsidRPr="00913441">
        <w:rPr>
          <w:b/>
          <w:bCs/>
        </w:rPr>
        <w:t>1.1 months</w:t>
      </w:r>
      <w:r w:rsidRPr="00913441">
        <w:t xml:space="preserve">) then integer months are used (that is, </w:t>
      </w:r>
      <w:r w:rsidRPr="00913441">
        <w:rPr>
          <w:b/>
          <w:bCs/>
        </w:rPr>
        <w:t>1 month</w:t>
      </w:r>
      <w:r w:rsidRPr="00913441">
        <w:t xml:space="preserve"> and </w:t>
      </w:r>
      <w:r w:rsidRPr="00913441">
        <w:rPr>
          <w:b/>
          <w:bCs/>
        </w:rPr>
        <w:t>2 months</w:t>
      </w:r>
      <w:r w:rsidRPr="00913441">
        <w:t xml:space="preserve"> in the example) and the result is computed through interpolation (the integer part of the months are added; then the fractional part is used on the next month for addition and on the previous month for subtraction). For example, </w:t>
      </w:r>
      <w:proofErr w:type="spellStart"/>
      <w:r w:rsidRPr="00913441">
        <w:rPr>
          <w:b/>
          <w:bCs/>
        </w:rPr>
        <w:t>1991-01-31T00:00:00</w:t>
      </w:r>
      <w:proofErr w:type="spellEnd"/>
      <w:r w:rsidRPr="00913441">
        <w:rPr>
          <w:b/>
          <w:bCs/>
        </w:rPr>
        <w:t xml:space="preserve"> + 1.1 months</w:t>
      </w:r>
      <w:r w:rsidRPr="00913441">
        <w:t xml:space="preserve"> results in </w:t>
      </w:r>
      <w:proofErr w:type="spellStart"/>
      <w:r w:rsidRPr="00913441">
        <w:rPr>
          <w:b/>
          <w:bCs/>
        </w:rPr>
        <w:t>1991-02-28T00:00:00</w:t>
      </w:r>
      <w:proofErr w:type="spellEnd"/>
      <w:r w:rsidRPr="00913441">
        <w:rPr>
          <w:b/>
          <w:bCs/>
        </w:rPr>
        <w:t xml:space="preserve"> + (0.1 * 2629746 seconds) </w:t>
      </w:r>
      <w:r w:rsidRPr="00913441">
        <w:t xml:space="preserve">or </w:t>
      </w:r>
      <w:proofErr w:type="spellStart"/>
      <w:r w:rsidRPr="00913441">
        <w:rPr>
          <w:b/>
          <w:bCs/>
        </w:rPr>
        <w:t>1991-03-03T01:02:54.6</w:t>
      </w:r>
      <w:proofErr w:type="spellEnd"/>
      <w:r w:rsidRPr="00913441">
        <w:rPr>
          <w:b/>
          <w:bCs/>
        </w:rPr>
        <w:t xml:space="preserve">. </w:t>
      </w:r>
      <w:r w:rsidRPr="00913441">
        <w:t>Explanation:</w:t>
      </w:r>
    </w:p>
    <w:p w14:paraId="5B5C5B6B" w14:textId="77777777" w:rsidR="00345ACB" w:rsidRPr="00913441" w:rsidRDefault="00345ACB">
      <w:pPr>
        <w:pStyle w:val="NormalIndented"/>
      </w:pPr>
      <w:proofErr w:type="spellStart"/>
      <w:r w:rsidRPr="00913441">
        <w:t>1991-01-31T00:00:00</w:t>
      </w:r>
      <w:proofErr w:type="spellEnd"/>
      <w:r w:rsidRPr="00913441">
        <w:t xml:space="preserve"> + 1 month </w:t>
      </w:r>
      <w:r w:rsidRPr="00913441">
        <w:tab/>
      </w:r>
      <w:r w:rsidRPr="00913441">
        <w:tab/>
        <w:t xml:space="preserve">= </w:t>
      </w:r>
      <w:proofErr w:type="spellStart"/>
      <w:r w:rsidRPr="00913441">
        <w:t>1991-02-28T00:00:00</w:t>
      </w:r>
      <w:proofErr w:type="spellEnd"/>
    </w:p>
    <w:p w14:paraId="012C0CD7" w14:textId="77777777" w:rsidR="00345ACB" w:rsidRPr="00913441" w:rsidRDefault="00345ACB">
      <w:pPr>
        <w:pStyle w:val="NormalIndented"/>
      </w:pPr>
      <w:r w:rsidRPr="00913441">
        <w:t>and</w:t>
      </w:r>
    </w:p>
    <w:p w14:paraId="11F535FA" w14:textId="77777777" w:rsidR="00345ACB" w:rsidRPr="00913441" w:rsidRDefault="00345ACB">
      <w:pPr>
        <w:pStyle w:val="NormalIndented"/>
      </w:pPr>
      <w:r w:rsidRPr="00913441">
        <w:t>0.1 Months * 2629746</w:t>
      </w:r>
      <w:r w:rsidRPr="00913441">
        <w:rPr>
          <w:b/>
          <w:bCs/>
        </w:rPr>
        <w:t xml:space="preserve"> </w:t>
      </w:r>
      <w:r w:rsidRPr="00913441">
        <w:t>seconds / month [from 8.5.2.4]</w:t>
      </w:r>
      <w:r w:rsidRPr="00913441">
        <w:tab/>
        <w:t xml:space="preserve">= 262974.6 seconds </w:t>
      </w:r>
    </w:p>
    <w:p w14:paraId="07246F33" w14:textId="77777777" w:rsidR="00345ACB" w:rsidRPr="00913441" w:rsidRDefault="00345ACB">
      <w:pPr>
        <w:pStyle w:val="NormalIndented"/>
      </w:pPr>
      <w:r w:rsidRPr="00913441">
        <w:t>262974.6 seconds / (60 seconds / minute) / (1440 minutes /day)</w:t>
      </w:r>
      <w:r w:rsidRPr="00913441">
        <w:tab/>
        <w:t>= 3.0436875 days</w:t>
      </w:r>
    </w:p>
    <w:p w14:paraId="1BCA990F" w14:textId="77777777" w:rsidR="00345ACB" w:rsidRPr="00913441" w:rsidRDefault="00345ACB">
      <w:pPr>
        <w:pStyle w:val="NormalIndented"/>
      </w:pPr>
      <w:r w:rsidRPr="00913441">
        <w:t>0.0436875 days * 1440 minutes / day</w:t>
      </w:r>
      <w:r w:rsidRPr="00913441">
        <w:tab/>
        <w:t>= 62.91 minutes</w:t>
      </w:r>
    </w:p>
    <w:p w14:paraId="465EA602" w14:textId="77777777" w:rsidR="00345ACB" w:rsidRPr="00913441" w:rsidRDefault="00345ACB">
      <w:pPr>
        <w:pStyle w:val="NormalIndented"/>
      </w:pPr>
      <w:r w:rsidRPr="00913441">
        <w:tab/>
      </w:r>
      <w:r w:rsidRPr="00913441">
        <w:tab/>
      </w:r>
      <w:r w:rsidRPr="00913441">
        <w:tab/>
      </w:r>
      <w:r w:rsidRPr="00913441">
        <w:tab/>
      </w:r>
      <w:r w:rsidRPr="00913441">
        <w:tab/>
      </w:r>
      <w:r w:rsidRPr="00913441">
        <w:tab/>
      </w:r>
      <w:r w:rsidRPr="00913441">
        <w:tab/>
      </w:r>
      <w:r w:rsidRPr="00913441">
        <w:tab/>
      </w:r>
      <w:r w:rsidRPr="00913441">
        <w:tab/>
        <w:t>= 1 hour, 2 minutes, 54.6 seconds.</w:t>
      </w:r>
    </w:p>
    <w:p w14:paraId="38137CD9" w14:textId="77777777" w:rsidR="00345ACB" w:rsidRPr="00913441" w:rsidRDefault="00345ACB">
      <w:pPr>
        <w:pStyle w:val="NormalIndented"/>
      </w:pPr>
      <w:r w:rsidRPr="00913441">
        <w:t>therefore</w:t>
      </w:r>
    </w:p>
    <w:p w14:paraId="5EA95205" w14:textId="77777777" w:rsidR="00345ACB" w:rsidRPr="00913441" w:rsidRDefault="00345ACB">
      <w:pPr>
        <w:pStyle w:val="NormalIndented"/>
      </w:pPr>
      <w:r w:rsidRPr="00913441">
        <w:t>0.1 months</w:t>
      </w:r>
      <w:r w:rsidRPr="00913441">
        <w:tab/>
        <w:t>= 3 days 1 hour 2 minutes 54.6 seconds</w:t>
      </w:r>
    </w:p>
    <w:p w14:paraId="20BC64B5" w14:textId="77777777" w:rsidR="00345ACB" w:rsidRPr="00913441" w:rsidRDefault="00345ACB">
      <w:pPr>
        <w:pStyle w:val="NormalIndented"/>
      </w:pPr>
      <w:r w:rsidRPr="00913441">
        <w:t>thus</w:t>
      </w:r>
    </w:p>
    <w:p w14:paraId="767033E4" w14:textId="77777777" w:rsidR="00345ACB" w:rsidRPr="00913441" w:rsidRDefault="00345ACB">
      <w:pPr>
        <w:pStyle w:val="NormalIndented"/>
      </w:pPr>
      <w:proofErr w:type="spellStart"/>
      <w:r w:rsidRPr="00913441">
        <w:t>1991-01-31T00:00:00</w:t>
      </w:r>
      <w:proofErr w:type="spellEnd"/>
      <w:r w:rsidRPr="00913441">
        <w:t xml:space="preserve"> + 1.1 months </w:t>
      </w:r>
      <w:r w:rsidRPr="00913441">
        <w:tab/>
        <w:t xml:space="preserve">= </w:t>
      </w:r>
      <w:proofErr w:type="spellStart"/>
      <w:r w:rsidRPr="00913441">
        <w:t>1991-02-28T00:00:00</w:t>
      </w:r>
      <w:proofErr w:type="spellEnd"/>
      <w:r w:rsidRPr="00913441">
        <w:t xml:space="preserve"> + 3 days 1 hour 2 minutes 54.6 seconds</w:t>
      </w:r>
    </w:p>
    <w:p w14:paraId="49839E40" w14:textId="77777777" w:rsidR="00345ACB" w:rsidRPr="00913441" w:rsidRDefault="00345ACB">
      <w:pPr>
        <w:pStyle w:val="NormalIndented"/>
      </w:pPr>
      <w:r w:rsidRPr="00913441">
        <w:tab/>
      </w:r>
      <w:r w:rsidRPr="00913441">
        <w:tab/>
      </w:r>
      <w:r w:rsidRPr="00913441">
        <w:tab/>
      </w:r>
      <w:r w:rsidRPr="00913441">
        <w:tab/>
      </w:r>
      <w:r w:rsidRPr="00913441">
        <w:tab/>
      </w:r>
      <w:r w:rsidRPr="00913441">
        <w:tab/>
      </w:r>
      <w:r w:rsidRPr="00913441">
        <w:tab/>
      </w:r>
      <w:r w:rsidRPr="00913441">
        <w:tab/>
      </w:r>
      <w:r w:rsidRPr="00913441">
        <w:tab/>
        <w:t xml:space="preserve">= </w:t>
      </w:r>
      <w:proofErr w:type="spellStart"/>
      <w:r w:rsidRPr="00913441">
        <w:t>1991-03-03T01:02:54.6</w:t>
      </w:r>
      <w:proofErr w:type="spellEnd"/>
    </w:p>
    <w:p w14:paraId="595AD0CB" w14:textId="77777777" w:rsidR="00345ACB" w:rsidRPr="00913441" w:rsidRDefault="00345ACB">
      <w:pPr>
        <w:pStyle w:val="NormalIndented"/>
      </w:pPr>
      <w:r w:rsidRPr="00913441">
        <w:t>Contrary to addition and subtraction on numbers, addition and subtraction of durations is not invertible. For example:</w:t>
      </w:r>
    </w:p>
    <w:p w14:paraId="0C08E9E5" w14:textId="77777777" w:rsidR="00345ACB" w:rsidRDefault="00345ACB">
      <w:pPr>
        <w:pStyle w:val="Example"/>
      </w:pPr>
      <w:r>
        <w:t xml:space="preserve">1993-01-31 + 1 month = 1993-02-28 </w:t>
      </w:r>
    </w:p>
    <w:p w14:paraId="4D01AA1E" w14:textId="77777777" w:rsidR="00345ACB" w:rsidRDefault="00345ACB">
      <w:pPr>
        <w:pStyle w:val="Example"/>
      </w:pPr>
      <w:r>
        <w:t>1993-02-28 - 1 month = 1993-01-28 (3 days earlier)</w:t>
      </w:r>
    </w:p>
    <w:p w14:paraId="53E81604" w14:textId="77777777" w:rsidR="00345ACB" w:rsidRPr="00913441" w:rsidRDefault="00345ACB">
      <w:pPr>
        <w:pStyle w:val="NormalIndented"/>
      </w:pPr>
      <w:r w:rsidRPr="00913441">
        <w:t xml:space="preserve">The order of operations is important: </w:t>
      </w:r>
      <w:r w:rsidRPr="00913441">
        <w:rPr>
          <w:b/>
          <w:bCs/>
        </w:rPr>
        <w:t>(</w:t>
      </w:r>
      <w:proofErr w:type="spellStart"/>
      <w:r w:rsidRPr="00913441">
        <w:rPr>
          <w:b/>
          <w:bCs/>
        </w:rPr>
        <w:t>d+1</w:t>
      </w:r>
      <w:proofErr w:type="spellEnd"/>
      <w:r w:rsidRPr="00913441">
        <w:rPr>
          <w:b/>
          <w:bCs/>
        </w:rPr>
        <w:t xml:space="preserve"> </w:t>
      </w:r>
      <w:proofErr w:type="gramStart"/>
      <w:r w:rsidRPr="00913441">
        <w:rPr>
          <w:b/>
          <w:bCs/>
        </w:rPr>
        <w:t>month)+</w:t>
      </w:r>
      <w:proofErr w:type="gramEnd"/>
      <w:r w:rsidRPr="00913441">
        <w:rPr>
          <w:b/>
          <w:bCs/>
        </w:rPr>
        <w:t>1 day</w:t>
      </w:r>
      <w:r w:rsidRPr="00913441">
        <w:t xml:space="preserve"> may have a different value than </w:t>
      </w:r>
      <w:r w:rsidRPr="00913441">
        <w:rPr>
          <w:b/>
          <w:bCs/>
        </w:rPr>
        <w:t xml:space="preserve">d+(1 </w:t>
      </w:r>
      <w:proofErr w:type="spellStart"/>
      <w:r w:rsidRPr="00913441">
        <w:rPr>
          <w:b/>
          <w:bCs/>
        </w:rPr>
        <w:t>month+1</w:t>
      </w:r>
      <w:proofErr w:type="spellEnd"/>
      <w:r w:rsidRPr="00913441">
        <w:rPr>
          <w:b/>
          <w:bCs/>
        </w:rPr>
        <w:t xml:space="preserve"> day)</w:t>
      </w:r>
      <w:r w:rsidRPr="00913441">
        <w:t>.</w:t>
      </w:r>
    </w:p>
    <w:p w14:paraId="09A17E7C" w14:textId="77777777" w:rsidR="00345ACB" w:rsidRPr="00913441" w:rsidRDefault="00345ACB">
      <w:pPr>
        <w:pStyle w:val="NormalIndented"/>
        <w:rPr>
          <w:lang w:val="fr-FR"/>
        </w:rPr>
      </w:pPr>
      <w:proofErr w:type="spellStart"/>
      <w:r w:rsidRPr="00913441">
        <w:rPr>
          <w:lang w:val="fr-FR"/>
        </w:rPr>
        <w:t>Other</w:t>
      </w:r>
      <w:proofErr w:type="spellEnd"/>
      <w:r w:rsidRPr="00913441">
        <w:rPr>
          <w:lang w:val="fr-FR"/>
        </w:rPr>
        <w:t xml:space="preserve"> </w:t>
      </w:r>
      <w:proofErr w:type="spellStart"/>
      <w:proofErr w:type="gramStart"/>
      <w:r w:rsidRPr="00913441">
        <w:rPr>
          <w:lang w:val="fr-FR"/>
        </w:rPr>
        <w:t>examples</w:t>
      </w:r>
      <w:proofErr w:type="spellEnd"/>
      <w:r w:rsidRPr="00913441">
        <w:rPr>
          <w:lang w:val="fr-FR"/>
        </w:rPr>
        <w:t>:</w:t>
      </w:r>
      <w:proofErr w:type="gramEnd"/>
    </w:p>
    <w:p w14:paraId="137E0529" w14:textId="77777777" w:rsidR="00345ACB" w:rsidRPr="00D6562C" w:rsidRDefault="00345ACB">
      <w:pPr>
        <w:pStyle w:val="Example"/>
        <w:rPr>
          <w:lang w:val="fr-FR"/>
        </w:rPr>
      </w:pPr>
      <w:r w:rsidRPr="00D6562C">
        <w:rPr>
          <w:lang w:val="fr-FR"/>
        </w:rPr>
        <w:t>1991-01-31T00:00:00 - 2.1 months = 1990-11-26T22:57:05.4</w:t>
      </w:r>
    </w:p>
    <w:p w14:paraId="6498AC84" w14:textId="77777777" w:rsidR="00345ACB" w:rsidRPr="00D6562C" w:rsidRDefault="00345ACB">
      <w:pPr>
        <w:pStyle w:val="Example"/>
        <w:rPr>
          <w:lang w:val="fr-FR"/>
        </w:rPr>
      </w:pPr>
      <w:r w:rsidRPr="00D6562C">
        <w:rPr>
          <w:lang w:val="fr-FR"/>
        </w:rPr>
        <w:t>1991-01-31T00:00:00 - 1.1 months = 1990-12-27T22:57:05.4</w:t>
      </w:r>
    </w:p>
    <w:p w14:paraId="501F2DC0" w14:textId="77777777" w:rsidR="00345ACB" w:rsidRDefault="00345ACB">
      <w:pPr>
        <w:pStyle w:val="Example"/>
        <w:rPr>
          <w:lang w:val="fr-FR"/>
        </w:rPr>
      </w:pPr>
      <w:r w:rsidRPr="00D6562C">
        <w:rPr>
          <w:lang w:val="fr-FR"/>
        </w:rPr>
        <w:t>1991-04-30T00:00:00 - 0.1 months = 1991-04-26T22:57:05.4</w:t>
      </w:r>
    </w:p>
    <w:p w14:paraId="572B0ADF" w14:textId="77777777" w:rsidR="00345ACB" w:rsidRDefault="00345ACB" w:rsidP="005D1A8F">
      <w:pPr>
        <w:pStyle w:val="Heading4"/>
      </w:pPr>
      <w:r>
        <w:t>Months and Seconds</w:t>
      </w:r>
    </w:p>
    <w:p w14:paraId="294CEAF9" w14:textId="77777777" w:rsidR="00345ACB" w:rsidRPr="00913441" w:rsidRDefault="00345ACB">
      <w:pPr>
        <w:pStyle w:val="NormalIndented"/>
      </w:pPr>
      <w:r w:rsidRPr="00913441">
        <w:t xml:space="preserve">Operations between months and seconds are done by first converting the months arguments to seconds using this conversion constant: 2629746 seconds/month (the average number of seconds in a month in the Gregorian calendar). For example, </w:t>
      </w:r>
      <w:r w:rsidRPr="00913441">
        <w:rPr>
          <w:b/>
          <w:bCs/>
        </w:rPr>
        <w:t>1 month / 1 second</w:t>
      </w:r>
      <w:r w:rsidRPr="00913441">
        <w:t xml:space="preserve"> results in </w:t>
      </w:r>
      <w:r w:rsidRPr="00913441">
        <w:rPr>
          <w:b/>
          <w:bCs/>
        </w:rPr>
        <w:t>2629746</w:t>
      </w:r>
      <w:r w:rsidRPr="00913441">
        <w:t>.</w:t>
      </w:r>
    </w:p>
    <w:p w14:paraId="06DF23C2" w14:textId="77777777" w:rsidR="00345ACB" w:rsidRDefault="00345ACB" w:rsidP="001E5D51">
      <w:pPr>
        <w:pStyle w:val="Heading2"/>
      </w:pPr>
      <w:bookmarkStart w:id="524" w:name="_Toc526303975"/>
      <w:bookmarkStart w:id="525" w:name="_Toc141177844"/>
      <w:bookmarkStart w:id="526" w:name="_Ref279407326"/>
      <w:bookmarkStart w:id="527" w:name="_Toc314131751"/>
      <w:bookmarkStart w:id="528" w:name="_Toc382912039"/>
      <w:r>
        <w:t>String</w:t>
      </w:r>
      <w:bookmarkEnd w:id="524"/>
      <w:bookmarkEnd w:id="525"/>
      <w:bookmarkEnd w:id="526"/>
      <w:bookmarkEnd w:id="527"/>
      <w:bookmarkEnd w:id="528"/>
    </w:p>
    <w:p w14:paraId="396B8006" w14:textId="77777777" w:rsidR="00345ACB" w:rsidRPr="00913441" w:rsidRDefault="00345ACB">
      <w:pPr>
        <w:pStyle w:val="NormalIndented"/>
      </w:pPr>
      <w:r w:rsidRPr="00913441">
        <w:t xml:space="preserve">Strings are streams of characters of variable length. String constants are defined in Section </w:t>
      </w:r>
      <w:r w:rsidR="008216EB">
        <w:fldChar w:fldCharType="begin"/>
      </w:r>
      <w:r w:rsidR="008216EB">
        <w:instrText xml:space="preserve"> REF _Ref448635550 \r \h  \* MERGEFORMAT </w:instrText>
      </w:r>
      <w:r w:rsidR="008216EB">
        <w:fldChar w:fldCharType="separate"/>
      </w:r>
      <w:r>
        <w:t>7.1.13</w:t>
      </w:r>
      <w:r w:rsidR="008216EB">
        <w:fldChar w:fldCharType="end"/>
      </w:r>
      <w:r w:rsidRPr="00913441">
        <w:t>. For example,</w:t>
      </w:r>
    </w:p>
    <w:p w14:paraId="6C1B4902" w14:textId="77777777" w:rsidR="00345ACB" w:rsidRDefault="00345ACB">
      <w:pPr>
        <w:pStyle w:val="Example"/>
      </w:pPr>
      <w:r>
        <w:lastRenderedPageBreak/>
        <w:t>"this is a string constant"</w:t>
      </w:r>
    </w:p>
    <w:p w14:paraId="6DCCC1F7" w14:textId="77777777" w:rsidR="00345ACB" w:rsidRDefault="00345ACB" w:rsidP="001E5D51">
      <w:pPr>
        <w:pStyle w:val="Heading2"/>
      </w:pPr>
      <w:bookmarkStart w:id="529" w:name="_Toc526303976"/>
      <w:bookmarkStart w:id="530" w:name="_Toc141177845"/>
      <w:bookmarkStart w:id="531" w:name="_Toc314131752"/>
      <w:bookmarkStart w:id="532" w:name="_Toc382912040"/>
      <w:r>
        <w:t>Term</w:t>
      </w:r>
      <w:bookmarkEnd w:id="529"/>
      <w:bookmarkEnd w:id="530"/>
      <w:bookmarkEnd w:id="531"/>
      <w:bookmarkEnd w:id="532"/>
    </w:p>
    <w:p w14:paraId="633A24D4" w14:textId="77777777" w:rsidR="00345ACB" w:rsidRPr="00913441" w:rsidRDefault="00345ACB">
      <w:pPr>
        <w:pStyle w:val="NormalIndented"/>
      </w:pPr>
      <w:r w:rsidRPr="00913441">
        <w:t xml:space="preserve">Terms are currently used only to represent </w:t>
      </w:r>
      <w:proofErr w:type="spellStart"/>
      <w:r w:rsidRPr="00913441">
        <w:t>mlmnames</w:t>
      </w:r>
      <w:proofErr w:type="spellEnd"/>
      <w:r w:rsidRPr="00913441">
        <w:t xml:space="preserve"> within a structured slot and the link text portion of a structured link record. They are used only in a </w:t>
      </w:r>
      <w:r w:rsidRPr="00913441">
        <w:rPr>
          <w:b/>
          <w:bCs/>
        </w:rPr>
        <w:t>call</w:t>
      </w:r>
      <w:r w:rsidRPr="00913441">
        <w:t xml:space="preserve"> statement (see Section </w:t>
      </w:r>
      <w:r w:rsidR="008216EB">
        <w:fldChar w:fldCharType="begin"/>
      </w:r>
      <w:r w:rsidR="008216EB">
        <w:instrText xml:space="preserve"> REF _Ref448635589 \r \h  \* MERGEFORMAT </w:instrText>
      </w:r>
      <w:r w:rsidR="008216EB">
        <w:fldChar w:fldCharType="separate"/>
      </w:r>
      <w:r>
        <w:t>10.2.5</w:t>
      </w:r>
      <w:r w:rsidR="008216EB">
        <w:fldChar w:fldCharType="end"/>
      </w:r>
      <w:r w:rsidRPr="00913441">
        <w:t xml:space="preserve">). In the future they will be used for controlled vocabulary terms. Term constants are defined in Section </w:t>
      </w:r>
      <w:r w:rsidR="008216EB">
        <w:fldChar w:fldCharType="begin"/>
      </w:r>
      <w:r w:rsidR="008216EB">
        <w:instrText xml:space="preserve"> REF _Ref448635610 \r \h  \* MERGEFORMAT </w:instrText>
      </w:r>
      <w:r w:rsidR="008216EB">
        <w:fldChar w:fldCharType="separate"/>
      </w:r>
      <w:r>
        <w:t>7.1.17</w:t>
      </w:r>
      <w:r w:rsidR="008216EB">
        <w:fldChar w:fldCharType="end"/>
      </w:r>
      <w:r w:rsidRPr="00913441">
        <w:t>. For example,</w:t>
      </w:r>
    </w:p>
    <w:p w14:paraId="48A3BBD9" w14:textId="77777777" w:rsidR="00345ACB" w:rsidRDefault="00345ACB">
      <w:pPr>
        <w:pStyle w:val="Example"/>
      </w:pPr>
      <w:r>
        <w:t>'mlm_name2'</w:t>
      </w:r>
    </w:p>
    <w:p w14:paraId="4C6A3DB6" w14:textId="77777777" w:rsidR="00345ACB" w:rsidRDefault="00345ACB">
      <w:pPr>
        <w:pStyle w:val="Example"/>
      </w:pPr>
      <w:r>
        <w:t>'http://www.nlm.nih.gov/'</w:t>
      </w:r>
    </w:p>
    <w:p w14:paraId="22CE4CB4" w14:textId="77777777" w:rsidR="00345ACB" w:rsidRDefault="00345ACB" w:rsidP="001E5D51">
      <w:pPr>
        <w:pStyle w:val="Heading2"/>
      </w:pPr>
      <w:bookmarkStart w:id="533" w:name="_Ref448634826"/>
      <w:bookmarkStart w:id="534" w:name="_Toc526303977"/>
      <w:bookmarkStart w:id="535" w:name="_Toc141177846"/>
      <w:bookmarkStart w:id="536" w:name="_Toc314131753"/>
      <w:bookmarkStart w:id="537" w:name="_Toc382912041"/>
      <w:r>
        <w:t>List</w:t>
      </w:r>
      <w:bookmarkEnd w:id="533"/>
      <w:bookmarkEnd w:id="534"/>
      <w:bookmarkEnd w:id="535"/>
      <w:bookmarkEnd w:id="536"/>
      <w:bookmarkEnd w:id="537"/>
    </w:p>
    <w:p w14:paraId="5F616A35" w14:textId="77777777" w:rsidR="00345ACB" w:rsidRPr="00913441" w:rsidRDefault="00345ACB">
      <w:pPr>
        <w:pStyle w:val="NormalIndented"/>
      </w:pPr>
      <w:r w:rsidRPr="00913441">
        <w:t>A list is an ordered set of elements, each of which may be null, Boolean, event, destination, message, term, number, time, duration, string</w:t>
      </w:r>
      <w:r>
        <w:t>, truth value, fuzzy number, fuzzy time, or fuzzy duration</w:t>
      </w:r>
      <w:r w:rsidRPr="00913441">
        <w:t xml:space="preserve">. There are no nested lists; that is, a list cannot be the element of another list. Lists may be heterogeneous; that is, the elements in a list may be of different types. There is one list constant, the empty list, which is signified by using a pair of empty parentheses: </w:t>
      </w:r>
      <w:r w:rsidRPr="00913441">
        <w:rPr>
          <w:b/>
          <w:bCs/>
        </w:rPr>
        <w:t>()</w:t>
      </w:r>
      <w:r w:rsidRPr="00913441">
        <w:t>. White space is allowed within an empty list's parentheses. Other lists are created by using list operators like the comma (</w:t>
      </w:r>
      <w:r w:rsidRPr="00913441">
        <w:rPr>
          <w:b/>
          <w:bCs/>
        </w:rPr>
        <w:t>,</w:t>
      </w:r>
      <w:r w:rsidRPr="00913441">
        <w:t xml:space="preserve">) to build lists from single items (see Section </w:t>
      </w:r>
      <w:r w:rsidR="008216EB">
        <w:fldChar w:fldCharType="begin"/>
      </w:r>
      <w:r w:rsidR="008216EB">
        <w:instrText xml:space="preserve"> REF _Ref448635797 \r \h  \* MERGEFORMAT </w:instrText>
      </w:r>
      <w:r w:rsidR="008216EB">
        <w:fldChar w:fldCharType="separate"/>
      </w:r>
      <w:r>
        <w:t>9.2</w:t>
      </w:r>
      <w:r w:rsidR="008216EB">
        <w:fldChar w:fldCharType="end"/>
      </w:r>
      <w:r w:rsidRPr="00913441">
        <w:t xml:space="preserve">). For the output format of lists (including single element lists), see Section </w:t>
      </w:r>
      <w:r w:rsidR="008216EB">
        <w:fldChar w:fldCharType="begin"/>
      </w:r>
      <w:r w:rsidR="008216EB">
        <w:instrText xml:space="preserve"> REF _Ref448635820 \r \h  \* MERGEFORMAT </w:instrText>
      </w:r>
      <w:r w:rsidR="008216EB">
        <w:fldChar w:fldCharType="separate"/>
      </w:r>
      <w:r>
        <w:t>9.8</w:t>
      </w:r>
      <w:r w:rsidR="008216EB">
        <w:fldChar w:fldCharType="end"/>
      </w:r>
      <w:r w:rsidRPr="00913441">
        <w:t>. For example, these are valid lists:</w:t>
      </w:r>
    </w:p>
    <w:p w14:paraId="373464C5" w14:textId="77777777" w:rsidR="00345ACB" w:rsidRDefault="00345ACB">
      <w:pPr>
        <w:pStyle w:val="Example"/>
      </w:pPr>
      <w:r>
        <w:t>4, 3, 5</w:t>
      </w:r>
    </w:p>
    <w:p w14:paraId="700ABA85" w14:textId="77777777" w:rsidR="00345ACB" w:rsidRDefault="00345ACB">
      <w:pPr>
        <w:pStyle w:val="Example"/>
      </w:pPr>
      <w:r>
        <w:t>3, true, 5, null</w:t>
      </w:r>
    </w:p>
    <w:p w14:paraId="66A2822A" w14:textId="77777777" w:rsidR="00345ACB" w:rsidRDefault="00345ACB">
      <w:pPr>
        <w:pStyle w:val="Example"/>
      </w:pPr>
      <w:r>
        <w:t>,</w:t>
      </w:r>
      <w:r>
        <w:rPr>
          <w:lang w:eastAsia="ko-KR"/>
        </w:rPr>
        <w:t xml:space="preserve"> </w:t>
      </w:r>
      <w:r>
        <w:t>1</w:t>
      </w:r>
    </w:p>
    <w:p w14:paraId="03687D39" w14:textId="77777777" w:rsidR="00345ACB" w:rsidRDefault="00345ACB">
      <w:pPr>
        <w:pStyle w:val="Example"/>
      </w:pPr>
      <w:r>
        <w:t>()</w:t>
      </w:r>
    </w:p>
    <w:p w14:paraId="5A989FC3" w14:textId="77777777" w:rsidR="00345ACB" w:rsidRPr="00913441" w:rsidRDefault="00345ACB">
      <w:pPr>
        <w:pStyle w:val="NormalIndented"/>
      </w:pPr>
      <w:r w:rsidRPr="00913441">
        <w:t>If operators that expect list arguments are presented non-list arguments, the arguments are implicitly converted to single-element lists before the operator is applied.</w:t>
      </w:r>
    </w:p>
    <w:p w14:paraId="2C35F48D" w14:textId="77777777" w:rsidR="00345ACB" w:rsidRDefault="00345ACB" w:rsidP="001E5D51">
      <w:pPr>
        <w:pStyle w:val="Heading2"/>
      </w:pPr>
      <w:bookmarkStart w:id="538" w:name="_Ref448643812"/>
      <w:bookmarkStart w:id="539" w:name="_Ref448645775"/>
      <w:bookmarkStart w:id="540" w:name="_Toc526303978"/>
      <w:bookmarkStart w:id="541" w:name="_Toc141177847"/>
      <w:bookmarkStart w:id="542" w:name="_Toc314131754"/>
      <w:bookmarkStart w:id="543" w:name="_Toc382912042"/>
      <w:r>
        <w:t>Query Results</w:t>
      </w:r>
      <w:bookmarkEnd w:id="538"/>
      <w:bookmarkEnd w:id="539"/>
      <w:bookmarkEnd w:id="540"/>
      <w:bookmarkEnd w:id="541"/>
      <w:bookmarkEnd w:id="542"/>
      <w:bookmarkEnd w:id="543"/>
    </w:p>
    <w:p w14:paraId="2CF3909A" w14:textId="77777777" w:rsidR="00345ACB" w:rsidRPr="00913441" w:rsidRDefault="00345ACB">
      <w:pPr>
        <w:pStyle w:val="NormalIndented"/>
      </w:pPr>
      <w:r w:rsidRPr="00913441">
        <w:t>The result of a database query has a time value in addition to its data value.</w:t>
      </w:r>
    </w:p>
    <w:p w14:paraId="16FF3372" w14:textId="77777777" w:rsidR="00345ACB" w:rsidRPr="00913441" w:rsidRDefault="00345ACB">
      <w:pPr>
        <w:pStyle w:val="NormalIndented"/>
      </w:pPr>
      <w:r w:rsidRPr="00913441">
        <w:t>Queries in the data slot retrieve data from the patient database or from other databases (for example, a controlled vocabulary database or a financial database). The result of a query is assigned to a variable for use in the other slots.</w:t>
      </w:r>
    </w:p>
    <w:p w14:paraId="57656B8A" w14:textId="77777777" w:rsidR="00345ACB" w:rsidRDefault="00345ACB" w:rsidP="001E5D51">
      <w:pPr>
        <w:pStyle w:val="Heading3"/>
      </w:pPr>
      <w:bookmarkStart w:id="544" w:name="_Ref448636284"/>
      <w:bookmarkStart w:id="545" w:name="_Toc526303979"/>
      <w:bookmarkStart w:id="546" w:name="_Toc141177848"/>
      <w:bookmarkStart w:id="547" w:name="_Toc314131755"/>
      <w:bookmarkStart w:id="548" w:name="_Toc382912043"/>
      <w:r>
        <w:t>Primary Time</w:t>
      </w:r>
      <w:bookmarkEnd w:id="544"/>
      <w:bookmarkEnd w:id="545"/>
      <w:bookmarkEnd w:id="546"/>
      <w:bookmarkEnd w:id="547"/>
      <w:bookmarkEnd w:id="548"/>
    </w:p>
    <w:p w14:paraId="68DB5FC7" w14:textId="77777777" w:rsidR="00345ACB" w:rsidRPr="00913441" w:rsidRDefault="00345ACB">
      <w:pPr>
        <w:pStyle w:val="NormalIndented"/>
      </w:pPr>
      <w:r w:rsidRPr="00913441">
        <w:t xml:space="preserve">Every item in the patient database is assumed to have some primary time (also called time of occurrence) associated with it. This time is defined as the medically relevant time for that query. For different entities, the primary time might signify different times. The primary time of a blood test might be the time it was drawn from the patient (or the closest to that time), whereas the primary time of a medication order might be the time the order was placed. If there is no medically relevant time for a data item, its primary time value should be equivalent to the </w:t>
      </w:r>
      <w:proofErr w:type="spellStart"/>
      <w:r w:rsidRPr="00913441">
        <w:rPr>
          <w:b/>
          <w:bCs/>
        </w:rPr>
        <w:t>eventtime</w:t>
      </w:r>
      <w:proofErr w:type="spellEnd"/>
      <w:r w:rsidRPr="00913441">
        <w:t xml:space="preserve"> (the time when the information was correct).</w:t>
      </w:r>
    </w:p>
    <w:p w14:paraId="42F63C8B" w14:textId="77777777" w:rsidR="00345ACB" w:rsidRPr="00913441" w:rsidRDefault="00345ACB">
      <w:pPr>
        <w:pStyle w:val="NormalIndented"/>
      </w:pPr>
      <w:r w:rsidRPr="00913441">
        <w:t xml:space="preserve">Implicit in every query to the patient database is a request for the primary time of the data. For example, when one retrieves a list of serum </w:t>
      </w:r>
      <w:proofErr w:type="spellStart"/>
      <w:r w:rsidRPr="00913441">
        <w:t>potassiums</w:t>
      </w:r>
      <w:proofErr w:type="spellEnd"/>
      <w:r w:rsidRPr="00913441">
        <w:t xml:space="preserve">, one </w:t>
      </w:r>
      <w:proofErr w:type="gramStart"/>
      <w:r w:rsidRPr="00913441">
        <w:t>actually retrieves</w:t>
      </w:r>
      <w:proofErr w:type="gramEnd"/>
      <w:r w:rsidRPr="00913441">
        <w:t xml:space="preserve"> a list of pairs. Each pair contains a data value (the serum potassium numeric value) and a time value (for example, when the specimen was drawn).</w:t>
      </w:r>
    </w:p>
    <w:p w14:paraId="7B7D85DF" w14:textId="77777777" w:rsidR="00345ACB" w:rsidRDefault="00345ACB" w:rsidP="001E5D51">
      <w:pPr>
        <w:pStyle w:val="Heading3"/>
      </w:pPr>
      <w:bookmarkStart w:id="549" w:name="_Ref448652508"/>
      <w:bookmarkStart w:id="550" w:name="_Toc526303980"/>
      <w:bookmarkStart w:id="551" w:name="_Toc141177849"/>
      <w:bookmarkStart w:id="552" w:name="_Toc314131756"/>
      <w:bookmarkStart w:id="553" w:name="_Toc382912044"/>
      <w:r>
        <w:t>Retrieval Order</w:t>
      </w:r>
      <w:bookmarkEnd w:id="549"/>
      <w:bookmarkEnd w:id="550"/>
      <w:bookmarkEnd w:id="551"/>
      <w:bookmarkEnd w:id="552"/>
      <w:bookmarkEnd w:id="553"/>
    </w:p>
    <w:p w14:paraId="1985B300" w14:textId="77777777" w:rsidR="00345ACB" w:rsidRPr="00913441" w:rsidRDefault="00345ACB">
      <w:pPr>
        <w:pStyle w:val="NormalIndented"/>
      </w:pPr>
      <w:r w:rsidRPr="00913441">
        <w:t>The result of a query is by default sorted in chronological order by the primary time of the result. The query may specify a different sort order.</w:t>
      </w:r>
    </w:p>
    <w:p w14:paraId="3930CB8F" w14:textId="77777777" w:rsidR="00345ACB" w:rsidRDefault="00345ACB" w:rsidP="001E5D51">
      <w:pPr>
        <w:pStyle w:val="Heading3"/>
      </w:pPr>
      <w:bookmarkStart w:id="554" w:name="_Toc526303981"/>
      <w:bookmarkStart w:id="555" w:name="_Toc141177850"/>
      <w:bookmarkStart w:id="556" w:name="_Toc314131757"/>
      <w:bookmarkStart w:id="557" w:name="_Toc382912045"/>
      <w:r>
        <w:t>Data Value</w:t>
      </w:r>
      <w:bookmarkEnd w:id="554"/>
      <w:bookmarkEnd w:id="555"/>
      <w:bookmarkEnd w:id="556"/>
      <w:bookmarkEnd w:id="557"/>
    </w:p>
    <w:p w14:paraId="1FFE0E82" w14:textId="77777777" w:rsidR="00345ACB" w:rsidRPr="00913441" w:rsidRDefault="00345ACB">
      <w:pPr>
        <w:pStyle w:val="NormalIndented"/>
      </w:pPr>
      <w:r w:rsidRPr="00913441">
        <w:t xml:space="preserve">If a variable has been assigned the result of a query, then the use of the variable always refers to the data value. For example, if </w:t>
      </w:r>
      <w:proofErr w:type="spellStart"/>
      <w:r w:rsidRPr="00913441">
        <w:rPr>
          <w:b/>
          <w:bCs/>
        </w:rPr>
        <w:t>potas</w:t>
      </w:r>
      <w:proofErr w:type="spellEnd"/>
      <w:r w:rsidRPr="00913441">
        <w:t xml:space="preserve"> is a variable that has been assigned a list of serum </w:t>
      </w:r>
      <w:proofErr w:type="spellStart"/>
      <w:r w:rsidRPr="00913441">
        <w:t>potassiums</w:t>
      </w:r>
      <w:proofErr w:type="spellEnd"/>
      <w:r w:rsidRPr="00913441">
        <w:t>, then one could use this statement to check the value of the most recent potassium measurement:</w:t>
      </w:r>
    </w:p>
    <w:p w14:paraId="707F57BB" w14:textId="77777777" w:rsidR="00345ACB" w:rsidRDefault="00345ACB">
      <w:pPr>
        <w:pStyle w:val="Example"/>
      </w:pPr>
      <w:r>
        <w:t>if latest potas &gt; 5.0 then</w:t>
      </w:r>
    </w:p>
    <w:p w14:paraId="60559E36" w14:textId="77777777" w:rsidR="00345ACB" w:rsidRDefault="00345ACB">
      <w:pPr>
        <w:pStyle w:val="Example"/>
      </w:pPr>
      <w:r>
        <w:rPr>
          <w:lang w:eastAsia="ko-KR"/>
        </w:rPr>
        <w:lastRenderedPageBreak/>
        <w:tab/>
      </w:r>
      <w:r>
        <w:t>conclude true;</w:t>
      </w:r>
    </w:p>
    <w:p w14:paraId="4FA3726E" w14:textId="77777777" w:rsidR="00345ACB" w:rsidRDefault="00345ACB">
      <w:pPr>
        <w:pStyle w:val="Example"/>
      </w:pPr>
      <w:r>
        <w:t>endif;</w:t>
      </w:r>
    </w:p>
    <w:p w14:paraId="4C69C69E" w14:textId="77777777" w:rsidR="00345ACB" w:rsidRDefault="00345ACB" w:rsidP="001E5D51">
      <w:pPr>
        <w:pStyle w:val="Heading3"/>
      </w:pPr>
      <w:bookmarkStart w:id="558" w:name="_Toc526303982"/>
      <w:bookmarkStart w:id="559" w:name="_Toc141177851"/>
      <w:bookmarkStart w:id="560" w:name="_Toc314131758"/>
      <w:bookmarkStart w:id="561" w:name="_Toc382912046"/>
      <w:r>
        <w:t>Time Function Operator</w:t>
      </w:r>
      <w:bookmarkEnd w:id="558"/>
      <w:bookmarkEnd w:id="559"/>
      <w:bookmarkEnd w:id="560"/>
      <w:bookmarkEnd w:id="561"/>
    </w:p>
    <w:p w14:paraId="10F58161" w14:textId="77777777" w:rsidR="00345ACB" w:rsidRPr="00913441" w:rsidRDefault="00345ACB">
      <w:pPr>
        <w:pStyle w:val="NormalIndented"/>
      </w:pPr>
      <w:r w:rsidRPr="00913441">
        <w:t xml:space="preserve">By using the </w:t>
      </w:r>
      <w:r w:rsidRPr="00913441">
        <w:rPr>
          <w:b/>
          <w:bCs/>
        </w:rPr>
        <w:t>time</w:t>
      </w:r>
      <w:r w:rsidRPr="00913441">
        <w:t xml:space="preserve"> operator (see Section </w:t>
      </w:r>
      <w:r w:rsidR="008216EB">
        <w:fldChar w:fldCharType="begin"/>
      </w:r>
      <w:r w:rsidR="008216EB">
        <w:instrText xml:space="preserve"> REF _Ref448635916 \r \h  \* MERGEFORMAT </w:instrText>
      </w:r>
      <w:r w:rsidR="008216EB">
        <w:fldChar w:fldCharType="separate"/>
      </w:r>
      <w:r>
        <w:t>9.17</w:t>
      </w:r>
      <w:r w:rsidR="008216EB">
        <w:fldChar w:fldCharType="end"/>
      </w:r>
      <w:r w:rsidRPr="00913441">
        <w:t>), one can set or retrieve the primary time associated with a variable or list element. The time retrieve function is describe</w:t>
      </w:r>
      <w:r>
        <w:t>d</w:t>
      </w:r>
      <w:r w:rsidRPr="00913441">
        <w:t xml:space="preserve"> in Section </w:t>
      </w:r>
      <w:r w:rsidR="008216EB">
        <w:fldChar w:fldCharType="begin"/>
      </w:r>
      <w:r w:rsidR="008216EB">
        <w:instrText xml:space="preserve"> REF _Ref448635940 \r \h  \* MERGEFORMAT </w:instrText>
      </w:r>
      <w:r w:rsidR="008216EB">
        <w:fldChar w:fldCharType="separate"/>
      </w:r>
      <w:r>
        <w:t>9.17.1</w:t>
      </w:r>
      <w:r w:rsidR="008216EB">
        <w:fldChar w:fldCharType="end"/>
      </w:r>
      <w:r w:rsidRPr="00913441">
        <w:t xml:space="preserve">. Setting primary times is discussed in the second paragraph of Section </w:t>
      </w:r>
      <w:r w:rsidR="008216EB">
        <w:fldChar w:fldCharType="begin"/>
      </w:r>
      <w:r w:rsidR="008216EB">
        <w:instrText xml:space="preserve"> REF _Ref448635940 \r \h  \* MERGEFORMAT </w:instrText>
      </w:r>
      <w:r w:rsidR="008216EB">
        <w:fldChar w:fldCharType="separate"/>
      </w:r>
      <w:r>
        <w:t>9.17.1</w:t>
      </w:r>
      <w:r w:rsidR="008216EB">
        <w:fldChar w:fldCharType="end"/>
      </w:r>
      <w:r w:rsidRPr="00913441">
        <w:t>. For example, one could use this statement to check the primary time of the most recent potassium measurement:</w:t>
      </w:r>
    </w:p>
    <w:p w14:paraId="357121E2" w14:textId="77777777" w:rsidR="00345ACB" w:rsidRDefault="00345ACB">
      <w:pPr>
        <w:pStyle w:val="Example"/>
      </w:pPr>
      <w:r>
        <w:t>if time of latest potas is within past 3 days then</w:t>
      </w:r>
    </w:p>
    <w:p w14:paraId="502DA50E" w14:textId="77777777" w:rsidR="00345ACB" w:rsidRDefault="00345ACB">
      <w:pPr>
        <w:pStyle w:val="Example"/>
      </w:pPr>
      <w:r>
        <w:rPr>
          <w:lang w:eastAsia="ko-KR"/>
        </w:rPr>
        <w:tab/>
      </w:r>
      <w:r>
        <w:t>conclude true;</w:t>
      </w:r>
    </w:p>
    <w:p w14:paraId="0221EEA5" w14:textId="77777777" w:rsidR="00345ACB" w:rsidRDefault="00345ACB">
      <w:pPr>
        <w:pStyle w:val="Example"/>
      </w:pPr>
      <w:r>
        <w:t>endif;</w:t>
      </w:r>
      <w:r>
        <w:tab/>
      </w:r>
      <w:r>
        <w:tab/>
      </w:r>
      <w:r>
        <w:tab/>
      </w:r>
    </w:p>
    <w:p w14:paraId="6ACCDA46" w14:textId="77777777" w:rsidR="00345ACB" w:rsidRPr="00913441" w:rsidRDefault="00345ACB">
      <w:pPr>
        <w:pStyle w:val="NormalIndented"/>
      </w:pPr>
      <w:r w:rsidRPr="00913441">
        <w:t xml:space="preserve">The </w:t>
      </w:r>
      <w:proofErr w:type="spellStart"/>
      <w:r w:rsidRPr="00913441">
        <w:rPr>
          <w:b/>
          <w:bCs/>
        </w:rPr>
        <w:t>eventtime</w:t>
      </w:r>
      <w:proofErr w:type="spellEnd"/>
      <w:r w:rsidRPr="00913441">
        <w:t xml:space="preserve"> is not necessarily the primary time of the evoking event. For example, if the storage of a serum potassium evokes an </w:t>
      </w:r>
      <w:proofErr w:type="spellStart"/>
      <w:r w:rsidRPr="00913441">
        <w:t>MLM</w:t>
      </w:r>
      <w:proofErr w:type="spellEnd"/>
      <w:r w:rsidRPr="00913441">
        <w:t xml:space="preserve">, then the </w:t>
      </w:r>
      <w:proofErr w:type="spellStart"/>
      <w:r w:rsidRPr="00913441">
        <w:rPr>
          <w:b/>
          <w:bCs/>
        </w:rPr>
        <w:t>eventtime</w:t>
      </w:r>
      <w:proofErr w:type="spellEnd"/>
      <w:r w:rsidRPr="00913441">
        <w:t xml:space="preserve"> is the time that the result was stored in the database, but the primary time of the result is the time that it was drawn from the patient.</w:t>
      </w:r>
    </w:p>
    <w:p w14:paraId="4FDEA153" w14:textId="77777777" w:rsidR="00345ACB" w:rsidRDefault="00345ACB" w:rsidP="001E5D51">
      <w:pPr>
        <w:pStyle w:val="Heading2"/>
      </w:pPr>
      <w:bookmarkStart w:id="562" w:name="_Toc141177852"/>
      <w:bookmarkStart w:id="563" w:name="_Toc314131759"/>
      <w:bookmarkStart w:id="564" w:name="_Toc382912047"/>
      <w:r>
        <w:t>Object</w:t>
      </w:r>
      <w:bookmarkEnd w:id="562"/>
      <w:bookmarkEnd w:id="563"/>
      <w:bookmarkEnd w:id="564"/>
    </w:p>
    <w:p w14:paraId="2ADFBB4E" w14:textId="77777777" w:rsidR="00345ACB" w:rsidRPr="00913441" w:rsidRDefault="00345ACB" w:rsidP="00205A60">
      <w:pPr>
        <w:pStyle w:val="NormalIndented"/>
      </w:pPr>
      <w:r w:rsidRPr="00913441">
        <w:t xml:space="preserve">An object results from use of the New statement (see Section </w:t>
      </w:r>
      <w:r w:rsidRPr="00913441">
        <w:fldChar w:fldCharType="begin"/>
      </w:r>
      <w:r w:rsidRPr="00913441">
        <w:instrText xml:space="preserve"> REF _Ref279406934 \r \h </w:instrText>
      </w:r>
      <w:r w:rsidRPr="00913441">
        <w:fldChar w:fldCharType="separate"/>
      </w:r>
      <w:r>
        <w:t>10.2.8</w:t>
      </w:r>
      <w:r w:rsidRPr="00913441">
        <w:fldChar w:fldCharType="end"/>
      </w:r>
      <w:r w:rsidRPr="00913441">
        <w:t xml:space="preserve">), the </w:t>
      </w:r>
      <w:r w:rsidRPr="00913441">
        <w:rPr>
          <w:b/>
        </w:rPr>
        <w:t>read as</w:t>
      </w:r>
      <w:r w:rsidRPr="00913441">
        <w:t xml:space="preserve"> statement (Section </w:t>
      </w:r>
      <w:r w:rsidR="008216EB">
        <w:fldChar w:fldCharType="begin"/>
      </w:r>
      <w:r w:rsidR="008216EB">
        <w:instrText xml:space="preserve"> REF _Ref292971518 \r \h  \* MERGEFORMAT </w:instrText>
      </w:r>
      <w:r w:rsidR="008216EB">
        <w:fldChar w:fldCharType="separate"/>
      </w:r>
      <w:r w:rsidRPr="00C56F73">
        <w:t>11.2.2</w:t>
      </w:r>
      <w:r w:rsidR="008216EB">
        <w:fldChar w:fldCharType="end"/>
      </w:r>
      <w:r w:rsidRPr="00BE34A3">
        <w:t>)</w:t>
      </w:r>
      <w:r w:rsidRPr="00913441">
        <w:t xml:space="preserve">, the </w:t>
      </w:r>
      <w:r w:rsidRPr="00913441">
        <w:rPr>
          <w:b/>
        </w:rPr>
        <w:t>destination as</w:t>
      </w:r>
      <w:r w:rsidRPr="00913441">
        <w:t xml:space="preserve"> statement (Section </w:t>
      </w:r>
      <w:r w:rsidRPr="00913441">
        <w:fldChar w:fldCharType="begin"/>
      </w:r>
      <w:r w:rsidRPr="00913441">
        <w:instrText xml:space="preserve"> REF _Ref279406966 \r \h </w:instrText>
      </w:r>
      <w:r w:rsidRPr="00913441">
        <w:fldChar w:fldCharType="separate"/>
      </w:r>
      <w:r>
        <w:t>11.2.9</w:t>
      </w:r>
      <w:r w:rsidRPr="00913441">
        <w:fldChar w:fldCharType="end"/>
      </w:r>
      <w:r w:rsidRPr="00913441">
        <w:t xml:space="preserve">), or the </w:t>
      </w:r>
      <w:r w:rsidRPr="00913441">
        <w:rPr>
          <w:b/>
        </w:rPr>
        <w:t>message as</w:t>
      </w:r>
      <w:r w:rsidRPr="00913441">
        <w:t xml:space="preserve"> statement (Section </w:t>
      </w:r>
      <w:r w:rsidRPr="00913441">
        <w:fldChar w:fldCharType="begin"/>
      </w:r>
      <w:r w:rsidRPr="00913441">
        <w:instrText xml:space="preserve"> REF _Ref279406990 \r \h </w:instrText>
      </w:r>
      <w:r w:rsidRPr="00913441">
        <w:fldChar w:fldCharType="separate"/>
      </w:r>
      <w:r>
        <w:t>11.2.7</w:t>
      </w:r>
      <w:r w:rsidRPr="00913441">
        <w:fldChar w:fldCharType="end"/>
      </w:r>
      <w:r w:rsidRPr="00913441">
        <w:t xml:space="preserve">). It may contain multiple named attributes, each of which may contain any valid Arden type (including lists or objects). The latter capability allows for complex data structures to be manipulated by an </w:t>
      </w:r>
      <w:proofErr w:type="spellStart"/>
      <w:r w:rsidRPr="00913441">
        <w:t>MLM</w:t>
      </w:r>
      <w:proofErr w:type="spellEnd"/>
      <w:r w:rsidRPr="00913441">
        <w:t xml:space="preserve"> (lists within lists, for example) which would otherwise not be possible. Objects are also useful for interfacing </w:t>
      </w:r>
      <w:proofErr w:type="spellStart"/>
      <w:r w:rsidRPr="00913441">
        <w:t>MLMs</w:t>
      </w:r>
      <w:proofErr w:type="spellEnd"/>
      <w:r w:rsidRPr="00913441">
        <w:t xml:space="preserve"> with other object-oriented domain models (outside the scope of this document).</w:t>
      </w:r>
    </w:p>
    <w:p w14:paraId="6421641E" w14:textId="77777777" w:rsidR="00345ACB" w:rsidRDefault="00345ACB" w:rsidP="001E5D51">
      <w:pPr>
        <w:pStyle w:val="Heading2"/>
      </w:pPr>
      <w:bookmarkStart w:id="565" w:name="_Ref169079370"/>
      <w:bookmarkStart w:id="566" w:name="_Toc314131760"/>
      <w:bookmarkStart w:id="567" w:name="_Toc382912048"/>
      <w:r>
        <w:t>Time-of-day</w:t>
      </w:r>
      <w:bookmarkEnd w:id="565"/>
      <w:bookmarkEnd w:id="566"/>
      <w:bookmarkEnd w:id="567"/>
    </w:p>
    <w:p w14:paraId="700AC95C" w14:textId="77777777" w:rsidR="00345ACB" w:rsidRPr="00913441" w:rsidRDefault="00345ACB" w:rsidP="007E747F">
      <w:pPr>
        <w:pStyle w:val="NormalIndented"/>
      </w:pPr>
      <w:r w:rsidRPr="00913441">
        <w:t xml:space="preserve">The time-of-day data type refers to points in time that are not directly linked to a specific date. Time-of-day constants are analogously defined to time constants leaving the date portion blank. Time-of-day constants (for example, </w:t>
      </w:r>
      <w:r w:rsidRPr="00913441">
        <w:rPr>
          <w:b/>
        </w:rPr>
        <w:t>23:20:00</w:t>
      </w:r>
      <w:r w:rsidRPr="00913441">
        <w:t xml:space="preserve">) are defined in Section </w:t>
      </w:r>
      <w:r w:rsidRPr="00913441">
        <w:fldChar w:fldCharType="begin"/>
      </w:r>
      <w:r w:rsidRPr="00913441">
        <w:instrText xml:space="preserve"> REF _Ref448633160 \r \h </w:instrText>
      </w:r>
      <w:r w:rsidRPr="00913441">
        <w:fldChar w:fldCharType="separate"/>
      </w:r>
      <w:r>
        <w:t>7.1.13</w:t>
      </w:r>
      <w:r w:rsidRPr="00913441">
        <w:fldChar w:fldCharType="end"/>
      </w:r>
      <w:r w:rsidRPr="00913441">
        <w:t>.</w:t>
      </w:r>
    </w:p>
    <w:p w14:paraId="68DBAEED" w14:textId="77777777" w:rsidR="00345ACB" w:rsidRPr="00913441" w:rsidRDefault="00345ACB" w:rsidP="007E747F">
      <w:pPr>
        <w:pStyle w:val="NormalIndented"/>
      </w:pPr>
      <w:r w:rsidRPr="00913441">
        <w:t xml:space="preserve">Operators that can use both time arguments and time-of-day arguments at the same time may follow the default time-of-day handling as defined in Section </w:t>
      </w:r>
      <w:r w:rsidRPr="00913441">
        <w:fldChar w:fldCharType="begin"/>
      </w:r>
      <w:r w:rsidRPr="00913441">
        <w:instrText xml:space="preserve"> REF _Ref138767132 \r \h </w:instrText>
      </w:r>
      <w:r w:rsidRPr="00913441">
        <w:fldChar w:fldCharType="separate"/>
      </w:r>
      <w:r>
        <w:t>9.1.5</w:t>
      </w:r>
      <w:r w:rsidRPr="00913441">
        <w:fldChar w:fldCharType="end"/>
      </w:r>
      <w:r w:rsidRPr="00913441">
        <w:t xml:space="preserve"> .The primary time handling is unaffected by </w:t>
      </w:r>
      <w:proofErr w:type="gramStart"/>
      <w:r w:rsidRPr="00913441">
        <w:t>these extension</w:t>
      </w:r>
      <w:proofErr w:type="gramEnd"/>
      <w:r w:rsidRPr="00913441">
        <w:t>.</w:t>
      </w:r>
    </w:p>
    <w:p w14:paraId="4ED2B880" w14:textId="77777777" w:rsidR="00345ACB" w:rsidRDefault="00345ACB" w:rsidP="007E747F">
      <w:pPr>
        <w:pStyle w:val="normalindented0"/>
      </w:pPr>
      <w:r w:rsidRPr="004C250F">
        <w:rPr>
          <w:b/>
        </w:rPr>
        <w:t>Note:</w:t>
      </w:r>
      <w:r>
        <w:t xml:space="preserve"> To improve readability when describing this data type, the phrase “time-of-day” is usually hyphenated. These hyphens are NOT included when TIME OF DAY is used in an </w:t>
      </w:r>
      <w:proofErr w:type="spellStart"/>
      <w:r>
        <w:t>MLM</w:t>
      </w:r>
      <w:proofErr w:type="spellEnd"/>
      <w:r>
        <w:t>.</w:t>
      </w:r>
    </w:p>
    <w:p w14:paraId="04FCF0C1" w14:textId="77777777" w:rsidR="00345ACB" w:rsidRPr="00913441" w:rsidRDefault="00345ACB" w:rsidP="007E747F">
      <w:pPr>
        <w:pStyle w:val="NormalIndented"/>
      </w:pPr>
    </w:p>
    <w:p w14:paraId="76ACBEF4" w14:textId="77777777" w:rsidR="00345ACB" w:rsidRDefault="00345ACB" w:rsidP="001E5D51">
      <w:pPr>
        <w:pStyle w:val="Heading2"/>
      </w:pPr>
      <w:r>
        <w:br w:type="page"/>
      </w:r>
      <w:bookmarkStart w:id="568" w:name="_Ref169079398"/>
      <w:bookmarkStart w:id="569" w:name="_Toc314131761"/>
      <w:bookmarkStart w:id="570" w:name="_Toc382912049"/>
      <w:r>
        <w:lastRenderedPageBreak/>
        <w:t>Day-of-week</w:t>
      </w:r>
      <w:bookmarkEnd w:id="568"/>
      <w:bookmarkEnd w:id="569"/>
      <w:bookmarkEnd w:id="570"/>
    </w:p>
    <w:p w14:paraId="5C26823C" w14:textId="77777777" w:rsidR="00345ACB" w:rsidRPr="00913441" w:rsidRDefault="00345ACB" w:rsidP="007E747F">
      <w:pPr>
        <w:pStyle w:val="NormalIndented"/>
      </w:pPr>
      <w:r w:rsidRPr="00913441">
        <w:t>The day-of-week data type is a special data type to represent specific days of the week to be used along with the "day of week" operator. Values of this data type are either expressed by constants or by integer values.</w:t>
      </w:r>
    </w:p>
    <w:p w14:paraId="4C5F31B4" w14:textId="77777777" w:rsidR="00345ACB" w:rsidRPr="00913441" w:rsidRDefault="00345ACB" w:rsidP="007E747F">
      <w:pPr>
        <w:pStyle w:val="NormalIndented"/>
        <w:keepNext/>
        <w:keepLines/>
      </w:pPr>
      <w:r w:rsidRPr="00913441">
        <w:t>Day-of-week constants are defined by the following keywords:</w:t>
      </w:r>
    </w:p>
    <w:p w14:paraId="7B02B488" w14:textId="77777777" w:rsidR="00345ACB" w:rsidRPr="00913441" w:rsidRDefault="00345ACB" w:rsidP="007E747F">
      <w:pPr>
        <w:pStyle w:val="NormalIndented"/>
        <w:keepLines/>
        <w:ind w:left="1080"/>
      </w:pPr>
      <w:r w:rsidRPr="00913441">
        <w:t xml:space="preserve">MONDAY (1), </w:t>
      </w:r>
      <w:r w:rsidRPr="00913441">
        <w:br/>
        <w:t xml:space="preserve">TUESDAY (2), </w:t>
      </w:r>
      <w:r w:rsidRPr="00913441">
        <w:br/>
        <w:t xml:space="preserve">WEDNESDAY (3), </w:t>
      </w:r>
      <w:r w:rsidRPr="00913441">
        <w:br/>
        <w:t xml:space="preserve">THURSDAY (4), </w:t>
      </w:r>
      <w:r w:rsidRPr="00913441">
        <w:br/>
        <w:t xml:space="preserve">FRIDAY (5), </w:t>
      </w:r>
      <w:r w:rsidRPr="00913441">
        <w:br/>
        <w:t>SATURDAY (6)</w:t>
      </w:r>
      <w:r w:rsidRPr="00913441">
        <w:br/>
        <w:t xml:space="preserve">SUNDAY (7), </w:t>
      </w:r>
    </w:p>
    <w:p w14:paraId="31D4C60F" w14:textId="77777777" w:rsidR="00345ACB" w:rsidRDefault="00345ACB" w:rsidP="007E747F">
      <w:pPr>
        <w:pStyle w:val="normalindented0"/>
      </w:pPr>
      <w:r w:rsidRPr="004C250F">
        <w:rPr>
          <w:b/>
        </w:rPr>
        <w:t>Note:</w:t>
      </w:r>
      <w:r>
        <w:t xml:space="preserve"> To improve readability when describing this data type, the phrase “day-of-week” is usually hyphenated. These hyphens are NOT included when DAY OF WEEK is used in an </w:t>
      </w:r>
      <w:proofErr w:type="spellStart"/>
      <w:r>
        <w:t>MLM</w:t>
      </w:r>
      <w:proofErr w:type="spellEnd"/>
      <w:r>
        <w:t>.</w:t>
      </w:r>
    </w:p>
    <w:p w14:paraId="4ABF02A4" w14:textId="77777777" w:rsidR="00345ACB" w:rsidRPr="00B6351E" w:rsidRDefault="00345ACB" w:rsidP="001E5D51">
      <w:pPr>
        <w:pStyle w:val="Heading2"/>
      </w:pPr>
      <w:bookmarkStart w:id="571" w:name="_Toc314131762"/>
      <w:bookmarkStart w:id="572" w:name="_Ref382850959"/>
      <w:bookmarkStart w:id="573" w:name="_Toc382912050"/>
      <w:r w:rsidRPr="00B6351E">
        <w:t>Truth Value</w:t>
      </w:r>
      <w:bookmarkEnd w:id="571"/>
      <w:bookmarkEnd w:id="572"/>
      <w:bookmarkEnd w:id="573"/>
    </w:p>
    <w:p w14:paraId="1CD53B93" w14:textId="77777777" w:rsidR="00345ACB" w:rsidRPr="00B6351E" w:rsidRDefault="00345ACB" w:rsidP="009C404C">
      <w:pPr>
        <w:pStyle w:val="NormalIndented"/>
      </w:pPr>
      <w:r w:rsidRPr="00B6351E">
        <w:t>The data type of propositional variables is denoted by truth value or</w:t>
      </w:r>
      <w:r w:rsidRPr="00B6351E">
        <w:rPr>
          <w:rFonts w:ascii="Verdana" w:hAnsi="Verdana"/>
          <w:lang w:val="en-GB"/>
        </w:rPr>
        <w:t>−</w:t>
      </w:r>
      <w:r w:rsidRPr="00B6351E">
        <w:t>for reasons of backwards compatibility</w:t>
      </w:r>
      <w:r w:rsidRPr="00B6351E">
        <w:rPr>
          <w:rFonts w:ascii="Verdana" w:hAnsi="Verdana"/>
          <w:lang w:val="en-GB"/>
        </w:rPr>
        <w:t>−</w:t>
      </w:r>
      <w:r w:rsidRPr="00B6351E">
        <w:t xml:space="preserve">, equivalently, </w:t>
      </w:r>
      <w:r w:rsidRPr="00B6351E">
        <w:rPr>
          <w:b/>
        </w:rPr>
        <w:t>Boolean</w:t>
      </w:r>
      <w:r w:rsidRPr="00B6351E">
        <w:t xml:space="preserve">. A variable of this type stores real numbers between 0 and 1. The Boolean value </w:t>
      </w:r>
      <w:r w:rsidRPr="00B6351E">
        <w:rPr>
          <w:b/>
        </w:rPr>
        <w:t>true</w:t>
      </w:r>
      <w:r w:rsidRPr="00B6351E">
        <w:t xml:space="preserve"> is equal to the truth value 1 and the Boolean value </w:t>
      </w:r>
      <w:r w:rsidRPr="00B6351E">
        <w:rPr>
          <w:b/>
        </w:rPr>
        <w:t>false</w:t>
      </w:r>
      <w:r w:rsidRPr="00B6351E">
        <w:t xml:space="preserve"> is equal to the truth value 0. One may write:</w:t>
      </w:r>
    </w:p>
    <w:p w14:paraId="3B5B42C1" w14:textId="77777777" w:rsidR="00345ACB" w:rsidRPr="00B6351E" w:rsidRDefault="00345ACB" w:rsidP="009C404C">
      <w:pPr>
        <w:pStyle w:val="Example"/>
      </w:pPr>
      <w:r w:rsidRPr="00B6351E">
        <w:t>Var := truth value 0; or, equivalently Var := false;</w:t>
      </w:r>
    </w:p>
    <w:p w14:paraId="371CC37A" w14:textId="77777777" w:rsidR="00345ACB" w:rsidRPr="00B6351E" w:rsidRDefault="00345ACB" w:rsidP="00783E5D">
      <w:pPr>
        <w:pStyle w:val="Example"/>
      </w:pPr>
      <w:r w:rsidRPr="00B6351E">
        <w:t>Var := truth value 0.667;</w:t>
      </w:r>
    </w:p>
    <w:p w14:paraId="6583DF3B" w14:textId="77777777" w:rsidR="00345ACB" w:rsidRPr="00B6351E" w:rsidRDefault="00345ACB" w:rsidP="00FE6AA0">
      <w:pPr>
        <w:pStyle w:val="Example"/>
      </w:pPr>
      <w:r w:rsidRPr="00B6351E">
        <w:t>Var := truth value 1; or, equivalently Var := true;</w:t>
      </w:r>
    </w:p>
    <w:p w14:paraId="0F17D851" w14:textId="77777777" w:rsidR="00345ACB" w:rsidRPr="00B6351E" w:rsidRDefault="00345ACB" w:rsidP="001E5D51">
      <w:pPr>
        <w:pStyle w:val="Heading2"/>
      </w:pPr>
      <w:bookmarkStart w:id="574" w:name="_Toc314131763"/>
      <w:bookmarkStart w:id="575" w:name="_Toc382912051"/>
      <w:r w:rsidRPr="00B6351E">
        <w:t>Fuzzy Data Types</w:t>
      </w:r>
      <w:bookmarkEnd w:id="574"/>
      <w:bookmarkEnd w:id="575"/>
    </w:p>
    <w:p w14:paraId="20D254E6" w14:textId="77777777" w:rsidR="00345ACB" w:rsidRDefault="00345ACB" w:rsidP="004034A4">
      <w:pPr>
        <w:pStyle w:val="NormalIndented"/>
      </w:pPr>
      <w:r w:rsidRPr="00B6351E">
        <w:t>Fuzzy data types are fuzzy sets over one of the data types</w:t>
      </w:r>
      <w:r>
        <w:t>:</w:t>
      </w:r>
      <w:r w:rsidRPr="00B6351E">
        <w:t xml:space="preserve"> number, time</w:t>
      </w:r>
      <w:r>
        <w:t>,</w:t>
      </w:r>
      <w:r w:rsidRPr="00B6351E">
        <w:t xml:space="preserve"> or duration.</w:t>
      </w:r>
    </w:p>
    <w:p w14:paraId="400FBB3E" w14:textId="77777777" w:rsidR="00345ACB" w:rsidRPr="009A2578" w:rsidRDefault="00345ACB" w:rsidP="009A2578">
      <w:pPr>
        <w:pStyle w:val="NormalIndented"/>
      </w:pPr>
      <w:r w:rsidRPr="009A2578">
        <w:t xml:space="preserve">Fuzzy sets − as opposed to classical, crisp sets − provide a formal methodology to define and process sets or classes with unsharp boundaries. </w:t>
      </w:r>
    </w:p>
    <w:p w14:paraId="368F2280" w14:textId="77777777" w:rsidR="00345ACB" w:rsidRPr="009A2578" w:rsidRDefault="00345ACB" w:rsidP="009A2578">
      <w:pPr>
        <w:pStyle w:val="NormalIndented"/>
      </w:pPr>
      <w:r w:rsidRPr="009A2578">
        <w:t xml:space="preserve">A linguistic term in clinical descriptions/texts such as small or large, </w:t>
      </w:r>
      <w:proofErr w:type="gramStart"/>
      <w:r w:rsidRPr="009A2578">
        <w:t>cold</w:t>
      </w:r>
      <w:proofErr w:type="gramEnd"/>
      <w:r w:rsidRPr="009A2578">
        <w:t xml:space="preserve"> or warm, normal and elevated, enlarged and symmetric, diabetic and hypoxic is inherently a set, or class, with unsharp boundaries. A crisp boundary between neighboring concepts such as normal or pathological is − in the context of evaluating a particular patient − to a certain extent arbitrary and thus often not acceptable in real clinical situations.</w:t>
      </w:r>
    </w:p>
    <w:p w14:paraId="2C2B4E56" w14:textId="77777777" w:rsidR="00345ACB" w:rsidRPr="009A2578" w:rsidRDefault="00345ACB" w:rsidP="009A2578">
      <w:pPr>
        <w:pStyle w:val="NormalIndented"/>
      </w:pPr>
      <w:r w:rsidRPr="009A2578">
        <w:t xml:space="preserve">For example, fever is defined as body temperature ≥ </w:t>
      </w:r>
      <w:proofErr w:type="spellStart"/>
      <w:r w:rsidRPr="009A2578">
        <w:t>38°C</w:t>
      </w:r>
      <w:proofErr w:type="spellEnd"/>
      <w:r w:rsidRPr="009A2578">
        <w:t xml:space="preserve">. What about </w:t>
      </w:r>
      <w:proofErr w:type="spellStart"/>
      <w:r w:rsidRPr="009A2578">
        <w:t>37.9°C</w:t>
      </w:r>
      <w:proofErr w:type="spellEnd"/>
      <w:r w:rsidRPr="009A2578">
        <w:t xml:space="preserve"> or </w:t>
      </w:r>
      <w:proofErr w:type="spellStart"/>
      <w:r w:rsidRPr="009A2578">
        <w:t>37.8°C</w:t>
      </w:r>
      <w:proofErr w:type="spellEnd"/>
      <w:r w:rsidRPr="009A2578">
        <w:t xml:space="preserve">? Is it fever with a certain degree, </w:t>
      </w:r>
      <w:proofErr w:type="gramStart"/>
      <w:r w:rsidRPr="009A2578">
        <w:t>e.g.</w:t>
      </w:r>
      <w:proofErr w:type="gramEnd"/>
      <w:r w:rsidRPr="009A2578">
        <w:t xml:space="preserve"> 0.8 or 0.6? In clinical medicine, the answer should be yes. In computer assisted clinical medicine, a diagnostic definition including fever ought to be enabled when measured </w:t>
      </w:r>
      <w:proofErr w:type="spellStart"/>
      <w:r w:rsidRPr="009A2578">
        <w:t>37.9°C</w:t>
      </w:r>
      <w:proofErr w:type="spellEnd"/>
      <w:r w:rsidRPr="009A2578">
        <w:t xml:space="preserve"> at least to a certain degree, even if the crisp fever definition starts at </w:t>
      </w:r>
      <w:proofErr w:type="spellStart"/>
      <w:r w:rsidRPr="009A2578">
        <w:t>38°C</w:t>
      </w:r>
      <w:proofErr w:type="spellEnd"/>
      <w:r w:rsidRPr="009A2578">
        <w:t xml:space="preserve">. </w:t>
      </w:r>
    </w:p>
    <w:p w14:paraId="1468F7CF" w14:textId="77777777" w:rsidR="00345ACB" w:rsidRPr="00B6351E" w:rsidRDefault="00345ACB" w:rsidP="004034A4">
      <w:pPr>
        <w:pStyle w:val="NormalIndented"/>
      </w:pPr>
      <w:r w:rsidRPr="009A2578">
        <w:t xml:space="preserve">Fuzzy sets make it possible to formally define linguistic terms with unsharp boundaries, to calculate degrees of truth if measurements fall into the borderline range, and fuzzy logic allows propagating the results through further calculation. The example </w:t>
      </w:r>
      <w:proofErr w:type="spellStart"/>
      <w:r w:rsidRPr="009A2578">
        <w:t>MLMs</w:t>
      </w:r>
      <w:proofErr w:type="spellEnd"/>
      <w:r w:rsidRPr="009A2578">
        <w:t xml:space="preserve"> </w:t>
      </w:r>
      <w:proofErr w:type="spellStart"/>
      <w:r w:rsidRPr="009A2578">
        <w:t>X4.9</w:t>
      </w:r>
      <w:proofErr w:type="spellEnd"/>
      <w:r w:rsidRPr="009A2578">
        <w:t xml:space="preserve">, </w:t>
      </w:r>
      <w:proofErr w:type="spellStart"/>
      <w:r w:rsidRPr="009A2578">
        <w:t>X4.10</w:t>
      </w:r>
      <w:proofErr w:type="spellEnd"/>
      <w:r w:rsidRPr="009A2578">
        <w:t xml:space="preserve">, and </w:t>
      </w:r>
      <w:proofErr w:type="spellStart"/>
      <w:r w:rsidRPr="009A2578">
        <w:t>X4.11</w:t>
      </w:r>
      <w:proofErr w:type="spellEnd"/>
      <w:r w:rsidRPr="009A2578">
        <w:t xml:space="preserve"> illustrate the difference between crisp, simulated fuzzy, and fuzzy representation of the same calculation.</w:t>
      </w:r>
    </w:p>
    <w:p w14:paraId="19F78D61" w14:textId="77777777" w:rsidR="00345ACB" w:rsidRPr="00B6351E" w:rsidRDefault="00345ACB" w:rsidP="001E5D51">
      <w:pPr>
        <w:pStyle w:val="Heading3"/>
      </w:pPr>
      <w:bookmarkStart w:id="576" w:name="_Toc314131764"/>
      <w:bookmarkStart w:id="577" w:name="_Toc382912052"/>
      <w:r w:rsidRPr="00B6351E">
        <w:t>Fuzzy Number</w:t>
      </w:r>
      <w:bookmarkEnd w:id="576"/>
      <w:bookmarkEnd w:id="577"/>
    </w:p>
    <w:p w14:paraId="48F77929" w14:textId="77777777" w:rsidR="00345ACB" w:rsidRPr="00B6351E" w:rsidRDefault="00345ACB" w:rsidP="008C6B88">
      <w:pPr>
        <w:ind w:left="720"/>
      </w:pPr>
      <w:r w:rsidRPr="00B6351E">
        <w:t xml:space="preserve">The data type </w:t>
      </w:r>
      <w:r w:rsidRPr="00B6351E">
        <w:rPr>
          <w:b/>
        </w:rPr>
        <w:t>fuzzy number</w:t>
      </w:r>
      <w:r w:rsidRPr="00B6351E">
        <w:t xml:space="preserve"> is dedicated to fuzzy sets over the reals. A fuzzy number partitions the reals into a finite number of (possibly unbounded) intervals, on each of which the fuzzy set is linear and continuous. </w:t>
      </w:r>
    </w:p>
    <w:p w14:paraId="58EFF934" w14:textId="77777777" w:rsidR="00345ACB" w:rsidRPr="00B6351E" w:rsidRDefault="00345ACB" w:rsidP="008C6B88">
      <w:pPr>
        <w:ind w:left="720"/>
      </w:pPr>
      <w:r w:rsidRPr="00B6351E">
        <w:t xml:space="preserve">Formally, a fuzzy set </w:t>
      </w:r>
      <w:r w:rsidRPr="00B6351E">
        <w:rPr>
          <w:b/>
        </w:rPr>
        <w:t>u : R</w:t>
      </w:r>
      <w:r w:rsidRPr="00B6351E">
        <w:rPr>
          <w:b/>
        </w:rPr>
        <w:sym w:font="Wingdings" w:char="F0E0"/>
      </w:r>
      <w:r w:rsidRPr="00B6351E" w:rsidDel="00687725">
        <w:rPr>
          <w:b/>
        </w:rPr>
        <w:t xml:space="preserve"> </w:t>
      </w:r>
      <w:r w:rsidRPr="00B6351E">
        <w:rPr>
          <w:b/>
        </w:rPr>
        <w:t>[0, 1]</w:t>
      </w:r>
      <w:r w:rsidRPr="00B6351E">
        <w:t xml:space="preserve"> can be stored into a variable of the type fuzzy number, if the following condition is met: There are </w:t>
      </w:r>
      <w:proofErr w:type="spellStart"/>
      <w:r w:rsidRPr="00B6351E">
        <w:rPr>
          <w:b/>
        </w:rPr>
        <w:t>a</w:t>
      </w:r>
      <w:r w:rsidRPr="00B6351E">
        <w:rPr>
          <w:b/>
          <w:vertAlign w:val="subscript"/>
        </w:rPr>
        <w:t>1</w:t>
      </w:r>
      <w:proofErr w:type="spellEnd"/>
      <w:r w:rsidRPr="00B6351E">
        <w:rPr>
          <w:b/>
        </w:rPr>
        <w:t xml:space="preserve"> &lt; </w:t>
      </w:r>
      <w:proofErr w:type="spellStart"/>
      <w:r w:rsidRPr="00B6351E">
        <w:rPr>
          <w:b/>
        </w:rPr>
        <w:t>a</w:t>
      </w:r>
      <w:r w:rsidRPr="00B6351E">
        <w:rPr>
          <w:b/>
          <w:vertAlign w:val="subscript"/>
        </w:rPr>
        <w:t>2</w:t>
      </w:r>
      <w:proofErr w:type="spellEnd"/>
      <w:r w:rsidRPr="00B6351E">
        <w:rPr>
          <w:b/>
        </w:rPr>
        <w:t xml:space="preserve"> &lt; … &lt; </w:t>
      </w:r>
      <w:proofErr w:type="spellStart"/>
      <w:r w:rsidRPr="00B6351E">
        <w:rPr>
          <w:b/>
        </w:rPr>
        <w:t>a</w:t>
      </w:r>
      <w:r w:rsidRPr="00B6351E">
        <w:rPr>
          <w:b/>
          <w:vertAlign w:val="subscript"/>
        </w:rPr>
        <w:t>k</w:t>
      </w:r>
      <w:proofErr w:type="spellEnd"/>
      <w:r w:rsidRPr="00B6351E">
        <w:rPr>
          <w:b/>
          <w:vertAlign w:val="subscript"/>
        </w:rPr>
        <w:t xml:space="preserve"> </w:t>
      </w:r>
      <w:r w:rsidRPr="00B6351E">
        <w:t>with</w:t>
      </w:r>
      <w:r w:rsidRPr="00B6351E">
        <w:rPr>
          <w:b/>
        </w:rPr>
        <w:t xml:space="preserve"> k &gt;= 1</w:t>
      </w:r>
      <w:r w:rsidRPr="00B6351E">
        <w:t xml:space="preserve">, such that </w:t>
      </w:r>
      <w:r w:rsidRPr="00B6351E">
        <w:rPr>
          <w:b/>
        </w:rPr>
        <w:t>u</w:t>
      </w:r>
      <w:r w:rsidRPr="00B6351E">
        <w:t xml:space="preserve"> is linear on each open interval </w:t>
      </w:r>
      <w:r w:rsidRPr="00B6351E">
        <w:rPr>
          <w:b/>
        </w:rPr>
        <w:t>(</w:t>
      </w:r>
      <w:proofErr w:type="spellStart"/>
      <w:r w:rsidRPr="00B6351E">
        <w:rPr>
          <w:b/>
        </w:rPr>
        <w:t>a</w:t>
      </w:r>
      <w:r w:rsidRPr="00B6351E">
        <w:rPr>
          <w:b/>
          <w:vertAlign w:val="subscript"/>
        </w:rPr>
        <w:t>1</w:t>
      </w:r>
      <w:proofErr w:type="spellEnd"/>
      <w:r w:rsidRPr="00B6351E">
        <w:rPr>
          <w:b/>
        </w:rPr>
        <w:t xml:space="preserve">; </w:t>
      </w:r>
      <w:proofErr w:type="spellStart"/>
      <w:r w:rsidRPr="00B6351E">
        <w:rPr>
          <w:b/>
        </w:rPr>
        <w:t>a</w:t>
      </w:r>
      <w:r w:rsidRPr="00B6351E">
        <w:rPr>
          <w:b/>
          <w:vertAlign w:val="subscript"/>
        </w:rPr>
        <w:t>2</w:t>
      </w:r>
      <w:proofErr w:type="spellEnd"/>
      <w:r w:rsidRPr="00B6351E">
        <w:rPr>
          <w:b/>
        </w:rPr>
        <w:t xml:space="preserve">), </w:t>
      </w:r>
      <w:r w:rsidRPr="00B6351E">
        <w:rPr>
          <w:b/>
        </w:rPr>
        <w:lastRenderedPageBreak/>
        <w:t>…, (</w:t>
      </w:r>
      <w:proofErr w:type="spellStart"/>
      <w:r w:rsidRPr="00B6351E">
        <w:rPr>
          <w:b/>
        </w:rPr>
        <w:t>a</w:t>
      </w:r>
      <w:r w:rsidRPr="00B6351E">
        <w:rPr>
          <w:b/>
          <w:vertAlign w:val="subscript"/>
        </w:rPr>
        <w:t>k</w:t>
      </w:r>
      <w:proofErr w:type="spellEnd"/>
      <w:r w:rsidRPr="00B6351E">
        <w:rPr>
          <w:b/>
          <w:vertAlign w:val="subscript"/>
        </w:rPr>
        <w:t>-1</w:t>
      </w:r>
      <w:r w:rsidRPr="00B6351E">
        <w:rPr>
          <w:b/>
        </w:rPr>
        <w:t xml:space="preserve">; </w:t>
      </w:r>
      <w:proofErr w:type="spellStart"/>
      <w:r w:rsidRPr="00B6351E">
        <w:rPr>
          <w:b/>
        </w:rPr>
        <w:t>a</w:t>
      </w:r>
      <w:r w:rsidRPr="00B6351E">
        <w:rPr>
          <w:b/>
          <w:vertAlign w:val="subscript"/>
        </w:rPr>
        <w:t>k</w:t>
      </w:r>
      <w:proofErr w:type="spellEnd"/>
      <w:r w:rsidRPr="00B6351E">
        <w:rPr>
          <w:b/>
        </w:rPr>
        <w:t>)</w:t>
      </w:r>
      <w:r w:rsidRPr="00B6351E">
        <w:t xml:space="preserve">, </w:t>
      </w:r>
      <w:r w:rsidRPr="00B6351E">
        <w:rPr>
          <w:b/>
        </w:rPr>
        <w:t>u</w:t>
      </w:r>
      <w:r w:rsidRPr="00B6351E">
        <w:t xml:space="preserve"> is constant on</w:t>
      </w:r>
      <w:r>
        <w:t xml:space="preserve"> </w:t>
      </w:r>
      <w:r w:rsidRPr="00B6351E">
        <w:rPr>
          <w:b/>
        </w:rPr>
        <w:t xml:space="preserve">(-∞; </w:t>
      </w:r>
      <w:proofErr w:type="spellStart"/>
      <w:r w:rsidRPr="00B6351E">
        <w:rPr>
          <w:b/>
        </w:rPr>
        <w:t>a</w:t>
      </w:r>
      <w:r w:rsidRPr="00B6351E">
        <w:rPr>
          <w:b/>
          <w:vertAlign w:val="subscript"/>
        </w:rPr>
        <w:t>1</w:t>
      </w:r>
      <w:proofErr w:type="spellEnd"/>
      <w:r w:rsidRPr="00B6351E">
        <w:rPr>
          <w:b/>
        </w:rPr>
        <w:t>)</w:t>
      </w:r>
      <w:r w:rsidRPr="00B6351E">
        <w:t xml:space="preserve"> and </w:t>
      </w:r>
      <w:r w:rsidRPr="00B6351E">
        <w:rPr>
          <w:b/>
        </w:rPr>
        <w:t>(</w:t>
      </w:r>
      <w:proofErr w:type="spellStart"/>
      <w:r w:rsidRPr="00B6351E">
        <w:rPr>
          <w:b/>
        </w:rPr>
        <w:t>a</w:t>
      </w:r>
      <w:r w:rsidRPr="00B6351E">
        <w:rPr>
          <w:b/>
          <w:vertAlign w:val="subscript"/>
        </w:rPr>
        <w:t>k</w:t>
      </w:r>
      <w:proofErr w:type="spellEnd"/>
      <w:r w:rsidRPr="00B6351E">
        <w:rPr>
          <w:b/>
        </w:rPr>
        <w:t>; +∞)</w:t>
      </w:r>
      <w:r w:rsidRPr="00B6351E">
        <w:t xml:space="preserve">, and for each </w:t>
      </w:r>
      <w:r w:rsidRPr="00B6351E">
        <w:rPr>
          <w:b/>
        </w:rPr>
        <w:t>x</w:t>
      </w:r>
      <w:r w:rsidRPr="00B6351E">
        <w:t xml:space="preserve"> in </w:t>
      </w:r>
      <w:r w:rsidRPr="00B6351E">
        <w:rPr>
          <w:b/>
        </w:rPr>
        <w:t>R</w:t>
      </w:r>
      <w:r w:rsidRPr="00B6351E">
        <w:t xml:space="preserve">, </w:t>
      </w:r>
      <w:r w:rsidRPr="00B6351E">
        <w:rPr>
          <w:b/>
        </w:rPr>
        <w:t>u(x)</w:t>
      </w:r>
      <w:r w:rsidRPr="00B6351E">
        <w:t xml:space="preserve"> coincides either with the left limit or the right limit of </w:t>
      </w:r>
      <w:r w:rsidRPr="00B6351E">
        <w:rPr>
          <w:b/>
        </w:rPr>
        <w:t>u</w:t>
      </w:r>
      <w:r w:rsidRPr="00B6351E">
        <w:t xml:space="preserve"> at </w:t>
      </w:r>
      <w:r w:rsidRPr="00B6351E">
        <w:rPr>
          <w:b/>
        </w:rPr>
        <w:t>x</w:t>
      </w:r>
      <w:r w:rsidRPr="00B6351E">
        <w:t xml:space="preserve">. If </w:t>
      </w:r>
      <w:r w:rsidRPr="00B6351E">
        <w:rPr>
          <w:b/>
        </w:rPr>
        <w:t>u</w:t>
      </w:r>
      <w:r w:rsidRPr="00B6351E">
        <w:t xml:space="preserve"> is continuous, we then define:</w:t>
      </w:r>
    </w:p>
    <w:p w14:paraId="09381B88" w14:textId="77777777" w:rsidR="00345ACB" w:rsidRPr="00B6351E" w:rsidRDefault="00345ACB" w:rsidP="00FE6AA0">
      <w:pPr>
        <w:pStyle w:val="Example"/>
      </w:pPr>
      <w:r w:rsidRPr="00B6351E">
        <w:t>Fuzzyset u := fuzzy set (a</w:t>
      </w:r>
      <w:r w:rsidRPr="00B6351E">
        <w:rPr>
          <w:vertAlign w:val="subscript"/>
        </w:rPr>
        <w:t>1</w:t>
      </w:r>
      <w:r w:rsidRPr="00B6351E">
        <w:t>,</w:t>
      </w:r>
      <w:r>
        <w:rPr>
          <w:lang w:eastAsia="ko-KR"/>
        </w:rPr>
        <w:t xml:space="preserve"> </w:t>
      </w:r>
      <w:r w:rsidRPr="00B6351E">
        <w:t>t</w:t>
      </w:r>
      <w:r w:rsidRPr="00B6351E">
        <w:rPr>
          <w:vertAlign w:val="subscript"/>
        </w:rPr>
        <w:t>1</w:t>
      </w:r>
      <w:r w:rsidRPr="00B6351E">
        <w:t>), (a</w:t>
      </w:r>
      <w:r w:rsidRPr="00B6351E">
        <w:rPr>
          <w:vertAlign w:val="subscript"/>
        </w:rPr>
        <w:t>2</w:t>
      </w:r>
      <w:r w:rsidRPr="00B6351E">
        <w:t>,</w:t>
      </w:r>
      <w:r>
        <w:rPr>
          <w:lang w:eastAsia="ko-KR"/>
        </w:rPr>
        <w:t xml:space="preserve"> </w:t>
      </w:r>
      <w:r w:rsidRPr="00B6351E">
        <w:t>t</w:t>
      </w:r>
      <w:r w:rsidRPr="00B6351E">
        <w:rPr>
          <w:vertAlign w:val="subscript"/>
        </w:rPr>
        <w:t>2</w:t>
      </w:r>
      <w:r w:rsidRPr="00B6351E">
        <w:t>), ..., (a</w:t>
      </w:r>
      <w:r w:rsidRPr="00B6351E">
        <w:rPr>
          <w:vertAlign w:val="subscript"/>
        </w:rPr>
        <w:t>k</w:t>
      </w:r>
      <w:r w:rsidRPr="00B6351E">
        <w:t>,</w:t>
      </w:r>
      <w:r>
        <w:rPr>
          <w:lang w:eastAsia="ko-KR"/>
        </w:rPr>
        <w:t xml:space="preserve"> </w:t>
      </w:r>
      <w:r w:rsidRPr="00B6351E">
        <w:t>t</w:t>
      </w:r>
      <w:r w:rsidRPr="00B6351E">
        <w:rPr>
          <w:vertAlign w:val="subscript"/>
        </w:rPr>
        <w:t>k</w:t>
      </w:r>
      <w:r w:rsidRPr="00B6351E">
        <w:t>);</w:t>
      </w:r>
    </w:p>
    <w:p w14:paraId="4884E980" w14:textId="77777777" w:rsidR="00345ACB" w:rsidRPr="00B6351E" w:rsidRDefault="00345ACB" w:rsidP="004034A4">
      <w:pPr>
        <w:ind w:left="720"/>
      </w:pPr>
      <w:r w:rsidRPr="00B6351E">
        <w:t xml:space="preserve">where </w:t>
      </w:r>
      <w:proofErr w:type="spellStart"/>
      <w:r w:rsidRPr="00B6351E">
        <w:rPr>
          <w:b/>
        </w:rPr>
        <w:t>t</w:t>
      </w:r>
      <w:r w:rsidRPr="00B6351E">
        <w:rPr>
          <w:b/>
          <w:vertAlign w:val="subscript"/>
        </w:rPr>
        <w:t>i</w:t>
      </w:r>
      <w:proofErr w:type="spellEnd"/>
      <w:r w:rsidRPr="00B6351E">
        <w:rPr>
          <w:b/>
        </w:rPr>
        <w:t xml:space="preserve"> = u(a</w:t>
      </w:r>
      <w:r w:rsidRPr="00B6351E">
        <w:rPr>
          <w:b/>
          <w:vertAlign w:val="subscript"/>
        </w:rPr>
        <w:t>i</w:t>
      </w:r>
      <w:r w:rsidRPr="00B6351E">
        <w:rPr>
          <w:b/>
        </w:rPr>
        <w:t xml:space="preserve">) for </w:t>
      </w:r>
      <w:proofErr w:type="spellStart"/>
      <w:r w:rsidRPr="00B6351E">
        <w:rPr>
          <w:b/>
        </w:rPr>
        <w:t>i</w:t>
      </w:r>
      <w:proofErr w:type="spellEnd"/>
      <w:r w:rsidRPr="00B6351E">
        <w:rPr>
          <w:b/>
        </w:rPr>
        <w:t xml:space="preserve"> = 1, …, k and u(x) </w:t>
      </w:r>
      <w:proofErr w:type="gramStart"/>
      <w:r w:rsidRPr="00B6351E">
        <w:rPr>
          <w:b/>
        </w:rPr>
        <w:t>is</w:t>
      </w:r>
      <w:proofErr w:type="gramEnd"/>
      <w:r w:rsidRPr="00B6351E">
        <w:rPr>
          <w:b/>
        </w:rPr>
        <w:t xml:space="preserve"> called the characteristic function of the fuzzy set.</w:t>
      </w:r>
    </w:p>
    <w:p w14:paraId="2DFEBD13" w14:textId="77777777" w:rsidR="00345ACB" w:rsidRPr="00B6351E" w:rsidRDefault="00345ACB" w:rsidP="008C6B88">
      <w:pPr>
        <w:ind w:left="720"/>
      </w:pPr>
      <w:r w:rsidRPr="00B6351E">
        <w:t>The characteristic functions are allowed to contain discontinuities, which are not likely to be required in applications, but should at least be definable. At discontinuity points we denote the left as well as the right limit. The first assignment is the value at that point, unless the second one appears twice. For instance,</w:t>
      </w:r>
    </w:p>
    <w:p w14:paraId="20A8591F" w14:textId="77777777" w:rsidR="00345ACB" w:rsidRPr="00B6351E" w:rsidRDefault="00345ACB" w:rsidP="00FE6AA0">
      <w:pPr>
        <w:pStyle w:val="Example"/>
      </w:pPr>
      <w:r w:rsidRPr="00B6351E">
        <w:t xml:space="preserve">TwotoThree := fuzzy set (2, </w:t>
      </w:r>
      <w:r>
        <w:rPr>
          <w:lang w:eastAsia="ko-KR"/>
        </w:rPr>
        <w:t xml:space="preserve">truth value </w:t>
      </w:r>
      <w:r w:rsidRPr="00B6351E">
        <w:t xml:space="preserve">0), (2, </w:t>
      </w:r>
      <w:r>
        <w:rPr>
          <w:lang w:eastAsia="ko-KR"/>
        </w:rPr>
        <w:t xml:space="preserve">truth value </w:t>
      </w:r>
      <w:r w:rsidRPr="00B6351E">
        <w:t xml:space="preserve">1), (2, </w:t>
      </w:r>
      <w:r>
        <w:rPr>
          <w:lang w:eastAsia="ko-KR"/>
        </w:rPr>
        <w:t xml:space="preserve">truth value </w:t>
      </w:r>
      <w:r w:rsidRPr="00B6351E">
        <w:t xml:space="preserve">1), (3, </w:t>
      </w:r>
      <w:r>
        <w:rPr>
          <w:lang w:eastAsia="ko-KR"/>
        </w:rPr>
        <w:t xml:space="preserve">truth value </w:t>
      </w:r>
      <w:r w:rsidRPr="00B6351E">
        <w:t>1), (3,</w:t>
      </w:r>
      <w:r w:rsidRPr="00860CE8">
        <w:rPr>
          <w:lang w:eastAsia="ko-KR"/>
        </w:rPr>
        <w:t xml:space="preserve"> </w:t>
      </w:r>
      <w:r>
        <w:rPr>
          <w:lang w:eastAsia="ko-KR"/>
        </w:rPr>
        <w:t xml:space="preserve">truth value </w:t>
      </w:r>
      <w:r w:rsidRPr="00B6351E">
        <w:t>0);</w:t>
      </w:r>
    </w:p>
    <w:p w14:paraId="756FBE38" w14:textId="77777777" w:rsidR="00345ACB" w:rsidRPr="00B6351E" w:rsidRDefault="005B3187" w:rsidP="005F31CF">
      <w:pPr>
        <w:spacing w:before="0"/>
        <w:jc w:val="center"/>
      </w:pPr>
      <w:r>
        <w:rPr>
          <w:noProof/>
        </w:rPr>
        <w:drawing>
          <wp:inline distT="0" distB="0" distL="0" distR="0" wp14:anchorId="14023066" wp14:editId="33078389">
            <wp:extent cx="4857115" cy="1475105"/>
            <wp:effectExtent l="0" t="0" r="635" b="0"/>
            <wp:docPr id="16" name="Picture 3" descr="simple_fuzzy_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_fuzzy_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115" cy="1475105"/>
                    </a:xfrm>
                    <a:prstGeom prst="rect">
                      <a:avLst/>
                    </a:prstGeom>
                    <a:noFill/>
                    <a:ln>
                      <a:noFill/>
                    </a:ln>
                  </pic:spPr>
                </pic:pic>
              </a:graphicData>
            </a:graphic>
          </wp:inline>
        </w:drawing>
      </w:r>
    </w:p>
    <w:p w14:paraId="5AE160E1" w14:textId="77777777" w:rsidR="00345ACB" w:rsidRPr="000A0754" w:rsidRDefault="00345ACB" w:rsidP="008C6B88">
      <w:pPr>
        <w:pStyle w:val="NormalJustified"/>
      </w:pPr>
      <w:r w:rsidRPr="000A0754">
        <w:t xml:space="preserve">At point 2 there is a "discontinuity point" which means that approaching 2 from the left side the membership value is 0 while approaching 2 from the right side the membership value is 1. The question is which membership value is assigned to 2. The sentence "The first assignment is the value at that point, unless the second one appears twice." means in this example (fuzzy set </w:t>
      </w:r>
      <w:proofErr w:type="spellStart"/>
      <w:r w:rsidRPr="000A0754">
        <w:rPr>
          <w:rStyle w:val="exampleChar0"/>
        </w:rPr>
        <w:t>TwotoThree</w:t>
      </w:r>
      <w:proofErr w:type="spellEnd"/>
      <w:r w:rsidRPr="000A0754">
        <w:t>) that the membership value at point 2 is 1, since the (2, 1) appears twice. If the fuzzy set is adjusted to</w:t>
      </w:r>
    </w:p>
    <w:p w14:paraId="134E7F5E" w14:textId="77777777" w:rsidR="00345ACB" w:rsidRPr="000A0754" w:rsidRDefault="00345ACB" w:rsidP="000A0754">
      <w:pPr>
        <w:pStyle w:val="Example"/>
      </w:pPr>
      <w:r w:rsidRPr="000A0754">
        <w:t xml:space="preserve">TwotoThree := fuzzy set (2, </w:t>
      </w:r>
      <w:r>
        <w:t xml:space="preserve">truth value </w:t>
      </w:r>
      <w:r w:rsidRPr="000A0754">
        <w:t xml:space="preserve">0), (2, </w:t>
      </w:r>
      <w:r>
        <w:t xml:space="preserve">truth value </w:t>
      </w:r>
      <w:r w:rsidRPr="000A0754">
        <w:t xml:space="preserve">1), (3, </w:t>
      </w:r>
      <w:r>
        <w:t xml:space="preserve">truth value </w:t>
      </w:r>
      <w:r w:rsidRPr="000A0754">
        <w:t>1), (3,</w:t>
      </w:r>
      <w:r>
        <w:t xml:space="preserve"> truth value </w:t>
      </w:r>
      <w:r w:rsidRPr="000A0754">
        <w:t>0);</w:t>
      </w:r>
    </w:p>
    <w:p w14:paraId="4578F4A4" w14:textId="77777777" w:rsidR="00345ACB" w:rsidRPr="000A0754" w:rsidRDefault="00345ACB" w:rsidP="000A0754">
      <w:pPr>
        <w:pStyle w:val="NormalIndented"/>
      </w:pPr>
      <w:r w:rsidRPr="000A0754">
        <w:t>the membership value at point 2 is 0.</w:t>
      </w:r>
    </w:p>
    <w:p w14:paraId="4C4E19F5" w14:textId="77777777" w:rsidR="00345ACB" w:rsidRPr="000A0754" w:rsidRDefault="00345ACB" w:rsidP="000A0754">
      <w:pPr>
        <w:pStyle w:val="NormalIndented"/>
      </w:pPr>
      <w:r w:rsidRPr="000A0754">
        <w:t>The example</w:t>
      </w:r>
    </w:p>
    <w:p w14:paraId="6B46B8CC" w14:textId="77777777" w:rsidR="00345ACB" w:rsidRPr="00B6351E" w:rsidRDefault="00345ACB" w:rsidP="00FE6AA0">
      <w:pPr>
        <w:pStyle w:val="Example"/>
      </w:pPr>
      <w:r w:rsidRPr="00B6351E">
        <w:t xml:space="preserve">OnetoFour := fuzzy set (1, </w:t>
      </w:r>
      <w:r>
        <w:rPr>
          <w:lang w:eastAsia="ko-KR"/>
        </w:rPr>
        <w:t xml:space="preserve">truth value </w:t>
      </w:r>
      <w:r w:rsidRPr="00B6351E">
        <w:t xml:space="preserve">0), (2, </w:t>
      </w:r>
      <w:r>
        <w:rPr>
          <w:lang w:eastAsia="ko-KR"/>
        </w:rPr>
        <w:t xml:space="preserve">truth value </w:t>
      </w:r>
      <w:r w:rsidRPr="00B6351E">
        <w:t xml:space="preserve">1), (2, </w:t>
      </w:r>
      <w:r>
        <w:rPr>
          <w:lang w:eastAsia="ko-KR"/>
        </w:rPr>
        <w:t xml:space="preserve">truth value </w:t>
      </w:r>
      <w:r w:rsidRPr="00B6351E">
        <w:t xml:space="preserve">1), (3, </w:t>
      </w:r>
      <w:r>
        <w:rPr>
          <w:lang w:eastAsia="ko-KR"/>
        </w:rPr>
        <w:t xml:space="preserve">truth value </w:t>
      </w:r>
      <w:r w:rsidRPr="00B6351E">
        <w:t>1), (4,</w:t>
      </w:r>
      <w:r>
        <w:rPr>
          <w:lang w:eastAsia="ko-KR"/>
        </w:rPr>
        <w:t xml:space="preserve"> truth value </w:t>
      </w:r>
      <w:r w:rsidRPr="00B6351E">
        <w:t>0);</w:t>
      </w:r>
    </w:p>
    <w:p w14:paraId="132C606D" w14:textId="77777777" w:rsidR="00345ACB" w:rsidRPr="00B6351E" w:rsidRDefault="005B3187" w:rsidP="005F31CF">
      <w:pPr>
        <w:spacing w:before="0"/>
        <w:jc w:val="center"/>
      </w:pPr>
      <w:r>
        <w:rPr>
          <w:noProof/>
        </w:rPr>
        <w:drawing>
          <wp:inline distT="0" distB="0" distL="0" distR="0" wp14:anchorId="424DE760" wp14:editId="41B22817">
            <wp:extent cx="4857115" cy="1475105"/>
            <wp:effectExtent l="0" t="0" r="635" b="0"/>
            <wp:docPr id="15" name="Picture 4" descr="simple_fuzzy_set_fuzzy_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_fuzzy_set_fuzzy_bord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115" cy="1475105"/>
                    </a:xfrm>
                    <a:prstGeom prst="rect">
                      <a:avLst/>
                    </a:prstGeom>
                    <a:noFill/>
                    <a:ln>
                      <a:noFill/>
                    </a:ln>
                  </pic:spPr>
                </pic:pic>
              </a:graphicData>
            </a:graphic>
          </wp:inline>
        </w:drawing>
      </w:r>
    </w:p>
    <w:p w14:paraId="287BE1E2" w14:textId="77777777" w:rsidR="00345ACB" w:rsidRPr="00A27B86" w:rsidRDefault="00345ACB" w:rsidP="008C6B88">
      <w:pPr>
        <w:pStyle w:val="NormalJustified"/>
      </w:pPr>
      <w:r w:rsidRPr="00A27B86">
        <w:t>has no such "discontinuity point" at 2 and writing the (2, 1) twice is unnecessary but should have no effect to the interpretation of the function.</w:t>
      </w:r>
    </w:p>
    <w:p w14:paraId="33955BFE" w14:textId="77777777" w:rsidR="00345ACB" w:rsidRPr="00B6351E" w:rsidRDefault="00345ACB" w:rsidP="008C6B88">
      <w:pPr>
        <w:spacing w:before="240"/>
        <w:ind w:left="720"/>
      </w:pPr>
      <w:r w:rsidRPr="00B6351E">
        <w:t xml:space="preserve">Fuzzy sets describing a symmetrical triangle around a single point, which is mapped to 1, are called triangular normal fuzzy sets. A simplified notation is permitted for these: an expression of the form fuzzy set (a </w:t>
      </w:r>
      <w:r w:rsidRPr="00B6351E">
        <w:rPr>
          <w:rFonts w:cs="Verdana"/>
        </w:rPr>
        <w:t>-</w:t>
      </w:r>
      <w:r w:rsidRPr="00B6351E">
        <w:t xml:space="preserve"> b, </w:t>
      </w:r>
      <w:r>
        <w:rPr>
          <w:lang w:eastAsia="ko-KR"/>
        </w:rPr>
        <w:t xml:space="preserve">truth value </w:t>
      </w:r>
      <w:r w:rsidRPr="00B6351E">
        <w:t xml:space="preserve">0), (a, </w:t>
      </w:r>
      <w:r>
        <w:rPr>
          <w:lang w:eastAsia="ko-KR"/>
        </w:rPr>
        <w:t xml:space="preserve">truth value </w:t>
      </w:r>
      <w:r w:rsidRPr="00B6351E">
        <w:t xml:space="preserve">1), (a + b, </w:t>
      </w:r>
      <w:r>
        <w:rPr>
          <w:lang w:eastAsia="ko-KR"/>
        </w:rPr>
        <w:t xml:space="preserve">truth value </w:t>
      </w:r>
      <w:r w:rsidRPr="00B6351E">
        <w:t>0), where a; b in R and b &gt; 0, may also be written as:</w:t>
      </w:r>
    </w:p>
    <w:p w14:paraId="03F6DE4B" w14:textId="77777777" w:rsidR="00345ACB" w:rsidRPr="00B6351E" w:rsidRDefault="00345ACB" w:rsidP="00FE6AA0">
      <w:pPr>
        <w:pStyle w:val="Example"/>
      </w:pPr>
      <w:r w:rsidRPr="00B6351E">
        <w:t>a fuzzified by b</w:t>
      </w:r>
    </w:p>
    <w:p w14:paraId="30BA8D82" w14:textId="77777777" w:rsidR="00345ACB" w:rsidRPr="00B6351E" w:rsidRDefault="00345ACB" w:rsidP="001E5D51">
      <w:pPr>
        <w:pStyle w:val="Heading3"/>
      </w:pPr>
      <w:bookmarkStart w:id="578" w:name="_Toc314131765"/>
      <w:bookmarkStart w:id="579" w:name="_Toc382912053"/>
      <w:r w:rsidRPr="00B6351E">
        <w:lastRenderedPageBreak/>
        <w:t>Fuzzy Time</w:t>
      </w:r>
      <w:bookmarkEnd w:id="578"/>
      <w:bookmarkEnd w:id="579"/>
    </w:p>
    <w:p w14:paraId="7FD378C8" w14:textId="77777777" w:rsidR="00345ACB" w:rsidRPr="00B6351E" w:rsidRDefault="00345ACB" w:rsidP="004034A4">
      <w:pPr>
        <w:ind w:left="720"/>
        <w:jc w:val="both"/>
      </w:pPr>
      <w:r w:rsidRPr="00B6351E">
        <w:t xml:space="preserve">The data type </w:t>
      </w:r>
      <w:r w:rsidRPr="00B6351E">
        <w:rPr>
          <w:b/>
        </w:rPr>
        <w:t>fuzzy time</w:t>
      </w:r>
      <w:r w:rsidRPr="00B6351E">
        <w:t xml:space="preserve"> refers to fuzzy sets over times. Except for the simplified notation, all definitions of fuzzy numbers apply mutatis mutandis to fuzzy time.</w:t>
      </w:r>
    </w:p>
    <w:p w14:paraId="6ECD9893" w14:textId="77777777" w:rsidR="00345ACB" w:rsidRPr="00B6351E" w:rsidRDefault="00345ACB" w:rsidP="004034A4">
      <w:pPr>
        <w:ind w:left="720"/>
        <w:jc w:val="both"/>
      </w:pPr>
      <w:r w:rsidRPr="00B6351E">
        <w:t>For the simplified notation, a time constant can only be fuzzified by duration. Thus, we define</w:t>
      </w:r>
    </w:p>
    <w:p w14:paraId="60632C6C" w14:textId="77777777" w:rsidR="00345ACB" w:rsidRPr="00B6351E" w:rsidRDefault="00345ACB" w:rsidP="00FE6AA0">
      <w:pPr>
        <w:pStyle w:val="Example"/>
      </w:pPr>
      <w:r w:rsidRPr="00B6351E">
        <w:t>AfuzzyTime := today fuzzified by 1 day;</w:t>
      </w:r>
    </w:p>
    <w:p w14:paraId="57AC1029" w14:textId="77777777" w:rsidR="00345ACB" w:rsidRPr="00B6351E" w:rsidRDefault="00345ACB" w:rsidP="00FE6AA0">
      <w:pPr>
        <w:pStyle w:val="Example"/>
      </w:pPr>
      <w:r w:rsidRPr="00B6351E">
        <w:t>simple := 2009-10-10 fuzzified by 12 hours;</w:t>
      </w:r>
    </w:p>
    <w:p w14:paraId="7EF4E86E" w14:textId="77777777" w:rsidR="00345ACB" w:rsidRPr="00B6351E" w:rsidRDefault="00345ACB" w:rsidP="00FE6AA0">
      <w:pPr>
        <w:pStyle w:val="Example"/>
      </w:pPr>
      <w:r w:rsidRPr="00B6351E">
        <w:t>complex := fuzzy set (2009-10-10,</w:t>
      </w:r>
      <w:r>
        <w:rPr>
          <w:lang w:eastAsia="ko-KR"/>
        </w:rPr>
        <w:t xml:space="preserve"> truth value </w:t>
      </w:r>
      <w:r w:rsidRPr="00B6351E">
        <w:t>0), (2009-10-11,</w:t>
      </w:r>
      <w:r>
        <w:rPr>
          <w:lang w:eastAsia="ko-KR"/>
        </w:rPr>
        <w:t xml:space="preserve"> truth value </w:t>
      </w:r>
      <w:r w:rsidRPr="00B6351E">
        <w:t>1), (2009-11-10,</w:t>
      </w:r>
      <w:r>
        <w:rPr>
          <w:lang w:eastAsia="ko-KR"/>
        </w:rPr>
        <w:t xml:space="preserve"> truth value </w:t>
      </w:r>
      <w:r w:rsidRPr="00B6351E">
        <w:t>1), (2009-11-11,</w:t>
      </w:r>
      <w:r>
        <w:rPr>
          <w:lang w:eastAsia="ko-KR"/>
        </w:rPr>
        <w:t xml:space="preserve"> truth value </w:t>
      </w:r>
      <w:r w:rsidRPr="00B6351E">
        <w:t>0);</w:t>
      </w:r>
    </w:p>
    <w:p w14:paraId="1485C79D" w14:textId="77777777" w:rsidR="00345ACB" w:rsidRPr="00B6351E" w:rsidRDefault="00345ACB" w:rsidP="001E5D51">
      <w:pPr>
        <w:pStyle w:val="Heading3"/>
      </w:pPr>
      <w:bookmarkStart w:id="580" w:name="_Toc314131766"/>
      <w:bookmarkStart w:id="581" w:name="_Toc382912054"/>
      <w:r w:rsidRPr="00B6351E">
        <w:t>Fuzzy Duration</w:t>
      </w:r>
      <w:bookmarkEnd w:id="580"/>
      <w:bookmarkEnd w:id="581"/>
    </w:p>
    <w:p w14:paraId="6B478B0E" w14:textId="77777777" w:rsidR="00345ACB" w:rsidRPr="00B6351E" w:rsidRDefault="00345ACB" w:rsidP="004034A4">
      <w:pPr>
        <w:ind w:left="720"/>
      </w:pPr>
      <w:r w:rsidRPr="00B6351E">
        <w:t xml:space="preserve">All definitions of a fuzzy number apply mutatis mutandis to </w:t>
      </w:r>
      <w:r w:rsidRPr="00B6351E">
        <w:rPr>
          <w:b/>
        </w:rPr>
        <w:t>fuzzy duration</w:t>
      </w:r>
      <w:r w:rsidRPr="00B6351E">
        <w:t xml:space="preserve">. </w:t>
      </w:r>
    </w:p>
    <w:p w14:paraId="32AE7AB1" w14:textId="77777777" w:rsidR="00345ACB" w:rsidRPr="00B6351E" w:rsidRDefault="00345ACB" w:rsidP="00FE6AA0">
      <w:pPr>
        <w:pStyle w:val="Example"/>
      </w:pPr>
      <w:r w:rsidRPr="00B6351E">
        <w:t>simple := 14 days fuzzified by 1 day;</w:t>
      </w:r>
    </w:p>
    <w:p w14:paraId="6AA5B3A3" w14:textId="77777777" w:rsidR="00345ACB" w:rsidRPr="00B6351E" w:rsidRDefault="00345ACB" w:rsidP="00FE6AA0">
      <w:pPr>
        <w:pStyle w:val="Example"/>
      </w:pPr>
      <w:r w:rsidRPr="00B6351E">
        <w:t>complex := fuzzy set (2 days,</w:t>
      </w:r>
      <w:r>
        <w:rPr>
          <w:lang w:eastAsia="ko-KR"/>
        </w:rPr>
        <w:t xml:space="preserve"> truth value </w:t>
      </w:r>
      <w:r w:rsidRPr="00B6351E">
        <w:t>0), (3 days,</w:t>
      </w:r>
      <w:r>
        <w:rPr>
          <w:lang w:eastAsia="ko-KR"/>
        </w:rPr>
        <w:t xml:space="preserve"> truth value </w:t>
      </w:r>
      <w:r w:rsidRPr="00B6351E">
        <w:t>1), (14 days,</w:t>
      </w:r>
      <w:r>
        <w:rPr>
          <w:lang w:eastAsia="ko-KR"/>
        </w:rPr>
        <w:t xml:space="preserve"> truth value </w:t>
      </w:r>
      <w:r w:rsidRPr="00B6351E">
        <w:t>1), (31 days,</w:t>
      </w:r>
      <w:r>
        <w:rPr>
          <w:lang w:eastAsia="ko-KR"/>
        </w:rPr>
        <w:t xml:space="preserve"> truth value </w:t>
      </w:r>
      <w:r w:rsidRPr="00B6351E">
        <w:t>0);</w:t>
      </w:r>
    </w:p>
    <w:p w14:paraId="71E95E29" w14:textId="77777777" w:rsidR="00345ACB" w:rsidRPr="00B6351E" w:rsidRDefault="00345ACB" w:rsidP="001E5D51">
      <w:pPr>
        <w:pStyle w:val="Heading2"/>
      </w:pPr>
      <w:bookmarkStart w:id="582" w:name="_Toc314131767"/>
      <w:bookmarkStart w:id="583" w:name="_Ref319930658"/>
      <w:bookmarkStart w:id="584" w:name="_Toc382912055"/>
      <w:r w:rsidRPr="00B6351E">
        <w:t>Applicability</w:t>
      </w:r>
      <w:bookmarkEnd w:id="582"/>
      <w:bookmarkEnd w:id="583"/>
      <w:bookmarkEnd w:id="584"/>
    </w:p>
    <w:p w14:paraId="20CE44F4" w14:textId="77777777" w:rsidR="00345ACB" w:rsidRPr="00B6351E" w:rsidRDefault="00345ACB" w:rsidP="004034A4">
      <w:pPr>
        <w:ind w:left="432"/>
      </w:pPr>
      <w:r w:rsidRPr="00B6351E">
        <w:t xml:space="preserve">All simple data types (Truth Value, Boolean, Number, Time, Duration, String, Term, Query Results, Time-of-Day, Day-of-Week, Fuzzy Types) are endowed with an additional type of information called the </w:t>
      </w:r>
      <w:r w:rsidRPr="00B6351E">
        <w:rPr>
          <w:b/>
        </w:rPr>
        <w:t>degree of</w:t>
      </w:r>
      <w:r w:rsidRPr="00B6351E">
        <w:t xml:space="preserve"> </w:t>
      </w:r>
      <w:r w:rsidRPr="00B6351E">
        <w:rPr>
          <w:b/>
        </w:rPr>
        <w:t>applicability</w:t>
      </w:r>
      <w:r w:rsidRPr="00B6351E">
        <w:t xml:space="preserve">. The degree of applicability stores a truth value that refers to the degree to which it is reasonable to use the value of a variable. It is 1 by default, and—whenever the program branches—reduced automatically according to the weight assigned to that </w:t>
      </w:r>
      <w:proofErr w:type="gramStart"/>
      <w:r w:rsidRPr="00B6351E">
        <w:t>particular branch</w:t>
      </w:r>
      <w:proofErr w:type="gramEnd"/>
      <w:r w:rsidRPr="00B6351E">
        <w:t xml:space="preserve">. The programmer may decide to make explicit use of this concept but is not required to do so. To access the degree of applicability of an expression, the Arden Syntax programmer is referred to the </w:t>
      </w:r>
      <w:r w:rsidRPr="00B6351E">
        <w:rPr>
          <w:b/>
        </w:rPr>
        <w:t>applicability [of]</w:t>
      </w:r>
      <w:r w:rsidRPr="00B6351E">
        <w:t xml:space="preserve"> operator (Chapter </w:t>
      </w:r>
      <w:r w:rsidR="008216EB">
        <w:fldChar w:fldCharType="begin"/>
      </w:r>
      <w:r w:rsidR="008216EB">
        <w:instrText xml:space="preserve"> REF _Ref319930658 \r \h  \* MERGEFORMAT </w:instrText>
      </w:r>
      <w:r w:rsidR="008216EB">
        <w:fldChar w:fldCharType="separate"/>
      </w:r>
      <w:r w:rsidRPr="00C56F73">
        <w:t>8.15</w:t>
      </w:r>
      <w:r w:rsidR="008216EB">
        <w:fldChar w:fldCharType="end"/>
      </w:r>
      <w:r w:rsidRPr="00B6351E">
        <w:t>).</w:t>
      </w:r>
    </w:p>
    <w:p w14:paraId="24381A6F" w14:textId="77777777" w:rsidR="00345ACB" w:rsidRDefault="00345ACB" w:rsidP="001C7215">
      <w:pPr>
        <w:pStyle w:val="Heading1"/>
        <w:pageBreakBefore/>
      </w:pPr>
      <w:bookmarkStart w:id="585" w:name="_Toc526303983"/>
      <w:bookmarkStart w:id="586" w:name="_Toc141177853"/>
      <w:bookmarkStart w:id="587" w:name="_Toc314131768"/>
      <w:bookmarkStart w:id="588" w:name="_Toc382912056"/>
      <w:r>
        <w:lastRenderedPageBreak/>
        <w:t>Operator Descriptions</w:t>
      </w:r>
      <w:bookmarkEnd w:id="585"/>
      <w:bookmarkEnd w:id="586"/>
      <w:bookmarkEnd w:id="587"/>
      <w:bookmarkEnd w:id="588"/>
    </w:p>
    <w:p w14:paraId="175AED58" w14:textId="77777777" w:rsidR="00345ACB" w:rsidRDefault="00345ACB" w:rsidP="001E5D51">
      <w:pPr>
        <w:pStyle w:val="Heading2"/>
      </w:pPr>
      <w:bookmarkStart w:id="589" w:name="_Ref448634540"/>
      <w:bookmarkStart w:id="590" w:name="_Toc526303984"/>
      <w:bookmarkStart w:id="591" w:name="_Toc141177854"/>
      <w:bookmarkStart w:id="592" w:name="_Toc314131769"/>
      <w:bookmarkStart w:id="593" w:name="_Toc382912057"/>
      <w:r>
        <w:t>General Properties</w:t>
      </w:r>
      <w:bookmarkEnd w:id="589"/>
      <w:bookmarkEnd w:id="590"/>
      <w:bookmarkEnd w:id="591"/>
      <w:bookmarkEnd w:id="592"/>
      <w:bookmarkEnd w:id="593"/>
    </w:p>
    <w:p w14:paraId="164FF45B" w14:textId="77777777" w:rsidR="00345ACB" w:rsidRPr="00913441" w:rsidRDefault="00345ACB">
      <w:pPr>
        <w:pStyle w:val="NormalIndented"/>
      </w:pPr>
      <w:r w:rsidRPr="00913441">
        <w:t>Operators are used in expressions to manipulate data. They accept one or more arguments (data values</w:t>
      </w:r>
      <w:proofErr w:type="gramStart"/>
      <w:r w:rsidRPr="00913441">
        <w:t>)</w:t>
      </w:r>
      <w:proofErr w:type="gramEnd"/>
      <w:r w:rsidRPr="00913441">
        <w:t xml:space="preserve"> and they produce a result (a new data value). The following properties apply to the operator definitions in this section.</w:t>
      </w:r>
    </w:p>
    <w:p w14:paraId="145E010E" w14:textId="77777777" w:rsidR="00345ACB" w:rsidRDefault="00345ACB" w:rsidP="001E5D51">
      <w:pPr>
        <w:pStyle w:val="Heading3"/>
      </w:pPr>
      <w:bookmarkStart w:id="594" w:name="_Toc526303985"/>
      <w:bookmarkStart w:id="595" w:name="_Toc141177855"/>
      <w:bookmarkStart w:id="596" w:name="_Toc314131770"/>
      <w:bookmarkStart w:id="597" w:name="_Toc382912058"/>
      <w:r>
        <w:t>Number of Arguments</w:t>
      </w:r>
      <w:bookmarkEnd w:id="594"/>
      <w:bookmarkEnd w:id="595"/>
      <w:bookmarkEnd w:id="596"/>
      <w:bookmarkEnd w:id="597"/>
    </w:p>
    <w:p w14:paraId="755B4030" w14:textId="77777777" w:rsidR="00345ACB" w:rsidRPr="00913441" w:rsidRDefault="00345ACB">
      <w:pPr>
        <w:pStyle w:val="NormalIndented"/>
      </w:pPr>
      <w:r w:rsidRPr="00913441">
        <w:t>Operators may have one, two, or three arguments. Some operators have two forms: one with one argument and one with two arguments. Operators are described as follows:</w:t>
      </w:r>
    </w:p>
    <w:p w14:paraId="48BA63ED" w14:textId="77777777" w:rsidR="00345ACB" w:rsidRDefault="00345ACB">
      <w:pPr>
        <w:pStyle w:val="Example"/>
      </w:pPr>
      <w:r>
        <w:t>unary operator: one argument</w:t>
      </w:r>
    </w:p>
    <w:p w14:paraId="319869EB" w14:textId="77777777" w:rsidR="00345ACB" w:rsidRDefault="00345ACB">
      <w:pPr>
        <w:pStyle w:val="Example"/>
      </w:pPr>
      <w:r>
        <w:t>binary operator: two arguments</w:t>
      </w:r>
    </w:p>
    <w:p w14:paraId="3F2428A6" w14:textId="77777777" w:rsidR="00345ACB" w:rsidRDefault="00345ACB">
      <w:pPr>
        <w:pStyle w:val="Example"/>
      </w:pPr>
      <w:r>
        <w:t>ternary operator: three arguments</w:t>
      </w:r>
    </w:p>
    <w:p w14:paraId="69383EB2" w14:textId="77777777" w:rsidR="00345ACB" w:rsidRDefault="00345ACB" w:rsidP="001E5D51">
      <w:pPr>
        <w:pStyle w:val="Heading3"/>
      </w:pPr>
      <w:bookmarkStart w:id="598" w:name="_Toc526303986"/>
      <w:bookmarkStart w:id="599" w:name="_Toc141177856"/>
      <w:bookmarkStart w:id="600" w:name="_Toc314131771"/>
      <w:bookmarkStart w:id="601" w:name="_Toc382912059"/>
      <w:r>
        <w:t>Data Type Constraints</w:t>
      </w:r>
      <w:bookmarkEnd w:id="598"/>
      <w:bookmarkEnd w:id="599"/>
      <w:bookmarkEnd w:id="600"/>
      <w:bookmarkEnd w:id="601"/>
    </w:p>
    <w:p w14:paraId="2DCA1D10" w14:textId="77777777" w:rsidR="00345ACB" w:rsidRPr="00913441" w:rsidRDefault="00345ACB">
      <w:pPr>
        <w:pStyle w:val="NormalIndented"/>
      </w:pPr>
      <w:r w:rsidRPr="00913441">
        <w:t xml:space="preserve">Most operators work on only a subset of all the data types. Every operator description includes a </w:t>
      </w:r>
      <w:proofErr w:type="gramStart"/>
      <w:r w:rsidRPr="00913441">
        <w:t>type</w:t>
      </w:r>
      <w:proofErr w:type="gramEnd"/>
      <w:r w:rsidRPr="00913441">
        <w:t xml:space="preserve"> constraint that shows the position and allowable types of all of its arguments. Its general format is like this:</w:t>
      </w:r>
    </w:p>
    <w:p w14:paraId="3DC9C5F4" w14:textId="77777777" w:rsidR="00345ACB" w:rsidRDefault="00345ACB">
      <w:pPr>
        <w:pStyle w:val="Example"/>
      </w:pPr>
      <w:r>
        <w:t xml:space="preserve"> &lt;num:type&gt; := &lt;num:type&gt; op &lt;num:type&gt;</w:t>
      </w:r>
    </w:p>
    <w:p w14:paraId="00BC0500" w14:textId="77777777" w:rsidR="00345ACB" w:rsidRDefault="00345ACB">
      <w:pPr>
        <w:pStyle w:val="NormalIndented"/>
      </w:pPr>
      <w:r w:rsidRPr="00913441">
        <w:t xml:space="preserve">In this constraint, </w:t>
      </w:r>
      <w:r w:rsidRPr="00913441">
        <w:rPr>
          <w:b/>
          <w:bCs/>
        </w:rPr>
        <w:t>op</w:t>
      </w:r>
      <w:r w:rsidRPr="00913441">
        <w:t xml:space="preserve"> is the operator being described.</w:t>
      </w:r>
    </w:p>
    <w:p w14:paraId="48187EEE" w14:textId="77777777" w:rsidR="00345ACB" w:rsidRPr="00913441" w:rsidRDefault="00345ACB">
      <w:pPr>
        <w:pStyle w:val="NormalIndented"/>
      </w:pPr>
    </w:p>
    <w:p w14:paraId="6ECA5790" w14:textId="77777777" w:rsidR="00345ACB" w:rsidRPr="00913441" w:rsidRDefault="00345ACB">
      <w:pPr>
        <w:pStyle w:val="NormalIndented"/>
      </w:pPr>
      <w:r w:rsidRPr="00913441">
        <w:t xml:space="preserve">Each </w:t>
      </w:r>
      <w:r w:rsidRPr="00913441">
        <w:rPr>
          <w:b/>
          <w:bCs/>
        </w:rPr>
        <w:t>num</w:t>
      </w:r>
      <w:r w:rsidRPr="00913441">
        <w:t xml:space="preserve"> is one of the following:</w:t>
      </w:r>
    </w:p>
    <w:p w14:paraId="638E1237" w14:textId="77777777" w:rsidR="00345ACB" w:rsidRPr="00913441" w:rsidRDefault="00345ACB">
      <w:pPr>
        <w:pStyle w:val="NormalIndented"/>
      </w:pPr>
      <w:r w:rsidRPr="00913441">
        <w:rPr>
          <w:b/>
          <w:bCs/>
        </w:rPr>
        <w:t>1</w:t>
      </w:r>
      <w:r w:rsidRPr="00913441">
        <w:t>—the operator requires a single element</w:t>
      </w:r>
    </w:p>
    <w:p w14:paraId="5C5DBF31" w14:textId="77777777" w:rsidR="00345ACB" w:rsidRPr="00913441" w:rsidRDefault="00345ACB">
      <w:pPr>
        <w:pStyle w:val="NormalIndented"/>
      </w:pPr>
      <w:r w:rsidRPr="00913441">
        <w:rPr>
          <w:b/>
          <w:bCs/>
        </w:rPr>
        <w:t>k</w:t>
      </w:r>
      <w:r w:rsidRPr="00913441">
        <w:t xml:space="preserve">, </w:t>
      </w:r>
      <w:r w:rsidRPr="00913441">
        <w:rPr>
          <w:b/>
          <w:bCs/>
        </w:rPr>
        <w:t>m</w:t>
      </w:r>
      <w:r w:rsidRPr="00913441">
        <w:t xml:space="preserve">, or </w:t>
      </w:r>
      <w:r w:rsidRPr="00913441">
        <w:rPr>
          <w:b/>
          <w:bCs/>
        </w:rPr>
        <w:t>n</w:t>
      </w:r>
      <w:r w:rsidRPr="00913441">
        <w:t xml:space="preserve">—the operator normally takes a single element but a list with 0, 1, or more elements may be used as described below. If the same letter appears more than once in a data type constraint, then the arguments so indicated must have the same number of </w:t>
      </w:r>
      <w:proofErr w:type="gramStart"/>
      <w:r w:rsidRPr="00913441">
        <w:t>elements;</w:t>
      </w:r>
      <w:proofErr w:type="gramEnd"/>
      <w:r w:rsidRPr="00913441">
        <w:t xml:space="preserve"> otherwise the operation results in </w:t>
      </w:r>
      <w:r w:rsidRPr="00913441">
        <w:rPr>
          <w:b/>
          <w:bCs/>
        </w:rPr>
        <w:t>null</w:t>
      </w:r>
      <w:r w:rsidRPr="00913441">
        <w:t>.</w:t>
      </w:r>
    </w:p>
    <w:p w14:paraId="137C9445" w14:textId="77777777" w:rsidR="00345ACB" w:rsidRDefault="00345ACB" w:rsidP="006071B3"/>
    <w:p w14:paraId="2D50C9E6" w14:textId="77777777" w:rsidR="00345ACB" w:rsidRPr="00913441" w:rsidRDefault="00345ACB">
      <w:pPr>
        <w:pStyle w:val="NormalIndented"/>
      </w:pPr>
      <w:r w:rsidRPr="00913441">
        <w:t xml:space="preserve">Each </w:t>
      </w:r>
      <w:r w:rsidRPr="00913441">
        <w:rPr>
          <w:b/>
          <w:bCs/>
        </w:rPr>
        <w:t>type</w:t>
      </w:r>
      <w:r w:rsidRPr="00913441">
        <w:t xml:space="preserve"> is one of the following:</w:t>
      </w:r>
    </w:p>
    <w:p w14:paraId="0F5E4430" w14:textId="77777777" w:rsidR="00345ACB" w:rsidRDefault="00345ACB">
      <w:pPr>
        <w:pStyle w:val="NormalList"/>
        <w:ind w:left="1080"/>
        <w:rPr>
          <w:b/>
          <w:bCs/>
        </w:rPr>
      </w:pPr>
      <w:r>
        <w:rPr>
          <w:b/>
          <w:bCs/>
        </w:rPr>
        <w:t>null</w:t>
      </w:r>
      <w:r>
        <w:t>—null data type</w:t>
      </w:r>
    </w:p>
    <w:p w14:paraId="2E6AB1CA" w14:textId="77777777" w:rsidR="00345ACB" w:rsidRDefault="00345ACB">
      <w:pPr>
        <w:pStyle w:val="NormalList"/>
        <w:ind w:left="1080"/>
      </w:pPr>
      <w:r>
        <w:rPr>
          <w:b/>
          <w:bCs/>
        </w:rPr>
        <w:t>Boolean</w:t>
      </w:r>
      <w:r>
        <w:t>—Boolean data type</w:t>
      </w:r>
    </w:p>
    <w:p w14:paraId="4E336FBE" w14:textId="77777777" w:rsidR="00345ACB" w:rsidRDefault="00345ACB">
      <w:pPr>
        <w:pStyle w:val="NormalList"/>
        <w:ind w:left="1080"/>
        <w:rPr>
          <w:b/>
          <w:bCs/>
        </w:rPr>
      </w:pPr>
      <w:r>
        <w:rPr>
          <w:b/>
          <w:bCs/>
        </w:rPr>
        <w:t>number</w:t>
      </w:r>
      <w:r>
        <w:t>—number data type</w:t>
      </w:r>
    </w:p>
    <w:p w14:paraId="2652B24D" w14:textId="77777777" w:rsidR="00345ACB" w:rsidRDefault="00345ACB">
      <w:pPr>
        <w:pStyle w:val="NormalList"/>
        <w:ind w:left="1080"/>
      </w:pPr>
      <w:r>
        <w:rPr>
          <w:b/>
          <w:bCs/>
        </w:rPr>
        <w:t>time</w:t>
      </w:r>
      <w:r>
        <w:t>—time data type</w:t>
      </w:r>
    </w:p>
    <w:p w14:paraId="4D8F0B7D" w14:textId="77777777" w:rsidR="00345ACB" w:rsidRPr="00E75115" w:rsidRDefault="00345ACB">
      <w:pPr>
        <w:pStyle w:val="NormalList"/>
        <w:ind w:left="1080"/>
      </w:pPr>
      <w:r>
        <w:rPr>
          <w:b/>
          <w:bCs/>
        </w:rPr>
        <w:t>time-of-day</w:t>
      </w:r>
      <w:r>
        <w:t>—time-of-day data type</w:t>
      </w:r>
    </w:p>
    <w:p w14:paraId="03B89A3F" w14:textId="77777777" w:rsidR="00345ACB" w:rsidRPr="00E75115" w:rsidRDefault="00345ACB">
      <w:pPr>
        <w:pStyle w:val="NormalList"/>
        <w:ind w:left="1080"/>
        <w:rPr>
          <w:b/>
          <w:bCs/>
        </w:rPr>
      </w:pPr>
      <w:r w:rsidRPr="00E75115">
        <w:rPr>
          <w:b/>
          <w:bCs/>
        </w:rPr>
        <w:t>times</w:t>
      </w:r>
      <w:r w:rsidRPr="00E75115">
        <w:t>—time and time-of-day data type</w:t>
      </w:r>
    </w:p>
    <w:p w14:paraId="5C022293" w14:textId="77777777" w:rsidR="00345ACB" w:rsidRDefault="00345ACB">
      <w:pPr>
        <w:pStyle w:val="NormalList"/>
        <w:ind w:left="1080"/>
        <w:rPr>
          <w:b/>
          <w:bCs/>
        </w:rPr>
      </w:pPr>
      <w:r>
        <w:rPr>
          <w:b/>
          <w:bCs/>
        </w:rPr>
        <w:t>duration</w:t>
      </w:r>
      <w:r>
        <w:t>—duration data type</w:t>
      </w:r>
    </w:p>
    <w:p w14:paraId="58F54A60" w14:textId="77777777" w:rsidR="00345ACB" w:rsidRDefault="00345ACB">
      <w:pPr>
        <w:pStyle w:val="NormalList"/>
        <w:ind w:left="1080"/>
      </w:pPr>
      <w:r>
        <w:rPr>
          <w:b/>
          <w:bCs/>
        </w:rPr>
        <w:t>string</w:t>
      </w:r>
      <w:r>
        <w:t>—string data type</w:t>
      </w:r>
    </w:p>
    <w:p w14:paraId="55333112" w14:textId="77777777" w:rsidR="00345ACB" w:rsidRDefault="00345ACB">
      <w:pPr>
        <w:pStyle w:val="NormalList"/>
        <w:ind w:left="1080"/>
      </w:pPr>
      <w:r>
        <w:rPr>
          <w:b/>
          <w:bCs/>
        </w:rPr>
        <w:t>truth-value</w:t>
      </w:r>
      <w:r>
        <w:t>—truth value data type</w:t>
      </w:r>
    </w:p>
    <w:p w14:paraId="27EE6478" w14:textId="77777777" w:rsidR="00345ACB" w:rsidRDefault="00345ACB">
      <w:pPr>
        <w:pStyle w:val="NormalList"/>
        <w:ind w:left="1080"/>
        <w:rPr>
          <w:b/>
          <w:bCs/>
        </w:rPr>
      </w:pPr>
      <w:r>
        <w:rPr>
          <w:b/>
          <w:bCs/>
        </w:rPr>
        <w:t>item</w:t>
      </w:r>
      <w:r>
        <w:t xml:space="preserve">—not used in expressions, only in </w:t>
      </w:r>
      <w:r>
        <w:rPr>
          <w:b/>
        </w:rPr>
        <w:t>call</w:t>
      </w:r>
      <w:r>
        <w:t xml:space="preserve"> statements (see 10.2.4)</w:t>
      </w:r>
    </w:p>
    <w:p w14:paraId="7F911CC4" w14:textId="77777777" w:rsidR="00345ACB" w:rsidRDefault="00345ACB">
      <w:pPr>
        <w:pStyle w:val="NormalList"/>
        <w:ind w:left="1080"/>
      </w:pPr>
      <w:r>
        <w:rPr>
          <w:b/>
          <w:bCs/>
        </w:rPr>
        <w:t>any-type</w:t>
      </w:r>
      <w:r>
        <w:t>—null, Boolean, number, time,</w:t>
      </w:r>
      <w:r w:rsidRPr="00E75115">
        <w:t xml:space="preserve"> time-of-day,</w:t>
      </w:r>
      <w:r>
        <w:t xml:space="preserve"> duration, string, </w:t>
      </w:r>
      <w:r w:rsidRPr="00B6351E">
        <w:t>truth-value, fuzzy-number, fuzzy-time, or fuzzy-duration</w:t>
      </w:r>
    </w:p>
    <w:p w14:paraId="7D098ED9" w14:textId="77777777" w:rsidR="00345ACB" w:rsidRPr="00B6351E" w:rsidRDefault="00345ACB">
      <w:pPr>
        <w:pStyle w:val="NormalList"/>
        <w:ind w:left="1080"/>
      </w:pPr>
      <w:r w:rsidRPr="00B6351E">
        <w:rPr>
          <w:b/>
          <w:bCs/>
        </w:rPr>
        <w:t>fuzzy</w:t>
      </w:r>
      <w:r w:rsidRPr="00B6351E">
        <w:rPr>
          <w:b/>
        </w:rPr>
        <w:t>-type</w:t>
      </w:r>
      <w:r w:rsidRPr="00B6351E">
        <w:t>—fuzzy-number, fuzzy-time, or fuzzy-duration</w:t>
      </w:r>
    </w:p>
    <w:p w14:paraId="72BA2094" w14:textId="77777777" w:rsidR="00345ACB" w:rsidRPr="00B6351E" w:rsidRDefault="00345ACB">
      <w:pPr>
        <w:pStyle w:val="NormalList"/>
        <w:ind w:left="1080"/>
        <w:rPr>
          <w:b/>
        </w:rPr>
      </w:pPr>
      <w:r w:rsidRPr="00B6351E">
        <w:rPr>
          <w:b/>
          <w:bCs/>
        </w:rPr>
        <w:t>crisp</w:t>
      </w:r>
      <w:r w:rsidRPr="00B6351E">
        <w:rPr>
          <w:b/>
        </w:rPr>
        <w:t>-type</w:t>
      </w:r>
      <w:r w:rsidRPr="00B6351E">
        <w:t>—</w:t>
      </w:r>
      <w:proofErr w:type="spellStart"/>
      <w:proofErr w:type="gramStart"/>
      <w:r w:rsidRPr="00B6351E">
        <w:t>Boolean,number</w:t>
      </w:r>
      <w:proofErr w:type="gramEnd"/>
      <w:r w:rsidRPr="00B6351E">
        <w:t>,time,time</w:t>
      </w:r>
      <w:proofErr w:type="spellEnd"/>
      <w:r w:rsidRPr="00B6351E">
        <w:t>-of-</w:t>
      </w:r>
      <w:proofErr w:type="spellStart"/>
      <w:r w:rsidRPr="00B6351E">
        <w:t>day,duration,or</w:t>
      </w:r>
      <w:proofErr w:type="spellEnd"/>
      <w:r w:rsidRPr="00B6351E">
        <w:t xml:space="preserve"> string</w:t>
      </w:r>
    </w:p>
    <w:p w14:paraId="6980B072" w14:textId="77777777" w:rsidR="00345ACB" w:rsidRDefault="00345ACB">
      <w:pPr>
        <w:pStyle w:val="NormalList"/>
        <w:ind w:left="1080"/>
        <w:rPr>
          <w:b/>
          <w:bCs/>
        </w:rPr>
      </w:pPr>
      <w:r>
        <w:rPr>
          <w:b/>
          <w:bCs/>
        </w:rPr>
        <w:lastRenderedPageBreak/>
        <w:t>non-null</w:t>
      </w:r>
      <w:r>
        <w:t>—Boolean, number, time,</w:t>
      </w:r>
      <w:r w:rsidRPr="00E75115">
        <w:t xml:space="preserve"> time-of-day,</w:t>
      </w:r>
      <w:r>
        <w:t xml:space="preserve"> duration, string, </w:t>
      </w:r>
      <w:r w:rsidRPr="00B6351E">
        <w:t>truth-value, fuzzy-number, fuzzy-time, or fuzzy-duration</w:t>
      </w:r>
    </w:p>
    <w:p w14:paraId="08FDE7CC" w14:textId="77777777" w:rsidR="00345ACB" w:rsidRDefault="00345ACB">
      <w:pPr>
        <w:pStyle w:val="NormalList"/>
        <w:ind w:left="1080"/>
      </w:pPr>
      <w:r>
        <w:rPr>
          <w:b/>
          <w:bCs/>
        </w:rPr>
        <w:t>ordered</w:t>
      </w:r>
      <w:r>
        <w:t>—number, time,</w:t>
      </w:r>
      <w:r w:rsidRPr="00E75115">
        <w:t xml:space="preserve"> time-of-day,</w:t>
      </w:r>
      <w:r>
        <w:t xml:space="preserve"> duration, string, or truth-value</w:t>
      </w:r>
    </w:p>
    <w:p w14:paraId="0FB2438C" w14:textId="77777777" w:rsidR="00345ACB" w:rsidRDefault="00345ACB" w:rsidP="006071B3"/>
    <w:p w14:paraId="44D5FB72" w14:textId="77777777" w:rsidR="00345ACB" w:rsidRPr="00913441" w:rsidRDefault="00345ACB" w:rsidP="00DF38CB">
      <w:pPr>
        <w:pStyle w:val="NormalIndented"/>
        <w:keepNext/>
        <w:keepLines/>
      </w:pPr>
      <w:r w:rsidRPr="00913441">
        <w:rPr>
          <w:b/>
          <w:bCs/>
        </w:rPr>
        <w:t>&lt;</w:t>
      </w:r>
      <w:proofErr w:type="spellStart"/>
      <w:proofErr w:type="gramStart"/>
      <w:r w:rsidRPr="00913441">
        <w:rPr>
          <w:b/>
          <w:bCs/>
        </w:rPr>
        <w:t>num:type</w:t>
      </w:r>
      <w:proofErr w:type="spellEnd"/>
      <w:proofErr w:type="gramEnd"/>
      <w:r w:rsidRPr="00913441">
        <w:rPr>
          <w:b/>
          <w:bCs/>
        </w:rPr>
        <w:t>&gt;</w:t>
      </w:r>
      <w:r w:rsidRPr="00913441">
        <w:t xml:space="preserve">(s) to the right of the </w:t>
      </w:r>
      <w:r w:rsidRPr="00913441">
        <w:rPr>
          <w:b/>
          <w:bCs/>
        </w:rPr>
        <w:t>:=</w:t>
      </w:r>
      <w:r w:rsidRPr="00913441">
        <w:t xml:space="preserve"> indicates the data type(s) of the argument(s). If the operator is applied to an argument with a type outside of its defined set, then </w:t>
      </w:r>
      <w:r w:rsidRPr="00913441">
        <w:rPr>
          <w:b/>
          <w:bCs/>
        </w:rPr>
        <w:t>null</w:t>
      </w:r>
      <w:r w:rsidRPr="00913441">
        <w:t xml:space="preserve"> results. For example, </w:t>
      </w:r>
      <w:r w:rsidRPr="00913441">
        <w:rPr>
          <w:b/>
          <w:bCs/>
        </w:rPr>
        <w:t>**</w:t>
      </w:r>
      <w:r w:rsidRPr="00913441">
        <w:t xml:space="preserve"> is not defined for the </w:t>
      </w:r>
      <w:r w:rsidRPr="00913441">
        <w:rPr>
          <w:b/>
          <w:bCs/>
        </w:rPr>
        <w:t>time</w:t>
      </w:r>
      <w:r w:rsidRPr="00913441">
        <w:t xml:space="preserve"> data type so </w:t>
      </w:r>
      <w:r w:rsidRPr="00913441">
        <w:rPr>
          <w:b/>
          <w:bCs/>
        </w:rPr>
        <w:t>3**</w:t>
      </w:r>
      <w:proofErr w:type="spellStart"/>
      <w:r w:rsidRPr="00913441">
        <w:rPr>
          <w:b/>
          <w:bCs/>
        </w:rPr>
        <w:t>1991-03-24T00:00:00</w:t>
      </w:r>
      <w:proofErr w:type="spellEnd"/>
      <w:r w:rsidRPr="00913441">
        <w:t xml:space="preserve"> results in </w:t>
      </w:r>
      <w:r w:rsidRPr="00913441">
        <w:rPr>
          <w:b/>
          <w:bCs/>
        </w:rPr>
        <w:t>null</w:t>
      </w:r>
      <w:r w:rsidRPr="00913441">
        <w:t xml:space="preserve">. For most operators, </w:t>
      </w:r>
      <w:r w:rsidRPr="00913441">
        <w:rPr>
          <w:b/>
          <w:bCs/>
        </w:rPr>
        <w:t>null</w:t>
      </w:r>
      <w:r w:rsidRPr="00913441">
        <w:t xml:space="preserve"> is not in the defined set, so </w:t>
      </w:r>
      <w:r w:rsidRPr="00913441">
        <w:rPr>
          <w:b/>
          <w:bCs/>
        </w:rPr>
        <w:t>null</w:t>
      </w:r>
      <w:r w:rsidRPr="00913441">
        <w:t xml:space="preserve"> is returned when </w:t>
      </w:r>
      <w:r w:rsidRPr="00913441">
        <w:rPr>
          <w:b/>
          <w:bCs/>
        </w:rPr>
        <w:t>null</w:t>
      </w:r>
      <w:r w:rsidRPr="00913441">
        <w:t xml:space="preserve"> is an argument. For example, </w:t>
      </w:r>
      <w:r w:rsidRPr="00913441">
        <w:rPr>
          <w:b/>
          <w:bCs/>
        </w:rPr>
        <w:t>null</w:t>
      </w:r>
      <w:r w:rsidRPr="00913441">
        <w:t xml:space="preserve"> is not defined for </w:t>
      </w:r>
      <w:r w:rsidRPr="00913441">
        <w:rPr>
          <w:b/>
          <w:bCs/>
        </w:rPr>
        <w:t>+</w:t>
      </w:r>
      <w:r w:rsidRPr="00913441">
        <w:t xml:space="preserve"> so </w:t>
      </w:r>
      <w:proofErr w:type="spellStart"/>
      <w:r w:rsidRPr="00913441">
        <w:rPr>
          <w:b/>
          <w:bCs/>
        </w:rPr>
        <w:t>3+null</w:t>
      </w:r>
      <w:proofErr w:type="spellEnd"/>
      <w:r w:rsidRPr="00913441">
        <w:t xml:space="preserve"> results in </w:t>
      </w:r>
      <w:r w:rsidRPr="00913441">
        <w:rPr>
          <w:b/>
          <w:bCs/>
        </w:rPr>
        <w:t>null</w:t>
      </w:r>
      <w:r w:rsidRPr="00913441">
        <w:t>.</w:t>
      </w:r>
    </w:p>
    <w:p w14:paraId="601C16FC" w14:textId="77777777" w:rsidR="00345ACB" w:rsidRDefault="00345ACB" w:rsidP="006071B3"/>
    <w:p w14:paraId="30AAA1D5" w14:textId="77777777" w:rsidR="00345ACB" w:rsidRPr="00913441" w:rsidRDefault="00345ACB">
      <w:pPr>
        <w:pStyle w:val="NormalIndented"/>
      </w:pPr>
      <w:r w:rsidRPr="00913441">
        <w:rPr>
          <w:b/>
          <w:bCs/>
        </w:rPr>
        <w:t>&lt;</w:t>
      </w:r>
      <w:proofErr w:type="spellStart"/>
      <w:proofErr w:type="gramStart"/>
      <w:r w:rsidRPr="00913441">
        <w:rPr>
          <w:b/>
          <w:bCs/>
        </w:rPr>
        <w:t>num:type</w:t>
      </w:r>
      <w:proofErr w:type="spellEnd"/>
      <w:proofErr w:type="gramEnd"/>
      <w:r w:rsidRPr="00913441">
        <w:rPr>
          <w:b/>
          <w:bCs/>
        </w:rPr>
        <w:t>&gt;</w:t>
      </w:r>
      <w:r w:rsidRPr="00913441">
        <w:t xml:space="preserve"> to the left of the </w:t>
      </w:r>
      <w:r w:rsidRPr="00913441">
        <w:rPr>
          <w:b/>
          <w:bCs/>
        </w:rPr>
        <w:t>:=</w:t>
      </w:r>
      <w:r w:rsidRPr="00913441">
        <w:t xml:space="preserve"> indicates the data type of the result. Unless stated otherwise, the operators can also return </w:t>
      </w:r>
      <w:r w:rsidRPr="00913441">
        <w:rPr>
          <w:b/>
          <w:bCs/>
        </w:rPr>
        <w:t>null</w:t>
      </w:r>
      <w:r w:rsidRPr="00913441">
        <w:t xml:space="preserve"> regardless of the stated usual result.</w:t>
      </w:r>
    </w:p>
    <w:p w14:paraId="1D0F2B84" w14:textId="77777777" w:rsidR="00345ACB" w:rsidRDefault="00345ACB" w:rsidP="001E5D51">
      <w:pPr>
        <w:pStyle w:val="Heading3"/>
      </w:pPr>
      <w:bookmarkStart w:id="602" w:name="_Toc526303987"/>
      <w:bookmarkStart w:id="603" w:name="_Toc141177857"/>
      <w:bookmarkStart w:id="604" w:name="_Toc314131772"/>
      <w:bookmarkStart w:id="605" w:name="_Toc382912060"/>
      <w:r>
        <w:t>List Handling</w:t>
      </w:r>
      <w:bookmarkEnd w:id="602"/>
      <w:bookmarkEnd w:id="603"/>
      <w:bookmarkEnd w:id="604"/>
      <w:bookmarkEnd w:id="605"/>
    </w:p>
    <w:p w14:paraId="6A053733" w14:textId="77777777" w:rsidR="00345ACB" w:rsidRPr="00913441" w:rsidRDefault="00345ACB">
      <w:pPr>
        <w:pStyle w:val="NormalIndented"/>
      </w:pPr>
      <w:r w:rsidRPr="00913441">
        <w:t>Except as otherwise stated, lists are treated as follows. Each operator must apply the here described list handling first (if applicable) before the specific list handling as described in the respective operator description is applied.</w:t>
      </w:r>
    </w:p>
    <w:p w14:paraId="65238DF8" w14:textId="77777777" w:rsidR="00345ACB" w:rsidRDefault="00345ACB" w:rsidP="006071B3"/>
    <w:p w14:paraId="200A5942"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&gt; := op &lt;</w:t>
      </w:r>
      <w:proofErr w:type="spellStart"/>
      <w:r w:rsidRPr="00913441">
        <w:rPr>
          <w:b/>
          <w:bCs/>
        </w:rPr>
        <w:t>n:type</w:t>
      </w:r>
      <w:proofErr w:type="spellEnd"/>
      <w:r w:rsidRPr="00913441">
        <w:rPr>
          <w:b/>
          <w:bCs/>
        </w:rPr>
        <w:t>&gt;</w:t>
      </w:r>
      <w:r w:rsidRPr="00913441">
        <w:t xml:space="preserve"> or </w:t>
      </w:r>
      <w:r w:rsidRPr="00913441">
        <w:rPr>
          <w:b/>
          <w:bCs/>
        </w:rPr>
        <w:t>&lt;</w:t>
      </w:r>
      <w:proofErr w:type="spellStart"/>
      <w:r w:rsidRPr="00913441">
        <w:rPr>
          <w:b/>
          <w:bCs/>
        </w:rPr>
        <w:t>n:type</w:t>
      </w:r>
      <w:proofErr w:type="spellEnd"/>
      <w:r w:rsidRPr="00913441">
        <w:rPr>
          <w:b/>
          <w:bCs/>
        </w:rPr>
        <w:t>&gt; := &lt;</w:t>
      </w:r>
      <w:proofErr w:type="spellStart"/>
      <w:r w:rsidRPr="00913441">
        <w:rPr>
          <w:b/>
          <w:bCs/>
        </w:rPr>
        <w:t>n:type</w:t>
      </w:r>
      <w:proofErr w:type="spellEnd"/>
      <w:r w:rsidRPr="00913441">
        <w:rPr>
          <w:b/>
          <w:bCs/>
        </w:rPr>
        <w:t>&gt; op</w:t>
      </w:r>
      <w:r w:rsidRPr="00913441">
        <w:t xml:space="preserve">, the scalar operator is applied to each element of the list, producing a list with the same number of elements (if the list is empty, the resulting list is also empty). For example, </w:t>
      </w:r>
      <w:r w:rsidRPr="00913441">
        <w:rPr>
          <w:b/>
          <w:bCs/>
        </w:rPr>
        <w:t>-(3,4,5)</w:t>
      </w:r>
      <w:r w:rsidRPr="00913441">
        <w:t xml:space="preserve"> results in </w:t>
      </w:r>
      <w:r w:rsidRPr="00913441">
        <w:rPr>
          <w:b/>
          <w:bCs/>
        </w:rPr>
        <w:t>-3, -4, -5</w:t>
      </w:r>
      <w:r w:rsidRPr="00913441">
        <w:t>.</w:t>
      </w:r>
    </w:p>
    <w:p w14:paraId="480EFD9C" w14:textId="77777777" w:rsidR="00345ACB" w:rsidRPr="00913441" w:rsidRDefault="00345ACB">
      <w:pPr>
        <w:pStyle w:val="NormalIndented"/>
      </w:pPr>
      <w:r w:rsidRPr="00913441">
        <w:t>Unary operators that act this way are:</w:t>
      </w:r>
    </w:p>
    <w:p w14:paraId="02243233" w14:textId="77777777" w:rsidR="00345ACB" w:rsidRDefault="00345ACB">
      <w:pPr>
        <w:pStyle w:val="Example"/>
      </w:pPr>
      <w:r>
        <w:t>not …</w:t>
      </w:r>
    </w:p>
    <w:p w14:paraId="41A690EA" w14:textId="77777777" w:rsidR="00345ACB" w:rsidRDefault="00345ACB">
      <w:pPr>
        <w:pStyle w:val="Example"/>
      </w:pPr>
      <w:r>
        <w:t xml:space="preserve">… is present </w:t>
      </w:r>
      <w:r>
        <w:tab/>
      </w:r>
    </w:p>
    <w:p w14:paraId="2E12384E" w14:textId="77777777" w:rsidR="00345ACB" w:rsidRDefault="00345ACB">
      <w:pPr>
        <w:pStyle w:val="Example"/>
      </w:pPr>
      <w:r>
        <w:t xml:space="preserve">… is not present </w:t>
      </w:r>
      <w:r>
        <w:tab/>
      </w:r>
    </w:p>
    <w:p w14:paraId="0C06C3E8" w14:textId="77777777" w:rsidR="00345ACB" w:rsidRDefault="00345ACB">
      <w:pPr>
        <w:pStyle w:val="Example"/>
      </w:pPr>
      <w:r>
        <w:t>… is null</w:t>
      </w:r>
    </w:p>
    <w:p w14:paraId="7A965E44" w14:textId="77777777" w:rsidR="00345ACB" w:rsidRDefault="00345ACB">
      <w:pPr>
        <w:pStyle w:val="Example"/>
      </w:pPr>
      <w:r>
        <w:t>… is not null</w:t>
      </w:r>
    </w:p>
    <w:p w14:paraId="75AB3F60" w14:textId="77777777" w:rsidR="00345ACB" w:rsidRDefault="00345ACB">
      <w:pPr>
        <w:pStyle w:val="Example"/>
      </w:pPr>
      <w:r>
        <w:t>… is Boolean</w:t>
      </w:r>
    </w:p>
    <w:p w14:paraId="45AB3CA3" w14:textId="77777777" w:rsidR="00345ACB" w:rsidRDefault="00345ACB">
      <w:pPr>
        <w:pStyle w:val="Example"/>
      </w:pPr>
      <w:r>
        <w:t>… is not Boolean</w:t>
      </w:r>
    </w:p>
    <w:p w14:paraId="55420F4E" w14:textId="77777777" w:rsidR="00345ACB" w:rsidRDefault="00345ACB">
      <w:pPr>
        <w:pStyle w:val="Example"/>
      </w:pPr>
      <w:r>
        <w:t>… is number</w:t>
      </w:r>
    </w:p>
    <w:p w14:paraId="62521839" w14:textId="77777777" w:rsidR="00345ACB" w:rsidRDefault="00345ACB">
      <w:pPr>
        <w:pStyle w:val="Example"/>
      </w:pPr>
      <w:r>
        <w:t>… is not number</w:t>
      </w:r>
    </w:p>
    <w:p w14:paraId="02782A56" w14:textId="77777777" w:rsidR="00345ACB" w:rsidRDefault="00345ACB" w:rsidP="00205A60">
      <w:pPr>
        <w:pStyle w:val="Example"/>
      </w:pPr>
      <w:r>
        <w:t>… is time</w:t>
      </w:r>
    </w:p>
    <w:p w14:paraId="56FCE0BC" w14:textId="77777777" w:rsidR="00345ACB" w:rsidRDefault="00345ACB" w:rsidP="00205A60">
      <w:pPr>
        <w:pStyle w:val="Example"/>
      </w:pPr>
      <w:r>
        <w:t>… is not time</w:t>
      </w:r>
    </w:p>
    <w:p w14:paraId="3E466EAE" w14:textId="77777777" w:rsidR="00345ACB" w:rsidRDefault="00345ACB" w:rsidP="00205A60">
      <w:pPr>
        <w:pStyle w:val="Example"/>
      </w:pPr>
      <w:r>
        <w:t>… is time of day</w:t>
      </w:r>
    </w:p>
    <w:p w14:paraId="2F10E6A6" w14:textId="77777777" w:rsidR="00345ACB" w:rsidRDefault="00345ACB" w:rsidP="00205A60">
      <w:pPr>
        <w:pStyle w:val="Example"/>
      </w:pPr>
      <w:r>
        <w:t>… is not time of day</w:t>
      </w:r>
    </w:p>
    <w:p w14:paraId="366D3530" w14:textId="77777777" w:rsidR="00345ACB" w:rsidRDefault="00345ACB">
      <w:pPr>
        <w:pStyle w:val="Example"/>
      </w:pPr>
      <w:r>
        <w:t>… is duration</w:t>
      </w:r>
    </w:p>
    <w:p w14:paraId="169E45D6" w14:textId="77777777" w:rsidR="00345ACB" w:rsidRDefault="00345ACB">
      <w:pPr>
        <w:pStyle w:val="Example"/>
      </w:pPr>
      <w:r>
        <w:t>… is not duration</w:t>
      </w:r>
    </w:p>
    <w:p w14:paraId="50E9DC96" w14:textId="77777777" w:rsidR="00345ACB" w:rsidRDefault="00345ACB">
      <w:pPr>
        <w:pStyle w:val="Example"/>
      </w:pPr>
      <w:r>
        <w:t>… is string</w:t>
      </w:r>
    </w:p>
    <w:p w14:paraId="36C04906" w14:textId="77777777" w:rsidR="00345ACB" w:rsidRDefault="00345ACB">
      <w:pPr>
        <w:pStyle w:val="Example"/>
      </w:pPr>
      <w:r>
        <w:t>… is not string</w:t>
      </w:r>
    </w:p>
    <w:p w14:paraId="09BE3F8D" w14:textId="77777777" w:rsidR="00345ACB" w:rsidRPr="00B6351E" w:rsidRDefault="00345ACB">
      <w:pPr>
        <w:pStyle w:val="Example"/>
      </w:pPr>
      <w:r w:rsidRPr="00B6351E">
        <w:t>… is fuzzy</w:t>
      </w:r>
    </w:p>
    <w:p w14:paraId="6298CBED" w14:textId="77777777" w:rsidR="00345ACB" w:rsidRPr="00B6351E" w:rsidRDefault="00345ACB">
      <w:pPr>
        <w:pStyle w:val="Example"/>
      </w:pPr>
      <w:r w:rsidRPr="00B6351E">
        <w:t>… is not fuzzy</w:t>
      </w:r>
    </w:p>
    <w:p w14:paraId="1AD43CC9" w14:textId="77777777" w:rsidR="00345ACB" w:rsidRPr="00B6351E" w:rsidRDefault="00345ACB">
      <w:pPr>
        <w:pStyle w:val="Example"/>
      </w:pPr>
      <w:r w:rsidRPr="00B6351E">
        <w:t>… is crisp</w:t>
      </w:r>
    </w:p>
    <w:p w14:paraId="5B2C9DE5" w14:textId="77777777" w:rsidR="00345ACB" w:rsidRPr="00B6351E" w:rsidRDefault="00345ACB">
      <w:pPr>
        <w:pStyle w:val="Example"/>
      </w:pPr>
      <w:r w:rsidRPr="00B6351E">
        <w:t>… is not crisp</w:t>
      </w:r>
    </w:p>
    <w:p w14:paraId="59B240D8" w14:textId="77777777" w:rsidR="00345ACB" w:rsidRDefault="00345ACB">
      <w:pPr>
        <w:pStyle w:val="Example"/>
      </w:pPr>
      <w:r>
        <w:t>… is object</w:t>
      </w:r>
    </w:p>
    <w:p w14:paraId="266E7277" w14:textId="77777777" w:rsidR="00345ACB" w:rsidRDefault="00345ACB">
      <w:pPr>
        <w:pStyle w:val="Example"/>
      </w:pPr>
      <w:r>
        <w:t>… is not object</w:t>
      </w:r>
    </w:p>
    <w:p w14:paraId="762A0A75" w14:textId="77777777" w:rsidR="00345ACB" w:rsidRDefault="00345ACB">
      <w:pPr>
        <w:pStyle w:val="Example"/>
      </w:pPr>
      <w:r>
        <w:t>… is &lt;object-type&gt;</w:t>
      </w:r>
    </w:p>
    <w:p w14:paraId="45E0126E" w14:textId="77777777" w:rsidR="00345ACB" w:rsidRDefault="00345ACB">
      <w:pPr>
        <w:pStyle w:val="Example"/>
      </w:pPr>
      <w:r>
        <w:t>… is not &lt;object-type&gt;</w:t>
      </w:r>
    </w:p>
    <w:p w14:paraId="402FDD67" w14:textId="77777777" w:rsidR="00345ACB" w:rsidRDefault="00345ACB">
      <w:pPr>
        <w:pStyle w:val="Example"/>
      </w:pPr>
      <w:r>
        <w:t>+ …</w:t>
      </w:r>
    </w:p>
    <w:p w14:paraId="074D9149" w14:textId="77777777" w:rsidR="00345ACB" w:rsidRDefault="00345ACB">
      <w:pPr>
        <w:pStyle w:val="Example"/>
      </w:pPr>
      <w:r>
        <w:t>- …</w:t>
      </w:r>
    </w:p>
    <w:p w14:paraId="45CB6154" w14:textId="77777777" w:rsidR="00345ACB" w:rsidRDefault="00345ACB">
      <w:pPr>
        <w:pStyle w:val="Example"/>
      </w:pPr>
      <w:r>
        <w:t>… ago</w:t>
      </w:r>
    </w:p>
    <w:p w14:paraId="2661BC1E" w14:textId="77777777" w:rsidR="00345ACB" w:rsidRDefault="00345ACB">
      <w:pPr>
        <w:pStyle w:val="Example"/>
      </w:pPr>
      <w:r>
        <w:t>… year</w:t>
      </w:r>
    </w:p>
    <w:p w14:paraId="0E7A9442" w14:textId="77777777" w:rsidR="00345ACB" w:rsidRDefault="00345ACB">
      <w:pPr>
        <w:pStyle w:val="Example"/>
      </w:pPr>
      <w:r>
        <w:t>… years</w:t>
      </w:r>
    </w:p>
    <w:p w14:paraId="0F9654C9" w14:textId="77777777" w:rsidR="00345ACB" w:rsidRDefault="00345ACB">
      <w:pPr>
        <w:pStyle w:val="Example"/>
      </w:pPr>
      <w:r>
        <w:lastRenderedPageBreak/>
        <w:t>… month</w:t>
      </w:r>
    </w:p>
    <w:p w14:paraId="153F6E53" w14:textId="77777777" w:rsidR="00345ACB" w:rsidRDefault="00345ACB">
      <w:pPr>
        <w:pStyle w:val="Example"/>
      </w:pPr>
      <w:r>
        <w:t>… months</w:t>
      </w:r>
    </w:p>
    <w:p w14:paraId="3D782EAF" w14:textId="77777777" w:rsidR="00345ACB" w:rsidRDefault="00345ACB">
      <w:pPr>
        <w:pStyle w:val="Example"/>
      </w:pPr>
      <w:r>
        <w:t>… week</w:t>
      </w:r>
    </w:p>
    <w:p w14:paraId="46A3C2D2" w14:textId="77777777" w:rsidR="00345ACB" w:rsidRDefault="00345ACB">
      <w:pPr>
        <w:pStyle w:val="Example"/>
      </w:pPr>
      <w:r>
        <w:t>… weeks</w:t>
      </w:r>
    </w:p>
    <w:p w14:paraId="1375C490" w14:textId="77777777" w:rsidR="00345ACB" w:rsidRDefault="00345ACB">
      <w:pPr>
        <w:pStyle w:val="Example"/>
      </w:pPr>
      <w:r>
        <w:t>… day</w:t>
      </w:r>
    </w:p>
    <w:p w14:paraId="28028CB9" w14:textId="77777777" w:rsidR="00345ACB" w:rsidRDefault="00345ACB">
      <w:pPr>
        <w:pStyle w:val="Example"/>
      </w:pPr>
      <w:r>
        <w:t>… days</w:t>
      </w:r>
    </w:p>
    <w:p w14:paraId="04DD68D5" w14:textId="77777777" w:rsidR="00345ACB" w:rsidRDefault="00345ACB">
      <w:pPr>
        <w:pStyle w:val="Example"/>
      </w:pPr>
      <w:r>
        <w:t>… hour</w:t>
      </w:r>
    </w:p>
    <w:p w14:paraId="3D0B5BC4" w14:textId="77777777" w:rsidR="00345ACB" w:rsidRDefault="00345ACB">
      <w:pPr>
        <w:pStyle w:val="Example"/>
      </w:pPr>
      <w:r>
        <w:t>… hours</w:t>
      </w:r>
    </w:p>
    <w:p w14:paraId="77CC445E" w14:textId="77777777" w:rsidR="00345ACB" w:rsidRDefault="00345ACB">
      <w:pPr>
        <w:pStyle w:val="Example"/>
      </w:pPr>
      <w:r>
        <w:t>… minute</w:t>
      </w:r>
    </w:p>
    <w:p w14:paraId="7267C601" w14:textId="77777777" w:rsidR="00345ACB" w:rsidRDefault="00345ACB">
      <w:pPr>
        <w:pStyle w:val="Example"/>
      </w:pPr>
      <w:r>
        <w:t>… minutes</w:t>
      </w:r>
    </w:p>
    <w:p w14:paraId="1223F7F2" w14:textId="77777777" w:rsidR="00345ACB" w:rsidRDefault="00345ACB">
      <w:pPr>
        <w:pStyle w:val="Example"/>
      </w:pPr>
      <w:r>
        <w:t>… second</w:t>
      </w:r>
    </w:p>
    <w:p w14:paraId="08EBC1D4" w14:textId="77777777" w:rsidR="00345ACB" w:rsidRDefault="00345ACB">
      <w:pPr>
        <w:pStyle w:val="Example"/>
      </w:pPr>
      <w:r>
        <w:t>… seconds</w:t>
      </w:r>
    </w:p>
    <w:p w14:paraId="57779D5C" w14:textId="77777777" w:rsidR="00345ACB" w:rsidRPr="00BC49C4" w:rsidRDefault="00345ACB">
      <w:pPr>
        <w:pStyle w:val="Example"/>
      </w:pPr>
      <w:r w:rsidRPr="00BC49C4">
        <w:t>… as number</w:t>
      </w:r>
    </w:p>
    <w:p w14:paraId="22DCA6DE" w14:textId="77777777" w:rsidR="00345ACB" w:rsidRPr="00BC49C4" w:rsidRDefault="00345ACB">
      <w:pPr>
        <w:pStyle w:val="Example"/>
      </w:pPr>
      <w:r w:rsidRPr="00BC49C4">
        <w:t>… as string</w:t>
      </w:r>
    </w:p>
    <w:p w14:paraId="05FA6154" w14:textId="77777777" w:rsidR="00345ACB" w:rsidRDefault="00345ACB">
      <w:pPr>
        <w:pStyle w:val="Example"/>
      </w:pPr>
      <w:r w:rsidRPr="00BC49C4">
        <w:t>… as time</w:t>
      </w:r>
    </w:p>
    <w:p w14:paraId="71747C59" w14:textId="77777777" w:rsidR="00345ACB" w:rsidRPr="00B6351E" w:rsidRDefault="00345ACB">
      <w:pPr>
        <w:pStyle w:val="Example"/>
      </w:pPr>
      <w:r w:rsidRPr="00B6351E">
        <w:t>… as truth value</w:t>
      </w:r>
    </w:p>
    <w:p w14:paraId="1CD36250" w14:textId="77777777" w:rsidR="00345ACB" w:rsidRDefault="00345ACB">
      <w:pPr>
        <w:pStyle w:val="Example"/>
      </w:pPr>
      <w:r>
        <w:t>time [of] …</w:t>
      </w:r>
    </w:p>
    <w:p w14:paraId="746F53D4" w14:textId="77777777" w:rsidR="00345ACB" w:rsidRDefault="00345ACB">
      <w:pPr>
        <w:pStyle w:val="Example"/>
      </w:pPr>
      <w:r>
        <w:t>time of day [of] …</w:t>
      </w:r>
    </w:p>
    <w:p w14:paraId="6DEFD1C4" w14:textId="77777777" w:rsidR="00345ACB" w:rsidRDefault="00345ACB">
      <w:pPr>
        <w:pStyle w:val="Example"/>
      </w:pPr>
      <w:r>
        <w:t>arccos [of] …</w:t>
      </w:r>
    </w:p>
    <w:p w14:paraId="244F3FD2" w14:textId="77777777" w:rsidR="00345ACB" w:rsidRDefault="00345ACB">
      <w:pPr>
        <w:pStyle w:val="Example"/>
      </w:pPr>
      <w:r>
        <w:t>arcsin [of] …</w:t>
      </w:r>
    </w:p>
    <w:p w14:paraId="0F501942" w14:textId="77777777" w:rsidR="00345ACB" w:rsidRDefault="00345ACB">
      <w:pPr>
        <w:pStyle w:val="Example"/>
      </w:pPr>
      <w:r>
        <w:t>arctan [of] …</w:t>
      </w:r>
    </w:p>
    <w:p w14:paraId="0EE5B4C6" w14:textId="77777777" w:rsidR="00345ACB" w:rsidRDefault="00345ACB">
      <w:pPr>
        <w:pStyle w:val="Example"/>
      </w:pPr>
      <w:r>
        <w:t>cos [of] …</w:t>
      </w:r>
    </w:p>
    <w:p w14:paraId="1D54C176" w14:textId="77777777" w:rsidR="00345ACB" w:rsidRDefault="00345ACB">
      <w:pPr>
        <w:pStyle w:val="Example"/>
      </w:pPr>
      <w:r>
        <w:t>cosine [of] …</w:t>
      </w:r>
    </w:p>
    <w:p w14:paraId="578E81D0" w14:textId="77777777" w:rsidR="00345ACB" w:rsidRDefault="00345ACB">
      <w:pPr>
        <w:pStyle w:val="Example"/>
      </w:pPr>
      <w:r>
        <w:t>sin [of] …</w:t>
      </w:r>
    </w:p>
    <w:p w14:paraId="11170060" w14:textId="77777777" w:rsidR="00345ACB" w:rsidRDefault="00345ACB">
      <w:pPr>
        <w:pStyle w:val="Example"/>
      </w:pPr>
      <w:r>
        <w:t>sine [of] …</w:t>
      </w:r>
    </w:p>
    <w:p w14:paraId="3A76275C" w14:textId="77777777" w:rsidR="00345ACB" w:rsidRDefault="00345ACB">
      <w:pPr>
        <w:pStyle w:val="Example"/>
      </w:pPr>
      <w:r>
        <w:t>tan [of] …</w:t>
      </w:r>
    </w:p>
    <w:p w14:paraId="61D0CF02" w14:textId="77777777" w:rsidR="00345ACB" w:rsidRDefault="00345ACB">
      <w:pPr>
        <w:pStyle w:val="Example"/>
      </w:pPr>
      <w:r>
        <w:t>tangent [of] …</w:t>
      </w:r>
    </w:p>
    <w:p w14:paraId="22A270B8" w14:textId="77777777" w:rsidR="00345ACB" w:rsidRDefault="00345ACB">
      <w:pPr>
        <w:pStyle w:val="Example"/>
      </w:pPr>
      <w:r>
        <w:t>exp [of] …</w:t>
      </w:r>
    </w:p>
    <w:p w14:paraId="4CCB1963" w14:textId="77777777" w:rsidR="00345ACB" w:rsidRDefault="00345ACB">
      <w:pPr>
        <w:pStyle w:val="Example"/>
      </w:pPr>
      <w:r>
        <w:t>truncate [of] …</w:t>
      </w:r>
    </w:p>
    <w:p w14:paraId="2699BCF0" w14:textId="77777777" w:rsidR="00345ACB" w:rsidRDefault="00345ACB">
      <w:pPr>
        <w:pStyle w:val="Example"/>
      </w:pPr>
      <w:r>
        <w:t>floor [of] …</w:t>
      </w:r>
    </w:p>
    <w:p w14:paraId="72F21216" w14:textId="77777777" w:rsidR="00345ACB" w:rsidRDefault="00345ACB">
      <w:pPr>
        <w:pStyle w:val="Example"/>
      </w:pPr>
      <w:r>
        <w:t>ceiling [of] …</w:t>
      </w:r>
    </w:p>
    <w:p w14:paraId="4BACBA19" w14:textId="77777777" w:rsidR="00345ACB" w:rsidRDefault="00345ACB">
      <w:pPr>
        <w:pStyle w:val="Example"/>
      </w:pPr>
      <w:r>
        <w:t>log [of] …</w:t>
      </w:r>
    </w:p>
    <w:p w14:paraId="3C6C1E55" w14:textId="77777777" w:rsidR="00345ACB" w:rsidRDefault="00345ACB">
      <w:pPr>
        <w:pStyle w:val="Example"/>
      </w:pPr>
      <w:r>
        <w:t>log10 [of] …</w:t>
      </w:r>
    </w:p>
    <w:p w14:paraId="1AD48723" w14:textId="77777777" w:rsidR="00345ACB" w:rsidRDefault="00345ACB">
      <w:pPr>
        <w:pStyle w:val="Example"/>
      </w:pPr>
      <w:r>
        <w:t>abs [of] …</w:t>
      </w:r>
    </w:p>
    <w:p w14:paraId="6650FE8A" w14:textId="77777777" w:rsidR="00345ACB" w:rsidRDefault="00345ACB">
      <w:pPr>
        <w:pStyle w:val="Example"/>
      </w:pPr>
      <w:r>
        <w:t>extract year [of] …</w:t>
      </w:r>
    </w:p>
    <w:p w14:paraId="4C41D025" w14:textId="77777777" w:rsidR="00345ACB" w:rsidRDefault="00345ACB">
      <w:pPr>
        <w:pStyle w:val="Example"/>
      </w:pPr>
      <w:r>
        <w:t>extract month [of] …</w:t>
      </w:r>
    </w:p>
    <w:p w14:paraId="13DAF762" w14:textId="77777777" w:rsidR="00345ACB" w:rsidRDefault="00345ACB">
      <w:pPr>
        <w:pStyle w:val="Example"/>
      </w:pPr>
      <w:r>
        <w:t>extract day [of] …</w:t>
      </w:r>
    </w:p>
    <w:p w14:paraId="52511935" w14:textId="77777777" w:rsidR="00345ACB" w:rsidRDefault="00345ACB">
      <w:pPr>
        <w:pStyle w:val="Example"/>
      </w:pPr>
      <w:r>
        <w:t>extract hour [of] …</w:t>
      </w:r>
    </w:p>
    <w:p w14:paraId="0C40DF59" w14:textId="77777777" w:rsidR="00345ACB" w:rsidRDefault="00345ACB">
      <w:pPr>
        <w:pStyle w:val="Example"/>
      </w:pPr>
      <w:r>
        <w:t>extract minute [of] …</w:t>
      </w:r>
    </w:p>
    <w:p w14:paraId="2FC50BAF" w14:textId="77777777" w:rsidR="00345ACB" w:rsidRDefault="00345ACB">
      <w:pPr>
        <w:pStyle w:val="Example"/>
      </w:pPr>
      <w:r>
        <w:t>extract second [of] …</w:t>
      </w:r>
    </w:p>
    <w:p w14:paraId="355E14D0" w14:textId="77777777" w:rsidR="00345ACB" w:rsidRDefault="00345ACB">
      <w:pPr>
        <w:pStyle w:val="Example"/>
      </w:pPr>
      <w:r>
        <w:t>int …</w:t>
      </w:r>
    </w:p>
    <w:p w14:paraId="75513A0A" w14:textId="77777777" w:rsidR="00345ACB" w:rsidRDefault="00345ACB">
      <w:pPr>
        <w:pStyle w:val="Example"/>
      </w:pPr>
      <w:r>
        <w:t>round …</w:t>
      </w:r>
    </w:p>
    <w:p w14:paraId="482C809A" w14:textId="77777777" w:rsidR="00345ACB" w:rsidRDefault="00345ACB">
      <w:pPr>
        <w:pStyle w:val="Example"/>
      </w:pPr>
      <w:r>
        <w:t>sqrt …</w:t>
      </w:r>
    </w:p>
    <w:p w14:paraId="6E4E6E3B" w14:textId="77777777" w:rsidR="00345ACB" w:rsidRDefault="00345ACB">
      <w:pPr>
        <w:pStyle w:val="Example"/>
      </w:pPr>
      <w:r>
        <w:t>string …</w:t>
      </w:r>
    </w:p>
    <w:p w14:paraId="51E7C8EA" w14:textId="77777777" w:rsidR="00345ACB" w:rsidRDefault="00345ACB">
      <w:pPr>
        <w:pStyle w:val="Example"/>
      </w:pPr>
      <w:r>
        <w:t>length [of] …</w:t>
      </w:r>
    </w:p>
    <w:p w14:paraId="4413A009" w14:textId="77777777" w:rsidR="00345ACB" w:rsidRDefault="00345ACB">
      <w:pPr>
        <w:pStyle w:val="Example"/>
      </w:pPr>
      <w:r>
        <w:t>uppercase …</w:t>
      </w:r>
    </w:p>
    <w:p w14:paraId="3FEF49BE" w14:textId="77777777" w:rsidR="00345ACB" w:rsidRDefault="00345ACB">
      <w:pPr>
        <w:pStyle w:val="Example"/>
      </w:pPr>
      <w:r>
        <w:t>lowercase …</w:t>
      </w:r>
    </w:p>
    <w:p w14:paraId="59ECDB02" w14:textId="77777777" w:rsidR="00345ACB" w:rsidRDefault="00345ACB">
      <w:pPr>
        <w:pStyle w:val="Example"/>
      </w:pPr>
      <w:r>
        <w:t>trim …</w:t>
      </w:r>
    </w:p>
    <w:p w14:paraId="6E9AC586" w14:textId="77777777" w:rsidR="00345ACB" w:rsidRDefault="00345ACB">
      <w:pPr>
        <w:pStyle w:val="Example"/>
      </w:pPr>
      <w:r>
        <w:t>localized …</w:t>
      </w:r>
    </w:p>
    <w:p w14:paraId="429891CD" w14:textId="77777777" w:rsidR="00345ACB" w:rsidRDefault="00345ACB">
      <w:pPr>
        <w:pStyle w:val="Example"/>
      </w:pPr>
      <w:r>
        <w:t>defuzzified …</w:t>
      </w:r>
    </w:p>
    <w:p w14:paraId="721E4381" w14:textId="77777777" w:rsidR="00345ACB" w:rsidRDefault="00345ACB">
      <w:pPr>
        <w:pStyle w:val="Example"/>
      </w:pPr>
      <w:r>
        <w:t>applicability [of] …</w:t>
      </w:r>
    </w:p>
    <w:p w14:paraId="0E10AA7F" w14:textId="77777777" w:rsidR="00345ACB" w:rsidRDefault="00345ACB">
      <w:pPr>
        <w:pStyle w:val="Example"/>
      </w:pPr>
    </w:p>
    <w:p w14:paraId="30697CB7"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1:type</w:t>
      </w:r>
      <w:proofErr w:type="spellEnd"/>
      <w:proofErr w:type="gramEnd"/>
      <w:r w:rsidRPr="00913441">
        <w:rPr>
          <w:b/>
          <w:bCs/>
        </w:rPr>
        <w:t>&gt; := op &lt;</w:t>
      </w:r>
      <w:proofErr w:type="spellStart"/>
      <w:r w:rsidRPr="00913441">
        <w:rPr>
          <w:b/>
          <w:bCs/>
        </w:rPr>
        <w:t>n:type</w:t>
      </w:r>
      <w:proofErr w:type="spellEnd"/>
      <w:r w:rsidRPr="00913441">
        <w:rPr>
          <w:b/>
          <w:bCs/>
        </w:rPr>
        <w:t>&gt;</w:t>
      </w:r>
      <w:r w:rsidRPr="00913441">
        <w:t xml:space="preserve"> or </w:t>
      </w:r>
      <w:r w:rsidRPr="00913441">
        <w:rPr>
          <w:b/>
          <w:bCs/>
        </w:rPr>
        <w:t>&lt;</w:t>
      </w:r>
      <w:proofErr w:type="spellStart"/>
      <w:r w:rsidRPr="00913441">
        <w:rPr>
          <w:b/>
          <w:bCs/>
        </w:rPr>
        <w:t>1:type</w:t>
      </w:r>
      <w:proofErr w:type="spellEnd"/>
      <w:r w:rsidRPr="00913441">
        <w:rPr>
          <w:b/>
          <w:bCs/>
        </w:rPr>
        <w:t>&gt; := &lt;</w:t>
      </w:r>
      <w:proofErr w:type="spellStart"/>
      <w:r w:rsidRPr="00913441">
        <w:rPr>
          <w:b/>
          <w:bCs/>
        </w:rPr>
        <w:t>n:type</w:t>
      </w:r>
      <w:proofErr w:type="spellEnd"/>
      <w:r w:rsidRPr="00913441">
        <w:rPr>
          <w:b/>
          <w:bCs/>
        </w:rPr>
        <w:t>&gt; op</w:t>
      </w:r>
      <w:r w:rsidRPr="00913441">
        <w:t xml:space="preserve">, the operator is applied to the entire list, producing a single element. For example, </w:t>
      </w:r>
      <w:proofErr w:type="gramStart"/>
      <w:r w:rsidRPr="00913441">
        <w:rPr>
          <w:b/>
          <w:bCs/>
        </w:rPr>
        <w:t>max(</w:t>
      </w:r>
      <w:proofErr w:type="gramEnd"/>
      <w:r w:rsidRPr="00913441">
        <w:rPr>
          <w:b/>
          <w:bCs/>
        </w:rPr>
        <w:t>3,4,5)</w:t>
      </w:r>
      <w:r w:rsidRPr="00913441">
        <w:t xml:space="preserve"> results in </w:t>
      </w:r>
      <w:r w:rsidRPr="00913441">
        <w:rPr>
          <w:b/>
          <w:bCs/>
        </w:rPr>
        <w:t>5</w:t>
      </w:r>
      <w:r w:rsidRPr="00913441">
        <w:t xml:space="preserve">. </w:t>
      </w:r>
    </w:p>
    <w:p w14:paraId="59E24342" w14:textId="77777777" w:rsidR="00345ACB" w:rsidRPr="00913441" w:rsidRDefault="00345ACB">
      <w:pPr>
        <w:pStyle w:val="NormalIndented"/>
      </w:pPr>
      <w:r w:rsidRPr="00913441">
        <w:t>Unary operators that act this way are:</w:t>
      </w:r>
    </w:p>
    <w:p w14:paraId="583B1F74" w14:textId="77777777" w:rsidR="00345ACB" w:rsidRDefault="00345ACB">
      <w:pPr>
        <w:pStyle w:val="Example"/>
      </w:pPr>
      <w:r>
        <w:t>count [of] …</w:t>
      </w:r>
    </w:p>
    <w:p w14:paraId="6F32953B" w14:textId="77777777" w:rsidR="00345ACB" w:rsidRDefault="00345ACB">
      <w:pPr>
        <w:pStyle w:val="Example"/>
      </w:pPr>
      <w:r>
        <w:t>exist [of] …</w:t>
      </w:r>
    </w:p>
    <w:p w14:paraId="0293EE73" w14:textId="77777777" w:rsidR="00345ACB" w:rsidRDefault="00345ACB">
      <w:pPr>
        <w:pStyle w:val="Example"/>
      </w:pPr>
      <w:r>
        <w:lastRenderedPageBreak/>
        <w:t>avg [of] …</w:t>
      </w:r>
    </w:p>
    <w:p w14:paraId="002F688E" w14:textId="77777777" w:rsidR="00345ACB" w:rsidRDefault="00345ACB">
      <w:pPr>
        <w:pStyle w:val="Example"/>
      </w:pPr>
      <w:r>
        <w:t>average [of] …</w:t>
      </w:r>
    </w:p>
    <w:p w14:paraId="35CABA99" w14:textId="77777777" w:rsidR="00345ACB" w:rsidRDefault="00345ACB">
      <w:pPr>
        <w:pStyle w:val="Example"/>
      </w:pPr>
      <w:r>
        <w:t>median [of] …</w:t>
      </w:r>
    </w:p>
    <w:p w14:paraId="3D655419" w14:textId="77777777" w:rsidR="00345ACB" w:rsidRDefault="00345ACB">
      <w:pPr>
        <w:pStyle w:val="Example"/>
      </w:pPr>
      <w:r>
        <w:t>sum [of] …</w:t>
      </w:r>
    </w:p>
    <w:p w14:paraId="73580876" w14:textId="77777777" w:rsidR="00345ACB" w:rsidRDefault="00345ACB">
      <w:pPr>
        <w:pStyle w:val="Example"/>
      </w:pPr>
      <w:r>
        <w:t>stddev [of] …</w:t>
      </w:r>
    </w:p>
    <w:p w14:paraId="13499EB7" w14:textId="77777777" w:rsidR="00345ACB" w:rsidRDefault="00345ACB">
      <w:pPr>
        <w:pStyle w:val="Example"/>
      </w:pPr>
      <w:r>
        <w:t>variance [of] …</w:t>
      </w:r>
    </w:p>
    <w:p w14:paraId="0A5A9219" w14:textId="77777777" w:rsidR="00345ACB" w:rsidRDefault="00345ACB">
      <w:pPr>
        <w:pStyle w:val="Example"/>
      </w:pPr>
      <w:r>
        <w:t>any [of] …</w:t>
      </w:r>
    </w:p>
    <w:p w14:paraId="4FA384B9" w14:textId="77777777" w:rsidR="00345ACB" w:rsidRDefault="00345ACB">
      <w:pPr>
        <w:pStyle w:val="Example"/>
      </w:pPr>
      <w:r>
        <w:t>all [of] …</w:t>
      </w:r>
    </w:p>
    <w:p w14:paraId="4F279D86" w14:textId="77777777" w:rsidR="00345ACB" w:rsidRDefault="00345ACB">
      <w:pPr>
        <w:pStyle w:val="Example"/>
      </w:pPr>
      <w:r>
        <w:t>no [of] …</w:t>
      </w:r>
    </w:p>
    <w:p w14:paraId="3DD3023C" w14:textId="77777777" w:rsidR="00345ACB" w:rsidRDefault="00345ACB">
      <w:pPr>
        <w:pStyle w:val="Example"/>
      </w:pPr>
      <w:r>
        <w:t>min [of] …</w:t>
      </w:r>
    </w:p>
    <w:p w14:paraId="6309887E" w14:textId="77777777" w:rsidR="00345ACB" w:rsidRDefault="00345ACB">
      <w:pPr>
        <w:pStyle w:val="Example"/>
      </w:pPr>
      <w:r>
        <w:t>minimum [of] …</w:t>
      </w:r>
    </w:p>
    <w:p w14:paraId="7FC63BA9" w14:textId="77777777" w:rsidR="00345ACB" w:rsidRDefault="00345ACB">
      <w:pPr>
        <w:pStyle w:val="Example"/>
      </w:pPr>
      <w:r>
        <w:t>max [of] …</w:t>
      </w:r>
    </w:p>
    <w:p w14:paraId="72EBC631" w14:textId="77777777" w:rsidR="00345ACB" w:rsidRDefault="00345ACB">
      <w:pPr>
        <w:pStyle w:val="Example"/>
      </w:pPr>
      <w:r>
        <w:t>maximum [of] …</w:t>
      </w:r>
    </w:p>
    <w:p w14:paraId="5A1F331F" w14:textId="77777777" w:rsidR="00345ACB" w:rsidRDefault="00345ACB">
      <w:pPr>
        <w:pStyle w:val="Example"/>
      </w:pPr>
      <w:r>
        <w:t>last [of] …</w:t>
      </w:r>
    </w:p>
    <w:p w14:paraId="79F906B2" w14:textId="77777777" w:rsidR="00345ACB" w:rsidRDefault="00345ACB">
      <w:pPr>
        <w:pStyle w:val="Example"/>
      </w:pPr>
      <w:r>
        <w:t>first [of] …</w:t>
      </w:r>
    </w:p>
    <w:p w14:paraId="6182E415" w14:textId="77777777" w:rsidR="00345ACB" w:rsidRDefault="00345ACB">
      <w:pPr>
        <w:pStyle w:val="Example"/>
      </w:pPr>
      <w:r>
        <w:t>earliest [of] …</w:t>
      </w:r>
    </w:p>
    <w:p w14:paraId="7574D88F" w14:textId="77777777" w:rsidR="00345ACB" w:rsidRDefault="00345ACB">
      <w:pPr>
        <w:pStyle w:val="Example"/>
      </w:pPr>
      <w:r>
        <w:t>latest [of] …</w:t>
      </w:r>
    </w:p>
    <w:p w14:paraId="1EA4EB79" w14:textId="77777777" w:rsidR="00345ACB" w:rsidRDefault="00345ACB">
      <w:pPr>
        <w:pStyle w:val="Example"/>
      </w:pPr>
      <w:r>
        <w:t>string [of] …</w:t>
      </w:r>
    </w:p>
    <w:p w14:paraId="37EA4ECF" w14:textId="77777777" w:rsidR="00345ACB" w:rsidRDefault="00345ACB">
      <w:pPr>
        <w:pStyle w:val="Example"/>
      </w:pPr>
      <w:r>
        <w:t>… is list</w:t>
      </w:r>
    </w:p>
    <w:p w14:paraId="32DE2A79" w14:textId="77777777" w:rsidR="00345ACB" w:rsidRDefault="00345ACB">
      <w:pPr>
        <w:pStyle w:val="Example"/>
      </w:pPr>
      <w:r>
        <w:t xml:space="preserve">… is not list </w:t>
      </w:r>
    </w:p>
    <w:p w14:paraId="1010448B" w14:textId="77777777" w:rsidR="00345ACB" w:rsidRDefault="00345ACB">
      <w:pPr>
        <w:pStyle w:val="Example"/>
      </w:pPr>
      <w:r>
        <w:t>index min [of] …</w:t>
      </w:r>
    </w:p>
    <w:p w14:paraId="5B224124" w14:textId="77777777" w:rsidR="00345ACB" w:rsidRDefault="00345ACB">
      <w:pPr>
        <w:pStyle w:val="Example"/>
      </w:pPr>
      <w:r>
        <w:t>index minimum [of] …</w:t>
      </w:r>
    </w:p>
    <w:p w14:paraId="4C29E834" w14:textId="77777777" w:rsidR="00345ACB" w:rsidRDefault="00345ACB">
      <w:pPr>
        <w:pStyle w:val="Example"/>
      </w:pPr>
      <w:r>
        <w:t>index max [of] …</w:t>
      </w:r>
    </w:p>
    <w:p w14:paraId="7EBE02D4" w14:textId="77777777" w:rsidR="00345ACB" w:rsidRDefault="00345ACB">
      <w:pPr>
        <w:pStyle w:val="Example"/>
      </w:pPr>
      <w:r>
        <w:t>index maximum [of] …</w:t>
      </w:r>
    </w:p>
    <w:p w14:paraId="5A7F8D74" w14:textId="77777777" w:rsidR="00345ACB" w:rsidRDefault="00345ACB">
      <w:pPr>
        <w:pStyle w:val="Example"/>
      </w:pPr>
      <w:r>
        <w:t>index earliest [of] …</w:t>
      </w:r>
    </w:p>
    <w:p w14:paraId="6A628084" w14:textId="77777777" w:rsidR="00345ACB" w:rsidRDefault="00345ACB">
      <w:pPr>
        <w:pStyle w:val="Example"/>
      </w:pPr>
      <w:r>
        <w:t>index latest [of] …</w:t>
      </w:r>
    </w:p>
    <w:p w14:paraId="5FE93EF0" w14:textId="77777777" w:rsidR="00345ACB" w:rsidRDefault="00345ACB" w:rsidP="006071B3"/>
    <w:p w14:paraId="1220681D"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m:type</w:t>
      </w:r>
      <w:proofErr w:type="spellEnd"/>
      <w:proofErr w:type="gramEnd"/>
      <w:r w:rsidRPr="00913441">
        <w:rPr>
          <w:b/>
          <w:bCs/>
        </w:rPr>
        <w:t>&gt; := op &lt;</w:t>
      </w:r>
      <w:proofErr w:type="spellStart"/>
      <w:r w:rsidRPr="00913441">
        <w:rPr>
          <w:b/>
          <w:bCs/>
        </w:rPr>
        <w:t>n:type</w:t>
      </w:r>
      <w:proofErr w:type="spellEnd"/>
      <w:r w:rsidRPr="00913441">
        <w:rPr>
          <w:b/>
          <w:bCs/>
        </w:rPr>
        <w:t>&gt;</w:t>
      </w:r>
      <w:r w:rsidRPr="00913441">
        <w:t xml:space="preserve"> or </w:t>
      </w:r>
      <w:r w:rsidRPr="00913441">
        <w:rPr>
          <w:b/>
          <w:bCs/>
        </w:rPr>
        <w:t>&lt;</w:t>
      </w:r>
      <w:proofErr w:type="spellStart"/>
      <w:r w:rsidRPr="00913441">
        <w:rPr>
          <w:b/>
          <w:bCs/>
        </w:rPr>
        <w:t>m:type</w:t>
      </w:r>
      <w:proofErr w:type="spellEnd"/>
      <w:r w:rsidRPr="00913441">
        <w:rPr>
          <w:b/>
          <w:bCs/>
        </w:rPr>
        <w:t>&gt; := &lt;</w:t>
      </w:r>
      <w:proofErr w:type="spellStart"/>
      <w:r w:rsidRPr="00913441">
        <w:rPr>
          <w:b/>
          <w:bCs/>
        </w:rPr>
        <w:t>n:type</w:t>
      </w:r>
      <w:proofErr w:type="spellEnd"/>
      <w:r w:rsidRPr="00913441">
        <w:rPr>
          <w:b/>
          <w:bCs/>
        </w:rPr>
        <w:t>&gt; op</w:t>
      </w:r>
      <w:r w:rsidRPr="00913441">
        <w:t xml:space="preserve">, the operator is applied to the entire list, producing another list. For example, </w:t>
      </w:r>
      <w:proofErr w:type="gramStart"/>
      <w:r w:rsidRPr="00913441">
        <w:rPr>
          <w:b/>
          <w:bCs/>
        </w:rPr>
        <w:t>increase(</w:t>
      </w:r>
      <w:proofErr w:type="gramEnd"/>
      <w:r w:rsidRPr="00913441">
        <w:rPr>
          <w:b/>
          <w:bCs/>
        </w:rPr>
        <w:t>11,15,13,12)</w:t>
      </w:r>
      <w:r w:rsidRPr="00913441">
        <w:t xml:space="preserve"> results in </w:t>
      </w:r>
      <w:r w:rsidRPr="00913441">
        <w:rPr>
          <w:b/>
          <w:bCs/>
        </w:rPr>
        <w:t>(4, -2, -1)</w:t>
      </w:r>
      <w:r w:rsidRPr="00913441">
        <w:t>.</w:t>
      </w:r>
    </w:p>
    <w:p w14:paraId="0046DBBC" w14:textId="77777777" w:rsidR="00345ACB" w:rsidRPr="00913441" w:rsidRDefault="00345ACB">
      <w:pPr>
        <w:pStyle w:val="NormalIndented"/>
      </w:pPr>
      <w:r w:rsidRPr="00913441">
        <w:t>Unary operators that act this way are:</w:t>
      </w:r>
    </w:p>
    <w:p w14:paraId="39685B71" w14:textId="77777777" w:rsidR="00345ACB" w:rsidRDefault="00345ACB">
      <w:pPr>
        <w:pStyle w:val="Example"/>
      </w:pPr>
      <w:r>
        <w:t>slope [of] …</w:t>
      </w:r>
    </w:p>
    <w:p w14:paraId="7388D4F7" w14:textId="77777777" w:rsidR="00345ACB" w:rsidRDefault="00345ACB">
      <w:pPr>
        <w:pStyle w:val="Example"/>
      </w:pPr>
      <w:r>
        <w:t>increase [of] …</w:t>
      </w:r>
    </w:p>
    <w:p w14:paraId="635F0AEE" w14:textId="77777777" w:rsidR="00345ACB" w:rsidRDefault="00345ACB">
      <w:pPr>
        <w:pStyle w:val="Example"/>
      </w:pPr>
      <w:r>
        <w:t>decrease [of] …</w:t>
      </w:r>
    </w:p>
    <w:p w14:paraId="50332866" w14:textId="77777777" w:rsidR="00345ACB" w:rsidRDefault="00345ACB">
      <w:pPr>
        <w:pStyle w:val="Example"/>
      </w:pPr>
      <w:r>
        <w:t>percent increase [of] …</w:t>
      </w:r>
    </w:p>
    <w:p w14:paraId="55A1A606" w14:textId="77777777" w:rsidR="00345ACB" w:rsidRDefault="00345ACB">
      <w:pPr>
        <w:pStyle w:val="Example"/>
      </w:pPr>
      <w:r>
        <w:t>% increase [of] …</w:t>
      </w:r>
    </w:p>
    <w:p w14:paraId="356B0D45" w14:textId="77777777" w:rsidR="00345ACB" w:rsidRDefault="00345ACB">
      <w:pPr>
        <w:pStyle w:val="Example"/>
      </w:pPr>
      <w:r>
        <w:t>percent decrease [of] …</w:t>
      </w:r>
    </w:p>
    <w:p w14:paraId="66E8E8C8" w14:textId="77777777" w:rsidR="00345ACB" w:rsidRDefault="00345ACB">
      <w:pPr>
        <w:pStyle w:val="Example"/>
      </w:pPr>
      <w:r>
        <w:t>% decrease [of] …</w:t>
      </w:r>
    </w:p>
    <w:p w14:paraId="10371CE5" w14:textId="77777777" w:rsidR="00345ACB" w:rsidRDefault="00345ACB">
      <w:pPr>
        <w:pStyle w:val="Example"/>
      </w:pPr>
      <w:r>
        <w:t>interval [of] …</w:t>
      </w:r>
    </w:p>
    <w:p w14:paraId="2D5C47AC" w14:textId="77777777" w:rsidR="00345ACB" w:rsidRDefault="00345ACB">
      <w:pPr>
        <w:pStyle w:val="Example"/>
      </w:pPr>
      <w:r>
        <w:t>extract characters [of] …</w:t>
      </w:r>
    </w:p>
    <w:p w14:paraId="48365A17" w14:textId="77777777" w:rsidR="00345ACB" w:rsidRDefault="00345ACB">
      <w:pPr>
        <w:pStyle w:val="Example"/>
      </w:pPr>
      <w:r>
        <w:t>sort [data|time] …</w:t>
      </w:r>
    </w:p>
    <w:p w14:paraId="682AFE91" w14:textId="77777777" w:rsidR="00345ACB" w:rsidRDefault="00345ACB">
      <w:pPr>
        <w:pStyle w:val="Example"/>
      </w:pPr>
      <w:r>
        <w:t>reverse …</w:t>
      </w:r>
    </w:p>
    <w:p w14:paraId="5474F530" w14:textId="77777777" w:rsidR="00345ACB" w:rsidRDefault="00345ACB" w:rsidP="006071B3">
      <w:pPr>
        <w:pStyle w:val="Example"/>
      </w:pPr>
      <w:bookmarkStart w:id="606" w:name="_Ref448636498"/>
    </w:p>
    <w:bookmarkEnd w:id="606"/>
    <w:p w14:paraId="25EF1D96"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&gt; := &lt;</w:t>
      </w:r>
      <w:proofErr w:type="spellStart"/>
      <w:r w:rsidRPr="00913441">
        <w:rPr>
          <w:b/>
          <w:bCs/>
        </w:rPr>
        <w:t>n:type</w:t>
      </w:r>
      <w:proofErr w:type="spellEnd"/>
      <w:r w:rsidRPr="00913441">
        <w:rPr>
          <w:b/>
          <w:bCs/>
        </w:rPr>
        <w:t>&gt;</w:t>
      </w:r>
      <w:r>
        <w:t xml:space="preserve"> </w:t>
      </w:r>
      <w:r w:rsidRPr="00913441">
        <w:rPr>
          <w:b/>
          <w:bCs/>
        </w:rPr>
        <w:t>op &lt;</w:t>
      </w:r>
      <w:proofErr w:type="spellStart"/>
      <w:r w:rsidRPr="00913441">
        <w:rPr>
          <w:b/>
          <w:bCs/>
        </w:rPr>
        <w:t>n:type</w:t>
      </w:r>
      <w:proofErr w:type="spellEnd"/>
      <w:r w:rsidRPr="00913441">
        <w:rPr>
          <w:b/>
          <w:bCs/>
        </w:rPr>
        <w:t>&gt;</w:t>
      </w:r>
      <w:r w:rsidRPr="00913441">
        <w:t xml:space="preserve">, the scalar operator is applied pair-wise to the elements of the lists, producing a list with the same number of elements (if the list is empty, the resulting list is also empty). For example, </w:t>
      </w:r>
      <w:r w:rsidRPr="00913441">
        <w:rPr>
          <w:b/>
          <w:bCs/>
        </w:rPr>
        <w:t>(1,</w:t>
      </w:r>
      <w:proofErr w:type="gramStart"/>
      <w:r w:rsidRPr="00913441">
        <w:rPr>
          <w:b/>
          <w:bCs/>
        </w:rPr>
        <w:t>2)+(</w:t>
      </w:r>
      <w:proofErr w:type="gramEnd"/>
      <w:r w:rsidRPr="00913441">
        <w:rPr>
          <w:b/>
          <w:bCs/>
        </w:rPr>
        <w:t>3,4)</w:t>
      </w:r>
      <w:r w:rsidRPr="00913441">
        <w:t xml:space="preserve"> results in (</w:t>
      </w:r>
      <w:r w:rsidRPr="00913441">
        <w:rPr>
          <w:b/>
          <w:bCs/>
        </w:rPr>
        <w:t>4,6)</w:t>
      </w:r>
      <w:r w:rsidRPr="00913441">
        <w:t xml:space="preserve"> and </w:t>
      </w:r>
      <w:r w:rsidRPr="00913441">
        <w:rPr>
          <w:rFonts w:ascii="Courier" w:hAnsi="Courier" w:cs="Courier"/>
          <w:b/>
          <w:bCs/>
        </w:rPr>
        <w:t>()+()</w:t>
      </w:r>
      <w:r w:rsidRPr="00913441">
        <w:t xml:space="preserve"> results in </w:t>
      </w:r>
      <w:r w:rsidRPr="00913441">
        <w:rPr>
          <w:rFonts w:ascii="Courier" w:hAnsi="Courier" w:cs="Courier"/>
          <w:b/>
          <w:bCs/>
        </w:rPr>
        <w:t>()</w:t>
      </w:r>
      <w:r w:rsidRPr="00913441">
        <w:t>.</w:t>
      </w:r>
    </w:p>
    <w:p w14:paraId="614ED397" w14:textId="77777777" w:rsidR="00345ACB" w:rsidRPr="00913441" w:rsidRDefault="00345ACB">
      <w:pPr>
        <w:pStyle w:val="NormalIndented"/>
      </w:pPr>
      <w:r w:rsidRPr="00913441">
        <w:t xml:space="preserve">If one of the operands is a single element and the other operand has n elements, the single element is replicated n times. For example, </w:t>
      </w:r>
      <w:r w:rsidRPr="00913441">
        <w:rPr>
          <w:b/>
          <w:bCs/>
        </w:rPr>
        <w:t>1+(3,4)</w:t>
      </w:r>
      <w:r w:rsidRPr="00913441">
        <w:t xml:space="preserve"> is equivalent to </w:t>
      </w:r>
      <w:r w:rsidRPr="00913441">
        <w:rPr>
          <w:b/>
          <w:bCs/>
        </w:rPr>
        <w:t>(1,</w:t>
      </w:r>
      <w:proofErr w:type="gramStart"/>
      <w:r w:rsidRPr="00913441">
        <w:rPr>
          <w:b/>
          <w:bCs/>
        </w:rPr>
        <w:t>1)+(</w:t>
      </w:r>
      <w:proofErr w:type="gramEnd"/>
      <w:r w:rsidRPr="00913441">
        <w:rPr>
          <w:b/>
          <w:bCs/>
        </w:rPr>
        <w:t>3,4)</w:t>
      </w:r>
      <w:r w:rsidRPr="00913441">
        <w:t xml:space="preserve"> and results in (</w:t>
      </w:r>
      <w:r w:rsidRPr="00913441">
        <w:rPr>
          <w:b/>
          <w:bCs/>
        </w:rPr>
        <w:t>4,5)</w:t>
      </w:r>
      <w:r w:rsidRPr="00913441">
        <w:t>.</w:t>
      </w:r>
    </w:p>
    <w:p w14:paraId="2818285D" w14:textId="77777777" w:rsidR="00345ACB" w:rsidRPr="00913441" w:rsidRDefault="00345ACB">
      <w:pPr>
        <w:pStyle w:val="NormalIndented"/>
      </w:pPr>
      <w:r w:rsidRPr="00913441">
        <w:t xml:space="preserve">If the numbers of elements in the two arguments differ and one argument is not a single element, the result is </w:t>
      </w:r>
      <w:r w:rsidRPr="00913441">
        <w:rPr>
          <w:b/>
          <w:bCs/>
        </w:rPr>
        <w:t>null</w:t>
      </w:r>
      <w:r w:rsidRPr="00913441">
        <w:t>.</w:t>
      </w:r>
    </w:p>
    <w:p w14:paraId="41D14FD3" w14:textId="77777777" w:rsidR="00345ACB" w:rsidRPr="00913441" w:rsidRDefault="00345ACB">
      <w:pPr>
        <w:pStyle w:val="NormalIndented"/>
      </w:pPr>
      <w:r w:rsidRPr="00913441">
        <w:t>Binary operators that act this way are:</w:t>
      </w:r>
    </w:p>
    <w:p w14:paraId="15F03BE7" w14:textId="77777777" w:rsidR="00345ACB" w:rsidRDefault="00345ACB">
      <w:pPr>
        <w:pStyle w:val="Example"/>
      </w:pPr>
      <w:r>
        <w:t>… or …</w:t>
      </w:r>
    </w:p>
    <w:p w14:paraId="3C36D620" w14:textId="77777777" w:rsidR="00345ACB" w:rsidRDefault="00345ACB">
      <w:pPr>
        <w:pStyle w:val="Example"/>
      </w:pPr>
      <w:r>
        <w:t>… and …</w:t>
      </w:r>
    </w:p>
    <w:p w14:paraId="1EC14EDC" w14:textId="77777777" w:rsidR="00345ACB" w:rsidRDefault="00345ACB">
      <w:pPr>
        <w:pStyle w:val="Example"/>
      </w:pPr>
      <w:r>
        <w:lastRenderedPageBreak/>
        <w:t>… = …</w:t>
      </w:r>
    </w:p>
    <w:p w14:paraId="78FB2177" w14:textId="77777777" w:rsidR="00345ACB" w:rsidRDefault="00345ACB">
      <w:pPr>
        <w:pStyle w:val="Example"/>
      </w:pPr>
      <w:r>
        <w:t>… eq …</w:t>
      </w:r>
    </w:p>
    <w:p w14:paraId="553FC060" w14:textId="77777777" w:rsidR="00345ACB" w:rsidRDefault="00345ACB">
      <w:pPr>
        <w:pStyle w:val="Example"/>
      </w:pPr>
      <w:r>
        <w:t xml:space="preserve">… is … </w:t>
      </w:r>
    </w:p>
    <w:p w14:paraId="09C3FD51" w14:textId="77777777" w:rsidR="00345ACB" w:rsidRDefault="00345ACB">
      <w:pPr>
        <w:pStyle w:val="Example"/>
      </w:pPr>
      <w:r>
        <w:t>… &lt;&gt; …</w:t>
      </w:r>
    </w:p>
    <w:p w14:paraId="3ED9C91E" w14:textId="77777777" w:rsidR="00345ACB" w:rsidRDefault="00345ACB">
      <w:pPr>
        <w:pStyle w:val="Example"/>
      </w:pPr>
      <w:r>
        <w:t>… ne …</w:t>
      </w:r>
    </w:p>
    <w:p w14:paraId="440562AF" w14:textId="77777777" w:rsidR="00345ACB" w:rsidRDefault="00345ACB">
      <w:pPr>
        <w:pStyle w:val="Example"/>
      </w:pPr>
      <w:r>
        <w:t xml:space="preserve">… is not equal … </w:t>
      </w:r>
    </w:p>
    <w:p w14:paraId="1DA7A4CD" w14:textId="77777777" w:rsidR="00345ACB" w:rsidRDefault="00345ACB">
      <w:pPr>
        <w:pStyle w:val="Example"/>
      </w:pPr>
      <w:r>
        <w:t>… &lt; …</w:t>
      </w:r>
    </w:p>
    <w:p w14:paraId="4369FC0D" w14:textId="77777777" w:rsidR="00345ACB" w:rsidRDefault="00345ACB">
      <w:pPr>
        <w:pStyle w:val="Example"/>
      </w:pPr>
      <w:r>
        <w:t>… lt …</w:t>
      </w:r>
    </w:p>
    <w:p w14:paraId="53F765AC" w14:textId="77777777" w:rsidR="00345ACB" w:rsidRDefault="00345ACB">
      <w:pPr>
        <w:pStyle w:val="Example"/>
      </w:pPr>
      <w:r>
        <w:t>… is less than …</w:t>
      </w:r>
    </w:p>
    <w:p w14:paraId="5504675A" w14:textId="77777777" w:rsidR="00345ACB" w:rsidRDefault="00345ACB">
      <w:pPr>
        <w:pStyle w:val="Example"/>
      </w:pPr>
      <w:r>
        <w:t xml:space="preserve">… is not greater than or equal … </w:t>
      </w:r>
    </w:p>
    <w:p w14:paraId="24FDC8CE" w14:textId="77777777" w:rsidR="00345ACB" w:rsidRDefault="00345ACB">
      <w:pPr>
        <w:pStyle w:val="Example"/>
      </w:pPr>
      <w:r>
        <w:t>… &lt;= …</w:t>
      </w:r>
    </w:p>
    <w:p w14:paraId="370D49E6" w14:textId="77777777" w:rsidR="00345ACB" w:rsidRDefault="00345ACB">
      <w:pPr>
        <w:pStyle w:val="Example"/>
      </w:pPr>
      <w:r>
        <w:t>… le …</w:t>
      </w:r>
    </w:p>
    <w:p w14:paraId="13D8C5D6" w14:textId="77777777" w:rsidR="00345ACB" w:rsidRDefault="00345ACB">
      <w:pPr>
        <w:pStyle w:val="Example"/>
      </w:pPr>
      <w:r>
        <w:t>… is less than or equal …</w:t>
      </w:r>
    </w:p>
    <w:p w14:paraId="7E2A6EF1" w14:textId="77777777" w:rsidR="00345ACB" w:rsidRDefault="00345ACB">
      <w:pPr>
        <w:pStyle w:val="Example"/>
      </w:pPr>
      <w:r>
        <w:t xml:space="preserve">… is not greater than … </w:t>
      </w:r>
    </w:p>
    <w:p w14:paraId="3CEF0957" w14:textId="77777777" w:rsidR="00345ACB" w:rsidRDefault="00345ACB">
      <w:pPr>
        <w:pStyle w:val="Example"/>
      </w:pPr>
      <w:r>
        <w:t>… &gt; …</w:t>
      </w:r>
    </w:p>
    <w:p w14:paraId="394616C3" w14:textId="77777777" w:rsidR="00345ACB" w:rsidRDefault="00345ACB">
      <w:pPr>
        <w:pStyle w:val="Example"/>
      </w:pPr>
      <w:r>
        <w:t>… gt …</w:t>
      </w:r>
    </w:p>
    <w:p w14:paraId="50E40D9B" w14:textId="77777777" w:rsidR="00345ACB" w:rsidRDefault="00345ACB">
      <w:pPr>
        <w:pStyle w:val="Example"/>
      </w:pPr>
      <w:r>
        <w:t>… is greater than …</w:t>
      </w:r>
    </w:p>
    <w:p w14:paraId="57EADA2F" w14:textId="77777777" w:rsidR="00345ACB" w:rsidRDefault="00345ACB">
      <w:pPr>
        <w:pStyle w:val="Example"/>
      </w:pPr>
      <w:r>
        <w:t xml:space="preserve">… is not less than or equal … </w:t>
      </w:r>
    </w:p>
    <w:p w14:paraId="67C125F9" w14:textId="77777777" w:rsidR="00345ACB" w:rsidRDefault="00345ACB">
      <w:pPr>
        <w:pStyle w:val="Example"/>
      </w:pPr>
      <w:r>
        <w:t>… &gt;= …</w:t>
      </w:r>
    </w:p>
    <w:p w14:paraId="77DAA6AF" w14:textId="77777777" w:rsidR="00345ACB" w:rsidRDefault="00345ACB">
      <w:pPr>
        <w:pStyle w:val="Example"/>
      </w:pPr>
      <w:r>
        <w:t>… ge …</w:t>
      </w:r>
    </w:p>
    <w:p w14:paraId="1A3970A0" w14:textId="77777777" w:rsidR="00345ACB" w:rsidRDefault="00345ACB">
      <w:pPr>
        <w:pStyle w:val="Example"/>
      </w:pPr>
      <w:r>
        <w:t>… is greater than or equal …</w:t>
      </w:r>
    </w:p>
    <w:p w14:paraId="28A27714" w14:textId="77777777" w:rsidR="00345ACB" w:rsidRDefault="00345ACB">
      <w:pPr>
        <w:pStyle w:val="Example"/>
      </w:pPr>
      <w:r>
        <w:t>… is not less than …</w:t>
      </w:r>
    </w:p>
    <w:p w14:paraId="7BBF02A5" w14:textId="77777777" w:rsidR="00345ACB" w:rsidRDefault="00345ACB">
      <w:pPr>
        <w:pStyle w:val="Example"/>
      </w:pPr>
      <w:r>
        <w:t>… is within past …</w:t>
      </w:r>
    </w:p>
    <w:p w14:paraId="69D55F9C" w14:textId="77777777" w:rsidR="00345ACB" w:rsidRDefault="00345ACB">
      <w:pPr>
        <w:pStyle w:val="Example"/>
      </w:pPr>
      <w:r>
        <w:t xml:space="preserve">… is not within past … </w:t>
      </w:r>
    </w:p>
    <w:p w14:paraId="39C1E4A0" w14:textId="77777777" w:rsidR="00345ACB" w:rsidRDefault="00345ACB">
      <w:pPr>
        <w:pStyle w:val="Example"/>
      </w:pPr>
      <w:r>
        <w:t xml:space="preserve">… is within same day as … </w:t>
      </w:r>
    </w:p>
    <w:p w14:paraId="5E6C98C1" w14:textId="77777777" w:rsidR="00345ACB" w:rsidRDefault="00345ACB">
      <w:pPr>
        <w:pStyle w:val="Example"/>
      </w:pPr>
      <w:r>
        <w:t xml:space="preserve">… is not within same day as … </w:t>
      </w:r>
    </w:p>
    <w:p w14:paraId="072CFAA9" w14:textId="77777777" w:rsidR="00345ACB" w:rsidRDefault="00345ACB">
      <w:pPr>
        <w:pStyle w:val="Example"/>
      </w:pPr>
      <w:r>
        <w:t>… is before …</w:t>
      </w:r>
    </w:p>
    <w:p w14:paraId="6398D100" w14:textId="77777777" w:rsidR="00345ACB" w:rsidRDefault="00345ACB">
      <w:pPr>
        <w:pStyle w:val="Example"/>
      </w:pPr>
      <w:r>
        <w:t>… is not before …</w:t>
      </w:r>
    </w:p>
    <w:p w14:paraId="7896E242" w14:textId="77777777" w:rsidR="00345ACB" w:rsidRDefault="00345ACB">
      <w:pPr>
        <w:pStyle w:val="Example"/>
      </w:pPr>
      <w:r>
        <w:t>… is after …</w:t>
      </w:r>
    </w:p>
    <w:p w14:paraId="4F730872" w14:textId="77777777" w:rsidR="00345ACB" w:rsidRDefault="00345ACB">
      <w:pPr>
        <w:pStyle w:val="Example"/>
      </w:pPr>
      <w:r>
        <w:t xml:space="preserve">… is not after … </w:t>
      </w:r>
    </w:p>
    <w:p w14:paraId="0B17CAAB" w14:textId="77777777" w:rsidR="00345ACB" w:rsidRDefault="00345ACB">
      <w:pPr>
        <w:pStyle w:val="Example"/>
      </w:pPr>
      <w:r>
        <w:t>… occur equal …</w:t>
      </w:r>
    </w:p>
    <w:p w14:paraId="2AC6C003" w14:textId="77777777" w:rsidR="00345ACB" w:rsidRDefault="00345ACB">
      <w:pPr>
        <w:pStyle w:val="Example"/>
        <w:rPr>
          <w:lang w:eastAsia="ko-KR"/>
        </w:rPr>
      </w:pPr>
      <w:r>
        <w:t>… occur within past …</w:t>
      </w:r>
    </w:p>
    <w:p w14:paraId="25C10E48" w14:textId="77777777" w:rsidR="00345ACB" w:rsidRDefault="00345ACB">
      <w:pPr>
        <w:pStyle w:val="Example"/>
        <w:rPr>
          <w:lang w:eastAsia="ko-KR"/>
        </w:rPr>
      </w:pPr>
      <w:r>
        <w:t>… occur not within past …</w:t>
      </w:r>
    </w:p>
    <w:p w14:paraId="7A4D95CD" w14:textId="77777777" w:rsidR="00345ACB" w:rsidRDefault="00345ACB">
      <w:pPr>
        <w:pStyle w:val="Example"/>
        <w:rPr>
          <w:lang w:eastAsia="ko-KR"/>
        </w:rPr>
      </w:pPr>
      <w:r>
        <w:t>… occur within same day as …</w:t>
      </w:r>
    </w:p>
    <w:p w14:paraId="0D78DBC7" w14:textId="77777777" w:rsidR="00345ACB" w:rsidRDefault="00345ACB">
      <w:pPr>
        <w:pStyle w:val="Example"/>
        <w:rPr>
          <w:lang w:eastAsia="ko-KR"/>
        </w:rPr>
      </w:pPr>
      <w:r>
        <w:t>… occur not within same day as …</w:t>
      </w:r>
    </w:p>
    <w:p w14:paraId="70940FF8" w14:textId="77777777" w:rsidR="00345ACB" w:rsidRDefault="00345ACB">
      <w:pPr>
        <w:pStyle w:val="Example"/>
        <w:rPr>
          <w:lang w:eastAsia="ko-KR"/>
        </w:rPr>
      </w:pPr>
      <w:r>
        <w:t>… occur before …</w:t>
      </w:r>
    </w:p>
    <w:p w14:paraId="7B35A383" w14:textId="77777777" w:rsidR="00345ACB" w:rsidRDefault="00345ACB">
      <w:pPr>
        <w:pStyle w:val="Example"/>
        <w:rPr>
          <w:lang w:eastAsia="ko-KR"/>
        </w:rPr>
      </w:pPr>
      <w:r>
        <w:t>… occur not before …</w:t>
      </w:r>
    </w:p>
    <w:p w14:paraId="53CED3B2" w14:textId="77777777" w:rsidR="00345ACB" w:rsidRDefault="00345ACB">
      <w:pPr>
        <w:pStyle w:val="Example"/>
        <w:rPr>
          <w:lang w:eastAsia="ko-KR"/>
        </w:rPr>
      </w:pPr>
      <w:r>
        <w:t>… occur after …</w:t>
      </w:r>
    </w:p>
    <w:p w14:paraId="409C3E4A" w14:textId="77777777" w:rsidR="00345ACB" w:rsidRDefault="00345ACB">
      <w:pPr>
        <w:pStyle w:val="Example"/>
      </w:pPr>
      <w:r>
        <w:t>… occur not after …</w:t>
      </w:r>
    </w:p>
    <w:p w14:paraId="450E6291" w14:textId="77777777" w:rsidR="00345ACB" w:rsidRDefault="00345ACB">
      <w:pPr>
        <w:pStyle w:val="Example"/>
        <w:rPr>
          <w:lang w:eastAsia="ko-KR"/>
        </w:rPr>
      </w:pPr>
      <w:r>
        <w:t>… + …</w:t>
      </w:r>
    </w:p>
    <w:p w14:paraId="53E82BAB" w14:textId="77777777" w:rsidR="00345ACB" w:rsidRDefault="00345ACB">
      <w:pPr>
        <w:pStyle w:val="Example"/>
        <w:rPr>
          <w:lang w:eastAsia="ko-KR"/>
        </w:rPr>
      </w:pPr>
      <w:r>
        <w:t>… - …</w:t>
      </w:r>
    </w:p>
    <w:p w14:paraId="0CE0148B" w14:textId="77777777" w:rsidR="00345ACB" w:rsidRDefault="00345ACB">
      <w:pPr>
        <w:pStyle w:val="Example"/>
      </w:pPr>
      <w:r>
        <w:t>… * …</w:t>
      </w:r>
    </w:p>
    <w:p w14:paraId="0B80CEAC" w14:textId="77777777" w:rsidR="00345ACB" w:rsidRDefault="00345ACB">
      <w:pPr>
        <w:pStyle w:val="Example"/>
        <w:rPr>
          <w:lang w:eastAsia="ko-KR"/>
        </w:rPr>
      </w:pPr>
      <w:r>
        <w:t>… / …</w:t>
      </w:r>
    </w:p>
    <w:p w14:paraId="67855C79" w14:textId="77777777" w:rsidR="00345ACB" w:rsidRDefault="00345ACB">
      <w:pPr>
        <w:pStyle w:val="Example"/>
        <w:rPr>
          <w:lang w:eastAsia="ko-KR"/>
        </w:rPr>
      </w:pPr>
      <w:r>
        <w:t>… ** …</w:t>
      </w:r>
    </w:p>
    <w:p w14:paraId="02396C72" w14:textId="77777777" w:rsidR="00345ACB" w:rsidRDefault="00345ACB">
      <w:pPr>
        <w:pStyle w:val="Example"/>
        <w:rPr>
          <w:lang w:eastAsia="ko-KR"/>
        </w:rPr>
      </w:pPr>
      <w:r>
        <w:t>… before …</w:t>
      </w:r>
    </w:p>
    <w:p w14:paraId="700206C3" w14:textId="77777777" w:rsidR="00345ACB" w:rsidRDefault="00345ACB">
      <w:pPr>
        <w:pStyle w:val="Example"/>
        <w:rPr>
          <w:lang w:eastAsia="ko-KR"/>
        </w:rPr>
      </w:pPr>
      <w:r>
        <w:t>… after …</w:t>
      </w:r>
    </w:p>
    <w:p w14:paraId="18CA4D46" w14:textId="77777777" w:rsidR="00345ACB" w:rsidRPr="00913441" w:rsidRDefault="00345ACB">
      <w:pPr>
        <w:pStyle w:val="Example"/>
      </w:pPr>
      <w:r w:rsidRPr="00913441">
        <w:t>… from …</w:t>
      </w:r>
    </w:p>
    <w:p w14:paraId="24032629" w14:textId="77777777" w:rsidR="00345ACB" w:rsidRDefault="00345ACB" w:rsidP="00BC5852">
      <w:pPr>
        <w:pStyle w:val="Example"/>
      </w:pPr>
      <w:r>
        <w:t>localized … by …</w:t>
      </w:r>
    </w:p>
    <w:p w14:paraId="27DBC16C" w14:textId="77777777" w:rsidR="00345ACB" w:rsidRPr="000F6217" w:rsidRDefault="00345ACB" w:rsidP="0073439F">
      <w:pPr>
        <w:pStyle w:val="Example"/>
      </w:pPr>
      <w:r w:rsidRPr="000F6217">
        <w:t>replace year [of] … with …</w:t>
      </w:r>
    </w:p>
    <w:p w14:paraId="34980D7F" w14:textId="77777777" w:rsidR="00345ACB" w:rsidRPr="000F6217" w:rsidRDefault="00345ACB" w:rsidP="0073439F">
      <w:pPr>
        <w:pStyle w:val="Example"/>
      </w:pPr>
      <w:r w:rsidRPr="000F6217">
        <w:t>replace month [of] … with …</w:t>
      </w:r>
    </w:p>
    <w:p w14:paraId="484AA2FE" w14:textId="77777777" w:rsidR="00345ACB" w:rsidRPr="000F6217" w:rsidRDefault="00345ACB" w:rsidP="0073439F">
      <w:pPr>
        <w:pStyle w:val="Example"/>
      </w:pPr>
      <w:r w:rsidRPr="000F6217">
        <w:t>replace day [of] … with …</w:t>
      </w:r>
    </w:p>
    <w:p w14:paraId="725BCCA7" w14:textId="77777777" w:rsidR="00345ACB" w:rsidRPr="000F6217" w:rsidRDefault="00345ACB" w:rsidP="0073439F">
      <w:pPr>
        <w:pStyle w:val="Example"/>
      </w:pPr>
      <w:r w:rsidRPr="000F6217">
        <w:t>replace hour [of] … with …</w:t>
      </w:r>
    </w:p>
    <w:p w14:paraId="46C70F77" w14:textId="77777777" w:rsidR="00345ACB" w:rsidRPr="000F6217" w:rsidRDefault="00345ACB" w:rsidP="0073439F">
      <w:pPr>
        <w:pStyle w:val="Example"/>
      </w:pPr>
      <w:r w:rsidRPr="000F6217">
        <w:t>replace minute [of] … with …</w:t>
      </w:r>
    </w:p>
    <w:p w14:paraId="5DA9182D" w14:textId="77777777" w:rsidR="00345ACB" w:rsidRPr="000F6217" w:rsidRDefault="00345ACB" w:rsidP="0073439F">
      <w:pPr>
        <w:pStyle w:val="Example"/>
      </w:pPr>
      <w:r w:rsidRPr="000F6217">
        <w:t>replace second [of] … with …</w:t>
      </w:r>
    </w:p>
    <w:p w14:paraId="3B116F48" w14:textId="77777777" w:rsidR="00345ACB" w:rsidRDefault="00345ACB" w:rsidP="00BC5852">
      <w:pPr>
        <w:pStyle w:val="Example"/>
      </w:pPr>
    </w:p>
    <w:p w14:paraId="26E6FD71" w14:textId="77777777" w:rsidR="00345ACB" w:rsidRPr="00913441" w:rsidRDefault="00345ACB">
      <w:pPr>
        <w:pStyle w:val="NormalIndented"/>
      </w:pPr>
      <w:r w:rsidRPr="00913441">
        <w:t xml:space="preserve">The following operators are of the form </w:t>
      </w:r>
      <w:r w:rsidRPr="00913441">
        <w:rPr>
          <w:b/>
          <w:bCs/>
        </w:rPr>
        <w:t>&lt;</w:t>
      </w:r>
      <w:proofErr w:type="spellStart"/>
      <w:proofErr w:type="gramStart"/>
      <w:r w:rsidRPr="00913441">
        <w:rPr>
          <w:b/>
          <w:bCs/>
        </w:rPr>
        <w:t>n:type</w:t>
      </w:r>
      <w:proofErr w:type="spellEnd"/>
      <w:proofErr w:type="gramEnd"/>
      <w:r w:rsidRPr="00913441">
        <w:rPr>
          <w:b/>
          <w:bCs/>
        </w:rPr>
        <w:t>&gt; := &lt;</w:t>
      </w:r>
      <w:proofErr w:type="spellStart"/>
      <w:r w:rsidRPr="00913441">
        <w:rPr>
          <w:b/>
          <w:bCs/>
        </w:rPr>
        <w:t>m:type</w:t>
      </w:r>
      <w:proofErr w:type="spellEnd"/>
      <w:r w:rsidRPr="00913441">
        <w:rPr>
          <w:b/>
          <w:bCs/>
        </w:rPr>
        <w:t>&gt;</w:t>
      </w:r>
      <w:r>
        <w:t xml:space="preserve"> </w:t>
      </w:r>
      <w:r w:rsidRPr="00913441">
        <w:rPr>
          <w:b/>
          <w:bCs/>
        </w:rPr>
        <w:t>op &lt;</w:t>
      </w:r>
      <w:proofErr w:type="spellStart"/>
      <w:r w:rsidRPr="00913441">
        <w:rPr>
          <w:b/>
          <w:bCs/>
        </w:rPr>
        <w:t>m:type</w:t>
      </w:r>
      <w:proofErr w:type="spellEnd"/>
      <w:r w:rsidRPr="00913441">
        <w:rPr>
          <w:b/>
          <w:bCs/>
        </w:rPr>
        <w:t>&gt;</w:t>
      </w:r>
      <w:r w:rsidRPr="00913441">
        <w:t>; they replicate the arguments if necessary but may return a list with a different number of elements:</w:t>
      </w:r>
    </w:p>
    <w:p w14:paraId="06959B31" w14:textId="77777777" w:rsidR="00345ACB" w:rsidRDefault="00345ACB">
      <w:pPr>
        <w:pStyle w:val="Example"/>
      </w:pPr>
      <w:r>
        <w:lastRenderedPageBreak/>
        <w:t>… where …</w:t>
      </w:r>
    </w:p>
    <w:p w14:paraId="346F50B0" w14:textId="77777777" w:rsidR="00345ACB" w:rsidRDefault="00345ACB" w:rsidP="006071B3"/>
    <w:p w14:paraId="2D773805"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&gt; := &lt;</w:t>
      </w:r>
      <w:proofErr w:type="spellStart"/>
      <w:r w:rsidRPr="00913441">
        <w:rPr>
          <w:b/>
          <w:bCs/>
        </w:rPr>
        <w:t>n:type</w:t>
      </w:r>
      <w:proofErr w:type="spellEnd"/>
      <w:r w:rsidRPr="00913441">
        <w:rPr>
          <w:b/>
          <w:bCs/>
        </w:rPr>
        <w:t>&gt;</w:t>
      </w:r>
      <w:r w:rsidRPr="00913441">
        <w:t xml:space="preserve"> </w:t>
      </w:r>
      <w:proofErr w:type="spellStart"/>
      <w:r w:rsidRPr="00913441">
        <w:rPr>
          <w:b/>
          <w:bCs/>
        </w:rPr>
        <w:t>op</w:t>
      </w:r>
      <w:r w:rsidRPr="00913441">
        <w:rPr>
          <w:b/>
          <w:bCs/>
          <w:vertAlign w:val="subscript"/>
        </w:rPr>
        <w:t>1</w:t>
      </w:r>
      <w:proofErr w:type="spellEnd"/>
      <w:r w:rsidRPr="00913441">
        <w:rPr>
          <w:b/>
          <w:bCs/>
        </w:rPr>
        <w:t xml:space="preserve"> &lt;</w:t>
      </w:r>
      <w:proofErr w:type="spellStart"/>
      <w:r w:rsidRPr="00913441">
        <w:rPr>
          <w:b/>
          <w:bCs/>
        </w:rPr>
        <w:t>n:type</w:t>
      </w:r>
      <w:proofErr w:type="spellEnd"/>
      <w:r w:rsidRPr="00913441">
        <w:rPr>
          <w:b/>
          <w:bCs/>
        </w:rPr>
        <w:t xml:space="preserve">&gt; </w:t>
      </w:r>
      <w:proofErr w:type="spellStart"/>
      <w:r w:rsidRPr="00913441">
        <w:rPr>
          <w:b/>
          <w:bCs/>
        </w:rPr>
        <w:t>op</w:t>
      </w:r>
      <w:r w:rsidRPr="00913441">
        <w:rPr>
          <w:b/>
          <w:bCs/>
          <w:vertAlign w:val="subscript"/>
        </w:rPr>
        <w:t>2</w:t>
      </w:r>
      <w:proofErr w:type="spellEnd"/>
      <w:r w:rsidRPr="00913441">
        <w:rPr>
          <w:b/>
          <w:bCs/>
        </w:rPr>
        <w:t xml:space="preserve"> &lt;</w:t>
      </w:r>
      <w:proofErr w:type="spellStart"/>
      <w:r w:rsidRPr="00913441">
        <w:rPr>
          <w:b/>
          <w:bCs/>
        </w:rPr>
        <w:t>n:type</w:t>
      </w:r>
      <w:proofErr w:type="spellEnd"/>
      <w:r w:rsidRPr="00913441">
        <w:rPr>
          <w:b/>
          <w:bCs/>
        </w:rPr>
        <w:t>&gt;</w:t>
      </w:r>
      <w:r w:rsidRPr="00913441">
        <w:t xml:space="preserve">, the scalar operator is applied triple-wise to each element of the lists, producing a list with the same number of elements (if the list is empty, the resulting list is also empty). For example, </w:t>
      </w:r>
      <w:r w:rsidRPr="00913441">
        <w:rPr>
          <w:b/>
          <w:bCs/>
        </w:rPr>
        <w:t>(1,</w:t>
      </w:r>
      <w:r>
        <w:rPr>
          <w:b/>
          <w:bCs/>
          <w:lang w:eastAsia="ko-KR"/>
        </w:rPr>
        <w:t xml:space="preserve"> </w:t>
      </w:r>
      <w:r w:rsidRPr="00913441">
        <w:rPr>
          <w:b/>
          <w:bCs/>
        </w:rPr>
        <w:t>2) is within (0,</w:t>
      </w:r>
      <w:r>
        <w:rPr>
          <w:b/>
          <w:bCs/>
          <w:lang w:eastAsia="ko-KR"/>
        </w:rPr>
        <w:t xml:space="preserve"> </w:t>
      </w:r>
      <w:r w:rsidRPr="00913441">
        <w:rPr>
          <w:b/>
          <w:bCs/>
        </w:rPr>
        <w:t>2) to (3,</w:t>
      </w:r>
      <w:r>
        <w:rPr>
          <w:b/>
          <w:bCs/>
          <w:lang w:eastAsia="ko-KR"/>
        </w:rPr>
        <w:t xml:space="preserve"> </w:t>
      </w:r>
      <w:r w:rsidRPr="00913441">
        <w:rPr>
          <w:b/>
          <w:bCs/>
        </w:rPr>
        <w:t>4)</w:t>
      </w:r>
      <w:r w:rsidRPr="00913441">
        <w:t xml:space="preserve"> results in (</w:t>
      </w:r>
      <w:r w:rsidRPr="00913441">
        <w:rPr>
          <w:b/>
          <w:bCs/>
        </w:rPr>
        <w:t>true,</w:t>
      </w:r>
      <w:r>
        <w:rPr>
          <w:b/>
          <w:bCs/>
          <w:lang w:eastAsia="ko-KR"/>
        </w:rPr>
        <w:t xml:space="preserve"> </w:t>
      </w:r>
      <w:r w:rsidRPr="00913441">
        <w:rPr>
          <w:b/>
          <w:bCs/>
        </w:rPr>
        <w:t>true)</w:t>
      </w:r>
      <w:r w:rsidRPr="00913441">
        <w:t>.</w:t>
      </w:r>
    </w:p>
    <w:p w14:paraId="51ACE79D" w14:textId="77777777" w:rsidR="00345ACB" w:rsidRPr="00913441" w:rsidRDefault="00345ACB">
      <w:pPr>
        <w:pStyle w:val="NormalIndented"/>
      </w:pPr>
      <w:r w:rsidRPr="00913441">
        <w:t>If one of the operands is a single element and the other operands have n elements, the single element is replicated n times. If two of the operands are a single element and the other operand has n</w:t>
      </w:r>
      <w:r>
        <w:t xml:space="preserve"> </w:t>
      </w:r>
      <w:r w:rsidRPr="00913441">
        <w:t xml:space="preserve">elements, the single elements are replicated n times. For example, </w:t>
      </w:r>
      <w:r w:rsidRPr="00913441">
        <w:rPr>
          <w:b/>
          <w:bCs/>
        </w:rPr>
        <w:t>(1,</w:t>
      </w:r>
      <w:r>
        <w:rPr>
          <w:b/>
          <w:bCs/>
          <w:lang w:eastAsia="ko-KR"/>
        </w:rPr>
        <w:t xml:space="preserve"> </w:t>
      </w:r>
      <w:r w:rsidRPr="00913441">
        <w:rPr>
          <w:b/>
          <w:bCs/>
        </w:rPr>
        <w:t>2) is within 2 to (3,</w:t>
      </w:r>
      <w:r>
        <w:rPr>
          <w:b/>
          <w:bCs/>
          <w:lang w:eastAsia="ko-KR"/>
        </w:rPr>
        <w:t xml:space="preserve"> </w:t>
      </w:r>
      <w:r w:rsidRPr="00913441">
        <w:rPr>
          <w:b/>
          <w:bCs/>
        </w:rPr>
        <w:t>4)</w:t>
      </w:r>
      <w:r w:rsidRPr="00913441">
        <w:t xml:space="preserve"> is equivalent to </w:t>
      </w:r>
      <w:r w:rsidRPr="00913441">
        <w:rPr>
          <w:b/>
          <w:bCs/>
        </w:rPr>
        <w:t>(1,</w:t>
      </w:r>
      <w:r>
        <w:rPr>
          <w:b/>
          <w:bCs/>
          <w:lang w:eastAsia="ko-KR"/>
        </w:rPr>
        <w:t xml:space="preserve"> </w:t>
      </w:r>
      <w:r w:rsidRPr="00913441">
        <w:rPr>
          <w:b/>
          <w:bCs/>
        </w:rPr>
        <w:t>2) is within (2,</w:t>
      </w:r>
      <w:r>
        <w:rPr>
          <w:b/>
          <w:bCs/>
          <w:lang w:eastAsia="ko-KR"/>
        </w:rPr>
        <w:t xml:space="preserve"> </w:t>
      </w:r>
      <w:r w:rsidRPr="00913441">
        <w:rPr>
          <w:b/>
          <w:bCs/>
        </w:rPr>
        <w:t>2) to (3,</w:t>
      </w:r>
      <w:r>
        <w:rPr>
          <w:b/>
          <w:bCs/>
          <w:lang w:eastAsia="ko-KR"/>
        </w:rPr>
        <w:t xml:space="preserve"> </w:t>
      </w:r>
      <w:r w:rsidRPr="00913441">
        <w:rPr>
          <w:b/>
          <w:bCs/>
        </w:rPr>
        <w:t>4)</w:t>
      </w:r>
      <w:r>
        <w:t xml:space="preserve"> </w:t>
      </w:r>
      <w:r w:rsidRPr="00913441">
        <w:t xml:space="preserve">and results in </w:t>
      </w:r>
      <w:r w:rsidRPr="00913441">
        <w:rPr>
          <w:b/>
          <w:bCs/>
        </w:rPr>
        <w:t>(false,</w:t>
      </w:r>
      <w:r>
        <w:rPr>
          <w:b/>
          <w:bCs/>
          <w:lang w:eastAsia="ko-KR"/>
        </w:rPr>
        <w:t xml:space="preserve"> </w:t>
      </w:r>
      <w:r w:rsidRPr="00913441">
        <w:rPr>
          <w:b/>
          <w:bCs/>
        </w:rPr>
        <w:t>true)</w:t>
      </w:r>
      <w:r w:rsidRPr="00913441">
        <w:t>.</w:t>
      </w:r>
    </w:p>
    <w:p w14:paraId="713E5D08" w14:textId="77777777" w:rsidR="00345ACB" w:rsidRPr="00913441" w:rsidRDefault="00345ACB">
      <w:pPr>
        <w:pStyle w:val="NormalIndented"/>
      </w:pPr>
      <w:r w:rsidRPr="00913441">
        <w:t xml:space="preserve">If the number of elements in any pair of arguments differ and one argument is not a single element, the result is </w:t>
      </w:r>
      <w:r w:rsidRPr="00913441">
        <w:rPr>
          <w:b/>
          <w:bCs/>
        </w:rPr>
        <w:t>null</w:t>
      </w:r>
      <w:r w:rsidRPr="00913441">
        <w:t>.</w:t>
      </w:r>
    </w:p>
    <w:p w14:paraId="0083E46F" w14:textId="77777777" w:rsidR="00345ACB" w:rsidRPr="00913441" w:rsidRDefault="00345ACB">
      <w:pPr>
        <w:pStyle w:val="NormalIndented"/>
      </w:pPr>
      <w:r w:rsidRPr="00913441">
        <w:t>Ternary operators that act this way are:</w:t>
      </w:r>
      <w:r w:rsidRPr="00913441">
        <w:rPr>
          <w:b/>
          <w:bCs/>
        </w:rPr>
        <w:t xml:space="preserve"> </w:t>
      </w:r>
    </w:p>
    <w:p w14:paraId="5EDF38C9" w14:textId="77777777" w:rsidR="00345ACB" w:rsidRDefault="00345ACB">
      <w:pPr>
        <w:pStyle w:val="Example"/>
      </w:pPr>
      <w:r>
        <w:t xml:space="preserve">… is within … to … </w:t>
      </w:r>
    </w:p>
    <w:p w14:paraId="34925548" w14:textId="77777777" w:rsidR="00345ACB" w:rsidRDefault="00345ACB">
      <w:pPr>
        <w:pStyle w:val="Example"/>
      </w:pPr>
      <w:r>
        <w:t xml:space="preserve">… is not within … to … </w:t>
      </w:r>
    </w:p>
    <w:p w14:paraId="6CDE7D6D" w14:textId="77777777" w:rsidR="00345ACB" w:rsidRDefault="00345ACB">
      <w:pPr>
        <w:pStyle w:val="Example"/>
      </w:pPr>
      <w:r>
        <w:t xml:space="preserve">… is within … preceding … </w:t>
      </w:r>
    </w:p>
    <w:p w14:paraId="2E7EA95F" w14:textId="77777777" w:rsidR="00345ACB" w:rsidRDefault="00345ACB">
      <w:pPr>
        <w:pStyle w:val="Example"/>
      </w:pPr>
      <w:r>
        <w:t xml:space="preserve">… is not within … preceding … </w:t>
      </w:r>
    </w:p>
    <w:p w14:paraId="4C347535" w14:textId="77777777" w:rsidR="00345ACB" w:rsidRDefault="00345ACB">
      <w:pPr>
        <w:pStyle w:val="Example"/>
      </w:pPr>
      <w:r>
        <w:t xml:space="preserve">… is within … following … </w:t>
      </w:r>
    </w:p>
    <w:p w14:paraId="138147FA" w14:textId="77777777" w:rsidR="00345ACB" w:rsidRDefault="00345ACB">
      <w:pPr>
        <w:pStyle w:val="Example"/>
      </w:pPr>
      <w:r>
        <w:t>… is not within … following …</w:t>
      </w:r>
    </w:p>
    <w:p w14:paraId="61B2ED80" w14:textId="77777777" w:rsidR="00345ACB" w:rsidRDefault="00345ACB">
      <w:pPr>
        <w:pStyle w:val="Example"/>
      </w:pPr>
      <w:r>
        <w:t>… is within … surrounding …</w:t>
      </w:r>
    </w:p>
    <w:p w14:paraId="284E43BC" w14:textId="77777777" w:rsidR="00345ACB" w:rsidRDefault="00345ACB">
      <w:pPr>
        <w:pStyle w:val="Example"/>
      </w:pPr>
      <w:r>
        <w:t xml:space="preserve">… is not within … surrounding … </w:t>
      </w:r>
    </w:p>
    <w:p w14:paraId="5D893CEA" w14:textId="77777777" w:rsidR="00345ACB" w:rsidRDefault="00345ACB">
      <w:pPr>
        <w:pStyle w:val="Example"/>
      </w:pPr>
      <w:r>
        <w:t>… occur within … to …</w:t>
      </w:r>
    </w:p>
    <w:p w14:paraId="74F2D0FE" w14:textId="77777777" w:rsidR="00345ACB" w:rsidRDefault="00345ACB">
      <w:pPr>
        <w:pStyle w:val="Example"/>
      </w:pPr>
      <w:r>
        <w:t>… occur not within … to …</w:t>
      </w:r>
    </w:p>
    <w:p w14:paraId="2248A75F" w14:textId="77777777" w:rsidR="00345ACB" w:rsidRDefault="00345ACB">
      <w:pPr>
        <w:pStyle w:val="Example"/>
        <w:rPr>
          <w:lang w:eastAsia="ko-KR"/>
        </w:rPr>
      </w:pPr>
      <w:r>
        <w:t>… occur within … preceding …</w:t>
      </w:r>
    </w:p>
    <w:p w14:paraId="5849AE2B" w14:textId="77777777" w:rsidR="00345ACB" w:rsidRDefault="00345ACB">
      <w:pPr>
        <w:pStyle w:val="Example"/>
        <w:rPr>
          <w:lang w:eastAsia="ko-KR"/>
        </w:rPr>
      </w:pPr>
      <w:r>
        <w:t>… occur not within … preceding …</w:t>
      </w:r>
    </w:p>
    <w:p w14:paraId="1DAB8C7A" w14:textId="77777777" w:rsidR="00345ACB" w:rsidRDefault="00345ACB">
      <w:pPr>
        <w:pStyle w:val="Example"/>
        <w:rPr>
          <w:lang w:eastAsia="ko-KR"/>
        </w:rPr>
      </w:pPr>
      <w:r>
        <w:t>… occur within … following …</w:t>
      </w:r>
    </w:p>
    <w:p w14:paraId="5938EA87" w14:textId="77777777" w:rsidR="00345ACB" w:rsidRDefault="00345ACB">
      <w:pPr>
        <w:pStyle w:val="Example"/>
        <w:rPr>
          <w:lang w:eastAsia="ko-KR"/>
        </w:rPr>
      </w:pPr>
      <w:r>
        <w:t>… occur not within … following …</w:t>
      </w:r>
    </w:p>
    <w:p w14:paraId="778A1E72" w14:textId="77777777" w:rsidR="00345ACB" w:rsidRDefault="00345ACB">
      <w:pPr>
        <w:pStyle w:val="Example"/>
        <w:rPr>
          <w:lang w:eastAsia="ko-KR"/>
        </w:rPr>
      </w:pPr>
      <w:r>
        <w:t>… occur within … surrounding …</w:t>
      </w:r>
    </w:p>
    <w:p w14:paraId="08BF00B7" w14:textId="77777777" w:rsidR="00345ACB" w:rsidRDefault="00345ACB">
      <w:pPr>
        <w:pStyle w:val="Example"/>
      </w:pPr>
      <w:r>
        <w:t>… occur not within … surrounding …</w:t>
      </w:r>
    </w:p>
    <w:p w14:paraId="228B255A" w14:textId="77777777" w:rsidR="00345ACB" w:rsidRDefault="00345ACB" w:rsidP="002C21D5"/>
    <w:p w14:paraId="4F24C25D"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 xml:space="preserve">&gt; := </w:t>
      </w:r>
      <w:proofErr w:type="spellStart"/>
      <w:r w:rsidRPr="00913441">
        <w:rPr>
          <w:b/>
          <w:bCs/>
        </w:rPr>
        <w:t>op</w:t>
      </w:r>
      <w:r w:rsidRPr="00913441">
        <w:rPr>
          <w:b/>
          <w:bCs/>
          <w:vertAlign w:val="subscript"/>
        </w:rPr>
        <w:t>1</w:t>
      </w:r>
      <w:proofErr w:type="spellEnd"/>
      <w:r w:rsidRPr="00913441">
        <w:rPr>
          <w:b/>
          <w:bCs/>
          <w:vertAlign w:val="subscript"/>
        </w:rPr>
        <w:t xml:space="preserve"> </w:t>
      </w:r>
      <w:r w:rsidRPr="00913441">
        <w:rPr>
          <w:b/>
          <w:bCs/>
        </w:rPr>
        <w:t>&lt;</w:t>
      </w:r>
      <w:proofErr w:type="spellStart"/>
      <w:r w:rsidRPr="00913441">
        <w:rPr>
          <w:b/>
          <w:bCs/>
        </w:rPr>
        <w:t>1:type</w:t>
      </w:r>
      <w:proofErr w:type="spellEnd"/>
      <w:r w:rsidRPr="00913441">
        <w:rPr>
          <w:b/>
          <w:bCs/>
        </w:rPr>
        <w:t>&gt;</w:t>
      </w:r>
      <w:r>
        <w:t xml:space="preserve"> </w:t>
      </w:r>
      <w:proofErr w:type="spellStart"/>
      <w:r w:rsidRPr="00913441">
        <w:rPr>
          <w:b/>
          <w:bCs/>
        </w:rPr>
        <w:t>op</w:t>
      </w:r>
      <w:r w:rsidRPr="00913441">
        <w:rPr>
          <w:b/>
          <w:bCs/>
          <w:vertAlign w:val="subscript"/>
        </w:rPr>
        <w:t>2</w:t>
      </w:r>
      <w:proofErr w:type="spellEnd"/>
      <w:r w:rsidRPr="00913441">
        <w:rPr>
          <w:b/>
          <w:bCs/>
        </w:rPr>
        <w:t xml:space="preserve"> &lt;</w:t>
      </w:r>
      <w:proofErr w:type="spellStart"/>
      <w:r w:rsidRPr="00913441">
        <w:rPr>
          <w:b/>
          <w:bCs/>
        </w:rPr>
        <w:t>m:type</w:t>
      </w:r>
      <w:proofErr w:type="spellEnd"/>
      <w:r w:rsidRPr="00913441">
        <w:rPr>
          <w:b/>
          <w:bCs/>
        </w:rPr>
        <w:t>&gt;</w:t>
      </w:r>
      <w:r w:rsidRPr="00913441">
        <w:t xml:space="preserve">, the operator is applied to the entire second argument, producing a new list. The first argument must be a single element (if not, the result of the operator is </w:t>
      </w:r>
      <w:r w:rsidRPr="00913441">
        <w:rPr>
          <w:b/>
          <w:bCs/>
        </w:rPr>
        <w:t>null</w:t>
      </w:r>
      <w:r w:rsidRPr="00913441">
        <w:t xml:space="preserve">). For example, </w:t>
      </w:r>
      <w:r w:rsidRPr="00913441">
        <w:rPr>
          <w:b/>
          <w:bCs/>
        </w:rPr>
        <w:t>min 2 from (5,</w:t>
      </w:r>
      <w:r>
        <w:rPr>
          <w:b/>
          <w:bCs/>
          <w:lang w:eastAsia="ko-KR"/>
        </w:rPr>
        <w:t xml:space="preserve"> </w:t>
      </w:r>
      <w:r w:rsidRPr="00913441">
        <w:rPr>
          <w:b/>
          <w:bCs/>
        </w:rPr>
        <w:t>3,</w:t>
      </w:r>
      <w:r>
        <w:rPr>
          <w:b/>
          <w:bCs/>
          <w:lang w:eastAsia="ko-KR"/>
        </w:rPr>
        <w:t xml:space="preserve"> </w:t>
      </w:r>
      <w:r w:rsidRPr="00913441">
        <w:rPr>
          <w:b/>
          <w:bCs/>
        </w:rPr>
        <w:t>4)</w:t>
      </w:r>
      <w:r w:rsidRPr="00913441">
        <w:t xml:space="preserve"> results in (</w:t>
      </w:r>
      <w:r w:rsidRPr="00913441">
        <w:rPr>
          <w:b/>
          <w:bCs/>
        </w:rPr>
        <w:t>3, 4)</w:t>
      </w:r>
      <w:r w:rsidRPr="00913441">
        <w:t>.</w:t>
      </w:r>
    </w:p>
    <w:p w14:paraId="50414D5D" w14:textId="77777777" w:rsidR="00345ACB" w:rsidRPr="00913441" w:rsidRDefault="00345ACB">
      <w:pPr>
        <w:pStyle w:val="NormalIndented"/>
      </w:pPr>
      <w:r w:rsidRPr="00913441">
        <w:t>Binary operators that act this way are:</w:t>
      </w:r>
    </w:p>
    <w:p w14:paraId="7441D1FB" w14:textId="77777777" w:rsidR="00345ACB" w:rsidRDefault="00345ACB">
      <w:pPr>
        <w:pStyle w:val="Example"/>
      </w:pPr>
      <w:r>
        <w:t>min … from …</w:t>
      </w:r>
    </w:p>
    <w:p w14:paraId="1C218B4A" w14:textId="77777777" w:rsidR="00345ACB" w:rsidRDefault="00345ACB">
      <w:pPr>
        <w:pStyle w:val="Example"/>
      </w:pPr>
      <w:r>
        <w:t>minimum … from …</w:t>
      </w:r>
    </w:p>
    <w:p w14:paraId="4DE94829" w14:textId="77777777" w:rsidR="00345ACB" w:rsidRDefault="00345ACB">
      <w:pPr>
        <w:pStyle w:val="Example"/>
      </w:pPr>
      <w:r>
        <w:t>max … from …</w:t>
      </w:r>
    </w:p>
    <w:p w14:paraId="0982222B" w14:textId="77777777" w:rsidR="00345ACB" w:rsidRDefault="00345ACB">
      <w:pPr>
        <w:pStyle w:val="Example"/>
      </w:pPr>
      <w:r>
        <w:t>maximum … from …</w:t>
      </w:r>
    </w:p>
    <w:p w14:paraId="606573DB" w14:textId="77777777" w:rsidR="00345ACB" w:rsidRDefault="00345ACB">
      <w:pPr>
        <w:pStyle w:val="Example"/>
      </w:pPr>
      <w:r>
        <w:t>last … from …</w:t>
      </w:r>
    </w:p>
    <w:p w14:paraId="2F1A8727" w14:textId="77777777" w:rsidR="00345ACB" w:rsidRDefault="00345ACB">
      <w:pPr>
        <w:pStyle w:val="Example"/>
      </w:pPr>
      <w:r>
        <w:t>first … from …</w:t>
      </w:r>
    </w:p>
    <w:p w14:paraId="27BFC0E8" w14:textId="77777777" w:rsidR="00345ACB" w:rsidRDefault="00345ACB">
      <w:pPr>
        <w:pStyle w:val="Example"/>
      </w:pPr>
      <w:r>
        <w:t>latest … from …</w:t>
      </w:r>
    </w:p>
    <w:p w14:paraId="025840AD" w14:textId="77777777" w:rsidR="00345ACB" w:rsidRDefault="00345ACB">
      <w:pPr>
        <w:pStyle w:val="Example"/>
      </w:pPr>
      <w:r>
        <w:t>earliest … from …</w:t>
      </w:r>
    </w:p>
    <w:p w14:paraId="0EB5EFC3" w14:textId="77777777" w:rsidR="00345ACB" w:rsidRDefault="00345ACB">
      <w:pPr>
        <w:pStyle w:val="Example"/>
      </w:pPr>
      <w:r>
        <w:t>index min … from …</w:t>
      </w:r>
    </w:p>
    <w:p w14:paraId="74BBC72F" w14:textId="77777777" w:rsidR="00345ACB" w:rsidRDefault="00345ACB">
      <w:pPr>
        <w:pStyle w:val="Example"/>
      </w:pPr>
      <w:r>
        <w:t>index minimum … from …</w:t>
      </w:r>
    </w:p>
    <w:p w14:paraId="62D54185" w14:textId="77777777" w:rsidR="00345ACB" w:rsidRDefault="00345ACB">
      <w:pPr>
        <w:pStyle w:val="Example"/>
      </w:pPr>
      <w:r>
        <w:t>index max … from …</w:t>
      </w:r>
    </w:p>
    <w:p w14:paraId="2A3F7771" w14:textId="77777777" w:rsidR="00345ACB" w:rsidRDefault="00345ACB">
      <w:pPr>
        <w:pStyle w:val="Example"/>
      </w:pPr>
      <w:r>
        <w:t>index maximum … from …</w:t>
      </w:r>
    </w:p>
    <w:p w14:paraId="5FD5E1A5" w14:textId="77777777" w:rsidR="00345ACB" w:rsidRDefault="00345ACB">
      <w:pPr>
        <w:pStyle w:val="Example"/>
      </w:pPr>
      <w:r>
        <w:t>index earliest … from …</w:t>
      </w:r>
    </w:p>
    <w:p w14:paraId="2B3E6E9A" w14:textId="77777777" w:rsidR="00345ACB" w:rsidRPr="00BC49C4" w:rsidRDefault="00345ACB">
      <w:pPr>
        <w:pStyle w:val="Example"/>
      </w:pPr>
      <w:r w:rsidRPr="00BC49C4">
        <w:t xml:space="preserve">index of … from … </w:t>
      </w:r>
    </w:p>
    <w:p w14:paraId="1525E6DC" w14:textId="77777777" w:rsidR="00345ACB" w:rsidRPr="00BC49C4" w:rsidRDefault="00345ACB">
      <w:pPr>
        <w:pStyle w:val="Example"/>
      </w:pPr>
      <w:r w:rsidRPr="00BC49C4">
        <w:t>add … to …</w:t>
      </w:r>
    </w:p>
    <w:p w14:paraId="6A164263" w14:textId="77777777" w:rsidR="00345ACB" w:rsidRPr="00BC49C4" w:rsidRDefault="00345ACB">
      <w:pPr>
        <w:pStyle w:val="Example"/>
      </w:pPr>
      <w:r w:rsidRPr="00BC49C4">
        <w:t>at least … from …</w:t>
      </w:r>
    </w:p>
    <w:p w14:paraId="72FDC034" w14:textId="77777777" w:rsidR="00345ACB" w:rsidRPr="00BC49C4" w:rsidRDefault="00345ACB">
      <w:pPr>
        <w:pStyle w:val="Example"/>
      </w:pPr>
      <w:r w:rsidRPr="00BC49C4">
        <w:t>at most … from …</w:t>
      </w:r>
    </w:p>
    <w:p w14:paraId="0BC38ED8" w14:textId="77777777" w:rsidR="00345ACB" w:rsidRDefault="00345ACB" w:rsidP="006071B3"/>
    <w:p w14:paraId="684BA2FF" w14:textId="77777777" w:rsidR="00345ACB" w:rsidRPr="00913441" w:rsidRDefault="00345ACB">
      <w:pPr>
        <w:pStyle w:val="NormalIndented"/>
      </w:pPr>
      <w:r w:rsidRPr="00913441">
        <w:lastRenderedPageBreak/>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 xml:space="preserve">&gt; := </w:t>
      </w:r>
      <w:proofErr w:type="spellStart"/>
      <w:r w:rsidRPr="00913441">
        <w:rPr>
          <w:b/>
          <w:bCs/>
        </w:rPr>
        <w:t>op</w:t>
      </w:r>
      <w:r w:rsidRPr="00913441">
        <w:rPr>
          <w:b/>
          <w:bCs/>
          <w:vertAlign w:val="subscript"/>
        </w:rPr>
        <w:t>1</w:t>
      </w:r>
      <w:proofErr w:type="spellEnd"/>
      <w:r w:rsidRPr="00913441">
        <w:rPr>
          <w:b/>
          <w:bCs/>
          <w:vertAlign w:val="subscript"/>
        </w:rPr>
        <w:t xml:space="preserve"> </w:t>
      </w:r>
      <w:r w:rsidRPr="00913441">
        <w:rPr>
          <w:b/>
          <w:bCs/>
        </w:rPr>
        <w:t>&lt;</w:t>
      </w:r>
      <w:proofErr w:type="spellStart"/>
      <w:r w:rsidRPr="00913441">
        <w:rPr>
          <w:b/>
          <w:bCs/>
        </w:rPr>
        <w:t>n:type</w:t>
      </w:r>
      <w:proofErr w:type="spellEnd"/>
      <w:r w:rsidRPr="00913441">
        <w:rPr>
          <w:b/>
          <w:bCs/>
        </w:rPr>
        <w:t>&gt;</w:t>
      </w:r>
      <w:r>
        <w:t xml:space="preserve"> </w:t>
      </w:r>
      <w:proofErr w:type="spellStart"/>
      <w:r w:rsidRPr="00913441">
        <w:rPr>
          <w:b/>
          <w:bCs/>
        </w:rPr>
        <w:t>op</w:t>
      </w:r>
      <w:r w:rsidRPr="00913441">
        <w:rPr>
          <w:b/>
          <w:bCs/>
          <w:vertAlign w:val="subscript"/>
        </w:rPr>
        <w:t>2</w:t>
      </w:r>
      <w:proofErr w:type="spellEnd"/>
      <w:r w:rsidRPr="00913441">
        <w:rPr>
          <w:b/>
          <w:bCs/>
        </w:rPr>
        <w:t xml:space="preserve"> &lt;</w:t>
      </w:r>
      <w:proofErr w:type="spellStart"/>
      <w:r w:rsidRPr="00913441">
        <w:rPr>
          <w:b/>
          <w:bCs/>
        </w:rPr>
        <w:t>m:type</w:t>
      </w:r>
      <w:proofErr w:type="spellEnd"/>
      <w:r w:rsidRPr="00913441">
        <w:rPr>
          <w:b/>
          <w:bCs/>
        </w:rPr>
        <w:t>&gt;</w:t>
      </w:r>
      <w:r w:rsidRPr="00913441">
        <w:t xml:space="preserve">, the operator is applied to the entire second argument, producing a new list. The first argument is typically a single element. For example, </w:t>
      </w:r>
      <w:r w:rsidRPr="00913441">
        <w:rPr>
          <w:b/>
          <w:bCs/>
        </w:rPr>
        <w:t>1 is in (0,</w:t>
      </w:r>
      <w:r>
        <w:rPr>
          <w:b/>
          <w:bCs/>
          <w:lang w:eastAsia="ko-KR"/>
        </w:rPr>
        <w:t xml:space="preserve"> </w:t>
      </w:r>
      <w:r w:rsidRPr="00913441">
        <w:rPr>
          <w:b/>
          <w:bCs/>
        </w:rPr>
        <w:t>3)</w:t>
      </w:r>
      <w:r w:rsidRPr="00913441">
        <w:t xml:space="preserve"> results in </w:t>
      </w:r>
      <w:r w:rsidRPr="00913441">
        <w:rPr>
          <w:b/>
          <w:bCs/>
        </w:rPr>
        <w:t>false</w:t>
      </w:r>
      <w:r w:rsidRPr="00913441">
        <w:t xml:space="preserve"> and </w:t>
      </w:r>
      <w:r w:rsidRPr="00913441">
        <w:rPr>
          <w:b/>
          <w:bCs/>
        </w:rPr>
        <w:t>(1,</w:t>
      </w:r>
      <w:r>
        <w:rPr>
          <w:b/>
          <w:bCs/>
          <w:lang w:eastAsia="ko-KR"/>
        </w:rPr>
        <w:t xml:space="preserve"> </w:t>
      </w:r>
      <w:r w:rsidRPr="00913441">
        <w:rPr>
          <w:b/>
          <w:bCs/>
        </w:rPr>
        <w:t>2,</w:t>
      </w:r>
      <w:r>
        <w:rPr>
          <w:b/>
          <w:bCs/>
          <w:lang w:eastAsia="ko-KR"/>
        </w:rPr>
        <w:t xml:space="preserve"> </w:t>
      </w:r>
      <w:r w:rsidRPr="00913441">
        <w:rPr>
          <w:b/>
          <w:bCs/>
        </w:rPr>
        <w:t>3) is in (0,</w:t>
      </w:r>
      <w:r>
        <w:rPr>
          <w:b/>
          <w:bCs/>
          <w:lang w:eastAsia="ko-KR"/>
        </w:rPr>
        <w:t xml:space="preserve"> </w:t>
      </w:r>
      <w:r w:rsidRPr="00913441">
        <w:rPr>
          <w:b/>
          <w:bCs/>
        </w:rPr>
        <w:t>3)</w:t>
      </w:r>
      <w:r w:rsidRPr="00913441">
        <w:t xml:space="preserve"> results in (</w:t>
      </w:r>
      <w:r w:rsidRPr="00913441">
        <w:rPr>
          <w:b/>
          <w:bCs/>
        </w:rPr>
        <w:t>false,</w:t>
      </w:r>
      <w:r>
        <w:rPr>
          <w:b/>
          <w:bCs/>
          <w:lang w:eastAsia="ko-KR"/>
        </w:rPr>
        <w:t xml:space="preserve"> </w:t>
      </w:r>
      <w:r w:rsidRPr="00913441">
        <w:rPr>
          <w:b/>
          <w:bCs/>
        </w:rPr>
        <w:t>false,</w:t>
      </w:r>
      <w:r>
        <w:rPr>
          <w:b/>
          <w:bCs/>
          <w:lang w:eastAsia="ko-KR"/>
        </w:rPr>
        <w:t xml:space="preserve"> </w:t>
      </w:r>
      <w:r w:rsidRPr="00913441">
        <w:rPr>
          <w:b/>
          <w:bCs/>
        </w:rPr>
        <w:t>true)</w:t>
      </w:r>
      <w:r w:rsidRPr="00913441">
        <w:t>.</w:t>
      </w:r>
    </w:p>
    <w:p w14:paraId="38B9091F" w14:textId="77777777" w:rsidR="00345ACB" w:rsidRPr="00913441" w:rsidRDefault="00345ACB">
      <w:pPr>
        <w:pStyle w:val="NormalIndented"/>
      </w:pPr>
      <w:r w:rsidRPr="00913441">
        <w:t>Binary operators that act this way are:</w:t>
      </w:r>
    </w:p>
    <w:p w14:paraId="2D9FC719" w14:textId="77777777" w:rsidR="00345ACB" w:rsidRDefault="00345ACB">
      <w:pPr>
        <w:pStyle w:val="Example"/>
      </w:pPr>
      <w:r>
        <w:t>nearest … from …</w:t>
      </w:r>
    </w:p>
    <w:p w14:paraId="65A5E5F1" w14:textId="77777777" w:rsidR="00345ACB" w:rsidRDefault="00345ACB">
      <w:pPr>
        <w:pStyle w:val="Example"/>
        <w:rPr>
          <w:lang w:eastAsia="ko-KR"/>
        </w:rPr>
      </w:pPr>
      <w:r>
        <w:t>… is in …</w:t>
      </w:r>
    </w:p>
    <w:p w14:paraId="287342EB" w14:textId="77777777" w:rsidR="00345ACB" w:rsidRDefault="00345ACB">
      <w:pPr>
        <w:pStyle w:val="Example"/>
      </w:pPr>
      <w:r>
        <w:t>… is not in …</w:t>
      </w:r>
    </w:p>
    <w:p w14:paraId="68DAE837" w14:textId="77777777" w:rsidR="00345ACB" w:rsidRDefault="00345ACB">
      <w:pPr>
        <w:pStyle w:val="Example"/>
      </w:pPr>
      <w:r>
        <w:t>index nearest … from …</w:t>
      </w:r>
    </w:p>
    <w:p w14:paraId="310B84AF" w14:textId="77777777" w:rsidR="00345ACB" w:rsidRPr="00BC49C4" w:rsidRDefault="00345ACB">
      <w:pPr>
        <w:pStyle w:val="Example"/>
      </w:pPr>
      <w:r w:rsidRPr="00BC49C4">
        <w:t>remove … from …</w:t>
      </w:r>
    </w:p>
    <w:p w14:paraId="21EE0D56" w14:textId="77777777" w:rsidR="00345ACB" w:rsidRDefault="00345ACB" w:rsidP="006071B3">
      <w:pPr>
        <w:pStyle w:val="Example"/>
      </w:pPr>
    </w:p>
    <w:p w14:paraId="448254F7" w14:textId="77777777" w:rsidR="00345ACB" w:rsidRPr="00913441" w:rsidRDefault="00345ACB">
      <w:pPr>
        <w:pStyle w:val="NormalIndented"/>
      </w:pPr>
      <w:r w:rsidRPr="00913441">
        <w:t xml:space="preserve">When an operator has a template of the form </w:t>
      </w:r>
      <w:r w:rsidRPr="00913441">
        <w:rPr>
          <w:b/>
          <w:bCs/>
        </w:rPr>
        <w:t>&lt;</w:t>
      </w:r>
      <w:proofErr w:type="spellStart"/>
      <w:proofErr w:type="gramStart"/>
      <w:r w:rsidRPr="00913441">
        <w:rPr>
          <w:b/>
          <w:bCs/>
        </w:rPr>
        <w:t>n:type</w:t>
      </w:r>
      <w:proofErr w:type="spellEnd"/>
      <w:proofErr w:type="gramEnd"/>
      <w:r w:rsidRPr="00913441">
        <w:rPr>
          <w:b/>
          <w:bCs/>
        </w:rPr>
        <w:t>&gt; := &lt;</w:t>
      </w:r>
      <w:proofErr w:type="spellStart"/>
      <w:r w:rsidRPr="00913441">
        <w:rPr>
          <w:b/>
          <w:bCs/>
        </w:rPr>
        <w:t>k:type</w:t>
      </w:r>
      <w:proofErr w:type="spellEnd"/>
      <w:r w:rsidRPr="00913441">
        <w:rPr>
          <w:b/>
          <w:bCs/>
        </w:rPr>
        <w:t>&gt;</w:t>
      </w:r>
      <w:r>
        <w:t xml:space="preserve"> </w:t>
      </w:r>
      <w:r w:rsidRPr="00913441">
        <w:rPr>
          <w:b/>
          <w:bCs/>
        </w:rPr>
        <w:t>op &lt;</w:t>
      </w:r>
      <w:proofErr w:type="spellStart"/>
      <w:r w:rsidRPr="00913441">
        <w:rPr>
          <w:b/>
          <w:bCs/>
        </w:rPr>
        <w:t>m:type</w:t>
      </w:r>
      <w:proofErr w:type="spellEnd"/>
      <w:r w:rsidRPr="00913441">
        <w:rPr>
          <w:b/>
          <w:bCs/>
        </w:rPr>
        <w:t>&gt;</w:t>
      </w:r>
      <w:r w:rsidRPr="00913441">
        <w:t xml:space="preserve">, the operator is applied to the entire two lists, producing a new list. For example, </w:t>
      </w:r>
      <w:r w:rsidRPr="00913441">
        <w:rPr>
          <w:b/>
          <w:bCs/>
        </w:rPr>
        <w:t>1,</w:t>
      </w:r>
      <w:r>
        <w:rPr>
          <w:b/>
          <w:bCs/>
          <w:lang w:eastAsia="ko-KR"/>
        </w:rPr>
        <w:t xml:space="preserve"> </w:t>
      </w:r>
      <w:r w:rsidRPr="00913441">
        <w:rPr>
          <w:b/>
          <w:bCs/>
        </w:rPr>
        <w:t>(3,</w:t>
      </w:r>
      <w:r>
        <w:rPr>
          <w:b/>
          <w:bCs/>
          <w:lang w:eastAsia="ko-KR"/>
        </w:rPr>
        <w:t xml:space="preserve"> </w:t>
      </w:r>
      <w:r w:rsidRPr="00913441">
        <w:rPr>
          <w:b/>
          <w:bCs/>
        </w:rPr>
        <w:t>4)</w:t>
      </w:r>
      <w:r w:rsidRPr="00913441">
        <w:t xml:space="preserve"> results in (</w:t>
      </w:r>
      <w:r w:rsidRPr="00913441">
        <w:rPr>
          <w:b/>
          <w:bCs/>
        </w:rPr>
        <w:t>1,</w:t>
      </w:r>
      <w:r>
        <w:rPr>
          <w:b/>
          <w:bCs/>
          <w:lang w:eastAsia="ko-KR"/>
        </w:rPr>
        <w:t xml:space="preserve"> </w:t>
      </w:r>
      <w:r w:rsidRPr="00913441">
        <w:rPr>
          <w:b/>
          <w:bCs/>
        </w:rPr>
        <w:t>3,</w:t>
      </w:r>
      <w:r>
        <w:rPr>
          <w:b/>
          <w:bCs/>
          <w:lang w:eastAsia="ko-KR"/>
        </w:rPr>
        <w:t xml:space="preserve"> </w:t>
      </w:r>
      <w:r w:rsidRPr="00913441">
        <w:rPr>
          <w:b/>
          <w:bCs/>
        </w:rPr>
        <w:t>4)</w:t>
      </w:r>
      <w:r w:rsidRPr="00913441">
        <w:t>.</w:t>
      </w:r>
    </w:p>
    <w:p w14:paraId="57024E76" w14:textId="77777777" w:rsidR="00345ACB" w:rsidRPr="00913441" w:rsidRDefault="00345ACB">
      <w:pPr>
        <w:pStyle w:val="NormalIndented"/>
      </w:pPr>
      <w:r w:rsidRPr="00913441">
        <w:t>Binary operators that act this way are:</w:t>
      </w:r>
    </w:p>
    <w:p w14:paraId="0E88F0B1" w14:textId="77777777" w:rsidR="00345ACB" w:rsidRDefault="00345ACB">
      <w:pPr>
        <w:pStyle w:val="Example"/>
      </w:pPr>
      <w:r>
        <w:t>… , …</w:t>
      </w:r>
    </w:p>
    <w:p w14:paraId="36867863" w14:textId="77777777" w:rsidR="00345ACB" w:rsidRDefault="00345ACB">
      <w:pPr>
        <w:pStyle w:val="Example"/>
      </w:pPr>
      <w:r>
        <w:t>… merge …</w:t>
      </w:r>
    </w:p>
    <w:p w14:paraId="5FC54FBF" w14:textId="77777777" w:rsidR="00345ACB" w:rsidRDefault="00345ACB">
      <w:pPr>
        <w:pStyle w:val="Example"/>
      </w:pPr>
      <w:r>
        <w:t>… || …</w:t>
      </w:r>
    </w:p>
    <w:p w14:paraId="2F912DCD" w14:textId="77777777" w:rsidR="00345ACB" w:rsidRDefault="00345ACB">
      <w:pPr>
        <w:pStyle w:val="Example"/>
      </w:pPr>
      <w:r>
        <w:t>… seqto …</w:t>
      </w:r>
    </w:p>
    <w:p w14:paraId="6F96DC06" w14:textId="77777777" w:rsidR="00345ACB" w:rsidRDefault="00345ACB" w:rsidP="001E5D51">
      <w:pPr>
        <w:pStyle w:val="Heading3"/>
      </w:pPr>
      <w:bookmarkStart w:id="607" w:name="_Ref448636391"/>
      <w:bookmarkStart w:id="608" w:name="_Ref448637516"/>
      <w:bookmarkStart w:id="609" w:name="_Toc526303988"/>
      <w:bookmarkStart w:id="610" w:name="_Toc141177858"/>
      <w:bookmarkStart w:id="611" w:name="_Toc314131773"/>
      <w:bookmarkStart w:id="612" w:name="_Toc382912061"/>
      <w:r>
        <w:t>Primary Time Handling</w:t>
      </w:r>
      <w:bookmarkEnd w:id="607"/>
      <w:bookmarkEnd w:id="608"/>
      <w:bookmarkEnd w:id="609"/>
      <w:bookmarkEnd w:id="610"/>
      <w:bookmarkEnd w:id="611"/>
      <w:bookmarkEnd w:id="612"/>
    </w:p>
    <w:p w14:paraId="0983C81F" w14:textId="77777777" w:rsidR="00345ACB" w:rsidRPr="00913441" w:rsidRDefault="00345ACB">
      <w:pPr>
        <w:pStyle w:val="NormalIndented"/>
      </w:pPr>
      <w:r w:rsidRPr="00913441">
        <w:t xml:space="preserve">Queries attach primary times to their results (see Sections </w:t>
      </w:r>
      <w:r w:rsidR="008216EB">
        <w:fldChar w:fldCharType="begin"/>
      </w:r>
      <w:r w:rsidR="008216EB">
        <w:instrText xml:space="preserve"> REF _Ref448636284 \r \h  \* MERGEFORMAT </w:instrText>
      </w:r>
      <w:r w:rsidR="008216EB">
        <w:fldChar w:fldCharType="separate"/>
      </w:r>
      <w:r>
        <w:t>8.9.1</w:t>
      </w:r>
      <w:r w:rsidR="008216EB">
        <w:fldChar w:fldCharType="end"/>
      </w:r>
      <w:r w:rsidRPr="00913441">
        <w:t>). Some operators maintain those primary times and others lose them. Except as otherwise stated, primary times are treated as follows.</w:t>
      </w:r>
    </w:p>
    <w:p w14:paraId="1FA0FD25" w14:textId="77777777" w:rsidR="00345ACB" w:rsidRDefault="00345ACB" w:rsidP="005D1A8F">
      <w:pPr>
        <w:pStyle w:val="Heading4"/>
      </w:pPr>
      <w:r>
        <w:t>Unary Operators</w:t>
      </w:r>
    </w:p>
    <w:p w14:paraId="7E1C2A89" w14:textId="77777777" w:rsidR="00345ACB" w:rsidRPr="00913441" w:rsidRDefault="00345ACB">
      <w:pPr>
        <w:pStyle w:val="NormalIndented"/>
      </w:pPr>
      <w:r w:rsidRPr="00913441">
        <w:t xml:space="preserve">Unary operators maintain primary times. In this example, </w:t>
      </w:r>
      <w:proofErr w:type="spellStart"/>
      <w:r w:rsidRPr="00913441">
        <w:rPr>
          <w:b/>
          <w:bCs/>
        </w:rPr>
        <w:t>result1</w:t>
      </w:r>
      <w:proofErr w:type="spellEnd"/>
      <w:r w:rsidRPr="00913441">
        <w:t xml:space="preserve"> still has primary times attached if </w:t>
      </w:r>
      <w:proofErr w:type="spellStart"/>
      <w:r w:rsidRPr="00913441">
        <w:rPr>
          <w:b/>
          <w:bCs/>
        </w:rPr>
        <w:t>data1</w:t>
      </w:r>
      <w:proofErr w:type="spellEnd"/>
      <w:r w:rsidRPr="00913441">
        <w:t xml:space="preserve"> is the result of a query:</w:t>
      </w:r>
    </w:p>
    <w:p w14:paraId="1998CF85" w14:textId="77777777" w:rsidR="00345ACB" w:rsidRDefault="00345ACB">
      <w:pPr>
        <w:pStyle w:val="Example"/>
      </w:pPr>
      <w:r>
        <w:t>result1 := sin(data1);</w:t>
      </w:r>
    </w:p>
    <w:p w14:paraId="165DDDA3" w14:textId="77777777" w:rsidR="00345ACB" w:rsidRDefault="00345ACB" w:rsidP="005D1A8F">
      <w:pPr>
        <w:pStyle w:val="Heading4"/>
      </w:pPr>
      <w:r>
        <w:t>Binary and Ternary Operators</w:t>
      </w:r>
    </w:p>
    <w:p w14:paraId="2A0C7229" w14:textId="77777777" w:rsidR="00345ACB" w:rsidRPr="00913441" w:rsidRDefault="00345ACB">
      <w:pPr>
        <w:pStyle w:val="NormalIndented"/>
      </w:pPr>
      <w:r w:rsidRPr="00913441">
        <w:t xml:space="preserve">Binary and ternary operators maintain primary times if all operands have primary </w:t>
      </w:r>
      <w:proofErr w:type="gramStart"/>
      <w:r w:rsidRPr="00913441">
        <w:t>times</w:t>
      </w:r>
      <w:proofErr w:type="gramEnd"/>
      <w:r w:rsidRPr="00913441">
        <w:t xml:space="preserve"> and all of the primary times are equal. If any operand is missing a primary time or if the primary times are not all equal, the primary time is lost.</w:t>
      </w:r>
    </w:p>
    <w:p w14:paraId="3A844E5C" w14:textId="77777777" w:rsidR="00345ACB" w:rsidRPr="00913441" w:rsidRDefault="00345ACB">
      <w:pPr>
        <w:pStyle w:val="NormalIndented"/>
      </w:pPr>
      <w:r w:rsidRPr="00913441">
        <w:t>Example (primary times are the same, the primary time is kept):</w:t>
      </w:r>
    </w:p>
    <w:p w14:paraId="00BEF37F" w14:textId="77777777" w:rsidR="00345ACB" w:rsidRPr="00913441" w:rsidRDefault="00345ACB">
      <w:pPr>
        <w:pStyle w:val="NormalIndented"/>
      </w:pPr>
      <w:r w:rsidRPr="00913441">
        <w:t xml:space="preserve">Data Values: </w:t>
      </w:r>
      <w:r w:rsidRPr="00913441">
        <w:tab/>
        <w:t xml:space="preserve"> </w:t>
      </w:r>
      <w:proofErr w:type="gramStart"/>
      <w:r w:rsidRPr="00913441">
        <w:t>6</w:t>
      </w:r>
      <w:r>
        <w:rPr>
          <w:lang w:eastAsia="ko-KR"/>
        </w:rPr>
        <w:t xml:space="preserve"> </w:t>
      </w:r>
      <w:r w:rsidRPr="00913441">
        <w:t>:</w:t>
      </w:r>
      <w:proofErr w:type="gramEnd"/>
      <w:r w:rsidRPr="00913441">
        <w:t>=</w:t>
      </w:r>
      <w:r w:rsidRPr="00913441">
        <w:tab/>
        <w:t>2</w:t>
      </w:r>
      <w:r w:rsidRPr="00913441">
        <w:tab/>
        <w:t>*</w:t>
      </w:r>
      <w:r w:rsidRPr="00913441">
        <w:tab/>
        <w:t>3;</w:t>
      </w:r>
    </w:p>
    <w:p w14:paraId="388FFAF8" w14:textId="77777777" w:rsidR="00345ACB" w:rsidRPr="00913441" w:rsidRDefault="00345ACB">
      <w:pPr>
        <w:pStyle w:val="NormalIndented"/>
      </w:pPr>
      <w:r w:rsidRPr="00913441">
        <w:t>Time Values:</w:t>
      </w:r>
      <w:r w:rsidRPr="00913441">
        <w:tab/>
        <w:t>(Jan 1)</w:t>
      </w:r>
      <w:r w:rsidRPr="00913441">
        <w:tab/>
        <w:t>(Jan 1)</w:t>
      </w:r>
      <w:r w:rsidRPr="00913441">
        <w:tab/>
        <w:t>(Jan 1</w:t>
      </w:r>
      <w:proofErr w:type="gramStart"/>
      <w:r w:rsidRPr="00913441">
        <w:t>);</w:t>
      </w:r>
      <w:proofErr w:type="gramEnd"/>
    </w:p>
    <w:p w14:paraId="069BDFE7" w14:textId="77777777" w:rsidR="00345ACB" w:rsidRPr="00913441" w:rsidRDefault="00345ACB">
      <w:pPr>
        <w:pStyle w:val="NormalIndented"/>
      </w:pPr>
      <w:r w:rsidRPr="00913441">
        <w:t>Example (primary times are different, then primary time is lost):</w:t>
      </w:r>
    </w:p>
    <w:p w14:paraId="24E95DC3" w14:textId="77777777" w:rsidR="00345ACB" w:rsidRPr="00913441" w:rsidRDefault="00345ACB">
      <w:pPr>
        <w:pStyle w:val="NormalIndented"/>
      </w:pPr>
      <w:r w:rsidRPr="00913441">
        <w:t xml:space="preserve">Data Values: </w:t>
      </w:r>
      <w:r w:rsidRPr="00913441">
        <w:tab/>
        <w:t xml:space="preserve"> </w:t>
      </w:r>
      <w:proofErr w:type="gramStart"/>
      <w:r w:rsidRPr="00913441">
        <w:t>42 :</w:t>
      </w:r>
      <w:proofErr w:type="gramEnd"/>
      <w:r w:rsidRPr="00913441">
        <w:t>=</w:t>
      </w:r>
      <w:r w:rsidRPr="00913441">
        <w:tab/>
        <w:t>6</w:t>
      </w:r>
      <w:r w:rsidRPr="00913441">
        <w:tab/>
        <w:t>*</w:t>
      </w:r>
      <w:r w:rsidRPr="00913441">
        <w:tab/>
        <w:t>7;</w:t>
      </w:r>
    </w:p>
    <w:p w14:paraId="27BEC833" w14:textId="77777777" w:rsidR="00345ACB" w:rsidRPr="00913441" w:rsidRDefault="00345ACB">
      <w:pPr>
        <w:pStyle w:val="NormalIndented"/>
      </w:pPr>
      <w:r w:rsidRPr="00913441">
        <w:t>Time Values:</w:t>
      </w:r>
      <w:r w:rsidRPr="00913441">
        <w:tab/>
        <w:t>(null)</w:t>
      </w:r>
      <w:r w:rsidRPr="00913441">
        <w:tab/>
        <w:t>(Feb 1)</w:t>
      </w:r>
      <w:r w:rsidRPr="00913441">
        <w:tab/>
        <w:t>(Jan 1</w:t>
      </w:r>
      <w:proofErr w:type="gramStart"/>
      <w:r w:rsidRPr="00913441">
        <w:t>);</w:t>
      </w:r>
      <w:proofErr w:type="gramEnd"/>
    </w:p>
    <w:p w14:paraId="5D131582" w14:textId="77777777" w:rsidR="00345ACB" w:rsidRDefault="00345ACB" w:rsidP="001E5D51">
      <w:pPr>
        <w:pStyle w:val="Heading3"/>
      </w:pPr>
      <w:bookmarkStart w:id="613" w:name="_Ref138767132"/>
      <w:bookmarkStart w:id="614" w:name="_Toc141177859"/>
      <w:bookmarkStart w:id="615" w:name="_Toc314131774"/>
      <w:bookmarkStart w:id="616" w:name="_Toc382912062"/>
      <w:bookmarkStart w:id="617" w:name="_Toc526303989"/>
      <w:r>
        <w:t>Time-of-Day Handling</w:t>
      </w:r>
      <w:bookmarkEnd w:id="613"/>
      <w:bookmarkEnd w:id="614"/>
      <w:bookmarkEnd w:id="615"/>
      <w:bookmarkEnd w:id="616"/>
    </w:p>
    <w:p w14:paraId="402CF2EB" w14:textId="77777777" w:rsidR="00345ACB" w:rsidRPr="00913441" w:rsidRDefault="00345ACB" w:rsidP="00456EF0">
      <w:pPr>
        <w:pStyle w:val="NormalIndented"/>
      </w:pPr>
      <w:r w:rsidRPr="00913441">
        <w:t xml:space="preserve">Operators that are defined for operands of "any" type, ordered types, etc. are not affected by time-of-day values. For example, aggregation operators such as the average operator still compute a result from a homogeneous list of time-of-day </w:t>
      </w:r>
      <w:proofErr w:type="gramStart"/>
      <w:r w:rsidRPr="00913441">
        <w:t>values, but</w:t>
      </w:r>
      <w:proofErr w:type="gramEnd"/>
      <w:r w:rsidRPr="00913441">
        <w:t xml:space="preserve"> return null if time-of-day values and time values are combined. Those operators that can be used with combined time-of-day and time values are defined in the next sections.</w:t>
      </w:r>
    </w:p>
    <w:p w14:paraId="17700148" w14:textId="77777777" w:rsidR="00345ACB" w:rsidRPr="00196D56" w:rsidRDefault="00345ACB" w:rsidP="005D1A8F">
      <w:pPr>
        <w:pStyle w:val="Heading4"/>
      </w:pPr>
      <w:r w:rsidRPr="00196D56">
        <w:t>Default Time-of-Day Handling</w:t>
      </w:r>
    </w:p>
    <w:p w14:paraId="3EEDEDD0" w14:textId="77777777" w:rsidR="00345ACB" w:rsidRPr="00913441" w:rsidRDefault="00345ACB" w:rsidP="009A6AF2">
      <w:pPr>
        <w:pStyle w:val="NormalIndented"/>
      </w:pPr>
      <w:r w:rsidRPr="00913441">
        <w:t xml:space="preserve">Some binary and ternary operators can combine time and time-of-day values as operands as defined in the next section. In this case, as the time-of-day data type is a sub-type of the time data type, the operators automatically use the common information part of the operands, which is the time-of-day-fraction of the </w:t>
      </w:r>
      <w:r w:rsidRPr="00913441">
        <w:lastRenderedPageBreak/>
        <w:t xml:space="preserve">given time value, and ignore the date information of the other operand (see examples of simple comparison operators in Section </w:t>
      </w:r>
      <w:r w:rsidRPr="00913441">
        <w:fldChar w:fldCharType="begin"/>
      </w:r>
      <w:r w:rsidRPr="00913441">
        <w:instrText xml:space="preserve"> REF _Ref279407065 \r \h </w:instrText>
      </w:r>
      <w:r w:rsidRPr="00913441">
        <w:fldChar w:fldCharType="separate"/>
      </w:r>
      <w:r>
        <w:t>9.5</w:t>
      </w:r>
      <w:r w:rsidRPr="00913441">
        <w:fldChar w:fldCharType="end"/>
      </w:r>
      <w:r w:rsidRPr="00913441">
        <w:t>).</w:t>
      </w:r>
    </w:p>
    <w:p w14:paraId="48C9296A" w14:textId="77777777" w:rsidR="00345ACB" w:rsidRPr="00913441" w:rsidRDefault="00345ACB" w:rsidP="009A6AF2">
      <w:pPr>
        <w:pStyle w:val="NormalIndented"/>
      </w:pPr>
      <w:r w:rsidRPr="00913441">
        <w:t>Operators that follow the default time-of-day handling are</w:t>
      </w:r>
    </w:p>
    <w:p w14:paraId="6846B414" w14:textId="77777777" w:rsidR="00345ACB" w:rsidRPr="00913441" w:rsidRDefault="00345ACB" w:rsidP="00936B08">
      <w:pPr>
        <w:pStyle w:val="NormalIndented"/>
        <w:numPr>
          <w:ilvl w:val="0"/>
          <w:numId w:val="21"/>
        </w:numPr>
      </w:pPr>
      <w:r w:rsidRPr="00913441">
        <w:t xml:space="preserve">simple comparison operators (Section </w:t>
      </w:r>
      <w:r w:rsidRPr="00913441">
        <w:fldChar w:fldCharType="begin"/>
      </w:r>
      <w:r w:rsidRPr="00913441">
        <w:instrText xml:space="preserve"> REF _Ref138763539 \r \h </w:instrText>
      </w:r>
      <w:r w:rsidRPr="00913441">
        <w:fldChar w:fldCharType="separate"/>
      </w:r>
      <w:r>
        <w:t>9.5</w:t>
      </w:r>
      <w:r w:rsidRPr="00913441">
        <w:fldChar w:fldCharType="end"/>
      </w:r>
      <w:r w:rsidRPr="00913441">
        <w:t>)</w:t>
      </w:r>
    </w:p>
    <w:p w14:paraId="7B7744AB" w14:textId="77777777" w:rsidR="00345ACB" w:rsidRPr="00913441" w:rsidRDefault="00345ACB" w:rsidP="00047F75">
      <w:pPr>
        <w:pStyle w:val="NormalIndented"/>
        <w:numPr>
          <w:ilvl w:val="0"/>
          <w:numId w:val="21"/>
        </w:numPr>
      </w:pPr>
      <w:r w:rsidRPr="00913441">
        <w:t xml:space="preserve">is after/before (Section </w:t>
      </w:r>
      <w:r w:rsidRPr="00913441">
        <w:fldChar w:fldCharType="begin"/>
      </w:r>
      <w:r w:rsidRPr="00913441">
        <w:instrText xml:space="preserve"> REF _Ref138763585 \r \h </w:instrText>
      </w:r>
      <w:r w:rsidRPr="00913441">
        <w:fldChar w:fldCharType="separate"/>
      </w:r>
      <w:r>
        <w:t>9.6.12</w:t>
      </w:r>
      <w:r w:rsidRPr="00913441">
        <w:fldChar w:fldCharType="end"/>
      </w:r>
      <w:r w:rsidRPr="00913441">
        <w:t xml:space="preserve">, </w:t>
      </w:r>
      <w:r w:rsidRPr="00913441">
        <w:fldChar w:fldCharType="begin"/>
      </w:r>
      <w:r w:rsidRPr="00913441">
        <w:instrText xml:space="preserve"> REF _Ref138763597 \r \h </w:instrText>
      </w:r>
      <w:r w:rsidRPr="00913441">
        <w:fldChar w:fldCharType="separate"/>
      </w:r>
      <w:r>
        <w:t>9.6.13</w:t>
      </w:r>
      <w:r w:rsidRPr="00913441">
        <w:fldChar w:fldCharType="end"/>
      </w:r>
      <w:r w:rsidRPr="00913441">
        <w:t>)</w:t>
      </w:r>
    </w:p>
    <w:p w14:paraId="2992596C" w14:textId="77777777" w:rsidR="00345ACB" w:rsidRDefault="00345ACB" w:rsidP="005D1A8F">
      <w:pPr>
        <w:pStyle w:val="Heading4"/>
      </w:pPr>
      <w:r>
        <w:t>Role of midnight</w:t>
      </w:r>
    </w:p>
    <w:p w14:paraId="6E7D3D1A" w14:textId="77777777" w:rsidR="00345ACB" w:rsidRPr="00913441" w:rsidRDefault="00345ACB" w:rsidP="00294547">
      <w:pPr>
        <w:pStyle w:val="NormalIndented"/>
      </w:pPr>
      <w:r w:rsidRPr="00913441">
        <w:t>Operators where the order of the arguments may indicate that the midnight boundary may be spanned are</w:t>
      </w:r>
      <w:r>
        <w:t xml:space="preserve"> </w:t>
      </w:r>
    </w:p>
    <w:p w14:paraId="559E097A" w14:textId="77777777" w:rsidR="00345ACB" w:rsidRPr="00913441" w:rsidRDefault="00345ACB" w:rsidP="00294547">
      <w:pPr>
        <w:pStyle w:val="NormalIndented"/>
      </w:pPr>
      <w:r w:rsidRPr="00913441">
        <w:t xml:space="preserve">is within ... to … (Section </w:t>
      </w:r>
      <w:r w:rsidRPr="00913441">
        <w:fldChar w:fldCharType="begin"/>
      </w:r>
      <w:r w:rsidRPr="00913441">
        <w:instrText xml:space="preserve"> REF _Ref138763857 \r \h </w:instrText>
      </w:r>
      <w:r w:rsidRPr="00913441">
        <w:fldChar w:fldCharType="separate"/>
      </w:r>
      <w:r>
        <w:t>9.6.6</w:t>
      </w:r>
      <w:r w:rsidRPr="00913441">
        <w:fldChar w:fldCharType="end"/>
      </w:r>
      <w:r w:rsidRPr="00913441">
        <w:t>)</w:t>
      </w:r>
    </w:p>
    <w:p w14:paraId="2ADE710D" w14:textId="77777777" w:rsidR="00345ACB" w:rsidRPr="00913441" w:rsidRDefault="00345ACB" w:rsidP="00936B08">
      <w:pPr>
        <w:pStyle w:val="NormalIndented"/>
        <w:numPr>
          <w:ilvl w:val="0"/>
          <w:numId w:val="20"/>
        </w:numPr>
      </w:pPr>
      <w:r w:rsidRPr="00913441">
        <w:t xml:space="preserve">is within ... to … preceding/following (Section </w:t>
      </w:r>
      <w:r w:rsidRPr="00913441">
        <w:fldChar w:fldCharType="begin"/>
      </w:r>
      <w:r w:rsidRPr="00913441">
        <w:instrText xml:space="preserve"> REF _Ref138763892 \r \h </w:instrText>
      </w:r>
      <w:r w:rsidRPr="00913441">
        <w:fldChar w:fldCharType="separate"/>
      </w:r>
      <w:r>
        <w:t>9.6.7</w:t>
      </w:r>
      <w:r w:rsidRPr="00913441">
        <w:fldChar w:fldCharType="end"/>
      </w:r>
      <w:r w:rsidRPr="00913441">
        <w:t xml:space="preserve">, </w:t>
      </w:r>
      <w:r w:rsidRPr="00913441">
        <w:fldChar w:fldCharType="begin"/>
      </w:r>
      <w:r w:rsidRPr="00913441">
        <w:instrText xml:space="preserve"> REF _Ref138763895 \r \h </w:instrText>
      </w:r>
      <w:r w:rsidRPr="00913441">
        <w:fldChar w:fldCharType="separate"/>
      </w:r>
      <w:r>
        <w:t>9.6.8</w:t>
      </w:r>
      <w:r w:rsidRPr="00913441">
        <w:fldChar w:fldCharType="end"/>
      </w:r>
      <w:r w:rsidRPr="00913441">
        <w:t>)</w:t>
      </w:r>
    </w:p>
    <w:p w14:paraId="32A3D07F" w14:textId="77777777" w:rsidR="00345ACB" w:rsidRPr="00913441" w:rsidRDefault="00345ACB" w:rsidP="00936B08">
      <w:pPr>
        <w:pStyle w:val="NormalIndented"/>
        <w:numPr>
          <w:ilvl w:val="0"/>
          <w:numId w:val="20"/>
        </w:numPr>
      </w:pPr>
      <w:r w:rsidRPr="00913441">
        <w:t xml:space="preserve">is within … to … surrounding … (Section </w:t>
      </w:r>
      <w:r w:rsidRPr="00913441">
        <w:fldChar w:fldCharType="begin"/>
      </w:r>
      <w:r w:rsidRPr="00913441">
        <w:instrText xml:space="preserve"> REF _Ref138763757 \r \h </w:instrText>
      </w:r>
      <w:r w:rsidRPr="00913441">
        <w:fldChar w:fldCharType="separate"/>
      </w:r>
      <w:r>
        <w:t>9.6.9</w:t>
      </w:r>
      <w:r w:rsidRPr="00913441">
        <w:fldChar w:fldCharType="end"/>
      </w:r>
      <w:r w:rsidRPr="00913441">
        <w:t>)</w:t>
      </w:r>
    </w:p>
    <w:p w14:paraId="51826AA2" w14:textId="77777777" w:rsidR="00345ACB" w:rsidRPr="00913441" w:rsidRDefault="00345ACB" w:rsidP="00936B08">
      <w:pPr>
        <w:pStyle w:val="NormalIndented"/>
        <w:numPr>
          <w:ilvl w:val="0"/>
          <w:numId w:val="20"/>
        </w:numPr>
      </w:pPr>
      <w:r w:rsidRPr="00913441">
        <w:t xml:space="preserve">Arithmetic operators (Section </w:t>
      </w:r>
      <w:r w:rsidRPr="00913441">
        <w:fldChar w:fldCharType="begin"/>
      </w:r>
      <w:r w:rsidRPr="00913441">
        <w:instrText xml:space="preserve"> REF _Ref138763689 \r \h </w:instrText>
      </w:r>
      <w:r w:rsidRPr="00913441">
        <w:fldChar w:fldCharType="separate"/>
      </w:r>
      <w:r>
        <w:t>9.9</w:t>
      </w:r>
      <w:r w:rsidRPr="00913441">
        <w:fldChar w:fldCharType="end"/>
      </w:r>
      <w:r w:rsidRPr="00913441">
        <w:t>)</w:t>
      </w:r>
    </w:p>
    <w:p w14:paraId="1341A22B" w14:textId="77777777" w:rsidR="00345ACB" w:rsidRPr="00196D56" w:rsidRDefault="00345ACB" w:rsidP="005D1A8F">
      <w:pPr>
        <w:pStyle w:val="Heading4"/>
      </w:pPr>
      <w:r>
        <w:t>Undefined Operators for time-of-day values</w:t>
      </w:r>
    </w:p>
    <w:p w14:paraId="57F712E0" w14:textId="77777777" w:rsidR="00345ACB" w:rsidRPr="00913441" w:rsidRDefault="00345ACB" w:rsidP="00294547">
      <w:pPr>
        <w:pStyle w:val="NormalIndented"/>
      </w:pPr>
      <w:r w:rsidRPr="00913441">
        <w:t>Operators for which time-of-day data types are not allowed as arguments are</w:t>
      </w:r>
    </w:p>
    <w:p w14:paraId="3C9C119D" w14:textId="77777777" w:rsidR="00345ACB" w:rsidRPr="00913441" w:rsidRDefault="00345ACB" w:rsidP="005F42D2">
      <w:pPr>
        <w:pStyle w:val="NormalIndented"/>
        <w:numPr>
          <w:ilvl w:val="0"/>
          <w:numId w:val="19"/>
        </w:numPr>
        <w:rPr>
          <w:lang w:val="en-GB"/>
        </w:rPr>
      </w:pPr>
      <w:r w:rsidRPr="00913441">
        <w:rPr>
          <w:lang w:val="en-GB"/>
        </w:rPr>
        <w:t>‘</w:t>
      </w:r>
      <w:proofErr w:type="gramStart"/>
      <w:r w:rsidRPr="00913441">
        <w:rPr>
          <w:lang w:val="en-GB"/>
        </w:rPr>
        <w:t>is</w:t>
      </w:r>
      <w:proofErr w:type="gramEnd"/>
      <w:r w:rsidRPr="00913441">
        <w:rPr>
          <w:lang w:val="en-GB"/>
        </w:rPr>
        <w:t xml:space="preserve"> within same day as’: </w:t>
      </w:r>
      <w:r w:rsidRPr="00913441">
        <w:rPr>
          <w:b/>
          <w:lang w:val="en-GB"/>
        </w:rPr>
        <w:t>undefined</w:t>
      </w:r>
      <w:r w:rsidRPr="00913441">
        <w:rPr>
          <w:lang w:val="en-GB"/>
        </w:rPr>
        <w:t xml:space="preserve"> for time-of-day operands as the required information for the comparison (date) is not present; returns null</w:t>
      </w:r>
    </w:p>
    <w:p w14:paraId="4A5C7FA3" w14:textId="77777777" w:rsidR="00345ACB" w:rsidRPr="00A230A5" w:rsidRDefault="00345ACB" w:rsidP="00047F75">
      <w:pPr>
        <w:pStyle w:val="NormalIndented"/>
        <w:numPr>
          <w:ilvl w:val="0"/>
          <w:numId w:val="19"/>
        </w:numPr>
        <w:rPr>
          <w:i/>
          <w:lang w:val="en-GB"/>
        </w:rPr>
      </w:pPr>
      <w:r w:rsidRPr="00913441">
        <w:rPr>
          <w:lang w:val="en-GB"/>
        </w:rPr>
        <w:t>‘</w:t>
      </w:r>
      <w:proofErr w:type="gramStart"/>
      <w:r w:rsidRPr="00913441">
        <w:rPr>
          <w:lang w:val="en-GB"/>
        </w:rPr>
        <w:t>within</w:t>
      </w:r>
      <w:proofErr w:type="gramEnd"/>
      <w:r w:rsidRPr="00913441">
        <w:rPr>
          <w:lang w:val="en-GB"/>
        </w:rPr>
        <w:t xml:space="preserve"> past’: </w:t>
      </w:r>
      <w:r w:rsidRPr="00913441">
        <w:rPr>
          <w:b/>
          <w:lang w:val="en-GB"/>
        </w:rPr>
        <w:t>undefined</w:t>
      </w:r>
      <w:r w:rsidRPr="00913441">
        <w:rPr>
          <w:lang w:val="en-GB"/>
        </w:rPr>
        <w:t xml:space="preserve"> for time-of-day operands as the reference of the comparison is usually a fixed date and time; returns null</w:t>
      </w:r>
    </w:p>
    <w:p w14:paraId="5999749E" w14:textId="77777777" w:rsidR="00345ACB" w:rsidRPr="00B6351E" w:rsidRDefault="00345ACB" w:rsidP="001E5D51">
      <w:pPr>
        <w:pStyle w:val="Heading3"/>
      </w:pPr>
      <w:bookmarkStart w:id="618" w:name="_Toc382912063"/>
      <w:r w:rsidRPr="00B6351E">
        <w:t>Applicability Handling</w:t>
      </w:r>
      <w:bookmarkEnd w:id="618"/>
    </w:p>
    <w:p w14:paraId="6F1BBA85" w14:textId="77777777" w:rsidR="00345ACB" w:rsidRPr="00B6351E" w:rsidRDefault="00345ACB" w:rsidP="00A230A5">
      <w:pPr>
        <w:pStyle w:val="NormalIndented"/>
      </w:pPr>
      <w:r w:rsidRPr="00B6351E">
        <w:t>In general, every binary and ternary operator calculates the applicability of its result as the minimum of the applicability values of all parameters if not stated otherwise in the following definitions. Every unary operator sets the applicability of its result to 1 if not otherwise stated below. These rules also apply to the component-wise application of the operator on elements of lists.</w:t>
      </w:r>
    </w:p>
    <w:p w14:paraId="15CF7A74" w14:textId="77777777" w:rsidR="00345ACB" w:rsidRDefault="00345ACB" w:rsidP="001E5D51">
      <w:pPr>
        <w:pStyle w:val="Heading3"/>
      </w:pPr>
      <w:bookmarkStart w:id="619" w:name="_Toc138766850"/>
      <w:bookmarkStart w:id="620" w:name="_Toc138766851"/>
      <w:bookmarkStart w:id="621" w:name="_Toc138766852"/>
      <w:bookmarkStart w:id="622" w:name="_Toc138766853"/>
      <w:bookmarkStart w:id="623" w:name="_Toc138766854"/>
      <w:bookmarkStart w:id="624" w:name="_Toc138766858"/>
      <w:bookmarkStart w:id="625" w:name="_Toc138766859"/>
      <w:bookmarkStart w:id="626" w:name="_Toc141177860"/>
      <w:bookmarkStart w:id="627" w:name="_Toc314131775"/>
      <w:bookmarkStart w:id="628" w:name="_Toc382912064"/>
      <w:bookmarkEnd w:id="619"/>
      <w:bookmarkEnd w:id="620"/>
      <w:bookmarkEnd w:id="621"/>
      <w:bookmarkEnd w:id="622"/>
      <w:bookmarkEnd w:id="623"/>
      <w:bookmarkEnd w:id="624"/>
      <w:bookmarkEnd w:id="625"/>
      <w:r>
        <w:t>Operator Precedence</w:t>
      </w:r>
      <w:bookmarkEnd w:id="617"/>
      <w:bookmarkEnd w:id="626"/>
      <w:bookmarkEnd w:id="627"/>
      <w:bookmarkEnd w:id="628"/>
    </w:p>
    <w:p w14:paraId="53996A9D" w14:textId="77777777" w:rsidR="00345ACB" w:rsidRPr="00913441" w:rsidRDefault="00345ACB">
      <w:pPr>
        <w:pStyle w:val="NormalIndented"/>
      </w:pPr>
      <w:r w:rsidRPr="00913441">
        <w:t xml:space="preserve">Expressions are nested structures, which may contain more than one operator and several arguments. The order in which operators are executed is decided by using an operator property called precedence. </w:t>
      </w:r>
      <w:proofErr w:type="gramStart"/>
      <w:r w:rsidRPr="00913441">
        <w:t>Operators</w:t>
      </w:r>
      <w:proofErr w:type="gramEnd"/>
      <w:r w:rsidRPr="00913441">
        <w:t xml:space="preserve"> groups into several precedence groups. Operators of higher precedence are performed before operators of lower precedence. For example, the expression </w:t>
      </w:r>
      <w:r w:rsidRPr="00913441">
        <w:rPr>
          <w:b/>
          <w:bCs/>
        </w:rPr>
        <w:t>3+4*5</w:t>
      </w:r>
      <w:r w:rsidRPr="00913441">
        <w:t xml:space="preserve"> (three plus four times five) is executed as follows: since </w:t>
      </w:r>
      <w:r w:rsidRPr="00913441">
        <w:rPr>
          <w:b/>
          <w:bCs/>
        </w:rPr>
        <w:t>*</w:t>
      </w:r>
      <w:r w:rsidRPr="00913441">
        <w:t xml:space="preserve"> has higher precedence than </w:t>
      </w:r>
      <w:r w:rsidRPr="00913441">
        <w:rPr>
          <w:b/>
          <w:bCs/>
        </w:rPr>
        <w:t>+</w:t>
      </w:r>
      <w:r w:rsidRPr="00913441">
        <w:t xml:space="preserve">, it is performed first so that </w:t>
      </w:r>
      <w:r w:rsidRPr="00913441">
        <w:rPr>
          <w:b/>
          <w:bCs/>
        </w:rPr>
        <w:t>4*5</w:t>
      </w:r>
      <w:r w:rsidRPr="00913441">
        <w:t xml:space="preserve"> results in </w:t>
      </w:r>
      <w:r w:rsidRPr="00913441">
        <w:rPr>
          <w:b/>
          <w:bCs/>
        </w:rPr>
        <w:t>20</w:t>
      </w:r>
      <w:r w:rsidRPr="00913441">
        <w:t xml:space="preserve">; then </w:t>
      </w:r>
      <w:r w:rsidRPr="00913441">
        <w:rPr>
          <w:b/>
          <w:bCs/>
        </w:rPr>
        <w:t>+</w:t>
      </w:r>
      <w:r w:rsidRPr="00913441">
        <w:t xml:space="preserve"> is performed so that </w:t>
      </w:r>
      <w:r w:rsidRPr="00913441">
        <w:rPr>
          <w:b/>
          <w:bCs/>
        </w:rPr>
        <w:t>3+20</w:t>
      </w:r>
      <w:r w:rsidRPr="00913441">
        <w:t xml:space="preserve"> results in </w:t>
      </w:r>
      <w:r w:rsidRPr="00913441">
        <w:rPr>
          <w:b/>
          <w:bCs/>
        </w:rPr>
        <w:t>23</w:t>
      </w:r>
      <w:r w:rsidRPr="00913441">
        <w:t>. Parentheses can always be used to override operator precedence.</w:t>
      </w:r>
    </w:p>
    <w:p w14:paraId="3F9BE4E6" w14:textId="77777777" w:rsidR="00345ACB" w:rsidRDefault="00345ACB" w:rsidP="005D1A8F">
      <w:pPr>
        <w:pStyle w:val="Heading4"/>
      </w:pPr>
      <w:r>
        <w:t>Precedence Table</w:t>
      </w:r>
    </w:p>
    <w:p w14:paraId="5AA9198E" w14:textId="77777777" w:rsidR="00345ACB" w:rsidRPr="00913441" w:rsidRDefault="00345ACB">
      <w:pPr>
        <w:pStyle w:val="NormalIndented"/>
      </w:pPr>
      <w:r w:rsidRPr="00913441">
        <w:t xml:space="preserve">The operators are shown grouped by precedence in Annex </w:t>
      </w:r>
      <w:r w:rsidR="008216EB">
        <w:fldChar w:fldCharType="begin"/>
      </w:r>
      <w:r w:rsidR="008216EB">
        <w:instrText xml:space="preserve"> REF A4 \h  \* MERGEFORMAT </w:instrText>
      </w:r>
      <w:r w:rsidR="008216EB">
        <w:fldChar w:fldCharType="separate"/>
      </w:r>
      <w:proofErr w:type="spellStart"/>
      <w:r>
        <w:t>A4</w:t>
      </w:r>
      <w:proofErr w:type="spellEnd"/>
      <w:r w:rsidR="008216EB">
        <w:fldChar w:fldCharType="end"/>
      </w:r>
      <w:r w:rsidRPr="00913441">
        <w:t>.</w:t>
      </w:r>
    </w:p>
    <w:p w14:paraId="244639CC" w14:textId="77777777" w:rsidR="00345ACB" w:rsidRDefault="00345ACB" w:rsidP="001E5D51">
      <w:pPr>
        <w:pStyle w:val="Heading3"/>
      </w:pPr>
      <w:bookmarkStart w:id="629" w:name="_Toc526303990"/>
      <w:bookmarkStart w:id="630" w:name="_Toc141177861"/>
      <w:bookmarkStart w:id="631" w:name="_Toc314131776"/>
      <w:bookmarkStart w:id="632" w:name="_Toc382912065"/>
      <w:r>
        <w:t>Associativity</w:t>
      </w:r>
      <w:bookmarkEnd w:id="629"/>
      <w:bookmarkEnd w:id="630"/>
      <w:bookmarkEnd w:id="631"/>
      <w:bookmarkEnd w:id="632"/>
    </w:p>
    <w:p w14:paraId="35241F73" w14:textId="77777777" w:rsidR="00345ACB" w:rsidRPr="00913441" w:rsidRDefault="00345ACB">
      <w:pPr>
        <w:pStyle w:val="NormalIndented"/>
      </w:pPr>
      <w:r w:rsidRPr="00913441">
        <w:t xml:space="preserve">When an expression contains more than one operator within the same precedence group, the operators' associativity property decides the order of execution. The associativity of each operator is shown in Annex </w:t>
      </w:r>
      <w:r w:rsidR="008216EB">
        <w:fldChar w:fldCharType="begin"/>
      </w:r>
      <w:r w:rsidR="008216EB">
        <w:instrText xml:space="preserve"> REF A4 \h  \* MERGEFORMAT </w:instrText>
      </w:r>
      <w:r w:rsidR="008216EB">
        <w:fldChar w:fldCharType="separate"/>
      </w:r>
      <w:proofErr w:type="spellStart"/>
      <w:r>
        <w:t>A4</w:t>
      </w:r>
      <w:proofErr w:type="spellEnd"/>
      <w:r w:rsidR="008216EB">
        <w:fldChar w:fldCharType="end"/>
      </w:r>
      <w:r w:rsidRPr="00913441">
        <w:t>. There are three types of associativity:</w:t>
      </w:r>
    </w:p>
    <w:p w14:paraId="45D75E89" w14:textId="77777777" w:rsidR="00345ACB" w:rsidRDefault="00345ACB" w:rsidP="005D1A8F">
      <w:pPr>
        <w:pStyle w:val="Heading4"/>
      </w:pPr>
      <w:r>
        <w:t>Left</w:t>
      </w:r>
    </w:p>
    <w:p w14:paraId="72528CDA" w14:textId="77777777" w:rsidR="00345ACB" w:rsidRPr="00913441" w:rsidRDefault="00345ACB">
      <w:pPr>
        <w:pStyle w:val="NormalIndented"/>
      </w:pPr>
      <w:r w:rsidRPr="00913441">
        <w:t xml:space="preserve">Left associative operators are executed from left to right. For example, </w:t>
      </w:r>
      <w:r w:rsidRPr="00913441">
        <w:rPr>
          <w:b/>
          <w:bCs/>
        </w:rPr>
        <w:t>3-4-5</w:t>
      </w:r>
      <w:r w:rsidRPr="00913441">
        <w:t xml:space="preserve"> has two subtractions (</w:t>
      </w:r>
      <w:r w:rsidRPr="00913441">
        <w:rPr>
          <w:b/>
          <w:bCs/>
        </w:rPr>
        <w:t>-</w:t>
      </w:r>
      <w:r w:rsidRPr="00913441">
        <w:t xml:space="preserve">). Since they are the same operator, they must be in the same precedence group. Since </w:t>
      </w:r>
      <w:r w:rsidRPr="00913441">
        <w:rPr>
          <w:b/>
          <w:bCs/>
        </w:rPr>
        <w:t>-</w:t>
      </w:r>
      <w:r w:rsidRPr="00913441">
        <w:t xml:space="preserve"> is left associative, </w:t>
      </w:r>
      <w:r w:rsidRPr="00913441">
        <w:rPr>
          <w:b/>
          <w:bCs/>
        </w:rPr>
        <w:t>3-4</w:t>
      </w:r>
      <w:r w:rsidRPr="00913441">
        <w:t xml:space="preserve"> is performed first resulting in </w:t>
      </w:r>
      <w:r w:rsidRPr="00913441">
        <w:rPr>
          <w:b/>
          <w:bCs/>
        </w:rPr>
        <w:t>(-1)</w:t>
      </w:r>
      <w:r w:rsidRPr="00913441">
        <w:t xml:space="preserve">; then </w:t>
      </w:r>
      <w:r w:rsidRPr="00913441">
        <w:rPr>
          <w:b/>
          <w:bCs/>
        </w:rPr>
        <w:t>(-1)-5</w:t>
      </w:r>
      <w:r w:rsidRPr="00913441">
        <w:t xml:space="preserve"> is performed, resulting in (</w:t>
      </w:r>
      <w:r w:rsidRPr="00913441">
        <w:rPr>
          <w:b/>
          <w:bCs/>
        </w:rPr>
        <w:t>-6</w:t>
      </w:r>
      <w:r w:rsidRPr="00913441">
        <w:t>).</w:t>
      </w:r>
    </w:p>
    <w:p w14:paraId="63F2744A" w14:textId="77777777" w:rsidR="00345ACB" w:rsidRDefault="00345ACB" w:rsidP="005D1A8F">
      <w:pPr>
        <w:pStyle w:val="Heading4"/>
      </w:pPr>
      <w:r>
        <w:lastRenderedPageBreak/>
        <w:t>Right</w:t>
      </w:r>
    </w:p>
    <w:p w14:paraId="676426B4" w14:textId="77777777" w:rsidR="00345ACB" w:rsidRPr="00913441" w:rsidRDefault="00345ACB">
      <w:pPr>
        <w:pStyle w:val="NormalIndented"/>
      </w:pPr>
      <w:r w:rsidRPr="00913441">
        <w:t xml:space="preserve">Right associative operators are executed from right to left. For example, </w:t>
      </w:r>
      <w:r w:rsidRPr="00913441">
        <w:rPr>
          <w:b/>
          <w:bCs/>
        </w:rPr>
        <w:t>average sum 3</w:t>
      </w:r>
      <w:r w:rsidRPr="00913441">
        <w:t xml:space="preserve"> has two operators in the same precedence group. Since they are right associative, </w:t>
      </w:r>
      <w:r w:rsidRPr="00913441">
        <w:rPr>
          <w:b/>
          <w:bCs/>
        </w:rPr>
        <w:t>sum 3</w:t>
      </w:r>
      <w:r w:rsidRPr="00913441">
        <w:t xml:space="preserve"> is performed first resulting in </w:t>
      </w:r>
      <w:r w:rsidRPr="00913441">
        <w:rPr>
          <w:b/>
          <w:bCs/>
        </w:rPr>
        <w:t>3</w:t>
      </w:r>
      <w:r w:rsidRPr="00913441">
        <w:t xml:space="preserve">; then </w:t>
      </w:r>
      <w:r w:rsidRPr="00913441">
        <w:rPr>
          <w:b/>
          <w:bCs/>
        </w:rPr>
        <w:t>average 3</w:t>
      </w:r>
      <w:r w:rsidRPr="00913441">
        <w:t xml:space="preserve"> is performed, resulting in </w:t>
      </w:r>
      <w:r w:rsidRPr="00913441">
        <w:rPr>
          <w:b/>
          <w:bCs/>
        </w:rPr>
        <w:t>3</w:t>
      </w:r>
      <w:r w:rsidRPr="00913441">
        <w:t>.</w:t>
      </w:r>
    </w:p>
    <w:p w14:paraId="082DAFD8" w14:textId="77777777" w:rsidR="00345ACB" w:rsidRDefault="00345ACB" w:rsidP="005D1A8F">
      <w:pPr>
        <w:pStyle w:val="Heading4"/>
      </w:pPr>
      <w:r>
        <w:t>Non-Associative</w:t>
      </w:r>
    </w:p>
    <w:p w14:paraId="5BBFACE3" w14:textId="77777777" w:rsidR="00345ACB" w:rsidRPr="00913441" w:rsidRDefault="00345ACB">
      <w:pPr>
        <w:pStyle w:val="NormalIndented"/>
      </w:pPr>
      <w:r w:rsidRPr="00913441">
        <w:t xml:space="preserve">Non-associative operators cannot have more than one operator from the same precedence group in the same expression unless parentheses are used. Thus the expression </w:t>
      </w:r>
      <w:r w:rsidRPr="00913441">
        <w:rPr>
          <w:b/>
          <w:bCs/>
        </w:rPr>
        <w:t>2**3**4</w:t>
      </w:r>
      <w:r w:rsidRPr="00913441">
        <w:t xml:space="preserve"> is illegal since </w:t>
      </w:r>
      <w:r w:rsidRPr="00913441">
        <w:rPr>
          <w:b/>
          <w:bCs/>
        </w:rPr>
        <w:t>**</w:t>
      </w:r>
      <w:r w:rsidRPr="00913441">
        <w:t xml:space="preserve"> (the exponentiation operator) is non-associative (however, </w:t>
      </w:r>
      <w:r w:rsidRPr="00913441">
        <w:rPr>
          <w:b/>
          <w:bCs/>
        </w:rPr>
        <w:t>(2**</w:t>
      </w:r>
      <w:proofErr w:type="gramStart"/>
      <w:r w:rsidRPr="00913441">
        <w:rPr>
          <w:b/>
          <w:bCs/>
        </w:rPr>
        <w:t>3)*</w:t>
      </w:r>
      <w:proofErr w:type="gramEnd"/>
      <w:r w:rsidRPr="00913441">
        <w:rPr>
          <w:b/>
          <w:bCs/>
        </w:rPr>
        <w:t>*4</w:t>
      </w:r>
      <w:r w:rsidRPr="00913441">
        <w:t xml:space="preserve"> and </w:t>
      </w:r>
      <w:r w:rsidRPr="00913441">
        <w:rPr>
          <w:b/>
          <w:bCs/>
        </w:rPr>
        <w:t>2**(3**4)</w:t>
      </w:r>
      <w:r w:rsidRPr="00913441">
        <w:t xml:space="preserve"> are both legal).</w:t>
      </w:r>
    </w:p>
    <w:p w14:paraId="63585BE0" w14:textId="77777777" w:rsidR="00345ACB" w:rsidRDefault="00345ACB" w:rsidP="001E5D51">
      <w:pPr>
        <w:pStyle w:val="Heading3"/>
      </w:pPr>
      <w:bookmarkStart w:id="633" w:name="_Ref448645916"/>
      <w:bookmarkStart w:id="634" w:name="_Toc526303991"/>
      <w:bookmarkStart w:id="635" w:name="_Toc141177862"/>
      <w:bookmarkStart w:id="636" w:name="_Toc314131777"/>
      <w:bookmarkStart w:id="637" w:name="_Toc382912066"/>
      <w:r>
        <w:t>Parentheses</w:t>
      </w:r>
      <w:bookmarkEnd w:id="633"/>
      <w:bookmarkEnd w:id="634"/>
      <w:bookmarkEnd w:id="635"/>
      <w:bookmarkEnd w:id="636"/>
      <w:bookmarkEnd w:id="637"/>
    </w:p>
    <w:p w14:paraId="4FC9914B" w14:textId="77777777" w:rsidR="00345ACB" w:rsidRPr="00913441" w:rsidRDefault="00345ACB">
      <w:pPr>
        <w:pStyle w:val="NormalIndented"/>
      </w:pPr>
      <w:r w:rsidRPr="00913441">
        <w:t xml:space="preserve">One can use parentheses to force a different order of execution. Expressions within parentheses are always performed before ones outside of parentheses. For example, the expression </w:t>
      </w:r>
      <w:r w:rsidRPr="00913441">
        <w:rPr>
          <w:b/>
          <w:bCs/>
        </w:rPr>
        <w:t>(3+</w:t>
      </w:r>
      <w:proofErr w:type="gramStart"/>
      <w:r w:rsidRPr="00913441">
        <w:rPr>
          <w:b/>
          <w:bCs/>
        </w:rPr>
        <w:t>4)*</w:t>
      </w:r>
      <w:proofErr w:type="gramEnd"/>
      <w:r w:rsidRPr="00913441">
        <w:rPr>
          <w:b/>
          <w:bCs/>
        </w:rPr>
        <w:t>5</w:t>
      </w:r>
      <w:r w:rsidRPr="00913441">
        <w:t xml:space="preserve"> is executed as follows: </w:t>
      </w:r>
      <w:r w:rsidRPr="00913441">
        <w:rPr>
          <w:b/>
          <w:bCs/>
        </w:rPr>
        <w:t>3+4</w:t>
      </w:r>
      <w:r w:rsidRPr="00913441">
        <w:t xml:space="preserve"> is within parentheses, so it is performed first regardless of precedence, resulting in </w:t>
      </w:r>
      <w:r w:rsidRPr="00913441">
        <w:rPr>
          <w:b/>
          <w:bCs/>
        </w:rPr>
        <w:t>7</w:t>
      </w:r>
      <w:r w:rsidRPr="00913441">
        <w:t xml:space="preserve">; then </w:t>
      </w:r>
      <w:r w:rsidRPr="00913441">
        <w:rPr>
          <w:b/>
          <w:bCs/>
        </w:rPr>
        <w:t>*</w:t>
      </w:r>
      <w:r w:rsidRPr="00913441">
        <w:t xml:space="preserve"> is performed so that </w:t>
      </w:r>
      <w:r w:rsidRPr="00913441">
        <w:rPr>
          <w:b/>
          <w:bCs/>
        </w:rPr>
        <w:t>7*5</w:t>
      </w:r>
      <w:r w:rsidRPr="00913441">
        <w:t xml:space="preserve"> results in </w:t>
      </w:r>
      <w:r w:rsidRPr="00913441">
        <w:rPr>
          <w:b/>
          <w:bCs/>
        </w:rPr>
        <w:t>35</w:t>
      </w:r>
      <w:r w:rsidRPr="00913441">
        <w:t xml:space="preserve">. Similarly, </w:t>
      </w:r>
      <w:r w:rsidRPr="00913441">
        <w:rPr>
          <w:b/>
          <w:bCs/>
        </w:rPr>
        <w:t>(2**</w:t>
      </w:r>
      <w:proofErr w:type="gramStart"/>
      <w:r w:rsidRPr="00913441">
        <w:rPr>
          <w:b/>
          <w:bCs/>
        </w:rPr>
        <w:t>3)*</w:t>
      </w:r>
      <w:proofErr w:type="gramEnd"/>
      <w:r w:rsidRPr="00913441">
        <w:rPr>
          <w:b/>
          <w:bCs/>
        </w:rPr>
        <w:t>*4</w:t>
      </w:r>
      <w:r w:rsidRPr="00913441">
        <w:t xml:space="preserve"> is a legal expression which results in </w:t>
      </w:r>
      <w:r w:rsidRPr="00913441">
        <w:rPr>
          <w:b/>
          <w:bCs/>
        </w:rPr>
        <w:t>4096</w:t>
      </w:r>
      <w:r w:rsidRPr="00913441">
        <w:t>.</w:t>
      </w:r>
    </w:p>
    <w:p w14:paraId="02D7B9D3" w14:textId="77777777" w:rsidR="00345ACB" w:rsidRDefault="00345ACB" w:rsidP="001E5D51">
      <w:pPr>
        <w:pStyle w:val="Heading2"/>
      </w:pPr>
      <w:bookmarkStart w:id="638" w:name="_Ref448635797"/>
      <w:bookmarkStart w:id="639" w:name="_Toc526303992"/>
      <w:bookmarkStart w:id="640" w:name="_Toc141177863"/>
      <w:bookmarkStart w:id="641" w:name="_Toc314131778"/>
      <w:bookmarkStart w:id="642" w:name="_Toc382912067"/>
      <w:r>
        <w:t>List Operators</w:t>
      </w:r>
      <w:bookmarkEnd w:id="638"/>
      <w:bookmarkEnd w:id="639"/>
      <w:bookmarkEnd w:id="640"/>
      <w:bookmarkEnd w:id="641"/>
      <w:bookmarkEnd w:id="642"/>
    </w:p>
    <w:p w14:paraId="29008362" w14:textId="77777777" w:rsidR="00345ACB" w:rsidRPr="00913441" w:rsidRDefault="00345ACB">
      <w:pPr>
        <w:pStyle w:val="NormalIndented"/>
      </w:pPr>
      <w:r w:rsidRPr="00913441">
        <w:t xml:space="preserve">The list operators do not follow the default list handling. Primary times </w:t>
      </w:r>
      <w:r>
        <w:t xml:space="preserve">and </w:t>
      </w:r>
      <w:proofErr w:type="spellStart"/>
      <w:r>
        <w:t>applicabilities</w:t>
      </w:r>
      <w:proofErr w:type="spellEnd"/>
      <w:r>
        <w:t xml:space="preserve"> </w:t>
      </w:r>
      <w:r w:rsidRPr="00913441">
        <w:t xml:space="preserve">are maintained according to Section </w:t>
      </w:r>
      <w:r w:rsidR="008216EB">
        <w:fldChar w:fldCharType="begin"/>
      </w:r>
      <w:r w:rsidR="008216EB">
        <w:instrText xml:space="preserve"> REF _Ref448636391 \r \h  \* MERGEFORMAT </w:instrText>
      </w:r>
      <w:r w:rsidR="008216EB">
        <w:fldChar w:fldCharType="separate"/>
      </w:r>
      <w:r>
        <w:t>9.1.4</w:t>
      </w:r>
      <w:r w:rsidR="008216EB">
        <w:fldChar w:fldCharType="end"/>
      </w:r>
      <w:r w:rsidRPr="00913441">
        <w:t>, unless otherwise specified.</w:t>
      </w:r>
    </w:p>
    <w:p w14:paraId="13BD1522" w14:textId="77777777" w:rsidR="00345ACB" w:rsidRDefault="00345ACB" w:rsidP="001E5D51">
      <w:pPr>
        <w:pStyle w:val="Heading3"/>
      </w:pPr>
      <w:bookmarkStart w:id="643" w:name="_Ref448644758"/>
      <w:bookmarkStart w:id="644" w:name="_Toc526303993"/>
      <w:bookmarkStart w:id="645" w:name="_Toc141177864"/>
      <w:bookmarkStart w:id="646" w:name="_Toc314131779"/>
      <w:bookmarkStart w:id="647" w:name="_Toc382912068"/>
      <w:r>
        <w:rPr>
          <w:b/>
          <w:bCs/>
        </w:rPr>
        <w:t>,</w:t>
      </w:r>
      <w:r>
        <w:t xml:space="preserve"> (binary, left associative)</w:t>
      </w:r>
      <w:bookmarkEnd w:id="643"/>
      <w:bookmarkEnd w:id="644"/>
      <w:bookmarkEnd w:id="645"/>
      <w:bookmarkEnd w:id="646"/>
      <w:bookmarkEnd w:id="647"/>
    </w:p>
    <w:p w14:paraId="57E06B41" w14:textId="77777777" w:rsidR="00345ACB" w:rsidRPr="00913441" w:rsidRDefault="00345ACB">
      <w:pPr>
        <w:pStyle w:val="NormalIndented"/>
      </w:pPr>
      <w:r w:rsidRPr="00913441">
        <w:t>Binary</w:t>
      </w:r>
      <w:r w:rsidRPr="00913441">
        <w:rPr>
          <w:b/>
          <w:bCs/>
        </w:rPr>
        <w:t>,</w:t>
      </w:r>
      <w:r w:rsidRPr="00913441">
        <w:t xml:space="preserve"> (list concatenation) appends two lists. Primary times</w:t>
      </w:r>
      <w:r>
        <w:t xml:space="preserve"> and </w:t>
      </w:r>
      <w:proofErr w:type="spellStart"/>
      <w:r>
        <w:t>applicabilities</w:t>
      </w:r>
      <w:proofErr w:type="spellEnd"/>
      <w:r w:rsidRPr="00913441">
        <w:t xml:space="preserve"> of the individual list elements are maintained. Its usage is:</w:t>
      </w:r>
    </w:p>
    <w:p w14:paraId="577F7567" w14:textId="77777777" w:rsidR="00345ACB" w:rsidRDefault="00345ACB">
      <w:pPr>
        <w:pStyle w:val="Example"/>
      </w:pPr>
      <w:r>
        <w:t>&lt;n:any-type&gt; := &lt;k:any-type&gt;, &lt;m:any-type&gt;</w:t>
      </w:r>
    </w:p>
    <w:p w14:paraId="4FC7D39F" w14:textId="77777777" w:rsidR="00345ACB" w:rsidRDefault="00345ACB">
      <w:pPr>
        <w:pStyle w:val="Example"/>
      </w:pPr>
      <w:r>
        <w:t>(4,</w:t>
      </w:r>
      <w:r>
        <w:rPr>
          <w:lang w:eastAsia="ko-KR"/>
        </w:rPr>
        <w:t xml:space="preserve"> </w:t>
      </w:r>
      <w:r>
        <w:t>2) := 4, 2</w:t>
      </w:r>
    </w:p>
    <w:p w14:paraId="400E677C" w14:textId="77777777" w:rsidR="00345ACB" w:rsidRDefault="00345ACB">
      <w:pPr>
        <w:pStyle w:val="Example"/>
      </w:pPr>
      <w:r>
        <w:t>(4,</w:t>
      </w:r>
      <w:r>
        <w:rPr>
          <w:lang w:eastAsia="ko-KR"/>
        </w:rPr>
        <w:t xml:space="preserve"> </w:t>
      </w:r>
      <w:r>
        <w:t>"a",</w:t>
      </w:r>
      <w:r>
        <w:rPr>
          <w:lang w:eastAsia="ko-KR"/>
        </w:rPr>
        <w:t xml:space="preserve"> </w:t>
      </w:r>
      <w:r>
        <w:t>null) := (4,</w:t>
      </w:r>
      <w:r>
        <w:rPr>
          <w:lang w:eastAsia="ko-KR"/>
        </w:rPr>
        <w:t xml:space="preserve"> </w:t>
      </w:r>
      <w:r>
        <w:t>"a"), null</w:t>
      </w:r>
    </w:p>
    <w:p w14:paraId="03A4C908" w14:textId="77777777" w:rsidR="00345ACB" w:rsidRDefault="00345ACB" w:rsidP="001E5D51">
      <w:pPr>
        <w:pStyle w:val="Heading3"/>
      </w:pPr>
      <w:bookmarkStart w:id="648" w:name="_Toc526303994"/>
      <w:bookmarkStart w:id="649" w:name="_Toc141177865"/>
      <w:bookmarkStart w:id="650" w:name="_Toc314131780"/>
      <w:bookmarkStart w:id="651" w:name="_Toc382912069"/>
      <w:r>
        <w:rPr>
          <w:b/>
          <w:bCs/>
        </w:rPr>
        <w:t>,</w:t>
      </w:r>
      <w:r>
        <w:t xml:space="preserve"> (unary, non-associative)</w:t>
      </w:r>
      <w:bookmarkEnd w:id="648"/>
      <w:bookmarkEnd w:id="649"/>
      <w:bookmarkEnd w:id="650"/>
      <w:bookmarkEnd w:id="651"/>
    </w:p>
    <w:p w14:paraId="63C0E83C" w14:textId="77777777" w:rsidR="00345ACB" w:rsidRPr="00913441" w:rsidRDefault="00345ACB" w:rsidP="00A3590D">
      <w:pPr>
        <w:pStyle w:val="NormalIndented"/>
        <w:keepNext/>
      </w:pPr>
      <w:r w:rsidRPr="00913441">
        <w:t>Unary</w:t>
      </w:r>
      <w:r w:rsidRPr="00913441">
        <w:rPr>
          <w:b/>
          <w:bCs/>
        </w:rPr>
        <w:t>,</w:t>
      </w:r>
      <w:r w:rsidRPr="00913441">
        <w:t xml:space="preserve"> turns a single element into a list of length one. It does nothing if the argument is already a list. Its usage is (where </w:t>
      </w:r>
      <w:r w:rsidRPr="00913441">
        <w:rPr>
          <w:b/>
          <w:bCs/>
        </w:rPr>
        <w:t>(3)</w:t>
      </w:r>
      <w:r w:rsidRPr="00913441">
        <w:t xml:space="preserve"> means a list with 3 as its only element):</w:t>
      </w:r>
    </w:p>
    <w:p w14:paraId="7A9A25B4" w14:textId="77777777" w:rsidR="00345ACB" w:rsidRDefault="00345ACB">
      <w:pPr>
        <w:pStyle w:val="Example"/>
      </w:pPr>
      <w:r>
        <w:t>&lt;1:any-type&gt; := , &lt;1:any-type&gt;</w:t>
      </w:r>
    </w:p>
    <w:p w14:paraId="06A5576A" w14:textId="77777777" w:rsidR="00345ACB" w:rsidRDefault="00345ACB">
      <w:pPr>
        <w:pStyle w:val="Example"/>
      </w:pPr>
      <w:r>
        <w:t>(,</w:t>
      </w:r>
      <w:r>
        <w:rPr>
          <w:lang w:eastAsia="ko-KR"/>
        </w:rPr>
        <w:t xml:space="preserve"> </w:t>
      </w:r>
      <w:r>
        <w:t>3) := , 3</w:t>
      </w:r>
    </w:p>
    <w:p w14:paraId="10173C14" w14:textId="77777777" w:rsidR="00345ACB" w:rsidRDefault="00345ACB" w:rsidP="001E5D51">
      <w:pPr>
        <w:pStyle w:val="Heading3"/>
      </w:pPr>
      <w:bookmarkStart w:id="652" w:name="_Toc526303995"/>
      <w:bookmarkStart w:id="653" w:name="_Toc141177866"/>
      <w:bookmarkStart w:id="654" w:name="_Toc314131781"/>
      <w:bookmarkStart w:id="655" w:name="_Toc382912070"/>
      <w:r>
        <w:t>Merge (binary, left-associative)</w:t>
      </w:r>
      <w:bookmarkEnd w:id="652"/>
      <w:bookmarkEnd w:id="653"/>
      <w:bookmarkEnd w:id="654"/>
      <w:bookmarkEnd w:id="655"/>
    </w:p>
    <w:p w14:paraId="66687214" w14:textId="77777777" w:rsidR="00345ACB" w:rsidRPr="00913441" w:rsidRDefault="00345ACB">
      <w:pPr>
        <w:pStyle w:val="NormalIndented"/>
      </w:pPr>
      <w:r w:rsidRPr="00913441">
        <w:t xml:space="preserve">The </w:t>
      </w:r>
      <w:r w:rsidRPr="00913441">
        <w:rPr>
          <w:b/>
          <w:bCs/>
        </w:rPr>
        <w:t>merge</w:t>
      </w:r>
      <w:r w:rsidRPr="00913441">
        <w:t xml:space="preserve"> operator appends two lists, appends a single item to a list, or creates a list from two single items. It then sorts the result in chronological order based on the primary times of the elements (as defined in 9.2.4). All elements of both lists must have primary times; </w:t>
      </w:r>
      <w:proofErr w:type="gramStart"/>
      <w:r w:rsidRPr="00913441">
        <w:t>otherwise</w:t>
      </w:r>
      <w:proofErr w:type="gramEnd"/>
      <w:r w:rsidRPr="00913441">
        <w:t xml:space="preserve"> </w:t>
      </w:r>
      <w:r w:rsidRPr="00913441">
        <w:rPr>
          <w:b/>
          <w:bCs/>
        </w:rPr>
        <w:t>null</w:t>
      </w:r>
      <w:r w:rsidRPr="00913441">
        <w:t xml:space="preserve"> is returned (the construct </w:t>
      </w:r>
      <w:r w:rsidRPr="00913441">
        <w:rPr>
          <w:rFonts w:ascii="Courier" w:hAnsi="Courier" w:cs="Courier"/>
          <w:b/>
          <w:bCs/>
        </w:rPr>
        <w:t>x where time of it is present</w:t>
      </w:r>
      <w:r w:rsidRPr="00913441">
        <w:t xml:space="preserve"> can be used to select only elements of </w:t>
      </w:r>
      <w:r w:rsidRPr="00913441">
        <w:rPr>
          <w:rFonts w:ascii="Courier" w:hAnsi="Courier" w:cs="Courier"/>
          <w:b/>
          <w:bCs/>
        </w:rPr>
        <w:t>x</w:t>
      </w:r>
      <w:r w:rsidRPr="00913441">
        <w:t xml:space="preserve"> that have primary times). The primary times </w:t>
      </w:r>
      <w:r>
        <w:t xml:space="preserve">and </w:t>
      </w:r>
      <w:proofErr w:type="spellStart"/>
      <w:r>
        <w:t>applicabilities</w:t>
      </w:r>
      <w:proofErr w:type="spellEnd"/>
      <w:r>
        <w:t xml:space="preserve"> </w:t>
      </w:r>
      <w:r w:rsidRPr="00913441">
        <w:t xml:space="preserve">are maintained. </w:t>
      </w:r>
      <w:r w:rsidRPr="00913441">
        <w:rPr>
          <w:b/>
          <w:bCs/>
        </w:rPr>
        <w:t>Merge</w:t>
      </w:r>
      <w:r w:rsidRPr="00913441">
        <w:t xml:space="preserve"> is typically used to put together the results of two separate queries. The expression </w:t>
      </w:r>
      <w:r w:rsidRPr="00913441">
        <w:rPr>
          <w:b/>
          <w:bCs/>
        </w:rPr>
        <w:t>x merge y</w:t>
      </w:r>
      <w:r w:rsidRPr="00913441">
        <w:t xml:space="preserve"> is equivalent to </w:t>
      </w:r>
      <w:r w:rsidRPr="00913441">
        <w:rPr>
          <w:b/>
          <w:bCs/>
        </w:rPr>
        <w:t>sort time (x,</w:t>
      </w:r>
      <w:r>
        <w:rPr>
          <w:b/>
          <w:bCs/>
          <w:lang w:eastAsia="ko-KR"/>
        </w:rPr>
        <w:t xml:space="preserve"> </w:t>
      </w:r>
      <w:r w:rsidRPr="00913441">
        <w:rPr>
          <w:b/>
          <w:bCs/>
        </w:rPr>
        <w:t>y)</w:t>
      </w:r>
      <w:r w:rsidRPr="00913441">
        <w:t>. Its usage is (</w:t>
      </w:r>
      <w:proofErr w:type="gramStart"/>
      <w:r w:rsidRPr="00913441">
        <w:t>assuming that</w:t>
      </w:r>
      <w:proofErr w:type="gramEnd"/>
      <w:r w:rsidRPr="00913441">
        <w:t xml:space="preserve"> </w:t>
      </w:r>
      <w:proofErr w:type="spellStart"/>
      <w:r w:rsidRPr="00913441">
        <w:rPr>
          <w:b/>
          <w:bCs/>
        </w:rPr>
        <w:t>data1</w:t>
      </w:r>
      <w:proofErr w:type="spellEnd"/>
      <w:r w:rsidRPr="00913441">
        <w:t xml:space="preserve"> has a data value of </w:t>
      </w:r>
      <w:r w:rsidRPr="00913441">
        <w:rPr>
          <w:b/>
          <w:bCs/>
        </w:rPr>
        <w:t>2</w:t>
      </w:r>
      <w:r w:rsidRPr="00913441">
        <w:t xml:space="preserve"> and a time of </w:t>
      </w:r>
      <w:proofErr w:type="spellStart"/>
      <w:r w:rsidRPr="00913441">
        <w:rPr>
          <w:b/>
          <w:bCs/>
        </w:rPr>
        <w:t>1991-01-02T00:00:00</w:t>
      </w:r>
      <w:proofErr w:type="spellEnd"/>
      <w:r w:rsidRPr="00913441">
        <w:t xml:space="preserve">, and that </w:t>
      </w:r>
      <w:proofErr w:type="spellStart"/>
      <w:r w:rsidRPr="00913441">
        <w:rPr>
          <w:b/>
          <w:bCs/>
        </w:rPr>
        <w:t>data2</w:t>
      </w:r>
      <w:proofErr w:type="spellEnd"/>
      <w:r w:rsidRPr="00913441">
        <w:t xml:space="preserve"> has data values </w:t>
      </w:r>
      <w:r w:rsidRPr="00913441">
        <w:rPr>
          <w:b/>
          <w:bCs/>
        </w:rPr>
        <w:t>1,</w:t>
      </w:r>
      <w:r>
        <w:rPr>
          <w:b/>
          <w:bCs/>
          <w:lang w:eastAsia="ko-KR"/>
        </w:rPr>
        <w:t xml:space="preserve"> </w:t>
      </w:r>
      <w:r w:rsidRPr="00913441">
        <w:rPr>
          <w:b/>
          <w:bCs/>
        </w:rPr>
        <w:t>3</w:t>
      </w:r>
      <w:r w:rsidRPr="00913441">
        <w:t xml:space="preserve"> and time values </w:t>
      </w:r>
      <w:proofErr w:type="spellStart"/>
      <w:r w:rsidRPr="00913441">
        <w:rPr>
          <w:b/>
          <w:bCs/>
        </w:rPr>
        <w:t>1991-01-01T00:00:00</w:t>
      </w:r>
      <w:proofErr w:type="spellEnd"/>
      <w:r w:rsidRPr="00913441">
        <w:t xml:space="preserve">, </w:t>
      </w:r>
      <w:proofErr w:type="spellStart"/>
      <w:r w:rsidRPr="00913441">
        <w:rPr>
          <w:b/>
          <w:bCs/>
        </w:rPr>
        <w:t>1991-01-03T00:00:00</w:t>
      </w:r>
      <w:proofErr w:type="spellEnd"/>
      <w:r w:rsidRPr="00913441">
        <w:t>):</w:t>
      </w:r>
    </w:p>
    <w:p w14:paraId="4FED468D" w14:textId="77777777" w:rsidR="00345ACB" w:rsidRDefault="00345ACB">
      <w:pPr>
        <w:pStyle w:val="Example"/>
      </w:pPr>
      <w:r>
        <w:t>&lt;n:any-type&gt; := &lt;k:any-type&gt; MERGE &lt;m:any-type&gt;</w:t>
      </w:r>
    </w:p>
    <w:p w14:paraId="5CB86E88" w14:textId="77777777" w:rsidR="00345ACB" w:rsidRPr="00101D29" w:rsidRDefault="00345ACB">
      <w:pPr>
        <w:pStyle w:val="Example"/>
        <w:rPr>
          <w:lang w:val="it-IT"/>
        </w:rPr>
      </w:pPr>
      <w:r w:rsidRPr="00101D29">
        <w:rPr>
          <w:lang w:val="it-IT"/>
        </w:rPr>
        <w:t>(1, 2, 3) := data1 MERGE data2</w:t>
      </w:r>
    </w:p>
    <w:p w14:paraId="2A75330C" w14:textId="77777777" w:rsidR="00345ACB" w:rsidRPr="00F26622" w:rsidRDefault="00345ACB" w:rsidP="003B64F5">
      <w:pPr>
        <w:pStyle w:val="Example"/>
        <w:rPr>
          <w:lang w:val="it-IT"/>
        </w:rPr>
      </w:pPr>
      <w:r w:rsidRPr="00101D29">
        <w:rPr>
          <w:lang w:val="it-IT"/>
        </w:rPr>
        <w:t>null := (4,</w:t>
      </w:r>
      <w:r>
        <w:rPr>
          <w:lang w:val="it-IT" w:eastAsia="ko-KR"/>
        </w:rPr>
        <w:t xml:space="preserve"> </w:t>
      </w:r>
      <w:r w:rsidRPr="00101D29">
        <w:rPr>
          <w:lang w:val="it-IT"/>
        </w:rPr>
        <w:t>3) MERGE (2,</w:t>
      </w:r>
      <w:r>
        <w:rPr>
          <w:lang w:val="it-IT" w:eastAsia="ko-KR"/>
        </w:rPr>
        <w:t xml:space="preserve"> </w:t>
      </w:r>
      <w:r w:rsidRPr="00101D29">
        <w:rPr>
          <w:lang w:val="it-IT"/>
        </w:rPr>
        <w:t>1)</w:t>
      </w:r>
    </w:p>
    <w:p w14:paraId="6D340C74" w14:textId="77777777" w:rsidR="00345ACB" w:rsidRDefault="00345ACB" w:rsidP="001E5D51">
      <w:pPr>
        <w:pStyle w:val="Heading3"/>
      </w:pPr>
      <w:bookmarkStart w:id="656" w:name="_Ref448652622"/>
      <w:bookmarkStart w:id="657" w:name="_Toc526303996"/>
      <w:bookmarkStart w:id="658" w:name="_Toc141177867"/>
      <w:bookmarkStart w:id="659" w:name="_Toc314131782"/>
      <w:bookmarkStart w:id="660" w:name="_Toc382912071"/>
      <w:r>
        <w:t>Sort (unary, non-associative)</w:t>
      </w:r>
      <w:bookmarkEnd w:id="656"/>
      <w:bookmarkEnd w:id="657"/>
      <w:bookmarkEnd w:id="658"/>
      <w:bookmarkEnd w:id="659"/>
      <w:bookmarkEnd w:id="660"/>
      <w:r>
        <w:t xml:space="preserve"> </w:t>
      </w:r>
    </w:p>
    <w:p w14:paraId="00CEA7B8" w14:textId="77777777" w:rsidR="00345ACB" w:rsidRPr="00913441" w:rsidRDefault="00345ACB">
      <w:pPr>
        <w:pStyle w:val="NormalIndented"/>
      </w:pPr>
      <w:r w:rsidRPr="00913441">
        <w:t xml:space="preserve">The </w:t>
      </w:r>
      <w:r w:rsidRPr="00913441">
        <w:rPr>
          <w:b/>
          <w:bCs/>
        </w:rPr>
        <w:t>sort</w:t>
      </w:r>
      <w:r w:rsidRPr="00913441">
        <w:t xml:space="preserve"> operator reorders a list based on element </w:t>
      </w:r>
      <w:r w:rsidRPr="00B6351E">
        <w:t>contents</w:t>
      </w:r>
      <w:r w:rsidRPr="00913441">
        <w:t xml:space="preserve">, which are either the element values (keyword </w:t>
      </w:r>
      <w:r w:rsidRPr="00913441">
        <w:rPr>
          <w:b/>
          <w:bCs/>
        </w:rPr>
        <w:t>data</w:t>
      </w:r>
      <w:r w:rsidRPr="00913441">
        <w:t>)</w:t>
      </w:r>
      <w:r>
        <w:t xml:space="preserve"> </w:t>
      </w:r>
      <w:r w:rsidRPr="00913441">
        <w:t xml:space="preserve">the primary times (keyword </w:t>
      </w:r>
      <w:r w:rsidRPr="00913441">
        <w:rPr>
          <w:b/>
          <w:bCs/>
        </w:rPr>
        <w:t>time</w:t>
      </w:r>
      <w:r w:rsidRPr="00913441">
        <w:t>)</w:t>
      </w:r>
      <w:r w:rsidRPr="00B6351E">
        <w:t xml:space="preserve">, or the applicability (keyword </w:t>
      </w:r>
      <w:r w:rsidRPr="00B6351E">
        <w:rPr>
          <w:b/>
        </w:rPr>
        <w:t>applicability</w:t>
      </w:r>
      <w:r w:rsidRPr="00B6351E">
        <w:t>)</w:t>
      </w:r>
      <w:r w:rsidRPr="00913441">
        <w:t>. An optional modifier may be use</w:t>
      </w:r>
      <w:r>
        <w:t>d</w:t>
      </w:r>
      <w:r w:rsidRPr="00913441">
        <w:t xml:space="preserve"> with the </w:t>
      </w:r>
      <w:proofErr w:type="gramStart"/>
      <w:r w:rsidRPr="00913441">
        <w:t>sort</w:t>
      </w:r>
      <w:proofErr w:type="gramEnd"/>
      <w:r w:rsidRPr="00913441">
        <w:t xml:space="preserve"> operator. If used, the modifier must be placed immediately after the </w:t>
      </w:r>
      <w:proofErr w:type="gramStart"/>
      <w:r w:rsidRPr="00913441">
        <w:rPr>
          <w:b/>
          <w:bCs/>
        </w:rPr>
        <w:t>sort</w:t>
      </w:r>
      <w:proofErr w:type="gramEnd"/>
      <w:r w:rsidRPr="00913441">
        <w:t xml:space="preserve"> keyword. The following keywords can be placed after the </w:t>
      </w:r>
      <w:proofErr w:type="gramStart"/>
      <w:r w:rsidRPr="00913441">
        <w:rPr>
          <w:b/>
          <w:bCs/>
        </w:rPr>
        <w:t>sort</w:t>
      </w:r>
      <w:proofErr w:type="gramEnd"/>
      <w:r w:rsidRPr="00913441">
        <w:t xml:space="preserve"> keyword: </w:t>
      </w:r>
      <w:r w:rsidRPr="00913441">
        <w:rPr>
          <w:b/>
          <w:bCs/>
        </w:rPr>
        <w:t>data</w:t>
      </w:r>
      <w:r>
        <w:t xml:space="preserve">, </w:t>
      </w:r>
      <w:r w:rsidRPr="00913441">
        <w:rPr>
          <w:b/>
          <w:bCs/>
        </w:rPr>
        <w:t>time</w:t>
      </w:r>
      <w:r w:rsidRPr="00B6351E">
        <w:t xml:space="preserve">, or </w:t>
      </w:r>
      <w:r w:rsidRPr="00B6351E">
        <w:rPr>
          <w:b/>
        </w:rPr>
        <w:t>applicability</w:t>
      </w:r>
      <w:r w:rsidRPr="00913441">
        <w:t xml:space="preserve">, </w:t>
      </w:r>
      <w:r w:rsidRPr="00913441">
        <w:lastRenderedPageBreak/>
        <w:t xml:space="preserve">which are mutually exclusive. If no modifier is used, the sort operator defaults to a data sort. Direction of sorting is always ascending. For a descending sort, </w:t>
      </w:r>
      <w:r w:rsidRPr="00913441">
        <w:rPr>
          <w:b/>
          <w:bCs/>
        </w:rPr>
        <w:t>reverse</w:t>
      </w:r>
      <w:r w:rsidRPr="00913441">
        <w:t xml:space="preserve"> can be used. </w:t>
      </w:r>
    </w:p>
    <w:p w14:paraId="1304EEC6" w14:textId="77777777" w:rsidR="00345ACB" w:rsidRPr="00913441" w:rsidRDefault="00345ACB">
      <w:pPr>
        <w:pStyle w:val="NormalIndented"/>
      </w:pPr>
      <w:r w:rsidRPr="00913441">
        <w:t xml:space="preserve">The sort options are considered to be part of the </w:t>
      </w:r>
      <w:proofErr w:type="gramStart"/>
      <w:r w:rsidRPr="00913441">
        <w:t>sort</w:t>
      </w:r>
      <w:proofErr w:type="gramEnd"/>
      <w:r w:rsidRPr="00913441">
        <w:t xml:space="preserve"> operator for precedence purposes. This resolves the potential conflict with the </w:t>
      </w:r>
      <w:r w:rsidRPr="00913441">
        <w:rPr>
          <w:b/>
          <w:bCs/>
        </w:rPr>
        <w:t>time [of]</w:t>
      </w:r>
      <w:r w:rsidRPr="00913441">
        <w:t xml:space="preserve"> operator (</w:t>
      </w:r>
      <w:r w:rsidRPr="00913441">
        <w:fldChar w:fldCharType="begin"/>
      </w:r>
      <w:r w:rsidRPr="00913441">
        <w:instrText xml:space="preserve"> REF _Ref448635940 \r \h </w:instrText>
      </w:r>
      <w:r w:rsidRPr="00913441">
        <w:fldChar w:fldCharType="separate"/>
      </w:r>
      <w:r>
        <w:t>9.17.1</w:t>
      </w:r>
      <w:r w:rsidRPr="00913441">
        <w:fldChar w:fldCharType="end"/>
      </w:r>
      <w:r w:rsidRPr="00913441">
        <w:t xml:space="preserve">). </w:t>
      </w:r>
      <w:proofErr w:type="gramStart"/>
      <w:r w:rsidRPr="00913441">
        <w:t>Thus</w:t>
      </w:r>
      <w:proofErr w:type="gramEnd"/>
      <w:r w:rsidRPr="00913441">
        <w:t xml:space="preserve"> the expression "</w:t>
      </w:r>
      <w:r w:rsidRPr="00913441">
        <w:rPr>
          <w:b/>
          <w:bCs/>
        </w:rPr>
        <w:t>sort time x</w:t>
      </w:r>
      <w:r w:rsidRPr="00913441">
        <w:t>" should be parsed as "sort the list x by time" rather than as "extract the primary times from the list x and sort the list of times."</w:t>
      </w:r>
    </w:p>
    <w:p w14:paraId="3F48ECDC" w14:textId="77777777" w:rsidR="00345ACB" w:rsidRPr="00913441" w:rsidRDefault="00345ACB">
      <w:pPr>
        <w:pStyle w:val="NormalIndented"/>
      </w:pPr>
      <w:r w:rsidRPr="00913441">
        <w:t xml:space="preserve">When sorting by primary times, if any of the elements do not have primary times, the result is </w:t>
      </w:r>
      <w:r w:rsidRPr="00913441">
        <w:rPr>
          <w:b/>
          <w:bCs/>
        </w:rPr>
        <w:t xml:space="preserve">null. </w:t>
      </w:r>
      <w:r w:rsidRPr="00913441">
        <w:t xml:space="preserve">(The </w:t>
      </w:r>
      <w:proofErr w:type="gramStart"/>
      <w:r w:rsidRPr="00913441">
        <w:t>sort</w:t>
      </w:r>
      <w:proofErr w:type="gramEnd"/>
      <w:r w:rsidRPr="00913441">
        <w:t xml:space="preserve"> argument can always be qualified by </w:t>
      </w:r>
      <w:r w:rsidRPr="00913441">
        <w:rPr>
          <w:b/>
          <w:bCs/>
        </w:rPr>
        <w:t>where time of it is present</w:t>
      </w:r>
      <w:r w:rsidRPr="00913441">
        <w:t>, if this is not desired behavior.)</w:t>
      </w:r>
      <w:r>
        <w:t xml:space="preserve"> </w:t>
      </w:r>
      <w:r w:rsidRPr="00913441">
        <w:t xml:space="preserve">Elements with the same key will be kept in the same order as they appear in the argument. If any pair of element key cannot not be compared because of type clashes, </w:t>
      </w:r>
      <w:r w:rsidRPr="00913441">
        <w:rPr>
          <w:b/>
          <w:bCs/>
        </w:rPr>
        <w:t>sort</w:t>
      </w:r>
      <w:r w:rsidRPr="00913441">
        <w:t xml:space="preserve"> returns </w:t>
      </w:r>
      <w:r w:rsidRPr="00913441">
        <w:rPr>
          <w:b/>
          <w:bCs/>
        </w:rPr>
        <w:t>null</w:t>
      </w:r>
      <w:r w:rsidRPr="00913441">
        <w:t xml:space="preserve"> (that is, when sorting by data, any null value (or non-comparable value) results in </w:t>
      </w:r>
      <w:r w:rsidRPr="00913441">
        <w:rPr>
          <w:b/>
          <w:bCs/>
        </w:rPr>
        <w:t>null</w:t>
      </w:r>
      <w:r w:rsidRPr="00913441">
        <w:t xml:space="preserve">; when sorting by time, any null primary time results in </w:t>
      </w:r>
      <w:r w:rsidRPr="00913441">
        <w:rPr>
          <w:b/>
          <w:bCs/>
        </w:rPr>
        <w:t>null</w:t>
      </w:r>
      <w:r w:rsidRPr="00913441">
        <w:t xml:space="preserve">). </w:t>
      </w:r>
      <w:r w:rsidRPr="00B6351E">
        <w:t xml:space="preserve">The sorting by </w:t>
      </w:r>
      <w:proofErr w:type="spellStart"/>
      <w:r w:rsidRPr="00B6351E">
        <w:t>applicabilities</w:t>
      </w:r>
      <w:proofErr w:type="spellEnd"/>
      <w:r w:rsidRPr="00B6351E">
        <w:t xml:space="preserve"> is defined equivalent to sorting by primary times. </w:t>
      </w:r>
      <w:r w:rsidRPr="00913441">
        <w:t>Its usage is (</w:t>
      </w:r>
      <w:proofErr w:type="gramStart"/>
      <w:r w:rsidRPr="00913441">
        <w:t>assuming that</w:t>
      </w:r>
      <w:proofErr w:type="gramEnd"/>
      <w:r w:rsidRPr="00913441">
        <w:t xml:space="preserve"> </w:t>
      </w:r>
      <w:proofErr w:type="spellStart"/>
      <w:r w:rsidRPr="00913441">
        <w:rPr>
          <w:b/>
          <w:bCs/>
        </w:rPr>
        <w:t>data1</w:t>
      </w:r>
      <w:proofErr w:type="spellEnd"/>
      <w:r w:rsidRPr="00913441">
        <w:t xml:space="preserve"> has a data value of </w:t>
      </w:r>
      <w:r w:rsidRPr="00913441">
        <w:rPr>
          <w:b/>
          <w:bCs/>
        </w:rPr>
        <w:t>30,10,20</w:t>
      </w:r>
      <w:r w:rsidRPr="00913441">
        <w:t xml:space="preserve"> with time values </w:t>
      </w:r>
      <w:proofErr w:type="spellStart"/>
      <w:r w:rsidRPr="00913441">
        <w:rPr>
          <w:b/>
          <w:bCs/>
        </w:rPr>
        <w:t>1991-01-01T00:00:00</w:t>
      </w:r>
      <w:proofErr w:type="spellEnd"/>
      <w:r w:rsidRPr="00913441">
        <w:t xml:space="preserve">, </w:t>
      </w:r>
      <w:proofErr w:type="spellStart"/>
      <w:r w:rsidRPr="00913441">
        <w:rPr>
          <w:b/>
          <w:bCs/>
        </w:rPr>
        <w:t>1991-02-01T00:00:00</w:t>
      </w:r>
      <w:proofErr w:type="spellEnd"/>
      <w:r w:rsidRPr="00913441">
        <w:t xml:space="preserve">, </w:t>
      </w:r>
      <w:proofErr w:type="spellStart"/>
      <w:r w:rsidRPr="00913441">
        <w:rPr>
          <w:b/>
          <w:bCs/>
        </w:rPr>
        <w:t>1991-01-03T00:00:00</w:t>
      </w:r>
      <w:proofErr w:type="spellEnd"/>
      <w:r>
        <w:t xml:space="preserve"> </w:t>
      </w:r>
      <w:r w:rsidRPr="00B6351E">
        <w:t>and applicability values</w:t>
      </w:r>
      <w:r w:rsidRPr="00B6351E">
        <w:rPr>
          <w:b/>
        </w:rPr>
        <w:t xml:space="preserve"> truth value 0.7, truth value 0.5, truth value 0.3</w:t>
      </w:r>
      <w:r w:rsidRPr="00B6351E">
        <w:t>):</w:t>
      </w:r>
      <w:r w:rsidRPr="00913441">
        <w:t xml:space="preserve"> </w:t>
      </w:r>
    </w:p>
    <w:p w14:paraId="6BB38B79" w14:textId="77777777" w:rsidR="00345ACB" w:rsidRDefault="00345ACB">
      <w:pPr>
        <w:pStyle w:val="Example"/>
      </w:pPr>
      <w:r>
        <w:t>&lt;n:any-type&gt; := SORT &lt;n:any-type&gt;</w:t>
      </w:r>
    </w:p>
    <w:p w14:paraId="61FA977E" w14:textId="77777777" w:rsidR="00345ACB" w:rsidRDefault="00345ACB">
      <w:pPr>
        <w:pStyle w:val="Example"/>
      </w:pPr>
      <w:r>
        <w:t xml:space="preserve">&lt;n:any-type&gt; := SORT [DATA | TIME | </w:t>
      </w:r>
      <w:r w:rsidRPr="00B6351E">
        <w:t>APPLICABILITY</w:t>
      </w:r>
      <w:r>
        <w:t>] &lt;n:any-type&gt;</w:t>
      </w:r>
    </w:p>
    <w:p w14:paraId="6592A466" w14:textId="77777777" w:rsidR="00345ACB" w:rsidRPr="00101D29" w:rsidRDefault="00345ACB">
      <w:pPr>
        <w:pStyle w:val="Example"/>
        <w:rPr>
          <w:lang w:val="it-IT"/>
        </w:rPr>
      </w:pPr>
      <w:r>
        <w:t xml:space="preserve"> </w:t>
      </w:r>
      <w:r w:rsidRPr="00101D29">
        <w:rPr>
          <w:lang w:val="it-IT"/>
        </w:rPr>
        <w:t>(10, 20, 30) := SORT</w:t>
      </w:r>
      <w:r>
        <w:rPr>
          <w:lang w:val="it-IT"/>
        </w:rPr>
        <w:t xml:space="preserve"> </w:t>
      </w:r>
      <w:r w:rsidRPr="00101D29">
        <w:rPr>
          <w:lang w:val="it-IT"/>
        </w:rPr>
        <w:t>DATA</w:t>
      </w:r>
      <w:r>
        <w:rPr>
          <w:lang w:val="it-IT"/>
        </w:rPr>
        <w:t xml:space="preserve"> </w:t>
      </w:r>
      <w:r w:rsidRPr="00101D29">
        <w:rPr>
          <w:lang w:val="it-IT"/>
        </w:rPr>
        <w:t>data1</w:t>
      </w:r>
    </w:p>
    <w:p w14:paraId="45B9BEE9" w14:textId="77777777" w:rsidR="00345ACB" w:rsidRPr="00101D29" w:rsidRDefault="00345ACB">
      <w:pPr>
        <w:pStyle w:val="Example"/>
        <w:rPr>
          <w:lang w:val="it-IT"/>
        </w:rPr>
      </w:pPr>
      <w:r w:rsidRPr="00101D29">
        <w:rPr>
          <w:lang w:val="it-IT"/>
        </w:rPr>
        <w:t>(30, 20, 10) := REVERSE (SORT</w:t>
      </w:r>
      <w:r>
        <w:rPr>
          <w:lang w:val="it-IT"/>
        </w:rPr>
        <w:t xml:space="preserve"> </w:t>
      </w:r>
      <w:r w:rsidRPr="00101D29">
        <w:rPr>
          <w:lang w:val="it-IT"/>
        </w:rPr>
        <w:t>DATA</w:t>
      </w:r>
      <w:r>
        <w:rPr>
          <w:lang w:val="it-IT"/>
        </w:rPr>
        <w:t xml:space="preserve"> </w:t>
      </w:r>
      <w:r w:rsidRPr="00101D29">
        <w:rPr>
          <w:lang w:val="it-IT"/>
        </w:rPr>
        <w:t>data1)</w:t>
      </w:r>
    </w:p>
    <w:p w14:paraId="01DDD308" w14:textId="77777777" w:rsidR="00345ACB" w:rsidRPr="00101D29" w:rsidRDefault="00345ACB">
      <w:pPr>
        <w:pStyle w:val="Example"/>
        <w:rPr>
          <w:lang w:val="it-IT"/>
        </w:rPr>
      </w:pPr>
      <w:r w:rsidRPr="00101D29">
        <w:rPr>
          <w:lang w:val="it-IT"/>
        </w:rPr>
        <w:t>null := SORT</w:t>
      </w:r>
      <w:r>
        <w:rPr>
          <w:lang w:val="it-IT"/>
        </w:rPr>
        <w:t xml:space="preserve"> </w:t>
      </w:r>
      <w:r w:rsidRPr="00101D29">
        <w:rPr>
          <w:lang w:val="it-IT"/>
        </w:rPr>
        <w:t>DATA</w:t>
      </w:r>
      <w:r>
        <w:rPr>
          <w:lang w:val="it-IT"/>
        </w:rPr>
        <w:t xml:space="preserve"> </w:t>
      </w:r>
      <w:r w:rsidRPr="00101D29">
        <w:rPr>
          <w:lang w:val="it-IT"/>
        </w:rPr>
        <w:t>(3,</w:t>
      </w:r>
      <w:r>
        <w:rPr>
          <w:lang w:val="it-IT" w:eastAsia="ko-KR"/>
        </w:rPr>
        <w:t xml:space="preserve"> </w:t>
      </w:r>
      <w:r w:rsidRPr="00101D29">
        <w:rPr>
          <w:lang w:val="it-IT"/>
        </w:rPr>
        <w:t>1,</w:t>
      </w:r>
      <w:r>
        <w:rPr>
          <w:lang w:val="it-IT" w:eastAsia="ko-KR"/>
        </w:rPr>
        <w:t xml:space="preserve"> </w:t>
      </w:r>
      <w:r w:rsidRPr="00101D29">
        <w:rPr>
          <w:lang w:val="it-IT"/>
        </w:rPr>
        <w:t>2,</w:t>
      </w:r>
      <w:r>
        <w:rPr>
          <w:lang w:val="it-IT" w:eastAsia="ko-KR"/>
        </w:rPr>
        <w:t xml:space="preserve"> </w:t>
      </w:r>
      <w:r w:rsidRPr="00101D29">
        <w:rPr>
          <w:lang w:val="it-IT"/>
        </w:rPr>
        <w:t>null)</w:t>
      </w:r>
    </w:p>
    <w:p w14:paraId="35F579FA" w14:textId="77777777" w:rsidR="00345ACB" w:rsidRPr="00101D29" w:rsidRDefault="00345ACB">
      <w:pPr>
        <w:pStyle w:val="Example"/>
        <w:rPr>
          <w:lang w:val="it-IT"/>
        </w:rPr>
      </w:pPr>
      <w:r w:rsidRPr="00101D29">
        <w:rPr>
          <w:lang w:val="it-IT"/>
        </w:rPr>
        <w:t>null := SORT</w:t>
      </w:r>
      <w:r>
        <w:rPr>
          <w:lang w:val="it-IT"/>
        </w:rPr>
        <w:t xml:space="preserve"> </w:t>
      </w:r>
      <w:r w:rsidRPr="00101D29">
        <w:rPr>
          <w:lang w:val="it-IT"/>
        </w:rPr>
        <w:t>DATA</w:t>
      </w:r>
      <w:r>
        <w:rPr>
          <w:lang w:val="it-IT"/>
        </w:rPr>
        <w:t xml:space="preserve"> </w:t>
      </w:r>
      <w:r w:rsidRPr="00101D29">
        <w:rPr>
          <w:lang w:val="it-IT"/>
        </w:rPr>
        <w:t>(3,</w:t>
      </w:r>
      <w:r>
        <w:rPr>
          <w:lang w:val="it-IT" w:eastAsia="ko-KR"/>
        </w:rPr>
        <w:t xml:space="preserve"> </w:t>
      </w:r>
      <w:r>
        <w:rPr>
          <w:lang w:val="it-IT"/>
        </w:rPr>
        <w:t>"</w:t>
      </w:r>
      <w:r w:rsidRPr="00101D29">
        <w:rPr>
          <w:lang w:val="it-IT"/>
        </w:rPr>
        <w:t>abc</w:t>
      </w:r>
      <w:r>
        <w:rPr>
          <w:lang w:val="it-IT"/>
        </w:rPr>
        <w:t>"</w:t>
      </w:r>
      <w:r w:rsidRPr="00101D29">
        <w:rPr>
          <w:lang w:val="it-IT"/>
        </w:rPr>
        <w:t>)</w:t>
      </w:r>
    </w:p>
    <w:p w14:paraId="25553BC6" w14:textId="77777777" w:rsidR="00345ACB" w:rsidRDefault="00345ACB">
      <w:pPr>
        <w:pStyle w:val="Example"/>
      </w:pPr>
      <w:r>
        <w:t>() := SORT TIME</w:t>
      </w:r>
      <w:r>
        <w:rPr>
          <w:lang w:eastAsia="ko-KR"/>
        </w:rPr>
        <w:t xml:space="preserve"> </w:t>
      </w:r>
      <w:r>
        <w:t>()</w:t>
      </w:r>
    </w:p>
    <w:p w14:paraId="51E2DE24" w14:textId="77777777" w:rsidR="00345ACB" w:rsidRDefault="00345ACB">
      <w:pPr>
        <w:pStyle w:val="Example"/>
      </w:pPr>
      <w:r>
        <w:t>(1, 2, 3, 3) := SORT (1,</w:t>
      </w:r>
      <w:r>
        <w:rPr>
          <w:lang w:eastAsia="ko-KR"/>
        </w:rPr>
        <w:t xml:space="preserve"> </w:t>
      </w:r>
      <w:r>
        <w:t>3,</w:t>
      </w:r>
      <w:r>
        <w:rPr>
          <w:lang w:eastAsia="ko-KR"/>
        </w:rPr>
        <w:t xml:space="preserve"> </w:t>
      </w:r>
      <w:r>
        <w:t>2,</w:t>
      </w:r>
      <w:r>
        <w:rPr>
          <w:lang w:eastAsia="ko-KR"/>
        </w:rPr>
        <w:t xml:space="preserve"> </w:t>
      </w:r>
      <w:r>
        <w:t xml:space="preserve">3) </w:t>
      </w:r>
    </w:p>
    <w:p w14:paraId="0770E24C" w14:textId="77777777" w:rsidR="00345ACB" w:rsidRDefault="00345ACB" w:rsidP="00A8588A">
      <w:pPr>
        <w:pStyle w:val="Example"/>
      </w:pPr>
      <w:r>
        <w:t>(30, 20, 10) := SORT TIME data1</w:t>
      </w:r>
    </w:p>
    <w:p w14:paraId="10A64193" w14:textId="77777777" w:rsidR="00345ACB" w:rsidRPr="00B6351E" w:rsidRDefault="00345ACB" w:rsidP="00A8588A">
      <w:pPr>
        <w:pStyle w:val="Example"/>
      </w:pPr>
      <w:r w:rsidRPr="00B6351E">
        <w:t>(20, 10, 30) := SORT</w:t>
      </w:r>
      <w:r>
        <w:t xml:space="preserve"> </w:t>
      </w:r>
      <w:r w:rsidRPr="00B6351E">
        <w:t xml:space="preserve">APPLICABILITY data1 </w:t>
      </w:r>
    </w:p>
    <w:p w14:paraId="552E4E36" w14:textId="77777777" w:rsidR="00345ACB" w:rsidRPr="00B6351E" w:rsidRDefault="00345ACB" w:rsidP="00A8588A">
      <w:pPr>
        <w:pStyle w:val="Example"/>
      </w:pPr>
      <w:r w:rsidRPr="00B6351E">
        <w:t>(30, 10, 20) := REVERSE (SORT</w:t>
      </w:r>
      <w:r>
        <w:t xml:space="preserve"> </w:t>
      </w:r>
      <w:r w:rsidRPr="00B6351E">
        <w:t xml:space="preserve">APPLICABILITY data1) </w:t>
      </w:r>
    </w:p>
    <w:p w14:paraId="6C7B5517" w14:textId="77777777" w:rsidR="00345ACB" w:rsidRPr="00B6351E" w:rsidRDefault="00345ACB" w:rsidP="00A8588A">
      <w:pPr>
        <w:pStyle w:val="Example"/>
      </w:pPr>
      <w:r w:rsidRPr="00B6351E">
        <w:t>null := SORT</w:t>
      </w:r>
      <w:r>
        <w:t xml:space="preserve"> </w:t>
      </w:r>
      <w:r w:rsidRPr="00B6351E">
        <w:t>APPLICABILITY (3,</w:t>
      </w:r>
      <w:r>
        <w:rPr>
          <w:lang w:eastAsia="ko-KR"/>
        </w:rPr>
        <w:t xml:space="preserve"> </w:t>
      </w:r>
      <w:r w:rsidRPr="00B6351E">
        <w:t>1,</w:t>
      </w:r>
      <w:r>
        <w:rPr>
          <w:lang w:eastAsia="ko-KR"/>
        </w:rPr>
        <w:t xml:space="preserve"> </w:t>
      </w:r>
      <w:r w:rsidRPr="00B6351E">
        <w:t>2,</w:t>
      </w:r>
      <w:r>
        <w:rPr>
          <w:lang w:eastAsia="ko-KR"/>
        </w:rPr>
        <w:t xml:space="preserve"> </w:t>
      </w:r>
      <w:r w:rsidRPr="00B6351E">
        <w:t xml:space="preserve">null) </w:t>
      </w:r>
    </w:p>
    <w:p w14:paraId="527C4DA3" w14:textId="77777777" w:rsidR="00345ACB" w:rsidRPr="00B6351E" w:rsidRDefault="00345ACB" w:rsidP="00A8588A">
      <w:pPr>
        <w:pStyle w:val="Example"/>
      </w:pPr>
      <w:r w:rsidRPr="00B6351E">
        <w:t>() := SORT</w:t>
      </w:r>
      <w:r>
        <w:t xml:space="preserve"> </w:t>
      </w:r>
      <w:r w:rsidRPr="00B6351E">
        <w:t>APPLICABILITY ()</w:t>
      </w:r>
    </w:p>
    <w:p w14:paraId="05BB50D7" w14:textId="77777777" w:rsidR="00345ACB" w:rsidRPr="00DB23BE" w:rsidRDefault="00345ACB" w:rsidP="00CF09F9">
      <w:pPr>
        <w:pStyle w:val="NormalIndented"/>
      </w:pPr>
      <w:r w:rsidRPr="00DB23BE">
        <w:t xml:space="preserve">The optional modifier </w:t>
      </w:r>
      <w:r w:rsidRPr="00DB23BE">
        <w:rPr>
          <w:b/>
        </w:rPr>
        <w:t xml:space="preserve">using ... </w:t>
      </w:r>
      <w:r w:rsidRPr="00DB23BE">
        <w:t xml:space="preserve">can be appended to the </w:t>
      </w:r>
      <w:proofErr w:type="gramStart"/>
      <w:r w:rsidRPr="00DB23BE">
        <w:rPr>
          <w:b/>
        </w:rPr>
        <w:t>sort</w:t>
      </w:r>
      <w:proofErr w:type="gramEnd"/>
      <w:r w:rsidRPr="00DB23BE">
        <w:t xml:space="preserve"> operator to control the calculation of the ordering. Thus, the following expressions can be used to sort the list by the data or the primary times of the elements: </w:t>
      </w:r>
    </w:p>
    <w:p w14:paraId="7E190DC9" w14:textId="77777777" w:rsidR="00345ACB" w:rsidRPr="00BC49C4" w:rsidRDefault="00345ACB" w:rsidP="00CF09F9">
      <w:pPr>
        <w:pStyle w:val="Example"/>
      </w:pPr>
      <w:r w:rsidRPr="00BC49C4">
        <w:t>&lt;n:any-type&gt; := sort &lt;n:any-type&gt; using it; // for sorting by data</w:t>
      </w:r>
    </w:p>
    <w:p w14:paraId="2232D560" w14:textId="77777777" w:rsidR="00345ACB" w:rsidRPr="00BC49C4" w:rsidRDefault="00345ACB" w:rsidP="00CF09F9">
      <w:pPr>
        <w:pStyle w:val="Example"/>
      </w:pPr>
      <w:r w:rsidRPr="00BC49C4">
        <w:t>&lt;n:any-type&gt; := sort &lt;n:any-type&gt; using time of it; // for sorting by time</w:t>
      </w:r>
    </w:p>
    <w:p w14:paraId="1330995F" w14:textId="77777777" w:rsidR="00345ACB" w:rsidRPr="00DB23BE" w:rsidRDefault="00345ACB" w:rsidP="00CF09F9">
      <w:pPr>
        <w:pStyle w:val="NormalIndented"/>
      </w:pPr>
      <w:r w:rsidRPr="00DB23BE">
        <w:t xml:space="preserve">The </w:t>
      </w:r>
      <w:proofErr w:type="gramStart"/>
      <w:r w:rsidRPr="00DB23BE">
        <w:t>above mentioned</w:t>
      </w:r>
      <w:proofErr w:type="gramEnd"/>
      <w:r w:rsidRPr="00DB23BE">
        <w:t xml:space="preserve"> expressions will be equivalent to the currently available expressions </w:t>
      </w:r>
      <w:r w:rsidRPr="00DB23BE">
        <w:rPr>
          <w:b/>
        </w:rPr>
        <w:t>sort time</w:t>
      </w:r>
      <w:r w:rsidRPr="00DB23BE">
        <w:t xml:space="preserve"> and </w:t>
      </w:r>
      <w:r w:rsidRPr="00DB23BE">
        <w:rPr>
          <w:b/>
        </w:rPr>
        <w:t>sort data</w:t>
      </w:r>
      <w:r w:rsidRPr="00DB23BE">
        <w:t xml:space="preserve">. </w:t>
      </w:r>
      <w:r w:rsidRPr="00BE34A3">
        <w:t>However</w:t>
      </w:r>
      <w:r w:rsidRPr="00DB23BE">
        <w:t xml:space="preserve">, the </w:t>
      </w:r>
      <w:r w:rsidRPr="00DB23BE">
        <w:rPr>
          <w:b/>
        </w:rPr>
        <w:t xml:space="preserve">using </w:t>
      </w:r>
      <w:r w:rsidRPr="00DB23BE">
        <w:t xml:space="preserve">operator can be used to sort the list by an arbitrary calculation applied to each element of the list, e.g.: </w:t>
      </w:r>
    </w:p>
    <w:p w14:paraId="4A788EA7" w14:textId="77777777" w:rsidR="00345ACB" w:rsidRPr="00BC49C4" w:rsidRDefault="00345ACB" w:rsidP="00CF09F9">
      <w:pPr>
        <w:pStyle w:val="Example"/>
      </w:pPr>
      <w:r w:rsidRPr="00BC49C4">
        <w:t xml:space="preserve">&lt;n:any-type&gt; := sort &lt;n:any-type&gt; using sin it; // for sorting the list by </w:t>
      </w:r>
    </w:p>
    <w:p w14:paraId="0E057EE7" w14:textId="77777777" w:rsidR="00345ACB" w:rsidRPr="00BC49C4" w:rsidRDefault="00345ACB" w:rsidP="00CF09F9">
      <w:pPr>
        <w:pStyle w:val="Example"/>
      </w:pPr>
      <w:r w:rsidRPr="00BC49C4">
        <w:t>// the sin of each value</w:t>
      </w:r>
    </w:p>
    <w:p w14:paraId="03E21C6B" w14:textId="77777777" w:rsidR="00345ACB" w:rsidRPr="00BC49C4" w:rsidRDefault="00345ACB" w:rsidP="00CF09F9">
      <w:pPr>
        <w:pStyle w:val="Example"/>
      </w:pPr>
      <w:r w:rsidRPr="00BC49C4">
        <w:t xml:space="preserve">&lt;n:any-type&gt; := sort &lt;n:any-type&gt; using abs it; // for sorting the list by </w:t>
      </w:r>
    </w:p>
    <w:p w14:paraId="1468E6B4" w14:textId="77777777" w:rsidR="00345ACB" w:rsidRPr="00BC49C4" w:rsidRDefault="00345ACB" w:rsidP="00CF09F9">
      <w:pPr>
        <w:pStyle w:val="Example"/>
      </w:pPr>
      <w:r w:rsidRPr="00BC49C4">
        <w:t>// absolute values of the list elements</w:t>
      </w:r>
    </w:p>
    <w:p w14:paraId="176732DA" w14:textId="77777777" w:rsidR="00345ACB" w:rsidRPr="00BC49C4" w:rsidRDefault="00345ACB" w:rsidP="00CF09F9">
      <w:pPr>
        <w:pStyle w:val="Example"/>
      </w:pPr>
      <w:r w:rsidRPr="00BC49C4">
        <w:t xml:space="preserve">&lt;n:any-type&gt; := sort &lt;n:any-type&gt; using extract month it; // for sorting the </w:t>
      </w:r>
    </w:p>
    <w:p w14:paraId="6D169628" w14:textId="77777777" w:rsidR="00345ACB" w:rsidRPr="00BC49C4" w:rsidRDefault="00345ACB" w:rsidP="00CF09F9">
      <w:pPr>
        <w:pStyle w:val="Example"/>
      </w:pPr>
      <w:r w:rsidRPr="00BC49C4">
        <w:t>// list by month part of the list elements</w:t>
      </w:r>
    </w:p>
    <w:p w14:paraId="168B68E1" w14:textId="77777777" w:rsidR="00345ACB" w:rsidRPr="00DB23BE" w:rsidRDefault="00345ACB" w:rsidP="00CF09F9">
      <w:pPr>
        <w:pStyle w:val="NormalIndented"/>
      </w:pPr>
      <w:r w:rsidRPr="00DB23BE">
        <w:t xml:space="preserve">If the </w:t>
      </w:r>
      <w:r w:rsidRPr="00DB23BE">
        <w:rPr>
          <w:b/>
        </w:rPr>
        <w:t xml:space="preserve">using </w:t>
      </w:r>
      <w:r w:rsidRPr="00DB23BE">
        <w:t>operator is applied to a list of objects, the list may be sorted by a specified field of the given objects, e.g.:</w:t>
      </w:r>
    </w:p>
    <w:p w14:paraId="7D434C63" w14:textId="77777777" w:rsidR="00345ACB" w:rsidRPr="00BC49C4" w:rsidRDefault="00345ACB" w:rsidP="00CF09F9">
      <w:pPr>
        <w:pStyle w:val="Example"/>
      </w:pPr>
      <w:r w:rsidRPr="00BC49C4">
        <w:t xml:space="preserve">&lt;n:object&gt; := sort &lt;n:object&gt; using it.height; // for sorting the objects by </w:t>
      </w:r>
    </w:p>
    <w:p w14:paraId="19D66B34" w14:textId="77777777" w:rsidR="00345ACB" w:rsidRPr="00BC49C4" w:rsidRDefault="00345ACB" w:rsidP="00CF09F9">
      <w:pPr>
        <w:pStyle w:val="Example"/>
      </w:pPr>
      <w:r w:rsidRPr="00BC49C4">
        <w:t xml:space="preserve">// their field </w:t>
      </w:r>
      <w:r w:rsidRPr="00F26622">
        <w:t>"</w:t>
      </w:r>
      <w:r w:rsidRPr="00BC49C4">
        <w:t>height</w:t>
      </w:r>
      <w:r w:rsidRPr="00F26622">
        <w:t>"</w:t>
      </w:r>
      <w:r w:rsidRPr="00BC49C4">
        <w:t xml:space="preserve"> </w:t>
      </w:r>
    </w:p>
    <w:p w14:paraId="51DB5978" w14:textId="77777777" w:rsidR="00345ACB" w:rsidRPr="00BC49C4" w:rsidRDefault="00345ACB" w:rsidP="00CF09F9">
      <w:pPr>
        <w:pStyle w:val="Example"/>
      </w:pPr>
      <w:r w:rsidRPr="00BC49C4">
        <w:t xml:space="preserve">&lt;n:any-type&gt; := sort &lt;n:any-type&gt; using time of it.value; // for sorting the </w:t>
      </w:r>
    </w:p>
    <w:p w14:paraId="6704378B" w14:textId="77777777" w:rsidR="00345ACB" w:rsidRPr="00BC49C4" w:rsidRDefault="00345ACB" w:rsidP="00CF09F9">
      <w:pPr>
        <w:pStyle w:val="Example"/>
      </w:pPr>
      <w:r w:rsidRPr="00BC49C4">
        <w:t xml:space="preserve">// objects by the primary time of their field </w:t>
      </w:r>
      <w:r w:rsidRPr="00F26622">
        <w:t>"</w:t>
      </w:r>
      <w:r w:rsidRPr="00BC49C4">
        <w:t>value</w:t>
      </w:r>
      <w:r w:rsidRPr="00F26622">
        <w:t>"</w:t>
      </w:r>
      <w:r w:rsidRPr="00BC49C4">
        <w:t xml:space="preserve"> </w:t>
      </w:r>
    </w:p>
    <w:p w14:paraId="27D3BF5E" w14:textId="77777777" w:rsidR="00345ACB" w:rsidRPr="00DB23BE" w:rsidRDefault="00345ACB" w:rsidP="00CF09F9">
      <w:pPr>
        <w:pStyle w:val="NormalIndented"/>
      </w:pPr>
      <w:r w:rsidRPr="00DB23BE">
        <w:t xml:space="preserve">The modifier using can contain any complex expression incorporating </w:t>
      </w:r>
      <w:proofErr w:type="gramStart"/>
      <w:r w:rsidRPr="00DB23BE">
        <w:t xml:space="preserve">the </w:t>
      </w:r>
      <w:r w:rsidRPr="00DB23BE">
        <w:rPr>
          <w:b/>
        </w:rPr>
        <w:t>it</w:t>
      </w:r>
      <w:proofErr w:type="gramEnd"/>
      <w:r w:rsidRPr="00DB23BE">
        <w:t xml:space="preserve"> keyword. </w:t>
      </w:r>
    </w:p>
    <w:p w14:paraId="016133E5" w14:textId="77777777" w:rsidR="00345ACB" w:rsidRPr="006B49D0" w:rsidRDefault="00345ACB" w:rsidP="001E5D51">
      <w:pPr>
        <w:pStyle w:val="Heading3"/>
      </w:pPr>
      <w:bookmarkStart w:id="661" w:name="_Ref288665609"/>
      <w:bookmarkStart w:id="662" w:name="_Toc314131783"/>
      <w:bookmarkStart w:id="663" w:name="_Toc382912072"/>
      <w:bookmarkStart w:id="664" w:name="_Toc526303997"/>
      <w:bookmarkStart w:id="665" w:name="_Toc141177868"/>
      <w:r w:rsidRPr="006B49D0">
        <w:t>Add … To … [At …] (ternary, non-associative)</w:t>
      </w:r>
      <w:bookmarkEnd w:id="661"/>
      <w:bookmarkEnd w:id="662"/>
      <w:bookmarkEnd w:id="663"/>
    </w:p>
    <w:p w14:paraId="09109B42" w14:textId="77777777" w:rsidR="00345ACB" w:rsidRPr="00DB23BE" w:rsidRDefault="00345ACB" w:rsidP="00072E20">
      <w:pPr>
        <w:pStyle w:val="NormalIndented"/>
      </w:pPr>
      <w:r w:rsidRPr="00DB23BE">
        <w:t xml:space="preserve">The </w:t>
      </w:r>
      <w:r w:rsidRPr="00DB23BE">
        <w:rPr>
          <w:b/>
        </w:rPr>
        <w:t>add ... to ... [at ...]</w:t>
      </w:r>
      <w:r w:rsidRPr="00DB23BE">
        <w:t xml:space="preserve"> operator expects an arbitrary data value as its first argument and a list as its second argument. It adds this element to the given list. If no position is given, the element will be added to the end </w:t>
      </w:r>
      <w:r w:rsidRPr="00DB23BE">
        <w:lastRenderedPageBreak/>
        <w:t xml:space="preserve">of the list. If a position is provided, the element is inserted at this position and the index of all elements from this to the end of the list will be increased by one. If the given position is greater than the cardinality of the list, the element will be appended at the end of the list. In case a negative position or 0 is given, the element will be appended at the beginning of the list. If the second argument is not a list, the argument is assumed a list with one element. When more than one position is given, the positions are first identified and then the elements are inserted. The usage of the </w:t>
      </w:r>
      <w:r w:rsidRPr="00DB23BE">
        <w:rPr>
          <w:b/>
        </w:rPr>
        <w:t>add</w:t>
      </w:r>
      <w:r>
        <w:rPr>
          <w:b/>
        </w:rPr>
        <w:t xml:space="preserve"> </w:t>
      </w:r>
      <w:r w:rsidRPr="00DB23BE">
        <w:rPr>
          <w:b/>
        </w:rPr>
        <w:t>... to ... [at ...]</w:t>
      </w:r>
      <w:r w:rsidRPr="00DB23BE">
        <w:t xml:space="preserve"> operator is: </w:t>
      </w:r>
    </w:p>
    <w:p w14:paraId="5D20D5E5" w14:textId="77777777" w:rsidR="00345ACB" w:rsidRPr="00BC49C4" w:rsidRDefault="00345ACB" w:rsidP="008A0436">
      <w:pPr>
        <w:pStyle w:val="Example"/>
      </w:pPr>
      <w:r w:rsidRPr="00BC49C4">
        <w:t xml:space="preserve">&lt;n+1:any-type&gt; := ADD &lt;1:any-type&gt; TO &lt;n:any-type&gt; </w:t>
      </w:r>
    </w:p>
    <w:p w14:paraId="4FBA89E5" w14:textId="77777777" w:rsidR="00345ACB" w:rsidRPr="00BC49C4" w:rsidRDefault="00345ACB" w:rsidP="008A0436">
      <w:pPr>
        <w:pStyle w:val="Example"/>
      </w:pPr>
      <w:r w:rsidRPr="00BC49C4">
        <w:t>&lt;n+m:any-type&gt; := ADD &lt;1:any-type&gt; TO &lt;n:any-type&gt; AT &lt;m:number&gt;</w:t>
      </w:r>
    </w:p>
    <w:p w14:paraId="4248F44D" w14:textId="77777777" w:rsidR="00345ACB" w:rsidRPr="00BC49C4" w:rsidRDefault="00345ACB" w:rsidP="00BC49C4">
      <w:pPr>
        <w:pStyle w:val="Example"/>
        <w:spacing w:line="360" w:lineRule="auto"/>
      </w:pPr>
      <w:r w:rsidRPr="00BC49C4">
        <w:t>(1, 2, 3, 4) := ADD 4 TO (1, 2, 3);</w:t>
      </w:r>
    </w:p>
    <w:p w14:paraId="03D10D36" w14:textId="77777777" w:rsidR="00345ACB" w:rsidRPr="00BC49C4" w:rsidRDefault="00345ACB" w:rsidP="00BC49C4">
      <w:pPr>
        <w:pStyle w:val="Example"/>
        <w:spacing w:line="360" w:lineRule="auto"/>
      </w:pPr>
      <w:r w:rsidRPr="00BC49C4">
        <w:t>(4, 1, 2, 3) := ADD 4 TO (1, 2, 3) AT 1;</w:t>
      </w:r>
    </w:p>
    <w:p w14:paraId="05F47EED" w14:textId="77777777" w:rsidR="00345ACB" w:rsidRPr="00BC49C4" w:rsidRDefault="00345ACB" w:rsidP="00BC49C4">
      <w:pPr>
        <w:pStyle w:val="Example"/>
        <w:spacing w:line="360" w:lineRule="auto"/>
      </w:pPr>
      <w:r w:rsidRPr="00BC49C4">
        <w:t>(1, 2, 3, null) := ADD null TO (1, 2, 3);</w:t>
      </w:r>
    </w:p>
    <w:p w14:paraId="0FB60751" w14:textId="77777777" w:rsidR="00345ACB" w:rsidRPr="00BC49C4" w:rsidRDefault="00345ACB" w:rsidP="00BC49C4">
      <w:pPr>
        <w:pStyle w:val="Example"/>
        <w:spacing w:line="360" w:lineRule="auto"/>
      </w:pPr>
      <w:r w:rsidRPr="00BC49C4">
        <w:t>(null, 4) := ADD 4 TO null;</w:t>
      </w:r>
    </w:p>
    <w:p w14:paraId="55437143" w14:textId="77777777" w:rsidR="00345ACB" w:rsidRPr="00BC49C4" w:rsidRDefault="00345ACB" w:rsidP="00BC49C4">
      <w:pPr>
        <w:pStyle w:val="Example"/>
        <w:spacing w:line="360" w:lineRule="auto"/>
      </w:pPr>
      <w:r w:rsidRPr="00BC49C4">
        <w:t>(1, 2, 3, 4) := ADD 4 TO (1, 2, 3) AT 9;</w:t>
      </w:r>
    </w:p>
    <w:p w14:paraId="175CF215" w14:textId="77777777" w:rsidR="00345ACB" w:rsidRPr="00BC49C4" w:rsidRDefault="00345ACB" w:rsidP="00BC49C4">
      <w:pPr>
        <w:pStyle w:val="Example"/>
        <w:spacing w:line="360" w:lineRule="auto"/>
      </w:pPr>
      <w:r w:rsidRPr="00BC49C4">
        <w:t>(4, 4, 1, 2, 3) := ADD 4 TO (1, 2, 3) AT (1, -1);</w:t>
      </w:r>
    </w:p>
    <w:p w14:paraId="63BFC1D4" w14:textId="77777777" w:rsidR="00345ACB" w:rsidRPr="00BC49C4" w:rsidRDefault="00345ACB" w:rsidP="00BC49C4">
      <w:pPr>
        <w:pStyle w:val="Example"/>
        <w:spacing w:line="360" w:lineRule="auto"/>
      </w:pPr>
      <w:r w:rsidRPr="00BC49C4">
        <w:t>(1, 2, 3, 4) := ADD 2 TO (1, 3, 4) AT INDEX OF 3 WITHIN (1, 3, 4);</w:t>
      </w:r>
    </w:p>
    <w:p w14:paraId="4E7BD6AE" w14:textId="77777777" w:rsidR="00345ACB" w:rsidRPr="00BC49C4" w:rsidRDefault="00345ACB" w:rsidP="00AD3D57">
      <w:pPr>
        <w:pStyle w:val="Example"/>
      </w:pPr>
      <w:r w:rsidRPr="00BC49C4">
        <w:t>(4, 1, 4, 2, 3) := ADD 4 TO (1, 2, 3) AT (1, 2);</w:t>
      </w:r>
    </w:p>
    <w:p w14:paraId="7FE7A3EE" w14:textId="77777777" w:rsidR="00345ACB" w:rsidRPr="006B49D0" w:rsidRDefault="00345ACB" w:rsidP="001E5D51">
      <w:pPr>
        <w:pStyle w:val="Heading3"/>
      </w:pPr>
      <w:bookmarkStart w:id="666" w:name="_Ref288665656"/>
      <w:bookmarkStart w:id="667" w:name="_Toc314131784"/>
      <w:bookmarkStart w:id="668" w:name="_Toc382912073"/>
      <w:r w:rsidRPr="006B49D0">
        <w:t>Remove … From … (binary, non-associative)</w:t>
      </w:r>
      <w:bookmarkEnd w:id="666"/>
      <w:bookmarkEnd w:id="667"/>
      <w:bookmarkEnd w:id="668"/>
    </w:p>
    <w:p w14:paraId="7488CFAD" w14:textId="77777777" w:rsidR="00345ACB" w:rsidRPr="00DB23BE" w:rsidRDefault="00345ACB" w:rsidP="0018597D">
      <w:pPr>
        <w:pStyle w:val="NormalIndented"/>
      </w:pPr>
      <w:r w:rsidRPr="00DB23BE">
        <w:t xml:space="preserve">The </w:t>
      </w:r>
      <w:r w:rsidRPr="00DB23BE">
        <w:rPr>
          <w:b/>
        </w:rPr>
        <w:t>remove ... from ...</w:t>
      </w:r>
      <w:r w:rsidRPr="00DB23BE">
        <w:t xml:space="preserve"> operator expects a number or list of numbers as its first argument and a list as its second argument. The operator also accepts first and last as its first argument, they are interpreted as the number representing the last (the first) index in the given list. The operator removes the elements with the given indices from the list. The indices of all elements from the given index to the end of the list will be decreased by one. If the second argument is not a list, the argument is assumed a list with one element. When more than one position is given, the positions are first detected and then the elements are removed. The usage of the </w:t>
      </w:r>
      <w:r w:rsidRPr="00DB23BE">
        <w:rPr>
          <w:b/>
        </w:rPr>
        <w:t>remove ... from ...</w:t>
      </w:r>
      <w:r w:rsidRPr="00DB23BE">
        <w:t xml:space="preserve"> operator is: </w:t>
      </w:r>
    </w:p>
    <w:p w14:paraId="3F94278B" w14:textId="77777777" w:rsidR="00345ACB" w:rsidRPr="00BC49C4" w:rsidRDefault="00345ACB" w:rsidP="00952664">
      <w:pPr>
        <w:pStyle w:val="Example"/>
      </w:pPr>
      <w:r w:rsidRPr="00BC49C4">
        <w:t xml:space="preserve">&lt;n-m:any-type&gt; := REMOVE &lt;m:number&gt; FROM &lt;n:any-type&gt; </w:t>
      </w:r>
    </w:p>
    <w:p w14:paraId="31BDD78A" w14:textId="77777777" w:rsidR="00345ACB" w:rsidRPr="00BC49C4" w:rsidRDefault="00345ACB" w:rsidP="00BC49C4">
      <w:pPr>
        <w:pStyle w:val="Example"/>
        <w:spacing w:line="360" w:lineRule="auto"/>
      </w:pPr>
      <w:r w:rsidRPr="00BC49C4">
        <w:t>(2, 1) := REMOVE 1 FROM (3, 2, 1);</w:t>
      </w:r>
    </w:p>
    <w:p w14:paraId="5B028D04" w14:textId="77777777" w:rsidR="00345ACB" w:rsidRPr="00BC49C4" w:rsidRDefault="00345ACB" w:rsidP="00BC49C4">
      <w:pPr>
        <w:pStyle w:val="Example"/>
        <w:spacing w:line="360" w:lineRule="auto"/>
      </w:pPr>
      <w:r w:rsidRPr="00BC49C4">
        <w:t>(</w:t>
      </w:r>
      <w:r w:rsidRPr="00F26622">
        <w:t>"</w:t>
      </w:r>
      <w:r w:rsidRPr="00BC49C4">
        <w:t>two”, 4, 5) := REMOVE (1,3,6) FROM (</w:t>
      </w:r>
      <w:r w:rsidRPr="00F26622">
        <w:t>"</w:t>
      </w:r>
      <w:r w:rsidRPr="00BC49C4">
        <w:t>one</w:t>
      </w:r>
      <w:r w:rsidRPr="00F26622">
        <w:t>"</w:t>
      </w:r>
      <w:r w:rsidRPr="00BC49C4">
        <w:t xml:space="preserve">, </w:t>
      </w:r>
      <w:r w:rsidRPr="00F26622">
        <w:t>"</w:t>
      </w:r>
      <w:r w:rsidRPr="00BC49C4">
        <w:t>two</w:t>
      </w:r>
      <w:r w:rsidRPr="00F26622">
        <w:t>"</w:t>
      </w:r>
      <w:r w:rsidRPr="00BC49C4">
        <w:t>, 3, 4, 5, 6 days);</w:t>
      </w:r>
    </w:p>
    <w:p w14:paraId="0BE8C206" w14:textId="77777777" w:rsidR="00345ACB" w:rsidRPr="00BC49C4" w:rsidRDefault="00345ACB" w:rsidP="00BC49C4">
      <w:pPr>
        <w:pStyle w:val="Example"/>
        <w:spacing w:line="360" w:lineRule="auto"/>
      </w:pPr>
      <w:r w:rsidRPr="00BC49C4">
        <w:t>(3, 2, 1) := REMOVE null FROM (3, 2, 1);</w:t>
      </w:r>
    </w:p>
    <w:p w14:paraId="7B682569" w14:textId="77777777" w:rsidR="00345ACB" w:rsidRPr="00BC49C4" w:rsidRDefault="00345ACB" w:rsidP="00BC49C4">
      <w:pPr>
        <w:pStyle w:val="Example"/>
        <w:spacing w:line="360" w:lineRule="auto"/>
      </w:pPr>
      <w:r w:rsidRPr="00BC49C4">
        <w:t>(3, 2, 1) := REMOVE 8 FROM (3, 2, 1);</w:t>
      </w:r>
    </w:p>
    <w:p w14:paraId="6570270D" w14:textId="77777777" w:rsidR="00345ACB" w:rsidRPr="00BC49C4" w:rsidRDefault="00345ACB" w:rsidP="00BC49C4">
      <w:pPr>
        <w:pStyle w:val="Example"/>
        <w:spacing w:line="360" w:lineRule="auto"/>
      </w:pPr>
      <w:r w:rsidRPr="00BC49C4">
        <w:t xml:space="preserve">() := REMOVE (INDEX OF </w:t>
      </w:r>
      <w:r w:rsidRPr="00F26622">
        <w:t>"</w:t>
      </w:r>
      <w:r w:rsidRPr="00BC49C4">
        <w:t>3</w:t>
      </w:r>
      <w:r w:rsidRPr="00F26622">
        <w:t>"</w:t>
      </w:r>
      <w:r w:rsidRPr="00BC49C4">
        <w:t xml:space="preserve"> WITHIN (</w:t>
      </w:r>
      <w:r w:rsidRPr="00F26622">
        <w:t>"</w:t>
      </w:r>
      <w:r w:rsidRPr="00BC49C4">
        <w:t>3</w:t>
      </w:r>
      <w:r w:rsidRPr="00F26622">
        <w:t>"</w:t>
      </w:r>
      <w:r w:rsidRPr="00BC49C4">
        <w:t xml:space="preserve">, </w:t>
      </w:r>
      <w:r w:rsidRPr="00F26622">
        <w:t>"</w:t>
      </w:r>
      <w:r w:rsidRPr="00BC49C4">
        <w:t>3</w:t>
      </w:r>
      <w:r w:rsidRPr="00F26622">
        <w:t>"</w:t>
      </w:r>
      <w:r w:rsidRPr="00BC49C4">
        <w:t>)) FROM (</w:t>
      </w:r>
      <w:r w:rsidRPr="00F26622">
        <w:t>"</w:t>
      </w:r>
      <w:r w:rsidRPr="00BC49C4">
        <w:t>3</w:t>
      </w:r>
      <w:r w:rsidRPr="00F26622">
        <w:t>"</w:t>
      </w:r>
      <w:r w:rsidRPr="00BC49C4">
        <w:t xml:space="preserve">, </w:t>
      </w:r>
      <w:r w:rsidRPr="00F26622">
        <w:t>"</w:t>
      </w:r>
      <w:r w:rsidRPr="00BC49C4">
        <w:t>3</w:t>
      </w:r>
      <w:r w:rsidRPr="00F26622">
        <w:t>"</w:t>
      </w:r>
      <w:r w:rsidRPr="00BC49C4">
        <w:t>);</w:t>
      </w:r>
    </w:p>
    <w:p w14:paraId="1A970BF2" w14:textId="77777777" w:rsidR="00345ACB" w:rsidRPr="00BC49C4" w:rsidRDefault="00345ACB" w:rsidP="00BC49C4">
      <w:pPr>
        <w:pStyle w:val="Example"/>
        <w:spacing w:line="360" w:lineRule="auto"/>
      </w:pPr>
      <w:r w:rsidRPr="00BC49C4">
        <w:t>(null) := REMOVE 2 FROM null;</w:t>
      </w:r>
    </w:p>
    <w:p w14:paraId="2FB1FDCF" w14:textId="77777777" w:rsidR="00345ACB" w:rsidRPr="00BC49C4" w:rsidRDefault="00345ACB" w:rsidP="00BC49C4">
      <w:pPr>
        <w:pStyle w:val="Example"/>
        <w:spacing w:line="360" w:lineRule="auto"/>
      </w:pPr>
      <w:r w:rsidRPr="00BC49C4">
        <w:t>() := REMOVE 1 FROM null;</w:t>
      </w:r>
    </w:p>
    <w:p w14:paraId="5A62BF32" w14:textId="77777777" w:rsidR="00345ACB" w:rsidRPr="00BC49C4" w:rsidRDefault="00345ACB" w:rsidP="00AD3D57">
      <w:pPr>
        <w:pStyle w:val="Example"/>
      </w:pPr>
      <w:r w:rsidRPr="00BC49C4">
        <w:t>(3, 2, 1) := REMOVE () FROM (3, 2, 1);</w:t>
      </w:r>
    </w:p>
    <w:p w14:paraId="194DC891" w14:textId="77777777" w:rsidR="00345ACB" w:rsidRDefault="00345ACB" w:rsidP="001E5D51">
      <w:pPr>
        <w:pStyle w:val="Heading2"/>
      </w:pPr>
      <w:bookmarkStart w:id="669" w:name="_Toc314131785"/>
      <w:bookmarkStart w:id="670" w:name="_Toc382912074"/>
      <w:proofErr w:type="gramStart"/>
      <w:r>
        <w:t>Where</w:t>
      </w:r>
      <w:proofErr w:type="gramEnd"/>
      <w:r>
        <w:t xml:space="preserve"> Operator</w:t>
      </w:r>
      <w:bookmarkEnd w:id="664"/>
      <w:bookmarkEnd w:id="665"/>
      <w:bookmarkEnd w:id="669"/>
      <w:bookmarkEnd w:id="670"/>
    </w:p>
    <w:p w14:paraId="58142FA0" w14:textId="77777777" w:rsidR="00345ACB" w:rsidRPr="00913441" w:rsidRDefault="00345ACB">
      <w:pPr>
        <w:pStyle w:val="NormalIndented"/>
      </w:pPr>
      <w:proofErr w:type="gramStart"/>
      <w:r w:rsidRPr="00913441">
        <w:t xml:space="preserve">The </w:t>
      </w:r>
      <w:r w:rsidRPr="00913441">
        <w:rPr>
          <w:b/>
          <w:bCs/>
        </w:rPr>
        <w:t>where</w:t>
      </w:r>
      <w:proofErr w:type="gramEnd"/>
      <w:r w:rsidRPr="00913441">
        <w:t xml:space="preserve"> operator does not follow the default list handling or the default time handling.</w:t>
      </w:r>
    </w:p>
    <w:p w14:paraId="1973FBDF" w14:textId="77777777" w:rsidR="00345ACB" w:rsidRDefault="00345ACB" w:rsidP="001E5D51">
      <w:pPr>
        <w:pStyle w:val="Heading3"/>
      </w:pPr>
      <w:bookmarkStart w:id="671" w:name="_Toc526303998"/>
      <w:bookmarkStart w:id="672" w:name="_Toc141177869"/>
      <w:bookmarkStart w:id="673" w:name="_Toc314131786"/>
      <w:bookmarkStart w:id="674" w:name="_Toc382912075"/>
      <w:r>
        <w:lastRenderedPageBreak/>
        <w:t>Where (binary, non-associative)</w:t>
      </w:r>
      <w:bookmarkEnd w:id="671"/>
      <w:bookmarkEnd w:id="672"/>
      <w:bookmarkEnd w:id="673"/>
      <w:bookmarkEnd w:id="674"/>
    </w:p>
    <w:p w14:paraId="11925F53" w14:textId="77777777" w:rsidR="00345ACB" w:rsidRPr="00913441" w:rsidRDefault="00345ACB" w:rsidP="00A3590D">
      <w:pPr>
        <w:pStyle w:val="NormalIndented"/>
        <w:keepNext/>
        <w:keepLines/>
      </w:pPr>
      <w:proofErr w:type="gramStart"/>
      <w:r w:rsidRPr="00913441">
        <w:t xml:space="preserve">The </w:t>
      </w:r>
      <w:r w:rsidRPr="00913441">
        <w:rPr>
          <w:b/>
          <w:bCs/>
        </w:rPr>
        <w:t>where</w:t>
      </w:r>
      <w:proofErr w:type="gramEnd"/>
      <w:r w:rsidRPr="00913441">
        <w:t xml:space="preserve"> operator performs the equivalent of a relational </w:t>
      </w:r>
      <w:r w:rsidRPr="00913441">
        <w:rPr>
          <w:b/>
          <w:bCs/>
        </w:rPr>
        <w:t>select ... where ...</w:t>
      </w:r>
      <w:r w:rsidRPr="00913441">
        <w:t xml:space="preserve"> on its left argument. In general, the left argument is a list, often the result of a query to the database. The right argument is usually of type Boolean (although this is not required</w:t>
      </w:r>
      <w:proofErr w:type="gramStart"/>
      <w:r w:rsidRPr="00913441">
        <w:t>), and</w:t>
      </w:r>
      <w:proofErr w:type="gramEnd"/>
      <w:r w:rsidRPr="00913441">
        <w:t xml:space="preserve"> must be the same length as the left argument. The result is a list that contains only those elements of the left argument where the corresponding element in the right argument is Boolean </w:t>
      </w:r>
      <w:r w:rsidRPr="00913441">
        <w:rPr>
          <w:b/>
          <w:bCs/>
        </w:rPr>
        <w:t>true</w:t>
      </w:r>
      <w:r w:rsidRPr="00913441">
        <w:t xml:space="preserve">. If the right argument is anything else, including </w:t>
      </w:r>
      <w:r w:rsidRPr="00913441">
        <w:rPr>
          <w:b/>
          <w:bCs/>
        </w:rPr>
        <w:t>false</w:t>
      </w:r>
      <w:r w:rsidRPr="00913441">
        <w:t xml:space="preserve">, </w:t>
      </w:r>
      <w:r w:rsidRPr="00913441">
        <w:rPr>
          <w:b/>
          <w:bCs/>
        </w:rPr>
        <w:t>null</w:t>
      </w:r>
      <w:r w:rsidRPr="00913441">
        <w:t xml:space="preserve">, or any other type, then the element in the left argument is dropped. </w:t>
      </w:r>
      <w:proofErr w:type="gramStart"/>
      <w:r w:rsidRPr="00913441">
        <w:t xml:space="preserve">The </w:t>
      </w:r>
      <w:r w:rsidRPr="00913441">
        <w:rPr>
          <w:b/>
          <w:bCs/>
        </w:rPr>
        <w:t>where</w:t>
      </w:r>
      <w:proofErr w:type="gramEnd"/>
      <w:r w:rsidRPr="00913441">
        <w:t xml:space="preserve"> operator maintains the primary time(s) </w:t>
      </w:r>
      <w:r w:rsidRPr="00B6351E">
        <w:t xml:space="preserve">and </w:t>
      </w:r>
      <w:proofErr w:type="spellStart"/>
      <w:r w:rsidRPr="00B6351E">
        <w:t>applicabilities</w:t>
      </w:r>
      <w:proofErr w:type="spellEnd"/>
      <w:r w:rsidRPr="00B6351E">
        <w:t xml:space="preserve"> </w:t>
      </w:r>
      <w:r w:rsidRPr="00913441">
        <w:t xml:space="preserve">of the operand(s) to the left of </w:t>
      </w:r>
      <w:r w:rsidRPr="00913441">
        <w:rPr>
          <w:b/>
          <w:bCs/>
        </w:rPr>
        <w:t>where</w:t>
      </w:r>
      <w:r w:rsidRPr="00913441">
        <w:t xml:space="preserve">. The primary time(s) of the operand(s) to the right of </w:t>
      </w:r>
      <w:r w:rsidRPr="00913441">
        <w:rPr>
          <w:b/>
          <w:bCs/>
        </w:rPr>
        <w:t>where</w:t>
      </w:r>
      <w:r w:rsidRPr="00913441">
        <w:t xml:space="preserve"> are dropped. Its usage is:</w:t>
      </w:r>
    </w:p>
    <w:p w14:paraId="375FA74E" w14:textId="77777777" w:rsidR="00345ACB" w:rsidRDefault="00345ACB">
      <w:pPr>
        <w:pStyle w:val="Example"/>
      </w:pPr>
      <w:r>
        <w:t>&lt;n:any-type&gt; := &lt;m:any-type&gt; WHERE &lt;m:any-type&gt;</w:t>
      </w:r>
    </w:p>
    <w:p w14:paraId="6BA21EFE" w14:textId="77777777" w:rsidR="00345ACB" w:rsidRDefault="00345ACB">
      <w:pPr>
        <w:pStyle w:val="Example"/>
      </w:pPr>
      <w:r>
        <w:t>(10,</w:t>
      </w:r>
      <w:r>
        <w:rPr>
          <w:lang w:eastAsia="ko-KR"/>
        </w:rPr>
        <w:t xml:space="preserve"> </w:t>
      </w:r>
      <w:r>
        <w:t>30) := (10,</w:t>
      </w:r>
      <w:r>
        <w:rPr>
          <w:lang w:eastAsia="ko-KR"/>
        </w:rPr>
        <w:t xml:space="preserve"> </w:t>
      </w:r>
      <w:r>
        <w:t>20,</w:t>
      </w:r>
      <w:r>
        <w:rPr>
          <w:lang w:eastAsia="ko-KR"/>
        </w:rPr>
        <w:t xml:space="preserve"> </w:t>
      </w:r>
      <w:r>
        <w:t>30,</w:t>
      </w:r>
      <w:r>
        <w:rPr>
          <w:lang w:eastAsia="ko-KR"/>
        </w:rPr>
        <w:t xml:space="preserve"> </w:t>
      </w:r>
      <w:r>
        <w:t>40) WHERE (true,</w:t>
      </w:r>
      <w:r>
        <w:rPr>
          <w:lang w:eastAsia="ko-KR"/>
        </w:rPr>
        <w:t xml:space="preserve"> </w:t>
      </w:r>
      <w:r>
        <w:t>false,</w:t>
      </w:r>
      <w:r>
        <w:rPr>
          <w:lang w:eastAsia="ko-KR"/>
        </w:rPr>
        <w:t xml:space="preserve"> </w:t>
      </w:r>
      <w:r>
        <w:t>true,</w:t>
      </w:r>
      <w:r>
        <w:rPr>
          <w:lang w:eastAsia="ko-KR"/>
        </w:rPr>
        <w:t xml:space="preserve"> </w:t>
      </w:r>
      <w:r>
        <w:t xml:space="preserve">3) </w:t>
      </w:r>
    </w:p>
    <w:p w14:paraId="458BF74D" w14:textId="77777777" w:rsidR="00345ACB" w:rsidRPr="00913441" w:rsidRDefault="00345ACB">
      <w:pPr>
        <w:pStyle w:val="NormalIndented"/>
      </w:pPr>
      <w:r w:rsidRPr="00913441">
        <w:t>Example</w:t>
      </w:r>
    </w:p>
    <w:p w14:paraId="259B16B9" w14:textId="77777777" w:rsidR="00345ACB" w:rsidRPr="00913441" w:rsidRDefault="00345ACB">
      <w:pPr>
        <w:pStyle w:val="NormalIndented"/>
      </w:pPr>
      <w:r w:rsidRPr="00913441">
        <w:t>7.38</w:t>
      </w:r>
      <w:r>
        <w:t xml:space="preserve">  </w:t>
      </w:r>
      <w:proofErr w:type="gramStart"/>
      <w:r>
        <w:t xml:space="preserve">  </w:t>
      </w:r>
      <w:r w:rsidRPr="00913441">
        <w:t>:</w:t>
      </w:r>
      <w:proofErr w:type="gramEnd"/>
      <w:r w:rsidRPr="00913441">
        <w:t xml:space="preserve">= (7.34,       7.38,        7.4) WHERE time of it is within 20 minutes following time of </w:t>
      </w:r>
      <w:proofErr w:type="spellStart"/>
      <w:r w:rsidRPr="00913441">
        <w:t>VentChange</w:t>
      </w:r>
      <w:proofErr w:type="spellEnd"/>
    </w:p>
    <w:p w14:paraId="49C37134" w14:textId="77777777" w:rsidR="00345ACB" w:rsidRPr="00913441" w:rsidRDefault="00345ACB">
      <w:pPr>
        <w:pStyle w:val="NormalIndented"/>
      </w:pPr>
      <w:r w:rsidRPr="00913441">
        <w:t xml:space="preserve">(1/1 16:20) </w:t>
      </w:r>
      <w:proofErr w:type="gramStart"/>
      <w:r w:rsidRPr="00913441">
        <w:t xml:space="preserve">   (</w:t>
      </w:r>
      <w:proofErr w:type="gramEnd"/>
      <w:r w:rsidRPr="00913441">
        <w:t>1/1 18:01)  (1/1 16:20)  (Jan 1 02:06)                                                             (Jan 1 16:12)</w:t>
      </w:r>
    </w:p>
    <w:p w14:paraId="69DAA1FE" w14:textId="77777777" w:rsidR="00345ACB" w:rsidRPr="00913441" w:rsidRDefault="00345ACB">
      <w:pPr>
        <w:pStyle w:val="NormalIndented"/>
      </w:pPr>
      <w:r w:rsidRPr="00913441">
        <w:rPr>
          <w:b/>
          <w:bCs/>
        </w:rPr>
        <w:t>Where</w:t>
      </w:r>
      <w:r w:rsidRPr="00913441">
        <w:t xml:space="preserve"> handles mixed single items and lists in a manner analogous to the other binary operators. If the right argument to </w:t>
      </w:r>
      <w:r w:rsidRPr="00913441">
        <w:rPr>
          <w:b/>
          <w:bCs/>
        </w:rPr>
        <w:t>where</w:t>
      </w:r>
      <w:r w:rsidRPr="00913441">
        <w:t xml:space="preserve"> is a single item, then if it is </w:t>
      </w:r>
      <w:r w:rsidRPr="00913441">
        <w:rPr>
          <w:b/>
          <w:bCs/>
        </w:rPr>
        <w:t>true</w:t>
      </w:r>
      <w:r w:rsidRPr="00913441">
        <w:t>, the entire left argument is kept (</w:t>
      </w:r>
      <w:proofErr w:type="gramStart"/>
      <w:r w:rsidRPr="00913441">
        <w:t>whether or not</w:t>
      </w:r>
      <w:proofErr w:type="gramEnd"/>
      <w:r w:rsidRPr="00913441">
        <w:t xml:space="preserve"> it is a list); if it is not </w:t>
      </w:r>
      <w:r w:rsidRPr="00913441">
        <w:rPr>
          <w:b/>
          <w:bCs/>
        </w:rPr>
        <w:t>true</w:t>
      </w:r>
      <w:r w:rsidRPr="00913441">
        <w:t xml:space="preserve">, then the empty list is returned. If only the left argument is a single item, then the result is a list with as many of the single items as there are elements equal to </w:t>
      </w:r>
      <w:r w:rsidRPr="00913441">
        <w:rPr>
          <w:b/>
          <w:bCs/>
        </w:rPr>
        <w:t>true</w:t>
      </w:r>
      <w:r w:rsidRPr="00913441">
        <w:t xml:space="preserve"> in the right argument. If the two arguments are lists of different length, then a </w:t>
      </w:r>
      <w:proofErr w:type="gramStart"/>
      <w:r w:rsidRPr="00913441">
        <w:t xml:space="preserve">single </w:t>
      </w:r>
      <w:r w:rsidRPr="00913441">
        <w:rPr>
          <w:b/>
          <w:bCs/>
        </w:rPr>
        <w:t>null</w:t>
      </w:r>
      <w:r w:rsidRPr="00913441">
        <w:t xml:space="preserve"> results</w:t>
      </w:r>
      <w:proofErr w:type="gramEnd"/>
      <w:r w:rsidRPr="00913441">
        <w:t xml:space="preserve"> (the rules in Section </w:t>
      </w:r>
      <w:r w:rsidR="008216EB">
        <w:fldChar w:fldCharType="begin"/>
      </w:r>
      <w:r w:rsidR="008216EB">
        <w:instrText xml:space="preserve"> REF _Ref448636498 \r \h  \* MERGEFORMAT </w:instrText>
      </w:r>
      <w:r w:rsidR="008216EB">
        <w:fldChar w:fldCharType="separate"/>
      </w:r>
      <w:r>
        <w:t>0</w:t>
      </w:r>
      <w:r w:rsidR="008216EB">
        <w:fldChar w:fldCharType="end"/>
      </w:r>
      <w:r w:rsidRPr="00913441">
        <w:t xml:space="preserve"> are used to replicate a single-element argument if necessary). For example,</w:t>
      </w:r>
    </w:p>
    <w:p w14:paraId="03857FC5" w14:textId="77777777" w:rsidR="00345ACB" w:rsidRDefault="00345ACB">
      <w:pPr>
        <w:pStyle w:val="Example"/>
      </w:pPr>
      <w:r>
        <w:t>1 := 1 WHERE true</w:t>
      </w:r>
    </w:p>
    <w:p w14:paraId="33834AA9" w14:textId="77777777" w:rsidR="00345ACB" w:rsidRDefault="00345ACB">
      <w:pPr>
        <w:pStyle w:val="Example"/>
      </w:pPr>
      <w:r>
        <w:t>(1,</w:t>
      </w:r>
      <w:r>
        <w:rPr>
          <w:lang w:eastAsia="ko-KR"/>
        </w:rPr>
        <w:t xml:space="preserve"> </w:t>
      </w:r>
      <w:r>
        <w:t>2,</w:t>
      </w:r>
      <w:r>
        <w:rPr>
          <w:lang w:eastAsia="ko-KR"/>
        </w:rPr>
        <w:t xml:space="preserve"> </w:t>
      </w:r>
      <w:r>
        <w:t>3) := (1,</w:t>
      </w:r>
      <w:r>
        <w:rPr>
          <w:lang w:eastAsia="ko-KR"/>
        </w:rPr>
        <w:t xml:space="preserve"> </w:t>
      </w:r>
      <w:r>
        <w:t>2,</w:t>
      </w:r>
      <w:r>
        <w:rPr>
          <w:lang w:eastAsia="ko-KR"/>
        </w:rPr>
        <w:t xml:space="preserve"> </w:t>
      </w:r>
      <w:r>
        <w:t>3) WHERE true</w:t>
      </w:r>
    </w:p>
    <w:p w14:paraId="4ED401AC" w14:textId="77777777" w:rsidR="00345ACB" w:rsidRDefault="00345ACB">
      <w:pPr>
        <w:pStyle w:val="Example"/>
      </w:pPr>
      <w:r>
        <w:t>(1,</w:t>
      </w:r>
      <w:r>
        <w:rPr>
          <w:lang w:eastAsia="ko-KR"/>
        </w:rPr>
        <w:t xml:space="preserve"> </w:t>
      </w:r>
      <w:r>
        <w:t>1) := 1 WHERE (true,</w:t>
      </w:r>
      <w:r>
        <w:rPr>
          <w:lang w:eastAsia="ko-KR"/>
        </w:rPr>
        <w:t xml:space="preserve"> </w:t>
      </w:r>
      <w:r>
        <w:t>false,</w:t>
      </w:r>
      <w:r>
        <w:rPr>
          <w:lang w:eastAsia="ko-KR"/>
        </w:rPr>
        <w:t xml:space="preserve"> </w:t>
      </w:r>
      <w:r>
        <w:t>true)</w:t>
      </w:r>
    </w:p>
    <w:p w14:paraId="3650F9E1" w14:textId="77777777" w:rsidR="00345ACB" w:rsidRDefault="00345ACB">
      <w:pPr>
        <w:pStyle w:val="Example"/>
      </w:pPr>
      <w:r>
        <w:t>null := (1,</w:t>
      </w:r>
      <w:r>
        <w:rPr>
          <w:lang w:eastAsia="ko-KR"/>
        </w:rPr>
        <w:t xml:space="preserve"> </w:t>
      </w:r>
      <w:r>
        <w:t>2,</w:t>
      </w:r>
      <w:r>
        <w:rPr>
          <w:lang w:eastAsia="ko-KR"/>
        </w:rPr>
        <w:t xml:space="preserve"> </w:t>
      </w:r>
      <w:r>
        <w:t>3,</w:t>
      </w:r>
      <w:r>
        <w:rPr>
          <w:lang w:eastAsia="ko-KR"/>
        </w:rPr>
        <w:t xml:space="preserve"> </w:t>
      </w:r>
      <w:r>
        <w:t>4) WHERE (true,</w:t>
      </w:r>
      <w:r>
        <w:rPr>
          <w:lang w:eastAsia="ko-KR"/>
        </w:rPr>
        <w:t xml:space="preserve"> </w:t>
      </w:r>
      <w:r>
        <w:t>false,</w:t>
      </w:r>
      <w:r>
        <w:rPr>
          <w:lang w:eastAsia="ko-KR"/>
        </w:rPr>
        <w:t xml:space="preserve"> </w:t>
      </w:r>
      <w:r>
        <w:t>true)</w:t>
      </w:r>
    </w:p>
    <w:p w14:paraId="5B8EF0C6" w14:textId="77777777" w:rsidR="00345ACB" w:rsidRPr="00913441" w:rsidRDefault="00345ACB">
      <w:pPr>
        <w:pStyle w:val="NormalIndented"/>
      </w:pPr>
      <w:r w:rsidRPr="00913441">
        <w:rPr>
          <w:b/>
          <w:bCs/>
        </w:rPr>
        <w:t>Where</w:t>
      </w:r>
      <w:r w:rsidRPr="00913441">
        <w:t xml:space="preserve"> is generally used to select certain items from a list. The list is used as the left argument, and some comparison operator is applied to the list in the right argument. For example, </w:t>
      </w:r>
      <w:proofErr w:type="spellStart"/>
      <w:r w:rsidRPr="00913441">
        <w:rPr>
          <w:b/>
          <w:bCs/>
        </w:rPr>
        <w:t>potassium_list</w:t>
      </w:r>
      <w:proofErr w:type="spellEnd"/>
      <w:r w:rsidRPr="00913441">
        <w:rPr>
          <w:b/>
          <w:bCs/>
        </w:rPr>
        <w:t xml:space="preserve"> where </w:t>
      </w:r>
      <w:proofErr w:type="spellStart"/>
      <w:r w:rsidRPr="00913441">
        <w:rPr>
          <w:b/>
          <w:bCs/>
        </w:rPr>
        <w:t>potassium_list</w:t>
      </w:r>
      <w:proofErr w:type="spellEnd"/>
      <w:r w:rsidRPr="00913441">
        <w:rPr>
          <w:b/>
          <w:bCs/>
        </w:rPr>
        <w:t xml:space="preserve"> &gt; 5.0</w:t>
      </w:r>
      <w:r w:rsidRPr="00913441">
        <w:t xml:space="preserve"> would select from the list those values that are greater than 5.</w:t>
      </w:r>
    </w:p>
    <w:p w14:paraId="15B7B313" w14:textId="77777777" w:rsidR="00345ACB" w:rsidRPr="00913441" w:rsidRDefault="00345ACB">
      <w:pPr>
        <w:pStyle w:val="NormalIndented"/>
      </w:pPr>
      <w:r w:rsidRPr="00913441">
        <w:rPr>
          <w:b/>
          <w:bCs/>
        </w:rPr>
        <w:t>Where</w:t>
      </w:r>
      <w:r w:rsidRPr="00913441">
        <w:t xml:space="preserve"> can be used to filter out invalid data. For example, if a query returns either numeric values or text comments, the</w:t>
      </w:r>
      <w:r>
        <w:t xml:space="preserve"> </w:t>
      </w:r>
      <w:r w:rsidRPr="00913441">
        <w:t xml:space="preserve">following can be used to select elements from the query that have proper numeric values: </w:t>
      </w:r>
    </w:p>
    <w:p w14:paraId="435D9CE5" w14:textId="77777777" w:rsidR="00345ACB" w:rsidRDefault="00345ACB">
      <w:pPr>
        <w:pStyle w:val="Example"/>
      </w:pPr>
      <w:r>
        <w:t>queryResult where they are number</w:t>
      </w:r>
    </w:p>
    <w:p w14:paraId="7958D17C" w14:textId="77777777" w:rsidR="00345ACB" w:rsidRPr="00913441" w:rsidRDefault="00345ACB">
      <w:pPr>
        <w:pStyle w:val="NormalIndented"/>
      </w:pPr>
      <w:r w:rsidRPr="00913441">
        <w:t xml:space="preserve">Similarly, if a query returns some values without primary times, the following can be used to select elements from the query that have proper primary times: </w:t>
      </w:r>
    </w:p>
    <w:p w14:paraId="5F696926" w14:textId="77777777" w:rsidR="00345ACB" w:rsidRDefault="00345ACB">
      <w:pPr>
        <w:pStyle w:val="Example"/>
      </w:pPr>
      <w:r>
        <w:t>queryResult where time of it is present</w:t>
      </w:r>
    </w:p>
    <w:p w14:paraId="69F3AE3E" w14:textId="77777777" w:rsidR="00345ACB" w:rsidRPr="00913441" w:rsidRDefault="00345ACB">
      <w:pPr>
        <w:pStyle w:val="NormalIndented"/>
      </w:pPr>
      <w:r w:rsidRPr="00913441">
        <w:t xml:space="preserve">In this example, the unary operator </w:t>
      </w:r>
      <w:r w:rsidRPr="00913441">
        <w:rPr>
          <w:b/>
          <w:bCs/>
        </w:rPr>
        <w:t xml:space="preserve">time </w:t>
      </w:r>
      <w:r w:rsidRPr="00913441">
        <w:t xml:space="preserve">is applied to the </w:t>
      </w:r>
      <w:proofErr w:type="spellStart"/>
      <w:r w:rsidRPr="00913441">
        <w:t>queryResult</w:t>
      </w:r>
      <w:proofErr w:type="spellEnd"/>
      <w:r w:rsidRPr="00913441">
        <w:t xml:space="preserve"> (which is what the value of "</w:t>
      </w:r>
      <w:r w:rsidRPr="00913441">
        <w:rPr>
          <w:b/>
          <w:bCs/>
        </w:rPr>
        <w:t>it</w:t>
      </w:r>
      <w:r w:rsidRPr="00913441">
        <w:t xml:space="preserve">" is), resulting in a list of times (for those results that have a primary time) and nulls (for those results that do not have a primary time). The unary operator </w:t>
      </w:r>
      <w:r w:rsidRPr="00913441">
        <w:rPr>
          <w:b/>
          <w:bCs/>
        </w:rPr>
        <w:t>is present</w:t>
      </w:r>
      <w:r w:rsidRPr="00913441">
        <w:t xml:space="preserve"> is then applied to that list, give a list of Booleans: true where there is a primary time and false where there is no primary time. Finally, </w:t>
      </w:r>
      <w:proofErr w:type="gramStart"/>
      <w:r w:rsidRPr="00913441">
        <w:t xml:space="preserve">the </w:t>
      </w:r>
      <w:r w:rsidRPr="00913441">
        <w:rPr>
          <w:b/>
          <w:bCs/>
        </w:rPr>
        <w:t>where</w:t>
      </w:r>
      <w:proofErr w:type="gramEnd"/>
      <w:r w:rsidRPr="00913441">
        <w:t xml:space="preserve"> operator is used to remove those values that do not have primary times.</w:t>
      </w:r>
    </w:p>
    <w:p w14:paraId="44707FC0" w14:textId="77777777" w:rsidR="00345ACB" w:rsidRPr="00913441" w:rsidRDefault="00345ACB" w:rsidP="00B21EEA">
      <w:pPr>
        <w:pStyle w:val="NormalIndented"/>
      </w:pPr>
      <w:r w:rsidRPr="00913441">
        <w:t>The following example follows the default time-of-day handling as it combines primary times (time values) with time-of-day constraints to select those blood glucose values that have been measured after lunch:</w:t>
      </w:r>
    </w:p>
    <w:p w14:paraId="2AE1D2ED" w14:textId="77777777" w:rsidR="00345ACB" w:rsidRDefault="00345ACB" w:rsidP="009A6AF2">
      <w:pPr>
        <w:pStyle w:val="Example"/>
      </w:pPr>
      <w:r>
        <w:t>post_prandial_blood_glucoses := bc_values where they occurred within 13:00:00 to 15:00:00</w:t>
      </w:r>
    </w:p>
    <w:p w14:paraId="34659056" w14:textId="77777777" w:rsidR="00345ACB" w:rsidRPr="00913441" w:rsidRDefault="00345ACB" w:rsidP="00DE004E">
      <w:pPr>
        <w:pStyle w:val="NormalIndented"/>
      </w:pPr>
      <w:proofErr w:type="gramStart"/>
      <w:r w:rsidRPr="00913441">
        <w:t>The where</w:t>
      </w:r>
      <w:proofErr w:type="gramEnd"/>
      <w:r w:rsidRPr="00913441">
        <w:t xml:space="preserve"> operator can also be combined with day-of-week arguments, such as</w:t>
      </w:r>
    </w:p>
    <w:p w14:paraId="375EFC99" w14:textId="77777777" w:rsidR="00345ACB" w:rsidRDefault="00345ACB" w:rsidP="007E747F">
      <w:pPr>
        <w:pStyle w:val="Example"/>
      </w:pPr>
      <w:r>
        <w:t>labResults where day of week of time of them is in (SATURDAY, SUNDAY)</w:t>
      </w:r>
    </w:p>
    <w:p w14:paraId="520D4CC0" w14:textId="77777777" w:rsidR="00345ACB" w:rsidRDefault="00345ACB" w:rsidP="005D1A8F">
      <w:pPr>
        <w:pStyle w:val="Heading4"/>
      </w:pPr>
      <w:r>
        <w:lastRenderedPageBreak/>
        <w:t>It</w:t>
      </w:r>
    </w:p>
    <w:p w14:paraId="6346536A" w14:textId="77777777" w:rsidR="00345ACB" w:rsidRPr="00913441" w:rsidRDefault="00345ACB" w:rsidP="00A3590D">
      <w:pPr>
        <w:pStyle w:val="NormalIndented"/>
        <w:keepLines/>
      </w:pPr>
      <w:r w:rsidRPr="00913441">
        <w:t xml:space="preserve">The word </w:t>
      </w:r>
      <w:r w:rsidRPr="00913441">
        <w:rPr>
          <w:b/>
          <w:bCs/>
        </w:rPr>
        <w:t>it</w:t>
      </w:r>
      <w:r w:rsidRPr="00913441">
        <w:t xml:space="preserve"> and synonym </w:t>
      </w:r>
      <w:r w:rsidRPr="00913441">
        <w:rPr>
          <w:b/>
          <w:bCs/>
        </w:rPr>
        <w:t>they</w:t>
      </w:r>
      <w:r w:rsidRPr="00913441">
        <w:t xml:space="preserve"> are used in conjunction with </w:t>
      </w:r>
      <w:proofErr w:type="gramStart"/>
      <w:r w:rsidRPr="00913441">
        <w:rPr>
          <w:b/>
          <w:bCs/>
        </w:rPr>
        <w:t>where</w:t>
      </w:r>
      <w:proofErr w:type="gramEnd"/>
      <w:r w:rsidRPr="00913441">
        <w:t xml:space="preserve">. To simplify </w:t>
      </w:r>
      <w:r w:rsidRPr="00913441">
        <w:rPr>
          <w:b/>
          <w:bCs/>
        </w:rPr>
        <w:t>where</w:t>
      </w:r>
      <w:r w:rsidRPr="00913441">
        <w:t xml:space="preserve"> expressions, </w:t>
      </w:r>
      <w:r w:rsidRPr="00913441">
        <w:rPr>
          <w:b/>
          <w:bCs/>
        </w:rPr>
        <w:t>it</w:t>
      </w:r>
      <w:r w:rsidRPr="00913441">
        <w:t xml:space="preserve"> may be used in the right argument to represent the entire left argument. For example, </w:t>
      </w:r>
      <w:proofErr w:type="spellStart"/>
      <w:r w:rsidRPr="00913441">
        <w:rPr>
          <w:b/>
          <w:bCs/>
        </w:rPr>
        <w:t>potassium_list</w:t>
      </w:r>
      <w:proofErr w:type="spellEnd"/>
      <w:r w:rsidRPr="00913441">
        <w:rPr>
          <w:b/>
          <w:bCs/>
        </w:rPr>
        <w:t xml:space="preserve"> where they &gt; 5.0</w:t>
      </w:r>
      <w:r w:rsidRPr="00913441">
        <w:t xml:space="preserve"> would select those values from the list that are greater than 5. </w:t>
      </w:r>
      <w:r w:rsidRPr="00913441">
        <w:rPr>
          <w:b/>
          <w:bCs/>
        </w:rPr>
        <w:t>It</w:t>
      </w:r>
      <w:r w:rsidRPr="00913441">
        <w:t xml:space="preserve"> is most useful when the left argument is a complex expression; for example, </w:t>
      </w:r>
      <w:r w:rsidRPr="00913441">
        <w:rPr>
          <w:b/>
          <w:bCs/>
        </w:rPr>
        <w:t>(</w:t>
      </w:r>
      <w:proofErr w:type="spellStart"/>
      <w:r w:rsidRPr="00913441">
        <w:rPr>
          <w:b/>
          <w:bCs/>
        </w:rPr>
        <w:t>potassium_list</w:t>
      </w:r>
      <w:proofErr w:type="spellEnd"/>
      <w:r w:rsidRPr="00913441">
        <w:rPr>
          <w:b/>
          <w:bCs/>
        </w:rPr>
        <w:t xml:space="preserve"> + </w:t>
      </w:r>
      <w:proofErr w:type="spellStart"/>
      <w:r w:rsidRPr="00913441">
        <w:rPr>
          <w:b/>
          <w:bCs/>
        </w:rPr>
        <w:t>sodium_list</w:t>
      </w:r>
      <w:proofErr w:type="spellEnd"/>
      <w:r w:rsidRPr="00913441">
        <w:rPr>
          <w:b/>
          <w:bCs/>
        </w:rPr>
        <w:t>/3) where it &gt; 5.0</w:t>
      </w:r>
      <w:r w:rsidRPr="00913441">
        <w:t xml:space="preserve"> would assign the entire expression in parentheses to </w:t>
      </w:r>
      <w:r w:rsidRPr="00913441">
        <w:rPr>
          <w:b/>
          <w:bCs/>
        </w:rPr>
        <w:t>it</w:t>
      </w:r>
      <w:r w:rsidRPr="00913441">
        <w:t xml:space="preserve">. If there are nested </w:t>
      </w:r>
      <w:r w:rsidRPr="00913441">
        <w:rPr>
          <w:b/>
          <w:bCs/>
        </w:rPr>
        <w:t>where</w:t>
      </w:r>
      <w:r w:rsidRPr="00913441">
        <w:t xml:space="preserve"> expressions, </w:t>
      </w:r>
      <w:r w:rsidRPr="00913441">
        <w:rPr>
          <w:b/>
          <w:bCs/>
        </w:rPr>
        <w:t>it</w:t>
      </w:r>
      <w:r w:rsidRPr="00913441">
        <w:t xml:space="preserve"> refers to the left argument of the innermost </w:t>
      </w:r>
      <w:r w:rsidRPr="00913441">
        <w:rPr>
          <w:b/>
          <w:bCs/>
        </w:rPr>
        <w:t>where</w:t>
      </w:r>
      <w:r w:rsidRPr="00913441">
        <w:t xml:space="preserve">. If </w:t>
      </w:r>
      <w:r w:rsidRPr="00913441">
        <w:rPr>
          <w:b/>
          <w:bCs/>
        </w:rPr>
        <w:t>it</w:t>
      </w:r>
      <w:r w:rsidRPr="00913441">
        <w:t xml:space="preserve"> is used outside of a </w:t>
      </w:r>
      <w:r w:rsidRPr="00913441">
        <w:rPr>
          <w:b/>
          <w:bCs/>
        </w:rPr>
        <w:t>where</w:t>
      </w:r>
      <w:r w:rsidRPr="00913441">
        <w:t xml:space="preserve"> expression, then it has a value of </w:t>
      </w:r>
      <w:r w:rsidRPr="00913441">
        <w:rPr>
          <w:b/>
          <w:bCs/>
        </w:rPr>
        <w:t>null</w:t>
      </w:r>
      <w:r w:rsidRPr="00913441">
        <w:t xml:space="preserve">. An implementation of the Arden Syntax may choose to flag use of </w:t>
      </w:r>
      <w:r w:rsidRPr="00913441">
        <w:rPr>
          <w:b/>
          <w:bCs/>
        </w:rPr>
        <w:t>it</w:t>
      </w:r>
      <w:r w:rsidRPr="00913441">
        <w:t xml:space="preserve"> outside a </w:t>
      </w:r>
      <w:r w:rsidRPr="00913441">
        <w:rPr>
          <w:b/>
          <w:bCs/>
        </w:rPr>
        <w:t>where</w:t>
      </w:r>
      <w:r w:rsidRPr="00913441">
        <w:t xml:space="preserve"> expression as an error at compile time.</w:t>
      </w:r>
    </w:p>
    <w:p w14:paraId="1BFAF867" w14:textId="77777777" w:rsidR="00345ACB" w:rsidRDefault="00345ACB" w:rsidP="001E5D51">
      <w:pPr>
        <w:pStyle w:val="Heading2"/>
      </w:pPr>
      <w:bookmarkStart w:id="675" w:name="_Ref448634901"/>
      <w:bookmarkStart w:id="676" w:name="_Toc526303999"/>
      <w:bookmarkStart w:id="677" w:name="_Toc141177870"/>
      <w:bookmarkStart w:id="678" w:name="_Toc314131787"/>
      <w:bookmarkStart w:id="679" w:name="_Toc382912076"/>
      <w:r>
        <w:t>Logical Operators</w:t>
      </w:r>
      <w:bookmarkEnd w:id="675"/>
      <w:bookmarkEnd w:id="676"/>
      <w:bookmarkEnd w:id="677"/>
      <w:bookmarkEnd w:id="678"/>
      <w:bookmarkEnd w:id="679"/>
    </w:p>
    <w:p w14:paraId="06185AAB" w14:textId="77777777" w:rsidR="00345ACB" w:rsidRDefault="00345ACB" w:rsidP="001E5D51">
      <w:pPr>
        <w:pStyle w:val="Heading3"/>
      </w:pPr>
      <w:bookmarkStart w:id="680" w:name="_Ref448648095"/>
      <w:bookmarkStart w:id="681" w:name="_Toc526304000"/>
      <w:bookmarkStart w:id="682" w:name="_Toc141177871"/>
      <w:bookmarkStart w:id="683" w:name="_Toc314131788"/>
      <w:bookmarkStart w:id="684" w:name="_Toc382912077"/>
      <w:r>
        <w:t>Or (binary, left associative)</w:t>
      </w:r>
      <w:bookmarkEnd w:id="680"/>
      <w:bookmarkEnd w:id="681"/>
      <w:bookmarkEnd w:id="682"/>
      <w:bookmarkEnd w:id="683"/>
      <w:bookmarkEnd w:id="684"/>
    </w:p>
    <w:p w14:paraId="6F5AFE07" w14:textId="77777777" w:rsidR="00345ACB" w:rsidRPr="00913441" w:rsidRDefault="00345ACB">
      <w:pPr>
        <w:pStyle w:val="NormalIndented"/>
      </w:pPr>
      <w:proofErr w:type="gramStart"/>
      <w:r w:rsidRPr="00913441">
        <w:t xml:space="preserve">The </w:t>
      </w:r>
      <w:r w:rsidRPr="00913441">
        <w:rPr>
          <w:b/>
          <w:bCs/>
        </w:rPr>
        <w:t>or</w:t>
      </w:r>
      <w:proofErr w:type="gramEnd"/>
      <w:r w:rsidRPr="00913441">
        <w:t xml:space="preserve"> operator performs the logical disjunction of its two arguments. If either argument is </w:t>
      </w:r>
      <w:r w:rsidRPr="00913441">
        <w:rPr>
          <w:b/>
          <w:bCs/>
        </w:rPr>
        <w:t>true</w:t>
      </w:r>
      <w:r w:rsidRPr="00913441">
        <w:t xml:space="preserve"> (even if the other is not Boolean), the result is </w:t>
      </w:r>
      <w:r w:rsidRPr="00913441">
        <w:rPr>
          <w:b/>
          <w:bCs/>
        </w:rPr>
        <w:t>true</w:t>
      </w:r>
      <w:r w:rsidRPr="00913441">
        <w:t xml:space="preserve">. If both arguments are </w:t>
      </w:r>
      <w:r w:rsidRPr="00913441">
        <w:rPr>
          <w:b/>
          <w:bCs/>
        </w:rPr>
        <w:t>false</w:t>
      </w:r>
      <w:r w:rsidRPr="00913441">
        <w:t xml:space="preserve">, the result is </w:t>
      </w:r>
      <w:r w:rsidRPr="00913441">
        <w:rPr>
          <w:b/>
          <w:bCs/>
        </w:rPr>
        <w:t>false</w:t>
      </w:r>
      <w:r w:rsidRPr="00913441">
        <w:t xml:space="preserve">. </w:t>
      </w:r>
      <w:r w:rsidRPr="00B6351E">
        <w:t>If both arguments are truth values, the maximum of both arguments is returned.</w:t>
      </w:r>
      <w:r>
        <w:t xml:space="preserve"> </w:t>
      </w:r>
      <w:proofErr w:type="gramStart"/>
      <w:r w:rsidRPr="00913441">
        <w:t>Otherwise</w:t>
      </w:r>
      <w:proofErr w:type="gramEnd"/>
      <w:r w:rsidRPr="00913441">
        <w:t xml:space="preserve"> the result is </w:t>
      </w:r>
      <w:r w:rsidRPr="00913441">
        <w:rPr>
          <w:b/>
          <w:bCs/>
        </w:rPr>
        <w:t>null</w:t>
      </w:r>
      <w:r w:rsidRPr="00913441">
        <w:t>. Its usage is</w:t>
      </w:r>
      <w:r>
        <w:t xml:space="preserve"> as follows</w:t>
      </w:r>
      <w:r w:rsidRPr="00913441">
        <w:t>:</w:t>
      </w:r>
    </w:p>
    <w:p w14:paraId="10D03D52" w14:textId="77777777" w:rsidR="00345ACB" w:rsidRDefault="00345ACB">
      <w:pPr>
        <w:pStyle w:val="Example"/>
      </w:pPr>
      <w:r>
        <w:t>&lt;</w:t>
      </w:r>
      <w:r w:rsidRPr="00913441">
        <w:t>n</w:t>
      </w:r>
      <w:r>
        <w:t>:</w:t>
      </w:r>
      <w:r w:rsidRPr="00B6351E">
        <w:t>truth-value</w:t>
      </w:r>
      <w:r>
        <w:t>&gt; := &lt;</w:t>
      </w:r>
      <w:r w:rsidRPr="00913441">
        <w:t>n</w:t>
      </w:r>
      <w:r>
        <w:t>:any-type&gt; OR &lt;</w:t>
      </w:r>
      <w:r w:rsidRPr="00913441">
        <w:t>n</w:t>
      </w:r>
      <w:r>
        <w:t>:any-type&gt;</w:t>
      </w:r>
    </w:p>
    <w:p w14:paraId="1FCD201F" w14:textId="77777777" w:rsidR="00345ACB" w:rsidRDefault="00345ACB">
      <w:pPr>
        <w:pStyle w:val="Example"/>
      </w:pPr>
      <w:r>
        <w:t>true := true OR false</w:t>
      </w:r>
    </w:p>
    <w:p w14:paraId="1B561AFB" w14:textId="77777777" w:rsidR="00345ACB" w:rsidRDefault="00345ACB">
      <w:pPr>
        <w:pStyle w:val="Example"/>
      </w:pPr>
      <w:r>
        <w:t>false := false OR false</w:t>
      </w:r>
    </w:p>
    <w:p w14:paraId="5155E13B" w14:textId="77777777" w:rsidR="00345ACB" w:rsidRDefault="00345ACB">
      <w:pPr>
        <w:pStyle w:val="Example"/>
      </w:pPr>
      <w:r>
        <w:t>true := true OR null</w:t>
      </w:r>
    </w:p>
    <w:p w14:paraId="66AE6A4D" w14:textId="77777777" w:rsidR="00345ACB" w:rsidRDefault="00345ACB">
      <w:pPr>
        <w:pStyle w:val="Example"/>
      </w:pPr>
      <w:r>
        <w:t>null := false OR null</w:t>
      </w:r>
    </w:p>
    <w:p w14:paraId="4C30EBF5" w14:textId="77777777" w:rsidR="00345ACB" w:rsidRDefault="00345ACB">
      <w:pPr>
        <w:pStyle w:val="Example"/>
      </w:pPr>
      <w:r>
        <w:t>null := false OR 3.4</w:t>
      </w:r>
    </w:p>
    <w:p w14:paraId="0BD8E3A2" w14:textId="77777777" w:rsidR="00345ACB" w:rsidRDefault="00345ACB" w:rsidP="000D08D2">
      <w:pPr>
        <w:pStyle w:val="Example"/>
      </w:pPr>
      <w:r>
        <w:rPr>
          <w:lang w:eastAsia="ko-KR"/>
        </w:rPr>
        <w:t xml:space="preserve">truth value </w:t>
      </w:r>
      <w:r w:rsidRPr="00B6351E">
        <w:t>0.4 := false OR (0.4 AS TRUTH VALUE)</w:t>
      </w:r>
      <w:r>
        <w:t xml:space="preserve"> //see section </w:t>
      </w:r>
      <w:r>
        <w:fldChar w:fldCharType="begin"/>
      </w:r>
      <w:r>
        <w:instrText xml:space="preserve"> REF _Ref382848537 \r \h </w:instrText>
      </w:r>
      <w:r>
        <w:fldChar w:fldCharType="separate"/>
      </w:r>
      <w:r>
        <w:t>9.20.4</w:t>
      </w:r>
      <w:r>
        <w:fldChar w:fldCharType="end"/>
      </w:r>
      <w:r>
        <w:t xml:space="preserve"> (as truth value)</w:t>
      </w:r>
    </w:p>
    <w:p w14:paraId="1AA17839" w14:textId="77777777" w:rsidR="00345ACB" w:rsidRPr="008C6B88" w:rsidRDefault="00345ACB" w:rsidP="008C6B88">
      <w:pPr>
        <w:pStyle w:val="Example"/>
      </w:pPr>
      <w:r w:rsidRPr="008C6B88">
        <w:t xml:space="preserve">true := true OR (TRUTH VALUE 0.7)//see section </w:t>
      </w:r>
      <w:r>
        <w:fldChar w:fldCharType="begin"/>
      </w:r>
      <w:r>
        <w:instrText xml:space="preserve"> REF _Ref382850959 \r \h </w:instrText>
      </w:r>
      <w:r>
        <w:fldChar w:fldCharType="separate"/>
      </w:r>
      <w:r>
        <w:t>8.13</w:t>
      </w:r>
      <w:r>
        <w:fldChar w:fldCharType="end"/>
      </w:r>
      <w:r w:rsidRPr="008C6B88">
        <w:t xml:space="preserve"> (truth values)</w:t>
      </w:r>
    </w:p>
    <w:p w14:paraId="3F8DE94A" w14:textId="77777777" w:rsidR="00345ACB" w:rsidRPr="00B6351E" w:rsidRDefault="00345ACB">
      <w:pPr>
        <w:pStyle w:val="Example"/>
      </w:pPr>
      <w:r>
        <w:rPr>
          <w:lang w:eastAsia="ko-KR"/>
        </w:rPr>
        <w:t xml:space="preserve">truth value </w:t>
      </w:r>
      <w:r w:rsidRPr="00B6351E">
        <w:t>0.5 := (0.5 AS TRUTH VALUE) OR (0.4 AS TRUTH VALUE)</w:t>
      </w:r>
    </w:p>
    <w:p w14:paraId="423B99C5" w14:textId="77777777" w:rsidR="00345ACB" w:rsidRDefault="00345ACB">
      <w:pPr>
        <w:pStyle w:val="Example"/>
      </w:pPr>
      <w:r>
        <w:t>(true, true) := (true, false) OR (false, true)</w:t>
      </w:r>
    </w:p>
    <w:p w14:paraId="0386E4E6" w14:textId="77777777" w:rsidR="00345ACB" w:rsidRDefault="00345ACB">
      <w:pPr>
        <w:pStyle w:val="Example"/>
      </w:pPr>
      <w:r>
        <w:t>() := () OR ()</w:t>
      </w:r>
    </w:p>
    <w:p w14:paraId="69080639" w14:textId="77777777" w:rsidR="00345ACB" w:rsidRPr="00913441" w:rsidRDefault="00345ACB">
      <w:pPr>
        <w:pStyle w:val="NormalIndented"/>
      </w:pPr>
      <w:r w:rsidRPr="00913441">
        <w:t xml:space="preserve">Its truth table is given here. </w:t>
      </w:r>
      <w:r w:rsidRPr="00913441">
        <w:rPr>
          <w:b/>
          <w:bCs/>
        </w:rPr>
        <w:t>Other</w:t>
      </w:r>
      <w:r w:rsidRPr="00913441">
        <w:t xml:space="preserve"> means any of these data types: null, number, time, duration, or string.</w:t>
      </w:r>
    </w:p>
    <w:p w14:paraId="73E39B29" w14:textId="77777777" w:rsidR="00345ACB" w:rsidRPr="00913441" w:rsidRDefault="00345ACB">
      <w:pPr>
        <w:pStyle w:val="NormalIndented"/>
      </w:pPr>
    </w:p>
    <w:tbl>
      <w:tblPr>
        <w:tblW w:w="0" w:type="auto"/>
        <w:tblInd w:w="108" w:type="dxa"/>
        <w:tblLayout w:type="fixed"/>
        <w:tblLook w:val="0000" w:firstRow="0" w:lastRow="0" w:firstColumn="0" w:lastColumn="0" w:noHBand="0" w:noVBand="0"/>
      </w:tblPr>
      <w:tblGrid>
        <w:gridCol w:w="1383"/>
        <w:gridCol w:w="1383"/>
        <w:gridCol w:w="1383"/>
        <w:gridCol w:w="1383"/>
        <w:gridCol w:w="1383"/>
        <w:gridCol w:w="1383"/>
      </w:tblGrid>
      <w:tr w:rsidR="00345ACB" w:rsidRPr="00D1242C" w14:paraId="52327F86" w14:textId="77777777">
        <w:tc>
          <w:tcPr>
            <w:tcW w:w="1383" w:type="dxa"/>
          </w:tcPr>
          <w:p w14:paraId="7DC467A8" w14:textId="77777777" w:rsidR="00345ACB" w:rsidRPr="00D1242C" w:rsidRDefault="00345ACB"/>
        </w:tc>
        <w:tc>
          <w:tcPr>
            <w:tcW w:w="1383" w:type="dxa"/>
            <w:tcBorders>
              <w:bottom w:val="single" w:sz="12" w:space="0" w:color="auto"/>
              <w:right w:val="single" w:sz="12" w:space="0" w:color="auto"/>
            </w:tcBorders>
          </w:tcPr>
          <w:p w14:paraId="72C98A4B" w14:textId="77777777" w:rsidR="00345ACB" w:rsidRPr="00D1242C" w:rsidRDefault="00345ACB">
            <w:r w:rsidRPr="00D1242C">
              <w:t>OR</w:t>
            </w:r>
          </w:p>
        </w:tc>
        <w:tc>
          <w:tcPr>
            <w:tcW w:w="1383" w:type="dxa"/>
            <w:tcBorders>
              <w:bottom w:val="single" w:sz="12" w:space="0" w:color="auto"/>
            </w:tcBorders>
          </w:tcPr>
          <w:p w14:paraId="38CB5F99" w14:textId="77777777" w:rsidR="00345ACB" w:rsidRPr="00D1242C" w:rsidRDefault="00345ACB">
            <w:r w:rsidRPr="00D1242C">
              <w:t>TRUE</w:t>
            </w:r>
          </w:p>
        </w:tc>
        <w:tc>
          <w:tcPr>
            <w:tcW w:w="1383" w:type="dxa"/>
            <w:tcBorders>
              <w:bottom w:val="single" w:sz="12" w:space="0" w:color="auto"/>
            </w:tcBorders>
          </w:tcPr>
          <w:p w14:paraId="6D1F5043" w14:textId="77777777" w:rsidR="00345ACB" w:rsidRPr="00D1242C" w:rsidRDefault="00345ACB">
            <w:r w:rsidRPr="00D1242C">
              <w:t>other truth value</w:t>
            </w:r>
          </w:p>
        </w:tc>
        <w:tc>
          <w:tcPr>
            <w:tcW w:w="1383" w:type="dxa"/>
            <w:tcBorders>
              <w:bottom w:val="single" w:sz="12" w:space="0" w:color="auto"/>
            </w:tcBorders>
          </w:tcPr>
          <w:p w14:paraId="655718D1" w14:textId="77777777" w:rsidR="00345ACB" w:rsidRPr="00D1242C" w:rsidRDefault="00345ACB">
            <w:r w:rsidRPr="00D1242C">
              <w:t>Other</w:t>
            </w:r>
          </w:p>
        </w:tc>
        <w:tc>
          <w:tcPr>
            <w:tcW w:w="1383" w:type="dxa"/>
          </w:tcPr>
          <w:p w14:paraId="595FFB24" w14:textId="77777777" w:rsidR="00345ACB" w:rsidRPr="00D1242C" w:rsidRDefault="00345ACB">
            <w:r w:rsidRPr="00D1242C">
              <w:t>(Right argument)</w:t>
            </w:r>
            <w:r>
              <w:t xml:space="preserve"> </w:t>
            </w:r>
          </w:p>
        </w:tc>
      </w:tr>
      <w:tr w:rsidR="00345ACB" w:rsidRPr="00D1242C" w14:paraId="19752DB5" w14:textId="77777777">
        <w:tc>
          <w:tcPr>
            <w:tcW w:w="1383" w:type="dxa"/>
          </w:tcPr>
          <w:p w14:paraId="765323A6" w14:textId="77777777" w:rsidR="00345ACB" w:rsidRPr="00D1242C" w:rsidRDefault="00345ACB">
            <w:r w:rsidRPr="00D1242C">
              <w:t xml:space="preserve">(Left </w:t>
            </w:r>
          </w:p>
        </w:tc>
        <w:tc>
          <w:tcPr>
            <w:tcW w:w="1383" w:type="dxa"/>
            <w:tcBorders>
              <w:right w:val="single" w:sz="12" w:space="0" w:color="auto"/>
            </w:tcBorders>
          </w:tcPr>
          <w:p w14:paraId="6E8B8DB0" w14:textId="77777777" w:rsidR="00345ACB" w:rsidRPr="00D1242C" w:rsidRDefault="00345ACB">
            <w:r w:rsidRPr="00D1242C">
              <w:t>TRUE</w:t>
            </w:r>
          </w:p>
        </w:tc>
        <w:tc>
          <w:tcPr>
            <w:tcW w:w="1383" w:type="dxa"/>
          </w:tcPr>
          <w:p w14:paraId="7AC798D6" w14:textId="77777777" w:rsidR="00345ACB" w:rsidRPr="00D1242C" w:rsidRDefault="00345ACB">
            <w:r w:rsidRPr="00D1242C">
              <w:t>TRUE</w:t>
            </w:r>
          </w:p>
        </w:tc>
        <w:tc>
          <w:tcPr>
            <w:tcW w:w="1383" w:type="dxa"/>
          </w:tcPr>
          <w:p w14:paraId="563F4C57" w14:textId="77777777" w:rsidR="00345ACB" w:rsidRPr="00D1242C" w:rsidRDefault="00345ACB">
            <w:r w:rsidRPr="00D1242C">
              <w:t>TRUE</w:t>
            </w:r>
          </w:p>
        </w:tc>
        <w:tc>
          <w:tcPr>
            <w:tcW w:w="1383" w:type="dxa"/>
          </w:tcPr>
          <w:p w14:paraId="55609685" w14:textId="77777777" w:rsidR="00345ACB" w:rsidRPr="00D1242C" w:rsidRDefault="00345ACB">
            <w:r w:rsidRPr="00D1242C">
              <w:t xml:space="preserve">TRUE </w:t>
            </w:r>
          </w:p>
        </w:tc>
        <w:tc>
          <w:tcPr>
            <w:tcW w:w="1383" w:type="dxa"/>
          </w:tcPr>
          <w:p w14:paraId="757B6240" w14:textId="77777777" w:rsidR="00345ACB" w:rsidRPr="00D1242C" w:rsidRDefault="00345ACB"/>
        </w:tc>
      </w:tr>
      <w:tr w:rsidR="00345ACB" w:rsidRPr="00D1242C" w14:paraId="3E215233" w14:textId="77777777">
        <w:tc>
          <w:tcPr>
            <w:tcW w:w="1383" w:type="dxa"/>
          </w:tcPr>
          <w:p w14:paraId="3F67475B" w14:textId="77777777" w:rsidR="00345ACB" w:rsidRPr="00D1242C" w:rsidRDefault="00345ACB">
            <w:r w:rsidRPr="00D1242C">
              <w:t>argument)</w:t>
            </w:r>
          </w:p>
        </w:tc>
        <w:tc>
          <w:tcPr>
            <w:tcW w:w="1383" w:type="dxa"/>
            <w:tcBorders>
              <w:right w:val="single" w:sz="12" w:space="0" w:color="auto"/>
            </w:tcBorders>
          </w:tcPr>
          <w:p w14:paraId="78293649" w14:textId="77777777" w:rsidR="00345ACB" w:rsidRPr="00D1242C" w:rsidRDefault="00345ACB">
            <w:r w:rsidRPr="00D1242C">
              <w:t>other truth value</w:t>
            </w:r>
          </w:p>
        </w:tc>
        <w:tc>
          <w:tcPr>
            <w:tcW w:w="1383" w:type="dxa"/>
          </w:tcPr>
          <w:p w14:paraId="6014929E" w14:textId="77777777" w:rsidR="00345ACB" w:rsidRPr="00D1242C" w:rsidRDefault="00345ACB">
            <w:r w:rsidRPr="00D1242C">
              <w:t>TRUE</w:t>
            </w:r>
          </w:p>
        </w:tc>
        <w:tc>
          <w:tcPr>
            <w:tcW w:w="1383" w:type="dxa"/>
          </w:tcPr>
          <w:p w14:paraId="10499A3B" w14:textId="77777777" w:rsidR="00345ACB" w:rsidRPr="00D1242C" w:rsidRDefault="00345ACB">
            <w:proofErr w:type="gramStart"/>
            <w:r w:rsidRPr="00D1242C">
              <w:t>MAX(</w:t>
            </w:r>
            <w:proofErr w:type="gramEnd"/>
            <w:r w:rsidRPr="00D1242C">
              <w:t>a, b)</w:t>
            </w:r>
          </w:p>
        </w:tc>
        <w:tc>
          <w:tcPr>
            <w:tcW w:w="1383" w:type="dxa"/>
          </w:tcPr>
          <w:p w14:paraId="72AE934F" w14:textId="77777777" w:rsidR="00345ACB" w:rsidRPr="00D1242C" w:rsidRDefault="00345ACB">
            <w:r w:rsidRPr="00D1242C">
              <w:t>NULL</w:t>
            </w:r>
          </w:p>
        </w:tc>
        <w:tc>
          <w:tcPr>
            <w:tcW w:w="1383" w:type="dxa"/>
          </w:tcPr>
          <w:p w14:paraId="2E5641A6" w14:textId="77777777" w:rsidR="00345ACB" w:rsidRPr="00D1242C" w:rsidRDefault="00345ACB"/>
        </w:tc>
      </w:tr>
      <w:tr w:rsidR="00345ACB" w:rsidRPr="00D1242C" w14:paraId="62062984" w14:textId="77777777">
        <w:tc>
          <w:tcPr>
            <w:tcW w:w="1383" w:type="dxa"/>
          </w:tcPr>
          <w:p w14:paraId="1F5B40A7" w14:textId="77777777" w:rsidR="00345ACB" w:rsidRPr="00D1242C" w:rsidRDefault="00345ACB"/>
        </w:tc>
        <w:tc>
          <w:tcPr>
            <w:tcW w:w="1383" w:type="dxa"/>
            <w:tcBorders>
              <w:right w:val="single" w:sz="12" w:space="0" w:color="auto"/>
            </w:tcBorders>
          </w:tcPr>
          <w:p w14:paraId="0ACBFD25" w14:textId="77777777" w:rsidR="00345ACB" w:rsidRPr="00D1242C" w:rsidRDefault="00345ACB">
            <w:r w:rsidRPr="00D1242C">
              <w:t>Other</w:t>
            </w:r>
          </w:p>
        </w:tc>
        <w:tc>
          <w:tcPr>
            <w:tcW w:w="1383" w:type="dxa"/>
          </w:tcPr>
          <w:p w14:paraId="4EBB29F1" w14:textId="77777777" w:rsidR="00345ACB" w:rsidRPr="00D1242C" w:rsidRDefault="00345ACB">
            <w:r w:rsidRPr="00D1242C">
              <w:t>TRUE</w:t>
            </w:r>
          </w:p>
        </w:tc>
        <w:tc>
          <w:tcPr>
            <w:tcW w:w="1383" w:type="dxa"/>
          </w:tcPr>
          <w:p w14:paraId="7D44D08C" w14:textId="77777777" w:rsidR="00345ACB" w:rsidRPr="00D1242C" w:rsidRDefault="00345ACB">
            <w:r w:rsidRPr="00D1242C">
              <w:t>NULL</w:t>
            </w:r>
          </w:p>
        </w:tc>
        <w:tc>
          <w:tcPr>
            <w:tcW w:w="1383" w:type="dxa"/>
          </w:tcPr>
          <w:p w14:paraId="54018E6F" w14:textId="77777777" w:rsidR="00345ACB" w:rsidRPr="00D1242C" w:rsidRDefault="00345ACB">
            <w:r w:rsidRPr="00D1242C">
              <w:t>NULL</w:t>
            </w:r>
          </w:p>
        </w:tc>
        <w:tc>
          <w:tcPr>
            <w:tcW w:w="1383" w:type="dxa"/>
          </w:tcPr>
          <w:p w14:paraId="5AC210AA" w14:textId="77777777" w:rsidR="00345ACB" w:rsidRPr="00D1242C" w:rsidRDefault="00345ACB"/>
        </w:tc>
      </w:tr>
    </w:tbl>
    <w:p w14:paraId="21738C0A" w14:textId="77777777" w:rsidR="00345ACB" w:rsidRDefault="00345ACB" w:rsidP="001E5D51">
      <w:pPr>
        <w:pStyle w:val="Heading3"/>
      </w:pPr>
      <w:bookmarkStart w:id="685" w:name="_Toc526304001"/>
      <w:bookmarkStart w:id="686" w:name="_Toc141177872"/>
      <w:bookmarkStart w:id="687" w:name="_Toc314131789"/>
      <w:bookmarkStart w:id="688" w:name="_Toc382912078"/>
      <w:r>
        <w:t>And (binary, left associative)</w:t>
      </w:r>
      <w:bookmarkEnd w:id="685"/>
      <w:bookmarkEnd w:id="686"/>
      <w:bookmarkEnd w:id="687"/>
      <w:bookmarkEnd w:id="688"/>
    </w:p>
    <w:p w14:paraId="68D0225D" w14:textId="77777777" w:rsidR="00345ACB" w:rsidRPr="00913441" w:rsidRDefault="00345ACB">
      <w:pPr>
        <w:pStyle w:val="NormalIndented"/>
      </w:pPr>
      <w:proofErr w:type="gramStart"/>
      <w:r w:rsidRPr="00913441">
        <w:t xml:space="preserve">The </w:t>
      </w:r>
      <w:r w:rsidRPr="00913441">
        <w:rPr>
          <w:b/>
          <w:bCs/>
        </w:rPr>
        <w:t>and</w:t>
      </w:r>
      <w:proofErr w:type="gramEnd"/>
      <w:r w:rsidRPr="00913441">
        <w:t xml:space="preserve"> operator performs the logical conjunction of its two arguments. If either argument is </w:t>
      </w:r>
      <w:r w:rsidRPr="00913441">
        <w:rPr>
          <w:b/>
          <w:bCs/>
        </w:rPr>
        <w:t>false</w:t>
      </w:r>
      <w:r w:rsidRPr="00913441">
        <w:t xml:space="preserve"> (even if the other is not Boolean), the result is </w:t>
      </w:r>
      <w:r w:rsidRPr="00913441">
        <w:rPr>
          <w:b/>
          <w:bCs/>
        </w:rPr>
        <w:t>false</w:t>
      </w:r>
      <w:r w:rsidRPr="00913441">
        <w:t xml:space="preserve">. If both arguments are </w:t>
      </w:r>
      <w:r w:rsidRPr="00913441">
        <w:rPr>
          <w:b/>
          <w:bCs/>
        </w:rPr>
        <w:t>true</w:t>
      </w:r>
      <w:r w:rsidRPr="00913441">
        <w:t xml:space="preserve">, the result is </w:t>
      </w:r>
      <w:r w:rsidRPr="00913441">
        <w:rPr>
          <w:b/>
          <w:bCs/>
        </w:rPr>
        <w:t>true</w:t>
      </w:r>
      <w:r w:rsidRPr="00913441">
        <w:t>.</w:t>
      </w:r>
      <w:r w:rsidRPr="00B6351E">
        <w:t xml:space="preserve"> If both arguments are truth values, the minimum of both arguments is returned.</w:t>
      </w:r>
      <w:r>
        <w:t xml:space="preserve"> </w:t>
      </w:r>
      <w:proofErr w:type="gramStart"/>
      <w:r w:rsidRPr="00913441">
        <w:t>Otherwise</w:t>
      </w:r>
      <w:proofErr w:type="gramEnd"/>
      <w:r w:rsidRPr="00913441">
        <w:t xml:space="preserve"> the result is </w:t>
      </w:r>
      <w:r w:rsidRPr="00913441">
        <w:rPr>
          <w:b/>
          <w:bCs/>
        </w:rPr>
        <w:t>null</w:t>
      </w:r>
      <w:r w:rsidRPr="00913441">
        <w:t>. Its usage is:</w:t>
      </w:r>
    </w:p>
    <w:p w14:paraId="13C3359C" w14:textId="77777777" w:rsidR="00345ACB" w:rsidRDefault="00345ACB">
      <w:pPr>
        <w:pStyle w:val="Example"/>
      </w:pPr>
      <w:r>
        <w:t>&lt;n:</w:t>
      </w:r>
      <w:r w:rsidRPr="00B6351E">
        <w:t>truth-value</w:t>
      </w:r>
      <w:r>
        <w:t>&gt; := &lt;n:any-type&gt; AND &lt;n:any-type&gt;</w:t>
      </w:r>
    </w:p>
    <w:p w14:paraId="42EC63C2" w14:textId="77777777" w:rsidR="00345ACB" w:rsidRDefault="00345ACB">
      <w:pPr>
        <w:pStyle w:val="Example"/>
      </w:pPr>
      <w:r>
        <w:t>false := true AND false</w:t>
      </w:r>
    </w:p>
    <w:p w14:paraId="01BBEB43" w14:textId="77777777" w:rsidR="00345ACB" w:rsidRDefault="00345ACB" w:rsidP="000D08D2">
      <w:pPr>
        <w:pStyle w:val="Example"/>
      </w:pPr>
      <w:r>
        <w:t>null := true AND null</w:t>
      </w:r>
    </w:p>
    <w:p w14:paraId="213D1E64" w14:textId="77777777" w:rsidR="00345ACB" w:rsidRPr="00B6351E" w:rsidRDefault="00345ACB" w:rsidP="000D08D2">
      <w:pPr>
        <w:pStyle w:val="Example"/>
      </w:pPr>
      <w:r w:rsidRPr="00B6351E">
        <w:t>false := false AND (0.4 AS TRUTH VALUE)</w:t>
      </w:r>
      <w:r>
        <w:t xml:space="preserve"> //see section </w:t>
      </w:r>
      <w:r>
        <w:fldChar w:fldCharType="begin"/>
      </w:r>
      <w:r>
        <w:instrText xml:space="preserve"> REF _Ref382848537 \r \h </w:instrText>
      </w:r>
      <w:r>
        <w:fldChar w:fldCharType="separate"/>
      </w:r>
      <w:r>
        <w:t>9.20.4</w:t>
      </w:r>
      <w:r>
        <w:fldChar w:fldCharType="end"/>
      </w:r>
      <w:r>
        <w:t xml:space="preserve"> (as truth value)</w:t>
      </w:r>
    </w:p>
    <w:p w14:paraId="40C3ACE2" w14:textId="77777777" w:rsidR="00345ACB" w:rsidRDefault="00345ACB">
      <w:pPr>
        <w:pStyle w:val="Example"/>
        <w:rPr>
          <w:color w:val="FF0000"/>
        </w:rPr>
      </w:pPr>
      <w:r>
        <w:rPr>
          <w:color w:val="FF0000"/>
        </w:rPr>
        <w:t>false</w:t>
      </w:r>
      <w:r w:rsidRPr="005A44CE">
        <w:rPr>
          <w:color w:val="FF0000"/>
        </w:rPr>
        <w:t xml:space="preserve"> := </w:t>
      </w:r>
      <w:r>
        <w:rPr>
          <w:color w:val="FF0000"/>
        </w:rPr>
        <w:t>false AND (</w:t>
      </w:r>
      <w:r w:rsidRPr="005A44CE">
        <w:rPr>
          <w:color w:val="FF0000"/>
        </w:rPr>
        <w:t>TRUTH VALUE 0.</w:t>
      </w:r>
      <w:r>
        <w:rPr>
          <w:color w:val="FF0000"/>
        </w:rPr>
        <w:t>5</w:t>
      </w:r>
      <w:r w:rsidRPr="005A44CE">
        <w:rPr>
          <w:color w:val="FF0000"/>
        </w:rPr>
        <w:t>)//see section</w:t>
      </w:r>
      <w:r w:rsidRPr="008C6B88">
        <w:t xml:space="preserve"> </w:t>
      </w:r>
      <w:r>
        <w:fldChar w:fldCharType="begin"/>
      </w:r>
      <w:r>
        <w:instrText xml:space="preserve"> REF _Ref382850959 \r \h </w:instrText>
      </w:r>
      <w:r>
        <w:fldChar w:fldCharType="separate"/>
      </w:r>
      <w:r>
        <w:t>8.13</w:t>
      </w:r>
      <w:r>
        <w:fldChar w:fldCharType="end"/>
      </w:r>
      <w:r w:rsidRPr="008C6B88">
        <w:t xml:space="preserve"> </w:t>
      </w:r>
      <w:r w:rsidRPr="005A44CE">
        <w:rPr>
          <w:color w:val="FF0000"/>
        </w:rPr>
        <w:t>(truth values)</w:t>
      </w:r>
    </w:p>
    <w:p w14:paraId="2DCC40AE" w14:textId="77777777" w:rsidR="00345ACB" w:rsidRDefault="00345ACB">
      <w:pPr>
        <w:pStyle w:val="Example"/>
      </w:pPr>
      <w:r>
        <w:rPr>
          <w:lang w:eastAsia="ko-KR"/>
        </w:rPr>
        <w:t xml:space="preserve">truth value </w:t>
      </w:r>
      <w:r w:rsidRPr="00B6351E">
        <w:t>0.4 := (0.5 AS TRUTH VALUE) AND (0.4 AS TRUTH VALUE)</w:t>
      </w:r>
    </w:p>
    <w:p w14:paraId="0FDA203E" w14:textId="77777777" w:rsidR="00345ACB" w:rsidRDefault="00345ACB">
      <w:pPr>
        <w:pStyle w:val="Example"/>
      </w:pPr>
      <w:r>
        <w:lastRenderedPageBreak/>
        <w:t>false := false AND null</w:t>
      </w:r>
    </w:p>
    <w:p w14:paraId="3E139382" w14:textId="77777777" w:rsidR="00345ACB" w:rsidRPr="00913441" w:rsidRDefault="00345ACB" w:rsidP="00A3590D">
      <w:pPr>
        <w:pStyle w:val="NormalIndented"/>
        <w:keepNext/>
      </w:pPr>
      <w:r w:rsidRPr="00913441">
        <w:t xml:space="preserve">Its truth table is given here. </w:t>
      </w:r>
      <w:r w:rsidRPr="00913441">
        <w:rPr>
          <w:b/>
          <w:bCs/>
        </w:rPr>
        <w:t>Other</w:t>
      </w:r>
      <w:r w:rsidRPr="00913441">
        <w:t xml:space="preserve"> means any of these data types: null, number, time, duration, or string.</w:t>
      </w:r>
    </w:p>
    <w:tbl>
      <w:tblPr>
        <w:tblW w:w="0" w:type="auto"/>
        <w:tblInd w:w="108" w:type="dxa"/>
        <w:tblLayout w:type="fixed"/>
        <w:tblLook w:val="0000" w:firstRow="0" w:lastRow="0" w:firstColumn="0" w:lastColumn="0" w:noHBand="0" w:noVBand="0"/>
      </w:tblPr>
      <w:tblGrid>
        <w:gridCol w:w="1368"/>
        <w:gridCol w:w="1368"/>
        <w:gridCol w:w="1368"/>
        <w:gridCol w:w="1368"/>
        <w:gridCol w:w="1368"/>
        <w:gridCol w:w="1368"/>
      </w:tblGrid>
      <w:tr w:rsidR="00345ACB" w:rsidRPr="00D1242C" w14:paraId="72BB922B" w14:textId="77777777">
        <w:trPr>
          <w:cantSplit/>
        </w:trPr>
        <w:tc>
          <w:tcPr>
            <w:tcW w:w="1368" w:type="dxa"/>
          </w:tcPr>
          <w:p w14:paraId="100EC9C8" w14:textId="77777777" w:rsidR="00345ACB" w:rsidRPr="00D1242C" w:rsidRDefault="00345ACB" w:rsidP="00A3590D">
            <w:pPr>
              <w:keepNext/>
              <w:keepLines/>
            </w:pPr>
          </w:p>
        </w:tc>
        <w:tc>
          <w:tcPr>
            <w:tcW w:w="1368" w:type="dxa"/>
            <w:tcBorders>
              <w:bottom w:val="single" w:sz="12" w:space="0" w:color="auto"/>
              <w:right w:val="single" w:sz="12" w:space="0" w:color="auto"/>
            </w:tcBorders>
          </w:tcPr>
          <w:p w14:paraId="225FB22F" w14:textId="77777777" w:rsidR="00345ACB" w:rsidRPr="00D1242C" w:rsidRDefault="00345ACB" w:rsidP="00A3590D">
            <w:pPr>
              <w:keepNext/>
              <w:keepLines/>
            </w:pPr>
            <w:r w:rsidRPr="00D1242C">
              <w:t>AND</w:t>
            </w:r>
          </w:p>
        </w:tc>
        <w:tc>
          <w:tcPr>
            <w:tcW w:w="1368" w:type="dxa"/>
            <w:tcBorders>
              <w:bottom w:val="single" w:sz="12" w:space="0" w:color="auto"/>
            </w:tcBorders>
          </w:tcPr>
          <w:p w14:paraId="4C437536" w14:textId="77777777" w:rsidR="00345ACB" w:rsidRPr="00D1242C" w:rsidRDefault="00345ACB" w:rsidP="00A3590D">
            <w:pPr>
              <w:keepNext/>
              <w:keepLines/>
            </w:pPr>
            <w:r w:rsidRPr="00D1242C">
              <w:t>TRUE</w:t>
            </w:r>
          </w:p>
        </w:tc>
        <w:tc>
          <w:tcPr>
            <w:tcW w:w="1368" w:type="dxa"/>
            <w:tcBorders>
              <w:bottom w:val="single" w:sz="12" w:space="0" w:color="auto"/>
            </w:tcBorders>
          </w:tcPr>
          <w:p w14:paraId="52F4850A" w14:textId="77777777" w:rsidR="00345ACB" w:rsidRPr="00D1242C" w:rsidRDefault="00345ACB" w:rsidP="00A3590D">
            <w:pPr>
              <w:keepNext/>
              <w:keepLines/>
            </w:pPr>
            <w:r w:rsidRPr="00D1242C">
              <w:t>other truth value</w:t>
            </w:r>
          </w:p>
        </w:tc>
        <w:tc>
          <w:tcPr>
            <w:tcW w:w="1368" w:type="dxa"/>
            <w:tcBorders>
              <w:bottom w:val="single" w:sz="12" w:space="0" w:color="auto"/>
            </w:tcBorders>
          </w:tcPr>
          <w:p w14:paraId="09A0A41B" w14:textId="77777777" w:rsidR="00345ACB" w:rsidRPr="00D1242C" w:rsidRDefault="00345ACB" w:rsidP="00A3590D">
            <w:pPr>
              <w:keepNext/>
              <w:keepLines/>
            </w:pPr>
            <w:r w:rsidRPr="00D1242C">
              <w:t>other</w:t>
            </w:r>
          </w:p>
        </w:tc>
        <w:tc>
          <w:tcPr>
            <w:tcW w:w="1368" w:type="dxa"/>
          </w:tcPr>
          <w:p w14:paraId="72C4609E" w14:textId="77777777" w:rsidR="00345ACB" w:rsidRPr="00D1242C" w:rsidRDefault="00345ACB" w:rsidP="00A3590D">
            <w:pPr>
              <w:keepNext/>
              <w:keepLines/>
            </w:pPr>
            <w:r w:rsidRPr="00D1242C">
              <w:t>(Right argument)</w:t>
            </w:r>
            <w:r>
              <w:t xml:space="preserve"> </w:t>
            </w:r>
          </w:p>
        </w:tc>
      </w:tr>
      <w:tr w:rsidR="00345ACB" w:rsidRPr="00D1242C" w14:paraId="4627C854" w14:textId="77777777">
        <w:trPr>
          <w:cantSplit/>
        </w:trPr>
        <w:tc>
          <w:tcPr>
            <w:tcW w:w="1368" w:type="dxa"/>
          </w:tcPr>
          <w:p w14:paraId="20E376BB" w14:textId="77777777" w:rsidR="00345ACB" w:rsidRPr="00D1242C" w:rsidRDefault="00345ACB" w:rsidP="00A3590D">
            <w:pPr>
              <w:keepNext/>
              <w:keepLines/>
            </w:pPr>
            <w:r w:rsidRPr="00D1242C">
              <w:t>(Left argument)</w:t>
            </w:r>
          </w:p>
        </w:tc>
        <w:tc>
          <w:tcPr>
            <w:tcW w:w="1368" w:type="dxa"/>
            <w:tcBorders>
              <w:right w:val="single" w:sz="12" w:space="0" w:color="auto"/>
            </w:tcBorders>
          </w:tcPr>
          <w:p w14:paraId="514EA831" w14:textId="77777777" w:rsidR="00345ACB" w:rsidRPr="00D1242C" w:rsidRDefault="00345ACB" w:rsidP="00A3590D">
            <w:pPr>
              <w:keepNext/>
              <w:keepLines/>
            </w:pPr>
            <w:r w:rsidRPr="00D1242C">
              <w:t>TRUE</w:t>
            </w:r>
          </w:p>
        </w:tc>
        <w:tc>
          <w:tcPr>
            <w:tcW w:w="1368" w:type="dxa"/>
          </w:tcPr>
          <w:p w14:paraId="51974BD9" w14:textId="77777777" w:rsidR="00345ACB" w:rsidRPr="00D1242C" w:rsidRDefault="00345ACB" w:rsidP="00A3590D">
            <w:pPr>
              <w:keepNext/>
              <w:keepLines/>
            </w:pPr>
            <w:r w:rsidRPr="00D1242C">
              <w:t>TRUE</w:t>
            </w:r>
          </w:p>
        </w:tc>
        <w:tc>
          <w:tcPr>
            <w:tcW w:w="1368" w:type="dxa"/>
          </w:tcPr>
          <w:p w14:paraId="34459AD3" w14:textId="77777777" w:rsidR="00345ACB" w:rsidRPr="00D1242C" w:rsidRDefault="00345ACB" w:rsidP="00A3590D">
            <w:pPr>
              <w:keepNext/>
              <w:keepLines/>
            </w:pPr>
            <w:r w:rsidRPr="00D1242C">
              <w:t>FALSE</w:t>
            </w:r>
          </w:p>
        </w:tc>
        <w:tc>
          <w:tcPr>
            <w:tcW w:w="1368" w:type="dxa"/>
          </w:tcPr>
          <w:p w14:paraId="6D516611" w14:textId="77777777" w:rsidR="00345ACB" w:rsidRPr="00D1242C" w:rsidRDefault="00345ACB" w:rsidP="00A3590D">
            <w:pPr>
              <w:keepNext/>
              <w:keepLines/>
            </w:pPr>
            <w:r w:rsidRPr="00D1242C">
              <w:t xml:space="preserve">NULL </w:t>
            </w:r>
          </w:p>
        </w:tc>
        <w:tc>
          <w:tcPr>
            <w:tcW w:w="1368" w:type="dxa"/>
          </w:tcPr>
          <w:p w14:paraId="66C59D13" w14:textId="77777777" w:rsidR="00345ACB" w:rsidRPr="00D1242C" w:rsidRDefault="00345ACB" w:rsidP="00A3590D">
            <w:pPr>
              <w:keepNext/>
              <w:keepLines/>
            </w:pPr>
          </w:p>
        </w:tc>
      </w:tr>
      <w:tr w:rsidR="00345ACB" w:rsidRPr="00D1242C" w14:paraId="740C8870" w14:textId="77777777">
        <w:trPr>
          <w:cantSplit/>
        </w:trPr>
        <w:tc>
          <w:tcPr>
            <w:tcW w:w="1368" w:type="dxa"/>
          </w:tcPr>
          <w:p w14:paraId="7F3D23F7" w14:textId="77777777" w:rsidR="00345ACB" w:rsidRPr="00D1242C" w:rsidRDefault="00345ACB" w:rsidP="00A3590D">
            <w:pPr>
              <w:keepNext/>
              <w:keepLines/>
            </w:pPr>
          </w:p>
        </w:tc>
        <w:tc>
          <w:tcPr>
            <w:tcW w:w="1368" w:type="dxa"/>
            <w:tcBorders>
              <w:right w:val="single" w:sz="12" w:space="0" w:color="auto"/>
            </w:tcBorders>
          </w:tcPr>
          <w:p w14:paraId="6799B8AF" w14:textId="77777777" w:rsidR="00345ACB" w:rsidRPr="00D1242C" w:rsidRDefault="00345ACB" w:rsidP="00A3590D">
            <w:pPr>
              <w:keepNext/>
              <w:keepLines/>
            </w:pPr>
            <w:r w:rsidRPr="00D1242C">
              <w:t>other truth value</w:t>
            </w:r>
          </w:p>
        </w:tc>
        <w:tc>
          <w:tcPr>
            <w:tcW w:w="1368" w:type="dxa"/>
          </w:tcPr>
          <w:p w14:paraId="0F4EF874" w14:textId="77777777" w:rsidR="00345ACB" w:rsidRPr="00D1242C" w:rsidRDefault="00345ACB" w:rsidP="00A3590D">
            <w:pPr>
              <w:keepNext/>
              <w:keepLines/>
            </w:pPr>
            <w:r w:rsidRPr="00D1242C">
              <w:t>FALSE</w:t>
            </w:r>
          </w:p>
        </w:tc>
        <w:tc>
          <w:tcPr>
            <w:tcW w:w="1368" w:type="dxa"/>
          </w:tcPr>
          <w:p w14:paraId="639E3CAD" w14:textId="77777777" w:rsidR="00345ACB" w:rsidRPr="00D1242C" w:rsidRDefault="00345ACB" w:rsidP="00DA3BB2">
            <w:pPr>
              <w:keepNext/>
              <w:keepLines/>
            </w:pPr>
            <w:proofErr w:type="gramStart"/>
            <w:r w:rsidRPr="00D1242C">
              <w:t>MIN(</w:t>
            </w:r>
            <w:proofErr w:type="gramEnd"/>
            <w:r w:rsidRPr="00D1242C">
              <w:t>a, b)</w:t>
            </w:r>
          </w:p>
        </w:tc>
        <w:tc>
          <w:tcPr>
            <w:tcW w:w="1368" w:type="dxa"/>
          </w:tcPr>
          <w:p w14:paraId="488A9E13" w14:textId="77777777" w:rsidR="00345ACB" w:rsidRPr="00D1242C" w:rsidRDefault="00345ACB" w:rsidP="00A3590D">
            <w:pPr>
              <w:keepNext/>
              <w:keepLines/>
            </w:pPr>
            <w:r w:rsidRPr="00D1242C">
              <w:t>FALSE</w:t>
            </w:r>
          </w:p>
        </w:tc>
        <w:tc>
          <w:tcPr>
            <w:tcW w:w="1368" w:type="dxa"/>
          </w:tcPr>
          <w:p w14:paraId="08DF27F5" w14:textId="77777777" w:rsidR="00345ACB" w:rsidRPr="00D1242C" w:rsidRDefault="00345ACB" w:rsidP="00A3590D">
            <w:pPr>
              <w:keepNext/>
              <w:keepLines/>
            </w:pPr>
          </w:p>
        </w:tc>
      </w:tr>
      <w:tr w:rsidR="00345ACB" w:rsidRPr="00D1242C" w14:paraId="2CF1DCE1" w14:textId="77777777">
        <w:trPr>
          <w:cantSplit/>
        </w:trPr>
        <w:tc>
          <w:tcPr>
            <w:tcW w:w="1368" w:type="dxa"/>
          </w:tcPr>
          <w:p w14:paraId="1FDB37DC" w14:textId="77777777" w:rsidR="00345ACB" w:rsidRPr="00D1242C" w:rsidRDefault="00345ACB" w:rsidP="00A3590D">
            <w:pPr>
              <w:keepNext/>
              <w:keepLines/>
            </w:pPr>
          </w:p>
        </w:tc>
        <w:tc>
          <w:tcPr>
            <w:tcW w:w="1368" w:type="dxa"/>
            <w:tcBorders>
              <w:right w:val="single" w:sz="12" w:space="0" w:color="auto"/>
            </w:tcBorders>
          </w:tcPr>
          <w:p w14:paraId="37FAC079" w14:textId="77777777" w:rsidR="00345ACB" w:rsidRPr="00D1242C" w:rsidRDefault="00345ACB" w:rsidP="00A3590D">
            <w:pPr>
              <w:keepNext/>
              <w:keepLines/>
            </w:pPr>
            <w:r w:rsidRPr="00D1242C">
              <w:t>Other</w:t>
            </w:r>
          </w:p>
        </w:tc>
        <w:tc>
          <w:tcPr>
            <w:tcW w:w="1368" w:type="dxa"/>
          </w:tcPr>
          <w:p w14:paraId="29B6BBB9" w14:textId="77777777" w:rsidR="00345ACB" w:rsidRPr="00D1242C" w:rsidRDefault="00345ACB" w:rsidP="00A3590D">
            <w:pPr>
              <w:keepNext/>
              <w:keepLines/>
            </w:pPr>
            <w:r w:rsidRPr="00D1242C">
              <w:t>NULL</w:t>
            </w:r>
          </w:p>
        </w:tc>
        <w:tc>
          <w:tcPr>
            <w:tcW w:w="1368" w:type="dxa"/>
          </w:tcPr>
          <w:p w14:paraId="624C72E9" w14:textId="77777777" w:rsidR="00345ACB" w:rsidRPr="00D1242C" w:rsidRDefault="00345ACB" w:rsidP="00A3590D">
            <w:pPr>
              <w:keepNext/>
              <w:keepLines/>
            </w:pPr>
            <w:r w:rsidRPr="00D1242C">
              <w:t>FALSE</w:t>
            </w:r>
          </w:p>
        </w:tc>
        <w:tc>
          <w:tcPr>
            <w:tcW w:w="1368" w:type="dxa"/>
          </w:tcPr>
          <w:p w14:paraId="29E13228" w14:textId="77777777" w:rsidR="00345ACB" w:rsidRPr="00D1242C" w:rsidRDefault="00345ACB" w:rsidP="00A3590D">
            <w:pPr>
              <w:keepNext/>
              <w:keepLines/>
            </w:pPr>
            <w:r w:rsidRPr="00D1242C">
              <w:t>NULL</w:t>
            </w:r>
          </w:p>
        </w:tc>
        <w:tc>
          <w:tcPr>
            <w:tcW w:w="1368" w:type="dxa"/>
          </w:tcPr>
          <w:p w14:paraId="3F4DF662" w14:textId="77777777" w:rsidR="00345ACB" w:rsidRPr="00D1242C" w:rsidRDefault="00345ACB" w:rsidP="00A3590D">
            <w:pPr>
              <w:keepNext/>
              <w:keepLines/>
            </w:pPr>
          </w:p>
        </w:tc>
      </w:tr>
    </w:tbl>
    <w:p w14:paraId="55B35DF5" w14:textId="77777777" w:rsidR="00345ACB" w:rsidRDefault="00345ACB" w:rsidP="001E5D51">
      <w:pPr>
        <w:pStyle w:val="Heading3"/>
      </w:pPr>
      <w:bookmarkStart w:id="689" w:name="_Ref448637720"/>
      <w:bookmarkStart w:id="690" w:name="_Ref448638111"/>
      <w:bookmarkStart w:id="691" w:name="_Toc526304002"/>
      <w:bookmarkStart w:id="692" w:name="_Toc141177873"/>
      <w:bookmarkStart w:id="693" w:name="_Toc314131790"/>
      <w:bookmarkStart w:id="694" w:name="_Toc382912079"/>
      <w:r>
        <w:t>Not (unary, non-associative)</w:t>
      </w:r>
      <w:bookmarkEnd w:id="689"/>
      <w:bookmarkEnd w:id="690"/>
      <w:bookmarkEnd w:id="691"/>
      <w:bookmarkEnd w:id="692"/>
      <w:bookmarkEnd w:id="693"/>
      <w:bookmarkEnd w:id="694"/>
    </w:p>
    <w:p w14:paraId="5D285F03" w14:textId="77777777" w:rsidR="00345ACB" w:rsidRPr="00913441" w:rsidRDefault="00345ACB">
      <w:pPr>
        <w:pStyle w:val="NormalIndented"/>
      </w:pPr>
      <w:r w:rsidRPr="00913441">
        <w:t xml:space="preserve">The </w:t>
      </w:r>
      <w:r w:rsidRPr="00913441">
        <w:rPr>
          <w:b/>
          <w:bCs/>
        </w:rPr>
        <w:t>not</w:t>
      </w:r>
      <w:r w:rsidRPr="00913441">
        <w:t xml:space="preserve"> operator performs the logical negation of its argument.</w:t>
      </w:r>
      <w:r w:rsidRPr="00B6351E">
        <w:t xml:space="preserve"> If the argument is a truth value, the negation is the subtraction from 1. </w:t>
      </w:r>
      <w:r w:rsidRPr="00913441">
        <w:t>Its usage is:</w:t>
      </w:r>
    </w:p>
    <w:p w14:paraId="70D1DC37" w14:textId="77777777" w:rsidR="00345ACB" w:rsidRDefault="00345ACB">
      <w:pPr>
        <w:pStyle w:val="Example"/>
      </w:pPr>
      <w:r>
        <w:t>&lt;n:</w:t>
      </w:r>
      <w:r w:rsidRPr="00B6351E">
        <w:t>truth-value</w:t>
      </w:r>
      <w:r>
        <w:t>&gt; := NOT &lt;n:any-type&gt;</w:t>
      </w:r>
    </w:p>
    <w:p w14:paraId="3DFA19EC" w14:textId="77777777" w:rsidR="00345ACB" w:rsidRDefault="00345ACB">
      <w:pPr>
        <w:pStyle w:val="Example"/>
      </w:pPr>
      <w:r>
        <w:t>true := NOT false</w:t>
      </w:r>
    </w:p>
    <w:p w14:paraId="3EC15AF6" w14:textId="77777777" w:rsidR="00345ACB" w:rsidRDefault="00345ACB">
      <w:pPr>
        <w:pStyle w:val="Example"/>
      </w:pPr>
      <w:r>
        <w:t>null := NOT null</w:t>
      </w:r>
    </w:p>
    <w:p w14:paraId="1ACB5C3F" w14:textId="77777777" w:rsidR="00345ACB" w:rsidRPr="00B6351E" w:rsidRDefault="00345ACB" w:rsidP="000A7A22">
      <w:pPr>
        <w:pStyle w:val="Example"/>
      </w:pPr>
      <w:r>
        <w:rPr>
          <w:lang w:eastAsia="ko-KR"/>
        </w:rPr>
        <w:t xml:space="preserve">truth value </w:t>
      </w:r>
      <w:r w:rsidRPr="00B6351E">
        <w:t>0.8 := NOT (0.2 as TRUTH VALUE)</w:t>
      </w:r>
      <w:r>
        <w:t xml:space="preserve"> //see section </w:t>
      </w:r>
      <w:r>
        <w:fldChar w:fldCharType="begin"/>
      </w:r>
      <w:r>
        <w:instrText xml:space="preserve"> REF _Ref382848537 \r \h </w:instrText>
      </w:r>
      <w:r>
        <w:fldChar w:fldCharType="separate"/>
      </w:r>
      <w:r>
        <w:t>9.20.4</w:t>
      </w:r>
      <w:r>
        <w:fldChar w:fldCharType="end"/>
      </w:r>
      <w:r>
        <w:t xml:space="preserve"> (as truth value)</w:t>
      </w:r>
    </w:p>
    <w:p w14:paraId="069E9E4E" w14:textId="4D31A12A" w:rsidR="00345ACB" w:rsidRPr="00AA7E8B" w:rsidRDefault="00345ACB" w:rsidP="00AA7E8B">
      <w:pPr>
        <w:pStyle w:val="Example"/>
      </w:pPr>
      <w:r w:rsidRPr="00AA7E8B">
        <w:t>0.8 := NOT (TRUTH VALUE 0.2) //see section</w:t>
      </w:r>
      <w:r w:rsidRPr="008C6B88">
        <w:t xml:space="preserve"> </w:t>
      </w:r>
      <w:r>
        <w:fldChar w:fldCharType="begin"/>
      </w:r>
      <w:r>
        <w:instrText xml:space="preserve"> REF _Ref382850959 \r \h </w:instrText>
      </w:r>
      <w:r>
        <w:fldChar w:fldCharType="separate"/>
      </w:r>
      <w:r>
        <w:t>8.13</w:t>
      </w:r>
      <w:r>
        <w:fldChar w:fldCharType="end"/>
      </w:r>
      <w:r w:rsidRPr="00AA7E8B">
        <w:t xml:space="preserve"> (truth values)</w:t>
      </w:r>
    </w:p>
    <w:p w14:paraId="0E2BB968" w14:textId="77777777" w:rsidR="00345ACB" w:rsidRPr="00B6351E" w:rsidRDefault="00345ACB" w:rsidP="00AA7E8B">
      <w:pPr>
        <w:pStyle w:val="Example"/>
      </w:pPr>
      <w:r w:rsidRPr="00B6351E">
        <w:t xml:space="preserve">(true, false) := NOT (false, true) </w:t>
      </w:r>
    </w:p>
    <w:p w14:paraId="3E747E8F" w14:textId="77777777" w:rsidR="00345ACB" w:rsidRPr="004D2677" w:rsidRDefault="00345ACB" w:rsidP="000A7A22">
      <w:pPr>
        <w:pStyle w:val="Example"/>
      </w:pPr>
      <w:r w:rsidRPr="004D2677">
        <w:t xml:space="preserve">() := NOT () </w:t>
      </w:r>
    </w:p>
    <w:p w14:paraId="1627FB22" w14:textId="77777777" w:rsidR="00345ACB" w:rsidRDefault="00345ACB">
      <w:pPr>
        <w:pStyle w:val="Example"/>
      </w:pPr>
    </w:p>
    <w:p w14:paraId="16DA1042" w14:textId="77777777" w:rsidR="00345ACB" w:rsidRPr="00913441" w:rsidRDefault="00345ACB">
      <w:pPr>
        <w:pStyle w:val="NormalIndented"/>
      </w:pPr>
      <w:r w:rsidRPr="00913441">
        <w:t xml:space="preserve">Its truth table is given here. </w:t>
      </w:r>
      <w:r w:rsidRPr="00913441">
        <w:rPr>
          <w:b/>
          <w:bCs/>
        </w:rPr>
        <w:t>Other</w:t>
      </w:r>
      <w:r w:rsidRPr="00913441">
        <w:t xml:space="preserve"> means any of these data types: null, number, time, duration, or string.</w:t>
      </w:r>
    </w:p>
    <w:tbl>
      <w:tblPr>
        <w:tblW w:w="0" w:type="auto"/>
        <w:tblInd w:w="108" w:type="dxa"/>
        <w:tblLayout w:type="fixed"/>
        <w:tblLook w:val="0000" w:firstRow="0" w:lastRow="0" w:firstColumn="0" w:lastColumn="0" w:noHBand="0" w:noVBand="0"/>
      </w:tblPr>
      <w:tblGrid>
        <w:gridCol w:w="1187"/>
        <w:gridCol w:w="1187"/>
        <w:gridCol w:w="1187"/>
        <w:gridCol w:w="1187"/>
        <w:gridCol w:w="1187"/>
      </w:tblGrid>
      <w:tr w:rsidR="00345ACB" w:rsidRPr="00D1242C" w14:paraId="443E52FF" w14:textId="77777777">
        <w:tc>
          <w:tcPr>
            <w:tcW w:w="1187" w:type="dxa"/>
            <w:tcBorders>
              <w:bottom w:val="single" w:sz="12" w:space="0" w:color="auto"/>
              <w:right w:val="single" w:sz="12" w:space="0" w:color="auto"/>
            </w:tcBorders>
          </w:tcPr>
          <w:p w14:paraId="46AE83B3" w14:textId="77777777" w:rsidR="00345ACB" w:rsidRPr="00D1242C" w:rsidRDefault="00345ACB">
            <w:r w:rsidRPr="00D1242C">
              <w:t>NOT</w:t>
            </w:r>
          </w:p>
        </w:tc>
        <w:tc>
          <w:tcPr>
            <w:tcW w:w="1187" w:type="dxa"/>
            <w:tcBorders>
              <w:bottom w:val="single" w:sz="12" w:space="0" w:color="auto"/>
            </w:tcBorders>
          </w:tcPr>
          <w:p w14:paraId="2FFF4E0F" w14:textId="77777777" w:rsidR="00345ACB" w:rsidRPr="00D1242C" w:rsidRDefault="00345ACB">
            <w:r w:rsidRPr="00D1242C">
              <w:t>TRUE</w:t>
            </w:r>
          </w:p>
        </w:tc>
        <w:tc>
          <w:tcPr>
            <w:tcW w:w="1187" w:type="dxa"/>
            <w:tcBorders>
              <w:bottom w:val="single" w:sz="12" w:space="0" w:color="auto"/>
            </w:tcBorders>
          </w:tcPr>
          <w:p w14:paraId="70625BBB" w14:textId="77777777" w:rsidR="00345ACB" w:rsidRPr="00D1242C" w:rsidRDefault="00345ACB">
            <w:r w:rsidRPr="00D1242C">
              <w:t>FALSE</w:t>
            </w:r>
          </w:p>
        </w:tc>
        <w:tc>
          <w:tcPr>
            <w:tcW w:w="1187" w:type="dxa"/>
            <w:tcBorders>
              <w:bottom w:val="single" w:sz="12" w:space="0" w:color="auto"/>
            </w:tcBorders>
          </w:tcPr>
          <w:p w14:paraId="0865FD50" w14:textId="77777777" w:rsidR="00345ACB" w:rsidRPr="00D1242C" w:rsidRDefault="00345ACB">
            <w:r w:rsidRPr="00D1242C">
              <w:t>Other truth value</w:t>
            </w:r>
          </w:p>
        </w:tc>
        <w:tc>
          <w:tcPr>
            <w:tcW w:w="1187" w:type="dxa"/>
            <w:tcBorders>
              <w:bottom w:val="single" w:sz="12" w:space="0" w:color="auto"/>
            </w:tcBorders>
          </w:tcPr>
          <w:p w14:paraId="4BB39A96" w14:textId="77777777" w:rsidR="00345ACB" w:rsidRPr="00D1242C" w:rsidRDefault="00345ACB">
            <w:r w:rsidRPr="00D1242C">
              <w:t>other</w:t>
            </w:r>
          </w:p>
        </w:tc>
      </w:tr>
      <w:tr w:rsidR="00345ACB" w:rsidRPr="00D1242C" w14:paraId="75E8D0A6" w14:textId="77777777">
        <w:tc>
          <w:tcPr>
            <w:tcW w:w="1187" w:type="dxa"/>
            <w:tcBorders>
              <w:right w:val="single" w:sz="12" w:space="0" w:color="auto"/>
            </w:tcBorders>
          </w:tcPr>
          <w:p w14:paraId="2602C6B2" w14:textId="77777777" w:rsidR="00345ACB" w:rsidRPr="00D1242C" w:rsidRDefault="00345ACB"/>
        </w:tc>
        <w:tc>
          <w:tcPr>
            <w:tcW w:w="1187" w:type="dxa"/>
          </w:tcPr>
          <w:p w14:paraId="538D6E22" w14:textId="77777777" w:rsidR="00345ACB" w:rsidRPr="00D1242C" w:rsidRDefault="00345ACB">
            <w:r w:rsidRPr="00D1242C">
              <w:t>FALSE</w:t>
            </w:r>
          </w:p>
        </w:tc>
        <w:tc>
          <w:tcPr>
            <w:tcW w:w="1187" w:type="dxa"/>
          </w:tcPr>
          <w:p w14:paraId="73C6F586" w14:textId="77777777" w:rsidR="00345ACB" w:rsidRPr="00D1242C" w:rsidRDefault="00345ACB">
            <w:r w:rsidRPr="00D1242C">
              <w:t>TRUE</w:t>
            </w:r>
          </w:p>
        </w:tc>
        <w:tc>
          <w:tcPr>
            <w:tcW w:w="1187" w:type="dxa"/>
          </w:tcPr>
          <w:p w14:paraId="32C61A74" w14:textId="77777777" w:rsidR="00345ACB" w:rsidRPr="00D1242C" w:rsidRDefault="00345ACB">
            <w:r w:rsidRPr="00D1242C">
              <w:t>1- truth value</w:t>
            </w:r>
          </w:p>
        </w:tc>
        <w:tc>
          <w:tcPr>
            <w:tcW w:w="1187" w:type="dxa"/>
          </w:tcPr>
          <w:p w14:paraId="74F1A8E2" w14:textId="77777777" w:rsidR="00345ACB" w:rsidRPr="00D1242C" w:rsidRDefault="00345ACB">
            <w:r w:rsidRPr="00D1242C">
              <w:t xml:space="preserve">NULL </w:t>
            </w:r>
          </w:p>
        </w:tc>
      </w:tr>
    </w:tbl>
    <w:p w14:paraId="7F995587" w14:textId="77777777" w:rsidR="00345ACB" w:rsidRDefault="00345ACB" w:rsidP="001E5D51">
      <w:pPr>
        <w:pStyle w:val="Heading2"/>
      </w:pPr>
      <w:bookmarkStart w:id="695" w:name="_Toc526304003"/>
      <w:bookmarkStart w:id="696" w:name="_Ref138763539"/>
      <w:bookmarkStart w:id="697" w:name="_Toc141177874"/>
      <w:bookmarkStart w:id="698" w:name="_Ref279407065"/>
      <w:bookmarkStart w:id="699" w:name="_Toc314131791"/>
      <w:bookmarkStart w:id="700" w:name="_Toc382912080"/>
      <w:r>
        <w:t>Simple Comparison Operators</w:t>
      </w:r>
      <w:bookmarkEnd w:id="695"/>
      <w:bookmarkEnd w:id="696"/>
      <w:bookmarkEnd w:id="697"/>
      <w:bookmarkEnd w:id="698"/>
      <w:bookmarkEnd w:id="699"/>
      <w:bookmarkEnd w:id="700"/>
    </w:p>
    <w:p w14:paraId="38732B88" w14:textId="77777777" w:rsidR="00345ACB" w:rsidRDefault="00345ACB" w:rsidP="001E5D51">
      <w:pPr>
        <w:pStyle w:val="Heading3"/>
      </w:pPr>
      <w:bookmarkStart w:id="701" w:name="_Ref448634764"/>
      <w:bookmarkStart w:id="702" w:name="_Ref448637758"/>
      <w:bookmarkStart w:id="703" w:name="_Toc526304004"/>
      <w:bookmarkStart w:id="704" w:name="_Toc141177875"/>
      <w:bookmarkStart w:id="705" w:name="_Toc314131792"/>
      <w:bookmarkStart w:id="706" w:name="_Toc382912081"/>
      <w:r>
        <w:rPr>
          <w:b/>
          <w:bCs/>
        </w:rPr>
        <w:t xml:space="preserve">= </w:t>
      </w:r>
      <w:r>
        <w:t>(binary, non-associative)</w:t>
      </w:r>
      <w:bookmarkEnd w:id="701"/>
      <w:bookmarkEnd w:id="702"/>
      <w:bookmarkEnd w:id="703"/>
      <w:bookmarkEnd w:id="704"/>
      <w:bookmarkEnd w:id="705"/>
      <w:bookmarkEnd w:id="706"/>
    </w:p>
    <w:p w14:paraId="3559D441" w14:textId="77777777" w:rsidR="00345ACB" w:rsidRPr="00913441" w:rsidRDefault="00345ACB">
      <w:pPr>
        <w:pStyle w:val="NormalIndented"/>
      </w:pPr>
      <w:r w:rsidRPr="00913441">
        <w:t xml:space="preserve">The </w:t>
      </w:r>
      <w:r w:rsidRPr="00913441">
        <w:rPr>
          <w:b/>
          <w:bCs/>
        </w:rPr>
        <w:t>=</w:t>
      </w:r>
      <w:r w:rsidRPr="00913441">
        <w:t xml:space="preserve"> operator has two synonyms: </w:t>
      </w:r>
      <w:r w:rsidRPr="00913441">
        <w:rPr>
          <w:b/>
          <w:bCs/>
        </w:rPr>
        <w:t>eq</w:t>
      </w:r>
      <w:r w:rsidRPr="00913441">
        <w:t xml:space="preserve"> and </w:t>
      </w:r>
      <w:r w:rsidRPr="00913441">
        <w:rPr>
          <w:b/>
          <w:bCs/>
        </w:rPr>
        <w:t>is equal</w:t>
      </w:r>
      <w:r w:rsidRPr="00913441">
        <w:t xml:space="preserve">. It checks for equality, returning </w:t>
      </w:r>
      <w:r w:rsidRPr="00913441">
        <w:rPr>
          <w:b/>
          <w:bCs/>
        </w:rPr>
        <w:t>true</w:t>
      </w:r>
      <w:r w:rsidRPr="00913441">
        <w:t xml:space="preserve"> or </w:t>
      </w:r>
      <w:r w:rsidRPr="00913441">
        <w:rPr>
          <w:b/>
          <w:bCs/>
        </w:rPr>
        <w:t>false</w:t>
      </w:r>
      <w:r w:rsidRPr="00913441">
        <w:t xml:space="preserve">. If the arguments are of different types, </w:t>
      </w:r>
      <w:r w:rsidRPr="00913441">
        <w:rPr>
          <w:b/>
          <w:bCs/>
        </w:rPr>
        <w:t>false</w:t>
      </w:r>
      <w:r w:rsidRPr="00913441">
        <w:t xml:space="preserve"> is returned. If an argument is </w:t>
      </w:r>
      <w:r w:rsidRPr="00913441">
        <w:rPr>
          <w:b/>
          <w:bCs/>
        </w:rPr>
        <w:t>null</w:t>
      </w:r>
      <w:r w:rsidRPr="00913441">
        <w:t xml:space="preserve">, then </w:t>
      </w:r>
      <w:r w:rsidRPr="00913441">
        <w:rPr>
          <w:b/>
          <w:bCs/>
        </w:rPr>
        <w:t>null</w:t>
      </w:r>
      <w:r w:rsidRPr="00913441">
        <w:t xml:space="preserve"> is always returned. Primary times are not used in determining equality; the primary time of the result is determined by the rules in Section </w:t>
      </w:r>
      <w:r w:rsidR="008216EB">
        <w:fldChar w:fldCharType="begin"/>
      </w:r>
      <w:r w:rsidR="008216EB">
        <w:instrText xml:space="preserve"> REF _Ref448637516 \r \h  \* MERGEFORMAT </w:instrText>
      </w:r>
      <w:r w:rsidR="008216EB">
        <w:fldChar w:fldCharType="separate"/>
      </w:r>
      <w:r>
        <w:t>9.1.4</w:t>
      </w:r>
      <w:r w:rsidR="008216EB">
        <w:fldChar w:fldCharType="end"/>
      </w:r>
      <w:r w:rsidRPr="00913441">
        <w:t>. Its usage is:</w:t>
      </w:r>
    </w:p>
    <w:p w14:paraId="52307EE7" w14:textId="77777777" w:rsidR="00345ACB" w:rsidRDefault="00345ACB">
      <w:pPr>
        <w:pStyle w:val="Example"/>
      </w:pPr>
      <w:r>
        <w:t>&lt;n:Boolean&gt; := &lt;n:</w:t>
      </w:r>
      <w:r w:rsidRPr="00B6351E">
        <w:t>crisp-type</w:t>
      </w:r>
      <w:r>
        <w:t>&gt; = &lt;n:crisp-type&gt;</w:t>
      </w:r>
    </w:p>
    <w:p w14:paraId="29815416" w14:textId="77777777" w:rsidR="00345ACB" w:rsidRPr="00F26622" w:rsidRDefault="00345ACB">
      <w:pPr>
        <w:pStyle w:val="Example"/>
        <w:rPr>
          <w:lang w:val="it-IT"/>
        </w:rPr>
      </w:pPr>
      <w:r w:rsidRPr="00F26622">
        <w:rPr>
          <w:lang w:val="it-IT"/>
        </w:rPr>
        <w:t>false := 1 = 2</w:t>
      </w:r>
    </w:p>
    <w:p w14:paraId="6183A69C" w14:textId="77777777" w:rsidR="00345ACB" w:rsidRPr="00101D29" w:rsidRDefault="00345ACB">
      <w:pPr>
        <w:pStyle w:val="Example"/>
        <w:rPr>
          <w:lang w:val="it-IT"/>
        </w:rPr>
      </w:pPr>
      <w:r w:rsidRPr="00101D29">
        <w:rPr>
          <w:lang w:val="it-IT"/>
        </w:rPr>
        <w:t>(null,</w:t>
      </w:r>
      <w:r>
        <w:rPr>
          <w:lang w:val="it-IT" w:eastAsia="ko-KR"/>
        </w:rPr>
        <w:t xml:space="preserve"> </w:t>
      </w:r>
      <w:r w:rsidRPr="00101D29">
        <w:rPr>
          <w:lang w:val="it-IT"/>
        </w:rPr>
        <w:t>true,</w:t>
      </w:r>
      <w:r>
        <w:rPr>
          <w:lang w:val="it-IT" w:eastAsia="ko-KR"/>
        </w:rPr>
        <w:t xml:space="preserve"> </w:t>
      </w:r>
      <w:r w:rsidRPr="00101D29">
        <w:rPr>
          <w:lang w:val="it-IT"/>
        </w:rPr>
        <w:t>false) := (1,</w:t>
      </w:r>
      <w:r>
        <w:rPr>
          <w:lang w:val="it-IT" w:eastAsia="ko-KR"/>
        </w:rPr>
        <w:t xml:space="preserve"> </w:t>
      </w:r>
      <w:r w:rsidRPr="00101D29">
        <w:rPr>
          <w:lang w:val="it-IT"/>
        </w:rPr>
        <w:t>2,</w:t>
      </w:r>
      <w:r>
        <w:rPr>
          <w:lang w:val="it-IT" w:eastAsia="ko-KR"/>
        </w:rPr>
        <w:t xml:space="preserve"> </w:t>
      </w:r>
      <w:r>
        <w:rPr>
          <w:lang w:val="it-IT"/>
        </w:rPr>
        <w:t>"</w:t>
      </w:r>
      <w:r w:rsidRPr="00101D29">
        <w:rPr>
          <w:lang w:val="it-IT"/>
        </w:rPr>
        <w:t>a</w:t>
      </w:r>
      <w:r>
        <w:rPr>
          <w:lang w:val="it-IT"/>
        </w:rPr>
        <w:t>"</w:t>
      </w:r>
      <w:r w:rsidRPr="00101D29">
        <w:rPr>
          <w:lang w:val="it-IT"/>
        </w:rPr>
        <w:t>) = (null,</w:t>
      </w:r>
      <w:r>
        <w:rPr>
          <w:lang w:val="it-IT" w:eastAsia="ko-KR"/>
        </w:rPr>
        <w:t xml:space="preserve"> </w:t>
      </w:r>
      <w:r w:rsidRPr="00101D29">
        <w:rPr>
          <w:lang w:val="it-IT"/>
        </w:rPr>
        <w:t>2,</w:t>
      </w:r>
      <w:r>
        <w:rPr>
          <w:lang w:val="it-IT" w:eastAsia="ko-KR"/>
        </w:rPr>
        <w:t xml:space="preserve"> </w:t>
      </w:r>
      <w:r w:rsidRPr="00101D29">
        <w:rPr>
          <w:lang w:val="it-IT"/>
        </w:rPr>
        <w:t>3)</w:t>
      </w:r>
    </w:p>
    <w:p w14:paraId="129B879D" w14:textId="77777777" w:rsidR="00345ACB" w:rsidRPr="00101D29" w:rsidRDefault="00345ACB">
      <w:pPr>
        <w:pStyle w:val="Example"/>
        <w:rPr>
          <w:lang w:val="it-IT"/>
        </w:rPr>
      </w:pPr>
      <w:r w:rsidRPr="00101D29">
        <w:rPr>
          <w:lang w:val="it-IT"/>
        </w:rPr>
        <w:t>null := (3/0) = (3/0)</w:t>
      </w:r>
    </w:p>
    <w:p w14:paraId="73AE5CD0" w14:textId="77777777" w:rsidR="00345ACB" w:rsidRPr="00101D29" w:rsidRDefault="00345ACB">
      <w:pPr>
        <w:pStyle w:val="Example"/>
        <w:rPr>
          <w:lang w:val="it-IT"/>
        </w:rPr>
      </w:pPr>
      <w:r w:rsidRPr="00101D29">
        <w:rPr>
          <w:lang w:val="it-IT"/>
        </w:rPr>
        <w:t>() := 5 = ()</w:t>
      </w:r>
    </w:p>
    <w:p w14:paraId="032B7C0C" w14:textId="77777777" w:rsidR="00345ACB" w:rsidRPr="00101D29" w:rsidRDefault="00345ACB">
      <w:pPr>
        <w:pStyle w:val="Example"/>
        <w:rPr>
          <w:lang w:val="it-IT"/>
        </w:rPr>
      </w:pPr>
      <w:r w:rsidRPr="00101D29">
        <w:rPr>
          <w:lang w:val="it-IT"/>
        </w:rPr>
        <w:t>null := (1,</w:t>
      </w:r>
      <w:r>
        <w:rPr>
          <w:lang w:val="it-IT" w:eastAsia="ko-KR"/>
        </w:rPr>
        <w:t xml:space="preserve"> </w:t>
      </w:r>
      <w:r w:rsidRPr="00101D29">
        <w:rPr>
          <w:lang w:val="it-IT"/>
        </w:rPr>
        <w:t>2,</w:t>
      </w:r>
      <w:r>
        <w:rPr>
          <w:lang w:val="it-IT" w:eastAsia="ko-KR"/>
        </w:rPr>
        <w:t xml:space="preserve"> </w:t>
      </w:r>
      <w:r w:rsidRPr="00101D29">
        <w:rPr>
          <w:lang w:val="it-IT"/>
        </w:rPr>
        <w:t>3) = ()</w:t>
      </w:r>
    </w:p>
    <w:p w14:paraId="36427BCD" w14:textId="77777777" w:rsidR="00345ACB" w:rsidRPr="00101D29" w:rsidRDefault="00345ACB">
      <w:pPr>
        <w:pStyle w:val="Example"/>
        <w:rPr>
          <w:lang w:val="it-IT"/>
        </w:rPr>
      </w:pPr>
      <w:r w:rsidRPr="00101D29">
        <w:rPr>
          <w:lang w:val="it-IT"/>
        </w:rPr>
        <w:t>() := null = ()</w:t>
      </w:r>
    </w:p>
    <w:p w14:paraId="2F943E18" w14:textId="77777777" w:rsidR="00345ACB" w:rsidRPr="00101D29" w:rsidRDefault="00345ACB">
      <w:pPr>
        <w:pStyle w:val="Example"/>
        <w:rPr>
          <w:lang w:val="it-IT"/>
        </w:rPr>
      </w:pPr>
      <w:r w:rsidRPr="00101D29">
        <w:rPr>
          <w:lang w:val="it-IT"/>
        </w:rPr>
        <w:t>() := () = ()</w:t>
      </w:r>
    </w:p>
    <w:p w14:paraId="651EE84C" w14:textId="77777777" w:rsidR="00345ACB" w:rsidRPr="00101D29" w:rsidRDefault="00345ACB">
      <w:pPr>
        <w:pStyle w:val="Example"/>
        <w:rPr>
          <w:lang w:val="it-IT"/>
        </w:rPr>
      </w:pPr>
      <w:r w:rsidRPr="00101D29">
        <w:rPr>
          <w:lang w:val="it-IT"/>
        </w:rPr>
        <w:t>null := 5 = null</w:t>
      </w:r>
    </w:p>
    <w:p w14:paraId="6DC293AF" w14:textId="77777777" w:rsidR="00345ACB" w:rsidRPr="00101D29" w:rsidRDefault="00345ACB">
      <w:pPr>
        <w:pStyle w:val="Example"/>
        <w:rPr>
          <w:lang w:val="it-IT"/>
        </w:rPr>
      </w:pPr>
      <w:r w:rsidRPr="00101D29">
        <w:rPr>
          <w:lang w:val="it-IT"/>
        </w:rPr>
        <w:t>(null,</w:t>
      </w:r>
      <w:r>
        <w:rPr>
          <w:lang w:val="it-IT" w:eastAsia="ko-KR"/>
        </w:rPr>
        <w:t xml:space="preserve"> </w:t>
      </w:r>
      <w:r w:rsidRPr="00101D29">
        <w:rPr>
          <w:lang w:val="it-IT"/>
        </w:rPr>
        <w:t>null, null) := (1,</w:t>
      </w:r>
      <w:r>
        <w:rPr>
          <w:lang w:val="it-IT" w:eastAsia="ko-KR"/>
        </w:rPr>
        <w:t xml:space="preserve"> </w:t>
      </w:r>
      <w:r w:rsidRPr="00101D29">
        <w:rPr>
          <w:lang w:val="it-IT"/>
        </w:rPr>
        <w:t>2,</w:t>
      </w:r>
      <w:r>
        <w:rPr>
          <w:lang w:val="it-IT" w:eastAsia="ko-KR"/>
        </w:rPr>
        <w:t xml:space="preserve"> </w:t>
      </w:r>
      <w:r w:rsidRPr="00101D29">
        <w:rPr>
          <w:lang w:val="it-IT"/>
        </w:rPr>
        <w:t>3) = null</w:t>
      </w:r>
    </w:p>
    <w:p w14:paraId="5CA885E0" w14:textId="77777777" w:rsidR="00345ACB" w:rsidRDefault="00345ACB">
      <w:pPr>
        <w:pStyle w:val="Example"/>
      </w:pPr>
      <w:r>
        <w:t>null := null = null</w:t>
      </w:r>
    </w:p>
    <w:p w14:paraId="4824D265" w14:textId="77777777" w:rsidR="00345ACB" w:rsidRDefault="00345ACB">
      <w:pPr>
        <w:pStyle w:val="Example"/>
      </w:pPr>
      <w:r>
        <w:lastRenderedPageBreak/>
        <w:t>(true,</w:t>
      </w:r>
      <w:r>
        <w:rPr>
          <w:lang w:eastAsia="ko-KR"/>
        </w:rPr>
        <w:t xml:space="preserve"> </w:t>
      </w:r>
      <w:r>
        <w:t>true,</w:t>
      </w:r>
      <w:r>
        <w:rPr>
          <w:lang w:eastAsia="ko-KR"/>
        </w:rPr>
        <w:t xml:space="preserve"> </w:t>
      </w:r>
      <w:r>
        <w:t>false) := (1,</w:t>
      </w:r>
      <w:r>
        <w:rPr>
          <w:lang w:eastAsia="ko-KR"/>
        </w:rPr>
        <w:t xml:space="preserve"> </w:t>
      </w:r>
      <w:r>
        <w:t>2,</w:t>
      </w:r>
      <w:r>
        <w:rPr>
          <w:lang w:eastAsia="ko-KR"/>
        </w:rPr>
        <w:t xml:space="preserve"> </w:t>
      </w:r>
      <w:r>
        <w:t>3) = (1,</w:t>
      </w:r>
      <w:r>
        <w:rPr>
          <w:lang w:eastAsia="ko-KR"/>
        </w:rPr>
        <w:t xml:space="preserve"> </w:t>
      </w:r>
      <w:r>
        <w:t>2,</w:t>
      </w:r>
      <w:r>
        <w:rPr>
          <w:lang w:eastAsia="ko-KR"/>
        </w:rPr>
        <w:t xml:space="preserve"> </w:t>
      </w:r>
      <w:r>
        <w:t>4)</w:t>
      </w:r>
    </w:p>
    <w:p w14:paraId="47A8355F" w14:textId="77777777" w:rsidR="00345ACB" w:rsidRDefault="00345ACB">
      <w:pPr>
        <w:pStyle w:val="Example"/>
      </w:pPr>
      <w:r>
        <w:t>true := 1979-02-25T08:20:00 = 08:20:00</w:t>
      </w:r>
    </w:p>
    <w:p w14:paraId="1B145EB2" w14:textId="77777777" w:rsidR="00345ACB" w:rsidRPr="00913441" w:rsidRDefault="00345ACB">
      <w:pPr>
        <w:pStyle w:val="NormalIndented"/>
      </w:pPr>
      <w:r w:rsidRPr="00913441">
        <w:t xml:space="preserve">Use </w:t>
      </w:r>
      <w:r w:rsidRPr="00913441">
        <w:rPr>
          <w:b/>
          <w:bCs/>
        </w:rPr>
        <w:t>is present</w:t>
      </w:r>
      <w:r w:rsidRPr="00913441">
        <w:t xml:space="preserve"> or </w:t>
      </w:r>
      <w:r w:rsidRPr="00913441">
        <w:rPr>
          <w:b/>
          <w:bCs/>
        </w:rPr>
        <w:t>exists</w:t>
      </w:r>
      <w:r w:rsidRPr="00913441">
        <w:t xml:space="preserve"> instead of </w:t>
      </w:r>
      <w:r w:rsidRPr="00913441">
        <w:rPr>
          <w:b/>
          <w:bCs/>
        </w:rPr>
        <w:t>=</w:t>
      </w:r>
      <w:r w:rsidRPr="00913441">
        <w:t xml:space="preserve"> to test whether an argument is equal to </w:t>
      </w:r>
      <w:r w:rsidRPr="00913441">
        <w:rPr>
          <w:b/>
          <w:bCs/>
        </w:rPr>
        <w:t>null</w:t>
      </w:r>
      <w:r w:rsidRPr="00913441">
        <w:t xml:space="preserve">. See Sections </w:t>
      </w:r>
      <w:r w:rsidR="008216EB">
        <w:fldChar w:fldCharType="begin"/>
      </w:r>
      <w:r w:rsidR="008216EB">
        <w:instrText xml:space="preserve"> REF _Ref448637566 \r \h  \* MERGEFORMAT </w:instrText>
      </w:r>
      <w:r w:rsidR="008216EB">
        <w:fldChar w:fldCharType="separate"/>
      </w:r>
      <w:r>
        <w:t>9.6.15</w:t>
      </w:r>
      <w:r w:rsidR="008216EB">
        <w:fldChar w:fldCharType="end"/>
      </w:r>
      <w:r w:rsidRPr="00913441">
        <w:t xml:space="preserve"> and </w:t>
      </w:r>
      <w:r w:rsidR="008216EB">
        <w:fldChar w:fldCharType="begin"/>
      </w:r>
      <w:r w:rsidR="008216EB">
        <w:instrText xml:space="preserve"> REF _Ref448637590 \r \h  \* MERGEFORMAT </w:instrText>
      </w:r>
      <w:r w:rsidR="008216EB">
        <w:fldChar w:fldCharType="separate"/>
      </w:r>
      <w:r>
        <w:t>9.12.3</w:t>
      </w:r>
      <w:r w:rsidR="008216EB">
        <w:fldChar w:fldCharType="end"/>
      </w:r>
      <w:r w:rsidRPr="00913441">
        <w:t>.</w:t>
      </w:r>
    </w:p>
    <w:p w14:paraId="77819CB1" w14:textId="77777777" w:rsidR="00345ACB" w:rsidRDefault="00345ACB" w:rsidP="001E5D51">
      <w:pPr>
        <w:pStyle w:val="Heading3"/>
      </w:pPr>
      <w:bookmarkStart w:id="707" w:name="_Ref448634786"/>
      <w:bookmarkStart w:id="708" w:name="_Toc526304005"/>
      <w:bookmarkStart w:id="709" w:name="_Toc141177876"/>
      <w:bookmarkStart w:id="710" w:name="_Toc314131793"/>
      <w:bookmarkStart w:id="711" w:name="_Toc382912082"/>
      <w:r>
        <w:rPr>
          <w:b/>
          <w:bCs/>
        </w:rPr>
        <w:t>&lt;&gt;</w:t>
      </w:r>
      <w:r>
        <w:t xml:space="preserve"> (binary, non-associative)</w:t>
      </w:r>
      <w:bookmarkEnd w:id="707"/>
      <w:bookmarkEnd w:id="708"/>
      <w:bookmarkEnd w:id="709"/>
      <w:bookmarkEnd w:id="710"/>
      <w:bookmarkEnd w:id="711"/>
    </w:p>
    <w:p w14:paraId="42651DD3" w14:textId="77777777" w:rsidR="00345ACB" w:rsidRPr="00913441" w:rsidRDefault="00345ACB" w:rsidP="00A3590D">
      <w:pPr>
        <w:pStyle w:val="NormalIndented"/>
        <w:keepNext/>
      </w:pPr>
      <w:r w:rsidRPr="00913441">
        <w:t xml:space="preserve">The </w:t>
      </w:r>
      <w:r w:rsidRPr="00913441">
        <w:rPr>
          <w:b/>
          <w:bCs/>
        </w:rPr>
        <w:t>&lt;&gt;</w:t>
      </w:r>
      <w:r w:rsidRPr="00913441">
        <w:t xml:space="preserve"> operator has two synonyms: </w:t>
      </w:r>
      <w:r w:rsidRPr="00913441">
        <w:rPr>
          <w:b/>
          <w:bCs/>
        </w:rPr>
        <w:t>ne</w:t>
      </w:r>
      <w:r w:rsidRPr="00913441">
        <w:t xml:space="preserve"> and </w:t>
      </w:r>
      <w:r w:rsidRPr="00913441">
        <w:rPr>
          <w:b/>
          <w:bCs/>
        </w:rPr>
        <w:t>is not equal</w:t>
      </w:r>
      <w:r w:rsidRPr="00913441">
        <w:t xml:space="preserve">. It checks for inequality, returning </w:t>
      </w:r>
      <w:r w:rsidRPr="00913441">
        <w:rPr>
          <w:b/>
          <w:bCs/>
        </w:rPr>
        <w:t>true</w:t>
      </w:r>
      <w:r w:rsidRPr="00913441">
        <w:t xml:space="preserve"> or </w:t>
      </w:r>
      <w:r w:rsidRPr="00913441">
        <w:rPr>
          <w:b/>
          <w:bCs/>
        </w:rPr>
        <w:t>false</w:t>
      </w:r>
      <w:r w:rsidRPr="00913441">
        <w:t xml:space="preserve">. If the arguments are of different types, </w:t>
      </w:r>
      <w:r w:rsidRPr="00913441">
        <w:rPr>
          <w:b/>
          <w:bCs/>
        </w:rPr>
        <w:t>true</w:t>
      </w:r>
      <w:r w:rsidRPr="00913441">
        <w:t xml:space="preserve"> is returned. If an argument is </w:t>
      </w:r>
      <w:r w:rsidRPr="00913441">
        <w:rPr>
          <w:b/>
          <w:bCs/>
        </w:rPr>
        <w:t>null</w:t>
      </w:r>
      <w:r w:rsidRPr="00913441">
        <w:t xml:space="preserve">, then </w:t>
      </w:r>
      <w:r w:rsidRPr="00913441">
        <w:rPr>
          <w:b/>
          <w:bCs/>
        </w:rPr>
        <w:t>null</w:t>
      </w:r>
      <w:r w:rsidRPr="00913441">
        <w:t xml:space="preserve"> is returned. Its usage is:</w:t>
      </w:r>
    </w:p>
    <w:p w14:paraId="3C35F44E" w14:textId="77777777" w:rsidR="00345ACB" w:rsidRPr="00101D29" w:rsidRDefault="00345ACB">
      <w:pPr>
        <w:pStyle w:val="Example"/>
        <w:rPr>
          <w:lang w:val="it-IT"/>
        </w:rPr>
      </w:pPr>
      <w:r w:rsidRPr="00101D29">
        <w:rPr>
          <w:lang w:val="it-IT"/>
        </w:rPr>
        <w:t>&lt;n:Boolean&gt; := &lt;n:</w:t>
      </w:r>
      <w:r w:rsidRPr="00B6351E">
        <w:rPr>
          <w:lang w:val="it-IT"/>
        </w:rPr>
        <w:t>crisp-type</w:t>
      </w:r>
      <w:r w:rsidRPr="00101D29">
        <w:rPr>
          <w:lang w:val="it-IT"/>
        </w:rPr>
        <w:t>&gt; &lt;&gt; &lt;n:</w:t>
      </w:r>
      <w:r>
        <w:rPr>
          <w:lang w:val="it-IT"/>
        </w:rPr>
        <w:t>crisp-type</w:t>
      </w:r>
      <w:r w:rsidRPr="00101D29">
        <w:rPr>
          <w:lang w:val="it-IT"/>
        </w:rPr>
        <w:t>&gt;</w:t>
      </w:r>
    </w:p>
    <w:p w14:paraId="7CEA2734" w14:textId="77777777" w:rsidR="00345ACB" w:rsidRDefault="00345ACB">
      <w:pPr>
        <w:pStyle w:val="Example"/>
      </w:pPr>
      <w:r>
        <w:t>true := 1 &lt;&gt; 2</w:t>
      </w:r>
    </w:p>
    <w:p w14:paraId="3DEEF20C" w14:textId="77777777" w:rsidR="00345ACB" w:rsidRDefault="00345ACB">
      <w:pPr>
        <w:pStyle w:val="Example"/>
      </w:pPr>
      <w:r>
        <w:t>(null,</w:t>
      </w:r>
      <w:r>
        <w:rPr>
          <w:lang w:eastAsia="ko-KR"/>
        </w:rPr>
        <w:t xml:space="preserve"> </w:t>
      </w:r>
      <w:r>
        <w:t>false,</w:t>
      </w:r>
      <w:r>
        <w:rPr>
          <w:lang w:eastAsia="ko-KR"/>
        </w:rPr>
        <w:t xml:space="preserve"> </w:t>
      </w:r>
      <w:r>
        <w:t>true) := (1,</w:t>
      </w:r>
      <w:r>
        <w:rPr>
          <w:lang w:eastAsia="ko-KR"/>
        </w:rPr>
        <w:t xml:space="preserve"> </w:t>
      </w:r>
      <w:r>
        <w:t>2,</w:t>
      </w:r>
      <w:r>
        <w:rPr>
          <w:lang w:eastAsia="ko-KR"/>
        </w:rPr>
        <w:t xml:space="preserve"> </w:t>
      </w:r>
      <w:r>
        <w:t>"a") &lt;&gt; (null,</w:t>
      </w:r>
      <w:r>
        <w:rPr>
          <w:lang w:eastAsia="ko-KR"/>
        </w:rPr>
        <w:t xml:space="preserve"> </w:t>
      </w:r>
      <w:r>
        <w:t>2,</w:t>
      </w:r>
      <w:r>
        <w:rPr>
          <w:lang w:eastAsia="ko-KR"/>
        </w:rPr>
        <w:t xml:space="preserve"> </w:t>
      </w:r>
      <w:r>
        <w:t>3)</w:t>
      </w:r>
    </w:p>
    <w:p w14:paraId="12C88F74" w14:textId="77777777" w:rsidR="00345ACB" w:rsidRDefault="00345ACB">
      <w:pPr>
        <w:pStyle w:val="Example"/>
      </w:pPr>
      <w:r>
        <w:t>null := (3/0) &lt;&gt; (3/0)</w:t>
      </w:r>
    </w:p>
    <w:p w14:paraId="3334077E" w14:textId="77777777" w:rsidR="00345ACB" w:rsidRDefault="00345ACB">
      <w:pPr>
        <w:pStyle w:val="Example"/>
      </w:pPr>
      <w:r>
        <w:t>false := 1979-02-25T08:20:00 &lt;&gt; 08:20:00</w:t>
      </w:r>
    </w:p>
    <w:p w14:paraId="6E104902" w14:textId="77777777" w:rsidR="00345ACB" w:rsidRDefault="00345ACB" w:rsidP="001E5D51">
      <w:pPr>
        <w:pStyle w:val="Heading3"/>
      </w:pPr>
      <w:bookmarkStart w:id="712" w:name="_Ref448637799"/>
      <w:bookmarkStart w:id="713" w:name="_Toc526304006"/>
      <w:bookmarkStart w:id="714" w:name="_Toc141177877"/>
      <w:bookmarkStart w:id="715" w:name="_Toc314131794"/>
      <w:bookmarkStart w:id="716" w:name="_Toc382912083"/>
      <w:r>
        <w:rPr>
          <w:b/>
          <w:bCs/>
        </w:rPr>
        <w:t>&lt;</w:t>
      </w:r>
      <w:r>
        <w:t xml:space="preserve"> (binary, non-associative)</w:t>
      </w:r>
      <w:bookmarkEnd w:id="712"/>
      <w:bookmarkEnd w:id="713"/>
      <w:bookmarkEnd w:id="714"/>
      <w:bookmarkEnd w:id="715"/>
      <w:bookmarkEnd w:id="716"/>
    </w:p>
    <w:p w14:paraId="01CDC293" w14:textId="77777777" w:rsidR="00345ACB" w:rsidRPr="00913441" w:rsidRDefault="00345ACB">
      <w:pPr>
        <w:pStyle w:val="NormalIndented"/>
      </w:pPr>
      <w:r w:rsidRPr="00913441">
        <w:t xml:space="preserve">The </w:t>
      </w:r>
      <w:r w:rsidRPr="00913441">
        <w:rPr>
          <w:b/>
          <w:bCs/>
        </w:rPr>
        <w:t>&lt;</w:t>
      </w:r>
      <w:r w:rsidRPr="00913441">
        <w:t xml:space="preserve"> operator has three synonyms:</w:t>
      </w:r>
      <w:r>
        <w:t xml:space="preserve"> </w:t>
      </w:r>
      <w:proofErr w:type="spellStart"/>
      <w:r w:rsidRPr="00913441">
        <w:rPr>
          <w:b/>
          <w:bCs/>
        </w:rPr>
        <w:t>lt</w:t>
      </w:r>
      <w:proofErr w:type="spellEnd"/>
      <w:r w:rsidRPr="00913441">
        <w:t xml:space="preserve">, </w:t>
      </w:r>
      <w:r w:rsidRPr="00913441">
        <w:rPr>
          <w:b/>
          <w:bCs/>
        </w:rPr>
        <w:t>is less than</w:t>
      </w:r>
      <w:r w:rsidRPr="00913441">
        <w:t xml:space="preserve">, and </w:t>
      </w:r>
      <w:r w:rsidRPr="00913441">
        <w:rPr>
          <w:b/>
          <w:bCs/>
        </w:rPr>
        <w:t>is not greater than or equal</w:t>
      </w:r>
      <w:r w:rsidRPr="00913441">
        <w:t xml:space="preserve">. It is used on ordered types; if the types do not match, </w:t>
      </w:r>
      <w:r w:rsidRPr="00913441">
        <w:rPr>
          <w:b/>
          <w:bCs/>
        </w:rPr>
        <w:t>null</w:t>
      </w:r>
      <w:r w:rsidRPr="00913441">
        <w:t xml:space="preserve"> is returned. Its usage is:</w:t>
      </w:r>
    </w:p>
    <w:p w14:paraId="4DAE23CB" w14:textId="77777777" w:rsidR="00345ACB" w:rsidRDefault="00345ACB">
      <w:pPr>
        <w:pStyle w:val="Example"/>
      </w:pPr>
      <w:r>
        <w:t>&lt;n:Boolean&gt; := &lt;n:ordered&gt; &lt; &lt;n:ordered&gt;</w:t>
      </w:r>
    </w:p>
    <w:p w14:paraId="2CA00AE6" w14:textId="77777777" w:rsidR="00345ACB" w:rsidRPr="005F225B" w:rsidRDefault="00345ACB">
      <w:pPr>
        <w:pStyle w:val="Example"/>
      </w:pPr>
      <w:r w:rsidRPr="005F225B">
        <w:t>true := 1 &lt; 2</w:t>
      </w:r>
    </w:p>
    <w:p w14:paraId="12CEF678" w14:textId="77777777" w:rsidR="00345ACB" w:rsidRPr="006D034B" w:rsidRDefault="00345ACB">
      <w:pPr>
        <w:pStyle w:val="Example"/>
        <w:rPr>
          <w:lang w:val="de-DE"/>
        </w:rPr>
      </w:pPr>
      <w:r w:rsidRPr="006D034B">
        <w:rPr>
          <w:rFonts w:cs="Courier New"/>
          <w:szCs w:val="16"/>
          <w:lang w:val="de-DE"/>
        </w:rPr>
        <w:t>true := 1990-03-02T00:00:00 &lt; 1990-03-10T00:00:00</w:t>
      </w:r>
    </w:p>
    <w:p w14:paraId="28D21610" w14:textId="77777777" w:rsidR="00345ACB" w:rsidRPr="006D034B" w:rsidRDefault="00345ACB">
      <w:pPr>
        <w:pStyle w:val="Example"/>
        <w:rPr>
          <w:lang w:val="de-DE"/>
        </w:rPr>
      </w:pPr>
      <w:r w:rsidRPr="006D034B">
        <w:rPr>
          <w:rFonts w:cs="Courier New"/>
          <w:szCs w:val="16"/>
          <w:lang w:val="de-DE"/>
        </w:rPr>
        <w:t>true := 1990-03-02T00:00:00 &lt; 13:00:00</w:t>
      </w:r>
    </w:p>
    <w:p w14:paraId="1EA52DB2" w14:textId="77777777" w:rsidR="00345ACB" w:rsidRPr="005F225B" w:rsidRDefault="00345ACB">
      <w:pPr>
        <w:pStyle w:val="Example"/>
      </w:pPr>
      <w:r w:rsidRPr="005F225B">
        <w:t>null := 13:00:00 &lt; 14 hours</w:t>
      </w:r>
    </w:p>
    <w:p w14:paraId="41D6BCE3" w14:textId="77777777" w:rsidR="00345ACB" w:rsidRPr="005F225B" w:rsidRDefault="00345ACB">
      <w:pPr>
        <w:pStyle w:val="Example"/>
      </w:pPr>
      <w:r w:rsidRPr="005F225B">
        <w:t>true := 2 days &lt; 1 year</w:t>
      </w:r>
    </w:p>
    <w:p w14:paraId="66192548" w14:textId="77777777" w:rsidR="00345ACB" w:rsidRDefault="00345ACB">
      <w:pPr>
        <w:pStyle w:val="Example"/>
      </w:pPr>
      <w:r>
        <w:t>true := "aaa" &lt; "aab"</w:t>
      </w:r>
    </w:p>
    <w:p w14:paraId="6DB82CAC" w14:textId="77777777" w:rsidR="00345ACB" w:rsidRDefault="00345ACB">
      <w:pPr>
        <w:pStyle w:val="Example"/>
      </w:pPr>
      <w:r>
        <w:t>null := "aaa" &lt; 1</w:t>
      </w:r>
    </w:p>
    <w:p w14:paraId="4D96A371" w14:textId="77777777" w:rsidR="00345ACB" w:rsidRDefault="00345ACB" w:rsidP="001E5D51">
      <w:pPr>
        <w:pStyle w:val="Heading3"/>
      </w:pPr>
      <w:bookmarkStart w:id="717" w:name="_Ref448637864"/>
      <w:bookmarkStart w:id="718" w:name="_Ref448639003"/>
      <w:bookmarkStart w:id="719" w:name="_Ref448642956"/>
      <w:bookmarkStart w:id="720" w:name="_Toc526304007"/>
      <w:bookmarkStart w:id="721" w:name="_Toc141177878"/>
      <w:bookmarkStart w:id="722" w:name="_Toc314131795"/>
      <w:bookmarkStart w:id="723" w:name="_Toc382912084"/>
      <w:r>
        <w:rPr>
          <w:b/>
          <w:bCs/>
        </w:rPr>
        <w:t>&lt;=</w:t>
      </w:r>
      <w:r>
        <w:t xml:space="preserve"> (binary, non-associative)</w:t>
      </w:r>
      <w:bookmarkEnd w:id="717"/>
      <w:bookmarkEnd w:id="718"/>
      <w:bookmarkEnd w:id="719"/>
      <w:bookmarkEnd w:id="720"/>
      <w:bookmarkEnd w:id="721"/>
      <w:bookmarkEnd w:id="722"/>
      <w:bookmarkEnd w:id="723"/>
    </w:p>
    <w:p w14:paraId="270901B1" w14:textId="77777777" w:rsidR="00345ACB" w:rsidRPr="00913441" w:rsidRDefault="00345ACB">
      <w:pPr>
        <w:pStyle w:val="NormalIndented"/>
      </w:pPr>
      <w:r w:rsidRPr="00913441">
        <w:t xml:space="preserve">The </w:t>
      </w:r>
      <w:r w:rsidRPr="00913441">
        <w:rPr>
          <w:b/>
          <w:bCs/>
        </w:rPr>
        <w:t>&lt;=</w:t>
      </w:r>
      <w:r w:rsidRPr="00913441">
        <w:t xml:space="preserve"> operator has three synonyms: </w:t>
      </w:r>
      <w:r w:rsidRPr="00913441">
        <w:rPr>
          <w:b/>
          <w:bCs/>
        </w:rPr>
        <w:t>le</w:t>
      </w:r>
      <w:r w:rsidRPr="00913441">
        <w:t xml:space="preserve">, </w:t>
      </w:r>
      <w:r w:rsidRPr="00913441">
        <w:rPr>
          <w:b/>
          <w:bCs/>
        </w:rPr>
        <w:t>is less than or equal</w:t>
      </w:r>
      <w:r w:rsidRPr="00913441">
        <w:t xml:space="preserve">, and </w:t>
      </w:r>
      <w:r w:rsidRPr="00913441">
        <w:rPr>
          <w:b/>
          <w:bCs/>
        </w:rPr>
        <w:t>is not greater than</w:t>
      </w:r>
      <w:r w:rsidRPr="00913441">
        <w:t xml:space="preserve">. It is used on ordered types; if the types do not match, </w:t>
      </w:r>
      <w:r w:rsidRPr="00913441">
        <w:rPr>
          <w:b/>
          <w:bCs/>
        </w:rPr>
        <w:t>null</w:t>
      </w:r>
      <w:r w:rsidRPr="00913441">
        <w:t xml:space="preserve"> is returned. Its usage is:</w:t>
      </w:r>
    </w:p>
    <w:p w14:paraId="1F929C66" w14:textId="77777777" w:rsidR="00345ACB" w:rsidRDefault="00345ACB">
      <w:pPr>
        <w:pStyle w:val="Example"/>
      </w:pPr>
      <w:r>
        <w:t>&lt;n:Boolean&gt; := &lt;n:ordered&gt; &lt;= &lt;n:ordered&gt;</w:t>
      </w:r>
    </w:p>
    <w:p w14:paraId="5686B844" w14:textId="77777777" w:rsidR="00345ACB" w:rsidRPr="005F225B" w:rsidRDefault="00345ACB">
      <w:pPr>
        <w:pStyle w:val="Example"/>
      </w:pPr>
      <w:r w:rsidRPr="005F225B">
        <w:t>&lt;n:truth-value&gt; := &lt;n:crisp-type&gt; &lt;= &lt;n:fuzzy-type&gt;</w:t>
      </w:r>
    </w:p>
    <w:p w14:paraId="0957DFEC" w14:textId="77777777" w:rsidR="00345ACB" w:rsidRPr="006D034B" w:rsidRDefault="00345ACB">
      <w:pPr>
        <w:pStyle w:val="Example"/>
        <w:rPr>
          <w:lang w:val="de-DE"/>
        </w:rPr>
      </w:pPr>
      <w:r w:rsidRPr="006D034B">
        <w:rPr>
          <w:rFonts w:cs="Courier New"/>
          <w:szCs w:val="16"/>
          <w:lang w:val="de-DE"/>
        </w:rPr>
        <w:t>true := 1 &lt;= 2</w:t>
      </w:r>
    </w:p>
    <w:p w14:paraId="0B3624B3" w14:textId="77777777" w:rsidR="00345ACB" w:rsidRPr="006D034B" w:rsidRDefault="00345ACB">
      <w:pPr>
        <w:pStyle w:val="Example"/>
        <w:rPr>
          <w:lang w:val="de-DE"/>
        </w:rPr>
      </w:pPr>
      <w:r w:rsidRPr="006D034B">
        <w:rPr>
          <w:rFonts w:cs="Courier New"/>
          <w:szCs w:val="16"/>
          <w:lang w:val="de-DE"/>
        </w:rPr>
        <w:t>true := 1990-03-02T00:00:00 &lt;= 1990-03-10T00:00:00</w:t>
      </w:r>
    </w:p>
    <w:p w14:paraId="372A90D7" w14:textId="77777777" w:rsidR="00345ACB" w:rsidRPr="006D034B" w:rsidRDefault="00345ACB" w:rsidP="00D81482">
      <w:pPr>
        <w:pStyle w:val="Example"/>
        <w:rPr>
          <w:lang w:val="de-DE"/>
        </w:rPr>
      </w:pPr>
      <w:r w:rsidRPr="006D034B">
        <w:rPr>
          <w:rFonts w:cs="Courier New"/>
          <w:szCs w:val="16"/>
          <w:lang w:val="de-DE"/>
        </w:rPr>
        <w:t>true := 1990-03-02T00:00:00 &lt;= 13:00:00</w:t>
      </w:r>
    </w:p>
    <w:p w14:paraId="77034937" w14:textId="77777777" w:rsidR="00345ACB" w:rsidRPr="005F225B" w:rsidRDefault="00345ACB">
      <w:pPr>
        <w:pStyle w:val="Example"/>
      </w:pPr>
      <w:r w:rsidRPr="005F225B">
        <w:t>true := 2 days &lt;= 1 year</w:t>
      </w:r>
    </w:p>
    <w:p w14:paraId="541CBD43" w14:textId="77777777" w:rsidR="00345ACB" w:rsidRPr="005F225B" w:rsidRDefault="00345ACB">
      <w:pPr>
        <w:pStyle w:val="Example"/>
      </w:pPr>
      <w:r w:rsidRPr="005F225B">
        <w:t>true := "aaa" &lt;= "aab"</w:t>
      </w:r>
    </w:p>
    <w:p w14:paraId="6D959DF6" w14:textId="77777777" w:rsidR="00345ACB" w:rsidRDefault="00345ACB">
      <w:pPr>
        <w:pStyle w:val="Example"/>
      </w:pPr>
      <w:r>
        <w:t>null := "aaa" &lt;= 1</w:t>
      </w:r>
    </w:p>
    <w:p w14:paraId="1FD9D26B" w14:textId="77777777" w:rsidR="00345ACB" w:rsidRDefault="00345ACB" w:rsidP="00ED69B4">
      <w:pPr>
        <w:pStyle w:val="NormalIndented"/>
      </w:pPr>
      <w:r w:rsidRPr="00B6351E">
        <w:t xml:space="preserve">In addition, the </w:t>
      </w:r>
      <w:r w:rsidRPr="00B6351E">
        <w:rPr>
          <w:b/>
        </w:rPr>
        <w:t xml:space="preserve">&lt;= </w:t>
      </w:r>
      <w:r w:rsidRPr="00B6351E">
        <w:t xml:space="preserve">operators support the same arguments as the </w:t>
      </w:r>
      <w:r w:rsidRPr="00B6351E">
        <w:rPr>
          <w:b/>
        </w:rPr>
        <w:t xml:space="preserve">is [in] </w:t>
      </w:r>
      <w:r w:rsidRPr="00B6351E">
        <w:t xml:space="preserve">operator. Supposing that the first argument is a crisp type and the second a corresponding fuzzy type, the </w:t>
      </w:r>
      <w:r w:rsidRPr="00B6351E">
        <w:rPr>
          <w:b/>
        </w:rPr>
        <w:t xml:space="preserve">&lt;= </w:t>
      </w:r>
      <w:r w:rsidRPr="00B6351E">
        <w:t xml:space="preserve">operator then returns the </w:t>
      </w:r>
      <w:r w:rsidRPr="00B6351E">
        <w:rPr>
          <w:b/>
        </w:rPr>
        <w:t>maximum</w:t>
      </w:r>
      <w:r w:rsidRPr="00B6351E">
        <w:t xml:space="preserve"> of u(x) for all x&gt;=r, where r is the value stored in the first argument and u(x) is the fuzzy set provided by the second argument.</w:t>
      </w:r>
    </w:p>
    <w:p w14:paraId="026A03A7" w14:textId="77777777" w:rsidR="00345ACB" w:rsidRPr="002567F7" w:rsidRDefault="00345ACB" w:rsidP="002567F7">
      <w:pPr>
        <w:pStyle w:val="NormalIndented"/>
      </w:pPr>
      <w:r w:rsidRPr="002567F7">
        <w:t>For example:</w:t>
      </w:r>
    </w:p>
    <w:p w14:paraId="381ADAA9" w14:textId="77777777" w:rsidR="00345ACB" w:rsidRPr="002567F7" w:rsidRDefault="00345ACB" w:rsidP="002567F7">
      <w:pPr>
        <w:pStyle w:val="Example"/>
      </w:pPr>
      <w:r w:rsidRPr="002567F7">
        <w:t>young := FUZZY SET (0,</w:t>
      </w:r>
      <w:r>
        <w:t xml:space="preserve"> truth value </w:t>
      </w:r>
      <w:r w:rsidRPr="002567F7">
        <w:t>1),(15,</w:t>
      </w:r>
      <w:r>
        <w:t xml:space="preserve"> truth value </w:t>
      </w:r>
      <w:r w:rsidRPr="002567F7">
        <w:t>1),(20,</w:t>
      </w:r>
      <w:r>
        <w:t xml:space="preserve"> truth value </w:t>
      </w:r>
      <w:r w:rsidRPr="002567F7">
        <w:t>0);</w:t>
      </w:r>
    </w:p>
    <w:p w14:paraId="794359B0" w14:textId="77777777" w:rsidR="00345ACB" w:rsidRPr="002567F7" w:rsidRDefault="00345ACB" w:rsidP="002567F7">
      <w:pPr>
        <w:pStyle w:val="Example"/>
      </w:pPr>
      <w:r w:rsidRPr="002567F7">
        <w:t>middle_aged := FUZZY SET (15,</w:t>
      </w:r>
      <w:r>
        <w:t xml:space="preserve"> truth value </w:t>
      </w:r>
      <w:r w:rsidRPr="002567F7">
        <w:t>0),(20,</w:t>
      </w:r>
      <w:r>
        <w:t xml:space="preserve"> truth value </w:t>
      </w:r>
      <w:r w:rsidRPr="002567F7">
        <w:t>1),(60,</w:t>
      </w:r>
      <w:r>
        <w:t xml:space="preserve"> truth value </w:t>
      </w:r>
      <w:r w:rsidRPr="002567F7">
        <w:t>1), (70,</w:t>
      </w:r>
      <w:r>
        <w:t xml:space="preserve"> truth value </w:t>
      </w:r>
      <w:r w:rsidRPr="002567F7">
        <w:t>0);</w:t>
      </w:r>
    </w:p>
    <w:p w14:paraId="27D4B30B" w14:textId="77777777" w:rsidR="00345ACB" w:rsidRPr="002567F7" w:rsidRDefault="00345ACB" w:rsidP="002567F7">
      <w:pPr>
        <w:pStyle w:val="Example"/>
      </w:pPr>
    </w:p>
    <w:p w14:paraId="25E57B73" w14:textId="77777777" w:rsidR="00345ACB" w:rsidRPr="002567F7" w:rsidRDefault="00345ACB" w:rsidP="002567F7">
      <w:pPr>
        <w:pStyle w:val="Example"/>
      </w:pPr>
      <w:r w:rsidRPr="002567F7">
        <w:t>truth value 0 := 25 &lt;= young;</w:t>
      </w:r>
    </w:p>
    <w:p w14:paraId="6FBDA512" w14:textId="77777777" w:rsidR="00345ACB" w:rsidRPr="002567F7" w:rsidRDefault="00345ACB" w:rsidP="002567F7">
      <w:pPr>
        <w:pStyle w:val="Example"/>
      </w:pPr>
      <w:r w:rsidRPr="002567F7">
        <w:t>truth value 1 := 25 &lt;= middle_aged;</w:t>
      </w:r>
    </w:p>
    <w:p w14:paraId="59728984" w14:textId="77777777" w:rsidR="00345ACB" w:rsidRPr="002567F7" w:rsidRDefault="00345ACB" w:rsidP="002567F7">
      <w:pPr>
        <w:pStyle w:val="Example"/>
      </w:pPr>
      <w:r w:rsidRPr="002567F7">
        <w:t>truth value 1 := 10 &lt;= young;</w:t>
      </w:r>
    </w:p>
    <w:p w14:paraId="1A126F09" w14:textId="77777777" w:rsidR="00345ACB" w:rsidRPr="002567F7" w:rsidRDefault="00345ACB" w:rsidP="002567F7">
      <w:pPr>
        <w:pStyle w:val="Example"/>
      </w:pPr>
      <w:r w:rsidRPr="002567F7">
        <w:t>truth value 1 := 10 &lt;= middle_aged;</w:t>
      </w:r>
    </w:p>
    <w:p w14:paraId="503A7D31" w14:textId="77777777" w:rsidR="00345ACB" w:rsidRPr="002567F7" w:rsidRDefault="00345ACB" w:rsidP="002567F7">
      <w:pPr>
        <w:pStyle w:val="Example"/>
      </w:pPr>
      <w:r w:rsidRPr="002567F7">
        <w:t xml:space="preserve">truth value 0.5 := 17.5 &lt;= young; </w:t>
      </w:r>
    </w:p>
    <w:p w14:paraId="6EE1A13B" w14:textId="77777777" w:rsidR="00345ACB" w:rsidRPr="00B6351E" w:rsidRDefault="00345ACB" w:rsidP="00546FC6">
      <w:pPr>
        <w:pStyle w:val="Example"/>
      </w:pPr>
      <w:r w:rsidRPr="002567F7">
        <w:lastRenderedPageBreak/>
        <w:t>truth value 1 := 17.5 &lt;= middle_aged</w:t>
      </w:r>
      <w:r w:rsidRPr="00546FC6">
        <w:t>; // see picture</w:t>
      </w:r>
    </w:p>
    <w:p w14:paraId="60F34BDE" w14:textId="77777777" w:rsidR="00345ACB" w:rsidRPr="00B6351E" w:rsidRDefault="005B3187" w:rsidP="00546FC6">
      <w:pPr>
        <w:spacing w:before="240"/>
        <w:jc w:val="center"/>
      </w:pPr>
      <w:r>
        <w:rPr>
          <w:noProof/>
        </w:rPr>
        <w:drawing>
          <wp:inline distT="0" distB="0" distL="0" distR="0" wp14:anchorId="6AB8C881" wp14:editId="4DF0E803">
            <wp:extent cx="4768850" cy="176022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850" cy="1760220"/>
                    </a:xfrm>
                    <a:prstGeom prst="rect">
                      <a:avLst/>
                    </a:prstGeom>
                    <a:noFill/>
                    <a:ln>
                      <a:noFill/>
                    </a:ln>
                  </pic:spPr>
                </pic:pic>
              </a:graphicData>
            </a:graphic>
          </wp:inline>
        </w:drawing>
      </w:r>
    </w:p>
    <w:p w14:paraId="70B2722A" w14:textId="77777777" w:rsidR="00345ACB" w:rsidRPr="002567F7" w:rsidRDefault="00345ACB" w:rsidP="002567F7">
      <w:pPr>
        <w:pStyle w:val="Example"/>
      </w:pPr>
    </w:p>
    <w:p w14:paraId="08D2B264" w14:textId="77777777" w:rsidR="00345ACB" w:rsidRDefault="00345ACB" w:rsidP="001E5D51">
      <w:pPr>
        <w:pStyle w:val="Heading3"/>
      </w:pPr>
      <w:bookmarkStart w:id="724" w:name="_Ref448637836"/>
      <w:bookmarkStart w:id="725" w:name="_Toc526304008"/>
      <w:bookmarkStart w:id="726" w:name="_Toc141177879"/>
      <w:bookmarkStart w:id="727" w:name="_Toc314131796"/>
      <w:bookmarkStart w:id="728" w:name="_Toc382912085"/>
      <w:r>
        <w:rPr>
          <w:b/>
          <w:bCs/>
        </w:rPr>
        <w:t>&gt;</w:t>
      </w:r>
      <w:r>
        <w:t xml:space="preserve"> (binary, non-associative)</w:t>
      </w:r>
      <w:bookmarkEnd w:id="724"/>
      <w:bookmarkEnd w:id="725"/>
      <w:bookmarkEnd w:id="726"/>
      <w:bookmarkEnd w:id="727"/>
      <w:bookmarkEnd w:id="728"/>
    </w:p>
    <w:p w14:paraId="161266FE" w14:textId="77777777" w:rsidR="00345ACB" w:rsidRPr="00913441" w:rsidRDefault="00345ACB">
      <w:pPr>
        <w:pStyle w:val="NormalIndented"/>
      </w:pPr>
      <w:r w:rsidRPr="00913441">
        <w:t xml:space="preserve">The </w:t>
      </w:r>
      <w:r w:rsidRPr="00913441">
        <w:rPr>
          <w:b/>
          <w:bCs/>
        </w:rPr>
        <w:t>&gt;</w:t>
      </w:r>
      <w:r w:rsidRPr="00913441">
        <w:t xml:space="preserve"> operator has three synonyms: </w:t>
      </w:r>
      <w:proofErr w:type="spellStart"/>
      <w:r w:rsidRPr="00913441">
        <w:rPr>
          <w:b/>
          <w:bCs/>
        </w:rPr>
        <w:t>gt</w:t>
      </w:r>
      <w:proofErr w:type="spellEnd"/>
      <w:r w:rsidRPr="00913441">
        <w:t xml:space="preserve">, </w:t>
      </w:r>
      <w:r w:rsidRPr="00913441">
        <w:rPr>
          <w:b/>
          <w:bCs/>
        </w:rPr>
        <w:t>is greater than</w:t>
      </w:r>
      <w:r w:rsidRPr="00913441">
        <w:t xml:space="preserve">, and </w:t>
      </w:r>
      <w:r w:rsidRPr="00913441">
        <w:rPr>
          <w:b/>
          <w:bCs/>
        </w:rPr>
        <w:t>is not less than or equal</w:t>
      </w:r>
      <w:r w:rsidRPr="00913441">
        <w:t xml:space="preserve">. It is used on ordered types; if the types do not match, </w:t>
      </w:r>
      <w:r w:rsidRPr="00913441">
        <w:rPr>
          <w:b/>
          <w:bCs/>
        </w:rPr>
        <w:t>null</w:t>
      </w:r>
      <w:r w:rsidRPr="00913441">
        <w:t xml:space="preserve"> is returned. Its usage is:</w:t>
      </w:r>
    </w:p>
    <w:p w14:paraId="5B05EEBF" w14:textId="77777777" w:rsidR="00345ACB" w:rsidRDefault="00345ACB">
      <w:pPr>
        <w:pStyle w:val="Example"/>
      </w:pPr>
      <w:r>
        <w:t>&lt;n:Boolean&gt; := &lt;n:ordered&gt; &gt; &lt;n:ordered&gt;</w:t>
      </w:r>
    </w:p>
    <w:p w14:paraId="0DA4F260" w14:textId="77777777" w:rsidR="00345ACB" w:rsidRPr="00A34F77" w:rsidRDefault="00345ACB">
      <w:pPr>
        <w:pStyle w:val="Example"/>
        <w:rPr>
          <w:lang w:val="en-GB"/>
        </w:rPr>
      </w:pPr>
      <w:r w:rsidRPr="00A34F77">
        <w:rPr>
          <w:lang w:val="en-GB"/>
        </w:rPr>
        <w:t>false := 1 &gt; 2</w:t>
      </w:r>
    </w:p>
    <w:p w14:paraId="0BF31050" w14:textId="77777777" w:rsidR="00345ACB" w:rsidRPr="007E00C6" w:rsidRDefault="00345ACB">
      <w:pPr>
        <w:pStyle w:val="Example"/>
        <w:rPr>
          <w:lang w:val="fr-FR"/>
        </w:rPr>
      </w:pPr>
      <w:r w:rsidRPr="007E00C6">
        <w:rPr>
          <w:lang w:val="fr-FR"/>
        </w:rPr>
        <w:t>false := 1990-03-02T00:00:00 &gt; 1990-03-10T00:00:00</w:t>
      </w:r>
    </w:p>
    <w:p w14:paraId="06C592D3" w14:textId="77777777" w:rsidR="00345ACB" w:rsidRPr="007E00C6" w:rsidRDefault="00345ACB" w:rsidP="00D81482">
      <w:pPr>
        <w:pStyle w:val="Example"/>
        <w:rPr>
          <w:lang w:val="fr-FR"/>
        </w:rPr>
      </w:pPr>
      <w:r w:rsidRPr="007E00C6">
        <w:rPr>
          <w:lang w:val="fr-FR"/>
        </w:rPr>
        <w:t>false := 1990-03-02T00:00:00 &gt; 13:00:00</w:t>
      </w:r>
    </w:p>
    <w:p w14:paraId="649E603F" w14:textId="77777777" w:rsidR="00345ACB" w:rsidRPr="007E00C6" w:rsidRDefault="00345ACB">
      <w:pPr>
        <w:pStyle w:val="Example"/>
        <w:rPr>
          <w:lang w:val="fr-FR"/>
        </w:rPr>
      </w:pPr>
      <w:r w:rsidRPr="007E00C6">
        <w:rPr>
          <w:lang w:val="fr-FR"/>
        </w:rPr>
        <w:t>false := 2 days &gt; 1 year</w:t>
      </w:r>
    </w:p>
    <w:p w14:paraId="2ADF488C" w14:textId="77777777" w:rsidR="00345ACB" w:rsidRPr="007E00C6" w:rsidRDefault="00345ACB">
      <w:pPr>
        <w:pStyle w:val="Example"/>
        <w:rPr>
          <w:lang w:val="fr-FR"/>
        </w:rPr>
      </w:pPr>
      <w:r w:rsidRPr="007E00C6">
        <w:rPr>
          <w:lang w:val="fr-FR"/>
        </w:rPr>
        <w:t xml:space="preserve">false := </w:t>
      </w:r>
      <w:r>
        <w:rPr>
          <w:lang w:val="fr-FR"/>
        </w:rPr>
        <w:t>"</w:t>
      </w:r>
      <w:r w:rsidRPr="007E00C6">
        <w:rPr>
          <w:lang w:val="fr-FR"/>
        </w:rPr>
        <w:t>aaa</w:t>
      </w:r>
      <w:r>
        <w:rPr>
          <w:lang w:val="fr-FR"/>
        </w:rPr>
        <w:t>"</w:t>
      </w:r>
      <w:r w:rsidRPr="007E00C6">
        <w:rPr>
          <w:lang w:val="fr-FR"/>
        </w:rPr>
        <w:t xml:space="preserve"> &gt; </w:t>
      </w:r>
      <w:r>
        <w:rPr>
          <w:lang w:val="fr-FR"/>
        </w:rPr>
        <w:t>"</w:t>
      </w:r>
      <w:r w:rsidRPr="007E00C6">
        <w:rPr>
          <w:lang w:val="fr-FR"/>
        </w:rPr>
        <w:t>aab</w:t>
      </w:r>
      <w:r>
        <w:rPr>
          <w:lang w:val="fr-FR"/>
        </w:rPr>
        <w:t>"</w:t>
      </w:r>
    </w:p>
    <w:p w14:paraId="52EEFFC5" w14:textId="77777777" w:rsidR="00345ACB" w:rsidRPr="007E00C6" w:rsidRDefault="00345ACB">
      <w:pPr>
        <w:pStyle w:val="Example"/>
        <w:rPr>
          <w:lang w:val="fr-FR"/>
        </w:rPr>
      </w:pPr>
      <w:r w:rsidRPr="007E00C6">
        <w:rPr>
          <w:lang w:val="fr-FR"/>
        </w:rPr>
        <w:t xml:space="preserve">null := </w:t>
      </w:r>
      <w:r>
        <w:rPr>
          <w:lang w:val="fr-FR"/>
        </w:rPr>
        <w:t>"</w:t>
      </w:r>
      <w:r w:rsidRPr="007E00C6">
        <w:rPr>
          <w:lang w:val="fr-FR"/>
        </w:rPr>
        <w:t>aaa</w:t>
      </w:r>
      <w:r>
        <w:rPr>
          <w:lang w:val="fr-FR"/>
        </w:rPr>
        <w:t>"</w:t>
      </w:r>
      <w:r w:rsidRPr="007E00C6">
        <w:rPr>
          <w:lang w:val="fr-FR"/>
        </w:rPr>
        <w:t xml:space="preserve"> &gt; 1</w:t>
      </w:r>
    </w:p>
    <w:p w14:paraId="35D70B66" w14:textId="77777777" w:rsidR="00345ACB" w:rsidRDefault="00345ACB" w:rsidP="001E5D51">
      <w:pPr>
        <w:pStyle w:val="Heading3"/>
      </w:pPr>
      <w:bookmarkStart w:id="729" w:name="_Ref448637896"/>
      <w:bookmarkStart w:id="730" w:name="_Ref448639053"/>
      <w:bookmarkStart w:id="731" w:name="_Ref448642985"/>
      <w:bookmarkStart w:id="732" w:name="_Toc526304009"/>
      <w:bookmarkStart w:id="733" w:name="_Toc141177880"/>
      <w:bookmarkStart w:id="734" w:name="_Toc314131797"/>
      <w:bookmarkStart w:id="735" w:name="_Toc382912086"/>
      <w:r>
        <w:rPr>
          <w:b/>
          <w:bCs/>
        </w:rPr>
        <w:t>&gt;=</w:t>
      </w:r>
      <w:r>
        <w:t xml:space="preserve"> (binary, non-associative)</w:t>
      </w:r>
      <w:bookmarkEnd w:id="729"/>
      <w:bookmarkEnd w:id="730"/>
      <w:bookmarkEnd w:id="731"/>
      <w:bookmarkEnd w:id="732"/>
      <w:bookmarkEnd w:id="733"/>
      <w:bookmarkEnd w:id="734"/>
      <w:bookmarkEnd w:id="735"/>
    </w:p>
    <w:p w14:paraId="15DD11F0" w14:textId="77777777" w:rsidR="00345ACB" w:rsidRPr="00913441" w:rsidRDefault="00345ACB" w:rsidP="00A3590D">
      <w:pPr>
        <w:pStyle w:val="NormalIndented"/>
        <w:keepNext/>
      </w:pPr>
      <w:r w:rsidRPr="00913441">
        <w:t xml:space="preserve">The </w:t>
      </w:r>
      <w:r w:rsidRPr="00913441">
        <w:rPr>
          <w:b/>
          <w:bCs/>
        </w:rPr>
        <w:t>&gt;=</w:t>
      </w:r>
      <w:r w:rsidRPr="00913441">
        <w:t xml:space="preserve"> operator has three synonyms: </w:t>
      </w:r>
      <w:proofErr w:type="spellStart"/>
      <w:r w:rsidRPr="00913441">
        <w:rPr>
          <w:b/>
          <w:bCs/>
        </w:rPr>
        <w:t>ge</w:t>
      </w:r>
      <w:proofErr w:type="spellEnd"/>
      <w:r w:rsidRPr="00913441">
        <w:t xml:space="preserve">, </w:t>
      </w:r>
      <w:r w:rsidRPr="00913441">
        <w:rPr>
          <w:b/>
          <w:bCs/>
        </w:rPr>
        <w:t>is greater than or equal</w:t>
      </w:r>
      <w:r w:rsidRPr="00913441">
        <w:t xml:space="preserve">, and </w:t>
      </w:r>
      <w:r w:rsidRPr="00913441">
        <w:rPr>
          <w:b/>
          <w:bCs/>
        </w:rPr>
        <w:t>is not less than</w:t>
      </w:r>
      <w:r w:rsidRPr="00913441">
        <w:t xml:space="preserve">. It is used on ordered types; if the types do not match, </w:t>
      </w:r>
      <w:r w:rsidRPr="00913441">
        <w:rPr>
          <w:b/>
          <w:bCs/>
        </w:rPr>
        <w:t>null</w:t>
      </w:r>
      <w:r w:rsidRPr="00913441">
        <w:t xml:space="preserve"> is returned. Its usage is:</w:t>
      </w:r>
    </w:p>
    <w:p w14:paraId="5D05DB69" w14:textId="77777777" w:rsidR="00345ACB" w:rsidRDefault="00345ACB" w:rsidP="00A3590D">
      <w:pPr>
        <w:pStyle w:val="Example"/>
        <w:keepNext/>
      </w:pPr>
      <w:r>
        <w:t>&lt;n:Boolean&gt; := &lt;n:ordered&gt; &gt;= &lt;n:ordered&gt;</w:t>
      </w:r>
    </w:p>
    <w:p w14:paraId="44BF1FF7" w14:textId="77777777" w:rsidR="00345ACB" w:rsidRPr="00B6351E" w:rsidRDefault="00345ACB" w:rsidP="00713ABE">
      <w:pPr>
        <w:pStyle w:val="Example"/>
      </w:pPr>
      <w:r w:rsidRPr="00B6351E">
        <w:t>&lt;n:truth-value&gt; := &lt;n:crisp-type&gt; &gt;= &lt;n:fuzzy-type&gt;</w:t>
      </w:r>
    </w:p>
    <w:p w14:paraId="733A11E1" w14:textId="77777777" w:rsidR="00345ACB" w:rsidRPr="006D034B" w:rsidRDefault="00345ACB" w:rsidP="00A3590D">
      <w:pPr>
        <w:pStyle w:val="Example"/>
        <w:keepNext/>
        <w:rPr>
          <w:lang w:val="de-DE"/>
        </w:rPr>
      </w:pPr>
      <w:r w:rsidRPr="006D034B">
        <w:rPr>
          <w:rFonts w:cs="Courier New"/>
          <w:szCs w:val="16"/>
          <w:lang w:val="de-DE"/>
        </w:rPr>
        <w:t>false := 1 &gt;= 2</w:t>
      </w:r>
    </w:p>
    <w:p w14:paraId="15CCEC10" w14:textId="77777777" w:rsidR="00345ACB" w:rsidRPr="006D034B" w:rsidRDefault="00345ACB" w:rsidP="00A3590D">
      <w:pPr>
        <w:pStyle w:val="Example"/>
        <w:keepNext/>
        <w:rPr>
          <w:lang w:val="de-DE"/>
        </w:rPr>
      </w:pPr>
      <w:r w:rsidRPr="006D034B">
        <w:rPr>
          <w:rFonts w:cs="Courier New"/>
          <w:szCs w:val="16"/>
          <w:lang w:val="de-DE"/>
        </w:rPr>
        <w:t>false := 1990-03-02T00:00:00 &gt;= 1990-03-10T00:00:00</w:t>
      </w:r>
    </w:p>
    <w:p w14:paraId="7188D715" w14:textId="77777777" w:rsidR="00345ACB" w:rsidRPr="006D034B" w:rsidRDefault="00345ACB" w:rsidP="00A3590D">
      <w:pPr>
        <w:pStyle w:val="Example"/>
        <w:keepNext/>
        <w:rPr>
          <w:lang w:val="de-DE"/>
        </w:rPr>
      </w:pPr>
      <w:r w:rsidRPr="006D034B">
        <w:rPr>
          <w:rFonts w:cs="Courier New"/>
          <w:szCs w:val="16"/>
          <w:lang w:val="de-DE"/>
        </w:rPr>
        <w:t>false := 1990-03-02T00:00:00 &gt;= 13:00:00</w:t>
      </w:r>
    </w:p>
    <w:p w14:paraId="29B04674" w14:textId="77777777" w:rsidR="00345ACB" w:rsidRPr="005F225B" w:rsidRDefault="00345ACB" w:rsidP="00A3590D">
      <w:pPr>
        <w:pStyle w:val="Example"/>
        <w:keepNext/>
      </w:pPr>
      <w:r w:rsidRPr="005F225B">
        <w:t>false := 2 days &gt;= 1 year</w:t>
      </w:r>
    </w:p>
    <w:p w14:paraId="6A8B9380" w14:textId="77777777" w:rsidR="00345ACB" w:rsidRPr="005F225B" w:rsidRDefault="00345ACB" w:rsidP="00A3590D">
      <w:pPr>
        <w:pStyle w:val="Example"/>
        <w:keepNext/>
      </w:pPr>
      <w:r w:rsidRPr="005F225B">
        <w:t>false := "aaa" &gt;= "aab"</w:t>
      </w:r>
    </w:p>
    <w:p w14:paraId="07A67AA8" w14:textId="77777777" w:rsidR="00345ACB" w:rsidRPr="00F26622" w:rsidRDefault="00345ACB">
      <w:pPr>
        <w:pStyle w:val="Example"/>
      </w:pPr>
      <w:r w:rsidRPr="00F26622">
        <w:t>null := "aaa" &gt;= 1</w:t>
      </w:r>
    </w:p>
    <w:p w14:paraId="18BC3AC0" w14:textId="77777777" w:rsidR="00345ACB" w:rsidRPr="00D95742" w:rsidRDefault="00345ACB" w:rsidP="00D95742">
      <w:pPr>
        <w:pStyle w:val="NormalIndented"/>
      </w:pPr>
      <w:r w:rsidRPr="00B6351E">
        <w:t xml:space="preserve">The </w:t>
      </w:r>
      <w:r w:rsidRPr="00B6351E">
        <w:rPr>
          <w:b/>
        </w:rPr>
        <w:t xml:space="preserve">&gt;= </w:t>
      </w:r>
      <w:r w:rsidRPr="00B6351E">
        <w:t xml:space="preserve">operators further support the same arguments as the </w:t>
      </w:r>
      <w:r w:rsidRPr="00B6351E">
        <w:rPr>
          <w:b/>
        </w:rPr>
        <w:t xml:space="preserve">is [in] </w:t>
      </w:r>
      <w:r w:rsidRPr="00B6351E">
        <w:t xml:space="preserve">operator. Supposing that the first argument is a crisp type and the second a fuzzy type, the </w:t>
      </w:r>
      <w:r w:rsidRPr="00B6351E">
        <w:rPr>
          <w:b/>
        </w:rPr>
        <w:t xml:space="preserve">&gt;= </w:t>
      </w:r>
      <w:r w:rsidRPr="00B6351E">
        <w:t xml:space="preserve">operator then returns the </w:t>
      </w:r>
      <w:r w:rsidRPr="00B6351E">
        <w:rPr>
          <w:b/>
        </w:rPr>
        <w:t>maximum</w:t>
      </w:r>
      <w:r w:rsidRPr="00B6351E">
        <w:t xml:space="preserve"> of u(x) for all r &gt;= x, while r is the value stored in the first argument and u(x) is the</w:t>
      </w:r>
      <w:r w:rsidRPr="00D95742">
        <w:t xml:space="preserve"> fuzzy set provided by the second argument. For example:</w:t>
      </w:r>
    </w:p>
    <w:p w14:paraId="0826A8AD" w14:textId="77777777" w:rsidR="00345ACB" w:rsidRPr="00D95742" w:rsidRDefault="00345ACB" w:rsidP="00D95742">
      <w:pPr>
        <w:pStyle w:val="Example"/>
      </w:pPr>
      <w:r w:rsidRPr="00D95742">
        <w:t>young := FUZZY SET (0,</w:t>
      </w:r>
      <w:r>
        <w:t xml:space="preserve"> truth value </w:t>
      </w:r>
      <w:r w:rsidRPr="00D95742">
        <w:t>1),</w:t>
      </w:r>
      <w:r>
        <w:t xml:space="preserve"> </w:t>
      </w:r>
      <w:r w:rsidRPr="00D95742">
        <w:t>(15,</w:t>
      </w:r>
      <w:r>
        <w:t xml:space="preserve"> truth value </w:t>
      </w:r>
      <w:r w:rsidRPr="00D95742">
        <w:t>1),</w:t>
      </w:r>
      <w:r>
        <w:t xml:space="preserve"> </w:t>
      </w:r>
      <w:r w:rsidRPr="00D95742">
        <w:t>(20,</w:t>
      </w:r>
      <w:r>
        <w:t xml:space="preserve"> truth value </w:t>
      </w:r>
      <w:r w:rsidRPr="00D95742">
        <w:t>0);</w:t>
      </w:r>
    </w:p>
    <w:p w14:paraId="4E21AEEB" w14:textId="77777777" w:rsidR="00345ACB" w:rsidRPr="00D95742" w:rsidRDefault="00345ACB" w:rsidP="00D95742">
      <w:pPr>
        <w:pStyle w:val="Example"/>
      </w:pPr>
      <w:r w:rsidRPr="00D95742">
        <w:t>middle_aged := FUZZY SET (15,</w:t>
      </w:r>
      <w:r>
        <w:t xml:space="preserve"> truth value </w:t>
      </w:r>
      <w:r w:rsidRPr="00D95742">
        <w:t>0),</w:t>
      </w:r>
      <w:r>
        <w:t xml:space="preserve"> </w:t>
      </w:r>
      <w:r w:rsidRPr="00D95742">
        <w:t>(20,</w:t>
      </w:r>
      <w:r>
        <w:t xml:space="preserve"> truth value </w:t>
      </w:r>
      <w:r w:rsidRPr="00D95742">
        <w:t>1),</w:t>
      </w:r>
      <w:r>
        <w:t xml:space="preserve"> </w:t>
      </w:r>
      <w:r w:rsidRPr="00D95742">
        <w:t>(60,</w:t>
      </w:r>
      <w:r>
        <w:t xml:space="preserve"> truth value </w:t>
      </w:r>
      <w:r w:rsidRPr="00D95742">
        <w:t>1), (70,</w:t>
      </w:r>
      <w:r>
        <w:t xml:space="preserve"> truth value </w:t>
      </w:r>
      <w:r>
        <w:tab/>
      </w:r>
      <w:r w:rsidRPr="00D95742">
        <w:t>0);</w:t>
      </w:r>
    </w:p>
    <w:p w14:paraId="7D403E71" w14:textId="77777777" w:rsidR="00345ACB" w:rsidRPr="00D95742" w:rsidRDefault="00345ACB" w:rsidP="00D95742">
      <w:pPr>
        <w:pStyle w:val="Example"/>
      </w:pPr>
    </w:p>
    <w:p w14:paraId="24A8636C" w14:textId="77777777" w:rsidR="00345ACB" w:rsidRPr="00D95742" w:rsidRDefault="00345ACB" w:rsidP="00D95742">
      <w:pPr>
        <w:pStyle w:val="Example"/>
      </w:pPr>
      <w:r w:rsidRPr="00D95742">
        <w:t>truth value 1 := 25 &gt;= young;</w:t>
      </w:r>
    </w:p>
    <w:p w14:paraId="6AFAEF23" w14:textId="77777777" w:rsidR="00345ACB" w:rsidRPr="00D95742" w:rsidRDefault="00345ACB" w:rsidP="00D95742">
      <w:pPr>
        <w:pStyle w:val="Example"/>
      </w:pPr>
      <w:r w:rsidRPr="00D95742">
        <w:t>truth value 1 := 25 &gt;= middle_aged;</w:t>
      </w:r>
    </w:p>
    <w:p w14:paraId="37B507CD" w14:textId="77777777" w:rsidR="00345ACB" w:rsidRPr="00D95742" w:rsidRDefault="00345ACB" w:rsidP="00D95742">
      <w:pPr>
        <w:pStyle w:val="Example"/>
      </w:pPr>
      <w:r w:rsidRPr="00D95742">
        <w:t>truth value 1 := 10 &gt;= young;</w:t>
      </w:r>
    </w:p>
    <w:p w14:paraId="36F92781" w14:textId="77777777" w:rsidR="00345ACB" w:rsidRPr="00D95742" w:rsidRDefault="00345ACB" w:rsidP="00D95742">
      <w:pPr>
        <w:pStyle w:val="Example"/>
      </w:pPr>
      <w:r w:rsidRPr="00D95742">
        <w:t>truth value 0 := 10 &gt;= middle_aged;</w:t>
      </w:r>
    </w:p>
    <w:p w14:paraId="0F6D4626" w14:textId="77777777" w:rsidR="00345ACB" w:rsidRPr="00D95742" w:rsidRDefault="00345ACB" w:rsidP="00D95742">
      <w:pPr>
        <w:pStyle w:val="Example"/>
      </w:pPr>
      <w:r w:rsidRPr="00D95742">
        <w:t xml:space="preserve">truth value 0.5 := 17.5 &gt;= middle_aged; </w:t>
      </w:r>
    </w:p>
    <w:p w14:paraId="6E28E1D0" w14:textId="77777777" w:rsidR="00345ACB" w:rsidRPr="00D95742" w:rsidRDefault="00345ACB" w:rsidP="00D95742">
      <w:pPr>
        <w:pStyle w:val="Example"/>
      </w:pPr>
      <w:r w:rsidRPr="00D95742">
        <w:t xml:space="preserve">truth value 1 := 17.5 &gt;= young; // see picture </w:t>
      </w:r>
    </w:p>
    <w:p w14:paraId="316BE9BD" w14:textId="77777777" w:rsidR="00345ACB" w:rsidRPr="00D95742" w:rsidRDefault="005B3187" w:rsidP="00D95742">
      <w:pPr>
        <w:pStyle w:val="NormalIndented"/>
      </w:pPr>
      <w:r>
        <w:rPr>
          <w:noProof/>
        </w:rPr>
        <w:lastRenderedPageBreak/>
        <w:drawing>
          <wp:inline distT="0" distB="0" distL="0" distR="0" wp14:anchorId="2E018B31" wp14:editId="0C4590F3">
            <wp:extent cx="3657600" cy="176022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760220"/>
                    </a:xfrm>
                    <a:prstGeom prst="rect">
                      <a:avLst/>
                    </a:prstGeom>
                    <a:noFill/>
                    <a:ln>
                      <a:noFill/>
                    </a:ln>
                  </pic:spPr>
                </pic:pic>
              </a:graphicData>
            </a:graphic>
          </wp:inline>
        </w:drawing>
      </w:r>
    </w:p>
    <w:p w14:paraId="13F2D732" w14:textId="77777777" w:rsidR="00345ACB" w:rsidRDefault="00345ACB" w:rsidP="001E5D51">
      <w:pPr>
        <w:pStyle w:val="Heading2"/>
      </w:pPr>
      <w:bookmarkStart w:id="736" w:name="_Ref448638080"/>
      <w:bookmarkStart w:id="737" w:name="_Toc526304010"/>
      <w:bookmarkStart w:id="738" w:name="_Toc141177881"/>
      <w:bookmarkStart w:id="739" w:name="_Toc314131798"/>
      <w:bookmarkStart w:id="740" w:name="_Toc382912087"/>
      <w:r>
        <w:t>Is Comparison Operators</w:t>
      </w:r>
      <w:bookmarkEnd w:id="736"/>
      <w:bookmarkEnd w:id="737"/>
      <w:bookmarkEnd w:id="738"/>
      <w:bookmarkEnd w:id="739"/>
      <w:bookmarkEnd w:id="740"/>
    </w:p>
    <w:p w14:paraId="66366357" w14:textId="77777777" w:rsidR="00345ACB" w:rsidRPr="00913441" w:rsidRDefault="00345ACB">
      <w:pPr>
        <w:pStyle w:val="NormalIndented"/>
      </w:pPr>
      <w:r w:rsidRPr="00913441">
        <w:t xml:space="preserve">The following comparison operators include the word </w:t>
      </w:r>
      <w:r w:rsidRPr="00913441">
        <w:rPr>
          <w:b/>
          <w:bCs/>
        </w:rPr>
        <w:t>is</w:t>
      </w:r>
      <w:r w:rsidRPr="00913441">
        <w:t xml:space="preserve">, which can be replaced with </w:t>
      </w:r>
      <w:r w:rsidRPr="00913441">
        <w:rPr>
          <w:b/>
          <w:bCs/>
        </w:rPr>
        <w:t>are</w:t>
      </w:r>
      <w:r w:rsidRPr="00913441">
        <w:t xml:space="preserve">, </w:t>
      </w:r>
      <w:r w:rsidRPr="00913441">
        <w:rPr>
          <w:b/>
          <w:bCs/>
        </w:rPr>
        <w:t>was</w:t>
      </w:r>
      <w:r w:rsidRPr="00913441">
        <w:t xml:space="preserve">, or </w:t>
      </w:r>
      <w:r w:rsidRPr="00913441">
        <w:rPr>
          <w:b/>
          <w:bCs/>
        </w:rPr>
        <w:t>were</w:t>
      </w:r>
      <w:r w:rsidRPr="00913441">
        <w:t xml:space="preserve">. An optional </w:t>
      </w:r>
      <w:r w:rsidRPr="00913441">
        <w:rPr>
          <w:b/>
          <w:bCs/>
        </w:rPr>
        <w:t>not</w:t>
      </w:r>
      <w:r w:rsidRPr="00913441">
        <w:t xml:space="preserve"> may follow the </w:t>
      </w:r>
      <w:r w:rsidRPr="00913441">
        <w:rPr>
          <w:b/>
          <w:bCs/>
        </w:rPr>
        <w:t>is</w:t>
      </w:r>
      <w:r w:rsidRPr="00913441">
        <w:t xml:space="preserve">, negating the result (using the definition of </w:t>
      </w:r>
      <w:r w:rsidRPr="00913441">
        <w:rPr>
          <w:rFonts w:ascii="Courier" w:hAnsi="Courier" w:cs="Courier"/>
          <w:b/>
          <w:bCs/>
        </w:rPr>
        <w:t>not</w:t>
      </w:r>
      <w:r w:rsidRPr="00913441">
        <w:t xml:space="preserve">, see Section </w:t>
      </w:r>
      <w:r w:rsidR="008216EB">
        <w:fldChar w:fldCharType="begin"/>
      </w:r>
      <w:r w:rsidR="008216EB">
        <w:instrText xml:space="preserve"> REF _Ref448637720 \r \h  \* MERGEFORMAT </w:instrText>
      </w:r>
      <w:r w:rsidR="008216EB">
        <w:fldChar w:fldCharType="separate"/>
      </w:r>
      <w:r>
        <w:t>9.4.3</w:t>
      </w:r>
      <w:r w:rsidR="008216EB">
        <w:fldChar w:fldCharType="end"/>
      </w:r>
      <w:r w:rsidRPr="00913441">
        <w:t>). For example, these are valid:</w:t>
      </w:r>
    </w:p>
    <w:p w14:paraId="4F8DFA10" w14:textId="77777777" w:rsidR="00345ACB" w:rsidRDefault="00345ACB">
      <w:pPr>
        <w:pStyle w:val="Example"/>
      </w:pPr>
      <w:r>
        <w:t>surgery_time WAS BEFORE discharge_time</w:t>
      </w:r>
    </w:p>
    <w:p w14:paraId="14BF2283" w14:textId="77777777" w:rsidR="00345ACB" w:rsidRDefault="00345ACB">
      <w:pPr>
        <w:pStyle w:val="Example"/>
      </w:pPr>
      <w:r>
        <w:t>surgery_time IS NOT AFTER discharge_time</w:t>
      </w:r>
    </w:p>
    <w:p w14:paraId="039BC83F" w14:textId="77777777" w:rsidR="00345ACB" w:rsidRDefault="00345ACB" w:rsidP="001E5D51">
      <w:pPr>
        <w:pStyle w:val="Heading3"/>
      </w:pPr>
      <w:bookmarkStart w:id="741" w:name="_Ref448634719"/>
      <w:bookmarkStart w:id="742" w:name="_Toc526304011"/>
      <w:bookmarkStart w:id="743" w:name="_Toc141177882"/>
      <w:bookmarkStart w:id="744" w:name="_Toc314131799"/>
      <w:bookmarkStart w:id="745" w:name="_Toc382912088"/>
      <w:r>
        <w:t>Is [not] Equal (binary, non-associative)</w:t>
      </w:r>
      <w:bookmarkEnd w:id="741"/>
      <w:bookmarkEnd w:id="742"/>
      <w:bookmarkEnd w:id="743"/>
      <w:bookmarkEnd w:id="744"/>
      <w:bookmarkEnd w:id="745"/>
    </w:p>
    <w:p w14:paraId="0A5DC566" w14:textId="77777777" w:rsidR="00345ACB" w:rsidRPr="00913441" w:rsidRDefault="00345ACB">
      <w:pPr>
        <w:pStyle w:val="NormalIndented"/>
      </w:pPr>
      <w:r w:rsidRPr="00913441">
        <w:t xml:space="preserve">See Section </w:t>
      </w:r>
      <w:r w:rsidR="008216EB">
        <w:fldChar w:fldCharType="begin"/>
      </w:r>
      <w:r w:rsidR="008216EB">
        <w:instrText xml:space="preserve"> REF _Ref448637758 \r \h  \* MERGEFORMAT </w:instrText>
      </w:r>
      <w:r w:rsidR="008216EB">
        <w:fldChar w:fldCharType="separate"/>
      </w:r>
      <w:r>
        <w:t>9.5.1</w:t>
      </w:r>
      <w:r w:rsidR="008216EB">
        <w:fldChar w:fldCharType="end"/>
      </w:r>
      <w:r w:rsidRPr="00913441">
        <w:t>.</w:t>
      </w:r>
    </w:p>
    <w:p w14:paraId="4A6A897C" w14:textId="77777777" w:rsidR="00345ACB" w:rsidRDefault="00345ACB" w:rsidP="001E5D51">
      <w:pPr>
        <w:pStyle w:val="Heading3"/>
      </w:pPr>
      <w:bookmarkStart w:id="746" w:name="_Toc526304012"/>
      <w:bookmarkStart w:id="747" w:name="_Toc141177883"/>
      <w:bookmarkStart w:id="748" w:name="_Toc314131800"/>
      <w:bookmarkStart w:id="749" w:name="_Toc382912089"/>
      <w:r>
        <w:t>Is [not] Less Than (binary, non-associative)</w:t>
      </w:r>
      <w:bookmarkEnd w:id="746"/>
      <w:bookmarkEnd w:id="747"/>
      <w:bookmarkEnd w:id="748"/>
      <w:bookmarkEnd w:id="749"/>
    </w:p>
    <w:p w14:paraId="7429330F" w14:textId="77777777" w:rsidR="00345ACB" w:rsidRPr="00913441" w:rsidRDefault="00345ACB">
      <w:pPr>
        <w:pStyle w:val="NormalIndented"/>
      </w:pPr>
      <w:r w:rsidRPr="00913441">
        <w:t xml:space="preserve">See Section </w:t>
      </w:r>
      <w:r w:rsidR="008216EB">
        <w:fldChar w:fldCharType="begin"/>
      </w:r>
      <w:r w:rsidR="008216EB">
        <w:instrText xml:space="preserve"> REF _Ref448637799 \r \h  \* MERGEFORMAT </w:instrText>
      </w:r>
      <w:r w:rsidR="008216EB">
        <w:fldChar w:fldCharType="separate"/>
      </w:r>
      <w:r>
        <w:t>9.5.3</w:t>
      </w:r>
      <w:r w:rsidR="008216EB">
        <w:fldChar w:fldCharType="end"/>
      </w:r>
      <w:r w:rsidRPr="00913441">
        <w:t>.</w:t>
      </w:r>
    </w:p>
    <w:p w14:paraId="6B98BE8F" w14:textId="77777777" w:rsidR="00345ACB" w:rsidRDefault="00345ACB" w:rsidP="001E5D51">
      <w:pPr>
        <w:pStyle w:val="Heading3"/>
      </w:pPr>
      <w:bookmarkStart w:id="750" w:name="_Toc526304013"/>
      <w:bookmarkStart w:id="751" w:name="_Toc141177884"/>
      <w:bookmarkStart w:id="752" w:name="_Toc314131801"/>
      <w:bookmarkStart w:id="753" w:name="_Toc382912090"/>
      <w:r>
        <w:t>Is [not] Greater Than (binary, non-associative)</w:t>
      </w:r>
      <w:bookmarkEnd w:id="750"/>
      <w:bookmarkEnd w:id="751"/>
      <w:bookmarkEnd w:id="752"/>
      <w:bookmarkEnd w:id="753"/>
    </w:p>
    <w:p w14:paraId="5DD35461" w14:textId="77777777" w:rsidR="00345ACB" w:rsidRPr="00913441" w:rsidRDefault="00345ACB">
      <w:pPr>
        <w:pStyle w:val="NormalIndented"/>
      </w:pPr>
      <w:r w:rsidRPr="00913441">
        <w:t xml:space="preserve">See Section </w:t>
      </w:r>
      <w:r w:rsidR="008216EB">
        <w:fldChar w:fldCharType="begin"/>
      </w:r>
      <w:r w:rsidR="008216EB">
        <w:instrText xml:space="preserve"> REF _Ref448637836 \r \h  \* MERGEFORMAT </w:instrText>
      </w:r>
      <w:r w:rsidR="008216EB">
        <w:fldChar w:fldCharType="separate"/>
      </w:r>
      <w:r>
        <w:t>9.5.5</w:t>
      </w:r>
      <w:r w:rsidR="008216EB">
        <w:fldChar w:fldCharType="end"/>
      </w:r>
      <w:r w:rsidRPr="00913441">
        <w:t>.</w:t>
      </w:r>
    </w:p>
    <w:p w14:paraId="0F5904C1" w14:textId="77777777" w:rsidR="00345ACB" w:rsidRDefault="00345ACB" w:rsidP="001E5D51">
      <w:pPr>
        <w:pStyle w:val="Heading3"/>
      </w:pPr>
      <w:bookmarkStart w:id="754" w:name="_Toc526304014"/>
      <w:bookmarkStart w:id="755" w:name="_Toc141177885"/>
      <w:bookmarkStart w:id="756" w:name="_Toc314131802"/>
      <w:bookmarkStart w:id="757" w:name="_Toc382912091"/>
      <w:r>
        <w:t>Is [not] Less Than or Equal (binary, non-associative)</w:t>
      </w:r>
      <w:bookmarkEnd w:id="754"/>
      <w:bookmarkEnd w:id="755"/>
      <w:bookmarkEnd w:id="756"/>
      <w:bookmarkEnd w:id="757"/>
    </w:p>
    <w:p w14:paraId="651808B9" w14:textId="77777777" w:rsidR="00345ACB" w:rsidRPr="00913441" w:rsidRDefault="00345ACB">
      <w:pPr>
        <w:pStyle w:val="NormalIndented"/>
      </w:pPr>
      <w:r w:rsidRPr="00913441">
        <w:t xml:space="preserve">See Section </w:t>
      </w:r>
      <w:r w:rsidR="008216EB">
        <w:fldChar w:fldCharType="begin"/>
      </w:r>
      <w:r w:rsidR="008216EB">
        <w:instrText xml:space="preserve"> REF _Ref448637864 \r \h  \* MERGEFORMAT </w:instrText>
      </w:r>
      <w:r w:rsidR="008216EB">
        <w:fldChar w:fldCharType="separate"/>
      </w:r>
      <w:r>
        <w:t>9.5.4</w:t>
      </w:r>
      <w:r w:rsidR="008216EB">
        <w:fldChar w:fldCharType="end"/>
      </w:r>
      <w:r w:rsidRPr="00913441">
        <w:t>.</w:t>
      </w:r>
    </w:p>
    <w:p w14:paraId="66138C47" w14:textId="77777777" w:rsidR="00345ACB" w:rsidRDefault="00345ACB" w:rsidP="001E5D51">
      <w:pPr>
        <w:pStyle w:val="Heading3"/>
      </w:pPr>
      <w:bookmarkStart w:id="758" w:name="_Toc526304015"/>
      <w:bookmarkStart w:id="759" w:name="_Toc141177886"/>
      <w:bookmarkStart w:id="760" w:name="_Toc314131803"/>
      <w:bookmarkStart w:id="761" w:name="_Toc382912092"/>
      <w:r>
        <w:t>Is [not] Greater Than or Equal (binary, non-associative)</w:t>
      </w:r>
      <w:bookmarkEnd w:id="758"/>
      <w:bookmarkEnd w:id="759"/>
      <w:bookmarkEnd w:id="760"/>
      <w:bookmarkEnd w:id="761"/>
    </w:p>
    <w:p w14:paraId="16F96F4A" w14:textId="77777777" w:rsidR="00345ACB" w:rsidRPr="00913441" w:rsidRDefault="00345ACB">
      <w:pPr>
        <w:pStyle w:val="NormalIndented"/>
      </w:pPr>
      <w:r w:rsidRPr="00913441">
        <w:t xml:space="preserve">See Section </w:t>
      </w:r>
      <w:r w:rsidR="008216EB">
        <w:fldChar w:fldCharType="begin"/>
      </w:r>
      <w:r w:rsidR="008216EB">
        <w:instrText xml:space="preserve"> REF _Ref448637896 \r \h  \* MERGEFORMAT </w:instrText>
      </w:r>
      <w:r w:rsidR="008216EB">
        <w:fldChar w:fldCharType="separate"/>
      </w:r>
      <w:r>
        <w:t>9.5.6</w:t>
      </w:r>
      <w:r w:rsidR="008216EB">
        <w:fldChar w:fldCharType="end"/>
      </w:r>
      <w:r w:rsidRPr="00913441">
        <w:t>.</w:t>
      </w:r>
    </w:p>
    <w:p w14:paraId="7A2F2825" w14:textId="77777777" w:rsidR="00345ACB" w:rsidRDefault="00345ACB" w:rsidP="001E5D51">
      <w:pPr>
        <w:pStyle w:val="Heading3"/>
      </w:pPr>
      <w:bookmarkStart w:id="762" w:name="_Toc526304016"/>
      <w:bookmarkStart w:id="763" w:name="_Ref138763747"/>
      <w:bookmarkStart w:id="764" w:name="_Ref138763857"/>
      <w:bookmarkStart w:id="765" w:name="_Toc141177887"/>
      <w:bookmarkStart w:id="766" w:name="_Toc314131804"/>
      <w:bookmarkStart w:id="767" w:name="_Toc382912093"/>
      <w:r>
        <w:t>Is [not] Within ... To (ternary, non-associative)</w:t>
      </w:r>
      <w:bookmarkEnd w:id="762"/>
      <w:bookmarkEnd w:id="763"/>
      <w:bookmarkEnd w:id="764"/>
      <w:bookmarkEnd w:id="765"/>
      <w:bookmarkEnd w:id="766"/>
      <w:bookmarkEnd w:id="767"/>
    </w:p>
    <w:p w14:paraId="7E241178" w14:textId="77777777" w:rsidR="00345ACB" w:rsidRPr="00913441" w:rsidRDefault="00345ACB">
      <w:pPr>
        <w:pStyle w:val="NormalIndented"/>
      </w:pPr>
      <w:r w:rsidRPr="00913441">
        <w:t xml:space="preserve">The </w:t>
      </w:r>
      <w:r w:rsidRPr="00913441">
        <w:rPr>
          <w:b/>
          <w:bCs/>
        </w:rPr>
        <w:t>is within ... to</w:t>
      </w:r>
      <w:r w:rsidRPr="00913441">
        <w:t xml:space="preserve"> operator checks whether the first argument is within the range specified by the second and third arguments; the range is inclusive. It is used on ordered types; if the types do not match, </w:t>
      </w:r>
      <w:r w:rsidRPr="00913441">
        <w:rPr>
          <w:b/>
          <w:bCs/>
        </w:rPr>
        <w:t>null</w:t>
      </w:r>
      <w:r w:rsidRPr="00913441">
        <w:t xml:space="preserve"> is returned.</w:t>
      </w:r>
      <w:r>
        <w:t xml:space="preserve"> </w:t>
      </w:r>
      <w:r w:rsidRPr="00913441">
        <w:t>When used with time-of-day arguments, the order of the right and middle argument may be relevant, as the specified time frame may span over midnight.</w:t>
      </w:r>
    </w:p>
    <w:p w14:paraId="48BF1683" w14:textId="77777777" w:rsidR="00345ACB" w:rsidRPr="00913441" w:rsidRDefault="00345ACB" w:rsidP="0075628B">
      <w:pPr>
        <w:pStyle w:val="NormalIndented"/>
      </w:pPr>
      <w:r w:rsidRPr="00913441">
        <w:t>When used with arguments that are not time-of-day arguments, operator functionally checks the following relationship</w:t>
      </w:r>
    </w:p>
    <w:p w14:paraId="65CF8B69" w14:textId="77777777" w:rsidR="00345ACB" w:rsidRPr="00913441" w:rsidRDefault="00345ACB" w:rsidP="0075628B">
      <w:pPr>
        <w:pStyle w:val="NormalIndented"/>
        <w:ind w:left="1800"/>
      </w:pPr>
      <w:r w:rsidRPr="00913441">
        <w:t>argument 2 &lt;= argument 1 &lt;= argument 3</w:t>
      </w:r>
    </w:p>
    <w:p w14:paraId="66242398" w14:textId="77777777" w:rsidR="00345ACB" w:rsidRPr="00913441" w:rsidRDefault="00345ACB" w:rsidP="0075628B">
      <w:pPr>
        <w:pStyle w:val="NormalIndented"/>
      </w:pPr>
      <w:r w:rsidRPr="00913441">
        <w:t>and returns true if the relationship is satisfied and false if is not satisfied.</w:t>
      </w:r>
    </w:p>
    <w:p w14:paraId="13766001" w14:textId="77777777" w:rsidR="00345ACB" w:rsidRPr="00913441" w:rsidRDefault="00345ACB" w:rsidP="00A3590D">
      <w:pPr>
        <w:pStyle w:val="NormalIndented"/>
        <w:keepNext/>
      </w:pPr>
      <w:r w:rsidRPr="00913441">
        <w:lastRenderedPageBreak/>
        <w:t>Its usage is:</w:t>
      </w:r>
    </w:p>
    <w:p w14:paraId="3F4DBB6A" w14:textId="77777777" w:rsidR="00345ACB" w:rsidRDefault="00345ACB" w:rsidP="00A3590D">
      <w:pPr>
        <w:pStyle w:val="Example"/>
        <w:keepNext/>
      </w:pPr>
      <w:r>
        <w:t>&lt;n:Boolean&gt; := &lt;n:ordered&gt; IS WITHIN &lt;n:ordered&gt; TO &lt;n:ordered&gt;</w:t>
      </w:r>
    </w:p>
    <w:p w14:paraId="241B9C10" w14:textId="77777777" w:rsidR="00345ACB" w:rsidRDefault="00345ACB" w:rsidP="00A3590D">
      <w:pPr>
        <w:pStyle w:val="Example"/>
        <w:keepNext/>
      </w:pPr>
      <w:r>
        <w:t>true := 3 IS WITHIN 2 TO 5</w:t>
      </w:r>
    </w:p>
    <w:p w14:paraId="523EE163" w14:textId="77777777" w:rsidR="00345ACB" w:rsidRDefault="00345ACB" w:rsidP="00A3590D">
      <w:pPr>
        <w:pStyle w:val="Example"/>
        <w:keepNext/>
      </w:pPr>
      <w:r>
        <w:t>false := 3 IS WITHIN 5 TO 2</w:t>
      </w:r>
    </w:p>
    <w:p w14:paraId="5159690F" w14:textId="77777777" w:rsidR="00345ACB" w:rsidRDefault="00345ACB" w:rsidP="00A3590D">
      <w:pPr>
        <w:pStyle w:val="Example"/>
        <w:keepNext/>
      </w:pPr>
      <w:r>
        <w:t>true := 1990-03-10T00:00:00 IS WITHIN 1990-03-05T00:00:00 TO 1990-03-15T00:00:00</w:t>
      </w:r>
    </w:p>
    <w:p w14:paraId="6E2032F9" w14:textId="77777777" w:rsidR="00345ACB" w:rsidRDefault="00345ACB" w:rsidP="00A3590D">
      <w:pPr>
        <w:pStyle w:val="Example"/>
        <w:keepNext/>
      </w:pPr>
      <w:r>
        <w:t>true := 3 days IS WITHIN 2 days TO 5 months</w:t>
      </w:r>
    </w:p>
    <w:p w14:paraId="64506215" w14:textId="77777777" w:rsidR="00345ACB" w:rsidRDefault="00345ACB" w:rsidP="00A3590D">
      <w:pPr>
        <w:pStyle w:val="Example"/>
        <w:keepNext/>
      </w:pPr>
      <w:r>
        <w:t>true := "ccc" IS WITHIN "a" TO "d"</w:t>
      </w:r>
    </w:p>
    <w:p w14:paraId="7ACFA18F" w14:textId="77777777" w:rsidR="00345ACB" w:rsidRDefault="00345ACB">
      <w:pPr>
        <w:pStyle w:val="Example"/>
      </w:pPr>
      <w:r>
        <w:t>false := 1990-03-10T15:00:00 IS WITHIN 16:00:00 TO 17:00:00</w:t>
      </w:r>
    </w:p>
    <w:p w14:paraId="0A75D44D" w14:textId="77777777" w:rsidR="00345ACB" w:rsidRPr="00913441" w:rsidRDefault="00345ACB" w:rsidP="00B21EEA">
      <w:pPr>
        <w:pStyle w:val="NormalIndented"/>
      </w:pPr>
      <w:r w:rsidRPr="00913441">
        <w:t>If the middle and right argument of the last example are swapped, then the reference time frame spans midnight:</w:t>
      </w:r>
    </w:p>
    <w:p w14:paraId="655E506F" w14:textId="77777777" w:rsidR="00345ACB" w:rsidRDefault="00345ACB" w:rsidP="00E429E4">
      <w:pPr>
        <w:pStyle w:val="Example"/>
      </w:pPr>
      <w:r>
        <w:t>true := 1990-03-10T15:00:00 IS WITHIN 17:00:00 TO 16:00:00</w:t>
      </w:r>
    </w:p>
    <w:p w14:paraId="6E409095" w14:textId="77777777" w:rsidR="00345ACB" w:rsidRDefault="00345ACB" w:rsidP="00E429E4">
      <w:pPr>
        <w:pStyle w:val="Example"/>
      </w:pPr>
      <w:r>
        <w:t>true := time of day of time of order IS WITHIN 22:00:00 to 02:00:00</w:t>
      </w:r>
    </w:p>
    <w:p w14:paraId="3DF7914D" w14:textId="77777777" w:rsidR="00345ACB" w:rsidRPr="00913441" w:rsidRDefault="00345ACB" w:rsidP="00B21EEA">
      <w:pPr>
        <w:pStyle w:val="NormalIndented"/>
      </w:pPr>
      <w:r w:rsidRPr="00913441">
        <w:t>The last example returns true, if the order has been placed after 10 pm and 2 am, independently from the date of the order. The next example checks whether the measurement has been recorded on a weekday.</w:t>
      </w:r>
    </w:p>
    <w:p w14:paraId="5D8E0379" w14:textId="77777777" w:rsidR="00345ACB" w:rsidRDefault="00345ACB" w:rsidP="00DA236D">
      <w:pPr>
        <w:pStyle w:val="Example"/>
      </w:pPr>
      <w:r>
        <w:t>true := DAY OF WEEK OF TIME OF measurement IS WITHIN MONDAY TO FRIDAY</w:t>
      </w:r>
    </w:p>
    <w:p w14:paraId="2C282442" w14:textId="77777777" w:rsidR="00345ACB" w:rsidRPr="00913441" w:rsidRDefault="00345ACB" w:rsidP="00AD5B08">
      <w:pPr>
        <w:pStyle w:val="NormalIndented"/>
      </w:pPr>
      <w:r w:rsidRPr="00913441">
        <w:t xml:space="preserve">Note that the day of week of a </w:t>
      </w:r>
      <w:proofErr w:type="gramStart"/>
      <w:r w:rsidRPr="00913441">
        <w:t>primary time results</w:t>
      </w:r>
      <w:proofErr w:type="gramEnd"/>
      <w:r w:rsidRPr="00913441">
        <w:t xml:space="preserve"> in a number, as well as the keywords MONDAY and FRIDAY. The following code snippet is not valid:</w:t>
      </w:r>
      <w:r>
        <w:t xml:space="preserve"> </w:t>
      </w:r>
    </w:p>
    <w:p w14:paraId="1B03AFA7" w14:textId="77777777" w:rsidR="00345ACB" w:rsidRDefault="00345ACB" w:rsidP="00AD5B08">
      <w:pPr>
        <w:pStyle w:val="example0"/>
      </w:pPr>
      <w:proofErr w:type="gramStart"/>
      <w:r>
        <w:t>null :</w:t>
      </w:r>
      <w:proofErr w:type="gramEnd"/>
      <w:r>
        <w:t>= measurement OCCURRED WITHIN MONDAY to FRIDAY</w:t>
      </w:r>
    </w:p>
    <w:p w14:paraId="77764B91" w14:textId="77777777" w:rsidR="00345ACB" w:rsidRPr="00913441" w:rsidRDefault="00345ACB" w:rsidP="00AD5B08">
      <w:pPr>
        <w:pStyle w:val="NormalIndented"/>
      </w:pPr>
      <w:r w:rsidRPr="00913441">
        <w:t>Caution must be used when using the day of week data type with the is . . .</w:t>
      </w:r>
      <w:r>
        <w:t xml:space="preserve"> </w:t>
      </w:r>
      <w:r w:rsidRPr="00913441">
        <w:t>within operator, as well as the other comparison operators.</w:t>
      </w:r>
      <w:r>
        <w:t xml:space="preserve"> </w:t>
      </w:r>
      <w:r w:rsidRPr="00913441">
        <w:t xml:space="preserve">Each day of the week is associated with an integer, with Monday = 1 through Sunday = 7 (see Section </w:t>
      </w:r>
      <w:r w:rsidRPr="00913441">
        <w:fldChar w:fldCharType="begin"/>
      </w:r>
      <w:r w:rsidRPr="00913441">
        <w:instrText xml:space="preserve"> REF _Ref169079398 \r \h </w:instrText>
      </w:r>
      <w:r w:rsidRPr="00913441">
        <w:fldChar w:fldCharType="separate"/>
      </w:r>
      <w:r>
        <w:t>8.12</w:t>
      </w:r>
      <w:r w:rsidRPr="00913441">
        <w:fldChar w:fldCharType="end"/>
      </w:r>
      <w:r w:rsidRPr="00913441">
        <w:t>).</w:t>
      </w:r>
      <w:r>
        <w:t xml:space="preserve"> </w:t>
      </w:r>
      <w:r w:rsidRPr="00913441">
        <w:t xml:space="preserve">Thus, the range of days specified </w:t>
      </w:r>
      <w:proofErr w:type="spellStart"/>
      <w:r w:rsidRPr="00913441">
        <w:t>can not</w:t>
      </w:r>
      <w:proofErr w:type="spellEnd"/>
      <w:r w:rsidRPr="00913441">
        <w:t xml:space="preserve"> begin before Monday and end after Sunday.</w:t>
      </w:r>
      <w:r>
        <w:t xml:space="preserve"> </w:t>
      </w:r>
      <w:r w:rsidRPr="00913441">
        <w:t>For example.</w:t>
      </w:r>
    </w:p>
    <w:p w14:paraId="103DF8D5" w14:textId="77777777" w:rsidR="00345ACB" w:rsidRDefault="00345ACB" w:rsidP="00AD5B08">
      <w:pPr>
        <w:pStyle w:val="example0"/>
      </w:pPr>
      <w:r>
        <w:t xml:space="preserve"> </w:t>
      </w:r>
      <w:proofErr w:type="gramStart"/>
      <w:r>
        <w:rPr>
          <w:lang w:eastAsia="ko-KR"/>
        </w:rPr>
        <w:t>true</w:t>
      </w:r>
      <w:r>
        <w:t xml:space="preserve"> :</w:t>
      </w:r>
      <w:proofErr w:type="gramEnd"/>
      <w:r>
        <w:t>= WEDNESDAY IS WITHIN TUESDAY TO FRIDAY</w:t>
      </w:r>
    </w:p>
    <w:p w14:paraId="347FC04C" w14:textId="77777777" w:rsidR="00345ACB" w:rsidRDefault="00345ACB" w:rsidP="00AD5B08">
      <w:pPr>
        <w:pStyle w:val="example0"/>
      </w:pPr>
      <w:r>
        <w:t xml:space="preserve"> </w:t>
      </w:r>
      <w:proofErr w:type="gramStart"/>
      <w:r>
        <w:rPr>
          <w:lang w:eastAsia="ko-KR"/>
        </w:rPr>
        <w:t>true</w:t>
      </w:r>
      <w:r>
        <w:t xml:space="preserve"> :</w:t>
      </w:r>
      <w:proofErr w:type="gramEnd"/>
      <w:r>
        <w:t>= SATURDAY IS WITHIN FRIDAY TO SUNDAY</w:t>
      </w:r>
    </w:p>
    <w:p w14:paraId="2400F0F0" w14:textId="77777777" w:rsidR="00345ACB" w:rsidRDefault="00345ACB" w:rsidP="00AD5B08">
      <w:pPr>
        <w:pStyle w:val="example0"/>
      </w:pPr>
      <w:r>
        <w:t xml:space="preserve"> </w:t>
      </w:r>
      <w:proofErr w:type="gramStart"/>
      <w:r>
        <w:rPr>
          <w:lang w:eastAsia="ko-KR"/>
        </w:rPr>
        <w:t>false</w:t>
      </w:r>
      <w:r>
        <w:t xml:space="preserve"> :</w:t>
      </w:r>
      <w:proofErr w:type="gramEnd"/>
      <w:r>
        <w:t xml:space="preserve">= SATURDAY IS WITHIN FRIDAY TO MONDAY </w:t>
      </w:r>
    </w:p>
    <w:p w14:paraId="5327EC0C" w14:textId="77777777" w:rsidR="00345ACB" w:rsidRDefault="00345ACB" w:rsidP="00AD5B08">
      <w:pPr>
        <w:pStyle w:val="example0"/>
      </w:pPr>
      <w:r>
        <w:t>(</w:t>
      </w:r>
      <w:proofErr w:type="gramStart"/>
      <w:r>
        <w:t>this</w:t>
      </w:r>
      <w:proofErr w:type="gramEnd"/>
      <w:r>
        <w:t xml:space="preserve"> returns false because 6 is not within 5 to 1)</w:t>
      </w:r>
    </w:p>
    <w:p w14:paraId="3D975F6D" w14:textId="77777777" w:rsidR="00345ACB" w:rsidRDefault="00345ACB" w:rsidP="001E5D51">
      <w:pPr>
        <w:pStyle w:val="Heading3"/>
      </w:pPr>
      <w:bookmarkStart w:id="768" w:name="_Toc526304017"/>
      <w:bookmarkStart w:id="769" w:name="_Ref138763750"/>
      <w:bookmarkStart w:id="770" w:name="_Ref138763892"/>
      <w:bookmarkStart w:id="771" w:name="_Toc141177888"/>
      <w:bookmarkStart w:id="772" w:name="_Toc314131805"/>
      <w:bookmarkStart w:id="773" w:name="_Toc382912094"/>
      <w:r>
        <w:t>Is [not] Within ... Preceding (ternary, non-associative)</w:t>
      </w:r>
      <w:bookmarkEnd w:id="768"/>
      <w:bookmarkEnd w:id="769"/>
      <w:bookmarkEnd w:id="770"/>
      <w:bookmarkEnd w:id="771"/>
      <w:bookmarkEnd w:id="772"/>
      <w:bookmarkEnd w:id="773"/>
    </w:p>
    <w:p w14:paraId="7334B4FB" w14:textId="77777777" w:rsidR="00345ACB" w:rsidRPr="00913441" w:rsidRDefault="00345ACB">
      <w:pPr>
        <w:pStyle w:val="NormalIndented"/>
      </w:pPr>
      <w:r w:rsidRPr="00913441">
        <w:t xml:space="preserve">The </w:t>
      </w:r>
      <w:r w:rsidRPr="00913441">
        <w:rPr>
          <w:b/>
          <w:bCs/>
        </w:rPr>
        <w:t>is within ... preceding</w:t>
      </w:r>
      <w:r w:rsidRPr="00913441">
        <w:t xml:space="preserve"> operator checks whether the left argument is within the inclusive </w:t>
      </w:r>
      <w:proofErr w:type="gramStart"/>
      <w:r w:rsidRPr="00913441">
        <w:t>time period</w:t>
      </w:r>
      <w:proofErr w:type="gramEnd"/>
      <w:r w:rsidRPr="00913441">
        <w:t xml:space="preserve"> defined by the second two arguments (from the third argument minus the second to the third). Its usage is:</w:t>
      </w:r>
    </w:p>
    <w:p w14:paraId="480FFFF6" w14:textId="77777777" w:rsidR="00345ACB" w:rsidRDefault="00345ACB">
      <w:pPr>
        <w:pStyle w:val="Example"/>
      </w:pPr>
      <w:r>
        <w:t>&lt;n:Boolean&gt; := &lt;n:time</w:t>
      </w:r>
      <w:r w:rsidRPr="00BC49C4">
        <w:t>s</w:t>
      </w:r>
      <w:r>
        <w:t>&gt; IS WITHIN &lt;n:duration&gt; PRECEDING &lt;n:time</w:t>
      </w:r>
      <w:r w:rsidRPr="00BC49C4">
        <w:t>s</w:t>
      </w:r>
      <w:r>
        <w:t>&gt;</w:t>
      </w:r>
    </w:p>
    <w:p w14:paraId="28DB6718" w14:textId="77777777" w:rsidR="00345ACB" w:rsidRDefault="00345ACB">
      <w:pPr>
        <w:pStyle w:val="Example"/>
      </w:pPr>
      <w:r>
        <w:t>true := 1990-03-08T00:00:00 IS WITHIN 3 days PRECEDING 1990-03-10T00:00:00</w:t>
      </w:r>
    </w:p>
    <w:p w14:paraId="040EDEB0" w14:textId="77777777" w:rsidR="00345ACB" w:rsidRDefault="00345ACB" w:rsidP="001E5D51">
      <w:pPr>
        <w:pStyle w:val="Heading3"/>
      </w:pPr>
      <w:bookmarkStart w:id="774" w:name="_Toc526304018"/>
      <w:bookmarkStart w:id="775" w:name="_Ref138763753"/>
      <w:bookmarkStart w:id="776" w:name="_Ref138763895"/>
      <w:bookmarkStart w:id="777" w:name="_Toc141177889"/>
      <w:bookmarkStart w:id="778" w:name="_Toc314131806"/>
      <w:bookmarkStart w:id="779" w:name="_Toc382912095"/>
      <w:r>
        <w:t>Is [not] Within ... Following (ternary, non-associative)</w:t>
      </w:r>
      <w:bookmarkEnd w:id="774"/>
      <w:bookmarkEnd w:id="775"/>
      <w:bookmarkEnd w:id="776"/>
      <w:bookmarkEnd w:id="777"/>
      <w:bookmarkEnd w:id="778"/>
      <w:bookmarkEnd w:id="779"/>
    </w:p>
    <w:p w14:paraId="4981A6AE" w14:textId="77777777" w:rsidR="00345ACB" w:rsidRPr="00913441" w:rsidRDefault="00345ACB">
      <w:pPr>
        <w:pStyle w:val="NormalIndented"/>
      </w:pPr>
      <w:r w:rsidRPr="00913441">
        <w:t xml:space="preserve">The </w:t>
      </w:r>
      <w:r w:rsidRPr="00913441">
        <w:rPr>
          <w:b/>
          <w:bCs/>
        </w:rPr>
        <w:t>is within ... following</w:t>
      </w:r>
      <w:r w:rsidRPr="00913441">
        <w:t xml:space="preserve"> operator checks whether the left argument is within the inclusive </w:t>
      </w:r>
      <w:proofErr w:type="gramStart"/>
      <w:r w:rsidRPr="00913441">
        <w:t>time period</w:t>
      </w:r>
      <w:proofErr w:type="gramEnd"/>
      <w:r w:rsidRPr="00913441">
        <w:t xml:space="preserve"> defined by the second two arguments (from the third argument to the third plus the second). Its usage is:</w:t>
      </w:r>
    </w:p>
    <w:p w14:paraId="0DE44984" w14:textId="77777777" w:rsidR="00345ACB" w:rsidRDefault="00345ACB">
      <w:pPr>
        <w:pStyle w:val="Example"/>
      </w:pPr>
      <w:r>
        <w:t>&lt;n:Boolean&gt; := &lt;n:time</w:t>
      </w:r>
      <w:r w:rsidRPr="00BC49C4">
        <w:t>s</w:t>
      </w:r>
      <w:r>
        <w:t>&gt; IS WITHIN &lt;n:duration&gt; FOLLOWING &lt;n:time</w:t>
      </w:r>
      <w:r w:rsidRPr="00BC49C4">
        <w:t>s</w:t>
      </w:r>
      <w:r>
        <w:t>&gt;</w:t>
      </w:r>
    </w:p>
    <w:p w14:paraId="09E4FA70" w14:textId="77777777" w:rsidR="00345ACB" w:rsidRDefault="00345ACB">
      <w:pPr>
        <w:pStyle w:val="Example"/>
      </w:pPr>
      <w:r>
        <w:t>false := 1990-03-08T00:00:00 IS WITHIN 3 days FOLLOWING 1990-03-10T00:00:00</w:t>
      </w:r>
    </w:p>
    <w:p w14:paraId="306857FB" w14:textId="77777777" w:rsidR="00345ACB" w:rsidRDefault="00345ACB" w:rsidP="001E5D51">
      <w:pPr>
        <w:pStyle w:val="Heading3"/>
      </w:pPr>
      <w:bookmarkStart w:id="780" w:name="_Toc526304019"/>
      <w:bookmarkStart w:id="781" w:name="_Ref138763757"/>
      <w:bookmarkStart w:id="782" w:name="_Toc141177890"/>
      <w:bookmarkStart w:id="783" w:name="_Toc314131807"/>
      <w:bookmarkStart w:id="784" w:name="_Toc382912096"/>
      <w:r>
        <w:t>Is [not] Within ... Surrounding (ternary, non-associative)</w:t>
      </w:r>
      <w:bookmarkEnd w:id="780"/>
      <w:bookmarkEnd w:id="781"/>
      <w:bookmarkEnd w:id="782"/>
      <w:bookmarkEnd w:id="783"/>
      <w:bookmarkEnd w:id="784"/>
    </w:p>
    <w:p w14:paraId="2E0401FD" w14:textId="77777777" w:rsidR="00345ACB" w:rsidRPr="00913441" w:rsidRDefault="00345ACB">
      <w:pPr>
        <w:pStyle w:val="NormalIndented"/>
      </w:pPr>
      <w:r w:rsidRPr="00913441">
        <w:t xml:space="preserve">The </w:t>
      </w:r>
      <w:r w:rsidRPr="00913441">
        <w:rPr>
          <w:b/>
          <w:bCs/>
        </w:rPr>
        <w:t>is within ... surrounding</w:t>
      </w:r>
      <w:r w:rsidRPr="00913441">
        <w:t xml:space="preserve"> operator checks whether the left argument is within the inclusive </w:t>
      </w:r>
      <w:proofErr w:type="gramStart"/>
      <w:r w:rsidRPr="00913441">
        <w:t>time period</w:t>
      </w:r>
      <w:proofErr w:type="gramEnd"/>
      <w:r w:rsidRPr="00913441">
        <w:t xml:space="preserve"> defined by the second two arguments (from the third argument minus the second to the third plus the second). Its usage is:</w:t>
      </w:r>
    </w:p>
    <w:p w14:paraId="6ACD1D86" w14:textId="77777777" w:rsidR="00345ACB" w:rsidRDefault="00345ACB">
      <w:pPr>
        <w:pStyle w:val="Example"/>
      </w:pPr>
      <w:r>
        <w:t>&lt;n:Boolean&gt; := &lt;n:time</w:t>
      </w:r>
      <w:r w:rsidRPr="00BC49C4">
        <w:t>s</w:t>
      </w:r>
      <w:r>
        <w:t>&gt; IS WITHIN &lt;n:duration&gt; SURROUNDING &lt;n:time</w:t>
      </w:r>
      <w:r w:rsidRPr="00BC49C4">
        <w:t>s</w:t>
      </w:r>
      <w:r>
        <w:t>&gt;</w:t>
      </w:r>
    </w:p>
    <w:p w14:paraId="59F29CFB" w14:textId="77777777" w:rsidR="00345ACB" w:rsidRDefault="00345ACB">
      <w:pPr>
        <w:pStyle w:val="Example"/>
      </w:pPr>
      <w:r>
        <w:t>true := 1990-03-08T00:00:00 IS WITHIN 3 days SURROUNDING 1990-03-10T00:00:00</w:t>
      </w:r>
    </w:p>
    <w:p w14:paraId="4B7D3A66" w14:textId="77777777" w:rsidR="00345ACB" w:rsidRDefault="00345ACB">
      <w:pPr>
        <w:pStyle w:val="Example"/>
      </w:pPr>
    </w:p>
    <w:p w14:paraId="1E364681" w14:textId="77777777" w:rsidR="00345ACB" w:rsidRPr="00913441" w:rsidRDefault="00345ACB" w:rsidP="00F94F4A">
      <w:pPr>
        <w:pStyle w:val="NormalIndented"/>
        <w:rPr>
          <w:lang w:val="en-GB"/>
        </w:rPr>
      </w:pPr>
      <w:r w:rsidRPr="00913441">
        <w:rPr>
          <w:lang w:val="en-GB"/>
        </w:rPr>
        <w:t xml:space="preserve">This operator may be used with small durations as a short-hand notation for some comparisons that can be also represented by using the ‘is within to’ operator. </w:t>
      </w:r>
    </w:p>
    <w:p w14:paraId="233B8879" w14:textId="77777777" w:rsidR="00345ACB" w:rsidRPr="00913441" w:rsidRDefault="00345ACB" w:rsidP="00F94F4A">
      <w:pPr>
        <w:pStyle w:val="NormalIndented"/>
        <w:rPr>
          <w:lang w:val="en-GB"/>
        </w:rPr>
      </w:pPr>
      <w:r w:rsidRPr="00913441">
        <w:rPr>
          <w:lang w:val="en-GB"/>
        </w:rPr>
        <w:lastRenderedPageBreak/>
        <w:t>Examples:</w:t>
      </w:r>
    </w:p>
    <w:p w14:paraId="3DEF59FB" w14:textId="77777777" w:rsidR="00345ACB" w:rsidRDefault="00345ACB" w:rsidP="00F94F4A">
      <w:pPr>
        <w:pStyle w:val="Example"/>
        <w:rPr>
          <w:lang w:val="en-GB"/>
        </w:rPr>
      </w:pPr>
      <w:r>
        <w:rPr>
          <w:lang w:val="en-GB"/>
        </w:rPr>
        <w:t>false := time of day of time of request is within 2 hours surrounding 14:00</w:t>
      </w:r>
    </w:p>
    <w:p w14:paraId="225BCBBA" w14:textId="77777777" w:rsidR="00345ACB" w:rsidRDefault="00345ACB" w:rsidP="00F94F4A">
      <w:pPr>
        <w:pStyle w:val="Example"/>
        <w:rPr>
          <w:lang w:val="en-GB"/>
        </w:rPr>
      </w:pPr>
      <w:r>
        <w:rPr>
          <w:lang w:val="en-GB"/>
        </w:rPr>
        <w:t xml:space="preserve">(true, true, true, false, true) := time of day of time of measurements </w:t>
      </w:r>
    </w:p>
    <w:p w14:paraId="36A3545F" w14:textId="77777777" w:rsidR="00345ACB" w:rsidRDefault="00345ACB" w:rsidP="00F94F4A">
      <w:pPr>
        <w:pStyle w:val="Example"/>
        <w:rPr>
          <w:lang w:val="en-GB"/>
        </w:rPr>
      </w:pPr>
      <w:r>
        <w:rPr>
          <w:lang w:val="en-GB"/>
        </w:rPr>
        <w:t xml:space="preserve">                           are within 30 minutes surrounding 13:00</w:t>
      </w:r>
    </w:p>
    <w:p w14:paraId="32E88406" w14:textId="77777777" w:rsidR="00345ACB" w:rsidRPr="00F94F4A" w:rsidRDefault="00345ACB">
      <w:pPr>
        <w:pStyle w:val="Example"/>
        <w:rPr>
          <w:lang w:val="en-GB"/>
        </w:rPr>
      </w:pPr>
    </w:p>
    <w:p w14:paraId="1D1DA6E9" w14:textId="77777777" w:rsidR="00345ACB" w:rsidRDefault="00345ACB" w:rsidP="001E5D51">
      <w:pPr>
        <w:pStyle w:val="Heading3"/>
      </w:pPr>
      <w:bookmarkStart w:id="785" w:name="_Toc526304020"/>
      <w:bookmarkStart w:id="786" w:name="_Toc141177891"/>
      <w:bookmarkStart w:id="787" w:name="_Toc314131808"/>
      <w:bookmarkStart w:id="788" w:name="_Toc382912097"/>
      <w:r>
        <w:t>Is [not] Within Past (binary, non-associative)</w:t>
      </w:r>
      <w:bookmarkEnd w:id="785"/>
      <w:bookmarkEnd w:id="786"/>
      <w:bookmarkEnd w:id="787"/>
      <w:bookmarkEnd w:id="788"/>
    </w:p>
    <w:p w14:paraId="1598EC20" w14:textId="77777777" w:rsidR="00345ACB" w:rsidRPr="00913441" w:rsidRDefault="00345ACB" w:rsidP="00A3590D">
      <w:pPr>
        <w:pStyle w:val="NormalIndented"/>
        <w:keepNext/>
      </w:pPr>
      <w:r w:rsidRPr="00913441">
        <w:t xml:space="preserve">The </w:t>
      </w:r>
      <w:r w:rsidRPr="00913441">
        <w:rPr>
          <w:b/>
          <w:bCs/>
        </w:rPr>
        <w:t>is within past</w:t>
      </w:r>
      <w:r w:rsidRPr="00913441">
        <w:t xml:space="preserve"> checks whether the left argument is within the </w:t>
      </w:r>
      <w:proofErr w:type="gramStart"/>
      <w:r w:rsidRPr="00913441">
        <w:t>time period</w:t>
      </w:r>
      <w:proofErr w:type="gramEnd"/>
      <w:r w:rsidRPr="00913441">
        <w:t xml:space="preserve"> defined by the right argument (</w:t>
      </w:r>
      <w:r w:rsidRPr="00913441">
        <w:rPr>
          <w:b/>
          <w:bCs/>
        </w:rPr>
        <w:t>now</w:t>
      </w:r>
      <w:r w:rsidRPr="00913441">
        <w:t xml:space="preserve"> minus the right argument to </w:t>
      </w:r>
      <w:r w:rsidRPr="00913441">
        <w:rPr>
          <w:b/>
          <w:bCs/>
        </w:rPr>
        <w:t>now</w:t>
      </w:r>
      <w:r w:rsidRPr="00913441">
        <w:t xml:space="preserve">). Its usage is (assuming </w:t>
      </w:r>
      <w:r w:rsidRPr="00913441">
        <w:rPr>
          <w:b/>
          <w:bCs/>
        </w:rPr>
        <w:t>now</w:t>
      </w:r>
      <w:r w:rsidRPr="00913441">
        <w:t xml:space="preserve"> is </w:t>
      </w:r>
      <w:proofErr w:type="spellStart"/>
      <w:r w:rsidRPr="00913441">
        <w:t>1990-03-09T00:00:00</w:t>
      </w:r>
      <w:proofErr w:type="spellEnd"/>
      <w:r w:rsidRPr="00913441">
        <w:t>):</w:t>
      </w:r>
    </w:p>
    <w:p w14:paraId="26A732EF" w14:textId="77777777" w:rsidR="00345ACB" w:rsidRDefault="00345ACB">
      <w:pPr>
        <w:pStyle w:val="Example"/>
      </w:pPr>
      <w:r>
        <w:t>&lt;n:Boolean&gt; := &lt;n:time</w:t>
      </w:r>
      <w:r w:rsidRPr="00BC49C4">
        <w:t>s</w:t>
      </w:r>
      <w:r>
        <w:t>&gt; IS WITHIN PAST &lt;n:duration&gt;</w:t>
      </w:r>
    </w:p>
    <w:p w14:paraId="7759D436" w14:textId="77777777" w:rsidR="00345ACB" w:rsidRDefault="00345ACB">
      <w:pPr>
        <w:pStyle w:val="Example"/>
      </w:pPr>
      <w:r>
        <w:t>true := 1990-03-08T00:00:00 IS WITHIN PAST 3 days</w:t>
      </w:r>
    </w:p>
    <w:p w14:paraId="4C2F1035" w14:textId="77777777" w:rsidR="00345ACB" w:rsidRDefault="00345ACB">
      <w:pPr>
        <w:pStyle w:val="Example"/>
      </w:pPr>
      <w:r>
        <w:t>null := 12:00:00 IS WITHIN PAST 2 weeks</w:t>
      </w:r>
    </w:p>
    <w:p w14:paraId="448D8D02" w14:textId="77777777" w:rsidR="00345ACB" w:rsidRDefault="00345ACB" w:rsidP="001E5D51">
      <w:pPr>
        <w:pStyle w:val="Heading3"/>
      </w:pPr>
      <w:bookmarkStart w:id="789" w:name="_Toc526304021"/>
      <w:bookmarkStart w:id="790" w:name="_Toc141177892"/>
      <w:bookmarkStart w:id="791" w:name="_Toc314131809"/>
      <w:bookmarkStart w:id="792" w:name="_Toc382912098"/>
      <w:r>
        <w:t>Is [not] Within Same Day As (binary, non-associative)</w:t>
      </w:r>
      <w:bookmarkEnd w:id="789"/>
      <w:bookmarkEnd w:id="790"/>
      <w:bookmarkEnd w:id="791"/>
      <w:bookmarkEnd w:id="792"/>
    </w:p>
    <w:p w14:paraId="056751B5" w14:textId="77777777" w:rsidR="00345ACB" w:rsidRPr="00913441" w:rsidRDefault="00345ACB">
      <w:pPr>
        <w:pStyle w:val="NormalIndented"/>
      </w:pPr>
      <w:r w:rsidRPr="00913441">
        <w:t xml:space="preserve">The </w:t>
      </w:r>
      <w:r w:rsidRPr="00913441">
        <w:rPr>
          <w:b/>
          <w:bCs/>
        </w:rPr>
        <w:t>is within same day as</w:t>
      </w:r>
      <w:r w:rsidRPr="00913441">
        <w:t xml:space="preserve"> operator checks whether the left argument is on the same day as the second argument</w:t>
      </w:r>
      <w:r w:rsidRPr="00913441">
        <w:rPr>
          <w:b/>
          <w:bCs/>
        </w:rPr>
        <w:t xml:space="preserve">. </w:t>
      </w:r>
      <w:r w:rsidRPr="00913441">
        <w:t>Its usage is:</w:t>
      </w:r>
    </w:p>
    <w:p w14:paraId="67B64745" w14:textId="77777777" w:rsidR="00345ACB" w:rsidRDefault="00345ACB">
      <w:pPr>
        <w:pStyle w:val="Example"/>
      </w:pPr>
      <w:r>
        <w:t>&lt;n:Boolean&gt; := &lt;n:time&gt; IS WITHIN SAME DAY AS &lt;n:time&gt;</w:t>
      </w:r>
    </w:p>
    <w:p w14:paraId="56D91CF3" w14:textId="77777777" w:rsidR="00345ACB" w:rsidRDefault="00345ACB">
      <w:pPr>
        <w:pStyle w:val="Example"/>
      </w:pPr>
      <w:r>
        <w:t>true := 1990-03-08T11:11:11 IS WITHIN SAME DAY AS 1990-03-08T01:01:01</w:t>
      </w:r>
    </w:p>
    <w:p w14:paraId="62386BEB" w14:textId="77777777" w:rsidR="00345ACB" w:rsidRDefault="00345ACB">
      <w:pPr>
        <w:pStyle w:val="Example"/>
      </w:pPr>
      <w:r>
        <w:t>null := 12:00:00 IS WITHIN SAME DAY AS 1990-03-08T01:01:01</w:t>
      </w:r>
    </w:p>
    <w:p w14:paraId="299107D0" w14:textId="77777777" w:rsidR="00345ACB" w:rsidRDefault="00345ACB" w:rsidP="001E5D51">
      <w:pPr>
        <w:pStyle w:val="Heading3"/>
      </w:pPr>
      <w:bookmarkStart w:id="793" w:name="_Toc526304022"/>
      <w:bookmarkStart w:id="794" w:name="_Ref138763585"/>
      <w:bookmarkStart w:id="795" w:name="_Toc141177893"/>
      <w:bookmarkStart w:id="796" w:name="_Toc314131810"/>
      <w:bookmarkStart w:id="797" w:name="_Toc382912099"/>
      <w:r>
        <w:t>Is [not] Before (binary, non-associative)</w:t>
      </w:r>
      <w:bookmarkEnd w:id="793"/>
      <w:bookmarkEnd w:id="794"/>
      <w:bookmarkEnd w:id="795"/>
      <w:bookmarkEnd w:id="796"/>
      <w:bookmarkEnd w:id="797"/>
    </w:p>
    <w:p w14:paraId="3BE5908D" w14:textId="77777777" w:rsidR="00345ACB" w:rsidRPr="00913441" w:rsidRDefault="00345ACB">
      <w:pPr>
        <w:pStyle w:val="NormalIndented"/>
      </w:pPr>
      <w:r w:rsidRPr="00913441">
        <w:t xml:space="preserve">The </w:t>
      </w:r>
      <w:r w:rsidRPr="00913441">
        <w:rPr>
          <w:b/>
          <w:bCs/>
        </w:rPr>
        <w:t>is before</w:t>
      </w:r>
      <w:r w:rsidRPr="00913441">
        <w:t xml:space="preserve"> operator checks whether the left argument is before the second argument; it is not inclusive. Its usage is:</w:t>
      </w:r>
    </w:p>
    <w:p w14:paraId="70E750D4" w14:textId="77777777" w:rsidR="00345ACB" w:rsidRDefault="00345ACB">
      <w:pPr>
        <w:pStyle w:val="Example"/>
      </w:pPr>
      <w:r>
        <w:t>&lt;n:Boolean&gt; := &lt;n:time</w:t>
      </w:r>
      <w:r w:rsidRPr="00BC49C4">
        <w:t>s</w:t>
      </w:r>
      <w:r>
        <w:t>&gt; IS BEFORE &lt;n:time</w:t>
      </w:r>
      <w:r w:rsidRPr="00BC49C4">
        <w:t>s</w:t>
      </w:r>
      <w:r>
        <w:t>&gt;</w:t>
      </w:r>
    </w:p>
    <w:p w14:paraId="7514CC86" w14:textId="77777777" w:rsidR="00345ACB" w:rsidRDefault="00345ACB">
      <w:pPr>
        <w:pStyle w:val="Example"/>
      </w:pPr>
      <w:r>
        <w:t>false := 1990-03-08T00:00:00 IS BEFORE 1990-03-07T00:00:00</w:t>
      </w:r>
    </w:p>
    <w:p w14:paraId="39F72618" w14:textId="77777777" w:rsidR="00345ACB" w:rsidRDefault="00345ACB">
      <w:pPr>
        <w:pStyle w:val="Example"/>
      </w:pPr>
      <w:r>
        <w:t>false := 1990-03-08T00:00:00 IS BEFORE 1990-03-08T00:00:00</w:t>
      </w:r>
    </w:p>
    <w:p w14:paraId="597D3278" w14:textId="77777777" w:rsidR="00345ACB" w:rsidRDefault="00345ACB" w:rsidP="001E5D51">
      <w:pPr>
        <w:pStyle w:val="Heading3"/>
      </w:pPr>
      <w:bookmarkStart w:id="798" w:name="_Toc526304023"/>
      <w:bookmarkStart w:id="799" w:name="_Ref138763597"/>
      <w:bookmarkStart w:id="800" w:name="_Toc141177894"/>
      <w:bookmarkStart w:id="801" w:name="_Toc314131811"/>
      <w:bookmarkStart w:id="802" w:name="_Toc382912100"/>
      <w:r>
        <w:t>Is [not] After (binary, non-associative)</w:t>
      </w:r>
      <w:bookmarkEnd w:id="798"/>
      <w:bookmarkEnd w:id="799"/>
      <w:bookmarkEnd w:id="800"/>
      <w:bookmarkEnd w:id="801"/>
      <w:bookmarkEnd w:id="802"/>
    </w:p>
    <w:p w14:paraId="330617EF" w14:textId="77777777" w:rsidR="00345ACB" w:rsidRPr="00913441" w:rsidRDefault="00345ACB">
      <w:pPr>
        <w:pStyle w:val="NormalIndented"/>
      </w:pPr>
      <w:r w:rsidRPr="00913441">
        <w:t xml:space="preserve">The </w:t>
      </w:r>
      <w:r w:rsidRPr="00913441">
        <w:rPr>
          <w:b/>
          <w:bCs/>
        </w:rPr>
        <w:t>is after</w:t>
      </w:r>
      <w:r w:rsidRPr="00913441">
        <w:t xml:space="preserve"> operator checks whether the left argument is after the second argument; it is not inclusive. Its usage is:</w:t>
      </w:r>
    </w:p>
    <w:p w14:paraId="0BD10CB6" w14:textId="77777777" w:rsidR="00345ACB" w:rsidRDefault="00345ACB">
      <w:pPr>
        <w:pStyle w:val="Example"/>
      </w:pPr>
      <w:r>
        <w:t>&lt;n:Boolean&gt; := &lt;n:time</w:t>
      </w:r>
      <w:r w:rsidRPr="00BC49C4">
        <w:t>s</w:t>
      </w:r>
      <w:r>
        <w:t>&gt; IS AFTER &lt;n:time</w:t>
      </w:r>
      <w:r w:rsidRPr="00BC49C4">
        <w:t>s</w:t>
      </w:r>
      <w:r>
        <w:t>&gt;</w:t>
      </w:r>
    </w:p>
    <w:p w14:paraId="6DE15045" w14:textId="77777777" w:rsidR="00345ACB" w:rsidRDefault="00345ACB">
      <w:pPr>
        <w:pStyle w:val="Example"/>
      </w:pPr>
      <w:r>
        <w:t>true := 1990-03-08T00:00:00 IS AFTER 1990-03-07T00:00:00</w:t>
      </w:r>
    </w:p>
    <w:p w14:paraId="77D16312" w14:textId="77777777" w:rsidR="00345ACB" w:rsidRDefault="00345ACB">
      <w:pPr>
        <w:pStyle w:val="Example"/>
      </w:pPr>
      <w:r>
        <w:t>false := now is after 18:00:00</w:t>
      </w:r>
    </w:p>
    <w:p w14:paraId="36D29B0E" w14:textId="77777777" w:rsidR="00345ACB" w:rsidRPr="00913441" w:rsidRDefault="00345ACB" w:rsidP="003C4BE2">
      <w:pPr>
        <w:pStyle w:val="NormalIndented"/>
      </w:pPr>
      <w:r w:rsidRPr="00913441">
        <w:t xml:space="preserve">The last example assumes, that the </w:t>
      </w:r>
      <w:proofErr w:type="spellStart"/>
      <w:r w:rsidRPr="00913441">
        <w:t>MLM</w:t>
      </w:r>
      <w:proofErr w:type="spellEnd"/>
      <w:r w:rsidRPr="00913441">
        <w:t xml:space="preserve"> runs before 18:00 (for example, now is </w:t>
      </w:r>
      <w:proofErr w:type="spellStart"/>
      <w:r w:rsidRPr="00913441">
        <w:t>2005-01-01T17:30:00</w:t>
      </w:r>
      <w:proofErr w:type="spellEnd"/>
      <w:r w:rsidRPr="00913441">
        <w:t>).</w:t>
      </w:r>
    </w:p>
    <w:p w14:paraId="4893491E" w14:textId="77777777" w:rsidR="00345ACB" w:rsidRDefault="00345ACB" w:rsidP="001E5D51">
      <w:pPr>
        <w:pStyle w:val="Heading3"/>
      </w:pPr>
      <w:bookmarkStart w:id="803" w:name="_Toc526304024"/>
      <w:bookmarkStart w:id="804" w:name="_Toc141177895"/>
      <w:bookmarkStart w:id="805" w:name="_Ref279407163"/>
      <w:bookmarkStart w:id="806" w:name="_Toc314131812"/>
      <w:bookmarkStart w:id="807" w:name="_Toc382912101"/>
      <w:r>
        <w:t>Is [not] In (binary, non-associative)</w:t>
      </w:r>
      <w:bookmarkEnd w:id="803"/>
      <w:bookmarkEnd w:id="804"/>
      <w:bookmarkEnd w:id="805"/>
      <w:bookmarkEnd w:id="806"/>
      <w:bookmarkEnd w:id="807"/>
    </w:p>
    <w:p w14:paraId="5568E65A" w14:textId="77777777" w:rsidR="00345ACB" w:rsidRPr="00913441" w:rsidRDefault="00345ACB">
      <w:pPr>
        <w:pStyle w:val="NormalIndented"/>
      </w:pPr>
      <w:r w:rsidRPr="00913441">
        <w:t xml:space="preserve">The </w:t>
      </w:r>
      <w:r w:rsidRPr="00913441">
        <w:rPr>
          <w:b/>
          <w:bCs/>
        </w:rPr>
        <w:t>is in</w:t>
      </w:r>
      <w:r w:rsidRPr="00913441">
        <w:t xml:space="preserve"> operator does not follow the default list handling. It checks for membership of the left argument in the right argument, which is usually a list. If the left argument is a list, then a list results; if the left argument is a single item, then a single item results. If the right argument is a single item, then it is treated as a list of length one. </w:t>
      </w:r>
      <w:r w:rsidRPr="00DB23BE">
        <w:t xml:space="preserve">If the first operand is </w:t>
      </w:r>
      <w:r w:rsidRPr="00DB23BE">
        <w:rPr>
          <w:b/>
          <w:bCs/>
        </w:rPr>
        <w:t>null</w:t>
      </w:r>
      <w:r w:rsidRPr="00DB23BE">
        <w:t xml:space="preserve">, </w:t>
      </w:r>
      <w:r w:rsidRPr="00DB23BE">
        <w:rPr>
          <w:b/>
          <w:bCs/>
        </w:rPr>
        <w:t>true</w:t>
      </w:r>
      <w:r w:rsidRPr="00DB23BE">
        <w:t xml:space="preserve"> is always returned. If the second operand is </w:t>
      </w:r>
      <w:r w:rsidRPr="00DB23BE">
        <w:rPr>
          <w:b/>
          <w:bCs/>
        </w:rPr>
        <w:t>null</w:t>
      </w:r>
      <w:r w:rsidRPr="00DB23BE">
        <w:t xml:space="preserve"> then </w:t>
      </w:r>
      <w:r w:rsidRPr="00DB23BE">
        <w:rPr>
          <w:b/>
          <w:bCs/>
        </w:rPr>
        <w:t>null</w:t>
      </w:r>
      <w:r w:rsidRPr="00DB23BE">
        <w:t xml:space="preserve"> is returned, except the first one is also </w:t>
      </w:r>
      <w:r w:rsidRPr="00DB23BE">
        <w:rPr>
          <w:b/>
          <w:bCs/>
        </w:rPr>
        <w:t>null</w:t>
      </w:r>
      <w:r w:rsidRPr="00DB23BE">
        <w:t xml:space="preserve">. </w:t>
      </w:r>
      <w:r w:rsidRPr="00913441">
        <w:t xml:space="preserve">Primary times are retained only if they match (that is, the = operator is used for determining membership, except that </w:t>
      </w:r>
      <w:r w:rsidRPr="00913441">
        <w:rPr>
          <w:b/>
          <w:bCs/>
        </w:rPr>
        <w:t>null</w:t>
      </w:r>
      <w:r w:rsidRPr="00913441">
        <w:t xml:space="preserve"> will match). Its usage is:</w:t>
      </w:r>
    </w:p>
    <w:p w14:paraId="3459FE76" w14:textId="77777777" w:rsidR="00345ACB" w:rsidRDefault="00345ACB">
      <w:pPr>
        <w:pStyle w:val="Example"/>
      </w:pPr>
      <w:r>
        <w:t>&lt;n:Boolean&gt; := &lt;n:any-type&gt; IS IN &lt;m:any-type&gt;</w:t>
      </w:r>
    </w:p>
    <w:p w14:paraId="7B83C0B1" w14:textId="77777777" w:rsidR="00345ACB" w:rsidRDefault="00345ACB">
      <w:pPr>
        <w:pStyle w:val="Example"/>
      </w:pPr>
      <w:r>
        <w:t>false := 2 IS IN (4,</w:t>
      </w:r>
      <w:r>
        <w:rPr>
          <w:lang w:eastAsia="ko-KR"/>
        </w:rPr>
        <w:t xml:space="preserve"> </w:t>
      </w:r>
      <w:r>
        <w:t>5,</w:t>
      </w:r>
      <w:r>
        <w:rPr>
          <w:lang w:eastAsia="ko-KR"/>
        </w:rPr>
        <w:t xml:space="preserve"> </w:t>
      </w:r>
      <w:r>
        <w:t>6)</w:t>
      </w:r>
    </w:p>
    <w:p w14:paraId="08843F9D" w14:textId="77777777" w:rsidR="00345ACB" w:rsidRDefault="00345ACB">
      <w:pPr>
        <w:pStyle w:val="Example"/>
      </w:pPr>
      <w:r>
        <w:t>(false,</w:t>
      </w:r>
      <w:r>
        <w:rPr>
          <w:lang w:eastAsia="ko-KR"/>
        </w:rPr>
        <w:t xml:space="preserve"> </w:t>
      </w:r>
      <w:r>
        <w:t>true) := (3,</w:t>
      </w:r>
      <w:r>
        <w:rPr>
          <w:lang w:eastAsia="ko-KR"/>
        </w:rPr>
        <w:t xml:space="preserve"> </w:t>
      </w:r>
      <w:r>
        <w:t>4) IS IN (4,</w:t>
      </w:r>
      <w:r>
        <w:rPr>
          <w:lang w:eastAsia="ko-KR"/>
        </w:rPr>
        <w:t xml:space="preserve"> </w:t>
      </w:r>
      <w:r>
        <w:t>5,</w:t>
      </w:r>
      <w:r>
        <w:rPr>
          <w:lang w:eastAsia="ko-KR"/>
        </w:rPr>
        <w:t xml:space="preserve"> </w:t>
      </w:r>
      <w:r>
        <w:t>6)</w:t>
      </w:r>
    </w:p>
    <w:p w14:paraId="54892082" w14:textId="77777777" w:rsidR="00345ACB" w:rsidRDefault="00345ACB">
      <w:pPr>
        <w:pStyle w:val="Example"/>
      </w:pPr>
      <w:r>
        <w:t>true := null is in (1/0,</w:t>
      </w:r>
      <w:r>
        <w:rPr>
          <w:lang w:eastAsia="ko-KR"/>
        </w:rPr>
        <w:t xml:space="preserve"> </w:t>
      </w:r>
      <w:r>
        <w:t>2)</w:t>
      </w:r>
    </w:p>
    <w:p w14:paraId="2BB0F717" w14:textId="77777777" w:rsidR="00345ACB" w:rsidRDefault="00345ACB">
      <w:pPr>
        <w:pStyle w:val="Example"/>
      </w:pPr>
      <w:r>
        <w:t>false := day of week of (time of potassium) IS IN (SATURDAY, SUNDAY)</w:t>
      </w:r>
    </w:p>
    <w:p w14:paraId="3F03FB5B" w14:textId="77777777" w:rsidR="00345ACB" w:rsidRDefault="00345ACB" w:rsidP="000F1938">
      <w:pPr>
        <w:pStyle w:val="Example"/>
        <w:ind w:left="0" w:firstLine="0"/>
      </w:pPr>
    </w:p>
    <w:p w14:paraId="16CEAF46" w14:textId="77777777" w:rsidR="00345ACB" w:rsidRPr="00004FFB" w:rsidRDefault="00345ACB" w:rsidP="00004FFB">
      <w:pPr>
        <w:pStyle w:val="NormalIndented"/>
      </w:pPr>
      <w:r w:rsidRPr="00B6351E">
        <w:t xml:space="preserve">The operator </w:t>
      </w:r>
      <w:r w:rsidRPr="00B6351E">
        <w:rPr>
          <w:b/>
        </w:rPr>
        <w:t xml:space="preserve">is in </w:t>
      </w:r>
      <w:r w:rsidRPr="00B6351E">
        <w:t>also</w:t>
      </w:r>
      <w:r w:rsidRPr="00B6351E">
        <w:rPr>
          <w:b/>
        </w:rPr>
        <w:t xml:space="preserve"> </w:t>
      </w:r>
      <w:r w:rsidRPr="00B6351E">
        <w:t xml:space="preserve">checks for containment in a fuzzy set, returning a </w:t>
      </w:r>
      <w:r w:rsidRPr="00B6351E">
        <w:rPr>
          <w:b/>
        </w:rPr>
        <w:t>truth value</w:t>
      </w:r>
      <w:r w:rsidRPr="00B6351E">
        <w:t xml:space="preserve">. The arguments are of a crisp and a fuzzy type. The fuzzy type must be derived from the rough crisp type of the other argument </w:t>
      </w:r>
      <w:r w:rsidRPr="00B6351E">
        <w:lastRenderedPageBreak/>
        <w:t xml:space="preserve">(e.g.: if the crisp value is a number, the fuzzy value </w:t>
      </w:r>
      <w:proofErr w:type="gramStart"/>
      <w:r w:rsidRPr="00B6351E">
        <w:t>has to</w:t>
      </w:r>
      <w:proofErr w:type="gramEnd"/>
      <w:r w:rsidRPr="00B6351E">
        <w:t xml:space="preserve"> consist of a fuzzy number), otherwise </w:t>
      </w:r>
      <w:r w:rsidRPr="00B6351E">
        <w:rPr>
          <w:b/>
        </w:rPr>
        <w:t>false</w:t>
      </w:r>
      <w:r w:rsidRPr="00B6351E">
        <w:t xml:space="preserve"> is returned. </w:t>
      </w:r>
      <w:r w:rsidRPr="00004FFB">
        <w:t>If we define a fuzzy and a crisp number as:</w:t>
      </w:r>
    </w:p>
    <w:p w14:paraId="1226C269" w14:textId="77777777" w:rsidR="00345ACB" w:rsidRPr="00004FFB" w:rsidRDefault="00345ACB" w:rsidP="00004FFB">
      <w:pPr>
        <w:pStyle w:val="Example"/>
      </w:pPr>
      <w:r w:rsidRPr="00004FFB">
        <w:t>fuzzyVar := Fuzzy Set (0,</w:t>
      </w:r>
      <w:r>
        <w:t xml:space="preserve"> truth value </w:t>
      </w:r>
      <w:r w:rsidRPr="00004FFB">
        <w:t>0), (4,</w:t>
      </w:r>
      <w:r>
        <w:t xml:space="preserve"> truth value </w:t>
      </w:r>
      <w:r w:rsidRPr="00004FFB">
        <w:t>1), (5,</w:t>
      </w:r>
      <w:r>
        <w:t xml:space="preserve"> truth value </w:t>
      </w:r>
      <w:r w:rsidRPr="00004FFB">
        <w:t>0);</w:t>
      </w:r>
    </w:p>
    <w:p w14:paraId="73FCEF89" w14:textId="77777777" w:rsidR="00345ACB" w:rsidRPr="00004FFB" w:rsidRDefault="00345ACB" w:rsidP="00004FFB">
      <w:pPr>
        <w:pStyle w:val="Example"/>
      </w:pPr>
      <w:r w:rsidRPr="00004FFB">
        <w:t>crispVar := 2;</w:t>
      </w:r>
    </w:p>
    <w:p w14:paraId="497E6037" w14:textId="77777777" w:rsidR="00345ACB" w:rsidRPr="00004FFB" w:rsidRDefault="00345ACB" w:rsidP="00004FFB">
      <w:pPr>
        <w:pStyle w:val="NormalIndented"/>
      </w:pPr>
      <w:r w:rsidRPr="00004FFB">
        <w:t>The crisp number may be correlated to the fuzzy set by the expression</w:t>
      </w:r>
    </w:p>
    <w:p w14:paraId="103E0B27" w14:textId="77777777" w:rsidR="00345ACB" w:rsidRPr="00004FFB" w:rsidRDefault="00345ACB" w:rsidP="00004FFB">
      <w:pPr>
        <w:pStyle w:val="Example"/>
      </w:pPr>
      <w:r w:rsidRPr="00004FFB">
        <w:t>crispVar IS IN FuzzyVar</w:t>
      </w:r>
    </w:p>
    <w:p w14:paraId="373EA398" w14:textId="77777777" w:rsidR="00345ACB" w:rsidRPr="00004FFB" w:rsidRDefault="005B3187" w:rsidP="00004FFB">
      <w:pPr>
        <w:spacing w:before="240"/>
        <w:jc w:val="center"/>
      </w:pPr>
      <w:r>
        <w:rPr>
          <w:noProof/>
        </w:rPr>
        <w:drawing>
          <wp:inline distT="0" distB="0" distL="0" distR="0" wp14:anchorId="63D66BF4" wp14:editId="33F859E4">
            <wp:extent cx="3657600" cy="176022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760220"/>
                    </a:xfrm>
                    <a:prstGeom prst="rect">
                      <a:avLst/>
                    </a:prstGeom>
                    <a:noFill/>
                    <a:ln>
                      <a:noFill/>
                    </a:ln>
                  </pic:spPr>
                </pic:pic>
              </a:graphicData>
            </a:graphic>
          </wp:inline>
        </w:drawing>
      </w:r>
    </w:p>
    <w:p w14:paraId="7916E28B" w14:textId="77777777" w:rsidR="00345ACB" w:rsidRPr="00004FFB" w:rsidRDefault="00345ACB" w:rsidP="00004FFB">
      <w:pPr>
        <w:pStyle w:val="NormalIndented"/>
      </w:pPr>
      <w:r w:rsidRPr="00004FFB">
        <w:t>This simply gives the value of the fuzzy set (</w:t>
      </w:r>
      <w:proofErr w:type="spellStart"/>
      <w:r w:rsidRPr="00004FFB">
        <w:rPr>
          <w:rStyle w:val="exampleChar0"/>
        </w:rPr>
        <w:t>fuzzyVar</w:t>
      </w:r>
      <w:proofErr w:type="spellEnd"/>
      <w:r w:rsidRPr="00004FFB">
        <w:t>) the point of the crisp value (</w:t>
      </w:r>
      <w:proofErr w:type="spellStart"/>
      <w:r w:rsidRPr="00004FFB">
        <w:rPr>
          <w:rStyle w:val="exampleChar0"/>
        </w:rPr>
        <w:t>crispVar</w:t>
      </w:r>
      <w:proofErr w:type="spellEnd"/>
      <w:r w:rsidRPr="00004FFB">
        <w:t>). For the above example the result will be 0.5.</w:t>
      </w:r>
    </w:p>
    <w:p w14:paraId="7DFDF703" w14:textId="77777777" w:rsidR="00345ACB" w:rsidRPr="00B6351E" w:rsidRDefault="00345ACB" w:rsidP="00223148">
      <w:pPr>
        <w:pStyle w:val="NormalIndented"/>
      </w:pPr>
      <w:r w:rsidRPr="00B6351E">
        <w:t xml:space="preserve">If one argument is </w:t>
      </w:r>
      <w:r w:rsidRPr="00B6351E">
        <w:rPr>
          <w:b/>
        </w:rPr>
        <w:t>null</w:t>
      </w:r>
      <w:r w:rsidRPr="00B6351E">
        <w:t xml:space="preserve">, then </w:t>
      </w:r>
      <w:r w:rsidRPr="00B6351E">
        <w:rPr>
          <w:b/>
        </w:rPr>
        <w:t>null</w:t>
      </w:r>
      <w:r w:rsidRPr="00B6351E">
        <w:t xml:space="preserve"> is always returned. </w:t>
      </w:r>
    </w:p>
    <w:p w14:paraId="12FA2C7F" w14:textId="268E33CF" w:rsidR="00345ACB" w:rsidRPr="00B6351E" w:rsidRDefault="00345ACB" w:rsidP="00223148">
      <w:pPr>
        <w:pStyle w:val="NormalIndented"/>
      </w:pPr>
      <w:r w:rsidRPr="00B6351E">
        <w:t xml:space="preserve">Primary times are not used in determining the result. The primary time of the result is determined by the rules in Section 9.1.4. The usage of the </w:t>
      </w:r>
      <w:r w:rsidRPr="00B6351E">
        <w:rPr>
          <w:b/>
        </w:rPr>
        <w:t xml:space="preserve">… </w:t>
      </w:r>
      <w:r w:rsidR="00E8060C">
        <w:rPr>
          <w:b/>
        </w:rPr>
        <w:t>[</w:t>
      </w:r>
      <w:r w:rsidRPr="00B6351E">
        <w:rPr>
          <w:b/>
        </w:rPr>
        <w:t>is</w:t>
      </w:r>
      <w:r w:rsidR="00E8060C">
        <w:rPr>
          <w:b/>
        </w:rPr>
        <w:t>]</w:t>
      </w:r>
      <w:r w:rsidRPr="00B6351E">
        <w:rPr>
          <w:b/>
        </w:rPr>
        <w:t xml:space="preserve"> in…</w:t>
      </w:r>
      <w:r w:rsidRPr="00B6351E">
        <w:t xml:space="preserve"> operator is: </w:t>
      </w:r>
    </w:p>
    <w:p w14:paraId="2289C819" w14:textId="77777777" w:rsidR="00345ACB" w:rsidRPr="00B6351E" w:rsidRDefault="00345ACB" w:rsidP="00223148">
      <w:pPr>
        <w:pStyle w:val="Example"/>
      </w:pPr>
      <w:r w:rsidRPr="00B6351E">
        <w:t xml:space="preserve">&lt;n:truth-value&gt; := &lt;n:crisp-type&gt; IS IN &lt;n:fuzzy-type&gt; </w:t>
      </w:r>
    </w:p>
    <w:p w14:paraId="1ACE3742" w14:textId="77777777" w:rsidR="00345ACB" w:rsidRPr="00B6351E" w:rsidRDefault="00345ACB" w:rsidP="00223148">
      <w:pPr>
        <w:pStyle w:val="Example"/>
      </w:pPr>
      <w:r>
        <w:rPr>
          <w:lang w:eastAsia="ko-KR"/>
        </w:rPr>
        <w:t xml:space="preserve">truth value </w:t>
      </w:r>
      <w:r w:rsidRPr="00B6351E">
        <w:t>0.5 := 4 IS IN 5 fuzzified by 2</w:t>
      </w:r>
    </w:p>
    <w:p w14:paraId="742AA016" w14:textId="77777777" w:rsidR="00345ACB" w:rsidRPr="00B6351E" w:rsidRDefault="00345ACB" w:rsidP="00223148">
      <w:pPr>
        <w:pStyle w:val="Example"/>
      </w:pPr>
      <w:r>
        <w:rPr>
          <w:lang w:eastAsia="ko-KR"/>
        </w:rPr>
        <w:t xml:space="preserve">truth value </w:t>
      </w:r>
      <w:r w:rsidRPr="00B6351E">
        <w:t>0.5 := 2 IS IN Fuzzy Set (0,</w:t>
      </w:r>
      <w:r>
        <w:rPr>
          <w:lang w:eastAsia="ko-KR"/>
        </w:rPr>
        <w:t xml:space="preserve"> truth value </w:t>
      </w:r>
      <w:r w:rsidRPr="00B6351E">
        <w:t>0), (4,</w:t>
      </w:r>
      <w:r>
        <w:rPr>
          <w:lang w:eastAsia="ko-KR"/>
        </w:rPr>
        <w:t xml:space="preserve"> truth value </w:t>
      </w:r>
      <w:r w:rsidRPr="00B6351E">
        <w:t>1), (5,</w:t>
      </w:r>
      <w:r>
        <w:rPr>
          <w:lang w:eastAsia="ko-KR"/>
        </w:rPr>
        <w:t xml:space="preserve"> truth value </w:t>
      </w:r>
      <w:r w:rsidRPr="00B6351E">
        <w:t>0)</w:t>
      </w:r>
    </w:p>
    <w:p w14:paraId="224C6647" w14:textId="77777777" w:rsidR="00345ACB" w:rsidRDefault="00345ACB">
      <w:pPr>
        <w:pStyle w:val="NormalIndented"/>
      </w:pPr>
    </w:p>
    <w:p w14:paraId="67FC760D" w14:textId="77777777" w:rsidR="00345ACB" w:rsidRPr="00913441" w:rsidRDefault="00345ACB">
      <w:pPr>
        <w:pStyle w:val="NormalIndented"/>
      </w:pPr>
      <w:r w:rsidRPr="00913441">
        <w:t xml:space="preserve">See also </w:t>
      </w:r>
      <w:r w:rsidRPr="00BE34A3">
        <w:t xml:space="preserve">Section </w:t>
      </w:r>
      <w:r w:rsidR="008216EB">
        <w:fldChar w:fldCharType="begin"/>
      </w:r>
      <w:r w:rsidR="008216EB">
        <w:instrText xml:space="preserve"> REF _Ref292890501 \r \h  \* MERGEFORMAT </w:instrText>
      </w:r>
      <w:r w:rsidR="008216EB">
        <w:fldChar w:fldCharType="separate"/>
      </w:r>
      <w:r w:rsidRPr="00C56F73">
        <w:t>9.6.24</w:t>
      </w:r>
      <w:r w:rsidR="008216EB">
        <w:fldChar w:fldCharType="end"/>
      </w:r>
      <w:r w:rsidRPr="00FF6F0A">
        <w:t>.</w:t>
      </w:r>
    </w:p>
    <w:p w14:paraId="5B49BCC5" w14:textId="77777777" w:rsidR="00345ACB" w:rsidRDefault="00345ACB" w:rsidP="001E5D51">
      <w:pPr>
        <w:pStyle w:val="Heading3"/>
      </w:pPr>
      <w:bookmarkStart w:id="808" w:name="_Ref448637566"/>
      <w:bookmarkStart w:id="809" w:name="_Ref448637949"/>
      <w:bookmarkStart w:id="810" w:name="_Toc526304025"/>
      <w:bookmarkStart w:id="811" w:name="_Toc141177896"/>
      <w:bookmarkStart w:id="812" w:name="_Toc314131813"/>
      <w:bookmarkStart w:id="813" w:name="_Toc382912102"/>
      <w:r>
        <w:t>Is [not] Present (unary, non-associative)</w:t>
      </w:r>
      <w:bookmarkEnd w:id="808"/>
      <w:bookmarkEnd w:id="809"/>
      <w:bookmarkEnd w:id="810"/>
      <w:bookmarkEnd w:id="811"/>
      <w:bookmarkEnd w:id="812"/>
      <w:bookmarkEnd w:id="813"/>
    </w:p>
    <w:p w14:paraId="36DBA88F" w14:textId="77777777" w:rsidR="00345ACB" w:rsidRPr="00913441" w:rsidRDefault="00345ACB" w:rsidP="00A3590D">
      <w:pPr>
        <w:pStyle w:val="NormalIndented"/>
        <w:keepNext/>
      </w:pPr>
      <w:r w:rsidRPr="00913441">
        <w:t xml:space="preserve">The </w:t>
      </w:r>
      <w:r w:rsidRPr="00913441">
        <w:rPr>
          <w:b/>
          <w:bCs/>
        </w:rPr>
        <w:t>is present</w:t>
      </w:r>
      <w:r w:rsidRPr="00913441">
        <w:t xml:space="preserve"> operator has one synonym: </w:t>
      </w:r>
      <w:r w:rsidRPr="00913441">
        <w:rPr>
          <w:b/>
          <w:bCs/>
        </w:rPr>
        <w:t>is not null</w:t>
      </w:r>
      <w:r w:rsidRPr="00913441">
        <w:t xml:space="preserve">. (Similarly, </w:t>
      </w:r>
      <w:r w:rsidRPr="00913441">
        <w:rPr>
          <w:b/>
          <w:bCs/>
        </w:rPr>
        <w:t>is not present</w:t>
      </w:r>
      <w:r w:rsidRPr="00913441">
        <w:t xml:space="preserve"> has one synonym: </w:t>
      </w:r>
      <w:r w:rsidRPr="00913441">
        <w:rPr>
          <w:b/>
          <w:bCs/>
        </w:rPr>
        <w:t>is null</w:t>
      </w:r>
      <w:r w:rsidRPr="00913441">
        <w:t>.)</w:t>
      </w:r>
      <w:r>
        <w:t xml:space="preserve"> </w:t>
      </w:r>
      <w:r w:rsidRPr="00913441">
        <w:t xml:space="preserve">It returns </w:t>
      </w:r>
      <w:r w:rsidRPr="00913441">
        <w:rPr>
          <w:b/>
          <w:bCs/>
        </w:rPr>
        <w:t>true</w:t>
      </w:r>
      <w:r w:rsidRPr="00913441">
        <w:t xml:space="preserve"> if the argument is not </w:t>
      </w:r>
      <w:r w:rsidRPr="00913441">
        <w:rPr>
          <w:b/>
          <w:bCs/>
        </w:rPr>
        <w:t>null</w:t>
      </w:r>
      <w:r w:rsidRPr="00913441">
        <w:t xml:space="preserve">, and it returns </w:t>
      </w:r>
      <w:r w:rsidRPr="00913441">
        <w:rPr>
          <w:b/>
          <w:bCs/>
        </w:rPr>
        <w:t>false</w:t>
      </w:r>
      <w:r w:rsidRPr="00913441">
        <w:t xml:space="preserve"> if the argument is </w:t>
      </w:r>
      <w:r w:rsidRPr="00913441">
        <w:rPr>
          <w:b/>
          <w:bCs/>
        </w:rPr>
        <w:t>null</w:t>
      </w:r>
      <w:r w:rsidRPr="00913441">
        <w:t xml:space="preserve">. </w:t>
      </w:r>
      <w:r w:rsidRPr="00913441">
        <w:rPr>
          <w:b/>
          <w:bCs/>
        </w:rPr>
        <w:t>Is present</w:t>
      </w:r>
      <w:r w:rsidRPr="00913441">
        <w:t xml:space="preserve"> never returns </w:t>
      </w:r>
      <w:r w:rsidRPr="00913441">
        <w:rPr>
          <w:b/>
          <w:bCs/>
        </w:rPr>
        <w:t>null</w:t>
      </w:r>
      <w:r w:rsidRPr="00913441">
        <w:t xml:space="preserve">. This operator is used to test whether an argument is </w:t>
      </w:r>
      <w:r w:rsidRPr="00913441">
        <w:rPr>
          <w:b/>
          <w:bCs/>
        </w:rPr>
        <w:t>null</w:t>
      </w:r>
      <w:r w:rsidRPr="00913441">
        <w:t xml:space="preserve"> since </w:t>
      </w:r>
      <w:proofErr w:type="spellStart"/>
      <w:r w:rsidRPr="00913441">
        <w:rPr>
          <w:b/>
          <w:bCs/>
        </w:rPr>
        <w:t>arg</w:t>
      </w:r>
      <w:proofErr w:type="spellEnd"/>
      <w:r w:rsidRPr="00913441">
        <w:rPr>
          <w:b/>
          <w:bCs/>
        </w:rPr>
        <w:t>=null</w:t>
      </w:r>
      <w:r w:rsidRPr="00913441">
        <w:t xml:space="preserve"> always results in </w:t>
      </w:r>
      <w:r w:rsidRPr="00913441">
        <w:rPr>
          <w:b/>
          <w:bCs/>
        </w:rPr>
        <w:t>null</w:t>
      </w:r>
      <w:r w:rsidRPr="00913441">
        <w:t xml:space="preserve"> regardless of </w:t>
      </w:r>
      <w:r w:rsidRPr="00913441">
        <w:rPr>
          <w:b/>
          <w:bCs/>
        </w:rPr>
        <w:t>arg</w:t>
      </w:r>
      <w:r w:rsidRPr="00913441">
        <w:t>. Its usage is:</w:t>
      </w:r>
    </w:p>
    <w:p w14:paraId="23DE4B5F" w14:textId="77777777" w:rsidR="00345ACB" w:rsidRDefault="00345ACB" w:rsidP="00A3590D">
      <w:pPr>
        <w:pStyle w:val="Example"/>
        <w:keepNext/>
      </w:pPr>
      <w:r>
        <w:t>&lt;n:Boolean&gt; := &lt;n:any-type&gt; IS PRESENT</w:t>
      </w:r>
    </w:p>
    <w:p w14:paraId="21FE31B0" w14:textId="77777777" w:rsidR="00345ACB" w:rsidRDefault="00345ACB" w:rsidP="00A3590D">
      <w:pPr>
        <w:pStyle w:val="Example"/>
        <w:keepNext/>
      </w:pPr>
      <w:r>
        <w:t>true := 3 IS PRESENT</w:t>
      </w:r>
    </w:p>
    <w:p w14:paraId="2FC4ECED" w14:textId="77777777" w:rsidR="00345ACB" w:rsidRDefault="00345ACB" w:rsidP="00A3590D">
      <w:pPr>
        <w:pStyle w:val="Example"/>
        <w:keepNext/>
      </w:pPr>
      <w:r>
        <w:t>false := null IS PRESENT</w:t>
      </w:r>
    </w:p>
    <w:p w14:paraId="30C21E95" w14:textId="77777777" w:rsidR="00345ACB" w:rsidRDefault="00345ACB" w:rsidP="00A3590D">
      <w:pPr>
        <w:pStyle w:val="Example"/>
        <w:keepNext/>
      </w:pPr>
      <w:r>
        <w:t>(true,</w:t>
      </w:r>
      <w:r>
        <w:rPr>
          <w:lang w:eastAsia="ko-KR"/>
        </w:rPr>
        <w:t xml:space="preserve"> </w:t>
      </w:r>
      <w:r>
        <w:t>false) := (3,</w:t>
      </w:r>
      <w:r>
        <w:rPr>
          <w:lang w:eastAsia="ko-KR"/>
        </w:rPr>
        <w:t xml:space="preserve"> </w:t>
      </w:r>
      <w:r>
        <w:t>null) IS PRESENT</w:t>
      </w:r>
    </w:p>
    <w:p w14:paraId="221C15D8" w14:textId="77777777" w:rsidR="00345ACB" w:rsidRDefault="00345ACB">
      <w:pPr>
        <w:pStyle w:val="Example"/>
      </w:pPr>
      <w:r>
        <w:t>(false,</w:t>
      </w:r>
      <w:r>
        <w:rPr>
          <w:lang w:eastAsia="ko-KR"/>
        </w:rPr>
        <w:t xml:space="preserve"> </w:t>
      </w:r>
      <w:r>
        <w:t>true) := (3,</w:t>
      </w:r>
      <w:r>
        <w:rPr>
          <w:lang w:eastAsia="ko-KR"/>
        </w:rPr>
        <w:t xml:space="preserve"> </w:t>
      </w:r>
      <w:r>
        <w:t>null) IS NULL</w:t>
      </w:r>
    </w:p>
    <w:p w14:paraId="2A7EBF89" w14:textId="77777777" w:rsidR="00345ACB" w:rsidRDefault="00345ACB" w:rsidP="001E5D51">
      <w:pPr>
        <w:pStyle w:val="Heading3"/>
      </w:pPr>
      <w:bookmarkStart w:id="814" w:name="_Toc526304026"/>
      <w:bookmarkStart w:id="815" w:name="_Toc141177897"/>
      <w:bookmarkStart w:id="816" w:name="_Toc314131814"/>
      <w:bookmarkStart w:id="817" w:name="_Toc382912103"/>
      <w:r>
        <w:t>Is [not] Null (unary, non-associative)</w:t>
      </w:r>
      <w:bookmarkEnd w:id="814"/>
      <w:bookmarkEnd w:id="815"/>
      <w:bookmarkEnd w:id="816"/>
      <w:bookmarkEnd w:id="817"/>
    </w:p>
    <w:p w14:paraId="5B86A9DC" w14:textId="77777777" w:rsidR="00345ACB" w:rsidRPr="00913441" w:rsidRDefault="00345ACB">
      <w:pPr>
        <w:pStyle w:val="NormalIndented"/>
      </w:pPr>
      <w:r w:rsidRPr="00913441">
        <w:t xml:space="preserve">See Section </w:t>
      </w:r>
      <w:r w:rsidR="008216EB">
        <w:fldChar w:fldCharType="begin"/>
      </w:r>
      <w:r w:rsidR="008216EB">
        <w:instrText xml:space="preserve"> REF _Ref448637949 \r \h  \* MERGEFORMAT </w:instrText>
      </w:r>
      <w:r w:rsidR="008216EB">
        <w:fldChar w:fldCharType="separate"/>
      </w:r>
      <w:r>
        <w:t>9.6.15</w:t>
      </w:r>
      <w:r w:rsidR="008216EB">
        <w:fldChar w:fldCharType="end"/>
      </w:r>
      <w:r w:rsidRPr="00913441">
        <w:t>.</w:t>
      </w:r>
    </w:p>
    <w:p w14:paraId="582F3483" w14:textId="77777777" w:rsidR="00345ACB" w:rsidRDefault="00345ACB" w:rsidP="001E5D51">
      <w:pPr>
        <w:pStyle w:val="Heading3"/>
      </w:pPr>
      <w:bookmarkStart w:id="818" w:name="_Toc526304027"/>
      <w:bookmarkStart w:id="819" w:name="_Toc141177898"/>
      <w:bookmarkStart w:id="820" w:name="_Toc314131815"/>
      <w:bookmarkStart w:id="821" w:name="_Toc382912104"/>
      <w:r>
        <w:t>Is [not] Boolean (unary, non-associative)</w:t>
      </w:r>
      <w:bookmarkEnd w:id="818"/>
      <w:bookmarkEnd w:id="819"/>
      <w:bookmarkEnd w:id="820"/>
      <w:bookmarkEnd w:id="821"/>
    </w:p>
    <w:p w14:paraId="25FE6C65" w14:textId="77777777" w:rsidR="00345ACB" w:rsidRPr="00913441" w:rsidRDefault="00345ACB">
      <w:pPr>
        <w:pStyle w:val="NormalIndented"/>
      </w:pPr>
      <w:r w:rsidRPr="00913441">
        <w:t xml:space="preserve">The </w:t>
      </w:r>
      <w:r w:rsidRPr="00913441">
        <w:rPr>
          <w:b/>
          <w:bCs/>
        </w:rPr>
        <w:t>is Boolean</w:t>
      </w:r>
      <w:r w:rsidRPr="00913441">
        <w:t xml:space="preserve"> operator returns </w:t>
      </w:r>
      <w:r w:rsidRPr="00913441">
        <w:rPr>
          <w:b/>
          <w:bCs/>
        </w:rPr>
        <w:t>true</w:t>
      </w:r>
      <w:r w:rsidRPr="00913441">
        <w:t xml:space="preserve"> if the argument's data type is Boolean.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Boolean</w:t>
      </w:r>
      <w:r w:rsidRPr="00913441">
        <w:t xml:space="preserve"> never returns </w:t>
      </w:r>
      <w:r w:rsidRPr="00913441">
        <w:rPr>
          <w:b/>
          <w:bCs/>
        </w:rPr>
        <w:t>null</w:t>
      </w:r>
      <w:r w:rsidRPr="00913441">
        <w:t>. Its usage is:</w:t>
      </w:r>
    </w:p>
    <w:p w14:paraId="2C911A43" w14:textId="77777777" w:rsidR="00345ACB" w:rsidRDefault="00345ACB">
      <w:pPr>
        <w:pStyle w:val="Example"/>
      </w:pPr>
      <w:r>
        <w:t>&lt;n:Boolean&gt; := &lt;n:any-type&gt; IS BOOLEAN</w:t>
      </w:r>
    </w:p>
    <w:p w14:paraId="55A93F53" w14:textId="77777777" w:rsidR="00345ACB" w:rsidRDefault="00345ACB">
      <w:pPr>
        <w:pStyle w:val="Example"/>
      </w:pPr>
      <w:r>
        <w:lastRenderedPageBreak/>
        <w:t>true := false IS BOOLEAN</w:t>
      </w:r>
    </w:p>
    <w:p w14:paraId="58EF3BD3" w14:textId="77777777" w:rsidR="00345ACB" w:rsidRDefault="00345ACB">
      <w:pPr>
        <w:pStyle w:val="Example"/>
      </w:pPr>
      <w:r>
        <w:t>true := 3 IS NOT BOOLEAN</w:t>
      </w:r>
    </w:p>
    <w:p w14:paraId="6CD70456" w14:textId="77777777" w:rsidR="00345ACB" w:rsidRDefault="00345ACB">
      <w:pPr>
        <w:pStyle w:val="Example"/>
      </w:pPr>
      <w:r>
        <w:t>(false,</w:t>
      </w:r>
      <w:r>
        <w:rPr>
          <w:lang w:eastAsia="ko-KR"/>
        </w:rPr>
        <w:t xml:space="preserve"> </w:t>
      </w:r>
      <w:r>
        <w:t>true,</w:t>
      </w:r>
      <w:r>
        <w:rPr>
          <w:lang w:eastAsia="ko-KR"/>
        </w:rPr>
        <w:t xml:space="preserve"> </w:t>
      </w:r>
      <w:r>
        <w:t>false) := (null,</w:t>
      </w:r>
      <w:r>
        <w:rPr>
          <w:lang w:eastAsia="ko-KR"/>
        </w:rPr>
        <w:t xml:space="preserve"> </w:t>
      </w:r>
      <w:r>
        <w:t>false,3) IS BOOLEAN</w:t>
      </w:r>
    </w:p>
    <w:p w14:paraId="0FCE4CA8" w14:textId="77777777" w:rsidR="0009680D" w:rsidRDefault="0009680D" w:rsidP="0009680D">
      <w:pPr>
        <w:pStyle w:val="Heading3"/>
      </w:pPr>
      <w:bookmarkStart w:id="822" w:name="_Toc526304028"/>
      <w:bookmarkStart w:id="823" w:name="_Toc141177899"/>
      <w:bookmarkStart w:id="824" w:name="_Toc314131816"/>
      <w:bookmarkStart w:id="825" w:name="_Toc382912105"/>
      <w:r>
        <w:t>Is [not] Truth Value (unary, non-associative)</w:t>
      </w:r>
    </w:p>
    <w:p w14:paraId="785F94C8" w14:textId="77777777" w:rsidR="0009680D" w:rsidRPr="00913441" w:rsidRDefault="0009680D" w:rsidP="0009680D">
      <w:pPr>
        <w:pStyle w:val="NormalIndented"/>
      </w:pPr>
      <w:r w:rsidRPr="00913441">
        <w:t xml:space="preserve">The </w:t>
      </w:r>
      <w:r w:rsidRPr="00913441">
        <w:rPr>
          <w:b/>
          <w:bCs/>
        </w:rPr>
        <w:t xml:space="preserve">is </w:t>
      </w:r>
      <w:r>
        <w:rPr>
          <w:b/>
          <w:bCs/>
        </w:rPr>
        <w:t>Truth Value</w:t>
      </w:r>
      <w:r w:rsidRPr="00913441">
        <w:t xml:space="preserve"> operator returns </w:t>
      </w:r>
      <w:r w:rsidRPr="00913441">
        <w:rPr>
          <w:b/>
          <w:bCs/>
        </w:rPr>
        <w:t>true</w:t>
      </w:r>
      <w:r w:rsidRPr="00913441">
        <w:t xml:space="preserve"> if the argument's data type is </w:t>
      </w:r>
      <w:r>
        <w:t>Truth Value</w:t>
      </w:r>
      <w:r w:rsidRPr="00913441">
        <w:t xml:space="preserve">.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 xml:space="preserve">Is </w:t>
      </w:r>
      <w:r>
        <w:rPr>
          <w:b/>
          <w:bCs/>
        </w:rPr>
        <w:t>Truth Value</w:t>
      </w:r>
      <w:r w:rsidRPr="00913441">
        <w:t xml:space="preserve"> never returns </w:t>
      </w:r>
      <w:r w:rsidRPr="00913441">
        <w:rPr>
          <w:b/>
          <w:bCs/>
        </w:rPr>
        <w:t>null</w:t>
      </w:r>
      <w:r w:rsidRPr="00913441">
        <w:t>. Its usage is:</w:t>
      </w:r>
    </w:p>
    <w:p w14:paraId="05DBAF00" w14:textId="77777777" w:rsidR="0009680D" w:rsidRDefault="0009680D" w:rsidP="0009680D">
      <w:pPr>
        <w:pStyle w:val="Example"/>
      </w:pPr>
      <w:r>
        <w:t>&lt;n:Boolean&gt; := &lt;n:any-type&gt; IS TRUTH VALUE</w:t>
      </w:r>
    </w:p>
    <w:p w14:paraId="57D54DAB" w14:textId="77777777" w:rsidR="0009680D" w:rsidRDefault="0009680D" w:rsidP="0009680D">
      <w:pPr>
        <w:pStyle w:val="Example"/>
      </w:pPr>
      <w:r>
        <w:t>true := TRUTH VALUE .44 IS TRUTH VALUE</w:t>
      </w:r>
    </w:p>
    <w:p w14:paraId="2D117B94" w14:textId="77777777" w:rsidR="0009680D" w:rsidRDefault="0009680D" w:rsidP="0009680D">
      <w:pPr>
        <w:pStyle w:val="Example"/>
      </w:pPr>
      <w:r>
        <w:t>true := 3 IS NOT TRUTH VALUE</w:t>
      </w:r>
    </w:p>
    <w:p w14:paraId="12BEAA2B" w14:textId="77777777" w:rsidR="0009680D" w:rsidRDefault="0009680D" w:rsidP="0009680D">
      <w:pPr>
        <w:pStyle w:val="Example"/>
      </w:pPr>
      <w:r>
        <w:t>(false,</w:t>
      </w:r>
      <w:r>
        <w:rPr>
          <w:lang w:eastAsia="ko-KR"/>
        </w:rPr>
        <w:t xml:space="preserve"> </w:t>
      </w:r>
      <w:r>
        <w:t>true,</w:t>
      </w:r>
      <w:r>
        <w:rPr>
          <w:lang w:eastAsia="ko-KR"/>
        </w:rPr>
        <w:t xml:space="preserve"> </w:t>
      </w:r>
      <w:r>
        <w:t>false) := (null,</w:t>
      </w:r>
      <w:r>
        <w:rPr>
          <w:lang w:eastAsia="ko-KR"/>
        </w:rPr>
        <w:t xml:space="preserve"> </w:t>
      </w:r>
      <w:r>
        <w:t>TRUTH VALUE .44, 3) IS TRUTH VALUE</w:t>
      </w:r>
    </w:p>
    <w:p w14:paraId="3792FF73" w14:textId="77777777" w:rsidR="0009680D" w:rsidRDefault="0009680D" w:rsidP="0009680D">
      <w:pPr>
        <w:pStyle w:val="Heading3"/>
      </w:pPr>
      <w:r>
        <w:t>Is [not] Linguistic Variable (unary, non-associative)</w:t>
      </w:r>
    </w:p>
    <w:p w14:paraId="1D5EB1BA" w14:textId="77777777" w:rsidR="0009680D" w:rsidRPr="00913441" w:rsidRDefault="0009680D" w:rsidP="0009680D">
      <w:pPr>
        <w:pStyle w:val="NormalIndented"/>
      </w:pPr>
      <w:r w:rsidRPr="00913441">
        <w:t>The</w:t>
      </w:r>
      <w:r>
        <w:t xml:space="preserve"> </w:t>
      </w:r>
      <w:r w:rsidRPr="007A54EA">
        <w:rPr>
          <w:b/>
        </w:rPr>
        <w:t>is Linguistic Variable</w:t>
      </w:r>
      <w:r>
        <w:t xml:space="preserve"> </w:t>
      </w:r>
      <w:r w:rsidRPr="00913441">
        <w:t xml:space="preserve">operator returns </w:t>
      </w:r>
      <w:r w:rsidRPr="00913441">
        <w:rPr>
          <w:b/>
          <w:bCs/>
        </w:rPr>
        <w:t>true</w:t>
      </w:r>
      <w:r w:rsidRPr="00913441">
        <w:t xml:space="preserve"> if the argument's data type is </w:t>
      </w:r>
      <w:r>
        <w:t>Linguistic Variable</w:t>
      </w:r>
      <w:r w:rsidRPr="00913441">
        <w:t xml:space="preserve">.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 xml:space="preserve">Is </w:t>
      </w:r>
      <w:r w:rsidRPr="007A54EA">
        <w:rPr>
          <w:b/>
        </w:rPr>
        <w:t>Linguistic Variable</w:t>
      </w:r>
      <w:r>
        <w:t xml:space="preserve"> </w:t>
      </w:r>
      <w:r w:rsidRPr="00913441">
        <w:t xml:space="preserve">never returns </w:t>
      </w:r>
      <w:proofErr w:type="gramStart"/>
      <w:r w:rsidRPr="00913441">
        <w:rPr>
          <w:b/>
          <w:bCs/>
        </w:rPr>
        <w:t>null</w:t>
      </w:r>
      <w:r w:rsidRPr="00913441">
        <w:t>.</w:t>
      </w:r>
      <w:proofErr w:type="gramEnd"/>
      <w:r w:rsidRPr="00913441">
        <w:t xml:space="preserve"> Its usage is:</w:t>
      </w:r>
    </w:p>
    <w:p w14:paraId="54D4E2F8" w14:textId="77777777" w:rsidR="0009680D" w:rsidRDefault="0009680D" w:rsidP="0009680D">
      <w:pPr>
        <w:pStyle w:val="Example"/>
      </w:pPr>
      <w:r>
        <w:t>&lt;n:Boolean&gt; := &lt;n:any-type&gt; IS LINGUISTIC VARIABLE</w:t>
      </w:r>
    </w:p>
    <w:p w14:paraId="061418FE" w14:textId="77777777" w:rsidR="0009680D" w:rsidRDefault="0009680D" w:rsidP="0009680D">
      <w:pPr>
        <w:pStyle w:val="Example"/>
      </w:pPr>
      <w:r>
        <w:t xml:space="preserve">true := </w:t>
      </w:r>
      <w:r w:rsidR="00024EC6" w:rsidRPr="00B6351E">
        <w:t>RangeOfAge</w:t>
      </w:r>
      <w:r w:rsidR="00024EC6">
        <w:t xml:space="preserve"> </w:t>
      </w:r>
      <w:r>
        <w:t xml:space="preserve">IS </w:t>
      </w:r>
      <w:r w:rsidR="00024EC6">
        <w:t>LINGUISTIC VARIABLE</w:t>
      </w:r>
    </w:p>
    <w:p w14:paraId="4C0F7408" w14:textId="77777777" w:rsidR="0009680D" w:rsidRDefault="0009680D" w:rsidP="0009680D">
      <w:pPr>
        <w:pStyle w:val="Example"/>
      </w:pPr>
      <w:r>
        <w:t xml:space="preserve">true := 3 IS NOT </w:t>
      </w:r>
      <w:r w:rsidR="00024EC6">
        <w:t>LINGUISTIC VARIABLE</w:t>
      </w:r>
    </w:p>
    <w:p w14:paraId="07E333BF" w14:textId="77777777" w:rsidR="0009680D" w:rsidRDefault="0009680D" w:rsidP="0009680D">
      <w:pPr>
        <w:pStyle w:val="Example"/>
      </w:pPr>
      <w:r>
        <w:t>(false,</w:t>
      </w:r>
      <w:r>
        <w:rPr>
          <w:lang w:eastAsia="ko-KR"/>
        </w:rPr>
        <w:t xml:space="preserve"> </w:t>
      </w:r>
      <w:r>
        <w:t>true,</w:t>
      </w:r>
      <w:r>
        <w:rPr>
          <w:lang w:eastAsia="ko-KR"/>
        </w:rPr>
        <w:t xml:space="preserve"> </w:t>
      </w:r>
      <w:r>
        <w:t>false) := (null,</w:t>
      </w:r>
      <w:r>
        <w:rPr>
          <w:lang w:eastAsia="ko-KR"/>
        </w:rPr>
        <w:t xml:space="preserve"> </w:t>
      </w:r>
      <w:r w:rsidR="00024EC6" w:rsidRPr="00B6351E">
        <w:t>RangeOfAge</w:t>
      </w:r>
      <w:r>
        <w:t xml:space="preserve">,3) IS </w:t>
      </w:r>
      <w:r w:rsidR="00024EC6">
        <w:t>LINGUISTIC VARIABLE</w:t>
      </w:r>
    </w:p>
    <w:p w14:paraId="3244DBE3" w14:textId="77777777" w:rsidR="00345ACB" w:rsidRDefault="00345ACB" w:rsidP="001E5D51">
      <w:pPr>
        <w:pStyle w:val="Heading3"/>
      </w:pPr>
      <w:r>
        <w:t>Is [not] Number (unary, non-associative)</w:t>
      </w:r>
      <w:bookmarkEnd w:id="822"/>
      <w:bookmarkEnd w:id="823"/>
      <w:bookmarkEnd w:id="824"/>
      <w:bookmarkEnd w:id="825"/>
    </w:p>
    <w:p w14:paraId="16B46178" w14:textId="77777777" w:rsidR="00345ACB" w:rsidRPr="00913441" w:rsidRDefault="00345ACB">
      <w:pPr>
        <w:pStyle w:val="NormalIndented"/>
      </w:pPr>
      <w:r w:rsidRPr="00913441">
        <w:t xml:space="preserve">The </w:t>
      </w:r>
      <w:r w:rsidRPr="00913441">
        <w:rPr>
          <w:b/>
          <w:bCs/>
        </w:rPr>
        <w:t>is number</w:t>
      </w:r>
      <w:r w:rsidRPr="00913441">
        <w:t xml:space="preserve"> operator returns </w:t>
      </w:r>
      <w:r w:rsidRPr="00913441">
        <w:rPr>
          <w:b/>
          <w:bCs/>
        </w:rPr>
        <w:t>true</w:t>
      </w:r>
      <w:r w:rsidRPr="00913441">
        <w:t xml:space="preserve"> if the argument's data type is number.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number</w:t>
      </w:r>
      <w:r w:rsidRPr="00913441">
        <w:t xml:space="preserve"> never returns </w:t>
      </w:r>
      <w:r w:rsidRPr="00913441">
        <w:rPr>
          <w:b/>
          <w:bCs/>
        </w:rPr>
        <w:t>null</w:t>
      </w:r>
      <w:r w:rsidRPr="00913441">
        <w:t>. Its usage is:</w:t>
      </w:r>
    </w:p>
    <w:p w14:paraId="210BEF72" w14:textId="77777777" w:rsidR="00345ACB" w:rsidRDefault="00345ACB">
      <w:pPr>
        <w:pStyle w:val="Example"/>
      </w:pPr>
      <w:r>
        <w:t>&lt;n:Boolean&gt; := &lt;n:any-type&gt; IS NUMBER</w:t>
      </w:r>
    </w:p>
    <w:p w14:paraId="61ED9A64" w14:textId="77777777" w:rsidR="00345ACB" w:rsidRDefault="00345ACB">
      <w:pPr>
        <w:pStyle w:val="Example"/>
      </w:pPr>
      <w:r>
        <w:t>true := 3 IS NUMBER</w:t>
      </w:r>
    </w:p>
    <w:p w14:paraId="7348CE15" w14:textId="77777777" w:rsidR="00345ACB" w:rsidRDefault="00345ACB">
      <w:pPr>
        <w:pStyle w:val="Example"/>
      </w:pPr>
      <w:r>
        <w:t>false := null IS NUMBER</w:t>
      </w:r>
    </w:p>
    <w:p w14:paraId="4B170113" w14:textId="77777777" w:rsidR="00345ACB" w:rsidRPr="00913441" w:rsidRDefault="00345ACB">
      <w:pPr>
        <w:pStyle w:val="NormalIndented"/>
      </w:pPr>
      <w:r w:rsidRPr="00913441">
        <w:t xml:space="preserve">The </w:t>
      </w:r>
      <w:r w:rsidRPr="00913441">
        <w:rPr>
          <w:b/>
          <w:bCs/>
        </w:rPr>
        <w:t>is number</w:t>
      </w:r>
      <w:r w:rsidRPr="00913441">
        <w:t xml:space="preserve"> is useful for ensuring that a list is all numbers before an aggregation operator is applied. This avoids returning </w:t>
      </w:r>
      <w:r w:rsidRPr="00913441">
        <w:rPr>
          <w:b/>
          <w:bCs/>
        </w:rPr>
        <w:t>null</w:t>
      </w:r>
      <w:r w:rsidRPr="00913441">
        <w:t>. For example,</w:t>
      </w:r>
    </w:p>
    <w:p w14:paraId="4C912313" w14:textId="77777777" w:rsidR="00345ACB" w:rsidRDefault="00345ACB">
      <w:pPr>
        <w:pStyle w:val="Example"/>
      </w:pPr>
      <w:r>
        <w:t>sum(serum_K where it IS NUMBER)</w:t>
      </w:r>
    </w:p>
    <w:p w14:paraId="76FB5C54" w14:textId="77777777" w:rsidR="00345ACB" w:rsidRDefault="00345ACB" w:rsidP="001E5D51">
      <w:pPr>
        <w:pStyle w:val="Heading3"/>
      </w:pPr>
      <w:bookmarkStart w:id="826" w:name="_Toc526304029"/>
      <w:bookmarkStart w:id="827" w:name="_Toc141177900"/>
      <w:bookmarkStart w:id="828" w:name="_Toc314131817"/>
      <w:bookmarkStart w:id="829" w:name="_Toc382912106"/>
      <w:r>
        <w:t>Is [not] String (unary, non-associative)</w:t>
      </w:r>
      <w:bookmarkEnd w:id="826"/>
      <w:bookmarkEnd w:id="827"/>
      <w:bookmarkEnd w:id="828"/>
      <w:bookmarkEnd w:id="829"/>
    </w:p>
    <w:p w14:paraId="2411E6D9" w14:textId="77777777" w:rsidR="00345ACB" w:rsidRPr="00913441" w:rsidRDefault="00345ACB">
      <w:pPr>
        <w:pStyle w:val="NormalIndented"/>
      </w:pPr>
      <w:r w:rsidRPr="00913441">
        <w:t xml:space="preserve">The </w:t>
      </w:r>
      <w:r w:rsidRPr="00913441">
        <w:rPr>
          <w:b/>
          <w:bCs/>
        </w:rPr>
        <w:t>is string</w:t>
      </w:r>
      <w:r w:rsidRPr="00913441">
        <w:t xml:space="preserve"> operator returns </w:t>
      </w:r>
      <w:r w:rsidRPr="00913441">
        <w:rPr>
          <w:b/>
          <w:bCs/>
        </w:rPr>
        <w:t>true</w:t>
      </w:r>
      <w:r w:rsidRPr="00913441">
        <w:t xml:space="preserve"> if the argument's data type is string.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string</w:t>
      </w:r>
      <w:r w:rsidRPr="00913441">
        <w:t xml:space="preserve"> never returns </w:t>
      </w:r>
      <w:proofErr w:type="gramStart"/>
      <w:r w:rsidRPr="00913441">
        <w:rPr>
          <w:b/>
          <w:bCs/>
        </w:rPr>
        <w:t>null</w:t>
      </w:r>
      <w:r w:rsidRPr="00913441">
        <w:t>.</w:t>
      </w:r>
      <w:proofErr w:type="gramEnd"/>
      <w:r w:rsidRPr="00913441">
        <w:t xml:space="preserve"> Its usage is:</w:t>
      </w:r>
    </w:p>
    <w:p w14:paraId="5DD1CEB3" w14:textId="77777777" w:rsidR="00345ACB" w:rsidRDefault="00345ACB">
      <w:pPr>
        <w:pStyle w:val="Example"/>
      </w:pPr>
      <w:r>
        <w:t>&lt;n:Boolean&gt; := &lt;n:any-type&gt; IS STRING</w:t>
      </w:r>
    </w:p>
    <w:p w14:paraId="54F387E3" w14:textId="77777777" w:rsidR="00345ACB" w:rsidRDefault="00345ACB">
      <w:pPr>
        <w:pStyle w:val="Example"/>
      </w:pPr>
      <w:r>
        <w:t>true := "asdf" IS STRING</w:t>
      </w:r>
    </w:p>
    <w:p w14:paraId="1DB0E7A8" w14:textId="77777777" w:rsidR="00345ACB" w:rsidRDefault="00345ACB">
      <w:pPr>
        <w:pStyle w:val="Example"/>
      </w:pPr>
      <w:r>
        <w:t>false := null IS STRING</w:t>
      </w:r>
    </w:p>
    <w:p w14:paraId="26B3E9DB" w14:textId="77777777" w:rsidR="00345ACB" w:rsidRDefault="00345ACB" w:rsidP="001E5D51">
      <w:pPr>
        <w:pStyle w:val="Heading3"/>
      </w:pPr>
      <w:bookmarkStart w:id="830" w:name="_Toc526304030"/>
      <w:bookmarkStart w:id="831" w:name="_Toc141177901"/>
      <w:bookmarkStart w:id="832" w:name="_Toc314131818"/>
      <w:bookmarkStart w:id="833" w:name="_Toc382912107"/>
      <w:r>
        <w:t>Is [not] Time (unary, non-associative)</w:t>
      </w:r>
      <w:bookmarkEnd w:id="830"/>
      <w:bookmarkEnd w:id="831"/>
      <w:bookmarkEnd w:id="832"/>
      <w:bookmarkEnd w:id="833"/>
    </w:p>
    <w:p w14:paraId="5F1F3785" w14:textId="77777777" w:rsidR="00345ACB" w:rsidRPr="00913441" w:rsidRDefault="00345ACB">
      <w:pPr>
        <w:pStyle w:val="NormalIndented"/>
      </w:pPr>
      <w:r w:rsidRPr="00913441">
        <w:t xml:space="preserve">The </w:t>
      </w:r>
      <w:r w:rsidRPr="00913441">
        <w:rPr>
          <w:b/>
          <w:bCs/>
        </w:rPr>
        <w:t>is time</w:t>
      </w:r>
      <w:r w:rsidRPr="00913441">
        <w:t xml:space="preserve"> operator returns </w:t>
      </w:r>
      <w:r w:rsidRPr="00913441">
        <w:rPr>
          <w:b/>
          <w:bCs/>
        </w:rPr>
        <w:t>true</w:t>
      </w:r>
      <w:r w:rsidRPr="00913441">
        <w:t xml:space="preserve"> if the argument's data type is time.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time</w:t>
      </w:r>
      <w:r w:rsidRPr="00913441">
        <w:t xml:space="preserve"> never returns </w:t>
      </w:r>
      <w:proofErr w:type="gramStart"/>
      <w:r w:rsidRPr="00913441">
        <w:rPr>
          <w:b/>
          <w:bCs/>
        </w:rPr>
        <w:t>null</w:t>
      </w:r>
      <w:r w:rsidRPr="00913441">
        <w:t>.</w:t>
      </w:r>
      <w:proofErr w:type="gramEnd"/>
      <w:r w:rsidRPr="00913441">
        <w:t xml:space="preserve"> Its usage is:</w:t>
      </w:r>
    </w:p>
    <w:p w14:paraId="4BA1D5AA" w14:textId="77777777" w:rsidR="00345ACB" w:rsidRDefault="00345ACB">
      <w:pPr>
        <w:pStyle w:val="Example"/>
      </w:pPr>
      <w:r>
        <w:t>&lt;n:Boolean&gt; := &lt;n:any-type&gt; IS TIME</w:t>
      </w:r>
    </w:p>
    <w:p w14:paraId="1A8EA743" w14:textId="77777777" w:rsidR="00345ACB" w:rsidRDefault="00345ACB">
      <w:pPr>
        <w:pStyle w:val="Example"/>
      </w:pPr>
      <w:r>
        <w:t>true := 1991-03-12T00:00:00 IS TIME</w:t>
      </w:r>
    </w:p>
    <w:p w14:paraId="6DB37A45" w14:textId="77777777" w:rsidR="00345ACB" w:rsidRDefault="00345ACB" w:rsidP="00ED777F">
      <w:pPr>
        <w:pStyle w:val="Example"/>
      </w:pPr>
      <w:r>
        <w:t>false := null IS TIME</w:t>
      </w:r>
    </w:p>
    <w:p w14:paraId="1966AD78" w14:textId="77777777" w:rsidR="00345ACB" w:rsidRDefault="00345ACB" w:rsidP="001E5D51">
      <w:pPr>
        <w:pStyle w:val="Heading3"/>
      </w:pPr>
      <w:bookmarkStart w:id="834" w:name="_Toc141177902"/>
      <w:bookmarkStart w:id="835" w:name="_Toc314131819"/>
      <w:bookmarkStart w:id="836" w:name="_Toc382912108"/>
      <w:r>
        <w:t>Is [not] Time of day (unary, non-associative)</w:t>
      </w:r>
      <w:bookmarkEnd w:id="834"/>
      <w:bookmarkEnd w:id="835"/>
      <w:bookmarkEnd w:id="836"/>
    </w:p>
    <w:p w14:paraId="13198693" w14:textId="77777777" w:rsidR="00345ACB" w:rsidRPr="00913441" w:rsidRDefault="00345ACB" w:rsidP="00A3590D">
      <w:pPr>
        <w:pStyle w:val="NormalIndented"/>
        <w:keepNext/>
      </w:pPr>
      <w:r w:rsidRPr="00913441">
        <w:t xml:space="preserve">The </w:t>
      </w:r>
      <w:r w:rsidRPr="00913441">
        <w:rPr>
          <w:b/>
          <w:bCs/>
        </w:rPr>
        <w:t xml:space="preserve">is time of day </w:t>
      </w:r>
      <w:r w:rsidRPr="00913441">
        <w:t xml:space="preserve">operator returns </w:t>
      </w:r>
      <w:r w:rsidRPr="00913441">
        <w:rPr>
          <w:b/>
          <w:bCs/>
        </w:rPr>
        <w:t>true</w:t>
      </w:r>
      <w:r w:rsidRPr="00913441">
        <w:t xml:space="preserve"> if the argument's data type is time-of-day.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 xml:space="preserve">Is time of day </w:t>
      </w:r>
      <w:r w:rsidRPr="00913441">
        <w:t xml:space="preserve">never returns </w:t>
      </w:r>
      <w:r w:rsidRPr="00913441">
        <w:rPr>
          <w:b/>
          <w:bCs/>
        </w:rPr>
        <w:t>null</w:t>
      </w:r>
      <w:r w:rsidRPr="00913441">
        <w:t>. Its usage is:</w:t>
      </w:r>
    </w:p>
    <w:p w14:paraId="554C6ECC" w14:textId="77777777" w:rsidR="00345ACB" w:rsidRDefault="00345ACB" w:rsidP="00A3590D">
      <w:pPr>
        <w:pStyle w:val="Example"/>
        <w:keepNext/>
      </w:pPr>
      <w:r>
        <w:t>&lt;n:Boolean&gt; := &lt;n:any-type&gt; IS TIME OF DAY</w:t>
      </w:r>
    </w:p>
    <w:p w14:paraId="70436731" w14:textId="77777777" w:rsidR="00345ACB" w:rsidRDefault="00345ACB" w:rsidP="00C6252A">
      <w:pPr>
        <w:pStyle w:val="Example"/>
      </w:pPr>
      <w:r>
        <w:t>true := 23:20:00 IS TIME OF DAY</w:t>
      </w:r>
    </w:p>
    <w:p w14:paraId="64DAAFE5" w14:textId="77777777" w:rsidR="00345ACB" w:rsidRDefault="00345ACB" w:rsidP="00C6252A">
      <w:pPr>
        <w:pStyle w:val="Example"/>
      </w:pPr>
      <w:r>
        <w:t>true := 23:20:00.12 IS TIME OF DAY</w:t>
      </w:r>
    </w:p>
    <w:p w14:paraId="349AD004" w14:textId="77777777" w:rsidR="00345ACB" w:rsidRDefault="00345ACB" w:rsidP="00C6252A">
      <w:pPr>
        <w:pStyle w:val="Example"/>
      </w:pPr>
      <w:r>
        <w:t>false := 1991-03-12T00:00:00 IS TIME OF DAY</w:t>
      </w:r>
    </w:p>
    <w:p w14:paraId="322AEB8B" w14:textId="77777777" w:rsidR="00345ACB" w:rsidRDefault="00345ACB" w:rsidP="00C6252A">
      <w:pPr>
        <w:pStyle w:val="Example"/>
      </w:pPr>
      <w:r>
        <w:lastRenderedPageBreak/>
        <w:t>false := null IS TIME OF DAY</w:t>
      </w:r>
    </w:p>
    <w:p w14:paraId="339AEEEA" w14:textId="77777777" w:rsidR="00345ACB" w:rsidRDefault="00345ACB" w:rsidP="001E5D51">
      <w:pPr>
        <w:pStyle w:val="Heading3"/>
      </w:pPr>
      <w:bookmarkStart w:id="837" w:name="_Toc138766905"/>
      <w:bookmarkStart w:id="838" w:name="_Toc138766908"/>
      <w:bookmarkStart w:id="839" w:name="_Toc526304031"/>
      <w:bookmarkStart w:id="840" w:name="_Toc141177903"/>
      <w:bookmarkStart w:id="841" w:name="_Toc314131820"/>
      <w:bookmarkStart w:id="842" w:name="_Toc382912109"/>
      <w:bookmarkEnd w:id="837"/>
      <w:bookmarkEnd w:id="838"/>
      <w:r>
        <w:t>Is [not] Duration (unary, non-associative)</w:t>
      </w:r>
      <w:bookmarkEnd w:id="839"/>
      <w:bookmarkEnd w:id="840"/>
      <w:bookmarkEnd w:id="841"/>
      <w:bookmarkEnd w:id="842"/>
    </w:p>
    <w:p w14:paraId="59CC626B" w14:textId="77777777" w:rsidR="00345ACB" w:rsidRPr="00913441" w:rsidRDefault="00345ACB">
      <w:pPr>
        <w:pStyle w:val="NormalIndented"/>
      </w:pPr>
      <w:r w:rsidRPr="00913441">
        <w:t xml:space="preserve">The </w:t>
      </w:r>
      <w:r w:rsidRPr="00913441">
        <w:rPr>
          <w:b/>
          <w:bCs/>
        </w:rPr>
        <w:t>is duration</w:t>
      </w:r>
      <w:r w:rsidRPr="00913441">
        <w:t xml:space="preserve"> operator returns </w:t>
      </w:r>
      <w:r w:rsidRPr="00913441">
        <w:rPr>
          <w:b/>
          <w:bCs/>
        </w:rPr>
        <w:t>true</w:t>
      </w:r>
      <w:r w:rsidRPr="00913441">
        <w:t xml:space="preserve"> if the argument's data type is duration.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duration</w:t>
      </w:r>
      <w:r w:rsidRPr="00913441">
        <w:t xml:space="preserve"> never returns </w:t>
      </w:r>
      <w:proofErr w:type="gramStart"/>
      <w:r w:rsidRPr="00913441">
        <w:rPr>
          <w:b/>
          <w:bCs/>
        </w:rPr>
        <w:t>null</w:t>
      </w:r>
      <w:r w:rsidRPr="00913441">
        <w:t>.</w:t>
      </w:r>
      <w:proofErr w:type="gramEnd"/>
      <w:r w:rsidRPr="00913441">
        <w:t xml:space="preserve"> Its usage is:</w:t>
      </w:r>
    </w:p>
    <w:p w14:paraId="10E893CB" w14:textId="77777777" w:rsidR="00345ACB" w:rsidRDefault="00345ACB">
      <w:pPr>
        <w:pStyle w:val="Example"/>
      </w:pPr>
      <w:r>
        <w:t>&lt;n:Boolean&gt; := &lt;n:any-type&gt; IS DURATION</w:t>
      </w:r>
    </w:p>
    <w:p w14:paraId="457A7BF5" w14:textId="77777777" w:rsidR="00345ACB" w:rsidRDefault="00345ACB">
      <w:pPr>
        <w:pStyle w:val="Example"/>
      </w:pPr>
      <w:r>
        <w:t>true := (3 days) IS DURATION</w:t>
      </w:r>
    </w:p>
    <w:p w14:paraId="06F23C1A" w14:textId="77777777" w:rsidR="00345ACB" w:rsidRDefault="00345ACB">
      <w:pPr>
        <w:pStyle w:val="Example"/>
      </w:pPr>
      <w:r>
        <w:t>false := null IS DURATION</w:t>
      </w:r>
    </w:p>
    <w:p w14:paraId="15F8599C" w14:textId="77777777" w:rsidR="00345ACB" w:rsidRDefault="00345ACB" w:rsidP="001E5D51">
      <w:pPr>
        <w:pStyle w:val="Heading3"/>
      </w:pPr>
      <w:bookmarkStart w:id="843" w:name="_Toc526304032"/>
      <w:bookmarkStart w:id="844" w:name="_Ref141175037"/>
      <w:bookmarkStart w:id="845" w:name="_Toc141177904"/>
      <w:bookmarkStart w:id="846" w:name="_Toc314131821"/>
      <w:bookmarkStart w:id="847" w:name="_Toc382912110"/>
      <w:r>
        <w:t>Is [not] List (unary, non-associative)</w:t>
      </w:r>
      <w:bookmarkEnd w:id="843"/>
      <w:bookmarkEnd w:id="844"/>
      <w:bookmarkEnd w:id="845"/>
      <w:bookmarkEnd w:id="846"/>
      <w:bookmarkEnd w:id="847"/>
    </w:p>
    <w:p w14:paraId="739276EE" w14:textId="77777777" w:rsidR="00345ACB" w:rsidRPr="00913441" w:rsidRDefault="00345ACB">
      <w:pPr>
        <w:pStyle w:val="NormalIndented"/>
      </w:pPr>
      <w:r w:rsidRPr="00913441">
        <w:t xml:space="preserve">The </w:t>
      </w:r>
      <w:r w:rsidRPr="00913441">
        <w:rPr>
          <w:b/>
          <w:bCs/>
        </w:rPr>
        <w:t>is list</w:t>
      </w:r>
      <w:r w:rsidRPr="00913441">
        <w:t xml:space="preserve"> operator returns </w:t>
      </w:r>
      <w:r w:rsidRPr="00913441">
        <w:rPr>
          <w:b/>
          <w:bCs/>
        </w:rPr>
        <w:t xml:space="preserve">true </w:t>
      </w:r>
      <w:r w:rsidRPr="00913441">
        <w:t xml:space="preserve">if the argument is a list. </w:t>
      </w:r>
      <w:proofErr w:type="gramStart"/>
      <w:r w:rsidRPr="00913441">
        <w:t>Otherwise</w:t>
      </w:r>
      <w:proofErr w:type="gramEnd"/>
      <w:r w:rsidRPr="00913441">
        <w:t xml:space="preserve"> it returns </w:t>
      </w:r>
      <w:r w:rsidRPr="00913441">
        <w:rPr>
          <w:b/>
          <w:bCs/>
        </w:rPr>
        <w:t>false</w:t>
      </w:r>
      <w:r w:rsidRPr="00913441">
        <w:t xml:space="preserve">. </w:t>
      </w:r>
      <w:r w:rsidRPr="00913441">
        <w:rPr>
          <w:b/>
          <w:bCs/>
        </w:rPr>
        <w:t>Is list</w:t>
      </w:r>
      <w:r w:rsidRPr="00913441">
        <w:t xml:space="preserve"> never returns </w:t>
      </w:r>
      <w:r w:rsidRPr="00913441">
        <w:rPr>
          <w:b/>
          <w:bCs/>
        </w:rPr>
        <w:t>null</w:t>
      </w:r>
      <w:r w:rsidRPr="00913441">
        <w:t>. Its usage is:</w:t>
      </w:r>
    </w:p>
    <w:p w14:paraId="54E990AE" w14:textId="77777777" w:rsidR="00345ACB" w:rsidRDefault="00345ACB">
      <w:pPr>
        <w:pStyle w:val="Example"/>
      </w:pPr>
      <w:r>
        <w:t>&lt;1:Boolean&gt; := &lt;n:any-type&gt; IS LIST</w:t>
      </w:r>
    </w:p>
    <w:p w14:paraId="1F6045BE" w14:textId="77777777" w:rsidR="00345ACB" w:rsidRDefault="00345ACB">
      <w:pPr>
        <w:pStyle w:val="Example"/>
      </w:pPr>
      <w:r>
        <w:t>true := (3, 2, 1) IS LIST</w:t>
      </w:r>
    </w:p>
    <w:p w14:paraId="4B605E64" w14:textId="77777777" w:rsidR="00345ACB" w:rsidRDefault="00345ACB">
      <w:pPr>
        <w:pStyle w:val="Example"/>
      </w:pPr>
      <w:r>
        <w:rPr>
          <w:lang w:eastAsia="ko-KR"/>
        </w:rPr>
        <w:t>f</w:t>
      </w:r>
      <w:r>
        <w:t>alse := 5 IS LIST</w:t>
      </w:r>
    </w:p>
    <w:p w14:paraId="4B121066" w14:textId="77777777" w:rsidR="00345ACB" w:rsidRDefault="00345ACB">
      <w:pPr>
        <w:pStyle w:val="Example"/>
      </w:pPr>
      <w:r>
        <w:t>false := null IS LIST</w:t>
      </w:r>
    </w:p>
    <w:p w14:paraId="0F0BEC61" w14:textId="77777777" w:rsidR="00345ACB" w:rsidRPr="00913441" w:rsidRDefault="00345ACB">
      <w:pPr>
        <w:pStyle w:val="NormalIndented"/>
      </w:pPr>
      <w:r w:rsidRPr="00913441">
        <w:t xml:space="preserve">The </w:t>
      </w:r>
      <w:r w:rsidRPr="00913441">
        <w:rPr>
          <w:b/>
          <w:bCs/>
        </w:rPr>
        <w:t>is list</w:t>
      </w:r>
      <w:r w:rsidRPr="00913441">
        <w:t xml:space="preserve"> operator does not follow the default list handling because it does not operate on each item in the argument, but rather operates on the </w:t>
      </w:r>
      <w:proofErr w:type="gramStart"/>
      <w:r w:rsidRPr="00913441">
        <w:t>argument as a whole</w:t>
      </w:r>
      <w:proofErr w:type="gramEnd"/>
      <w:r w:rsidRPr="00913441">
        <w:t xml:space="preserve">. </w:t>
      </w:r>
      <w:proofErr w:type="gramStart"/>
      <w:r w:rsidRPr="00913441">
        <w:t>Thus</w:t>
      </w:r>
      <w:proofErr w:type="gramEnd"/>
      <w:r w:rsidRPr="00913441">
        <w:t xml:space="preserve"> it never returns a list. Notice the difference:</w:t>
      </w:r>
    </w:p>
    <w:p w14:paraId="5777F81D" w14:textId="77777777" w:rsidR="00345ACB" w:rsidRDefault="00345ACB">
      <w:pPr>
        <w:pStyle w:val="Example"/>
      </w:pPr>
      <w:r>
        <w:t>true := (3, 2, "asdf") IS LIST</w:t>
      </w:r>
    </w:p>
    <w:p w14:paraId="30765730" w14:textId="77777777" w:rsidR="00345ACB" w:rsidRDefault="00345ACB">
      <w:pPr>
        <w:pStyle w:val="Example"/>
      </w:pPr>
      <w:r>
        <w:t>(true, true, false) := (3, 2, "asdf") IS NUMBER</w:t>
      </w:r>
    </w:p>
    <w:p w14:paraId="46FBA06F" w14:textId="77777777" w:rsidR="00345ACB" w:rsidRDefault="00345ACB" w:rsidP="001E5D51">
      <w:pPr>
        <w:pStyle w:val="Heading3"/>
      </w:pPr>
      <w:bookmarkStart w:id="848" w:name="_Toc526304033"/>
      <w:bookmarkStart w:id="849" w:name="_Toc141177905"/>
      <w:bookmarkStart w:id="850" w:name="_Ref292890501"/>
      <w:bookmarkStart w:id="851" w:name="_Toc314131822"/>
      <w:bookmarkStart w:id="852" w:name="_Toc382912111"/>
      <w:r>
        <w:t>[not] In (binary, non-associative)</w:t>
      </w:r>
      <w:bookmarkEnd w:id="848"/>
      <w:bookmarkEnd w:id="849"/>
      <w:bookmarkEnd w:id="850"/>
      <w:bookmarkEnd w:id="851"/>
      <w:bookmarkEnd w:id="852"/>
    </w:p>
    <w:p w14:paraId="3E468D8D" w14:textId="77777777" w:rsidR="00345ACB" w:rsidRPr="00913441" w:rsidRDefault="00345ACB">
      <w:pPr>
        <w:pStyle w:val="NormalIndented"/>
      </w:pPr>
      <w:r w:rsidRPr="00913441">
        <w:t xml:space="preserve">The operator </w:t>
      </w:r>
      <w:r w:rsidRPr="00913441">
        <w:rPr>
          <w:b/>
          <w:bCs/>
        </w:rPr>
        <w:t>in</w:t>
      </w:r>
      <w:r w:rsidRPr="00913441">
        <w:t xml:space="preserve"> is a synonym of </w:t>
      </w:r>
      <w:r w:rsidRPr="00913441">
        <w:rPr>
          <w:b/>
          <w:bCs/>
        </w:rPr>
        <w:t>is in</w:t>
      </w:r>
      <w:r w:rsidRPr="00913441">
        <w:t xml:space="preserve"> and behaves in the same manner. Its usage is:</w:t>
      </w:r>
    </w:p>
    <w:p w14:paraId="33B14226" w14:textId="77777777" w:rsidR="00345ACB" w:rsidRDefault="00345ACB">
      <w:pPr>
        <w:pStyle w:val="Example"/>
        <w:rPr>
          <w:color w:val="000000"/>
        </w:rPr>
      </w:pPr>
      <w:r>
        <w:rPr>
          <w:color w:val="000000"/>
        </w:rPr>
        <w:t>&lt;n:Boolean&gt; := &lt;n:any-type&gt; IN &lt;m:any-type&gt;</w:t>
      </w:r>
    </w:p>
    <w:p w14:paraId="3243832C" w14:textId="77777777" w:rsidR="00345ACB" w:rsidRDefault="00345ACB">
      <w:pPr>
        <w:pStyle w:val="Example"/>
        <w:rPr>
          <w:color w:val="000000"/>
        </w:rPr>
      </w:pPr>
      <w:r>
        <w:rPr>
          <w:color w:val="000000"/>
        </w:rPr>
        <w:t>false := 2 IN (4,</w:t>
      </w:r>
      <w:r>
        <w:rPr>
          <w:color w:val="000000"/>
          <w:lang w:eastAsia="ko-KR"/>
        </w:rPr>
        <w:t xml:space="preserve"> </w:t>
      </w:r>
      <w:r>
        <w:rPr>
          <w:color w:val="000000"/>
        </w:rPr>
        <w:t>5,</w:t>
      </w:r>
      <w:r>
        <w:rPr>
          <w:color w:val="000000"/>
          <w:lang w:eastAsia="ko-KR"/>
        </w:rPr>
        <w:t xml:space="preserve"> </w:t>
      </w:r>
      <w:r>
        <w:rPr>
          <w:color w:val="000000"/>
        </w:rPr>
        <w:t>6)</w:t>
      </w:r>
    </w:p>
    <w:p w14:paraId="630C00E1" w14:textId="77777777" w:rsidR="00345ACB" w:rsidRDefault="00345ACB">
      <w:pPr>
        <w:pStyle w:val="Example"/>
        <w:rPr>
          <w:color w:val="000000"/>
        </w:rPr>
      </w:pPr>
      <w:r>
        <w:rPr>
          <w:color w:val="000000"/>
        </w:rPr>
        <w:t>(false,</w:t>
      </w:r>
      <w:r>
        <w:rPr>
          <w:color w:val="000000"/>
          <w:lang w:eastAsia="ko-KR"/>
        </w:rPr>
        <w:t xml:space="preserve"> </w:t>
      </w:r>
      <w:r>
        <w:rPr>
          <w:color w:val="000000"/>
        </w:rPr>
        <w:t>true) := (3,</w:t>
      </w:r>
      <w:r>
        <w:rPr>
          <w:color w:val="000000"/>
          <w:lang w:eastAsia="ko-KR"/>
        </w:rPr>
        <w:t xml:space="preserve"> </w:t>
      </w:r>
      <w:r>
        <w:rPr>
          <w:color w:val="000000"/>
        </w:rPr>
        <w:t>4) IN (4,</w:t>
      </w:r>
      <w:r>
        <w:rPr>
          <w:color w:val="000000"/>
          <w:lang w:eastAsia="ko-KR"/>
        </w:rPr>
        <w:t xml:space="preserve"> </w:t>
      </w:r>
      <w:r>
        <w:rPr>
          <w:color w:val="000000"/>
        </w:rPr>
        <w:t>5,</w:t>
      </w:r>
      <w:r>
        <w:rPr>
          <w:color w:val="000000"/>
          <w:lang w:eastAsia="ko-KR"/>
        </w:rPr>
        <w:t xml:space="preserve"> </w:t>
      </w:r>
      <w:r>
        <w:rPr>
          <w:color w:val="000000"/>
        </w:rPr>
        <w:t>6)</w:t>
      </w:r>
    </w:p>
    <w:p w14:paraId="5E8AA608" w14:textId="77777777" w:rsidR="00345ACB" w:rsidRDefault="00345ACB">
      <w:pPr>
        <w:pStyle w:val="Example"/>
      </w:pPr>
      <w:r>
        <w:t>true := null in (1/0,</w:t>
      </w:r>
      <w:r>
        <w:rPr>
          <w:lang w:eastAsia="ko-KR"/>
        </w:rPr>
        <w:t xml:space="preserve"> </w:t>
      </w:r>
      <w:r>
        <w:t>2)</w:t>
      </w:r>
    </w:p>
    <w:p w14:paraId="08106923" w14:textId="77777777" w:rsidR="00345ACB" w:rsidRPr="00913441" w:rsidRDefault="00345ACB">
      <w:pPr>
        <w:pStyle w:val="NormalIndented"/>
      </w:pPr>
      <w:r w:rsidRPr="00913441">
        <w:t xml:space="preserve">See also Section </w:t>
      </w:r>
      <w:hyperlink w:anchor="_Is_[not]_In_(binary, non-associativ" w:history="1">
        <w:r w:rsidRPr="00913441">
          <w:fldChar w:fldCharType="begin"/>
        </w:r>
        <w:r w:rsidRPr="00913441">
          <w:instrText xml:space="preserve"> REF _Ref279407163 \r \h </w:instrText>
        </w:r>
        <w:r w:rsidRPr="00913441">
          <w:fldChar w:fldCharType="separate"/>
        </w:r>
        <w:r>
          <w:t>9.6.14</w:t>
        </w:r>
        <w:r w:rsidRPr="00913441">
          <w:fldChar w:fldCharType="end"/>
        </w:r>
      </w:hyperlink>
      <w:r w:rsidRPr="00913441">
        <w:t>.</w:t>
      </w:r>
    </w:p>
    <w:p w14:paraId="789E0A3A" w14:textId="77777777" w:rsidR="00345ACB" w:rsidRDefault="00345ACB" w:rsidP="001E5D51">
      <w:pPr>
        <w:pStyle w:val="Heading3"/>
      </w:pPr>
      <w:bookmarkStart w:id="853" w:name="_Toc141177906"/>
      <w:bookmarkStart w:id="854" w:name="_Toc314131823"/>
      <w:bookmarkStart w:id="855" w:name="_Toc382912112"/>
      <w:bookmarkStart w:id="856" w:name="_Ref448645689"/>
      <w:bookmarkStart w:id="857" w:name="_Toc526304034"/>
      <w:r>
        <w:t>Is [not] Object (unary, non-associative)</w:t>
      </w:r>
      <w:bookmarkEnd w:id="853"/>
      <w:bookmarkEnd w:id="854"/>
      <w:bookmarkEnd w:id="855"/>
    </w:p>
    <w:p w14:paraId="61FB3AD8" w14:textId="77777777" w:rsidR="00345ACB" w:rsidRPr="00913441" w:rsidRDefault="00345ACB">
      <w:pPr>
        <w:pStyle w:val="NormalIndented"/>
      </w:pPr>
      <w:r w:rsidRPr="00913441">
        <w:t xml:space="preserve">The </w:t>
      </w:r>
      <w:r w:rsidRPr="00913441">
        <w:rPr>
          <w:b/>
          <w:bCs/>
        </w:rPr>
        <w:t>is object</w:t>
      </w:r>
      <w:r w:rsidRPr="00913441">
        <w:t xml:space="preserve"> operator returns </w:t>
      </w:r>
      <w:r w:rsidRPr="00913441">
        <w:rPr>
          <w:b/>
          <w:bCs/>
        </w:rPr>
        <w:t>true</w:t>
      </w:r>
      <w:r w:rsidRPr="00913441">
        <w:t xml:space="preserve"> if the argument is an object (any type of object defined with an Object declaration, as described in Section </w:t>
      </w:r>
      <w:r w:rsidRPr="00913441">
        <w:fldChar w:fldCharType="begin"/>
      </w:r>
      <w:r w:rsidRPr="00913441">
        <w:instrText xml:space="preserve"> REF _Ref279407195 \r \h </w:instrText>
      </w:r>
      <w:r w:rsidRPr="00913441">
        <w:fldChar w:fldCharType="separate"/>
      </w:r>
      <w:r>
        <w:t>11.2.17</w:t>
      </w:r>
      <w:r w:rsidRPr="00913441">
        <w:fldChar w:fldCharType="end"/>
      </w:r>
      <w:r w:rsidRPr="00913441">
        <w:t xml:space="preserve">). </w:t>
      </w:r>
      <w:proofErr w:type="gramStart"/>
      <w:r w:rsidRPr="00913441">
        <w:t>Otherwise</w:t>
      </w:r>
      <w:proofErr w:type="gramEnd"/>
      <w:r w:rsidRPr="00913441">
        <w:t xml:space="preserve"> it returns </w:t>
      </w:r>
      <w:r w:rsidRPr="00913441">
        <w:rPr>
          <w:b/>
          <w:bCs/>
        </w:rPr>
        <w:t>false</w:t>
      </w:r>
      <w:r w:rsidRPr="00913441">
        <w:t>. Its usage is:</w:t>
      </w:r>
    </w:p>
    <w:p w14:paraId="7E0D6055" w14:textId="77777777" w:rsidR="00345ACB" w:rsidRDefault="00345ACB">
      <w:pPr>
        <w:pStyle w:val="Example"/>
        <w:rPr>
          <w:color w:val="000000"/>
        </w:rPr>
      </w:pPr>
      <w:r>
        <w:rPr>
          <w:color w:val="000000"/>
        </w:rPr>
        <w:t xml:space="preserve">&lt;n:Boolean&gt; := </w:t>
      </w:r>
      <w:r>
        <w:t>&lt;n:any-type&gt; IS OBJECT</w:t>
      </w:r>
    </w:p>
    <w:p w14:paraId="6235A459" w14:textId="77777777" w:rsidR="00345ACB" w:rsidRDefault="00345ACB" w:rsidP="001E5D51">
      <w:pPr>
        <w:pStyle w:val="Heading3"/>
      </w:pPr>
      <w:bookmarkStart w:id="858" w:name="_Toc141177907"/>
      <w:bookmarkStart w:id="859" w:name="_Toc314131824"/>
      <w:bookmarkStart w:id="860" w:name="_Toc382912113"/>
      <w:r>
        <w:t>Is [not] &lt;Object-Type&gt; (unary, non-associative)</w:t>
      </w:r>
      <w:bookmarkEnd w:id="858"/>
      <w:bookmarkEnd w:id="859"/>
      <w:bookmarkEnd w:id="860"/>
    </w:p>
    <w:p w14:paraId="3EEED3C2" w14:textId="77777777" w:rsidR="00345ACB" w:rsidRPr="00913441" w:rsidRDefault="00345ACB">
      <w:pPr>
        <w:pStyle w:val="NormalIndented"/>
      </w:pPr>
      <w:r w:rsidRPr="00913441">
        <w:t xml:space="preserve">The </w:t>
      </w:r>
      <w:r w:rsidRPr="00913441">
        <w:rPr>
          <w:b/>
          <w:bCs/>
        </w:rPr>
        <w:t>is &lt;object-type&gt;</w:t>
      </w:r>
      <w:r w:rsidRPr="00913441">
        <w:t xml:space="preserve"> operator returns </w:t>
      </w:r>
      <w:r w:rsidRPr="00913441">
        <w:rPr>
          <w:b/>
          <w:bCs/>
        </w:rPr>
        <w:t>true</w:t>
      </w:r>
      <w:r w:rsidRPr="00913441">
        <w:t xml:space="preserve"> if the argument is an object of the named type (as previously defined with an Object declaration, as described in Section </w:t>
      </w:r>
      <w:r w:rsidRPr="00913441">
        <w:fldChar w:fldCharType="begin"/>
      </w:r>
      <w:r w:rsidRPr="00913441">
        <w:instrText xml:space="preserve"> REF _Ref279407217 \r \h </w:instrText>
      </w:r>
      <w:r w:rsidRPr="00913441">
        <w:fldChar w:fldCharType="separate"/>
      </w:r>
      <w:r>
        <w:t>11.2.17</w:t>
      </w:r>
      <w:r w:rsidRPr="00913441">
        <w:fldChar w:fldCharType="end"/>
      </w:r>
      <w:r w:rsidRPr="00913441">
        <w:t xml:space="preserve">). </w:t>
      </w:r>
      <w:proofErr w:type="gramStart"/>
      <w:r w:rsidRPr="00913441">
        <w:t>Otherwise</w:t>
      </w:r>
      <w:proofErr w:type="gramEnd"/>
      <w:r w:rsidRPr="00913441">
        <w:t xml:space="preserve"> it returns </w:t>
      </w:r>
      <w:r w:rsidRPr="00913441">
        <w:rPr>
          <w:b/>
          <w:bCs/>
        </w:rPr>
        <w:t>false</w:t>
      </w:r>
      <w:r w:rsidRPr="00913441">
        <w:t>. Its usage is:</w:t>
      </w:r>
    </w:p>
    <w:p w14:paraId="6B3E82C1" w14:textId="77777777" w:rsidR="00345ACB" w:rsidRDefault="00345ACB">
      <w:pPr>
        <w:pStyle w:val="Example"/>
      </w:pPr>
      <w:r>
        <w:rPr>
          <w:color w:val="000000"/>
        </w:rPr>
        <w:t xml:space="preserve">&lt;n:Boolean&gt; := </w:t>
      </w:r>
      <w:r>
        <w:t>&lt;n:any-type&gt; IS &lt;OBJECT-TYPE&gt;</w:t>
      </w:r>
    </w:p>
    <w:p w14:paraId="582B18AD" w14:textId="77777777" w:rsidR="00345ACB" w:rsidRDefault="00345ACB">
      <w:pPr>
        <w:pStyle w:val="Example"/>
      </w:pPr>
      <w:r>
        <w:t>RectType := OBJECT [x, y, width, height];</w:t>
      </w:r>
    </w:p>
    <w:p w14:paraId="085E9AB7" w14:textId="77777777" w:rsidR="00345ACB" w:rsidRDefault="00345ACB">
      <w:pPr>
        <w:pStyle w:val="Example"/>
      </w:pPr>
      <w:r>
        <w:t>Rect := new RectType;</w:t>
      </w:r>
    </w:p>
    <w:p w14:paraId="3062073E" w14:textId="77777777" w:rsidR="00345ACB" w:rsidRDefault="00345ACB">
      <w:pPr>
        <w:pStyle w:val="Example"/>
      </w:pPr>
      <w:r>
        <w:t>true := Rect IS RectType;</w:t>
      </w:r>
    </w:p>
    <w:p w14:paraId="3BBCA82C" w14:textId="77777777" w:rsidR="00345ACB" w:rsidRPr="00B6351E" w:rsidRDefault="00345ACB" w:rsidP="001E5D51">
      <w:pPr>
        <w:pStyle w:val="Heading3"/>
      </w:pPr>
      <w:bookmarkStart w:id="861" w:name="_Toc382912114"/>
      <w:r w:rsidRPr="00B6351E">
        <w:t>Is [not] Fuzzy (unary, non-associative)</w:t>
      </w:r>
      <w:bookmarkEnd w:id="861"/>
    </w:p>
    <w:p w14:paraId="4F8C60DF" w14:textId="77777777" w:rsidR="00345ACB" w:rsidRPr="00B6351E" w:rsidRDefault="00345ACB" w:rsidP="007273DB">
      <w:pPr>
        <w:pStyle w:val="NormalIndented"/>
      </w:pPr>
      <w:r w:rsidRPr="00B6351E">
        <w:t xml:space="preserve">The </w:t>
      </w:r>
      <w:r w:rsidRPr="00B6351E">
        <w:rPr>
          <w:b/>
        </w:rPr>
        <w:t>is fuzzy</w:t>
      </w:r>
      <w:r w:rsidRPr="00B6351E">
        <w:t xml:space="preserve"> operator returns </w:t>
      </w:r>
      <w:r w:rsidRPr="00B6351E">
        <w:rPr>
          <w:b/>
        </w:rPr>
        <w:t>true</w:t>
      </w:r>
      <w:r w:rsidRPr="00B6351E">
        <w:t xml:space="preserve"> if the argument's data type is a fuzzy number, fuzzy </w:t>
      </w:r>
      <w:proofErr w:type="gramStart"/>
      <w:r w:rsidRPr="00B6351E">
        <w:t>time</w:t>
      </w:r>
      <w:proofErr w:type="gramEnd"/>
      <w:r w:rsidRPr="00B6351E">
        <w:t xml:space="preserve"> or fuzzy duration. </w:t>
      </w:r>
      <w:proofErr w:type="gramStart"/>
      <w:r w:rsidRPr="00B6351E">
        <w:t>Otherwise</w:t>
      </w:r>
      <w:proofErr w:type="gramEnd"/>
      <w:r w:rsidRPr="00B6351E">
        <w:t xml:space="preserve"> it returns </w:t>
      </w:r>
      <w:r w:rsidRPr="00B6351E">
        <w:rPr>
          <w:b/>
        </w:rPr>
        <w:t>false</w:t>
      </w:r>
      <w:r w:rsidRPr="00B6351E">
        <w:t xml:space="preserve">. </w:t>
      </w:r>
      <w:r w:rsidRPr="00B6351E">
        <w:rPr>
          <w:b/>
        </w:rPr>
        <w:t>Is fuzzy</w:t>
      </w:r>
      <w:r w:rsidRPr="00B6351E">
        <w:t xml:space="preserve"> never returns null. Its usage is:</w:t>
      </w:r>
    </w:p>
    <w:p w14:paraId="576D3063" w14:textId="77777777" w:rsidR="00345ACB" w:rsidRPr="00B6351E" w:rsidRDefault="00345ACB" w:rsidP="00A34508">
      <w:pPr>
        <w:pStyle w:val="Example"/>
      </w:pPr>
      <w:r w:rsidRPr="00B6351E">
        <w:t xml:space="preserve">&lt;n:Boolean&gt; := &lt;n:any-type&gt; IS FUZZY </w:t>
      </w:r>
    </w:p>
    <w:p w14:paraId="12E63CF4" w14:textId="77777777" w:rsidR="00345ACB" w:rsidRPr="00B6351E" w:rsidRDefault="00345ACB" w:rsidP="00A34508">
      <w:pPr>
        <w:pStyle w:val="Example"/>
      </w:pPr>
      <w:r w:rsidRPr="00B6351E">
        <w:t xml:space="preserve">false := 3 IS FUZZY </w:t>
      </w:r>
    </w:p>
    <w:p w14:paraId="25BD2134" w14:textId="77777777" w:rsidR="00345ACB" w:rsidRPr="00B6351E" w:rsidRDefault="00345ACB" w:rsidP="00A34508">
      <w:pPr>
        <w:pStyle w:val="Example"/>
      </w:pPr>
      <w:r w:rsidRPr="00B6351E">
        <w:t>true := (FUZZY SET (0,</w:t>
      </w:r>
      <w:r>
        <w:rPr>
          <w:lang w:eastAsia="ko-KR"/>
        </w:rPr>
        <w:t xml:space="preserve"> truth value </w:t>
      </w:r>
      <w:r w:rsidRPr="00B6351E">
        <w:t>0), (1,</w:t>
      </w:r>
      <w:r>
        <w:rPr>
          <w:lang w:eastAsia="ko-KR"/>
        </w:rPr>
        <w:t xml:space="preserve"> truth value </w:t>
      </w:r>
      <w:r w:rsidRPr="00B6351E">
        <w:t xml:space="preserve">1)) IS FUZZY </w:t>
      </w:r>
    </w:p>
    <w:p w14:paraId="63AF8315" w14:textId="77777777" w:rsidR="00345ACB" w:rsidRPr="00B6351E" w:rsidRDefault="00345ACB" w:rsidP="007273DB">
      <w:pPr>
        <w:pStyle w:val="Example"/>
      </w:pPr>
      <w:r w:rsidRPr="00B6351E">
        <w:t xml:space="preserve">true := (today fuzzified by 2 days) IS FUZZY </w:t>
      </w:r>
    </w:p>
    <w:p w14:paraId="5F44A980" w14:textId="77777777" w:rsidR="00345ACB" w:rsidRPr="00B6351E" w:rsidRDefault="00345ACB" w:rsidP="001E5D51">
      <w:pPr>
        <w:pStyle w:val="Heading3"/>
      </w:pPr>
      <w:bookmarkStart w:id="862" w:name="_Toc382912115"/>
      <w:r w:rsidRPr="00B6351E">
        <w:lastRenderedPageBreak/>
        <w:t>Is [not] Crisp (unary, non-associative)</w:t>
      </w:r>
      <w:bookmarkEnd w:id="862"/>
    </w:p>
    <w:p w14:paraId="68276A6A" w14:textId="77777777" w:rsidR="00345ACB" w:rsidRPr="00B6351E" w:rsidRDefault="00345ACB" w:rsidP="00A34508">
      <w:pPr>
        <w:pStyle w:val="NormalIndented"/>
      </w:pPr>
      <w:r w:rsidRPr="00B6351E">
        <w:t xml:space="preserve">The </w:t>
      </w:r>
      <w:r w:rsidRPr="00B6351E">
        <w:rPr>
          <w:b/>
        </w:rPr>
        <w:t>is crisp</w:t>
      </w:r>
      <w:r w:rsidRPr="00B6351E">
        <w:t xml:space="preserve"> operator returns </w:t>
      </w:r>
      <w:r w:rsidRPr="00B6351E">
        <w:rPr>
          <w:b/>
        </w:rPr>
        <w:t>true</w:t>
      </w:r>
      <w:r w:rsidRPr="00B6351E">
        <w:t xml:space="preserve"> if the argument's data type is not a fuzzy number, fuzzy </w:t>
      </w:r>
      <w:proofErr w:type="gramStart"/>
      <w:r w:rsidRPr="00B6351E">
        <w:t>time</w:t>
      </w:r>
      <w:proofErr w:type="gramEnd"/>
      <w:r w:rsidRPr="00B6351E">
        <w:t xml:space="preserve"> or fuzzy duration. </w:t>
      </w:r>
      <w:proofErr w:type="gramStart"/>
      <w:r w:rsidRPr="00B6351E">
        <w:t>Otherwise</w:t>
      </w:r>
      <w:proofErr w:type="gramEnd"/>
      <w:r w:rsidRPr="00B6351E">
        <w:t xml:space="preserve"> it returns </w:t>
      </w:r>
      <w:r w:rsidRPr="00B6351E">
        <w:rPr>
          <w:b/>
        </w:rPr>
        <w:t>false</w:t>
      </w:r>
      <w:r w:rsidRPr="00B6351E">
        <w:t xml:space="preserve">. </w:t>
      </w:r>
      <w:r w:rsidRPr="00B6351E">
        <w:rPr>
          <w:b/>
        </w:rPr>
        <w:t>Is crisp</w:t>
      </w:r>
      <w:r w:rsidRPr="00B6351E">
        <w:t xml:space="preserve"> never returns null. Its usage </w:t>
      </w:r>
      <w:proofErr w:type="gramStart"/>
      <w:r w:rsidRPr="00B6351E">
        <w:t>is::</w:t>
      </w:r>
      <w:proofErr w:type="gramEnd"/>
    </w:p>
    <w:p w14:paraId="4B2A5952" w14:textId="77777777" w:rsidR="00345ACB" w:rsidRPr="00B6351E" w:rsidRDefault="00345ACB" w:rsidP="00A34508">
      <w:pPr>
        <w:pStyle w:val="Example"/>
      </w:pPr>
      <w:r w:rsidRPr="00B6351E">
        <w:t xml:space="preserve">&lt;n:Boolean&gt; := &lt;n:any-type&gt; IS CRISP </w:t>
      </w:r>
    </w:p>
    <w:p w14:paraId="32B17F73" w14:textId="77777777" w:rsidR="00345ACB" w:rsidRPr="00B6351E" w:rsidRDefault="00345ACB" w:rsidP="00A34508">
      <w:pPr>
        <w:pStyle w:val="Example"/>
      </w:pPr>
      <w:r w:rsidRPr="00B6351E">
        <w:t xml:space="preserve">true := 3 IS CRISP </w:t>
      </w:r>
    </w:p>
    <w:p w14:paraId="5E731E64" w14:textId="77777777" w:rsidR="00345ACB" w:rsidRPr="00B6351E" w:rsidRDefault="00345ACB" w:rsidP="00A34508">
      <w:pPr>
        <w:pStyle w:val="Example"/>
      </w:pPr>
      <w:r w:rsidRPr="00B6351E">
        <w:t>false := (FUZZY SET (0,</w:t>
      </w:r>
      <w:r>
        <w:rPr>
          <w:lang w:eastAsia="ko-KR"/>
        </w:rPr>
        <w:t xml:space="preserve"> truth value </w:t>
      </w:r>
      <w:r w:rsidRPr="00B6351E">
        <w:t>0), (1,</w:t>
      </w:r>
      <w:r>
        <w:rPr>
          <w:lang w:eastAsia="ko-KR"/>
        </w:rPr>
        <w:t xml:space="preserve"> truth value </w:t>
      </w:r>
      <w:r w:rsidRPr="00B6351E">
        <w:t xml:space="preserve">1)) IS CRISP </w:t>
      </w:r>
    </w:p>
    <w:p w14:paraId="0161C457" w14:textId="77777777" w:rsidR="00345ACB" w:rsidRPr="00B6351E" w:rsidRDefault="00345ACB" w:rsidP="00A34508">
      <w:pPr>
        <w:pStyle w:val="Example"/>
      </w:pPr>
      <w:r w:rsidRPr="00B6351E">
        <w:t>false := (today fuzzified by 2 days) IS CRISP</w:t>
      </w:r>
    </w:p>
    <w:p w14:paraId="1EB5E133" w14:textId="77777777" w:rsidR="00345ACB" w:rsidRDefault="00345ACB">
      <w:pPr>
        <w:pStyle w:val="Example"/>
        <w:rPr>
          <w:color w:val="000000"/>
        </w:rPr>
      </w:pPr>
    </w:p>
    <w:p w14:paraId="428D1FB8" w14:textId="77777777" w:rsidR="00345ACB" w:rsidRDefault="00345ACB" w:rsidP="001E5D51">
      <w:pPr>
        <w:pStyle w:val="Heading2"/>
      </w:pPr>
      <w:bookmarkStart w:id="863" w:name="_Ref84126927"/>
      <w:bookmarkStart w:id="864" w:name="_Toc141177908"/>
      <w:bookmarkStart w:id="865" w:name="_Toc314131825"/>
      <w:bookmarkStart w:id="866" w:name="_Toc382912116"/>
      <w:r>
        <w:t>Occur Comparison Operators</w:t>
      </w:r>
      <w:bookmarkEnd w:id="856"/>
      <w:bookmarkEnd w:id="857"/>
      <w:bookmarkEnd w:id="863"/>
      <w:bookmarkEnd w:id="864"/>
      <w:bookmarkEnd w:id="865"/>
      <w:bookmarkEnd w:id="866"/>
    </w:p>
    <w:p w14:paraId="3B06B20B" w14:textId="77777777" w:rsidR="00345ACB" w:rsidRDefault="00345ACB" w:rsidP="001E5D51">
      <w:pPr>
        <w:pStyle w:val="Heading3"/>
      </w:pPr>
      <w:bookmarkStart w:id="867" w:name="_Toc526304035"/>
      <w:bookmarkStart w:id="868" w:name="_Toc141177909"/>
      <w:bookmarkStart w:id="869" w:name="_Toc314131826"/>
      <w:bookmarkStart w:id="870" w:name="_Toc382912117"/>
      <w:r>
        <w:t>General Properties</w:t>
      </w:r>
      <w:bookmarkEnd w:id="867"/>
      <w:bookmarkEnd w:id="868"/>
      <w:bookmarkEnd w:id="869"/>
      <w:bookmarkEnd w:id="870"/>
    </w:p>
    <w:p w14:paraId="0AE92A37" w14:textId="77777777" w:rsidR="00345ACB" w:rsidRPr="00913441" w:rsidRDefault="00345ACB">
      <w:pPr>
        <w:pStyle w:val="NormalIndented"/>
      </w:pPr>
      <w:r w:rsidRPr="00913441">
        <w:t xml:space="preserve">The following comparison operators are analogous to the </w:t>
      </w:r>
      <w:r w:rsidRPr="00913441">
        <w:rPr>
          <w:b/>
          <w:bCs/>
        </w:rPr>
        <w:t>is</w:t>
      </w:r>
      <w:r w:rsidRPr="00913441">
        <w:t xml:space="preserve"> comparison operators in Section </w:t>
      </w:r>
      <w:r w:rsidR="008216EB">
        <w:fldChar w:fldCharType="begin"/>
      </w:r>
      <w:r w:rsidR="008216EB">
        <w:instrText xml:space="preserve"> REF _Ref448638080 \r \h  \* MERGEFORMAT </w:instrText>
      </w:r>
      <w:r w:rsidR="008216EB">
        <w:fldChar w:fldCharType="separate"/>
      </w:r>
      <w:r>
        <w:t>9.6</w:t>
      </w:r>
      <w:r w:rsidR="008216EB">
        <w:fldChar w:fldCharType="end"/>
      </w:r>
      <w:r w:rsidRPr="00913441">
        <w:t xml:space="preserve">. They use the word </w:t>
      </w:r>
      <w:r w:rsidRPr="00913441">
        <w:rPr>
          <w:b/>
          <w:bCs/>
        </w:rPr>
        <w:t>occur</w:t>
      </w:r>
      <w:r w:rsidRPr="00913441">
        <w:t xml:space="preserve"> instead of </w:t>
      </w:r>
      <w:r w:rsidRPr="00913441">
        <w:rPr>
          <w:b/>
          <w:bCs/>
        </w:rPr>
        <w:t>is</w:t>
      </w:r>
      <w:r w:rsidRPr="00913441">
        <w:t xml:space="preserve">. The word </w:t>
      </w:r>
      <w:r w:rsidRPr="00913441">
        <w:rPr>
          <w:b/>
          <w:bCs/>
        </w:rPr>
        <w:t>occur</w:t>
      </w:r>
      <w:r w:rsidRPr="00913441">
        <w:t xml:space="preserve"> can be replaced with </w:t>
      </w:r>
      <w:r w:rsidRPr="00913441">
        <w:rPr>
          <w:b/>
          <w:bCs/>
        </w:rPr>
        <w:t>occurs</w:t>
      </w:r>
      <w:r w:rsidRPr="00913441">
        <w:t xml:space="preserve"> or </w:t>
      </w:r>
      <w:r w:rsidRPr="00913441">
        <w:rPr>
          <w:b/>
          <w:bCs/>
        </w:rPr>
        <w:t>occurred</w:t>
      </w:r>
      <w:r w:rsidRPr="00913441">
        <w:t xml:space="preserve">. An optional </w:t>
      </w:r>
      <w:r w:rsidRPr="00913441">
        <w:rPr>
          <w:b/>
          <w:bCs/>
        </w:rPr>
        <w:t>not</w:t>
      </w:r>
      <w:r w:rsidRPr="00913441">
        <w:t xml:space="preserve"> may follow the </w:t>
      </w:r>
      <w:r w:rsidRPr="00913441">
        <w:rPr>
          <w:b/>
          <w:bCs/>
        </w:rPr>
        <w:t>occur</w:t>
      </w:r>
      <w:r w:rsidRPr="00913441">
        <w:t xml:space="preserve">, negating the result (using the definition of </w:t>
      </w:r>
      <w:r w:rsidRPr="00913441">
        <w:rPr>
          <w:b/>
          <w:bCs/>
        </w:rPr>
        <w:t>not</w:t>
      </w:r>
      <w:r w:rsidRPr="00913441">
        <w:t xml:space="preserve">, see Section </w:t>
      </w:r>
      <w:r w:rsidR="008216EB">
        <w:fldChar w:fldCharType="begin"/>
      </w:r>
      <w:r w:rsidR="008216EB">
        <w:instrText xml:space="preserve"> REF _Ref448638111 \r \h  \* MERGEFORMAT </w:instrText>
      </w:r>
      <w:r w:rsidR="008216EB">
        <w:fldChar w:fldCharType="separate"/>
      </w:r>
      <w:r>
        <w:t>9.4.3</w:t>
      </w:r>
      <w:r w:rsidR="008216EB">
        <w:fldChar w:fldCharType="end"/>
      </w:r>
      <w:r w:rsidRPr="00913441">
        <w:t>).</w:t>
      </w:r>
    </w:p>
    <w:p w14:paraId="2E0527C5" w14:textId="77777777" w:rsidR="00345ACB" w:rsidRPr="00913441" w:rsidRDefault="00345ACB">
      <w:pPr>
        <w:pStyle w:val="NormalIndented"/>
      </w:pPr>
      <w:r w:rsidRPr="00913441">
        <w:t xml:space="preserve">The effect is that rather than using the left argument directly, the primary time of the left argument is used instead (that is, the </w:t>
      </w:r>
      <w:r w:rsidRPr="00913441">
        <w:rPr>
          <w:b/>
          <w:bCs/>
        </w:rPr>
        <w:t>time</w:t>
      </w:r>
      <w:r w:rsidRPr="00913441">
        <w:t xml:space="preserve"> of the left argument is used; see Section </w:t>
      </w:r>
      <w:r w:rsidR="008216EB">
        <w:fldChar w:fldCharType="begin"/>
      </w:r>
      <w:r w:rsidR="008216EB">
        <w:instrText xml:space="preserve"> REF _Ref448638137 \r \h  \* MERGEFORMAT </w:instrText>
      </w:r>
      <w:r w:rsidR="008216EB">
        <w:fldChar w:fldCharType="separate"/>
      </w:r>
      <w:r>
        <w:t>9.17</w:t>
      </w:r>
      <w:r w:rsidR="008216EB">
        <w:fldChar w:fldCharType="end"/>
      </w:r>
      <w:r w:rsidRPr="00913441">
        <w:t>). The following pairs are equivalent expressions:</w:t>
      </w:r>
    </w:p>
    <w:p w14:paraId="16D3755A" w14:textId="77777777" w:rsidR="00345ACB" w:rsidRDefault="00345ACB">
      <w:pPr>
        <w:pStyle w:val="Example"/>
      </w:pPr>
      <w:r>
        <w:t>time of var IS NOT BEFORE 1990-03-05T11:11:11</w:t>
      </w:r>
    </w:p>
    <w:p w14:paraId="4949CDCB" w14:textId="77777777" w:rsidR="00345ACB" w:rsidRDefault="00345ACB">
      <w:pPr>
        <w:pStyle w:val="Example"/>
      </w:pPr>
      <w:r>
        <w:t>var OCCURRED NOT BEFORE 1990-03-05T11:11:11</w:t>
      </w:r>
    </w:p>
    <w:p w14:paraId="2F68C541" w14:textId="77777777" w:rsidR="00345ACB" w:rsidRDefault="00345ACB">
      <w:pPr>
        <w:pStyle w:val="Example"/>
      </w:pPr>
    </w:p>
    <w:p w14:paraId="616426A7" w14:textId="77777777" w:rsidR="00345ACB" w:rsidRDefault="00345ACB">
      <w:pPr>
        <w:pStyle w:val="Example"/>
      </w:pPr>
      <w:r>
        <w:t>time of surgery IS WITHIN THE PAST 3 days</w:t>
      </w:r>
    </w:p>
    <w:p w14:paraId="5A2BBEEA" w14:textId="77777777" w:rsidR="00345ACB" w:rsidRDefault="00345ACB">
      <w:pPr>
        <w:pStyle w:val="Example"/>
      </w:pPr>
      <w:r>
        <w:t>surgery OCCURRED WITHIN THE PAST 3 days</w:t>
      </w:r>
    </w:p>
    <w:p w14:paraId="5B480693" w14:textId="77777777" w:rsidR="00345ACB" w:rsidRDefault="00345ACB">
      <w:pPr>
        <w:pStyle w:val="Example"/>
      </w:pPr>
    </w:p>
    <w:p w14:paraId="753120FF" w14:textId="77777777" w:rsidR="00345ACB" w:rsidRDefault="00345ACB">
      <w:pPr>
        <w:pStyle w:val="Example"/>
      </w:pPr>
      <w:r>
        <w:t>time(a) IS WITHIN 1990-03-05T11:11:11 TO time(b)</w:t>
      </w:r>
    </w:p>
    <w:p w14:paraId="78CBD08B" w14:textId="77777777" w:rsidR="00345ACB" w:rsidRDefault="00345ACB">
      <w:pPr>
        <w:pStyle w:val="Example"/>
      </w:pPr>
      <w:r>
        <w:t>a OCCURRED WITHIN 1990-03-05T11:11:11 TO time(b)</w:t>
      </w:r>
    </w:p>
    <w:p w14:paraId="3E0C52B7" w14:textId="77777777" w:rsidR="00345ACB" w:rsidRPr="00913441" w:rsidRDefault="00345ACB">
      <w:pPr>
        <w:pStyle w:val="NormalIndented"/>
      </w:pPr>
      <w:r w:rsidRPr="00913441">
        <w:t xml:space="preserve">In the following operator examples, </w:t>
      </w:r>
      <w:proofErr w:type="spellStart"/>
      <w:r w:rsidRPr="00913441">
        <w:t>query_result</w:t>
      </w:r>
      <w:proofErr w:type="spellEnd"/>
      <w:r w:rsidRPr="00913441">
        <w:t xml:space="preserve"> is the result of a query; its primary time is </w:t>
      </w:r>
      <w:proofErr w:type="spellStart"/>
      <w:r w:rsidRPr="00913441">
        <w:t>1990-03-05T11:11:11</w:t>
      </w:r>
      <w:proofErr w:type="spellEnd"/>
      <w:r w:rsidRPr="00913441">
        <w:t xml:space="preserve">; and </w:t>
      </w:r>
      <w:r w:rsidRPr="00913441">
        <w:rPr>
          <w:b/>
          <w:bCs/>
        </w:rPr>
        <w:t>now</w:t>
      </w:r>
      <w:r w:rsidRPr="00913441">
        <w:t xml:space="preserve"> is </w:t>
      </w:r>
      <w:proofErr w:type="spellStart"/>
      <w:r w:rsidRPr="00913441">
        <w:t>1990-03-06T00:00:00</w:t>
      </w:r>
      <w:proofErr w:type="spellEnd"/>
      <w:r w:rsidRPr="00913441">
        <w:t>.</w:t>
      </w:r>
    </w:p>
    <w:p w14:paraId="79CE17CF" w14:textId="77777777" w:rsidR="00345ACB" w:rsidRPr="00913441" w:rsidRDefault="00345ACB">
      <w:pPr>
        <w:pStyle w:val="NormalIndented"/>
      </w:pPr>
      <w:r w:rsidRPr="00913441">
        <w:t>Day-of-week data types are not allowed as arguments to occur comparison operators at this time.</w:t>
      </w:r>
      <w:r>
        <w:t xml:space="preserve"> </w:t>
      </w:r>
      <w:r w:rsidRPr="00913441">
        <w:t>Time-of-day data types are allowed and follow standard time-of-day processing.</w:t>
      </w:r>
    </w:p>
    <w:p w14:paraId="72745E87" w14:textId="77777777" w:rsidR="00345ACB" w:rsidRDefault="00345ACB" w:rsidP="001E5D51">
      <w:pPr>
        <w:pStyle w:val="Heading3"/>
      </w:pPr>
      <w:bookmarkStart w:id="871" w:name="_Toc526304036"/>
      <w:bookmarkStart w:id="872" w:name="_Ref141175116"/>
      <w:bookmarkStart w:id="873" w:name="_Toc141177910"/>
      <w:bookmarkStart w:id="874" w:name="_Toc314131827"/>
      <w:bookmarkStart w:id="875" w:name="_Toc382912118"/>
      <w:r>
        <w:t>Occur [not] Equal (binary, non-associative)</w:t>
      </w:r>
      <w:bookmarkEnd w:id="871"/>
      <w:bookmarkEnd w:id="872"/>
      <w:bookmarkEnd w:id="873"/>
      <w:bookmarkEnd w:id="874"/>
      <w:bookmarkEnd w:id="875"/>
    </w:p>
    <w:p w14:paraId="755B4478" w14:textId="77777777" w:rsidR="00345ACB" w:rsidRDefault="00345ACB">
      <w:pPr>
        <w:pStyle w:val="Example"/>
      </w:pPr>
      <w:r>
        <w:t>&lt;n:Boolean&gt; := &lt;n:any-type&gt; OCCUR EQUAL &lt;n:time</w:t>
      </w:r>
      <w:r w:rsidRPr="00BC49C4">
        <w:t>s</w:t>
      </w:r>
      <w:r>
        <w:t>&gt;</w:t>
      </w:r>
    </w:p>
    <w:p w14:paraId="495EB14B" w14:textId="77777777" w:rsidR="00345ACB" w:rsidRDefault="00345ACB">
      <w:pPr>
        <w:pStyle w:val="Example"/>
      </w:pPr>
      <w:r>
        <w:t xml:space="preserve">false := query_result </w:t>
      </w:r>
      <w:r w:rsidRPr="00913441">
        <w:t>OCCURRED</w:t>
      </w:r>
      <w:r>
        <w:t xml:space="preserve"> EQUAL 1990-03-01T00:00:00</w:t>
      </w:r>
    </w:p>
    <w:p w14:paraId="50C47445" w14:textId="77777777" w:rsidR="00345ACB" w:rsidRPr="00913441" w:rsidRDefault="00345ACB">
      <w:pPr>
        <w:ind w:left="720"/>
      </w:pPr>
      <w:r w:rsidRPr="00913441">
        <w:t xml:space="preserve">See also Section </w:t>
      </w:r>
      <w:hyperlink w:anchor="_Occur_[not]_At_(binary, non-associa" w:history="1">
        <w:r w:rsidRPr="00913441">
          <w:fldChar w:fldCharType="begin"/>
        </w:r>
        <w:r w:rsidRPr="00913441">
          <w:instrText xml:space="preserve"> REF _Ref279407235 \r \h </w:instrText>
        </w:r>
        <w:r w:rsidRPr="00913441">
          <w:fldChar w:fldCharType="separate"/>
        </w:r>
        <w:r>
          <w:t>9.7.11</w:t>
        </w:r>
        <w:r w:rsidRPr="00913441">
          <w:fldChar w:fldCharType="end"/>
        </w:r>
      </w:hyperlink>
      <w:r w:rsidRPr="00913441">
        <w:t>.</w:t>
      </w:r>
    </w:p>
    <w:p w14:paraId="1BAD55BB" w14:textId="77777777" w:rsidR="00345ACB" w:rsidRDefault="00345ACB" w:rsidP="001E5D51">
      <w:pPr>
        <w:pStyle w:val="Heading3"/>
      </w:pPr>
      <w:bookmarkStart w:id="876" w:name="_Toc526304037"/>
      <w:bookmarkStart w:id="877" w:name="_Ref138763814"/>
      <w:bookmarkStart w:id="878" w:name="_Toc141177911"/>
      <w:bookmarkStart w:id="879" w:name="_Toc314131828"/>
      <w:bookmarkStart w:id="880" w:name="_Toc382912119"/>
      <w:r>
        <w:t>Occur [not] Within ... To (ternary, non-associative)</w:t>
      </w:r>
      <w:bookmarkEnd w:id="876"/>
      <w:bookmarkEnd w:id="877"/>
      <w:bookmarkEnd w:id="878"/>
      <w:bookmarkEnd w:id="879"/>
      <w:bookmarkEnd w:id="880"/>
    </w:p>
    <w:p w14:paraId="63BEB887" w14:textId="77777777" w:rsidR="00345ACB" w:rsidRDefault="00345ACB">
      <w:pPr>
        <w:pStyle w:val="Example"/>
      </w:pPr>
      <w:r>
        <w:t>&lt;n:Boolean&gt; := &lt;n:any-type&gt; OCCUR WITHIN &lt;n:times&gt; TO &lt;n:time</w:t>
      </w:r>
      <w:r w:rsidRPr="00BC49C4">
        <w:t>s</w:t>
      </w:r>
      <w:r>
        <w:t>&gt;</w:t>
      </w:r>
    </w:p>
    <w:p w14:paraId="26BA0BD4" w14:textId="77777777" w:rsidR="00345ACB" w:rsidRDefault="00345ACB">
      <w:pPr>
        <w:pStyle w:val="Example"/>
      </w:pPr>
      <w:r>
        <w:t xml:space="preserve">true := query_result </w:t>
      </w:r>
      <w:r w:rsidRPr="00913441">
        <w:t>OCCURRED</w:t>
      </w:r>
      <w:r>
        <w:t xml:space="preserve"> WITHIN 1990-03-01T00:00:00 TO 1990-03-11T00:00:00</w:t>
      </w:r>
    </w:p>
    <w:p w14:paraId="4A64965D" w14:textId="77777777" w:rsidR="00345ACB" w:rsidRDefault="00345ACB" w:rsidP="001E5D51">
      <w:pPr>
        <w:pStyle w:val="Heading3"/>
      </w:pPr>
      <w:bookmarkStart w:id="881" w:name="_Toc526304038"/>
      <w:bookmarkStart w:id="882" w:name="_Toc141177912"/>
      <w:bookmarkStart w:id="883" w:name="_Toc314131829"/>
      <w:bookmarkStart w:id="884" w:name="_Toc382912120"/>
      <w:r>
        <w:t>Occur [not] Within ... Preceding (ternary, non-associative)</w:t>
      </w:r>
      <w:bookmarkEnd w:id="881"/>
      <w:bookmarkEnd w:id="882"/>
      <w:bookmarkEnd w:id="883"/>
      <w:bookmarkEnd w:id="884"/>
    </w:p>
    <w:p w14:paraId="0FE9392B" w14:textId="77777777" w:rsidR="00345ACB" w:rsidRDefault="00345ACB">
      <w:pPr>
        <w:pStyle w:val="Example"/>
      </w:pPr>
      <w:r>
        <w:t>&lt;n:Boolean&gt; := &lt;n:any-type&gt; OCCUR WITHIN &lt;n:duration&gt; PRECEDING &lt;n:time</w:t>
      </w:r>
      <w:r w:rsidRPr="00BC49C4">
        <w:t>s</w:t>
      </w:r>
      <w:r>
        <w:t>&gt;</w:t>
      </w:r>
    </w:p>
    <w:p w14:paraId="0142CFC3" w14:textId="77777777" w:rsidR="00345ACB" w:rsidRDefault="00345ACB">
      <w:pPr>
        <w:pStyle w:val="Example"/>
      </w:pPr>
      <w:r>
        <w:t>false := query_result OCCURRED WITHIN 3 days PRECEDING 1990-03-10T00:00:00</w:t>
      </w:r>
    </w:p>
    <w:p w14:paraId="7B291499" w14:textId="77777777" w:rsidR="00345ACB" w:rsidRDefault="00345ACB" w:rsidP="001E5D51">
      <w:pPr>
        <w:pStyle w:val="Heading3"/>
      </w:pPr>
      <w:bookmarkStart w:id="885" w:name="_Toc526304039"/>
      <w:bookmarkStart w:id="886" w:name="_Toc141177913"/>
      <w:bookmarkStart w:id="887" w:name="_Toc314131830"/>
      <w:bookmarkStart w:id="888" w:name="_Toc382912121"/>
      <w:r>
        <w:t>Occur [not] Within ... Following (ternary, non-associative)</w:t>
      </w:r>
      <w:bookmarkEnd w:id="885"/>
      <w:bookmarkEnd w:id="886"/>
      <w:bookmarkEnd w:id="887"/>
      <w:bookmarkEnd w:id="888"/>
    </w:p>
    <w:p w14:paraId="72082A97" w14:textId="77777777" w:rsidR="00345ACB" w:rsidRDefault="00345ACB">
      <w:pPr>
        <w:pStyle w:val="Example"/>
      </w:pPr>
      <w:r>
        <w:t>&lt;n:Boolean&gt; := &lt;n:any-type&gt; OCCUR WITHIN &lt;n:duration&gt; FOLLOWING &lt;n:time</w:t>
      </w:r>
      <w:r w:rsidRPr="00BC49C4">
        <w:t>s</w:t>
      </w:r>
      <w:r>
        <w:t>&gt;</w:t>
      </w:r>
    </w:p>
    <w:p w14:paraId="3E56D5B9" w14:textId="77777777" w:rsidR="00345ACB" w:rsidRDefault="00345ACB">
      <w:pPr>
        <w:pStyle w:val="Example"/>
      </w:pPr>
      <w:r>
        <w:t>false := query_result OCCURRED WITHIN 3 days FOLLOWING 1990-03-10T00:00:00</w:t>
      </w:r>
    </w:p>
    <w:p w14:paraId="2451DF38" w14:textId="77777777" w:rsidR="00345ACB" w:rsidRDefault="00345ACB" w:rsidP="001E5D51">
      <w:pPr>
        <w:pStyle w:val="Heading3"/>
      </w:pPr>
      <w:bookmarkStart w:id="889" w:name="_Toc526304040"/>
      <w:bookmarkStart w:id="890" w:name="_Toc141177914"/>
      <w:bookmarkStart w:id="891" w:name="_Toc314131831"/>
      <w:bookmarkStart w:id="892" w:name="_Toc382912122"/>
      <w:r>
        <w:t>Occur [not] Within . . . Surrounding (ternary, non-associative)</w:t>
      </w:r>
      <w:bookmarkEnd w:id="889"/>
      <w:bookmarkEnd w:id="890"/>
      <w:bookmarkEnd w:id="891"/>
      <w:bookmarkEnd w:id="892"/>
    </w:p>
    <w:p w14:paraId="73ED25FB" w14:textId="77777777" w:rsidR="00345ACB" w:rsidRDefault="00345ACB">
      <w:pPr>
        <w:pStyle w:val="Example"/>
      </w:pPr>
      <w:r>
        <w:t>&lt;n:Boolean&gt; := &lt;n:any-type&gt; OCCUR WITHIN &lt;n:duration&gt; SURROUNDING &lt;n:time</w:t>
      </w:r>
      <w:r w:rsidRPr="00BC49C4">
        <w:t>s</w:t>
      </w:r>
      <w:r>
        <w:t>&gt;</w:t>
      </w:r>
    </w:p>
    <w:p w14:paraId="6BD708B0" w14:textId="77777777" w:rsidR="00345ACB" w:rsidRDefault="00345ACB">
      <w:pPr>
        <w:pStyle w:val="Example"/>
      </w:pPr>
      <w:r>
        <w:t xml:space="preserve">false := query_result </w:t>
      </w:r>
      <w:r w:rsidRPr="00913441">
        <w:t>OCCURRED</w:t>
      </w:r>
      <w:r>
        <w:t xml:space="preserve"> WITHIN 3 days SURROUNDING 1990-03-10T00:00:00</w:t>
      </w:r>
    </w:p>
    <w:p w14:paraId="3375478B" w14:textId="77777777" w:rsidR="00345ACB" w:rsidRDefault="00345ACB" w:rsidP="00F94F4A">
      <w:pPr>
        <w:pStyle w:val="Example"/>
        <w:rPr>
          <w:lang w:val="en-GB"/>
        </w:rPr>
      </w:pPr>
      <w:r>
        <w:rPr>
          <w:lang w:val="en-GB"/>
        </w:rPr>
        <w:t>false := request occurred within 2 hours surrounding 14:00</w:t>
      </w:r>
    </w:p>
    <w:p w14:paraId="35465FDC" w14:textId="77777777" w:rsidR="00345ACB" w:rsidRPr="00F94F4A" w:rsidRDefault="00345ACB" w:rsidP="006970AB">
      <w:pPr>
        <w:pStyle w:val="Example"/>
        <w:rPr>
          <w:lang w:val="en-GB"/>
        </w:rPr>
      </w:pPr>
      <w:r>
        <w:rPr>
          <w:lang w:val="en-GB"/>
        </w:rPr>
        <w:lastRenderedPageBreak/>
        <w:t>(true, true, true, false, true) := measurements occurred within 30 minutes surrounding 13:00</w:t>
      </w:r>
    </w:p>
    <w:p w14:paraId="67D855E2" w14:textId="77777777" w:rsidR="00345ACB" w:rsidRDefault="00345ACB" w:rsidP="001E5D51">
      <w:pPr>
        <w:pStyle w:val="Heading3"/>
      </w:pPr>
      <w:bookmarkStart w:id="893" w:name="_Toc526304041"/>
      <w:bookmarkStart w:id="894" w:name="_Toc141177915"/>
      <w:bookmarkStart w:id="895" w:name="_Toc314131832"/>
      <w:bookmarkStart w:id="896" w:name="_Toc382912123"/>
      <w:r>
        <w:t>Occur [not] Within Past (binary, non-associative)</w:t>
      </w:r>
      <w:bookmarkEnd w:id="893"/>
      <w:bookmarkEnd w:id="894"/>
      <w:bookmarkEnd w:id="895"/>
      <w:bookmarkEnd w:id="896"/>
    </w:p>
    <w:p w14:paraId="7163AC92" w14:textId="77777777" w:rsidR="00345ACB" w:rsidRDefault="00345ACB">
      <w:pPr>
        <w:pStyle w:val="Example"/>
      </w:pPr>
      <w:r>
        <w:t>&lt;n:Boolean&gt; := &lt;n:any-type&gt; OCCUR WITHIN PAST &lt;n:duration&gt;</w:t>
      </w:r>
    </w:p>
    <w:p w14:paraId="17E04558" w14:textId="77777777" w:rsidR="00345ACB" w:rsidRDefault="00345ACB">
      <w:pPr>
        <w:pStyle w:val="Example"/>
      </w:pPr>
      <w:r>
        <w:t xml:space="preserve">true := query_result </w:t>
      </w:r>
      <w:r w:rsidRPr="00913441">
        <w:t>OCCURRED</w:t>
      </w:r>
      <w:r>
        <w:t xml:space="preserve"> WITHIN PAST 3 days</w:t>
      </w:r>
    </w:p>
    <w:p w14:paraId="11D0EE74" w14:textId="77777777" w:rsidR="00345ACB" w:rsidRDefault="00345ACB" w:rsidP="001E5D51">
      <w:pPr>
        <w:pStyle w:val="Heading3"/>
      </w:pPr>
      <w:bookmarkStart w:id="897" w:name="_Toc526304042"/>
      <w:bookmarkStart w:id="898" w:name="_Toc141177916"/>
      <w:bookmarkStart w:id="899" w:name="_Toc314131833"/>
      <w:bookmarkStart w:id="900" w:name="_Toc382912124"/>
      <w:r>
        <w:t>Occur [not] Within Same Day As (binary, non-associative)</w:t>
      </w:r>
      <w:bookmarkEnd w:id="897"/>
      <w:bookmarkEnd w:id="898"/>
      <w:bookmarkEnd w:id="899"/>
      <w:bookmarkEnd w:id="900"/>
    </w:p>
    <w:p w14:paraId="1758956F" w14:textId="77777777" w:rsidR="00345ACB" w:rsidRDefault="00345ACB" w:rsidP="00183B59">
      <w:pPr>
        <w:pStyle w:val="Example"/>
        <w:keepNext/>
      </w:pPr>
      <w:r>
        <w:t>&lt;n:Boolean&gt; := &lt;n:any-type&gt; OCCUR WITHIN SAME DAY AS &lt;n:time&gt;</w:t>
      </w:r>
    </w:p>
    <w:p w14:paraId="3C698D21" w14:textId="77777777" w:rsidR="00345ACB" w:rsidRDefault="00345ACB" w:rsidP="00183B59">
      <w:pPr>
        <w:pStyle w:val="Example"/>
        <w:keepNext/>
      </w:pPr>
      <w:r>
        <w:t xml:space="preserve">false := query_result </w:t>
      </w:r>
      <w:r w:rsidRPr="00913441">
        <w:t>OCCURRED</w:t>
      </w:r>
      <w:r>
        <w:t xml:space="preserve"> WITHIN SAME DAY AS 1990-03-08T01:01:01</w:t>
      </w:r>
    </w:p>
    <w:p w14:paraId="3858019B" w14:textId="77777777" w:rsidR="00345ACB" w:rsidRDefault="00345ACB">
      <w:pPr>
        <w:pStyle w:val="Example"/>
      </w:pPr>
      <w:r>
        <w:t xml:space="preserve">null := query_result </w:t>
      </w:r>
      <w:r w:rsidRPr="00913441">
        <w:t>OCCURRED</w:t>
      </w:r>
      <w:r>
        <w:t xml:space="preserve"> WITHIN SAME DAY AS 01:01:01</w:t>
      </w:r>
    </w:p>
    <w:p w14:paraId="23427040" w14:textId="77777777" w:rsidR="00345ACB" w:rsidRDefault="00345ACB" w:rsidP="001E5D51">
      <w:pPr>
        <w:pStyle w:val="Heading3"/>
      </w:pPr>
      <w:bookmarkStart w:id="901" w:name="_Toc526304043"/>
      <w:bookmarkStart w:id="902" w:name="_Toc141177917"/>
      <w:bookmarkStart w:id="903" w:name="_Toc314131834"/>
      <w:bookmarkStart w:id="904" w:name="_Toc382912125"/>
      <w:r>
        <w:t>Occur [not] Before (binary, non-associative)</w:t>
      </w:r>
      <w:bookmarkEnd w:id="901"/>
      <w:bookmarkEnd w:id="902"/>
      <w:bookmarkEnd w:id="903"/>
      <w:bookmarkEnd w:id="904"/>
    </w:p>
    <w:p w14:paraId="46D91207" w14:textId="77777777" w:rsidR="00345ACB" w:rsidRDefault="00345ACB">
      <w:pPr>
        <w:pStyle w:val="Example"/>
      </w:pPr>
      <w:r>
        <w:t>&lt;n:Boolean&gt; := &lt;n:any-type&gt; OCCUR BEFORE &lt;n:time</w:t>
      </w:r>
      <w:r w:rsidRPr="00BC49C4">
        <w:t>s</w:t>
      </w:r>
      <w:r>
        <w:t>&gt;</w:t>
      </w:r>
    </w:p>
    <w:p w14:paraId="10957B06" w14:textId="77777777" w:rsidR="00345ACB" w:rsidRDefault="00345ACB">
      <w:pPr>
        <w:pStyle w:val="Example"/>
      </w:pPr>
      <w:r>
        <w:t>true := query_result OCCURRED BEFORE 1990-03-08T01:01:01</w:t>
      </w:r>
    </w:p>
    <w:p w14:paraId="519D5EE9" w14:textId="77777777" w:rsidR="00345ACB" w:rsidRDefault="00345ACB" w:rsidP="001E5D51">
      <w:pPr>
        <w:pStyle w:val="Heading3"/>
      </w:pPr>
      <w:bookmarkStart w:id="905" w:name="_Toc526304044"/>
      <w:bookmarkStart w:id="906" w:name="_Toc141177918"/>
      <w:bookmarkStart w:id="907" w:name="_Toc314131835"/>
      <w:bookmarkStart w:id="908" w:name="_Toc382912126"/>
      <w:r>
        <w:t>Occur [not] After (binary, non-associative)</w:t>
      </w:r>
      <w:bookmarkEnd w:id="905"/>
      <w:bookmarkEnd w:id="906"/>
      <w:bookmarkEnd w:id="907"/>
      <w:bookmarkEnd w:id="908"/>
    </w:p>
    <w:p w14:paraId="1D4EE04C" w14:textId="77777777" w:rsidR="00345ACB" w:rsidRDefault="00345ACB">
      <w:pPr>
        <w:pStyle w:val="Example"/>
      </w:pPr>
      <w:r>
        <w:t>&lt;n:Boolean&gt; := &lt;n:any-type&gt; OCCUR AFTER &lt;n:time</w:t>
      </w:r>
      <w:r w:rsidRPr="00BC49C4">
        <w:t>s</w:t>
      </w:r>
      <w:r>
        <w:t>&gt;</w:t>
      </w:r>
    </w:p>
    <w:p w14:paraId="75FF7A4E" w14:textId="77777777" w:rsidR="00345ACB" w:rsidRDefault="00345ACB">
      <w:pPr>
        <w:pStyle w:val="Example"/>
      </w:pPr>
      <w:r>
        <w:t xml:space="preserve">false := query_result </w:t>
      </w:r>
      <w:r w:rsidRPr="00913441">
        <w:t>OCCURRED</w:t>
      </w:r>
      <w:r>
        <w:t xml:space="preserve"> AFTER 1990-03-08T01:01:01</w:t>
      </w:r>
    </w:p>
    <w:p w14:paraId="6503F31A" w14:textId="77777777" w:rsidR="00345ACB" w:rsidRDefault="00345ACB" w:rsidP="001E5D51">
      <w:pPr>
        <w:pStyle w:val="Heading3"/>
      </w:pPr>
      <w:bookmarkStart w:id="909" w:name="_Toc526304045"/>
      <w:bookmarkStart w:id="910" w:name="_Toc141177919"/>
      <w:bookmarkStart w:id="911" w:name="_Ref279407235"/>
      <w:bookmarkStart w:id="912" w:name="_Toc314131836"/>
      <w:bookmarkStart w:id="913" w:name="_Toc382912127"/>
      <w:r>
        <w:t>Occur [not] At (binary, non-associative)</w:t>
      </w:r>
      <w:bookmarkEnd w:id="909"/>
      <w:bookmarkEnd w:id="910"/>
      <w:bookmarkEnd w:id="911"/>
      <w:bookmarkEnd w:id="912"/>
      <w:bookmarkEnd w:id="913"/>
    </w:p>
    <w:p w14:paraId="63921485" w14:textId="77777777" w:rsidR="00345ACB" w:rsidRPr="00913441" w:rsidRDefault="00345ACB">
      <w:pPr>
        <w:ind w:left="720"/>
      </w:pPr>
      <w:r w:rsidRPr="00913441">
        <w:t xml:space="preserve">The </w:t>
      </w:r>
      <w:r w:rsidRPr="00913441">
        <w:rPr>
          <w:b/>
          <w:bCs/>
        </w:rPr>
        <w:t>occur at</w:t>
      </w:r>
      <w:r w:rsidRPr="00913441">
        <w:t xml:space="preserve"> operator functionally identical to the </w:t>
      </w:r>
      <w:r w:rsidRPr="00913441">
        <w:rPr>
          <w:b/>
          <w:bCs/>
        </w:rPr>
        <w:t>occur equal</w:t>
      </w:r>
      <w:r w:rsidRPr="00913441">
        <w:t xml:space="preserve"> operator.</w:t>
      </w:r>
    </w:p>
    <w:p w14:paraId="762A179E" w14:textId="77777777" w:rsidR="00345ACB" w:rsidRDefault="00345ACB">
      <w:pPr>
        <w:pStyle w:val="Example"/>
      </w:pPr>
      <w:r>
        <w:t>&lt;n:Boolean&gt; := &lt;n:any-type&gt; OCCUR AT &lt;n:time</w:t>
      </w:r>
      <w:r w:rsidRPr="00BC49C4">
        <w:t>s</w:t>
      </w:r>
      <w:r>
        <w:t>&gt;</w:t>
      </w:r>
    </w:p>
    <w:p w14:paraId="47D8F86B" w14:textId="77777777" w:rsidR="00345ACB" w:rsidRDefault="00345ACB">
      <w:pPr>
        <w:pStyle w:val="Example"/>
      </w:pPr>
      <w:r>
        <w:t>false := query_result OCCURRED AT 1990-03-01T00:00:00</w:t>
      </w:r>
    </w:p>
    <w:p w14:paraId="69BEE9A0" w14:textId="77777777" w:rsidR="00345ACB" w:rsidRPr="00913441" w:rsidRDefault="00345ACB">
      <w:pPr>
        <w:ind w:left="720"/>
      </w:pPr>
      <w:r w:rsidRPr="00913441">
        <w:t xml:space="preserve">See Section </w:t>
      </w:r>
      <w:r w:rsidRPr="00913441">
        <w:fldChar w:fldCharType="begin"/>
      </w:r>
      <w:r w:rsidRPr="00913441">
        <w:instrText xml:space="preserve"> REF _Ref141175116 \r \h </w:instrText>
      </w:r>
      <w:r w:rsidRPr="00913441">
        <w:fldChar w:fldCharType="separate"/>
      </w:r>
      <w:r>
        <w:t>9.7.2</w:t>
      </w:r>
      <w:r w:rsidRPr="00913441">
        <w:fldChar w:fldCharType="end"/>
      </w:r>
      <w:r w:rsidRPr="00913441">
        <w:t>.</w:t>
      </w:r>
    </w:p>
    <w:p w14:paraId="5C158746" w14:textId="77777777" w:rsidR="00345ACB" w:rsidRDefault="00345ACB" w:rsidP="001E5D51">
      <w:pPr>
        <w:pStyle w:val="Heading2"/>
      </w:pPr>
      <w:bookmarkStart w:id="914" w:name="_Toc138766927"/>
      <w:bookmarkStart w:id="915" w:name="_Toc138766928"/>
      <w:bookmarkStart w:id="916" w:name="_Toc138766929"/>
      <w:bookmarkStart w:id="917" w:name="_Toc138766930"/>
      <w:bookmarkStart w:id="918" w:name="_Ref448635385"/>
      <w:bookmarkStart w:id="919" w:name="_Ref448635820"/>
      <w:bookmarkStart w:id="920" w:name="_Toc526304046"/>
      <w:bookmarkStart w:id="921" w:name="_Toc141177920"/>
      <w:bookmarkStart w:id="922" w:name="_Toc314131837"/>
      <w:bookmarkStart w:id="923" w:name="_Toc382912128"/>
      <w:bookmarkEnd w:id="914"/>
      <w:bookmarkEnd w:id="915"/>
      <w:bookmarkEnd w:id="916"/>
      <w:bookmarkEnd w:id="917"/>
      <w:r>
        <w:t>String Operators</w:t>
      </w:r>
      <w:bookmarkEnd w:id="918"/>
      <w:bookmarkEnd w:id="919"/>
      <w:bookmarkEnd w:id="920"/>
      <w:bookmarkEnd w:id="921"/>
      <w:bookmarkEnd w:id="922"/>
      <w:bookmarkEnd w:id="923"/>
    </w:p>
    <w:p w14:paraId="40F374B4" w14:textId="77777777" w:rsidR="00345ACB" w:rsidRPr="00913441" w:rsidRDefault="00345ACB">
      <w:pPr>
        <w:pStyle w:val="NormalIndented"/>
      </w:pPr>
      <w:r w:rsidRPr="00913441">
        <w:t>The string operators do not follow the default list handling or the default primary time handling.</w:t>
      </w:r>
    </w:p>
    <w:p w14:paraId="56D0E2EC" w14:textId="77777777" w:rsidR="00345ACB" w:rsidRDefault="00345ACB" w:rsidP="001E5D51">
      <w:pPr>
        <w:pStyle w:val="Heading3"/>
      </w:pPr>
      <w:bookmarkStart w:id="924" w:name="_Ref448638328"/>
      <w:bookmarkStart w:id="925" w:name="_Ref448642828"/>
      <w:bookmarkStart w:id="926" w:name="_Toc526304047"/>
      <w:bookmarkStart w:id="927" w:name="_Toc141177921"/>
      <w:bookmarkStart w:id="928" w:name="_Toc314131838"/>
      <w:bookmarkStart w:id="929" w:name="_Toc382912129"/>
      <w:r>
        <w:rPr>
          <w:b/>
          <w:bCs/>
        </w:rPr>
        <w:t>||</w:t>
      </w:r>
      <w:r>
        <w:t xml:space="preserve"> (binary, left associative)</w:t>
      </w:r>
      <w:bookmarkEnd w:id="924"/>
      <w:bookmarkEnd w:id="925"/>
      <w:bookmarkEnd w:id="926"/>
      <w:bookmarkEnd w:id="927"/>
      <w:bookmarkEnd w:id="928"/>
      <w:bookmarkEnd w:id="929"/>
    </w:p>
    <w:p w14:paraId="269E6728" w14:textId="77777777" w:rsidR="00345ACB" w:rsidRPr="00913441" w:rsidRDefault="00345ACB">
      <w:pPr>
        <w:pStyle w:val="NormalIndented"/>
      </w:pPr>
      <w:r w:rsidRPr="00913441">
        <w:t xml:space="preserve">The </w:t>
      </w:r>
      <w:r w:rsidRPr="00913441">
        <w:rPr>
          <w:b/>
          <w:bCs/>
        </w:rPr>
        <w:t>||</w:t>
      </w:r>
      <w:r w:rsidRPr="00913441">
        <w:t xml:space="preserve"> operator (string concatenation) converts its arguments to strings and then concatenates those strings together. The null data type is converted to the string </w:t>
      </w:r>
      <w:r w:rsidRPr="00913441">
        <w:rPr>
          <w:b/>
          <w:bCs/>
        </w:rPr>
        <w:t>null</w:t>
      </w:r>
      <w:r w:rsidRPr="00913441">
        <w:t xml:space="preserve"> and then appended to the other argument. Thus </w:t>
      </w:r>
      <w:r w:rsidRPr="00913441">
        <w:rPr>
          <w:b/>
          <w:bCs/>
        </w:rPr>
        <w:t>||</w:t>
      </w:r>
      <w:r w:rsidRPr="00913441">
        <w:t xml:space="preserve"> never returns </w:t>
      </w:r>
      <w:r w:rsidRPr="00913441">
        <w:rPr>
          <w:b/>
          <w:bCs/>
        </w:rPr>
        <w:t>null</w:t>
      </w:r>
      <w:r w:rsidRPr="00913441">
        <w:t xml:space="preserve">. Lists are converted to strings and then appended to the other argument; the list is enclosed in parentheses and the elements are separated </w:t>
      </w:r>
      <w:proofErr w:type="gramStart"/>
      <w:r w:rsidRPr="00913441">
        <w:t xml:space="preserve">by </w:t>
      </w:r>
      <w:r w:rsidRPr="00913441">
        <w:rPr>
          <w:b/>
          <w:bCs/>
        </w:rPr>
        <w:t>,</w:t>
      </w:r>
      <w:proofErr w:type="gramEnd"/>
      <w:r w:rsidRPr="00913441">
        <w:t xml:space="preserve"> with no separating blanks. The string representation of Booleans, numbers, times, and durations is location-specific to allow for the use of the native language. The </w:t>
      </w:r>
      <w:r w:rsidRPr="00913441">
        <w:rPr>
          <w:b/>
          <w:bCs/>
        </w:rPr>
        <w:t>formatted with</w:t>
      </w:r>
      <w:r w:rsidRPr="00913441">
        <w:t xml:space="preserve"> operators </w:t>
      </w:r>
      <w:r w:rsidRPr="00913441">
        <w:rPr>
          <w:b/>
          <w:bCs/>
        </w:rPr>
        <w:t>%s</w:t>
      </w:r>
      <w:r w:rsidRPr="00913441">
        <w:t xml:space="preserve"> operator is used to convert values to strings (see Section </w:t>
      </w:r>
      <w:r w:rsidR="008216EB">
        <w:fldChar w:fldCharType="begin"/>
      </w:r>
      <w:r w:rsidR="008216EB">
        <w:instrText xml:space="preserve"> REF _Ref448638204 \r \h  \* MERGEFORMAT </w:instrText>
      </w:r>
      <w:r w:rsidR="008216EB">
        <w:fldChar w:fldCharType="separate"/>
      </w:r>
      <w:r>
        <w:t>9.8.2</w:t>
      </w:r>
      <w:r w:rsidR="008216EB">
        <w:fldChar w:fldCharType="end"/>
      </w:r>
      <w:r w:rsidRPr="00913441">
        <w:t xml:space="preserve">). The </w:t>
      </w:r>
      <w:r w:rsidRPr="00913441">
        <w:rPr>
          <w:b/>
          <w:bCs/>
        </w:rPr>
        <w:t>string</w:t>
      </w:r>
      <w:r w:rsidRPr="00913441">
        <w:t xml:space="preserve"> operator is a generalization of the </w:t>
      </w:r>
      <w:r w:rsidRPr="00913441">
        <w:rPr>
          <w:b/>
          <w:bCs/>
        </w:rPr>
        <w:t>||</w:t>
      </w:r>
      <w:r w:rsidRPr="00913441">
        <w:t xml:space="preserve"> operator (see Section </w:t>
      </w:r>
      <w:r w:rsidR="008216EB">
        <w:fldChar w:fldCharType="begin"/>
      </w:r>
      <w:r w:rsidR="008216EB">
        <w:instrText xml:space="preserve"> REF _Ref448638225 \r \h  \* MERGEFORMAT </w:instrText>
      </w:r>
      <w:r w:rsidR="008216EB">
        <w:fldChar w:fldCharType="separate"/>
      </w:r>
      <w:r>
        <w:t>9.8.3</w:t>
      </w:r>
      <w:r w:rsidR="008216EB">
        <w:fldChar w:fldCharType="end"/>
      </w:r>
      <w:r w:rsidRPr="00913441">
        <w:t xml:space="preserve">), except that the </w:t>
      </w:r>
      <w:r w:rsidRPr="00913441">
        <w:rPr>
          <w:b/>
          <w:bCs/>
        </w:rPr>
        <w:t>string</w:t>
      </w:r>
      <w:r w:rsidRPr="00913441">
        <w:t xml:space="preserve"> operator does not do anything special for lists. The primary times of its arguments are lost. Its usage is:</w:t>
      </w:r>
    </w:p>
    <w:p w14:paraId="25E820D5" w14:textId="77777777" w:rsidR="00345ACB" w:rsidRDefault="00345ACB">
      <w:pPr>
        <w:pStyle w:val="Example"/>
      </w:pPr>
      <w:r>
        <w:t>&lt;1:string&gt; := &lt;m:any-type&gt; || &lt;n:any-type&gt;</w:t>
      </w:r>
    </w:p>
    <w:p w14:paraId="554040CD" w14:textId="77777777" w:rsidR="00345ACB" w:rsidRDefault="00345ACB">
      <w:pPr>
        <w:pStyle w:val="Example"/>
      </w:pPr>
      <w:r>
        <w:t>"null3" := null || 3</w:t>
      </w:r>
    </w:p>
    <w:p w14:paraId="1D02E5DF" w14:textId="77777777" w:rsidR="00345ACB" w:rsidRDefault="00345ACB">
      <w:pPr>
        <w:pStyle w:val="Example"/>
      </w:pPr>
      <w:r>
        <w:t>"45" := 4 || 5</w:t>
      </w:r>
    </w:p>
    <w:p w14:paraId="133956FC" w14:textId="77777777" w:rsidR="00345ACB" w:rsidRDefault="00345ACB">
      <w:pPr>
        <w:pStyle w:val="Example"/>
      </w:pPr>
      <w:r>
        <w:t>"4.7four" := 4.7 || "four"</w:t>
      </w:r>
    </w:p>
    <w:p w14:paraId="19CAB327" w14:textId="77777777" w:rsidR="00345ACB" w:rsidRDefault="00345ACB">
      <w:pPr>
        <w:pStyle w:val="Example"/>
      </w:pPr>
      <w:r>
        <w:t>"true" := true || ""</w:t>
      </w:r>
    </w:p>
    <w:p w14:paraId="10479C17" w14:textId="77777777" w:rsidR="00345ACB" w:rsidRDefault="00345ACB">
      <w:pPr>
        <w:pStyle w:val="Example"/>
      </w:pPr>
      <w:r>
        <w:t>"3 days left" := 3 days || " left"</w:t>
      </w:r>
    </w:p>
    <w:p w14:paraId="263BC552" w14:textId="77777777" w:rsidR="00345ACB" w:rsidRDefault="00345ACB">
      <w:pPr>
        <w:pStyle w:val="Example"/>
      </w:pPr>
      <w:r>
        <w:t>"on 1990-03-15T13:45:01" := "on " || 1990-03-15T13:45:01</w:t>
      </w:r>
    </w:p>
    <w:p w14:paraId="5E0D9FA6" w14:textId="77777777" w:rsidR="00345ACB" w:rsidRDefault="00345ACB">
      <w:pPr>
        <w:pStyle w:val="Example"/>
      </w:pPr>
      <w:r>
        <w:t>"list=(1,2,3)" := "list=" || (1,</w:t>
      </w:r>
      <w:r>
        <w:rPr>
          <w:lang w:eastAsia="ko-KR"/>
        </w:rPr>
        <w:t xml:space="preserve"> </w:t>
      </w:r>
      <w:r>
        <w:t>2,</w:t>
      </w:r>
      <w:r>
        <w:rPr>
          <w:lang w:eastAsia="ko-KR"/>
        </w:rPr>
        <w:t xml:space="preserve"> </w:t>
      </w:r>
      <w:r>
        <w:t>3)</w:t>
      </w:r>
    </w:p>
    <w:p w14:paraId="4BB27A5F" w14:textId="77777777" w:rsidR="00345ACB" w:rsidRDefault="00345ACB" w:rsidP="001E5D51">
      <w:pPr>
        <w:pStyle w:val="Heading3"/>
      </w:pPr>
      <w:bookmarkStart w:id="930" w:name="_Hlt451049716"/>
      <w:bookmarkStart w:id="931" w:name="_Ref448631628"/>
      <w:bookmarkStart w:id="932" w:name="_Ref448631688"/>
      <w:bookmarkStart w:id="933" w:name="_Ref448632131"/>
      <w:bookmarkStart w:id="934" w:name="_Ref448638204"/>
      <w:bookmarkStart w:id="935" w:name="_Ref448652669"/>
      <w:bookmarkStart w:id="936" w:name="_Ref448653850"/>
      <w:bookmarkStart w:id="937" w:name="_Toc526304048"/>
      <w:bookmarkStart w:id="938" w:name="_Toc141177922"/>
      <w:bookmarkStart w:id="939" w:name="_Toc314131839"/>
      <w:bookmarkStart w:id="940" w:name="_Toc382912130"/>
      <w:bookmarkEnd w:id="930"/>
      <w:r>
        <w:lastRenderedPageBreak/>
        <w:t>Formatted with</w:t>
      </w:r>
      <w:r>
        <w:rPr>
          <w:b/>
          <w:bCs/>
        </w:rPr>
        <w:t xml:space="preserve"> </w:t>
      </w:r>
      <w:r>
        <w:t>(binary, left-associative)</w:t>
      </w:r>
      <w:bookmarkEnd w:id="931"/>
      <w:bookmarkEnd w:id="932"/>
      <w:bookmarkEnd w:id="933"/>
      <w:bookmarkEnd w:id="934"/>
      <w:bookmarkEnd w:id="935"/>
      <w:bookmarkEnd w:id="936"/>
      <w:bookmarkEnd w:id="937"/>
      <w:bookmarkEnd w:id="938"/>
      <w:bookmarkEnd w:id="939"/>
      <w:bookmarkEnd w:id="940"/>
    </w:p>
    <w:p w14:paraId="190D6AE7" w14:textId="77777777" w:rsidR="00345ACB" w:rsidRPr="00913441" w:rsidRDefault="00345ACB" w:rsidP="00A3590D">
      <w:pPr>
        <w:pStyle w:val="NormalIndented"/>
        <w:keepNext/>
      </w:pPr>
      <w:r w:rsidRPr="00913441">
        <w:t xml:space="preserve">The </w:t>
      </w:r>
      <w:r w:rsidRPr="00913441">
        <w:rPr>
          <w:b/>
          <w:bCs/>
        </w:rPr>
        <w:t>formatted with</w:t>
      </w:r>
      <w:r w:rsidRPr="00913441">
        <w:t xml:space="preserve"> operator allows a formatting string to be used for additional control over how data items are output. The formatting string is </w:t>
      </w:r>
      <w:proofErr w:type="gramStart"/>
      <w:r w:rsidRPr="00913441">
        <w:t>similar to</w:t>
      </w:r>
      <w:proofErr w:type="gramEnd"/>
      <w:r w:rsidRPr="00913441">
        <w:t xml:space="preserve"> the ANSI C language </w:t>
      </w:r>
      <w:proofErr w:type="spellStart"/>
      <w:r w:rsidRPr="00913441">
        <w:t>printf</w:t>
      </w:r>
      <w:proofErr w:type="spellEnd"/>
      <w:r w:rsidRPr="00913441">
        <w:t xml:space="preserve"> control string, with additional ability to format an Arden time.</w:t>
      </w:r>
      <w:r>
        <w:t xml:space="preserve"> </w:t>
      </w:r>
      <w:r w:rsidRPr="00913441">
        <w:t>Its usage is</w:t>
      </w:r>
    </w:p>
    <w:p w14:paraId="32CAD1F9" w14:textId="77777777" w:rsidR="00345ACB" w:rsidRDefault="00345ACB" w:rsidP="00A3590D">
      <w:pPr>
        <w:pStyle w:val="Example"/>
        <w:keepNext/>
      </w:pPr>
      <w:r>
        <w:t>&lt;string&gt; := &lt;data&gt; formatted with &lt;format_string&gt;</w:t>
      </w:r>
    </w:p>
    <w:p w14:paraId="29E5FDD2" w14:textId="77777777" w:rsidR="00345ACB" w:rsidRDefault="00345ACB" w:rsidP="00A3590D">
      <w:pPr>
        <w:pStyle w:val="Example"/>
        <w:keepNext/>
      </w:pPr>
    </w:p>
    <w:p w14:paraId="77473C40" w14:textId="77777777" w:rsidR="00345ACB" w:rsidRDefault="00345ACB" w:rsidP="00A3590D">
      <w:pPr>
        <w:pStyle w:val="Example"/>
        <w:keepNext/>
      </w:pPr>
      <w:r>
        <w:t>"01::02::03" := (1,</w:t>
      </w:r>
      <w:r>
        <w:rPr>
          <w:lang w:eastAsia="ko-KR"/>
        </w:rPr>
        <w:t xml:space="preserve"> </w:t>
      </w:r>
      <w:r>
        <w:t>2,</w:t>
      </w:r>
      <w:r>
        <w:rPr>
          <w:lang w:eastAsia="ko-KR"/>
        </w:rPr>
        <w:t xml:space="preserve"> </w:t>
      </w:r>
      <w:r>
        <w:t>3) formatted with "%2.2d::%2.2d::%2.2d"</w:t>
      </w:r>
    </w:p>
    <w:p w14:paraId="02DF50B9" w14:textId="77777777" w:rsidR="00345ACB" w:rsidRDefault="00345ACB" w:rsidP="00A3590D">
      <w:pPr>
        <w:pStyle w:val="Example"/>
        <w:keepNext/>
      </w:pPr>
    </w:p>
    <w:p w14:paraId="4C288B38" w14:textId="77777777" w:rsidR="00345ACB" w:rsidRDefault="00345ACB" w:rsidP="00A3590D">
      <w:pPr>
        <w:pStyle w:val="Example"/>
        <w:keepNext/>
      </w:pPr>
      <w:r>
        <w:t xml:space="preserve">"The result was 10.61 mg" </w:t>
      </w:r>
    </w:p>
    <w:p w14:paraId="4A71BE29" w14:textId="77777777" w:rsidR="00345ACB" w:rsidRDefault="00345ACB" w:rsidP="00A3590D">
      <w:pPr>
        <w:pStyle w:val="Example"/>
        <w:keepNext/>
      </w:pPr>
      <w:r>
        <w:t>:= 10.60528 formatted with "The result was %.2f mg"</w:t>
      </w:r>
    </w:p>
    <w:p w14:paraId="0898FB12" w14:textId="77777777" w:rsidR="00345ACB" w:rsidRDefault="00345ACB" w:rsidP="00A3590D">
      <w:pPr>
        <w:pStyle w:val="Example"/>
        <w:keepNext/>
      </w:pPr>
    </w:p>
    <w:p w14:paraId="6FE4A2A6" w14:textId="77777777" w:rsidR="00345ACB" w:rsidRDefault="00345ACB" w:rsidP="00A3590D">
      <w:pPr>
        <w:pStyle w:val="Example"/>
        <w:keepNext/>
      </w:pPr>
      <w:r>
        <w:t xml:space="preserve">"The date was Jan 10 1998" </w:t>
      </w:r>
    </w:p>
    <w:p w14:paraId="3140B497" w14:textId="77777777" w:rsidR="00345ACB" w:rsidRDefault="00345ACB" w:rsidP="00A3590D">
      <w:pPr>
        <w:pStyle w:val="Example"/>
        <w:keepNext/>
      </w:pPr>
      <w:r>
        <w:t>:= 1998-01-10T17:25:00 formatted with "The date was %.2t"</w:t>
      </w:r>
    </w:p>
    <w:p w14:paraId="1A5CC91E" w14:textId="77777777" w:rsidR="00345ACB" w:rsidRDefault="00345ACB" w:rsidP="00A3590D">
      <w:pPr>
        <w:pStyle w:val="Example"/>
        <w:keepNext/>
      </w:pPr>
    </w:p>
    <w:p w14:paraId="749C4994" w14:textId="77777777" w:rsidR="00345ACB" w:rsidRDefault="00345ACB" w:rsidP="00A3590D">
      <w:pPr>
        <w:pStyle w:val="Example"/>
        <w:keepNext/>
      </w:pPr>
      <w:r>
        <w:t xml:space="preserve">"The year was 1998" </w:t>
      </w:r>
    </w:p>
    <w:p w14:paraId="2ABFB01F" w14:textId="77777777" w:rsidR="00345ACB" w:rsidRDefault="00345ACB" w:rsidP="00A3590D">
      <w:pPr>
        <w:pStyle w:val="Example"/>
        <w:keepNext/>
      </w:pPr>
      <w:r>
        <w:t>:= 1998-01-10T17:25:00 formatted with "The year was %.0t"</w:t>
      </w:r>
    </w:p>
    <w:p w14:paraId="16D46AC2" w14:textId="77777777" w:rsidR="00345ACB" w:rsidRDefault="00345ACB" w:rsidP="00A3590D">
      <w:pPr>
        <w:pStyle w:val="Example"/>
        <w:keepNext/>
      </w:pPr>
    </w:p>
    <w:p w14:paraId="6E10519E" w14:textId="77777777" w:rsidR="00345ACB" w:rsidRDefault="00345ACB" w:rsidP="00A3590D">
      <w:pPr>
        <w:pStyle w:val="Example"/>
        <w:keepNext/>
      </w:pPr>
      <w:r>
        <w:t>/* longer example */</w:t>
      </w:r>
    </w:p>
    <w:p w14:paraId="0317FCA2" w14:textId="77777777" w:rsidR="00345ACB" w:rsidRDefault="00345ACB" w:rsidP="00A3590D">
      <w:pPr>
        <w:pStyle w:val="Example"/>
        <w:keepNext/>
      </w:pPr>
      <w:r>
        <w:t>a := "ten";</w:t>
      </w:r>
    </w:p>
    <w:p w14:paraId="4A438B6C" w14:textId="77777777" w:rsidR="00345ACB" w:rsidRDefault="00345ACB" w:rsidP="00A3590D">
      <w:pPr>
        <w:pStyle w:val="Example"/>
        <w:keepNext/>
      </w:pPr>
      <w:r>
        <w:t>b := "twenty";</w:t>
      </w:r>
    </w:p>
    <w:p w14:paraId="1C488D66" w14:textId="77777777" w:rsidR="00345ACB" w:rsidRDefault="00345ACB" w:rsidP="00A3590D">
      <w:pPr>
        <w:pStyle w:val="Example"/>
        <w:keepNext/>
      </w:pPr>
      <w:r>
        <w:t>c := "thirty";</w:t>
      </w:r>
    </w:p>
    <w:p w14:paraId="26654066" w14:textId="77777777" w:rsidR="00345ACB" w:rsidRDefault="00345ACB" w:rsidP="00A3590D">
      <w:pPr>
        <w:pStyle w:val="Example"/>
        <w:keepNext/>
      </w:pPr>
      <w:r>
        <w:t>f := "%s, %s, %s or more";</w:t>
      </w:r>
    </w:p>
    <w:p w14:paraId="15644154" w14:textId="77777777" w:rsidR="00345ACB" w:rsidRDefault="00345ACB">
      <w:pPr>
        <w:pStyle w:val="Example"/>
      </w:pPr>
      <w:r>
        <w:t>"ten, twenty, thirty or more" := (a, b, c) formatted with f;</w:t>
      </w:r>
    </w:p>
    <w:p w14:paraId="422AF6CD" w14:textId="77777777" w:rsidR="00345ACB" w:rsidRPr="00913441" w:rsidRDefault="00345ACB">
      <w:pPr>
        <w:pStyle w:val="NormalIndented"/>
      </w:pPr>
      <w:r w:rsidRPr="00913441">
        <w:t xml:space="preserve">If </w:t>
      </w:r>
      <w:r w:rsidRPr="00913441">
        <w:rPr>
          <w:b/>
          <w:bCs/>
        </w:rPr>
        <w:t>data</w:t>
      </w:r>
      <w:r w:rsidRPr="00913441">
        <w:t xml:space="preserve"> is a single item, it serves as the single parameter for format string substitution. If </w:t>
      </w:r>
      <w:r w:rsidRPr="00913441">
        <w:rPr>
          <w:b/>
          <w:bCs/>
        </w:rPr>
        <w:t>data</w:t>
      </w:r>
      <w:r w:rsidRPr="00913441">
        <w:t xml:space="preserve"> is a list, the list is not formatted as a list. Instead, it is assumed to be a list of parameters for format string substitution. Parameters are substituted into the </w:t>
      </w:r>
      <w:r w:rsidRPr="00913441">
        <w:rPr>
          <w:b/>
          <w:bCs/>
        </w:rPr>
        <w:t>format string</w:t>
      </w:r>
      <w:r w:rsidRPr="00913441">
        <w:t xml:space="preserve"> as described below, which becomes the result of the operation. </w:t>
      </w:r>
    </w:p>
    <w:p w14:paraId="054AF4A9" w14:textId="77777777" w:rsidR="00345ACB" w:rsidRPr="00913441" w:rsidRDefault="00345ACB">
      <w:pPr>
        <w:pStyle w:val="NormalIndented"/>
      </w:pPr>
      <w:r w:rsidRPr="00913441">
        <w:t>A format string consists of a literal string and typically contains 1 or more format specifications.</w:t>
      </w:r>
    </w:p>
    <w:p w14:paraId="2798B73C" w14:textId="77777777" w:rsidR="00345ACB" w:rsidRPr="00913441" w:rsidRDefault="00345ACB">
      <w:pPr>
        <w:pStyle w:val="NormalIndented"/>
      </w:pPr>
      <w:r w:rsidRPr="00913441">
        <w:t>A format specification, which consists of optional and required fields, has the following form:</w:t>
      </w:r>
    </w:p>
    <w:p w14:paraId="28BA4959" w14:textId="77777777" w:rsidR="00345ACB" w:rsidRDefault="00345ACB">
      <w:pPr>
        <w:pStyle w:val="Example"/>
      </w:pPr>
      <w:r>
        <w:t>%[flags][width][.precision]type</w:t>
      </w:r>
    </w:p>
    <w:p w14:paraId="0D9C98ED" w14:textId="77777777" w:rsidR="00345ACB" w:rsidRPr="00913441" w:rsidRDefault="00345ACB">
      <w:pPr>
        <w:pStyle w:val="NormalIndented"/>
      </w:pPr>
      <w:r w:rsidRPr="00913441">
        <w:t>Each field of the format specification is a single character or a number signifying a particular format option. The simplest format specification contains only the percent sign and a type character (for example, %s). If a percent sign is followed by a character that has no meaning as a format field, the character is not revised. For example, to print a percent-sign character, use %%.</w:t>
      </w:r>
    </w:p>
    <w:p w14:paraId="4BA37B69" w14:textId="77777777" w:rsidR="00345ACB" w:rsidRPr="00913441" w:rsidRDefault="00345ACB">
      <w:pPr>
        <w:pStyle w:val="NormalIndented"/>
      </w:pPr>
      <w:r w:rsidRPr="00913441">
        <w:t xml:space="preserve">Note that to retain compatibility with C language functions, several formatting type specifiers have been retained that will probably not be useful to the Arden </w:t>
      </w:r>
      <w:proofErr w:type="spellStart"/>
      <w:r w:rsidRPr="00913441">
        <w:t>MLM</w:t>
      </w:r>
      <w:proofErr w:type="spellEnd"/>
      <w:r w:rsidRPr="00913441">
        <w:t xml:space="preserve"> author. The most likely format specification types an </w:t>
      </w:r>
      <w:proofErr w:type="spellStart"/>
      <w:r w:rsidRPr="00913441">
        <w:t>MLM</w:t>
      </w:r>
      <w:proofErr w:type="spellEnd"/>
      <w:r w:rsidRPr="00913441">
        <w:t xml:space="preserve"> author will use are:</w:t>
      </w:r>
    </w:p>
    <w:p w14:paraId="59C257A4" w14:textId="77777777" w:rsidR="00345ACB" w:rsidRDefault="00345ACB">
      <w:pPr>
        <w:pStyle w:val="Example"/>
      </w:pPr>
      <w:r>
        <w:t>%c</w:t>
      </w:r>
      <w:r>
        <w:tab/>
      </w:r>
      <w:r>
        <w:tab/>
        <w:t>(for outputting special characters)</w:t>
      </w:r>
    </w:p>
    <w:p w14:paraId="0FA90905" w14:textId="77777777" w:rsidR="00345ACB" w:rsidRDefault="00345ACB">
      <w:pPr>
        <w:pStyle w:val="Example"/>
      </w:pPr>
      <w:r>
        <w:t>%s</w:t>
      </w:r>
      <w:r>
        <w:tab/>
      </w:r>
      <w:r>
        <w:tab/>
        <w:t>(string width control)</w:t>
      </w:r>
    </w:p>
    <w:p w14:paraId="62CBC182" w14:textId="77777777" w:rsidR="00345ACB" w:rsidRDefault="00345ACB">
      <w:pPr>
        <w:pStyle w:val="Example"/>
      </w:pPr>
      <w:r>
        <w:t>%d</w:t>
      </w:r>
      <w:r>
        <w:tab/>
      </w:r>
      <w:r>
        <w:tab/>
        <w:t>(integer formatting)</w:t>
      </w:r>
    </w:p>
    <w:p w14:paraId="3DCB7703" w14:textId="77777777" w:rsidR="00345ACB" w:rsidRDefault="00345ACB">
      <w:pPr>
        <w:pStyle w:val="Example"/>
      </w:pPr>
      <w:r>
        <w:t>%t</w:t>
      </w:r>
      <w:r>
        <w:tab/>
      </w:r>
      <w:r>
        <w:tab/>
        <w:t>(time formatting)</w:t>
      </w:r>
    </w:p>
    <w:p w14:paraId="41A17F50" w14:textId="77777777" w:rsidR="00345ACB" w:rsidRDefault="00345ACB">
      <w:pPr>
        <w:pStyle w:val="Example"/>
      </w:pPr>
      <w:r>
        <w:t>%e</w:t>
      </w:r>
      <w:r>
        <w:tab/>
      </w:r>
      <w:r>
        <w:tab/>
        <w:t>(floating point number formatting with exponent)</w:t>
      </w:r>
    </w:p>
    <w:p w14:paraId="6B9DF601" w14:textId="77777777" w:rsidR="00345ACB" w:rsidRDefault="00345ACB">
      <w:pPr>
        <w:pStyle w:val="Example"/>
      </w:pPr>
      <w:r>
        <w:t>%f</w:t>
      </w:r>
      <w:r>
        <w:tab/>
      </w:r>
      <w:r>
        <w:tab/>
        <w:t>(floating point number formatting without exponent)</w:t>
      </w:r>
    </w:p>
    <w:p w14:paraId="25F36B51" w14:textId="77777777" w:rsidR="00345ACB" w:rsidRDefault="00345ACB">
      <w:pPr>
        <w:pStyle w:val="Example"/>
      </w:pPr>
      <w:r>
        <w:t>%g</w:t>
      </w:r>
      <w:r>
        <w:tab/>
      </w:r>
      <w:r>
        <w:tab/>
        <w:t>(floating point number formatting using %e or %f)</w:t>
      </w:r>
    </w:p>
    <w:p w14:paraId="0668CC16" w14:textId="77777777" w:rsidR="00345ACB" w:rsidRPr="00913441" w:rsidRDefault="00345ACB">
      <w:pPr>
        <w:pStyle w:val="NormalIndented"/>
      </w:pPr>
      <w:r w:rsidRPr="00913441">
        <w:t xml:space="preserve">A complete description of supported types within the format specification can be found in Annex </w:t>
      </w:r>
      <w:r w:rsidR="008216EB">
        <w:fldChar w:fldCharType="begin"/>
      </w:r>
      <w:r w:rsidR="008216EB">
        <w:instrText xml:space="preserve"> REF A5 \h  \* MERGEFORMAT </w:instrText>
      </w:r>
      <w:r w:rsidR="008216EB">
        <w:fldChar w:fldCharType="separate"/>
      </w:r>
      <w:proofErr w:type="spellStart"/>
      <w:r>
        <w:t>A5</w:t>
      </w:r>
      <w:proofErr w:type="spellEnd"/>
      <w:r w:rsidR="008216EB">
        <w:fldChar w:fldCharType="end"/>
      </w:r>
      <w:r w:rsidRPr="00913441">
        <w:t>.</w:t>
      </w:r>
    </w:p>
    <w:p w14:paraId="7D6A0A4E" w14:textId="77777777" w:rsidR="00345ACB" w:rsidRDefault="00345ACB" w:rsidP="001E5D51">
      <w:pPr>
        <w:pStyle w:val="Heading3"/>
      </w:pPr>
      <w:bookmarkStart w:id="941" w:name="_Ref448638225"/>
      <w:bookmarkStart w:id="942" w:name="_Ref448642847"/>
      <w:bookmarkStart w:id="943" w:name="_Ref448653040"/>
      <w:bookmarkStart w:id="944" w:name="_Toc526304049"/>
      <w:bookmarkStart w:id="945" w:name="_Toc141177923"/>
      <w:bookmarkStart w:id="946" w:name="_Toc314131840"/>
      <w:bookmarkStart w:id="947" w:name="_Toc382912131"/>
      <w:r>
        <w:t>String ... (unary, right associative)</w:t>
      </w:r>
      <w:bookmarkEnd w:id="941"/>
      <w:bookmarkEnd w:id="942"/>
      <w:bookmarkEnd w:id="943"/>
      <w:bookmarkEnd w:id="944"/>
      <w:bookmarkEnd w:id="945"/>
      <w:bookmarkEnd w:id="946"/>
      <w:bookmarkEnd w:id="947"/>
    </w:p>
    <w:p w14:paraId="681A59E1" w14:textId="77777777" w:rsidR="00345ACB" w:rsidRPr="00913441" w:rsidRDefault="00345ACB" w:rsidP="00A3590D">
      <w:pPr>
        <w:pStyle w:val="NormalIndented"/>
        <w:keepNext/>
      </w:pPr>
      <w:r w:rsidRPr="00913441">
        <w:t xml:space="preserve">The </w:t>
      </w:r>
      <w:r w:rsidRPr="00913441">
        <w:rPr>
          <w:b/>
          <w:bCs/>
        </w:rPr>
        <w:t>string</w:t>
      </w:r>
      <w:r w:rsidRPr="00913441">
        <w:t xml:space="preserve"> operator expects a string or list of strings as its argument. It returns a single string made by concatenating all the elements, as the </w:t>
      </w:r>
      <w:r w:rsidRPr="00913441">
        <w:rPr>
          <w:b/>
          <w:bCs/>
        </w:rPr>
        <w:t xml:space="preserve">|| </w:t>
      </w:r>
      <w:r w:rsidRPr="00913441">
        <w:t xml:space="preserve">operator (see Section </w:t>
      </w:r>
      <w:r w:rsidR="008216EB">
        <w:fldChar w:fldCharType="begin"/>
      </w:r>
      <w:r w:rsidR="008216EB">
        <w:instrText xml:space="preserve"> REF _Ref448638328 \r \h  \* MERGEFORMAT </w:instrText>
      </w:r>
      <w:r w:rsidR="008216EB">
        <w:fldChar w:fldCharType="separate"/>
      </w:r>
      <w:r>
        <w:t>9.8.1</w:t>
      </w:r>
      <w:r w:rsidR="008216EB">
        <w:fldChar w:fldCharType="end"/>
      </w:r>
      <w:r w:rsidRPr="00913441">
        <w:t xml:space="preserve">). If the argument is an empty list, the </w:t>
      </w:r>
      <w:r w:rsidRPr="00913441">
        <w:lastRenderedPageBreak/>
        <w:t xml:space="preserve">result is the empty string (""). The element operator (Section </w:t>
      </w:r>
      <w:r w:rsidR="008216EB">
        <w:fldChar w:fldCharType="begin"/>
      </w:r>
      <w:r w:rsidR="008216EB">
        <w:instrText xml:space="preserve"> REF _Ref448638352 \r \h  \* MERGEFORMAT </w:instrText>
      </w:r>
      <w:r w:rsidR="008216EB">
        <w:fldChar w:fldCharType="separate"/>
      </w:r>
      <w:r>
        <w:t>9.12.18</w:t>
      </w:r>
      <w:r w:rsidR="008216EB">
        <w:fldChar w:fldCharType="end"/>
      </w:r>
      <w:r w:rsidRPr="00913441">
        <w:t xml:space="preserve">) can be used to select certain items from the list. The primary times of its arguments are lost. Its usage is: </w:t>
      </w:r>
    </w:p>
    <w:p w14:paraId="55F6FD34" w14:textId="77777777" w:rsidR="00345ACB" w:rsidRDefault="00345ACB">
      <w:pPr>
        <w:pStyle w:val="Example"/>
      </w:pPr>
      <w:r>
        <w:t>&lt;1:string&gt; := STRING &lt;m:string&gt;</w:t>
      </w:r>
    </w:p>
    <w:p w14:paraId="7F5CA661" w14:textId="77777777" w:rsidR="00345ACB" w:rsidRDefault="00345ACB">
      <w:pPr>
        <w:pStyle w:val="Example"/>
      </w:pPr>
      <w:r>
        <w:t>&lt;1:string&gt; := STRING &lt;m:list of strings&gt;</w:t>
      </w:r>
    </w:p>
    <w:p w14:paraId="2067C60F" w14:textId="77777777" w:rsidR="00345ACB" w:rsidRDefault="00345ACB">
      <w:pPr>
        <w:pStyle w:val="Example"/>
      </w:pPr>
      <w:r>
        <w:t>"abc" := STRING ("a",</w:t>
      </w:r>
      <w:r>
        <w:rPr>
          <w:lang w:eastAsia="ko-KR"/>
        </w:rPr>
        <w:t xml:space="preserve"> </w:t>
      </w:r>
      <w:r>
        <w:t>"b",</w:t>
      </w:r>
      <w:r>
        <w:rPr>
          <w:lang w:eastAsia="ko-KR"/>
        </w:rPr>
        <w:t xml:space="preserve"> </w:t>
      </w:r>
      <w:r>
        <w:t>"c")</w:t>
      </w:r>
    </w:p>
    <w:p w14:paraId="4825F9CD" w14:textId="77777777" w:rsidR="00345ACB" w:rsidRDefault="00345ACB">
      <w:pPr>
        <w:pStyle w:val="Example"/>
      </w:pPr>
      <w:r>
        <w:t>"abc" := STRING ("a",</w:t>
      </w:r>
      <w:r>
        <w:rPr>
          <w:lang w:eastAsia="ko-KR"/>
        </w:rPr>
        <w:t xml:space="preserve"> </w:t>
      </w:r>
      <w:r>
        <w:t>"bc")</w:t>
      </w:r>
    </w:p>
    <w:p w14:paraId="73ED0AD5" w14:textId="77777777" w:rsidR="00345ACB" w:rsidRDefault="00345ACB">
      <w:pPr>
        <w:pStyle w:val="Example"/>
      </w:pPr>
      <w:r>
        <w:t>"" := STRING ()</w:t>
      </w:r>
    </w:p>
    <w:p w14:paraId="67C573A7" w14:textId="77777777" w:rsidR="00345ACB" w:rsidRDefault="00345ACB">
      <w:pPr>
        <w:pStyle w:val="Example"/>
      </w:pPr>
      <w:r>
        <w:t>"edcba" := STRING REVERSE EXTRACT CHARACTERS "abcde"</w:t>
      </w:r>
    </w:p>
    <w:p w14:paraId="1CF2CBA0" w14:textId="77777777" w:rsidR="00345ACB" w:rsidRDefault="00345ACB" w:rsidP="001E5D51">
      <w:pPr>
        <w:pStyle w:val="Heading3"/>
      </w:pPr>
      <w:bookmarkStart w:id="948" w:name="_Toc526304050"/>
      <w:bookmarkStart w:id="949" w:name="_Toc141177924"/>
      <w:bookmarkStart w:id="950" w:name="_Toc314131841"/>
      <w:bookmarkStart w:id="951" w:name="_Toc382912132"/>
      <w:r>
        <w:t>Matches Pattern (binary, non-associative)</w:t>
      </w:r>
      <w:bookmarkEnd w:id="948"/>
      <w:bookmarkEnd w:id="949"/>
      <w:bookmarkEnd w:id="950"/>
      <w:bookmarkEnd w:id="951"/>
    </w:p>
    <w:p w14:paraId="297A7991" w14:textId="77777777" w:rsidR="00345ACB" w:rsidRPr="00913441" w:rsidRDefault="00345ACB">
      <w:pPr>
        <w:pStyle w:val="NormalIndented"/>
      </w:pPr>
      <w:r w:rsidRPr="00913441">
        <w:t xml:space="preserve">The effect of this operator is </w:t>
      </w:r>
      <w:proofErr w:type="gramStart"/>
      <w:r w:rsidRPr="00913441">
        <w:t>similar to</w:t>
      </w:r>
      <w:proofErr w:type="gramEnd"/>
      <w:r w:rsidRPr="00913441">
        <w:t xml:space="preserve"> the LIKE operator in SQL (ISO / IEC 9075). </w:t>
      </w:r>
      <w:r w:rsidRPr="00913441">
        <w:rPr>
          <w:b/>
          <w:bCs/>
        </w:rPr>
        <w:t>Matches pattern</w:t>
      </w:r>
      <w:r w:rsidRPr="00913441">
        <w:t xml:space="preserve"> is used to determine </w:t>
      </w:r>
      <w:proofErr w:type="gramStart"/>
      <w:r w:rsidRPr="00913441">
        <w:t>whether or not</w:t>
      </w:r>
      <w:proofErr w:type="gramEnd"/>
      <w:r w:rsidRPr="00913441">
        <w:t xml:space="preserve"> a particular string matches a pattern. This operator expects two string arguments. The first argument is a string to be matched, and the second is the pattern used for matching. </w:t>
      </w:r>
      <w:r w:rsidRPr="00913441">
        <w:rPr>
          <w:b/>
          <w:bCs/>
        </w:rPr>
        <w:t>Matches pattern</w:t>
      </w:r>
      <w:r w:rsidRPr="00913441">
        <w:t xml:space="preserve"> returns a Boolean value: true if the pattern of the second argument matches the first argument and false if it does not. The first argument also may be a list of strings, in which case the result is a list of Boolean values, each corresponding to the match between one string and the pattern of the second argument. If the arguments are not strings, null is returned. Matching is case-insensitive. The primary times of the arguments are lost.</w:t>
      </w:r>
    </w:p>
    <w:p w14:paraId="5A966B3E" w14:textId="77777777" w:rsidR="00345ACB" w:rsidRPr="00913441" w:rsidRDefault="00345ACB">
      <w:pPr>
        <w:pStyle w:val="NormalIndented"/>
      </w:pPr>
      <w:r w:rsidRPr="00913441">
        <w:t>The pattern of the second argument may be any legal string character. In addition, two wild-card characters may be used. The underscore (</w:t>
      </w:r>
      <w:r w:rsidRPr="00913441">
        <w:rPr>
          <w:b/>
          <w:bCs/>
        </w:rPr>
        <w:t>_</w:t>
      </w:r>
      <w:r w:rsidRPr="00913441">
        <w:t>) will match exactly any one character. The percent sign (</w:t>
      </w:r>
      <w:r w:rsidRPr="00913441">
        <w:rPr>
          <w:b/>
          <w:bCs/>
        </w:rPr>
        <w:t>%</w:t>
      </w:r>
      <w:r w:rsidRPr="00913441">
        <w:t xml:space="preserve">) will match 0 to arbitrarily many characters. In order to match one of the literal wild-card </w:t>
      </w:r>
      <w:proofErr w:type="gramStart"/>
      <w:r w:rsidRPr="00913441">
        <w:t>character</w:t>
      </w:r>
      <w:proofErr w:type="gramEnd"/>
      <w:r w:rsidRPr="00913441">
        <w:t>, precede it with an escape (</w:t>
      </w:r>
      <w:r w:rsidRPr="00913441">
        <w:rPr>
          <w:b/>
          <w:bCs/>
        </w:rPr>
        <w:t>\</w:t>
      </w:r>
      <w:r w:rsidRPr="00913441">
        <w:t xml:space="preserve">) character. </w:t>
      </w:r>
    </w:p>
    <w:p w14:paraId="579D12DF" w14:textId="77777777" w:rsidR="00345ACB" w:rsidRDefault="00345ACB">
      <w:pPr>
        <w:pStyle w:val="Example"/>
      </w:pPr>
      <w:r>
        <w:t>&lt;n:Boolean&gt; := &lt;n:string&gt; MATCHES PATTERN &lt;1:string&gt;</w:t>
      </w:r>
    </w:p>
    <w:p w14:paraId="3FE9DDB0" w14:textId="77777777" w:rsidR="00345ACB" w:rsidRDefault="00345ACB">
      <w:pPr>
        <w:pStyle w:val="Example"/>
      </w:pPr>
      <w:r>
        <w:t>true := "fatal heart attack" MATCHES PATTERN "%heart%";</w:t>
      </w:r>
    </w:p>
    <w:p w14:paraId="09EA7944" w14:textId="77777777" w:rsidR="00345ACB" w:rsidRDefault="00345ACB">
      <w:pPr>
        <w:pStyle w:val="Example"/>
      </w:pPr>
      <w:r>
        <w:t>false := "fatal heart attack" MATCHES PATTERN "heart";</w:t>
      </w:r>
    </w:p>
    <w:p w14:paraId="033ACE65" w14:textId="77777777" w:rsidR="00345ACB" w:rsidRDefault="00345ACB">
      <w:pPr>
        <w:pStyle w:val="Example"/>
      </w:pPr>
      <w:r>
        <w:t>true := "abnormal values" MATCHES PATTERN "%value_";</w:t>
      </w:r>
    </w:p>
    <w:p w14:paraId="020C9E03" w14:textId="77777777" w:rsidR="00345ACB" w:rsidRDefault="00345ACB">
      <w:pPr>
        <w:pStyle w:val="Example"/>
      </w:pPr>
      <w:r>
        <w:t>false := "fatal pneumonia" MATCHES PATTERN "%pulmonary%";</w:t>
      </w:r>
    </w:p>
    <w:p w14:paraId="391677BD" w14:textId="77777777" w:rsidR="00345ACB" w:rsidRDefault="00345ACB">
      <w:pPr>
        <w:pStyle w:val="Example"/>
      </w:pPr>
      <w:r>
        <w:t>(true, false) := ("stunned myocardium", "myocardial infarction") MATCHES PATTERN</w:t>
      </w:r>
    </w:p>
    <w:p w14:paraId="2DFC634D" w14:textId="77777777" w:rsidR="00345ACB" w:rsidRDefault="00345ACB">
      <w:pPr>
        <w:pStyle w:val="Example"/>
      </w:pPr>
      <w:r>
        <w:t xml:space="preserve"> "%myocardium";</w:t>
      </w:r>
    </w:p>
    <w:p w14:paraId="467A4468" w14:textId="77777777" w:rsidR="00345ACB" w:rsidRDefault="00345ACB">
      <w:pPr>
        <w:pStyle w:val="Example"/>
      </w:pPr>
      <w:r>
        <w:t>true := "5%" MATCHES PATTERN "_\%";</w:t>
      </w:r>
    </w:p>
    <w:p w14:paraId="5B9F35E7" w14:textId="77777777" w:rsidR="00345ACB" w:rsidRDefault="00345ACB" w:rsidP="001E5D51">
      <w:pPr>
        <w:pStyle w:val="Heading3"/>
      </w:pPr>
      <w:bookmarkStart w:id="952" w:name="_Toc141177925"/>
      <w:bookmarkStart w:id="953" w:name="_Toc314131842"/>
      <w:bookmarkStart w:id="954" w:name="_Toc382912133"/>
      <w:r>
        <w:t>Length</w:t>
      </w:r>
      <w:r>
        <w:tab/>
        <w:t xml:space="preserve">(unary, </w:t>
      </w:r>
      <w:proofErr w:type="gramStart"/>
      <w:r>
        <w:t>right-associative</w:t>
      </w:r>
      <w:proofErr w:type="gramEnd"/>
      <w:r>
        <w:t>)</w:t>
      </w:r>
      <w:bookmarkEnd w:id="952"/>
      <w:bookmarkEnd w:id="953"/>
      <w:bookmarkEnd w:id="954"/>
    </w:p>
    <w:p w14:paraId="05E3BCE2" w14:textId="77777777" w:rsidR="00345ACB" w:rsidRPr="00913441" w:rsidRDefault="00345ACB">
      <w:pPr>
        <w:pStyle w:val="NormalIndented"/>
      </w:pPr>
      <w:r w:rsidRPr="00913441">
        <w:t xml:space="preserve">The </w:t>
      </w:r>
      <w:r w:rsidRPr="00913441">
        <w:rPr>
          <w:b/>
          <w:bCs/>
        </w:rPr>
        <w:t>length</w:t>
      </w:r>
      <w:r w:rsidRPr="00913441">
        <w:t xml:space="preserve"> operator returns the number of characters in a string. Leading or trailing spaces are included in this calculation. Applying the </w:t>
      </w:r>
      <w:r w:rsidRPr="00913441">
        <w:rPr>
          <w:b/>
          <w:bCs/>
        </w:rPr>
        <w:t>length</w:t>
      </w:r>
      <w:r w:rsidRPr="00913441">
        <w:t xml:space="preserve"> operator to an </w:t>
      </w:r>
      <w:proofErr w:type="gramStart"/>
      <w:r w:rsidRPr="00913441">
        <w:t>empty string returns</w:t>
      </w:r>
      <w:proofErr w:type="gramEnd"/>
      <w:r w:rsidRPr="00913441">
        <w:t xml:space="preserve"> zero, while the </w:t>
      </w:r>
      <w:r w:rsidRPr="00913441">
        <w:rPr>
          <w:b/>
          <w:bCs/>
        </w:rPr>
        <w:t>length</w:t>
      </w:r>
      <w:r w:rsidRPr="00913441">
        <w:t xml:space="preserve"> of a non-string data type or an empty list is </w:t>
      </w:r>
      <w:r w:rsidRPr="00913441">
        <w:rPr>
          <w:b/>
          <w:bCs/>
        </w:rPr>
        <w:t>null</w:t>
      </w:r>
      <w:r w:rsidRPr="00913441">
        <w:t xml:space="preserve">. The </w:t>
      </w:r>
      <w:r w:rsidRPr="00913441">
        <w:rPr>
          <w:b/>
          <w:bCs/>
        </w:rPr>
        <w:t>length</w:t>
      </w:r>
      <w:r w:rsidRPr="00913441">
        <w:t xml:space="preserve"> operator is different from the </w:t>
      </w:r>
      <w:r w:rsidRPr="00913441">
        <w:rPr>
          <w:b/>
          <w:bCs/>
        </w:rPr>
        <w:t>count</w:t>
      </w:r>
      <w:r w:rsidRPr="00913441">
        <w:t xml:space="preserve"> operator (see Section </w:t>
      </w:r>
      <w:r w:rsidRPr="00913441">
        <w:fldChar w:fldCharType="begin"/>
      </w:r>
      <w:r w:rsidRPr="00913441">
        <w:instrText xml:space="preserve"> REF _Ref279407264 \r \h </w:instrText>
      </w:r>
      <w:r w:rsidRPr="00913441">
        <w:fldChar w:fldCharType="separate"/>
      </w:r>
      <w:r>
        <w:t>9.12.2</w:t>
      </w:r>
      <w:r w:rsidRPr="00913441">
        <w:fldChar w:fldCharType="end"/>
      </w:r>
      <w:r w:rsidRPr="00913441">
        <w:t xml:space="preserve">), in that </w:t>
      </w:r>
      <w:r w:rsidRPr="00913441">
        <w:rPr>
          <w:b/>
          <w:bCs/>
        </w:rPr>
        <w:t>length</w:t>
      </w:r>
      <w:r w:rsidRPr="00913441">
        <w:t xml:space="preserve"> is the number of characters in a single string, while </w:t>
      </w:r>
      <w:r w:rsidRPr="00913441">
        <w:rPr>
          <w:b/>
          <w:bCs/>
        </w:rPr>
        <w:t>count</w:t>
      </w:r>
      <w:r w:rsidRPr="00913441">
        <w:t xml:space="preserve"> is the number of items in a list. Primary times are not preserved. </w:t>
      </w:r>
    </w:p>
    <w:p w14:paraId="0CD1D50A" w14:textId="77777777" w:rsidR="00345ACB" w:rsidRDefault="00345ACB">
      <w:pPr>
        <w:pStyle w:val="Example"/>
      </w:pPr>
      <w:r>
        <w:t xml:space="preserve">  &lt;n:number&gt; := LENGTH [OF] &lt;n:string&gt;</w:t>
      </w:r>
    </w:p>
    <w:p w14:paraId="68E6972E" w14:textId="77777777" w:rsidR="00345ACB" w:rsidRDefault="00345ACB">
      <w:pPr>
        <w:pStyle w:val="Example"/>
      </w:pPr>
      <w:r>
        <w:t xml:space="preserve">           7 := LENGTH OF "Example"</w:t>
      </w:r>
    </w:p>
    <w:p w14:paraId="7142A28A" w14:textId="77777777" w:rsidR="00345ACB" w:rsidRDefault="00345ACB">
      <w:pPr>
        <w:pStyle w:val="Example"/>
      </w:pPr>
      <w:r>
        <w:t xml:space="preserve">          14 := LENGTH "Example String"</w:t>
      </w:r>
    </w:p>
    <w:p w14:paraId="24627861" w14:textId="77777777" w:rsidR="00345ACB" w:rsidRDefault="00345ACB">
      <w:pPr>
        <w:pStyle w:val="Example"/>
      </w:pPr>
      <w:r>
        <w:t xml:space="preserve">           0 := LENGTH ""</w:t>
      </w:r>
    </w:p>
    <w:p w14:paraId="70B0D89C" w14:textId="77777777" w:rsidR="00345ACB" w:rsidRDefault="00345ACB">
      <w:pPr>
        <w:pStyle w:val="Example"/>
      </w:pPr>
      <w:r>
        <w:t xml:space="preserve">        null := LENGTH ()</w:t>
      </w:r>
    </w:p>
    <w:p w14:paraId="4B72BB6D" w14:textId="77777777" w:rsidR="00345ACB" w:rsidRDefault="00345ACB">
      <w:pPr>
        <w:pStyle w:val="Example"/>
      </w:pPr>
      <w:r>
        <w:t xml:space="preserve">        null := LENGTH OF null</w:t>
      </w:r>
    </w:p>
    <w:p w14:paraId="0B8D2E06" w14:textId="77777777" w:rsidR="00345ACB" w:rsidRDefault="00345ACB">
      <w:pPr>
        <w:pStyle w:val="Example"/>
      </w:pPr>
      <w:r>
        <w:t>(8, 3, null) := LENGTH OF ("Negative", "Pos", 2)</w:t>
      </w:r>
    </w:p>
    <w:p w14:paraId="422B6576" w14:textId="77777777" w:rsidR="00345ACB" w:rsidRDefault="00345ACB" w:rsidP="001E5D51">
      <w:pPr>
        <w:pStyle w:val="Heading3"/>
      </w:pPr>
      <w:bookmarkStart w:id="955" w:name="_Toc141177926"/>
      <w:bookmarkStart w:id="956" w:name="_Toc314131843"/>
      <w:bookmarkStart w:id="957" w:name="_Toc382912134"/>
      <w:r>
        <w:t>Uppercase</w:t>
      </w:r>
      <w:r>
        <w:tab/>
        <w:t xml:space="preserve">(unary, </w:t>
      </w:r>
      <w:proofErr w:type="gramStart"/>
      <w:r>
        <w:t>right-associative</w:t>
      </w:r>
      <w:proofErr w:type="gramEnd"/>
      <w:r>
        <w:t>)</w:t>
      </w:r>
      <w:bookmarkEnd w:id="955"/>
      <w:bookmarkEnd w:id="956"/>
      <w:bookmarkEnd w:id="957"/>
    </w:p>
    <w:p w14:paraId="15E02C12" w14:textId="77777777" w:rsidR="00345ACB" w:rsidRPr="00913441" w:rsidRDefault="00345ACB">
      <w:pPr>
        <w:pStyle w:val="NormalIndented"/>
      </w:pPr>
      <w:r w:rsidRPr="00913441">
        <w:t xml:space="preserve">The </w:t>
      </w:r>
      <w:r w:rsidRPr="00913441">
        <w:rPr>
          <w:b/>
          <w:bCs/>
        </w:rPr>
        <w:t>uppercase</w:t>
      </w:r>
      <w:r w:rsidRPr="00913441">
        <w:t xml:space="preserve"> operator converts all lowercase characters in a string to uppercase. Non-lowercase characters, including numeric and punctuation characters, are not affected. The </w:t>
      </w:r>
      <w:r w:rsidRPr="00913441">
        <w:rPr>
          <w:b/>
          <w:bCs/>
        </w:rPr>
        <w:t xml:space="preserve">uppercase </w:t>
      </w:r>
      <w:r w:rsidRPr="00913441">
        <w:t>of a non-string data type or an empty list is null. Primary times are preserved.</w:t>
      </w:r>
    </w:p>
    <w:p w14:paraId="54077DF6" w14:textId="77777777" w:rsidR="00345ACB" w:rsidRDefault="00345ACB">
      <w:pPr>
        <w:pStyle w:val="Example"/>
      </w:pPr>
      <w:r>
        <w:t xml:space="preserve">             &lt;n:string&gt; := UPPERCASE &lt;n:string&gt;</w:t>
      </w:r>
    </w:p>
    <w:p w14:paraId="3E7834E3" w14:textId="77777777" w:rsidR="00345ACB" w:rsidRDefault="00345ACB">
      <w:pPr>
        <w:pStyle w:val="Example"/>
      </w:pPr>
      <w:r>
        <w:t xml:space="preserve">       "EXAMPLE STRING" := UPPERCASE "Example String"</w:t>
      </w:r>
    </w:p>
    <w:p w14:paraId="2491BF3C" w14:textId="77777777" w:rsidR="00345ACB" w:rsidRDefault="00345ACB">
      <w:pPr>
        <w:pStyle w:val="Example"/>
      </w:pPr>
      <w:r>
        <w:tab/>
        <w:t xml:space="preserve">                 "" := UPPERCASE ""</w:t>
      </w:r>
    </w:p>
    <w:p w14:paraId="06622150" w14:textId="77777777" w:rsidR="00345ACB" w:rsidRDefault="00345ACB">
      <w:pPr>
        <w:pStyle w:val="Example"/>
      </w:pPr>
      <w:r>
        <w:tab/>
        <w:t xml:space="preserve">               null := UPPERCASE null</w:t>
      </w:r>
    </w:p>
    <w:p w14:paraId="7DA4BC98" w14:textId="77777777" w:rsidR="00345ACB" w:rsidRDefault="00345ACB">
      <w:pPr>
        <w:pStyle w:val="Example"/>
      </w:pPr>
      <w:r>
        <w:lastRenderedPageBreak/>
        <w:t xml:space="preserve">                   null := UPPERCASE ()</w:t>
      </w:r>
    </w:p>
    <w:p w14:paraId="33E41ED0" w14:textId="77777777" w:rsidR="00345ACB" w:rsidRDefault="00345ACB">
      <w:pPr>
        <w:pStyle w:val="Example"/>
      </w:pPr>
      <w:r>
        <w:t>("5-HIAA", "POS", null) := uppercase ("5-Hiaa", "Pos", 2)</w:t>
      </w:r>
    </w:p>
    <w:p w14:paraId="517ED453" w14:textId="77777777" w:rsidR="00345ACB" w:rsidRDefault="00345ACB" w:rsidP="001E5D51">
      <w:pPr>
        <w:pStyle w:val="Heading3"/>
      </w:pPr>
      <w:bookmarkStart w:id="958" w:name="_Toc141177927"/>
      <w:bookmarkStart w:id="959" w:name="_Toc314131844"/>
      <w:bookmarkStart w:id="960" w:name="_Toc382912135"/>
      <w:r>
        <w:t xml:space="preserve">Lowercase (unary, </w:t>
      </w:r>
      <w:proofErr w:type="gramStart"/>
      <w:r>
        <w:t>right-associative</w:t>
      </w:r>
      <w:proofErr w:type="gramEnd"/>
      <w:r>
        <w:t>)</w:t>
      </w:r>
      <w:bookmarkEnd w:id="958"/>
      <w:bookmarkEnd w:id="959"/>
      <w:bookmarkEnd w:id="960"/>
    </w:p>
    <w:p w14:paraId="09A447ED" w14:textId="77777777" w:rsidR="00345ACB" w:rsidRPr="00913441" w:rsidRDefault="00345ACB">
      <w:pPr>
        <w:pStyle w:val="NormalIndented"/>
      </w:pPr>
      <w:r w:rsidRPr="00913441">
        <w:t xml:space="preserve">The </w:t>
      </w:r>
      <w:r w:rsidRPr="00913441">
        <w:rPr>
          <w:b/>
          <w:bCs/>
        </w:rPr>
        <w:t>lowercase</w:t>
      </w:r>
      <w:r w:rsidRPr="00913441">
        <w:t xml:space="preserve"> operator converts all uppercase characters in a string to lowercase. Non-uppercase characters, including numeric and punctuation characters, are not affected. The </w:t>
      </w:r>
      <w:r w:rsidRPr="00913441">
        <w:rPr>
          <w:b/>
          <w:bCs/>
        </w:rPr>
        <w:t>lowercase</w:t>
      </w:r>
      <w:r w:rsidRPr="00913441">
        <w:t xml:space="preserve"> of a non-string data type or empty list is </w:t>
      </w:r>
      <w:r w:rsidRPr="00913441">
        <w:rPr>
          <w:b/>
          <w:bCs/>
        </w:rPr>
        <w:t>null</w:t>
      </w:r>
      <w:r w:rsidRPr="00913441">
        <w:t>. Primary times are preserved.</w:t>
      </w:r>
    </w:p>
    <w:p w14:paraId="7E68056B" w14:textId="77777777" w:rsidR="00345ACB" w:rsidRDefault="00345ACB">
      <w:pPr>
        <w:pStyle w:val="Example"/>
      </w:pPr>
      <w:r>
        <w:t xml:space="preserve">             &lt;n:string&gt; := LOWERCASE &lt;n:string&gt;</w:t>
      </w:r>
    </w:p>
    <w:p w14:paraId="77A4CE28" w14:textId="77777777" w:rsidR="00345ACB" w:rsidRDefault="00345ACB">
      <w:pPr>
        <w:pStyle w:val="Example"/>
      </w:pPr>
      <w:r>
        <w:t xml:space="preserve">       "example string" := LOWERCASE "Example String"</w:t>
      </w:r>
    </w:p>
    <w:p w14:paraId="0885D124" w14:textId="77777777" w:rsidR="00345ACB" w:rsidRDefault="00345ACB">
      <w:pPr>
        <w:pStyle w:val="Example"/>
      </w:pPr>
      <w:r>
        <w:t xml:space="preserve">                     "" := LOWERCASE ""</w:t>
      </w:r>
    </w:p>
    <w:p w14:paraId="10B50841" w14:textId="77777777" w:rsidR="00345ACB" w:rsidRDefault="00345ACB">
      <w:pPr>
        <w:pStyle w:val="Example"/>
      </w:pPr>
      <w:r>
        <w:tab/>
      </w:r>
      <w:r>
        <w:tab/>
      </w:r>
      <w:r>
        <w:tab/>
      </w:r>
      <w:r>
        <w:tab/>
      </w:r>
      <w:r>
        <w:tab/>
        <w:t xml:space="preserve"> null := LOWERCASE 12.8</w:t>
      </w:r>
    </w:p>
    <w:p w14:paraId="0C0A659B" w14:textId="77777777" w:rsidR="00345ACB" w:rsidRDefault="00345ACB">
      <w:pPr>
        <w:pStyle w:val="Example"/>
      </w:pPr>
      <w:r>
        <w:t xml:space="preserve">                   null := LOWERCASE null</w:t>
      </w:r>
    </w:p>
    <w:p w14:paraId="05E8A36F" w14:textId="77777777" w:rsidR="00345ACB" w:rsidRDefault="00345ACB">
      <w:pPr>
        <w:pStyle w:val="Example"/>
      </w:pPr>
      <w:r>
        <w:t>("5-hiaa", "pos", null) := LOWERCASE ("5-HIAA", "Pos", 2)</w:t>
      </w:r>
    </w:p>
    <w:p w14:paraId="48D28EAC" w14:textId="77777777" w:rsidR="00345ACB" w:rsidRDefault="00345ACB" w:rsidP="001E5D51">
      <w:pPr>
        <w:pStyle w:val="Heading3"/>
      </w:pPr>
      <w:bookmarkStart w:id="961" w:name="_Toc141177928"/>
      <w:bookmarkStart w:id="962" w:name="_Toc314131845"/>
      <w:bookmarkStart w:id="963" w:name="_Toc382912136"/>
      <w:r>
        <w:t xml:space="preserve">Trim [Left | Right] (unary, </w:t>
      </w:r>
      <w:proofErr w:type="gramStart"/>
      <w:r>
        <w:t>right-associative</w:t>
      </w:r>
      <w:proofErr w:type="gramEnd"/>
      <w:r>
        <w:t>)</w:t>
      </w:r>
      <w:bookmarkEnd w:id="961"/>
      <w:bookmarkEnd w:id="962"/>
      <w:bookmarkEnd w:id="963"/>
    </w:p>
    <w:p w14:paraId="50B842E9" w14:textId="77777777" w:rsidR="00345ACB" w:rsidRPr="00913441" w:rsidRDefault="00345ACB">
      <w:pPr>
        <w:pStyle w:val="NormalIndented"/>
        <w:keepNext/>
      </w:pPr>
      <w:r w:rsidRPr="00913441">
        <w:t xml:space="preserve">The </w:t>
      </w:r>
      <w:r w:rsidRPr="00913441">
        <w:rPr>
          <w:b/>
          <w:bCs/>
        </w:rPr>
        <w:t>trim</w:t>
      </w:r>
      <w:r w:rsidRPr="00913441">
        <w:t xml:space="preserve"> operator removes leading and trailing white space from a string (see Section </w:t>
      </w:r>
      <w:r w:rsidRPr="00913441">
        <w:fldChar w:fldCharType="begin"/>
      </w:r>
      <w:r w:rsidRPr="00913441">
        <w:instrText xml:space="preserve"> REF _Ref448633047 \r \h </w:instrText>
      </w:r>
      <w:r w:rsidRPr="00913441">
        <w:fldChar w:fldCharType="separate"/>
      </w:r>
      <w:r>
        <w:t>7.1.20</w:t>
      </w:r>
      <w:r w:rsidRPr="00913441">
        <w:fldChar w:fldCharType="end"/>
      </w:r>
      <w:r w:rsidRPr="00913441">
        <w:t xml:space="preserve">). The optional </w:t>
      </w:r>
      <w:r w:rsidRPr="00913441">
        <w:rPr>
          <w:b/>
          <w:bCs/>
        </w:rPr>
        <w:t>left</w:t>
      </w:r>
      <w:r w:rsidRPr="00913441">
        <w:t xml:space="preserve"> or </w:t>
      </w:r>
      <w:r w:rsidRPr="00913441">
        <w:rPr>
          <w:b/>
          <w:bCs/>
        </w:rPr>
        <w:t>right</w:t>
      </w:r>
      <w:r w:rsidRPr="00913441">
        <w:t xml:space="preserve"> modifier can be applied to remove leading or trailing white space respectively. Printable characters and embedded white space characters are not affected. The </w:t>
      </w:r>
      <w:r w:rsidRPr="00913441">
        <w:rPr>
          <w:b/>
          <w:bCs/>
        </w:rPr>
        <w:t xml:space="preserve">trim </w:t>
      </w:r>
      <w:r w:rsidRPr="00913441">
        <w:t xml:space="preserve">of a non-string data type or empty list is </w:t>
      </w:r>
      <w:r w:rsidRPr="00913441">
        <w:rPr>
          <w:b/>
          <w:bCs/>
        </w:rPr>
        <w:t>null</w:t>
      </w:r>
      <w:r w:rsidRPr="00913441">
        <w:t>. Primary times are preserved.</w:t>
      </w:r>
    </w:p>
    <w:p w14:paraId="47EBCA19" w14:textId="77777777" w:rsidR="00345ACB" w:rsidRDefault="00345ACB">
      <w:pPr>
        <w:pStyle w:val="Example"/>
      </w:pPr>
      <w:r>
        <w:t xml:space="preserve">          &lt;n:string&gt; := TRIM [LEFT | RIGHT] &lt;n:string&gt;</w:t>
      </w:r>
    </w:p>
    <w:p w14:paraId="3BB4F8AC" w14:textId="77777777" w:rsidR="00345ACB" w:rsidRDefault="00345ACB">
      <w:pPr>
        <w:pStyle w:val="Example"/>
      </w:pPr>
      <w:r>
        <w:t xml:space="preserve">           "example" := TRIM "  example  "</w:t>
      </w:r>
    </w:p>
    <w:p w14:paraId="28B4C54A" w14:textId="77777777" w:rsidR="00345ACB" w:rsidRDefault="00345ACB">
      <w:pPr>
        <w:pStyle w:val="Example"/>
      </w:pPr>
      <w:r>
        <w:t xml:space="preserve">                  "" := TRIM ""</w:t>
      </w:r>
    </w:p>
    <w:p w14:paraId="3A016374" w14:textId="77777777" w:rsidR="00345ACB" w:rsidRDefault="00345ACB">
      <w:pPr>
        <w:pStyle w:val="Example"/>
      </w:pPr>
      <w:r>
        <w:t xml:space="preserve">                null := TRIM ()</w:t>
      </w:r>
    </w:p>
    <w:p w14:paraId="62511C20" w14:textId="77777777" w:rsidR="00345ACB" w:rsidRDefault="00345ACB">
      <w:pPr>
        <w:pStyle w:val="Example"/>
      </w:pPr>
      <w:r>
        <w:t xml:space="preserve">         "result:  " := TRIM LEFT  "  result:  "</w:t>
      </w:r>
    </w:p>
    <w:p w14:paraId="5CB0E04C" w14:textId="77777777" w:rsidR="00345ACB" w:rsidRDefault="00345ACB">
      <w:pPr>
        <w:pStyle w:val="Example"/>
      </w:pPr>
      <w:r>
        <w:t xml:space="preserve">         "  result:" := TRIM RIGHT "  result:  "</w:t>
      </w:r>
    </w:p>
    <w:p w14:paraId="0899BA4D" w14:textId="77777777" w:rsidR="00345ACB" w:rsidRPr="00C85112" w:rsidRDefault="00345ACB">
      <w:pPr>
        <w:pStyle w:val="Example"/>
        <w:rPr>
          <w:lang w:val="de-DE"/>
        </w:rPr>
      </w:pPr>
      <w:r w:rsidRPr="00C85112">
        <w:rPr>
          <w:lang w:val="de-DE"/>
        </w:rPr>
        <w:t>("5 N", "2 E", null) := TRIM (" 5 N", "2 E ", 2)</w:t>
      </w:r>
    </w:p>
    <w:p w14:paraId="0C8CC4AA" w14:textId="77777777" w:rsidR="00345ACB" w:rsidRDefault="00345ACB" w:rsidP="001E5D51">
      <w:pPr>
        <w:pStyle w:val="Heading3"/>
      </w:pPr>
      <w:bookmarkStart w:id="964" w:name="_Toc141177929"/>
      <w:bookmarkStart w:id="965" w:name="_Toc314131846"/>
      <w:bookmarkStart w:id="966" w:name="_Toc382912137"/>
      <w:r>
        <w:t>Find...[in] String</w:t>
      </w:r>
      <w:proofErr w:type="gramStart"/>
      <w:r>
        <w:t>...[</w:t>
      </w:r>
      <w:proofErr w:type="gramEnd"/>
      <w:r>
        <w:t>starting at]... (ternary, right-associative)</w:t>
      </w:r>
      <w:bookmarkEnd w:id="964"/>
      <w:bookmarkEnd w:id="965"/>
      <w:bookmarkEnd w:id="966"/>
    </w:p>
    <w:p w14:paraId="0F615313" w14:textId="77777777" w:rsidR="00345ACB" w:rsidRPr="00913441" w:rsidRDefault="00345ACB">
      <w:pPr>
        <w:pStyle w:val="NormalIndented"/>
      </w:pPr>
      <w:r w:rsidRPr="00913441">
        <w:t xml:space="preserve">The </w:t>
      </w:r>
      <w:r w:rsidRPr="00913441">
        <w:rPr>
          <w:b/>
          <w:bCs/>
        </w:rPr>
        <w:t>find ... string</w:t>
      </w:r>
      <w:r w:rsidRPr="00913441">
        <w:t xml:space="preserve"> operator locates a substring within a target </w:t>
      </w:r>
      <w:proofErr w:type="gramStart"/>
      <w:r w:rsidRPr="00913441">
        <w:t>string, and</w:t>
      </w:r>
      <w:proofErr w:type="gramEnd"/>
      <w:r w:rsidRPr="00913441">
        <w:t xml:space="preserve"> returns a number that represents the starting position of the substring. </w:t>
      </w:r>
      <w:r w:rsidRPr="00913441">
        <w:rPr>
          <w:b/>
          <w:bCs/>
        </w:rPr>
        <w:t>Find ... string</w:t>
      </w:r>
      <w:r w:rsidRPr="00913441">
        <w:t xml:space="preserve"> is similar to </w:t>
      </w:r>
      <w:r w:rsidRPr="00913441">
        <w:rPr>
          <w:b/>
          <w:bCs/>
        </w:rPr>
        <w:t xml:space="preserve">matches </w:t>
      </w:r>
      <w:proofErr w:type="gramStart"/>
      <w:r w:rsidRPr="00913441">
        <w:rPr>
          <w:b/>
          <w:bCs/>
        </w:rPr>
        <w:t>pattern</w:t>
      </w:r>
      <w:r w:rsidRPr="00913441">
        <w:t>, but</w:t>
      </w:r>
      <w:proofErr w:type="gramEnd"/>
      <w:r w:rsidRPr="00913441">
        <w:t xml:space="preserve"> returns a number (rather than a </w:t>
      </w:r>
      <w:proofErr w:type="spellStart"/>
      <w:r w:rsidRPr="00913441">
        <w:t>boolean</w:t>
      </w:r>
      <w:proofErr w:type="spellEnd"/>
      <w:r w:rsidRPr="00913441">
        <w:t xml:space="preserve">), and does not support wildcards. </w:t>
      </w:r>
      <w:r w:rsidRPr="00913441">
        <w:rPr>
          <w:b/>
          <w:bCs/>
        </w:rPr>
        <w:t>Find ... string</w:t>
      </w:r>
      <w:r w:rsidRPr="00913441">
        <w:t xml:space="preserve"> is case-</w:t>
      </w:r>
      <w:proofErr w:type="gramStart"/>
      <w:r w:rsidRPr="00913441">
        <w:t>sensitive, and</w:t>
      </w:r>
      <w:proofErr w:type="gramEnd"/>
      <w:r w:rsidRPr="00913441">
        <w:t xml:space="preserve"> returns a zero if the target string does not contain the exact substring. If either the substring or target is not a string data type, </w:t>
      </w:r>
      <w:r w:rsidRPr="00913441">
        <w:rPr>
          <w:b/>
          <w:bCs/>
        </w:rPr>
        <w:t>null</w:t>
      </w:r>
      <w:r w:rsidRPr="00913441">
        <w:t xml:space="preserve"> is returned. Primary times are not preserved. </w:t>
      </w:r>
    </w:p>
    <w:p w14:paraId="23BCC4EA" w14:textId="77777777" w:rsidR="00345ACB" w:rsidRPr="00913441" w:rsidRDefault="00345ACB">
      <w:pPr>
        <w:pStyle w:val="NormalIndented"/>
      </w:pPr>
      <w:r w:rsidRPr="00913441">
        <w:t xml:space="preserve">The optional modifier </w:t>
      </w:r>
      <w:r w:rsidRPr="00913441">
        <w:rPr>
          <w:b/>
          <w:bCs/>
        </w:rPr>
        <w:t>starting at...</w:t>
      </w:r>
      <w:r w:rsidRPr="00913441">
        <w:t xml:space="preserve"> can be appended to the </w:t>
      </w:r>
      <w:r w:rsidRPr="00913441">
        <w:rPr>
          <w:b/>
          <w:bCs/>
        </w:rPr>
        <w:t>find ... string</w:t>
      </w:r>
      <w:r w:rsidRPr="00913441">
        <w:t xml:space="preserve"> operator to control where the search for the substring begins. Omitting the modifier causes the search to begin at the first character of the string. The value following </w:t>
      </w:r>
      <w:r w:rsidRPr="00913441">
        <w:rPr>
          <w:b/>
          <w:bCs/>
        </w:rPr>
        <w:t>starting at...</w:t>
      </w:r>
      <w:r w:rsidRPr="00913441">
        <w:t xml:space="preserve"> must be an integer, otherwise </w:t>
      </w:r>
      <w:r w:rsidRPr="00913441">
        <w:rPr>
          <w:b/>
          <w:bCs/>
        </w:rPr>
        <w:t>null</w:t>
      </w:r>
      <w:r w:rsidRPr="00913441">
        <w:t xml:space="preserve"> is returned. If the value following </w:t>
      </w:r>
      <w:r w:rsidRPr="00913441">
        <w:rPr>
          <w:b/>
          <w:bCs/>
        </w:rPr>
        <w:t>starting at...</w:t>
      </w:r>
      <w:r w:rsidRPr="00913441">
        <w:t xml:space="preserve"> is an integer beyond the length of the target string (</w:t>
      </w:r>
      <w:proofErr w:type="gramStart"/>
      <w:r w:rsidRPr="00913441">
        <w:t>i.e.</w:t>
      </w:r>
      <w:proofErr w:type="gramEnd"/>
      <w:r w:rsidRPr="00913441">
        <w:t xml:space="preserve"> less than 1 or greater than </w:t>
      </w:r>
      <w:r w:rsidRPr="00913441">
        <w:rPr>
          <w:b/>
          <w:bCs/>
        </w:rPr>
        <w:t>length</w:t>
      </w:r>
      <w:r w:rsidRPr="00913441">
        <w:t xml:space="preserve"> target), zero is returned. </w:t>
      </w:r>
    </w:p>
    <w:p w14:paraId="1BDB03A7" w14:textId="77777777" w:rsidR="00345ACB" w:rsidRDefault="00345ACB">
      <w:pPr>
        <w:pStyle w:val="Example"/>
      </w:pPr>
      <w:r>
        <w:t>&lt;n:number&gt; := FIND &lt;1:string&gt; [IN] STRING &lt;n:string&gt;</w:t>
      </w:r>
    </w:p>
    <w:p w14:paraId="3C27CB73" w14:textId="77777777" w:rsidR="00345ACB" w:rsidRDefault="00345ACB">
      <w:pPr>
        <w:pStyle w:val="Example"/>
      </w:pPr>
      <w:r>
        <w:t>&lt;n:number&gt; := FIND &lt;1:string&gt; [IN] STRING &lt;n:string&gt; [STARTING AT &lt;n:number&gt;]</w:t>
      </w:r>
    </w:p>
    <w:p w14:paraId="5DB4D3F1" w14:textId="77777777" w:rsidR="00345ACB" w:rsidRDefault="00345ACB">
      <w:pPr>
        <w:pStyle w:val="Example"/>
      </w:pPr>
      <w:r>
        <w:t xml:space="preserve">         3 := FIND "a" IN STRING "Example Here"</w:t>
      </w:r>
    </w:p>
    <w:p w14:paraId="7D33A43B" w14:textId="77777777" w:rsidR="00345ACB" w:rsidRDefault="00345ACB">
      <w:pPr>
        <w:pStyle w:val="Example"/>
      </w:pPr>
      <w:r>
        <w:t xml:space="preserve">         5 := FIND "ple" IN STRING "Example Here"</w:t>
      </w:r>
    </w:p>
    <w:p w14:paraId="413069EA" w14:textId="77777777" w:rsidR="00345ACB" w:rsidRDefault="00345ACB">
      <w:pPr>
        <w:pStyle w:val="Example"/>
      </w:pPr>
      <w:r>
        <w:t xml:space="preserve">         0 := FIND "s" IN STRING "Example Here"</w:t>
      </w:r>
    </w:p>
    <w:p w14:paraId="795C00DC" w14:textId="77777777" w:rsidR="00345ACB" w:rsidRDefault="00345ACB">
      <w:pPr>
        <w:pStyle w:val="Example"/>
      </w:pPr>
      <w:r>
        <w:t xml:space="preserve">      null := FIND 2 IN STRING "Example Here"</w:t>
      </w:r>
    </w:p>
    <w:p w14:paraId="5999E35E" w14:textId="77777777" w:rsidR="00345ACB" w:rsidRDefault="00345ACB">
      <w:pPr>
        <w:pStyle w:val="Example"/>
      </w:pPr>
      <w:r>
        <w:t xml:space="preserve">      null := FIND "a" STRING 510</w:t>
      </w:r>
    </w:p>
    <w:p w14:paraId="7FB47944" w14:textId="77777777" w:rsidR="00345ACB" w:rsidRDefault="00345ACB">
      <w:pPr>
        <w:pStyle w:val="Example"/>
      </w:pPr>
      <w:r>
        <w:t xml:space="preserve"> (2, 0, 4) := FIND "t" STRING ("start", "meds", "halt")</w:t>
      </w:r>
    </w:p>
    <w:p w14:paraId="499D2A07" w14:textId="77777777" w:rsidR="00345ACB" w:rsidRDefault="00345ACB">
      <w:pPr>
        <w:pStyle w:val="Example"/>
      </w:pPr>
      <w:r>
        <w:t xml:space="preserve">         7 := FIND "e" IN STRING "Example Here" STARTING AT 1</w:t>
      </w:r>
    </w:p>
    <w:p w14:paraId="2D621FFE" w14:textId="77777777" w:rsidR="00345ACB" w:rsidRDefault="00345ACB">
      <w:pPr>
        <w:pStyle w:val="Example"/>
      </w:pPr>
      <w:r>
        <w:t xml:space="preserve">         1 := FIND "e" IN STRING LOWERCASE "Example Here" STARTING AT 1</w:t>
      </w:r>
    </w:p>
    <w:p w14:paraId="287217C2" w14:textId="77777777" w:rsidR="00345ACB" w:rsidRDefault="00345ACB">
      <w:pPr>
        <w:pStyle w:val="Example"/>
      </w:pPr>
      <w:r>
        <w:t xml:space="preserve">        10 := FIND "e" IN STRING "Example Here" STARTING AT 8   </w:t>
      </w:r>
    </w:p>
    <w:p w14:paraId="3C064811" w14:textId="77777777" w:rsidR="00345ACB" w:rsidRDefault="00345ACB">
      <w:pPr>
        <w:pStyle w:val="Example"/>
      </w:pPr>
      <w:r>
        <w:t xml:space="preserve">        10 := FIND "e" IN STRING "Example Here" STARTING AT 10</w:t>
      </w:r>
    </w:p>
    <w:p w14:paraId="58077ECE" w14:textId="77777777" w:rsidR="00345ACB" w:rsidRDefault="00345ACB">
      <w:pPr>
        <w:pStyle w:val="Example"/>
      </w:pPr>
      <w:r>
        <w:t xml:space="preserve">        12 := FIND "e" IN STRING "Example Here" STARTING AT 11</w:t>
      </w:r>
    </w:p>
    <w:p w14:paraId="32987B61" w14:textId="77777777" w:rsidR="00345ACB" w:rsidRDefault="00345ACB">
      <w:pPr>
        <w:pStyle w:val="Example"/>
      </w:pPr>
      <w:r>
        <w:t xml:space="preserve">         0 := FIND "e" IN STRING "Example Here" STARTING AT 13</w:t>
      </w:r>
    </w:p>
    <w:p w14:paraId="1EC20A36" w14:textId="77777777" w:rsidR="00345ACB" w:rsidRDefault="00345ACB">
      <w:pPr>
        <w:pStyle w:val="Example"/>
      </w:pPr>
      <w:r>
        <w:t xml:space="preserve">      null := FIND "e" IN STRING "Example Here" STARTING AT 1.5</w:t>
      </w:r>
    </w:p>
    <w:p w14:paraId="150E8885" w14:textId="77777777" w:rsidR="00345ACB" w:rsidRDefault="00345ACB">
      <w:pPr>
        <w:pStyle w:val="Example"/>
      </w:pPr>
      <w:r>
        <w:t xml:space="preserve">      null := FIND "e" IN STRING "Example Here" STARTING AT "x"</w:t>
      </w:r>
    </w:p>
    <w:p w14:paraId="6998140E" w14:textId="77777777" w:rsidR="00345ACB" w:rsidRDefault="00345ACB">
      <w:pPr>
        <w:pStyle w:val="Example"/>
      </w:pPr>
      <w:r>
        <w:lastRenderedPageBreak/>
        <w:t xml:space="preserve">   (10,</w:t>
      </w:r>
      <w:r>
        <w:rPr>
          <w:lang w:eastAsia="ko-KR"/>
        </w:rPr>
        <w:t xml:space="preserve"> </w:t>
      </w:r>
      <w:r>
        <w:t>12) := FIND "e" IN STRING "Example Here" STARTING AT (10,</w:t>
      </w:r>
      <w:r>
        <w:rPr>
          <w:lang w:eastAsia="ko-KR"/>
        </w:rPr>
        <w:t xml:space="preserve"> </w:t>
      </w:r>
      <w:r>
        <w:t>11)</w:t>
      </w:r>
    </w:p>
    <w:p w14:paraId="0A4650B4" w14:textId="77777777" w:rsidR="00345ACB" w:rsidRDefault="00345ACB">
      <w:pPr>
        <w:pStyle w:val="Example"/>
      </w:pPr>
    </w:p>
    <w:p w14:paraId="4692C748" w14:textId="77777777" w:rsidR="00345ACB" w:rsidRDefault="00345ACB" w:rsidP="001E5D51">
      <w:pPr>
        <w:pStyle w:val="Heading3"/>
      </w:pPr>
      <w:bookmarkStart w:id="967" w:name="_Toc141177930"/>
      <w:bookmarkStart w:id="968" w:name="_Ref292890822"/>
      <w:bookmarkStart w:id="969" w:name="_Toc314131847"/>
      <w:bookmarkStart w:id="970" w:name="_Toc382912138"/>
      <w:r>
        <w:t>Substring … Characters [starting at …] from … (ternary, right associative)</w:t>
      </w:r>
      <w:bookmarkEnd w:id="967"/>
      <w:bookmarkEnd w:id="968"/>
      <w:bookmarkEnd w:id="969"/>
      <w:bookmarkEnd w:id="970"/>
    </w:p>
    <w:p w14:paraId="07F3F059" w14:textId="77777777" w:rsidR="00345ACB" w:rsidRPr="00913441" w:rsidRDefault="00345ACB">
      <w:pPr>
        <w:pStyle w:val="NormalIndented"/>
      </w:pPr>
      <w:r w:rsidRPr="00913441">
        <w:t xml:space="preserve">The </w:t>
      </w:r>
      <w:r w:rsidRPr="00913441">
        <w:rPr>
          <w:b/>
          <w:bCs/>
        </w:rPr>
        <w:t>substring … characters [starting at …] from …</w:t>
      </w:r>
      <w:r>
        <w:t xml:space="preserve"> </w:t>
      </w:r>
      <w:r w:rsidRPr="00913441">
        <w:t xml:space="preserve">operator returns a substring of characters from a designated target string. This substring consists of the specified number of characters from the source string beginning with the starting position (either the first character of the string or the specified location within the string). For </w:t>
      </w:r>
      <w:proofErr w:type="gramStart"/>
      <w:r w:rsidRPr="00913441">
        <w:t>example</w:t>
      </w:r>
      <w:proofErr w:type="gramEnd"/>
      <w:r w:rsidRPr="00913441">
        <w:t xml:space="preserve"> </w:t>
      </w:r>
      <w:r w:rsidRPr="00913441">
        <w:rPr>
          <w:b/>
          <w:bCs/>
        </w:rPr>
        <w:t>substring 3 characters starting at 2 from "Example"</w:t>
      </w:r>
      <w:r w:rsidRPr="00913441">
        <w:t xml:space="preserve"> would return "</w:t>
      </w:r>
      <w:proofErr w:type="spellStart"/>
      <w:r w:rsidRPr="00913441">
        <w:t>xam</w:t>
      </w:r>
      <w:proofErr w:type="spellEnd"/>
      <w:r w:rsidRPr="00913441">
        <w:t>" – a 3 character string beginning with the second character in the source string "Example".</w:t>
      </w:r>
    </w:p>
    <w:p w14:paraId="34583BFB" w14:textId="77777777" w:rsidR="00345ACB" w:rsidRPr="00913441" w:rsidRDefault="00345ACB">
      <w:pPr>
        <w:pStyle w:val="NormalIndented"/>
      </w:pPr>
      <w:r w:rsidRPr="00913441">
        <w:t xml:space="preserve">The target string must be a string data type, the starting location within the string must be a positive integer, and the number of characters to be returned must be an integer, or the operator returns </w:t>
      </w:r>
      <w:r w:rsidRPr="00913441">
        <w:rPr>
          <w:b/>
          <w:bCs/>
        </w:rPr>
        <w:t>null</w:t>
      </w:r>
      <w:r w:rsidRPr="00913441">
        <w:t>. If a starting position is specified, its value must be an integer between 1 and the length of the string, otherwise an empty string is returned. If the requested number of characters is greater than the length of the string, the entire string is returned. If a starting point is specified, and the requested number of characters is greater than the length of the string minus the starting point, the resulting string is the original string to the right of and including the starting position. If the number of characters requested is positive the characters are counted from left to right. If the number of characters requested is negative, the characters are counted from right to left. The characters in a substring are always returned in the order that they appear in the string. Default list handling is observed. Primary times are preserved.</w:t>
      </w:r>
    </w:p>
    <w:p w14:paraId="3801E81F" w14:textId="77777777" w:rsidR="00345ACB" w:rsidRDefault="00345ACB">
      <w:pPr>
        <w:pStyle w:val="Example"/>
      </w:pPr>
      <w:r>
        <w:t xml:space="preserve">       &lt;n:string&gt; := SUBSTRING &lt;n:number&gt; CHARACTERS [STARTING AT &lt;n:number&gt;] </w:t>
      </w:r>
      <w:r>
        <w:br/>
        <w:t xml:space="preserve">                    FROM &lt;n:string&gt;</w:t>
      </w:r>
    </w:p>
    <w:p w14:paraId="3C32C23B" w14:textId="77777777" w:rsidR="00345ACB" w:rsidRDefault="00345ACB">
      <w:pPr>
        <w:pStyle w:val="Example"/>
      </w:pPr>
      <w:r>
        <w:t xml:space="preserve">             "ab" := SUBSTRING 2 CHARACTERS FROM "abcdefg"</w:t>
      </w:r>
    </w:p>
    <w:p w14:paraId="02522A87" w14:textId="77777777" w:rsidR="00345ACB" w:rsidRDefault="00345ACB">
      <w:pPr>
        <w:pStyle w:val="Example"/>
      </w:pPr>
      <w:r>
        <w:t xml:space="preserve">        "abcdefg" := SUBSTRING 100 CHARACTERS FROM "abcdefg"</w:t>
      </w:r>
    </w:p>
    <w:p w14:paraId="25362F66" w14:textId="77777777" w:rsidR="00345ACB" w:rsidRDefault="00345ACB">
      <w:pPr>
        <w:pStyle w:val="Example"/>
      </w:pPr>
      <w:r>
        <w:t xml:space="preserve">            "def" := SUBSTRING 3 CHARACTERS STARTING AT 4 FROM "abcdefg"</w:t>
      </w:r>
    </w:p>
    <w:p w14:paraId="2AC511EF" w14:textId="77777777" w:rsidR="00345ACB" w:rsidRDefault="00345ACB">
      <w:pPr>
        <w:pStyle w:val="Example"/>
      </w:pPr>
      <w:r>
        <w:t xml:space="preserve">           "defg" := SUBSTRING 20 CHARACTERS STARTING AT 4 FROM "abcdefg"</w:t>
      </w:r>
    </w:p>
    <w:p w14:paraId="654DB8F1" w14:textId="77777777" w:rsidR="00345ACB" w:rsidRDefault="00345ACB">
      <w:pPr>
        <w:pStyle w:val="Example"/>
      </w:pPr>
      <w:r>
        <w:t xml:space="preserve">             null := SUBSTRING 2.3 CHARACTERS FROM "abcdefg"</w:t>
      </w:r>
    </w:p>
    <w:p w14:paraId="71BCDB73" w14:textId="77777777" w:rsidR="00345ACB" w:rsidRDefault="00345ACB">
      <w:pPr>
        <w:pStyle w:val="Example"/>
      </w:pPr>
      <w:r>
        <w:t xml:space="preserve">             null := SUBSTRING 2 CHARACTERS STARTING AT 4.7 FROM "abcdefg"</w:t>
      </w:r>
    </w:p>
    <w:p w14:paraId="753BCC2D" w14:textId="77777777" w:rsidR="00345ACB" w:rsidRDefault="00345ACB">
      <w:pPr>
        <w:pStyle w:val="Example"/>
      </w:pPr>
      <w:r>
        <w:t xml:space="preserve">             null := SUBSTRING 3 CHARACTERS STARTING AT "c" FROM "abcdefg"</w:t>
      </w:r>
    </w:p>
    <w:p w14:paraId="1214CEDD" w14:textId="77777777" w:rsidR="00345ACB" w:rsidRDefault="00345ACB">
      <w:pPr>
        <w:pStyle w:val="Example"/>
      </w:pPr>
      <w:r>
        <w:t xml:space="preserve">             null := SUBSTRING "b" CHARACTERS STARTING AT 4 FROM "abcdefg"</w:t>
      </w:r>
    </w:p>
    <w:p w14:paraId="4350B925" w14:textId="77777777" w:rsidR="00345ACB" w:rsidRDefault="00345ACB">
      <w:pPr>
        <w:pStyle w:val="Example"/>
      </w:pPr>
      <w:r>
        <w:t xml:space="preserve">             null := SUBSTRING 3 CHARACTERS STARTING AT 4 FROM 281471</w:t>
      </w:r>
    </w:p>
    <w:p w14:paraId="0ADB9783" w14:textId="77777777" w:rsidR="00345ACB" w:rsidRDefault="00345ACB">
      <w:pPr>
        <w:pStyle w:val="Example"/>
      </w:pPr>
      <w:r>
        <w:t xml:space="preserve">              "d" := SUBSTRING 1 CHARACTERS STARTING AT 4 FROM "abcdefg"</w:t>
      </w:r>
    </w:p>
    <w:p w14:paraId="2550329D" w14:textId="77777777" w:rsidR="00345ACB" w:rsidRDefault="00345ACB">
      <w:pPr>
        <w:pStyle w:val="Example"/>
      </w:pPr>
      <w:r>
        <w:t xml:space="preserve">              "d" := SUBSTRING –1 CHARACTERS STARTING AT 4 FROM "abcdefg"</w:t>
      </w:r>
    </w:p>
    <w:p w14:paraId="10B28974" w14:textId="77777777" w:rsidR="00345ACB" w:rsidRDefault="00345ACB">
      <w:pPr>
        <w:pStyle w:val="Example"/>
      </w:pPr>
      <w:r>
        <w:t xml:space="preserve">            "bcd" := SUBSTRING –3 CHARACTERS STARTING AT 4 FROM "abcdefg"</w:t>
      </w:r>
    </w:p>
    <w:p w14:paraId="2C4FE781" w14:textId="77777777" w:rsidR="00345ACB" w:rsidRDefault="00345ACB">
      <w:pPr>
        <w:pStyle w:val="Example"/>
      </w:pPr>
      <w:r>
        <w:t xml:space="preserve">              "a" := SUBSTRING 1 CHARACTERS FROM "abcdefg"</w:t>
      </w:r>
    </w:p>
    <w:p w14:paraId="10711AD4" w14:textId="77777777" w:rsidR="00345ACB" w:rsidRDefault="00345ACB">
      <w:pPr>
        <w:pStyle w:val="Example"/>
      </w:pPr>
      <w:r>
        <w:t xml:space="preserve">              "g" := SUBSTRING –1 CHARACTERS STARTING AT LENGTH OF "abcdefg" </w:t>
      </w:r>
    </w:p>
    <w:p w14:paraId="5E1EFE1F" w14:textId="77777777" w:rsidR="00345ACB" w:rsidRDefault="00345ACB">
      <w:pPr>
        <w:pStyle w:val="Example"/>
      </w:pPr>
      <w:r>
        <w:t xml:space="preserve">                        FROM "abcdefg"</w:t>
      </w:r>
    </w:p>
    <w:p w14:paraId="6607D38F" w14:textId="77777777" w:rsidR="00345ACB" w:rsidRDefault="00345ACB">
      <w:pPr>
        <w:pStyle w:val="Example"/>
      </w:pPr>
      <w:r>
        <w:t>("Pos",</w:t>
      </w:r>
      <w:r>
        <w:rPr>
          <w:lang w:eastAsia="ko-KR"/>
        </w:rPr>
        <w:t xml:space="preserve"> </w:t>
      </w:r>
      <w:r>
        <w:t>"Neg",</w:t>
      </w:r>
      <w:r>
        <w:rPr>
          <w:lang w:eastAsia="ko-KR"/>
        </w:rPr>
        <w:t xml:space="preserve"> </w:t>
      </w:r>
      <w:r>
        <w:t>null):= SUBSTRING 3 CHARACTERS FROM ("Positive",</w:t>
      </w:r>
      <w:r>
        <w:rPr>
          <w:lang w:eastAsia="ko-KR"/>
        </w:rPr>
        <w:t xml:space="preserve"> </w:t>
      </w:r>
      <w:r>
        <w:t>"Negative",</w:t>
      </w:r>
      <w:r>
        <w:rPr>
          <w:lang w:eastAsia="ko-KR"/>
        </w:rPr>
        <w:t xml:space="preserve"> </w:t>
      </w:r>
      <w:r>
        <w:t>2)</w:t>
      </w:r>
    </w:p>
    <w:p w14:paraId="554C0F28" w14:textId="77777777" w:rsidR="00345ACB" w:rsidRPr="00913441" w:rsidRDefault="00345ACB">
      <w:pPr>
        <w:pStyle w:val="NormalIndented"/>
      </w:pPr>
      <w:r w:rsidRPr="00913441">
        <w:t>Example:</w:t>
      </w:r>
      <w:r w:rsidRPr="00913441">
        <w:tab/>
        <w:t xml:space="preserve">Determine the systolic and diastolic values of patient's blood pressure when observations (bp) </w:t>
      </w:r>
      <w:r w:rsidRPr="00913441">
        <w:br/>
      </w:r>
      <w:r w:rsidRPr="00913441">
        <w:tab/>
      </w:r>
      <w:r w:rsidRPr="00913441">
        <w:tab/>
      </w:r>
      <w:r w:rsidRPr="00913441">
        <w:tab/>
        <w:t>are stored as strings like this: "98/72", "121/86", or "138/102".</w:t>
      </w:r>
    </w:p>
    <w:p w14:paraId="61EE552F" w14:textId="77777777" w:rsidR="00345ACB" w:rsidRDefault="00345ACB">
      <w:pPr>
        <w:pStyle w:val="Example"/>
      </w:pPr>
      <w:r>
        <w:t>Bp := "121/86";</w:t>
      </w:r>
    </w:p>
    <w:p w14:paraId="0F46DC3F" w14:textId="77777777" w:rsidR="00345ACB" w:rsidRDefault="00345ACB">
      <w:pPr>
        <w:pStyle w:val="Example"/>
      </w:pPr>
      <w:r>
        <w:t>slash_pos := FIND "/" IN STRING bp;</w:t>
      </w:r>
    </w:p>
    <w:p w14:paraId="2C7C0D24" w14:textId="77777777" w:rsidR="00345ACB" w:rsidRDefault="00345ACB">
      <w:pPr>
        <w:pStyle w:val="Example"/>
      </w:pPr>
      <w:r>
        <w:t>systolic := SUBSTRING (slash_pos – 1) CHARACTERS FROM bp;</w:t>
      </w:r>
    </w:p>
    <w:p w14:paraId="2E10F705" w14:textId="77777777" w:rsidR="00345ACB" w:rsidRPr="00913441" w:rsidRDefault="00345ACB">
      <w:pPr>
        <w:pStyle w:val="NormalIndented"/>
      </w:pPr>
      <w:r w:rsidRPr="00913441">
        <w:tab/>
      </w:r>
      <w:r w:rsidRPr="00913441">
        <w:tab/>
      </w:r>
      <w:r w:rsidRPr="00913441">
        <w:tab/>
      </w:r>
      <w:r w:rsidRPr="00913441">
        <w:tab/>
        <w:t>or</w:t>
      </w:r>
    </w:p>
    <w:p w14:paraId="5BE14598" w14:textId="77777777" w:rsidR="00345ACB" w:rsidRDefault="00345ACB">
      <w:pPr>
        <w:pStyle w:val="Example"/>
      </w:pPr>
      <w:r>
        <w:t>systolic := SUBSTRING –3 CHARACTERS STARTING AT (slash_pos - 1) FROM bp;</w:t>
      </w:r>
    </w:p>
    <w:p w14:paraId="6C37BCB2" w14:textId="77777777" w:rsidR="00345ACB" w:rsidRDefault="00345ACB">
      <w:pPr>
        <w:pStyle w:val="Example"/>
      </w:pPr>
    </w:p>
    <w:p w14:paraId="314EE8C2" w14:textId="77777777" w:rsidR="00345ACB" w:rsidRDefault="00345ACB">
      <w:pPr>
        <w:pStyle w:val="Example"/>
      </w:pPr>
      <w:r>
        <w:t>diastolic := SUBSTRING 3 CHARACTERS STARTING AT (slash_pos + 1) FROM bp;</w:t>
      </w:r>
    </w:p>
    <w:p w14:paraId="3B442A20" w14:textId="77777777" w:rsidR="00345ACB" w:rsidRDefault="00345ACB">
      <w:pPr>
        <w:pStyle w:val="Example"/>
      </w:pPr>
      <w:r>
        <w:t>or</w:t>
      </w:r>
    </w:p>
    <w:p w14:paraId="4110EAB0" w14:textId="77777777" w:rsidR="00345ACB" w:rsidRPr="00913441" w:rsidRDefault="00345ACB">
      <w:pPr>
        <w:pStyle w:val="NormalIndented"/>
        <w:ind w:left="1800"/>
        <w:rPr>
          <w:rFonts w:ascii="Courier New" w:hAnsi="Courier New" w:cs="Courier New"/>
          <w:sz w:val="16"/>
          <w:szCs w:val="16"/>
        </w:rPr>
      </w:pPr>
      <w:proofErr w:type="gramStart"/>
      <w:r w:rsidRPr="00913441">
        <w:rPr>
          <w:rFonts w:ascii="Courier New" w:hAnsi="Courier New" w:cs="Courier New"/>
          <w:sz w:val="16"/>
          <w:szCs w:val="16"/>
        </w:rPr>
        <w:t>diastolic :</w:t>
      </w:r>
      <w:proofErr w:type="gramEnd"/>
      <w:r w:rsidRPr="00913441">
        <w:rPr>
          <w:rFonts w:ascii="Courier New" w:hAnsi="Courier New" w:cs="Courier New"/>
          <w:sz w:val="16"/>
          <w:szCs w:val="16"/>
        </w:rPr>
        <w:t>= SUBSTRING (LENGTH of bp) CHARACTERS STARTING AT (</w:t>
      </w:r>
      <w:proofErr w:type="spellStart"/>
      <w:r w:rsidRPr="00913441">
        <w:rPr>
          <w:rFonts w:ascii="Courier New" w:hAnsi="Courier New" w:cs="Courier New"/>
          <w:sz w:val="16"/>
          <w:szCs w:val="16"/>
        </w:rPr>
        <w:t>slash_pos</w:t>
      </w:r>
      <w:proofErr w:type="spellEnd"/>
      <w:r w:rsidRPr="00913441">
        <w:rPr>
          <w:rFonts w:ascii="Courier New" w:hAnsi="Courier New" w:cs="Courier New"/>
          <w:sz w:val="16"/>
          <w:szCs w:val="16"/>
        </w:rPr>
        <w:t xml:space="preserve"> + 1) FROM bp</w:t>
      </w:r>
    </w:p>
    <w:p w14:paraId="41082C57" w14:textId="77777777" w:rsidR="00345ACB" w:rsidRDefault="00345ACB" w:rsidP="001E5D51">
      <w:pPr>
        <w:pStyle w:val="Heading3"/>
      </w:pPr>
      <w:bookmarkStart w:id="971" w:name="_Localized__unary__non_associative_"/>
      <w:bookmarkStart w:id="972" w:name="_Toc141177931"/>
      <w:bookmarkStart w:id="973" w:name="_Ref279406629"/>
      <w:bookmarkStart w:id="974" w:name="_Toc314131848"/>
      <w:bookmarkStart w:id="975" w:name="_Toc382912139"/>
      <w:bookmarkEnd w:id="971"/>
      <w:r>
        <w:t>Localized (unary, non-associative)</w:t>
      </w:r>
      <w:bookmarkEnd w:id="972"/>
      <w:bookmarkEnd w:id="973"/>
      <w:bookmarkEnd w:id="974"/>
      <w:bookmarkEnd w:id="975"/>
    </w:p>
    <w:p w14:paraId="7199ED9A" w14:textId="77777777" w:rsidR="00345ACB" w:rsidRPr="00913441" w:rsidRDefault="00345ACB" w:rsidP="00170CD7">
      <w:pPr>
        <w:pStyle w:val="NormalIndented"/>
      </w:pPr>
      <w:r w:rsidRPr="00913441">
        <w:t xml:space="preserve">The </w:t>
      </w:r>
      <w:r w:rsidRPr="00913441">
        <w:rPr>
          <w:b/>
          <w:bCs/>
        </w:rPr>
        <w:t xml:space="preserve">localized </w:t>
      </w:r>
      <w:r w:rsidRPr="00913441">
        <w:t xml:space="preserve">operator returns a string that has been previously defined in the language slot of the </w:t>
      </w:r>
      <w:proofErr w:type="spellStart"/>
      <w:r w:rsidRPr="00913441">
        <w:t>MLM’s</w:t>
      </w:r>
      <w:proofErr w:type="spellEnd"/>
      <w:r w:rsidRPr="00913441">
        <w:t xml:space="preserve"> resources category. The string is looked up by choosing the key/value pair defined in the language slot that </w:t>
      </w:r>
      <w:r w:rsidRPr="00913441">
        <w:lastRenderedPageBreak/>
        <w:t xml:space="preserve">matches the current language setting of the system which executes the </w:t>
      </w:r>
      <w:proofErr w:type="spellStart"/>
      <w:r w:rsidRPr="00913441">
        <w:t>MLM</w:t>
      </w:r>
      <w:proofErr w:type="spellEnd"/>
      <w:r w:rsidRPr="00913441">
        <w:t xml:space="preserve">. The argument of the operator specifies the term that is used as key to lookup the value for one specific text resource. </w:t>
      </w:r>
    </w:p>
    <w:p w14:paraId="393D31A5" w14:textId="77777777" w:rsidR="00345ACB" w:rsidRPr="00913441" w:rsidRDefault="00345ACB" w:rsidP="00170CD7">
      <w:pPr>
        <w:pStyle w:val="NormalIndented"/>
      </w:pPr>
      <w:r w:rsidRPr="00913441">
        <w:t xml:space="preserve">Retrieving the current language setting is implementation specific. If the language cannot be retrieved or no language slot is defined for the current language, the default language of the resources category is used. If the term is not defined in the chosen language slot or if the argument is not a Term, </w:t>
      </w:r>
      <w:r w:rsidRPr="00913441">
        <w:rPr>
          <w:b/>
        </w:rPr>
        <w:t>null</w:t>
      </w:r>
      <w:r w:rsidRPr="00913441">
        <w:t xml:space="preserve"> is returned. </w:t>
      </w:r>
      <w:r w:rsidRPr="00913441">
        <w:br/>
      </w:r>
      <w:r w:rsidRPr="00913441">
        <w:br/>
        <w:t xml:space="preserve">According to the examples in Section </w:t>
      </w:r>
      <w:hyperlink w:anchor="_Language_(coded,_required)" w:history="1">
        <w:r w:rsidRPr="00913441">
          <w:fldChar w:fldCharType="begin"/>
        </w:r>
        <w:r w:rsidRPr="00913441">
          <w:instrText xml:space="preserve"> REF _Ref279407305 \r \h </w:instrText>
        </w:r>
        <w:r w:rsidRPr="00913441">
          <w:fldChar w:fldCharType="separate"/>
        </w:r>
        <w:r>
          <w:t>6.4.2</w:t>
        </w:r>
        <w:r w:rsidRPr="00913441">
          <w:fldChar w:fldCharType="end"/>
        </w:r>
      </w:hyperlink>
      <w:r w:rsidRPr="00913441">
        <w:t xml:space="preserve"> its usage is:</w:t>
      </w:r>
    </w:p>
    <w:p w14:paraId="7BA654CA" w14:textId="77777777" w:rsidR="00345ACB" w:rsidRDefault="00345ACB" w:rsidP="00170CD7">
      <w:pPr>
        <w:pStyle w:val="Example"/>
      </w:pPr>
      <w:r>
        <w:t>&lt;n:string&gt; := LOCALIZED &lt;n:term&gt;</w:t>
      </w:r>
    </w:p>
    <w:p w14:paraId="370FBF05" w14:textId="77777777" w:rsidR="00345ACB" w:rsidRPr="00170CD7" w:rsidRDefault="00345ACB" w:rsidP="00170CD7">
      <w:pPr>
        <w:pStyle w:val="Example"/>
        <w:rPr>
          <w:lang w:val="en-GB"/>
        </w:rPr>
      </w:pPr>
      <w:r>
        <w:t xml:space="preserve">   </w:t>
      </w:r>
      <w:r>
        <w:rPr>
          <w:lang w:val="en-GB"/>
        </w:rPr>
        <w:t>"</w:t>
      </w:r>
      <w:r w:rsidRPr="00E53EB4">
        <w:rPr>
          <w:lang w:val="en-GB"/>
        </w:rPr>
        <w:t>Caution, the pat</w:t>
      </w:r>
      <w:r>
        <w:rPr>
          <w:lang w:val="en-GB"/>
        </w:rPr>
        <w:t xml:space="preserve">ient has </w:t>
      </w:r>
      <w:r>
        <w:rPr>
          <w:lang w:val="en-GB"/>
        </w:rPr>
        <w:br/>
        <w:t xml:space="preserve">the following allergy </w:t>
      </w:r>
      <w:r w:rsidRPr="00E53EB4">
        <w:rPr>
          <w:lang w:val="en-GB"/>
        </w:rPr>
        <w:t xml:space="preserve">to </w:t>
      </w:r>
      <w:r>
        <w:rPr>
          <w:lang w:val="en-GB"/>
        </w:rPr>
        <w:br/>
      </w:r>
      <w:r w:rsidRPr="00E53EB4">
        <w:rPr>
          <w:lang w:val="en-GB"/>
        </w:rPr>
        <w:t>penicillin</w:t>
      </w:r>
      <w:r>
        <w:rPr>
          <w:lang w:val="en-GB"/>
        </w:rPr>
        <w:t xml:space="preserve"> </w:t>
      </w:r>
      <w:r w:rsidRPr="00E53EB4">
        <w:rPr>
          <w:lang w:val="en-GB"/>
        </w:rPr>
        <w:t xml:space="preserve">documented: </w:t>
      </w:r>
      <w:r>
        <w:rPr>
          <w:lang w:val="en-GB"/>
        </w:rPr>
        <w:t>"</w:t>
      </w:r>
      <w:r>
        <w:t xml:space="preserve"> := localized </w:t>
      </w:r>
      <w:r w:rsidRPr="00E53EB4">
        <w:rPr>
          <w:lang w:val="en-GB"/>
        </w:rPr>
        <w:t>'</w:t>
      </w:r>
      <w:r>
        <w:rPr>
          <w:lang w:val="en-GB"/>
        </w:rPr>
        <w:t>msg</w:t>
      </w:r>
      <w:r w:rsidRPr="00E53EB4">
        <w:rPr>
          <w:lang w:val="en-GB"/>
        </w:rPr>
        <w:t>'</w:t>
      </w:r>
      <w:r>
        <w:t>;</w:t>
      </w:r>
    </w:p>
    <w:p w14:paraId="7220038C" w14:textId="77777777" w:rsidR="00345ACB" w:rsidRDefault="00345ACB" w:rsidP="00170CD7">
      <w:pPr>
        <w:pStyle w:val="Example"/>
        <w:rPr>
          <w:lang w:val="en-GB"/>
        </w:rPr>
      </w:pPr>
      <w:r>
        <w:t xml:space="preserve">   </w:t>
      </w:r>
      <w:r>
        <w:rPr>
          <w:lang w:val="en-GB"/>
        </w:rPr>
        <w:t>"</w:t>
      </w:r>
      <w:r w:rsidRPr="00E53EB4">
        <w:rPr>
          <w:lang w:val="en-GB"/>
        </w:rPr>
        <w:t xml:space="preserve">The patient's calculated </w:t>
      </w:r>
      <w:r>
        <w:rPr>
          <w:lang w:val="en-GB"/>
        </w:rPr>
        <w:br/>
      </w:r>
      <w:r w:rsidRPr="00E53EB4">
        <w:rPr>
          <w:lang w:val="en-GB"/>
        </w:rPr>
        <w:t xml:space="preserve">creatinine clearance is </w:t>
      </w:r>
      <w:r w:rsidRPr="00E53EB4">
        <w:rPr>
          <w:lang w:val="en-GB"/>
        </w:rPr>
        <w:br/>
      </w:r>
      <w:r>
        <w:rPr>
          <w:lang w:val="en-GB"/>
        </w:rPr>
        <w:t>0.33</w:t>
      </w:r>
      <w:r w:rsidRPr="00E53EB4">
        <w:rPr>
          <w:lang w:val="en-GB"/>
        </w:rPr>
        <w:t xml:space="preserve"> ml/min.</w:t>
      </w:r>
      <w:r>
        <w:rPr>
          <w:lang w:val="en-GB"/>
        </w:rPr>
        <w:t>"</w:t>
      </w:r>
      <w:r>
        <w:t xml:space="preserve">            := creat formatted with localized </w:t>
      </w:r>
      <w:r w:rsidRPr="00E53EB4">
        <w:rPr>
          <w:lang w:val="en-GB"/>
        </w:rPr>
        <w:t>'</w:t>
      </w:r>
      <w:r>
        <w:rPr>
          <w:lang w:val="en-GB"/>
        </w:rPr>
        <w:t>creat</w:t>
      </w:r>
      <w:r w:rsidRPr="00E53EB4">
        <w:rPr>
          <w:lang w:val="en-GB"/>
        </w:rPr>
        <w:t>'</w:t>
      </w:r>
      <w:r>
        <w:rPr>
          <w:lang w:val="en-GB"/>
        </w:rPr>
        <w:t>;</w:t>
      </w:r>
    </w:p>
    <w:p w14:paraId="5134FECE" w14:textId="77777777" w:rsidR="00345ACB" w:rsidRDefault="00345ACB" w:rsidP="00170CD7">
      <w:pPr>
        <w:pStyle w:val="Example"/>
        <w:rPr>
          <w:lang w:val="en-GB"/>
        </w:rPr>
      </w:pPr>
      <w:r>
        <w:rPr>
          <w:lang w:val="en-GB"/>
        </w:rPr>
        <w:t xml:space="preserve">   null                      := localized </w:t>
      </w:r>
      <w:r w:rsidRPr="00E53EB4">
        <w:rPr>
          <w:lang w:val="en-GB"/>
        </w:rPr>
        <w:t>'</w:t>
      </w:r>
      <w:r>
        <w:rPr>
          <w:lang w:val="en-GB"/>
        </w:rPr>
        <w:t>unknown</w:t>
      </w:r>
      <w:r w:rsidRPr="00E53EB4">
        <w:rPr>
          <w:lang w:val="en-GB"/>
        </w:rPr>
        <w:t>'</w:t>
      </w:r>
      <w:r>
        <w:rPr>
          <w:lang w:val="en-GB"/>
        </w:rPr>
        <w:t>;</w:t>
      </w:r>
    </w:p>
    <w:p w14:paraId="792002DE" w14:textId="77777777" w:rsidR="00345ACB" w:rsidRDefault="00345ACB" w:rsidP="00170CD7">
      <w:pPr>
        <w:pStyle w:val="Example"/>
        <w:rPr>
          <w:lang w:val="en-GB"/>
        </w:rPr>
      </w:pPr>
    </w:p>
    <w:p w14:paraId="5C1AFD47" w14:textId="77777777" w:rsidR="00345ACB" w:rsidRPr="00913441" w:rsidRDefault="00345ACB" w:rsidP="00170CD7">
      <w:pPr>
        <w:pStyle w:val="NormalIndented"/>
      </w:pPr>
      <w:r w:rsidRPr="00913441">
        <w:t xml:space="preserve">Or in </w:t>
      </w:r>
      <w:proofErr w:type="gramStart"/>
      <w:r w:rsidRPr="00913441">
        <w:t>an</w:t>
      </w:r>
      <w:proofErr w:type="gramEnd"/>
      <w:r w:rsidRPr="00913441">
        <w:t xml:space="preserve"> German setting:</w:t>
      </w:r>
    </w:p>
    <w:p w14:paraId="127365BC" w14:textId="77777777" w:rsidR="00345ACB" w:rsidRPr="00BC64D8" w:rsidRDefault="00345ACB" w:rsidP="00BC64D8">
      <w:pPr>
        <w:pStyle w:val="Example"/>
        <w:rPr>
          <w:lang w:val="de-DE"/>
        </w:rPr>
      </w:pPr>
      <w:r w:rsidRPr="00C9133A">
        <w:rPr>
          <w:lang w:val="en-GB"/>
        </w:rPr>
        <w:t xml:space="preserve">   </w:t>
      </w:r>
      <w:r>
        <w:rPr>
          <w:lang w:val="de-DE"/>
        </w:rPr>
        <w:t>"</w:t>
      </w:r>
      <w:r w:rsidRPr="00E53EB4">
        <w:rPr>
          <w:lang w:val="de-DE"/>
        </w:rPr>
        <w:t xml:space="preserve">Vorsicht, zu diesem Patienten </w:t>
      </w:r>
      <w:r>
        <w:rPr>
          <w:lang w:val="de-DE"/>
        </w:rPr>
        <w:br/>
      </w:r>
      <w:r w:rsidRPr="00E53EB4">
        <w:rPr>
          <w:lang w:val="de-DE"/>
        </w:rPr>
        <w:t xml:space="preserve">wurde die </w:t>
      </w:r>
      <w:r>
        <w:rPr>
          <w:lang w:val="de-DE"/>
        </w:rPr>
        <w:t xml:space="preserve">folgende </w:t>
      </w:r>
      <w:r>
        <w:rPr>
          <w:lang w:val="de-DE"/>
        </w:rPr>
        <w:br/>
        <w:t xml:space="preserve">Penicillinallergie </w:t>
      </w:r>
      <w:r>
        <w:rPr>
          <w:lang w:val="de-DE"/>
        </w:rPr>
        <w:br/>
        <w:t>dokumentiert</w:t>
      </w:r>
      <w:r w:rsidRPr="00BC64D8">
        <w:rPr>
          <w:lang w:val="de-DE"/>
        </w:rPr>
        <w:t xml:space="preserve">: </w:t>
      </w:r>
      <w:r>
        <w:rPr>
          <w:lang w:val="de-DE"/>
        </w:rPr>
        <w:t>"</w:t>
      </w:r>
      <w:r w:rsidRPr="00BC64D8">
        <w:rPr>
          <w:lang w:val="de-DE"/>
        </w:rPr>
        <w:t xml:space="preserve"> </w:t>
      </w:r>
      <w:r>
        <w:rPr>
          <w:lang w:val="de-DE"/>
        </w:rPr>
        <w:t xml:space="preserve">           </w:t>
      </w:r>
      <w:r w:rsidRPr="00BC64D8">
        <w:rPr>
          <w:lang w:val="de-DE"/>
        </w:rPr>
        <w:t>:= localized 'msg';</w:t>
      </w:r>
    </w:p>
    <w:p w14:paraId="7012A813" w14:textId="77777777" w:rsidR="00345ACB" w:rsidRDefault="00345ACB" w:rsidP="00BC64D8">
      <w:pPr>
        <w:pStyle w:val="Example"/>
        <w:rPr>
          <w:lang w:val="en-GB"/>
        </w:rPr>
      </w:pPr>
      <w:r w:rsidRPr="00BC64D8">
        <w:rPr>
          <w:lang w:val="de-DE"/>
        </w:rPr>
        <w:t xml:space="preserve">   </w:t>
      </w:r>
      <w:r>
        <w:rPr>
          <w:lang w:val="en-GB"/>
        </w:rPr>
        <w:t>"</w:t>
      </w:r>
      <w:r w:rsidRPr="00BC64D8">
        <w:rPr>
          <w:lang w:val="en-GB"/>
        </w:rPr>
        <w:t>Die berechnete Kreatinin-</w:t>
      </w:r>
      <w:r>
        <w:rPr>
          <w:lang w:val="en-GB"/>
        </w:rPr>
        <w:br/>
      </w:r>
      <w:r w:rsidRPr="00BC64D8">
        <w:rPr>
          <w:lang w:val="en-GB"/>
        </w:rPr>
        <w:t xml:space="preserve">Clearance des Patienten </w:t>
      </w:r>
      <w:r>
        <w:rPr>
          <w:lang w:val="en-GB"/>
        </w:rPr>
        <w:br/>
        <w:t>b</w:t>
      </w:r>
      <w:r w:rsidRPr="00BC64D8">
        <w:rPr>
          <w:lang w:val="en-GB"/>
        </w:rPr>
        <w:t xml:space="preserve">eträgt </w:t>
      </w:r>
      <w:r>
        <w:rPr>
          <w:lang w:val="en-GB"/>
        </w:rPr>
        <w:t>0,33</w:t>
      </w:r>
      <w:r w:rsidRPr="00BC64D8">
        <w:rPr>
          <w:lang w:val="en-GB"/>
        </w:rPr>
        <w:t xml:space="preserve"> ml/min.</w:t>
      </w:r>
      <w:r>
        <w:rPr>
          <w:lang w:val="en-GB"/>
        </w:rPr>
        <w:t>"</w:t>
      </w:r>
      <w:r>
        <w:t xml:space="preserve">      := creat formatted with localized </w:t>
      </w:r>
      <w:r w:rsidRPr="00E53EB4">
        <w:rPr>
          <w:lang w:val="en-GB"/>
        </w:rPr>
        <w:t>'</w:t>
      </w:r>
      <w:r>
        <w:rPr>
          <w:lang w:val="en-GB"/>
        </w:rPr>
        <w:t>creat</w:t>
      </w:r>
      <w:r w:rsidRPr="00E53EB4">
        <w:rPr>
          <w:lang w:val="en-GB"/>
        </w:rPr>
        <w:t>'</w:t>
      </w:r>
      <w:r>
        <w:rPr>
          <w:lang w:val="en-GB"/>
        </w:rPr>
        <w:t>;</w:t>
      </w:r>
    </w:p>
    <w:p w14:paraId="16C6C562" w14:textId="77777777" w:rsidR="00345ACB" w:rsidRDefault="00345ACB" w:rsidP="00BC64D8">
      <w:pPr>
        <w:pStyle w:val="Example"/>
        <w:rPr>
          <w:lang w:val="en-GB"/>
        </w:rPr>
      </w:pPr>
      <w:r>
        <w:rPr>
          <w:lang w:val="en-GB"/>
        </w:rPr>
        <w:t xml:space="preserve">   null                        := localized </w:t>
      </w:r>
      <w:r w:rsidRPr="00E53EB4">
        <w:rPr>
          <w:lang w:val="en-GB"/>
        </w:rPr>
        <w:t>'</w:t>
      </w:r>
      <w:r>
        <w:rPr>
          <w:lang w:val="en-GB"/>
        </w:rPr>
        <w:t>unknown</w:t>
      </w:r>
      <w:r w:rsidRPr="00E53EB4">
        <w:rPr>
          <w:lang w:val="en-GB"/>
        </w:rPr>
        <w:t>'</w:t>
      </w:r>
      <w:r>
        <w:rPr>
          <w:lang w:val="en-GB"/>
        </w:rPr>
        <w:t>;</w:t>
      </w:r>
    </w:p>
    <w:p w14:paraId="628F0A67" w14:textId="77777777" w:rsidR="00345ACB" w:rsidRDefault="00345ACB" w:rsidP="001E5D51">
      <w:pPr>
        <w:pStyle w:val="Heading3"/>
      </w:pPr>
      <w:bookmarkStart w:id="976" w:name="_Toc141177932"/>
      <w:bookmarkStart w:id="977" w:name="_Toc314131849"/>
      <w:bookmarkStart w:id="978" w:name="_Toc382912140"/>
      <w:r>
        <w:t xml:space="preserve">Localized (binary, </w:t>
      </w:r>
      <w:proofErr w:type="gramStart"/>
      <w:r>
        <w:t>right-associative</w:t>
      </w:r>
      <w:proofErr w:type="gramEnd"/>
      <w:r>
        <w:t>)</w:t>
      </w:r>
      <w:bookmarkEnd w:id="976"/>
      <w:bookmarkEnd w:id="977"/>
      <w:bookmarkEnd w:id="978"/>
    </w:p>
    <w:p w14:paraId="248F0E66" w14:textId="77777777" w:rsidR="00345ACB" w:rsidRPr="00913441" w:rsidRDefault="00345ACB" w:rsidP="009A295F">
      <w:pPr>
        <w:pStyle w:val="NormalIndented"/>
      </w:pPr>
      <w:r w:rsidRPr="00913441">
        <w:t xml:space="preserve">The binary </w:t>
      </w:r>
      <w:r w:rsidRPr="00913441">
        <w:rPr>
          <w:b/>
          <w:bCs/>
        </w:rPr>
        <w:t xml:space="preserve">localized </w:t>
      </w:r>
      <w:r w:rsidRPr="00913441">
        <w:t>operator acts like the unary version of this operator and additionally allows the selection of the target language as second argument. As second operator, either a string constant or a variable can be used. Other expressions are not valid.</w:t>
      </w:r>
    </w:p>
    <w:p w14:paraId="1F2837FF" w14:textId="77777777" w:rsidR="00345ACB" w:rsidRPr="00913441" w:rsidRDefault="00345ACB" w:rsidP="009A295F">
      <w:pPr>
        <w:pStyle w:val="NormalIndented"/>
      </w:pPr>
      <w:r w:rsidRPr="00913441">
        <w:t xml:space="preserve">This operator can be used if the language of the message </w:t>
      </w:r>
      <w:proofErr w:type="gramStart"/>
      <w:r w:rsidRPr="00913441">
        <w:t>has to</w:t>
      </w:r>
      <w:proofErr w:type="gramEnd"/>
      <w:r w:rsidRPr="00913441">
        <w:t xml:space="preserve"> be different from the current language in the system setting, for example when the system language is English (as the user operates in an English environment), but the recipient of the message text requires another language, such as German. </w:t>
      </w:r>
    </w:p>
    <w:p w14:paraId="64F8FC6A" w14:textId="77777777" w:rsidR="00345ACB" w:rsidRPr="00913441" w:rsidRDefault="00345ACB" w:rsidP="00BC5852">
      <w:pPr>
        <w:pStyle w:val="NormalIndented"/>
      </w:pPr>
      <w:r w:rsidRPr="00913441">
        <w:t xml:space="preserve">Regarding the lookup mechanism and the default language handling it acts in the same way </w:t>
      </w:r>
      <w:proofErr w:type="gramStart"/>
      <w:r w:rsidRPr="00913441">
        <w:t>like</w:t>
      </w:r>
      <w:proofErr w:type="gramEnd"/>
      <w:r w:rsidRPr="00913441">
        <w:t xml:space="preserve"> the unary version. In addition, if the second argument does not resolve to a string, the default language is used. Its usage is:</w:t>
      </w:r>
    </w:p>
    <w:p w14:paraId="3EF852FD" w14:textId="77777777" w:rsidR="00345ACB" w:rsidRDefault="00345ACB" w:rsidP="00BC5852">
      <w:pPr>
        <w:pStyle w:val="Example"/>
      </w:pPr>
      <w:r>
        <w:t>&lt;n:string&gt; := LOCALIZED &lt;n:term&gt; by &lt;n:string&gt;</w:t>
      </w:r>
    </w:p>
    <w:p w14:paraId="57947DA3" w14:textId="77777777" w:rsidR="00345ACB" w:rsidRPr="00170CD7" w:rsidRDefault="00345ACB" w:rsidP="00BC5852">
      <w:pPr>
        <w:pStyle w:val="Example"/>
        <w:rPr>
          <w:lang w:val="en-GB"/>
        </w:rPr>
      </w:pPr>
      <w:r>
        <w:t xml:space="preserve">   </w:t>
      </w:r>
      <w:r>
        <w:rPr>
          <w:lang w:val="en-GB"/>
        </w:rPr>
        <w:t>"</w:t>
      </w:r>
      <w:r w:rsidRPr="00E53EB4">
        <w:rPr>
          <w:lang w:val="en-GB"/>
        </w:rPr>
        <w:t>Caution, the pat</w:t>
      </w:r>
      <w:r>
        <w:rPr>
          <w:lang w:val="en-GB"/>
        </w:rPr>
        <w:t xml:space="preserve">ient has </w:t>
      </w:r>
      <w:r>
        <w:rPr>
          <w:lang w:val="en-GB"/>
        </w:rPr>
        <w:br/>
        <w:t xml:space="preserve">the following allergy </w:t>
      </w:r>
      <w:r w:rsidRPr="00E53EB4">
        <w:rPr>
          <w:lang w:val="en-GB"/>
        </w:rPr>
        <w:t xml:space="preserve">to </w:t>
      </w:r>
      <w:r>
        <w:rPr>
          <w:lang w:val="en-GB"/>
        </w:rPr>
        <w:br/>
      </w:r>
      <w:r w:rsidRPr="00E53EB4">
        <w:rPr>
          <w:lang w:val="en-GB"/>
        </w:rPr>
        <w:t>penicillin</w:t>
      </w:r>
      <w:r>
        <w:rPr>
          <w:lang w:val="en-GB"/>
        </w:rPr>
        <w:t xml:space="preserve"> </w:t>
      </w:r>
      <w:r w:rsidRPr="00E53EB4">
        <w:rPr>
          <w:lang w:val="en-GB"/>
        </w:rPr>
        <w:t xml:space="preserve">documented: </w:t>
      </w:r>
      <w:r>
        <w:rPr>
          <w:lang w:val="en-GB"/>
        </w:rPr>
        <w:t>"</w:t>
      </w:r>
      <w:r>
        <w:t xml:space="preserve"> := localized </w:t>
      </w:r>
      <w:r w:rsidRPr="00E53EB4">
        <w:rPr>
          <w:lang w:val="en-GB"/>
        </w:rPr>
        <w:t>'</w:t>
      </w:r>
      <w:r>
        <w:rPr>
          <w:lang w:val="en-GB"/>
        </w:rPr>
        <w:t>msg</w:t>
      </w:r>
      <w:r w:rsidRPr="00E53EB4">
        <w:rPr>
          <w:lang w:val="en-GB"/>
        </w:rPr>
        <w:t>'</w:t>
      </w:r>
      <w:r>
        <w:rPr>
          <w:lang w:val="en-GB"/>
        </w:rPr>
        <w:t xml:space="preserve"> by "en_US"</w:t>
      </w:r>
      <w:r>
        <w:t>;</w:t>
      </w:r>
    </w:p>
    <w:p w14:paraId="76A4CC39" w14:textId="77777777" w:rsidR="00345ACB" w:rsidRDefault="00345ACB" w:rsidP="00BC5852">
      <w:pPr>
        <w:pStyle w:val="Example"/>
        <w:rPr>
          <w:lang w:val="en-GB"/>
        </w:rPr>
      </w:pPr>
      <w:r>
        <w:t xml:space="preserve">   </w:t>
      </w:r>
      <w:r>
        <w:rPr>
          <w:lang w:val="en-GB"/>
        </w:rPr>
        <w:t>"</w:t>
      </w:r>
      <w:r w:rsidRPr="00BC64D8">
        <w:rPr>
          <w:lang w:val="en-GB"/>
        </w:rPr>
        <w:t>Die berechnete Kreatinin-</w:t>
      </w:r>
      <w:r>
        <w:rPr>
          <w:lang w:val="en-GB"/>
        </w:rPr>
        <w:br/>
      </w:r>
      <w:r w:rsidRPr="00BC64D8">
        <w:rPr>
          <w:lang w:val="en-GB"/>
        </w:rPr>
        <w:t xml:space="preserve">Clearance des Patienten </w:t>
      </w:r>
      <w:r>
        <w:rPr>
          <w:lang w:val="en-GB"/>
        </w:rPr>
        <w:br/>
        <w:t>b</w:t>
      </w:r>
      <w:r w:rsidRPr="00BC64D8">
        <w:rPr>
          <w:lang w:val="en-GB"/>
        </w:rPr>
        <w:t xml:space="preserve">eträgt </w:t>
      </w:r>
      <w:r>
        <w:rPr>
          <w:lang w:val="en-GB"/>
        </w:rPr>
        <w:t>0,33</w:t>
      </w:r>
      <w:r w:rsidRPr="00BC64D8">
        <w:rPr>
          <w:lang w:val="en-GB"/>
        </w:rPr>
        <w:t xml:space="preserve"> ml/min.</w:t>
      </w:r>
      <w:r>
        <w:rPr>
          <w:lang w:val="en-GB"/>
        </w:rPr>
        <w:t>"</w:t>
      </w:r>
      <w:r>
        <w:t xml:space="preserve">   := creat formatted with localized </w:t>
      </w:r>
      <w:r w:rsidRPr="00E53EB4">
        <w:rPr>
          <w:lang w:val="en-GB"/>
        </w:rPr>
        <w:t>'</w:t>
      </w:r>
      <w:r>
        <w:rPr>
          <w:lang w:val="en-GB"/>
        </w:rPr>
        <w:t>creat</w:t>
      </w:r>
      <w:r w:rsidRPr="00E53EB4">
        <w:rPr>
          <w:lang w:val="en-GB"/>
        </w:rPr>
        <w:t>'</w:t>
      </w:r>
      <w:r>
        <w:rPr>
          <w:lang w:val="en-GB"/>
        </w:rPr>
        <w:t xml:space="preserve"> by </w:t>
      </w:r>
      <w:r>
        <w:rPr>
          <w:lang w:val="en-GB"/>
        </w:rPr>
        <w:br/>
        <w:t xml:space="preserve">                           lang_setting;       /* lang_setting == "de" */</w:t>
      </w:r>
    </w:p>
    <w:p w14:paraId="2B3BAA22" w14:textId="77777777" w:rsidR="00345ACB" w:rsidRDefault="00345ACB" w:rsidP="00BC5852">
      <w:pPr>
        <w:pStyle w:val="Example"/>
        <w:rPr>
          <w:lang w:val="en-GB"/>
        </w:rPr>
      </w:pPr>
    </w:p>
    <w:p w14:paraId="2AFAA4E8" w14:textId="77777777" w:rsidR="00345ACB" w:rsidRDefault="00345ACB" w:rsidP="001E5D51">
      <w:pPr>
        <w:pStyle w:val="Heading2"/>
      </w:pPr>
      <w:bookmarkStart w:id="979" w:name="_Toc526304051"/>
      <w:bookmarkStart w:id="980" w:name="_Ref138763689"/>
      <w:bookmarkStart w:id="981" w:name="_Toc141177933"/>
      <w:bookmarkStart w:id="982" w:name="_Toc314131851"/>
      <w:bookmarkStart w:id="983" w:name="_Toc382912141"/>
      <w:r>
        <w:t>Arithmetic Operators</w:t>
      </w:r>
      <w:bookmarkEnd w:id="979"/>
      <w:bookmarkEnd w:id="980"/>
      <w:bookmarkEnd w:id="981"/>
      <w:bookmarkEnd w:id="982"/>
      <w:bookmarkEnd w:id="983"/>
    </w:p>
    <w:p w14:paraId="6C9527DA" w14:textId="77777777" w:rsidR="00345ACB" w:rsidRPr="00913441" w:rsidRDefault="00345ACB" w:rsidP="00E5497A">
      <w:pPr>
        <w:pStyle w:val="NormalIndented"/>
        <w:keepNext/>
      </w:pPr>
      <w:r w:rsidRPr="00913441">
        <w:t xml:space="preserve">The behavior of time and duration data types is explained in Section </w:t>
      </w:r>
      <w:r w:rsidR="008216EB">
        <w:fldChar w:fldCharType="begin"/>
      </w:r>
      <w:r w:rsidR="008216EB">
        <w:instrText xml:space="preserve"> REF _Ref448638451 \r \h  \* MERGEFORMAT </w:instrText>
      </w:r>
      <w:r w:rsidR="008216EB">
        <w:fldChar w:fldCharType="separate"/>
      </w:r>
      <w:r>
        <w:t>8.5.2</w:t>
      </w:r>
      <w:r w:rsidR="008216EB">
        <w:fldChar w:fldCharType="end"/>
      </w:r>
      <w:r w:rsidRPr="00913441">
        <w:t>.</w:t>
      </w:r>
    </w:p>
    <w:p w14:paraId="3126D2A7" w14:textId="77777777" w:rsidR="00345ACB" w:rsidRDefault="00345ACB" w:rsidP="001E5D51">
      <w:pPr>
        <w:pStyle w:val="Heading3"/>
      </w:pPr>
      <w:bookmarkStart w:id="984" w:name="_Toc526304052"/>
      <w:bookmarkStart w:id="985" w:name="_Toc141177934"/>
      <w:bookmarkStart w:id="986" w:name="_Toc314131852"/>
      <w:bookmarkStart w:id="987" w:name="_Toc382912142"/>
      <w:r>
        <w:rPr>
          <w:b/>
          <w:bCs/>
        </w:rPr>
        <w:t>+</w:t>
      </w:r>
      <w:r>
        <w:t xml:space="preserve"> (binary, left associative)</w:t>
      </w:r>
      <w:bookmarkEnd w:id="984"/>
      <w:bookmarkEnd w:id="985"/>
      <w:bookmarkEnd w:id="986"/>
      <w:bookmarkEnd w:id="987"/>
    </w:p>
    <w:p w14:paraId="396C1F45" w14:textId="77777777" w:rsidR="00345ACB" w:rsidRPr="00913441" w:rsidRDefault="00345ACB">
      <w:pPr>
        <w:pStyle w:val="NormalIndented"/>
      </w:pPr>
      <w:r w:rsidRPr="00913441">
        <w:t xml:space="preserve">Binary </w:t>
      </w:r>
      <w:r w:rsidRPr="00913441">
        <w:rPr>
          <w:b/>
          <w:bCs/>
        </w:rPr>
        <w:t>+</w:t>
      </w:r>
      <w:r w:rsidRPr="00913441">
        <w:t xml:space="preserve"> (addition) adds the left and right arguments. It can perform simple addition, add two durations, or increment a time by a duration. Underflow or overflow results in </w:t>
      </w:r>
      <w:r w:rsidRPr="00913441">
        <w:rPr>
          <w:b/>
          <w:bCs/>
        </w:rPr>
        <w:t>null</w:t>
      </w:r>
      <w:r w:rsidRPr="00913441">
        <w:t>. Its usage is:</w:t>
      </w:r>
    </w:p>
    <w:p w14:paraId="03F8624D" w14:textId="77777777" w:rsidR="00345ACB" w:rsidRDefault="00345ACB">
      <w:pPr>
        <w:pStyle w:val="Example"/>
      </w:pPr>
      <w:r>
        <w:t>&lt;n:number&gt; := &lt;n:number&gt; + &lt;n:number&gt;</w:t>
      </w:r>
    </w:p>
    <w:p w14:paraId="6ADFDB58" w14:textId="77777777" w:rsidR="00345ACB" w:rsidRPr="00101D29" w:rsidRDefault="00345ACB">
      <w:pPr>
        <w:pStyle w:val="Example"/>
        <w:ind w:hanging="72"/>
        <w:rPr>
          <w:lang w:val="it-IT"/>
        </w:rPr>
      </w:pPr>
      <w:r w:rsidRPr="00101D29">
        <w:rPr>
          <w:lang w:val="it-IT"/>
        </w:rPr>
        <w:t>6 := 4 + 2</w:t>
      </w:r>
    </w:p>
    <w:p w14:paraId="28EEA1BA" w14:textId="77777777" w:rsidR="00345ACB" w:rsidRPr="00101D29" w:rsidRDefault="00345ACB">
      <w:pPr>
        <w:pStyle w:val="Example"/>
        <w:ind w:hanging="72"/>
        <w:rPr>
          <w:lang w:val="it-IT"/>
        </w:rPr>
      </w:pPr>
      <w:r w:rsidRPr="00101D29">
        <w:rPr>
          <w:lang w:val="it-IT"/>
        </w:rPr>
        <w:t>() := 5 + ()</w:t>
      </w:r>
    </w:p>
    <w:p w14:paraId="65BF1FA1" w14:textId="77777777" w:rsidR="00345ACB" w:rsidRPr="00101D29" w:rsidRDefault="00345ACB">
      <w:pPr>
        <w:pStyle w:val="Example"/>
        <w:ind w:hanging="72"/>
        <w:rPr>
          <w:lang w:val="it-IT"/>
        </w:rPr>
      </w:pPr>
      <w:r w:rsidRPr="00101D29">
        <w:rPr>
          <w:lang w:val="it-IT"/>
        </w:rPr>
        <w:lastRenderedPageBreak/>
        <w:t>null := (1,2,3) + ()</w:t>
      </w:r>
    </w:p>
    <w:p w14:paraId="702D5321" w14:textId="77777777" w:rsidR="00345ACB" w:rsidRPr="00101D29" w:rsidRDefault="00345ACB">
      <w:pPr>
        <w:pStyle w:val="Example"/>
        <w:ind w:hanging="72"/>
        <w:rPr>
          <w:lang w:val="it-IT"/>
        </w:rPr>
      </w:pPr>
      <w:r w:rsidRPr="00101D29">
        <w:rPr>
          <w:lang w:val="it-IT"/>
        </w:rPr>
        <w:t>() := null + ()</w:t>
      </w:r>
    </w:p>
    <w:p w14:paraId="15DB0B8E" w14:textId="77777777" w:rsidR="00345ACB" w:rsidRPr="00101D29" w:rsidRDefault="00345ACB">
      <w:pPr>
        <w:pStyle w:val="Example"/>
        <w:ind w:hanging="72"/>
        <w:rPr>
          <w:lang w:val="it-IT"/>
        </w:rPr>
      </w:pPr>
      <w:r w:rsidRPr="00101D29">
        <w:rPr>
          <w:lang w:val="it-IT"/>
        </w:rPr>
        <w:t>null := 5 + null</w:t>
      </w:r>
    </w:p>
    <w:p w14:paraId="0F571617" w14:textId="77777777" w:rsidR="00345ACB" w:rsidRPr="00101D29" w:rsidRDefault="00345ACB">
      <w:pPr>
        <w:pStyle w:val="Example"/>
        <w:ind w:hanging="72"/>
        <w:rPr>
          <w:lang w:val="it-IT"/>
        </w:rPr>
      </w:pPr>
      <w:r w:rsidRPr="00101D29">
        <w:rPr>
          <w:lang w:val="it-IT"/>
        </w:rPr>
        <w:t>(null,</w:t>
      </w:r>
      <w:r>
        <w:rPr>
          <w:lang w:val="it-IT" w:eastAsia="ko-KR"/>
        </w:rPr>
        <w:t xml:space="preserve"> </w:t>
      </w:r>
      <w:r w:rsidRPr="00101D29">
        <w:rPr>
          <w:lang w:val="it-IT"/>
        </w:rPr>
        <w:t>null,</w:t>
      </w:r>
      <w:r>
        <w:rPr>
          <w:lang w:val="it-IT" w:eastAsia="ko-KR"/>
        </w:rPr>
        <w:t xml:space="preserve"> </w:t>
      </w:r>
      <w:r w:rsidRPr="00101D29">
        <w:rPr>
          <w:lang w:val="it-IT"/>
        </w:rPr>
        <w:t>null) := (1,</w:t>
      </w:r>
      <w:r>
        <w:rPr>
          <w:lang w:val="it-IT" w:eastAsia="ko-KR"/>
        </w:rPr>
        <w:t xml:space="preserve"> </w:t>
      </w:r>
      <w:r w:rsidRPr="00101D29">
        <w:rPr>
          <w:lang w:val="it-IT"/>
        </w:rPr>
        <w:t>2,</w:t>
      </w:r>
      <w:r>
        <w:rPr>
          <w:lang w:val="it-IT" w:eastAsia="ko-KR"/>
        </w:rPr>
        <w:t xml:space="preserve"> </w:t>
      </w:r>
      <w:r w:rsidRPr="00101D29">
        <w:rPr>
          <w:lang w:val="it-IT"/>
        </w:rPr>
        <w:t>3) + null</w:t>
      </w:r>
    </w:p>
    <w:p w14:paraId="1AF7191E" w14:textId="77777777" w:rsidR="00345ACB" w:rsidRPr="00101D29" w:rsidRDefault="00345ACB">
      <w:pPr>
        <w:pStyle w:val="Example"/>
        <w:ind w:hanging="72"/>
        <w:rPr>
          <w:lang w:val="en-GB"/>
        </w:rPr>
      </w:pPr>
      <w:r w:rsidRPr="00101D29">
        <w:rPr>
          <w:lang w:val="en-GB"/>
        </w:rPr>
        <w:t>null := null + null</w:t>
      </w:r>
    </w:p>
    <w:p w14:paraId="148B668C" w14:textId="77777777" w:rsidR="00345ACB" w:rsidRPr="00101D29" w:rsidRDefault="00345ACB">
      <w:pPr>
        <w:pStyle w:val="Example"/>
        <w:rPr>
          <w:lang w:val="en-GB"/>
        </w:rPr>
      </w:pPr>
      <w:r w:rsidRPr="00101D29">
        <w:rPr>
          <w:lang w:val="en-GB"/>
        </w:rPr>
        <w:t>&lt;n:duration&gt; := &lt;n:duration&gt; + &lt;n:duration&gt;</w:t>
      </w:r>
    </w:p>
    <w:p w14:paraId="42E9C9BF" w14:textId="77777777" w:rsidR="00345ACB" w:rsidRDefault="00345ACB">
      <w:pPr>
        <w:pStyle w:val="Example"/>
        <w:ind w:hanging="72"/>
      </w:pPr>
      <w:r>
        <w:t xml:space="preserve">3 days := 1 day + 2 days </w:t>
      </w:r>
      <w:r>
        <w:tab/>
      </w:r>
    </w:p>
    <w:p w14:paraId="1DED89C4" w14:textId="77777777" w:rsidR="00345ACB" w:rsidRDefault="00345ACB">
      <w:pPr>
        <w:pStyle w:val="Example"/>
      </w:pPr>
      <w:r>
        <w:t>&lt;n:time</w:t>
      </w:r>
      <w:r w:rsidRPr="00BC49C4">
        <w:t>s</w:t>
      </w:r>
      <w:r>
        <w:t>&gt; := &lt;n:time</w:t>
      </w:r>
      <w:r w:rsidRPr="00BC49C4">
        <w:t>s</w:t>
      </w:r>
      <w:r>
        <w:t>&gt; + &lt;n:duration&gt;</w:t>
      </w:r>
    </w:p>
    <w:p w14:paraId="3CCAF4D4" w14:textId="77777777" w:rsidR="00345ACB" w:rsidRDefault="00345ACB">
      <w:pPr>
        <w:pStyle w:val="Example"/>
        <w:ind w:hanging="72"/>
      </w:pPr>
      <w:r>
        <w:t>1990-03-15T00:00:00 := 1990-03-13T00:00:00 + 2 days</w:t>
      </w:r>
    </w:p>
    <w:p w14:paraId="511F2D93" w14:textId="77777777" w:rsidR="00345ACB" w:rsidRDefault="00345ACB">
      <w:pPr>
        <w:pStyle w:val="Example"/>
        <w:ind w:hanging="72"/>
      </w:pPr>
      <w:r>
        <w:t>1993-05-17T00:00:00 := 0000-00-00 + 1993 years + 5 months + 17 days</w:t>
      </w:r>
    </w:p>
    <w:p w14:paraId="342441F6" w14:textId="77777777" w:rsidR="00345ACB" w:rsidRDefault="00345ACB">
      <w:pPr>
        <w:pStyle w:val="Example"/>
      </w:pPr>
      <w:r>
        <w:t>&lt;n:time</w:t>
      </w:r>
      <w:r w:rsidRPr="00BC49C4">
        <w:t>s</w:t>
      </w:r>
      <w:r>
        <w:t>&gt; := &lt;n:duration&gt; + &lt;n:time</w:t>
      </w:r>
      <w:r w:rsidRPr="00BC49C4">
        <w:t>s</w:t>
      </w:r>
      <w:r>
        <w:t>&gt;</w:t>
      </w:r>
    </w:p>
    <w:p w14:paraId="6E0340DF" w14:textId="77777777" w:rsidR="00345ACB" w:rsidRDefault="00345ACB">
      <w:pPr>
        <w:pStyle w:val="Example"/>
        <w:ind w:hanging="72"/>
      </w:pPr>
      <w:r>
        <w:t>1990-03-15T00:00:00 := 2 days + 1990-03-13T00:00:00</w:t>
      </w:r>
    </w:p>
    <w:p w14:paraId="0DDCA84C" w14:textId="77777777" w:rsidR="00345ACB" w:rsidRDefault="00345ACB" w:rsidP="001E5D51">
      <w:pPr>
        <w:pStyle w:val="Heading3"/>
      </w:pPr>
      <w:bookmarkStart w:id="988" w:name="_Toc526304053"/>
      <w:bookmarkStart w:id="989" w:name="_Toc141177935"/>
      <w:bookmarkStart w:id="990" w:name="_Toc314131853"/>
      <w:bookmarkStart w:id="991" w:name="_Toc382912143"/>
      <w:r>
        <w:rPr>
          <w:b/>
          <w:bCs/>
        </w:rPr>
        <w:t>+</w:t>
      </w:r>
      <w:r>
        <w:t xml:space="preserve"> (unary, non-associative)</w:t>
      </w:r>
      <w:bookmarkEnd w:id="988"/>
      <w:bookmarkEnd w:id="989"/>
      <w:bookmarkEnd w:id="990"/>
      <w:bookmarkEnd w:id="991"/>
    </w:p>
    <w:p w14:paraId="653113B2" w14:textId="77777777" w:rsidR="00345ACB" w:rsidRPr="00913441" w:rsidRDefault="00345ACB">
      <w:pPr>
        <w:pStyle w:val="NormalIndented"/>
      </w:pPr>
      <w:r w:rsidRPr="00913441">
        <w:t xml:space="preserve">Unary </w:t>
      </w:r>
      <w:r w:rsidRPr="00913441">
        <w:rPr>
          <w:b/>
          <w:bCs/>
        </w:rPr>
        <w:t>+</w:t>
      </w:r>
      <w:r w:rsidRPr="00913441">
        <w:t xml:space="preserve"> has no effect on its argument if it is of a valid type. Its usage is:</w:t>
      </w:r>
    </w:p>
    <w:p w14:paraId="26CD7453" w14:textId="77777777" w:rsidR="00345ACB" w:rsidRDefault="00345ACB">
      <w:pPr>
        <w:pStyle w:val="Example"/>
      </w:pPr>
      <w:r>
        <w:t>&lt;n:number&gt; := + &lt;n:number&gt;</w:t>
      </w:r>
    </w:p>
    <w:p w14:paraId="32F453C5" w14:textId="77777777" w:rsidR="00345ACB" w:rsidRPr="00101D29" w:rsidRDefault="00345ACB">
      <w:pPr>
        <w:pStyle w:val="Example"/>
        <w:ind w:hanging="72"/>
        <w:rPr>
          <w:lang w:val="en-GB"/>
        </w:rPr>
      </w:pPr>
      <w:r w:rsidRPr="00101D29">
        <w:rPr>
          <w:lang w:val="en-GB"/>
        </w:rPr>
        <w:t>2 := + 2</w:t>
      </w:r>
    </w:p>
    <w:p w14:paraId="623E6835" w14:textId="77777777" w:rsidR="00345ACB" w:rsidRPr="00101D29" w:rsidRDefault="00345ACB">
      <w:pPr>
        <w:pStyle w:val="Example"/>
        <w:ind w:hanging="72"/>
        <w:rPr>
          <w:lang w:val="en-GB"/>
        </w:rPr>
      </w:pPr>
      <w:r w:rsidRPr="00101D29">
        <w:rPr>
          <w:lang w:val="en-GB"/>
        </w:rPr>
        <w:t xml:space="preserve">null := + </w:t>
      </w:r>
      <w:r>
        <w:rPr>
          <w:lang w:val="en-GB"/>
        </w:rPr>
        <w:t>"</w:t>
      </w:r>
      <w:r w:rsidRPr="00101D29">
        <w:rPr>
          <w:lang w:val="en-GB"/>
        </w:rPr>
        <w:t>asdf</w:t>
      </w:r>
      <w:r>
        <w:rPr>
          <w:lang w:val="en-GB"/>
        </w:rPr>
        <w:t>"</w:t>
      </w:r>
    </w:p>
    <w:p w14:paraId="0F30A993" w14:textId="77777777" w:rsidR="00345ACB" w:rsidRPr="00101D29" w:rsidRDefault="00345ACB">
      <w:pPr>
        <w:pStyle w:val="Example"/>
        <w:rPr>
          <w:lang w:val="en-GB"/>
        </w:rPr>
      </w:pPr>
      <w:r w:rsidRPr="00101D29">
        <w:rPr>
          <w:lang w:val="en-GB"/>
        </w:rPr>
        <w:t>&lt;n:duration&gt; := + &lt;n:duration&gt;</w:t>
      </w:r>
    </w:p>
    <w:p w14:paraId="58E62A97" w14:textId="77777777" w:rsidR="00345ACB" w:rsidRDefault="00345ACB">
      <w:pPr>
        <w:pStyle w:val="Example"/>
        <w:ind w:hanging="72"/>
      </w:pPr>
      <w:r>
        <w:t>2 days := + 2 days</w:t>
      </w:r>
    </w:p>
    <w:p w14:paraId="10FCD9EB" w14:textId="77777777" w:rsidR="00345ACB" w:rsidRDefault="00345ACB" w:rsidP="001E5D51">
      <w:pPr>
        <w:pStyle w:val="Heading3"/>
      </w:pPr>
      <w:bookmarkStart w:id="992" w:name="_Toc526304054"/>
      <w:bookmarkStart w:id="993" w:name="_Toc141177936"/>
      <w:bookmarkStart w:id="994" w:name="_Toc314131854"/>
      <w:bookmarkStart w:id="995" w:name="_Toc382912144"/>
      <w:r>
        <w:rPr>
          <w:b/>
          <w:bCs/>
        </w:rPr>
        <w:t>-</w:t>
      </w:r>
      <w:r>
        <w:t xml:space="preserve"> (binary, left associative)</w:t>
      </w:r>
      <w:bookmarkEnd w:id="992"/>
      <w:bookmarkEnd w:id="993"/>
      <w:bookmarkEnd w:id="994"/>
      <w:bookmarkEnd w:id="995"/>
    </w:p>
    <w:p w14:paraId="4F40D7E6" w14:textId="77777777" w:rsidR="00345ACB" w:rsidRPr="00913441" w:rsidRDefault="00345ACB">
      <w:pPr>
        <w:pStyle w:val="NormalIndented"/>
      </w:pPr>
      <w:r w:rsidRPr="00913441">
        <w:t xml:space="preserve">Binary </w:t>
      </w:r>
      <w:r w:rsidRPr="00913441">
        <w:rPr>
          <w:b/>
          <w:bCs/>
        </w:rPr>
        <w:t>-</w:t>
      </w:r>
      <w:r w:rsidRPr="00913441">
        <w:t xml:space="preserve"> (subtraction) subtracts the right argument from the left. It can perform numeric subtraction, subtract two durations, decrement a time by a duration, or find the duration between two times. Underflow or overflow results in </w:t>
      </w:r>
      <w:r w:rsidRPr="00913441">
        <w:rPr>
          <w:b/>
          <w:bCs/>
        </w:rPr>
        <w:t>null</w:t>
      </w:r>
      <w:r w:rsidRPr="00913441">
        <w:t xml:space="preserve">. In writing expressions, care must be taken that the subtraction operator is not confused with the "-" in time constant (Section </w:t>
      </w:r>
      <w:r w:rsidR="008216EB">
        <w:fldChar w:fldCharType="begin"/>
      </w:r>
      <w:r w:rsidR="008216EB">
        <w:instrText xml:space="preserve"> REF _Ref448638498 \r \h  \* MERGEFORMAT </w:instrText>
      </w:r>
      <w:r w:rsidR="008216EB">
        <w:fldChar w:fldCharType="separate"/>
      </w:r>
      <w:r>
        <w:t>7.1.9</w:t>
      </w:r>
      <w:r w:rsidR="008216EB">
        <w:fldChar w:fldCharType="end"/>
      </w:r>
      <w:r w:rsidRPr="00913441">
        <w:t>). Any ambiguity is resolved in favor of time constants. Its usage is:</w:t>
      </w:r>
    </w:p>
    <w:p w14:paraId="05A76FFF" w14:textId="77777777" w:rsidR="00345ACB" w:rsidRDefault="00345ACB">
      <w:pPr>
        <w:pStyle w:val="Example"/>
      </w:pPr>
      <w:r>
        <w:t>&lt;n:number&gt; := &lt;n:number&gt; - &lt;n:number&gt;</w:t>
      </w:r>
    </w:p>
    <w:p w14:paraId="03802A29" w14:textId="77777777" w:rsidR="00345ACB" w:rsidRPr="00D6562C" w:rsidRDefault="00345ACB">
      <w:pPr>
        <w:pStyle w:val="Example"/>
        <w:ind w:hanging="72"/>
        <w:rPr>
          <w:lang w:val="fr-FR"/>
        </w:rPr>
      </w:pPr>
      <w:r w:rsidRPr="00D6562C">
        <w:rPr>
          <w:lang w:val="fr-FR"/>
        </w:rPr>
        <w:t>4 := 6 - 2</w:t>
      </w:r>
    </w:p>
    <w:p w14:paraId="66DE13ED" w14:textId="77777777" w:rsidR="00345ACB" w:rsidRPr="00D6562C" w:rsidRDefault="00345ACB">
      <w:pPr>
        <w:pStyle w:val="Example"/>
        <w:rPr>
          <w:lang w:val="fr-FR"/>
        </w:rPr>
      </w:pPr>
      <w:r w:rsidRPr="00D6562C">
        <w:rPr>
          <w:lang w:val="fr-FR"/>
        </w:rPr>
        <w:t>&lt;n:duration&gt; := &lt;n:duration&gt; - &lt;n:duration&gt;</w:t>
      </w:r>
    </w:p>
    <w:p w14:paraId="70AF4B4E" w14:textId="77777777" w:rsidR="00345ACB" w:rsidRDefault="00345ACB">
      <w:pPr>
        <w:pStyle w:val="Example"/>
        <w:ind w:hanging="72"/>
      </w:pPr>
      <w:r>
        <w:t>1 day := 3 days - 2 days</w:t>
      </w:r>
    </w:p>
    <w:p w14:paraId="0FE8D1DF" w14:textId="77777777" w:rsidR="00345ACB" w:rsidRDefault="00345ACB">
      <w:pPr>
        <w:pStyle w:val="Example"/>
      </w:pPr>
      <w:r>
        <w:t>&lt;n:time</w:t>
      </w:r>
      <w:r w:rsidRPr="00BC49C4">
        <w:t>s</w:t>
      </w:r>
      <w:r>
        <w:t>&gt; := &lt;n:time</w:t>
      </w:r>
      <w:r w:rsidRPr="00BC49C4">
        <w:t>s</w:t>
      </w:r>
      <w:r>
        <w:t>&gt; - &lt;n:duration&gt;</w:t>
      </w:r>
    </w:p>
    <w:p w14:paraId="71C80617" w14:textId="77777777" w:rsidR="00345ACB" w:rsidRDefault="00345ACB">
      <w:pPr>
        <w:pStyle w:val="Example"/>
        <w:ind w:hanging="72"/>
      </w:pPr>
      <w:r>
        <w:t>1990-03-13T00:00:00 := 1990-03-15T00:00:00 - 2 days</w:t>
      </w:r>
    </w:p>
    <w:p w14:paraId="219E9565" w14:textId="77777777" w:rsidR="00345ACB" w:rsidRDefault="00345ACB">
      <w:pPr>
        <w:pStyle w:val="Example"/>
      </w:pPr>
      <w:r>
        <w:t>&lt;n:duration&gt; := &lt;n:time</w:t>
      </w:r>
      <w:r w:rsidRPr="00BC49C4">
        <w:t>s</w:t>
      </w:r>
      <w:r>
        <w:t>&gt; - &lt;n:time</w:t>
      </w:r>
      <w:r w:rsidRPr="00BC49C4">
        <w:t>s</w:t>
      </w:r>
      <w:r>
        <w:t>&gt;</w:t>
      </w:r>
    </w:p>
    <w:p w14:paraId="5BD6130A" w14:textId="77777777" w:rsidR="00345ACB" w:rsidRDefault="00345ACB">
      <w:pPr>
        <w:pStyle w:val="Example"/>
        <w:ind w:hanging="72"/>
      </w:pPr>
      <w:r>
        <w:t>2 days := 1990-03-15T00:00:00 - 1990-03-13T00:00:00</w:t>
      </w:r>
    </w:p>
    <w:p w14:paraId="3EA54E2F" w14:textId="77777777" w:rsidR="00345ACB" w:rsidRDefault="00345ACB" w:rsidP="001E5D51">
      <w:pPr>
        <w:pStyle w:val="Heading3"/>
      </w:pPr>
      <w:bookmarkStart w:id="996" w:name="_Ref448632256"/>
      <w:bookmarkStart w:id="997" w:name="_Toc526304055"/>
      <w:bookmarkStart w:id="998" w:name="_Toc141177937"/>
      <w:bookmarkStart w:id="999" w:name="_Toc314131855"/>
      <w:bookmarkStart w:id="1000" w:name="_Toc382912145"/>
      <w:r>
        <w:rPr>
          <w:b/>
          <w:bCs/>
        </w:rPr>
        <w:t>-</w:t>
      </w:r>
      <w:r>
        <w:t xml:space="preserve"> (unary, non-associative)</w:t>
      </w:r>
      <w:bookmarkEnd w:id="996"/>
      <w:bookmarkEnd w:id="997"/>
      <w:bookmarkEnd w:id="998"/>
      <w:bookmarkEnd w:id="999"/>
      <w:bookmarkEnd w:id="1000"/>
    </w:p>
    <w:p w14:paraId="66B53BF6" w14:textId="77777777" w:rsidR="00345ACB" w:rsidRPr="00913441" w:rsidRDefault="00345ACB">
      <w:pPr>
        <w:pStyle w:val="NormalIndented"/>
      </w:pPr>
      <w:r w:rsidRPr="00913441">
        <w:t xml:space="preserve">Unary </w:t>
      </w:r>
      <w:r w:rsidRPr="00913441">
        <w:rPr>
          <w:b/>
          <w:bCs/>
        </w:rPr>
        <w:t>-</w:t>
      </w:r>
      <w:r w:rsidRPr="00913441">
        <w:t xml:space="preserve"> is used for arithmetic negation; this is how one makes negative number constants. Underflow or overflow results in </w:t>
      </w:r>
      <w:r w:rsidRPr="00913441">
        <w:rPr>
          <w:b/>
          <w:bCs/>
        </w:rPr>
        <w:t>null</w:t>
      </w:r>
      <w:r w:rsidRPr="00913441">
        <w:t xml:space="preserve">. One cannot put two arithmetic operators together, so the following expression is illegal: </w:t>
      </w:r>
      <w:r w:rsidRPr="00913441">
        <w:rPr>
          <w:b/>
          <w:bCs/>
        </w:rPr>
        <w:t>3 + -4</w:t>
      </w:r>
      <w:r w:rsidRPr="00913441">
        <w:t xml:space="preserve">. </w:t>
      </w:r>
      <w:proofErr w:type="gramStart"/>
      <w:r w:rsidRPr="00913441">
        <w:t>Instead</w:t>
      </w:r>
      <w:proofErr w:type="gramEnd"/>
      <w:r w:rsidRPr="00913441">
        <w:t xml:space="preserve"> one must use one of these: </w:t>
      </w:r>
      <w:r w:rsidRPr="00913441">
        <w:rPr>
          <w:b/>
          <w:bCs/>
        </w:rPr>
        <w:t>3 + (-4)</w:t>
      </w:r>
      <w:r w:rsidRPr="00913441">
        <w:t xml:space="preserve">, </w:t>
      </w:r>
      <w:r w:rsidRPr="00913441">
        <w:rPr>
          <w:b/>
          <w:bCs/>
        </w:rPr>
        <w:t>3 - 4</w:t>
      </w:r>
      <w:r w:rsidRPr="00913441">
        <w:t xml:space="preserve">, or </w:t>
      </w:r>
      <w:r w:rsidRPr="00913441">
        <w:rPr>
          <w:b/>
          <w:bCs/>
        </w:rPr>
        <w:t>-4 + 3</w:t>
      </w:r>
      <w:r w:rsidRPr="00913441">
        <w:t>. Its usage is:</w:t>
      </w:r>
    </w:p>
    <w:p w14:paraId="51CA32DE" w14:textId="77777777" w:rsidR="00345ACB" w:rsidRDefault="00345ACB">
      <w:pPr>
        <w:pStyle w:val="Example"/>
      </w:pPr>
      <w:r>
        <w:t>&lt;n:number&gt; := - &lt;n:number&gt;</w:t>
      </w:r>
    </w:p>
    <w:p w14:paraId="550E5B12" w14:textId="77777777" w:rsidR="00345ACB" w:rsidRDefault="00345ACB">
      <w:pPr>
        <w:pStyle w:val="Example"/>
        <w:ind w:hanging="72"/>
      </w:pPr>
      <w:r>
        <w:t>(-2) := - 2</w:t>
      </w:r>
    </w:p>
    <w:p w14:paraId="22C89503" w14:textId="77777777" w:rsidR="00345ACB" w:rsidRDefault="00345ACB">
      <w:pPr>
        <w:pStyle w:val="Example"/>
      </w:pPr>
      <w:r>
        <w:t>&lt;n:duration&gt; := - &lt;n:duration&gt;</w:t>
      </w:r>
    </w:p>
    <w:p w14:paraId="040954E8" w14:textId="77777777" w:rsidR="00345ACB" w:rsidRDefault="00345ACB">
      <w:pPr>
        <w:pStyle w:val="Example"/>
        <w:ind w:hanging="72"/>
      </w:pPr>
      <w:r>
        <w:t>(-2) days := - (2 days)</w:t>
      </w:r>
    </w:p>
    <w:p w14:paraId="750B0053" w14:textId="77777777" w:rsidR="00345ACB" w:rsidRDefault="00345ACB" w:rsidP="001E5D51">
      <w:pPr>
        <w:pStyle w:val="Heading3"/>
      </w:pPr>
      <w:bookmarkStart w:id="1001" w:name="_Toc526304056"/>
      <w:bookmarkStart w:id="1002" w:name="_Toc141177938"/>
      <w:bookmarkStart w:id="1003" w:name="_Toc314131856"/>
      <w:bookmarkStart w:id="1004" w:name="_Toc382912146"/>
      <w:r>
        <w:rPr>
          <w:b/>
          <w:bCs/>
        </w:rPr>
        <w:t>*</w:t>
      </w:r>
      <w:r>
        <w:t xml:space="preserve"> (binary, left associative)</w:t>
      </w:r>
      <w:bookmarkEnd w:id="1001"/>
      <w:bookmarkEnd w:id="1002"/>
      <w:bookmarkEnd w:id="1003"/>
      <w:bookmarkEnd w:id="1004"/>
    </w:p>
    <w:p w14:paraId="42186B42" w14:textId="77777777" w:rsidR="00345ACB" w:rsidRPr="00913441" w:rsidRDefault="00345ACB">
      <w:pPr>
        <w:pStyle w:val="NormalIndented"/>
      </w:pPr>
      <w:r w:rsidRPr="00913441">
        <w:t xml:space="preserve">The </w:t>
      </w:r>
      <w:r w:rsidRPr="00913441">
        <w:rPr>
          <w:b/>
          <w:bCs/>
        </w:rPr>
        <w:t>*</w:t>
      </w:r>
      <w:r w:rsidRPr="00913441">
        <w:t xml:space="preserve"> operator (multiplication) multiplies the left and right arguments. Underflow or overflow results in </w:t>
      </w:r>
      <w:r w:rsidRPr="00913441">
        <w:rPr>
          <w:b/>
          <w:bCs/>
        </w:rPr>
        <w:t>null</w:t>
      </w:r>
      <w:r w:rsidRPr="00913441">
        <w:t>. It can perform numeric multiplication or multiply a duration by a number. Its usage is:</w:t>
      </w:r>
    </w:p>
    <w:p w14:paraId="3DD7AD9A" w14:textId="77777777" w:rsidR="00345ACB" w:rsidRDefault="00345ACB">
      <w:pPr>
        <w:pStyle w:val="Example"/>
      </w:pPr>
      <w:r>
        <w:t>&lt;n:number&gt; := &lt;n:number&gt; * &lt;n:number&gt;</w:t>
      </w:r>
    </w:p>
    <w:p w14:paraId="162BB2A2" w14:textId="77777777" w:rsidR="00345ACB" w:rsidRDefault="00345ACB">
      <w:pPr>
        <w:pStyle w:val="Example"/>
        <w:ind w:hanging="72"/>
      </w:pPr>
      <w:r>
        <w:t>8 := 4 * 2</w:t>
      </w:r>
    </w:p>
    <w:p w14:paraId="2570A17B" w14:textId="77777777" w:rsidR="00345ACB" w:rsidRDefault="00345ACB">
      <w:pPr>
        <w:pStyle w:val="Example"/>
      </w:pPr>
      <w:r>
        <w:t>&lt;n:duration&gt; := &lt;n:number&gt; * &lt;n:duration&gt;</w:t>
      </w:r>
    </w:p>
    <w:p w14:paraId="6CEFC119" w14:textId="77777777" w:rsidR="00345ACB" w:rsidRDefault="00345ACB">
      <w:pPr>
        <w:pStyle w:val="Example"/>
        <w:ind w:hanging="72"/>
      </w:pPr>
      <w:r>
        <w:t>6 days := 3 * 2 days</w:t>
      </w:r>
    </w:p>
    <w:p w14:paraId="44CFDEFB" w14:textId="77777777" w:rsidR="00345ACB" w:rsidRDefault="00345ACB">
      <w:pPr>
        <w:pStyle w:val="Example"/>
      </w:pPr>
      <w:r>
        <w:t>&lt;n:duration&gt; := &lt;n:duration&gt; * &lt;n:number&gt;</w:t>
      </w:r>
    </w:p>
    <w:p w14:paraId="75AA299C" w14:textId="77777777" w:rsidR="00345ACB" w:rsidRDefault="00345ACB">
      <w:pPr>
        <w:pStyle w:val="Example"/>
        <w:ind w:hanging="72"/>
      </w:pPr>
      <w:r>
        <w:t>6 days := 2 days * 3</w:t>
      </w:r>
    </w:p>
    <w:p w14:paraId="1C0B2B21" w14:textId="77777777" w:rsidR="00345ACB" w:rsidRDefault="00345ACB" w:rsidP="001E5D51">
      <w:pPr>
        <w:pStyle w:val="Heading3"/>
      </w:pPr>
      <w:bookmarkStart w:id="1005" w:name="_Toc526304057"/>
      <w:bookmarkStart w:id="1006" w:name="_Toc141177939"/>
      <w:bookmarkStart w:id="1007" w:name="_Toc314131857"/>
      <w:bookmarkStart w:id="1008" w:name="_Toc382912147"/>
      <w:r>
        <w:rPr>
          <w:b/>
          <w:bCs/>
        </w:rPr>
        <w:lastRenderedPageBreak/>
        <w:t>/</w:t>
      </w:r>
      <w:r>
        <w:t xml:space="preserve"> (binary, left associative)</w:t>
      </w:r>
      <w:bookmarkEnd w:id="1005"/>
      <w:bookmarkEnd w:id="1006"/>
      <w:bookmarkEnd w:id="1007"/>
      <w:bookmarkEnd w:id="1008"/>
    </w:p>
    <w:p w14:paraId="7382425D" w14:textId="77777777" w:rsidR="00345ACB" w:rsidRPr="00913441" w:rsidRDefault="00345ACB">
      <w:pPr>
        <w:pStyle w:val="NormalIndented"/>
      </w:pPr>
      <w:r w:rsidRPr="00913441">
        <w:t xml:space="preserve">The </w:t>
      </w:r>
      <w:r w:rsidRPr="00913441">
        <w:rPr>
          <w:b/>
          <w:bCs/>
        </w:rPr>
        <w:t>/</w:t>
      </w:r>
      <w:r w:rsidRPr="00913441">
        <w:t xml:space="preserve"> operator (division) divides the left argument by the right one. It can perform numeric division, divide a duration by a number, or find the ratio between two durations. </w:t>
      </w:r>
      <w:r w:rsidRPr="00913441">
        <w:rPr>
          <w:b/>
          <w:bCs/>
        </w:rPr>
        <w:t>Null</w:t>
      </w:r>
      <w:r w:rsidRPr="00913441">
        <w:t xml:space="preserve"> results from division by zero, underflow, or overflow. Duration unit conversion can be done with the </w:t>
      </w:r>
      <w:r w:rsidRPr="00913441">
        <w:rPr>
          <w:b/>
          <w:bCs/>
        </w:rPr>
        <w:t>/</w:t>
      </w:r>
      <w:r w:rsidRPr="00913441">
        <w:t xml:space="preserve"> operator (e.g., </w:t>
      </w:r>
      <w:r w:rsidRPr="00913441">
        <w:rPr>
          <w:rFonts w:ascii="Symbol" w:hAnsi="Symbol" w:cs="Symbol"/>
          <w:b/>
          <w:bCs/>
        </w:rPr>
        <w:t></w:t>
      </w:r>
      <w:r w:rsidRPr="00913441">
        <w:rPr>
          <w:b/>
          <w:bCs/>
        </w:rPr>
        <w:t xml:space="preserve"> / 1 year</w:t>
      </w:r>
      <w:r w:rsidRPr="00913441">
        <w:t xml:space="preserve"> turns any duration into years). Its usage is:</w:t>
      </w:r>
    </w:p>
    <w:p w14:paraId="6738DE85" w14:textId="77777777" w:rsidR="00345ACB" w:rsidRDefault="00345ACB">
      <w:pPr>
        <w:pStyle w:val="Example"/>
      </w:pPr>
      <w:r>
        <w:t>&lt;n:number&gt; := &lt;n:number&gt; / &lt;n:number&gt;</w:t>
      </w:r>
    </w:p>
    <w:p w14:paraId="0BBD9486" w14:textId="77777777" w:rsidR="00345ACB" w:rsidRDefault="00345ACB">
      <w:pPr>
        <w:pStyle w:val="Example"/>
        <w:ind w:hanging="72"/>
      </w:pPr>
      <w:r>
        <w:t>4 := 8 / 2</w:t>
      </w:r>
    </w:p>
    <w:p w14:paraId="02F783FE" w14:textId="77777777" w:rsidR="00345ACB" w:rsidRDefault="00345ACB">
      <w:pPr>
        <w:pStyle w:val="Example"/>
      </w:pPr>
      <w:r>
        <w:t>&lt;n:duration&gt; := &lt;n:duration&gt; / &lt;n:number&gt;</w:t>
      </w:r>
    </w:p>
    <w:p w14:paraId="6C8F5A4C" w14:textId="77777777" w:rsidR="00345ACB" w:rsidRDefault="00345ACB">
      <w:pPr>
        <w:pStyle w:val="Example"/>
        <w:ind w:hanging="72"/>
      </w:pPr>
      <w:r>
        <w:t>2 days := 6 days / 3</w:t>
      </w:r>
    </w:p>
    <w:p w14:paraId="52880A33" w14:textId="77777777" w:rsidR="00345ACB" w:rsidRDefault="00345ACB">
      <w:pPr>
        <w:pStyle w:val="Example"/>
      </w:pPr>
      <w:r>
        <w:t>&lt;n:number&gt; := &lt;n:duration&gt; / &lt;n:duration&gt;</w:t>
      </w:r>
    </w:p>
    <w:p w14:paraId="47FC295C" w14:textId="77777777" w:rsidR="00345ACB" w:rsidRDefault="00345ACB">
      <w:pPr>
        <w:pStyle w:val="Example"/>
        <w:ind w:hanging="72"/>
      </w:pPr>
      <w:r>
        <w:t>120 := 2 minutes / 1 second</w:t>
      </w:r>
    </w:p>
    <w:p w14:paraId="2FCB784D" w14:textId="77777777" w:rsidR="00345ACB" w:rsidRDefault="00345ACB">
      <w:pPr>
        <w:pStyle w:val="Example"/>
        <w:ind w:hanging="72"/>
      </w:pPr>
      <w:r>
        <w:t>36 := 3 years / 1 month</w:t>
      </w:r>
    </w:p>
    <w:p w14:paraId="2BD2FF8F" w14:textId="77777777" w:rsidR="00345ACB" w:rsidRDefault="00345ACB" w:rsidP="001E5D51">
      <w:pPr>
        <w:pStyle w:val="Heading3"/>
      </w:pPr>
      <w:bookmarkStart w:id="1009" w:name="_Toc526304058"/>
      <w:bookmarkStart w:id="1010" w:name="_Toc141177940"/>
      <w:bookmarkStart w:id="1011" w:name="_Toc314131858"/>
      <w:bookmarkStart w:id="1012" w:name="_Toc382912148"/>
      <w:r>
        <w:t>** (binary, non-associative)</w:t>
      </w:r>
      <w:bookmarkEnd w:id="1009"/>
      <w:bookmarkEnd w:id="1010"/>
      <w:bookmarkEnd w:id="1011"/>
      <w:bookmarkEnd w:id="1012"/>
    </w:p>
    <w:p w14:paraId="58A2E5C4" w14:textId="77777777" w:rsidR="00345ACB" w:rsidRPr="00913441" w:rsidRDefault="00345ACB">
      <w:pPr>
        <w:pStyle w:val="NormalIndented"/>
      </w:pPr>
      <w:r w:rsidRPr="00913441">
        <w:t xml:space="preserve">The </w:t>
      </w:r>
      <w:r w:rsidRPr="00913441">
        <w:rPr>
          <w:b/>
          <w:bCs/>
        </w:rPr>
        <w:t>**</w:t>
      </w:r>
      <w:r w:rsidRPr="00913441">
        <w:t xml:space="preserve"> operator (exponentiation) raises the left argument to the power of the right argument. Its usage is:</w:t>
      </w:r>
    </w:p>
    <w:p w14:paraId="7C5581B7" w14:textId="77777777" w:rsidR="00345ACB" w:rsidRDefault="00345ACB">
      <w:pPr>
        <w:pStyle w:val="Example"/>
      </w:pPr>
      <w:r>
        <w:t>&lt;n:number&gt; := &lt;n:number&gt; ** &lt;</w:t>
      </w:r>
      <w:r w:rsidRPr="00913441">
        <w:t>1</w:t>
      </w:r>
      <w:r>
        <w:t>:number&gt;</w:t>
      </w:r>
    </w:p>
    <w:p w14:paraId="775E50CC" w14:textId="77777777" w:rsidR="00345ACB" w:rsidRDefault="00345ACB">
      <w:pPr>
        <w:pStyle w:val="Example"/>
        <w:ind w:hanging="72"/>
      </w:pPr>
      <w:r>
        <w:t>9 := 3 ** 2</w:t>
      </w:r>
    </w:p>
    <w:p w14:paraId="784EA41B" w14:textId="77777777" w:rsidR="00345ACB" w:rsidRDefault="00345ACB" w:rsidP="001E5D51">
      <w:pPr>
        <w:pStyle w:val="Heading2"/>
      </w:pPr>
      <w:bookmarkStart w:id="1013" w:name="_Toc526304059"/>
      <w:bookmarkStart w:id="1014" w:name="_Toc141177941"/>
      <w:bookmarkStart w:id="1015" w:name="_Toc314131859"/>
      <w:bookmarkStart w:id="1016" w:name="_Toc382912149"/>
      <w:r>
        <w:t>Temporal Operators</w:t>
      </w:r>
      <w:bookmarkEnd w:id="1013"/>
      <w:bookmarkEnd w:id="1014"/>
      <w:bookmarkEnd w:id="1015"/>
      <w:bookmarkEnd w:id="1016"/>
    </w:p>
    <w:p w14:paraId="7BFAA5B4" w14:textId="77777777" w:rsidR="00345ACB" w:rsidRPr="00913441" w:rsidRDefault="00345ACB">
      <w:pPr>
        <w:pStyle w:val="NormalIndented"/>
      </w:pPr>
      <w:r w:rsidRPr="00913441">
        <w:t xml:space="preserve">The behavior of time and duration data types is explained in Section </w:t>
      </w:r>
      <w:r w:rsidR="008216EB">
        <w:fldChar w:fldCharType="begin"/>
      </w:r>
      <w:r w:rsidR="008216EB">
        <w:instrText xml:space="preserve"> REF _Ref448638650 \r \h  \* MERGEFORMAT </w:instrText>
      </w:r>
      <w:r w:rsidR="008216EB">
        <w:fldChar w:fldCharType="separate"/>
      </w:r>
      <w:r>
        <w:t>8.5.2</w:t>
      </w:r>
      <w:r w:rsidR="008216EB">
        <w:fldChar w:fldCharType="end"/>
      </w:r>
      <w:r w:rsidRPr="00913441">
        <w:t>.</w:t>
      </w:r>
    </w:p>
    <w:p w14:paraId="59B3DB02" w14:textId="77777777" w:rsidR="00345ACB" w:rsidRDefault="00345ACB" w:rsidP="001E5D51">
      <w:pPr>
        <w:pStyle w:val="Heading3"/>
      </w:pPr>
      <w:bookmarkStart w:id="1017" w:name="_Ref448648385"/>
      <w:bookmarkStart w:id="1018" w:name="_Toc526304060"/>
      <w:bookmarkStart w:id="1019" w:name="_Toc141177942"/>
      <w:bookmarkStart w:id="1020" w:name="_Toc314131860"/>
      <w:bookmarkStart w:id="1021" w:name="_Toc382912150"/>
      <w:r>
        <w:t>After (binary, non-associative)</w:t>
      </w:r>
      <w:bookmarkEnd w:id="1017"/>
      <w:bookmarkEnd w:id="1018"/>
      <w:bookmarkEnd w:id="1019"/>
      <w:bookmarkEnd w:id="1020"/>
      <w:bookmarkEnd w:id="1021"/>
    </w:p>
    <w:p w14:paraId="63E5B5DD" w14:textId="77777777" w:rsidR="00345ACB" w:rsidRPr="00913441" w:rsidRDefault="00345ACB">
      <w:pPr>
        <w:pStyle w:val="NormalIndented"/>
      </w:pPr>
      <w:r w:rsidRPr="00913441">
        <w:t xml:space="preserve">The </w:t>
      </w:r>
      <w:r w:rsidRPr="00913441">
        <w:rPr>
          <w:b/>
          <w:bCs/>
        </w:rPr>
        <w:t>after</w:t>
      </w:r>
      <w:r w:rsidRPr="00913441">
        <w:t xml:space="preserve"> operator is equivalent to addition between a duration and a time. Its usage is:</w:t>
      </w:r>
    </w:p>
    <w:p w14:paraId="7E7ECCD4" w14:textId="77777777" w:rsidR="00345ACB" w:rsidRDefault="00345ACB">
      <w:pPr>
        <w:pStyle w:val="Example"/>
      </w:pPr>
      <w:r>
        <w:t>&lt;n:time</w:t>
      </w:r>
      <w:r w:rsidRPr="00BC49C4">
        <w:t>s</w:t>
      </w:r>
      <w:r>
        <w:t>&gt; := &lt;n:duration&gt; AFTER &lt;n:time</w:t>
      </w:r>
      <w:r w:rsidRPr="00BC49C4">
        <w:t>s</w:t>
      </w:r>
      <w:r>
        <w:t>&gt;</w:t>
      </w:r>
    </w:p>
    <w:p w14:paraId="6184D048" w14:textId="77777777" w:rsidR="00345ACB" w:rsidRDefault="00345ACB">
      <w:pPr>
        <w:pStyle w:val="Example"/>
        <w:ind w:hanging="72"/>
      </w:pPr>
      <w:r>
        <w:t>1990-03-15T00:00:00 := 2 days AFTER 1990-03-13T00:00:00</w:t>
      </w:r>
    </w:p>
    <w:p w14:paraId="3F375052" w14:textId="77777777" w:rsidR="00345ACB" w:rsidRDefault="00345ACB" w:rsidP="001E5D51">
      <w:pPr>
        <w:pStyle w:val="Heading3"/>
      </w:pPr>
      <w:bookmarkStart w:id="1022" w:name="_Toc526304061"/>
      <w:bookmarkStart w:id="1023" w:name="_Toc141177943"/>
      <w:bookmarkStart w:id="1024" w:name="_Toc314131861"/>
      <w:bookmarkStart w:id="1025" w:name="_Toc382912151"/>
      <w:r>
        <w:t>Before (binary, non-associative)</w:t>
      </w:r>
      <w:bookmarkEnd w:id="1022"/>
      <w:bookmarkEnd w:id="1023"/>
      <w:bookmarkEnd w:id="1024"/>
      <w:bookmarkEnd w:id="1025"/>
    </w:p>
    <w:p w14:paraId="48111E6C" w14:textId="77777777" w:rsidR="00345ACB" w:rsidRPr="00913441" w:rsidRDefault="00345ACB">
      <w:pPr>
        <w:pStyle w:val="NormalIndented"/>
      </w:pPr>
      <w:r w:rsidRPr="00913441">
        <w:t xml:space="preserve">The </w:t>
      </w:r>
      <w:r w:rsidRPr="00913441">
        <w:rPr>
          <w:b/>
          <w:bCs/>
        </w:rPr>
        <w:t>before</w:t>
      </w:r>
      <w:r w:rsidRPr="00913441">
        <w:t xml:space="preserve"> operator is equivalent to the subtraction of a duration from a time. Its usage is:</w:t>
      </w:r>
    </w:p>
    <w:p w14:paraId="53C8FDC2" w14:textId="77777777" w:rsidR="00345ACB" w:rsidRDefault="00345ACB">
      <w:pPr>
        <w:pStyle w:val="Example"/>
      </w:pPr>
      <w:r>
        <w:t>&lt;n:time</w:t>
      </w:r>
      <w:r w:rsidRPr="00BC49C4">
        <w:t>s</w:t>
      </w:r>
      <w:r>
        <w:t>&gt; := &lt;n:duration&gt; BEFORE &lt;n:time</w:t>
      </w:r>
      <w:r w:rsidRPr="00BC49C4">
        <w:t>s</w:t>
      </w:r>
      <w:r>
        <w:t>&gt;</w:t>
      </w:r>
    </w:p>
    <w:p w14:paraId="60BBE43A" w14:textId="77777777" w:rsidR="00345ACB" w:rsidRDefault="00345ACB">
      <w:pPr>
        <w:pStyle w:val="Example"/>
        <w:ind w:hanging="72"/>
      </w:pPr>
      <w:r>
        <w:t>1990-03-11T00:00:00 := 2 days BEFORE 1990-03-13T00:00:00</w:t>
      </w:r>
    </w:p>
    <w:p w14:paraId="232F5C5D" w14:textId="77777777" w:rsidR="00345ACB" w:rsidRDefault="00345ACB" w:rsidP="001E5D51">
      <w:pPr>
        <w:pStyle w:val="Heading3"/>
      </w:pPr>
      <w:bookmarkStart w:id="1026" w:name="_Toc526304062"/>
      <w:bookmarkStart w:id="1027" w:name="_Toc141177944"/>
      <w:bookmarkStart w:id="1028" w:name="_Toc314131862"/>
      <w:bookmarkStart w:id="1029" w:name="_Toc382912152"/>
      <w:r>
        <w:t>Ago (unary, non-associative)</w:t>
      </w:r>
      <w:bookmarkEnd w:id="1026"/>
      <w:bookmarkEnd w:id="1027"/>
      <w:bookmarkEnd w:id="1028"/>
      <w:bookmarkEnd w:id="1029"/>
    </w:p>
    <w:p w14:paraId="6AF726B6" w14:textId="77777777" w:rsidR="00345ACB" w:rsidRPr="00913441" w:rsidRDefault="00345ACB">
      <w:pPr>
        <w:pStyle w:val="NormalIndented"/>
      </w:pPr>
      <w:r w:rsidRPr="00913441">
        <w:t xml:space="preserve">The </w:t>
      </w:r>
      <w:r w:rsidRPr="00913441">
        <w:rPr>
          <w:b/>
          <w:bCs/>
        </w:rPr>
        <w:t>ago</w:t>
      </w:r>
      <w:r w:rsidRPr="00913441">
        <w:t xml:space="preserve"> operator subtracts a duration from </w:t>
      </w:r>
      <w:r w:rsidRPr="00913441">
        <w:rPr>
          <w:b/>
          <w:bCs/>
        </w:rPr>
        <w:t>now</w:t>
      </w:r>
      <w:r w:rsidRPr="00913441">
        <w:t xml:space="preserve">, resulting in a time. Its usage is (assuming that </w:t>
      </w:r>
      <w:r w:rsidRPr="00913441">
        <w:rPr>
          <w:b/>
          <w:bCs/>
        </w:rPr>
        <w:t>now</w:t>
      </w:r>
      <w:r w:rsidRPr="00913441">
        <w:t xml:space="preserve"> is </w:t>
      </w:r>
      <w:proofErr w:type="spellStart"/>
      <w:r w:rsidRPr="00913441">
        <w:t>1990-04-19T00:03:15</w:t>
      </w:r>
      <w:proofErr w:type="spellEnd"/>
      <w:r w:rsidRPr="00913441">
        <w:t>):</w:t>
      </w:r>
    </w:p>
    <w:p w14:paraId="26950689" w14:textId="77777777" w:rsidR="00345ACB" w:rsidRDefault="00345ACB">
      <w:pPr>
        <w:pStyle w:val="Example"/>
      </w:pPr>
      <w:r>
        <w:t>&lt;n:time&gt; := &lt;n:duration&gt; AGO</w:t>
      </w:r>
    </w:p>
    <w:p w14:paraId="3E287755" w14:textId="77777777" w:rsidR="00345ACB" w:rsidRDefault="00345ACB">
      <w:pPr>
        <w:pStyle w:val="Example"/>
        <w:ind w:hanging="72"/>
      </w:pPr>
      <w:r>
        <w:t>1990-04-17T00:03:15 := 2 days AGO</w:t>
      </w:r>
    </w:p>
    <w:p w14:paraId="3176CF3F" w14:textId="77777777" w:rsidR="00345ACB" w:rsidRDefault="00345ACB" w:rsidP="001E5D51">
      <w:pPr>
        <w:pStyle w:val="Heading3"/>
      </w:pPr>
      <w:bookmarkStart w:id="1030" w:name="_Toc526304063"/>
      <w:bookmarkStart w:id="1031" w:name="_Ref1877381"/>
      <w:bookmarkStart w:id="1032" w:name="_Toc141177945"/>
      <w:bookmarkStart w:id="1033" w:name="_Toc314131863"/>
      <w:bookmarkStart w:id="1034" w:name="_Toc382912153"/>
      <w:bookmarkStart w:id="1035" w:name="_Ref448635321"/>
      <w:bookmarkStart w:id="1036" w:name="_Ref448648327"/>
      <w:bookmarkStart w:id="1037" w:name="_Ref448648458"/>
      <w:r>
        <w:t>From (binary, non-associative)</w:t>
      </w:r>
      <w:bookmarkEnd w:id="1030"/>
      <w:bookmarkEnd w:id="1031"/>
      <w:bookmarkEnd w:id="1032"/>
      <w:bookmarkEnd w:id="1033"/>
      <w:bookmarkEnd w:id="1034"/>
    </w:p>
    <w:p w14:paraId="35F975C9" w14:textId="77777777" w:rsidR="00345ACB" w:rsidRPr="00913441" w:rsidRDefault="00345ACB" w:rsidP="00E5497A">
      <w:pPr>
        <w:pStyle w:val="NormalIndented"/>
        <w:keepNext/>
      </w:pPr>
      <w:r w:rsidRPr="00913441">
        <w:t xml:space="preserve">The </w:t>
      </w:r>
      <w:r w:rsidRPr="00913441">
        <w:rPr>
          <w:b/>
          <w:bCs/>
        </w:rPr>
        <w:t>from</w:t>
      </w:r>
      <w:r w:rsidRPr="00913441">
        <w:t xml:space="preserve"> operator is equivalent to addition between a duration and a time. Its usage is:</w:t>
      </w:r>
    </w:p>
    <w:p w14:paraId="3E2867F3" w14:textId="77777777" w:rsidR="00345ACB" w:rsidRDefault="00345ACB" w:rsidP="00E5497A">
      <w:pPr>
        <w:pStyle w:val="Example"/>
        <w:keepNext/>
        <w:rPr>
          <w:color w:val="000000"/>
        </w:rPr>
      </w:pPr>
      <w:r>
        <w:rPr>
          <w:color w:val="000000"/>
        </w:rPr>
        <w:t>&lt;n:time</w:t>
      </w:r>
      <w:r w:rsidRPr="00BC49C4">
        <w:t>s</w:t>
      </w:r>
      <w:r>
        <w:rPr>
          <w:color w:val="000000"/>
        </w:rPr>
        <w:t>&gt; := &lt;n:duration&gt; FROM &lt;n:time</w:t>
      </w:r>
      <w:r w:rsidRPr="00BC49C4">
        <w:t>s</w:t>
      </w:r>
      <w:r>
        <w:rPr>
          <w:color w:val="000000"/>
        </w:rPr>
        <w:t>&gt;</w:t>
      </w:r>
    </w:p>
    <w:p w14:paraId="2F28BD81" w14:textId="77777777" w:rsidR="00345ACB" w:rsidRDefault="00345ACB">
      <w:pPr>
        <w:pStyle w:val="Example"/>
        <w:ind w:hanging="72"/>
      </w:pPr>
      <w:r>
        <w:t>2000-09-13T00:08:00 := 2 days FROM 2000-09-11T00:08:00</w:t>
      </w:r>
    </w:p>
    <w:p w14:paraId="48FACABD" w14:textId="77777777" w:rsidR="00345ACB" w:rsidRDefault="00345ACB" w:rsidP="001E5D51">
      <w:pPr>
        <w:pStyle w:val="Heading3"/>
      </w:pPr>
      <w:bookmarkStart w:id="1038" w:name="_Ref138767133"/>
      <w:bookmarkStart w:id="1039" w:name="_Toc141177946"/>
      <w:bookmarkStart w:id="1040" w:name="_Toc314131864"/>
      <w:bookmarkStart w:id="1041" w:name="_Toc382912154"/>
      <w:r>
        <w:t xml:space="preserve">Time of day [of] (unary, </w:t>
      </w:r>
      <w:proofErr w:type="gramStart"/>
      <w:r>
        <w:t>right-associative</w:t>
      </w:r>
      <w:proofErr w:type="gramEnd"/>
      <w:r>
        <w:t>)</w:t>
      </w:r>
      <w:bookmarkEnd w:id="1038"/>
      <w:bookmarkEnd w:id="1039"/>
      <w:bookmarkEnd w:id="1040"/>
      <w:bookmarkEnd w:id="1041"/>
    </w:p>
    <w:p w14:paraId="58409C6F" w14:textId="77777777" w:rsidR="00345ACB" w:rsidRPr="00913441" w:rsidRDefault="00345ACB" w:rsidP="0062547D">
      <w:pPr>
        <w:pStyle w:val="NormalIndented"/>
      </w:pPr>
      <w:r w:rsidRPr="00913441">
        <w:t xml:space="preserve">The </w:t>
      </w:r>
      <w:proofErr w:type="gramStart"/>
      <w:r w:rsidRPr="00913441">
        <w:rPr>
          <w:b/>
          <w:bCs/>
        </w:rPr>
        <w:t>time of day</w:t>
      </w:r>
      <w:proofErr w:type="gramEnd"/>
      <w:r w:rsidRPr="00913441">
        <w:rPr>
          <w:b/>
          <w:bCs/>
        </w:rPr>
        <w:t xml:space="preserve"> </w:t>
      </w:r>
      <w:r w:rsidRPr="00913441">
        <w:t>operator extracts the time-of-day from a time. Primary times are lost.</w:t>
      </w:r>
      <w:r w:rsidRPr="00913441">
        <w:br/>
        <w:t>Its usage is:</w:t>
      </w:r>
    </w:p>
    <w:p w14:paraId="41BE3E1E" w14:textId="77777777" w:rsidR="00345ACB" w:rsidRDefault="00345ACB" w:rsidP="00056ADB">
      <w:pPr>
        <w:pStyle w:val="Example"/>
      </w:pPr>
      <w:r>
        <w:t>&lt;n:time-of-day&gt; := TIME OF DAY [OF] &lt;n:time&gt;</w:t>
      </w:r>
    </w:p>
    <w:p w14:paraId="3A61DF0A" w14:textId="77777777" w:rsidR="00345ACB" w:rsidRDefault="00345ACB" w:rsidP="00056ADB">
      <w:pPr>
        <w:pStyle w:val="Example"/>
        <w:ind w:hanging="72"/>
      </w:pPr>
      <w:r>
        <w:t>14:23:17.3 := TIME OF DAY OF 1990-01-03T14:23:17.3</w:t>
      </w:r>
    </w:p>
    <w:p w14:paraId="57B649D0" w14:textId="77777777" w:rsidR="00345ACB" w:rsidRDefault="00345ACB" w:rsidP="00056ADB">
      <w:pPr>
        <w:pStyle w:val="Example"/>
        <w:ind w:hanging="72"/>
      </w:pPr>
      <w:r>
        <w:t>null := TIME OF DAY OF "this is not a time"</w:t>
      </w:r>
    </w:p>
    <w:p w14:paraId="073A9FD6" w14:textId="77777777" w:rsidR="00345ACB" w:rsidRDefault="00345ACB" w:rsidP="00056ADB">
      <w:pPr>
        <w:pStyle w:val="Example"/>
        <w:ind w:hanging="72"/>
      </w:pPr>
      <w:r>
        <w:t>/* let time of data0 be 2006-01-01T12:00:00 */</w:t>
      </w:r>
    </w:p>
    <w:p w14:paraId="6F127E1A" w14:textId="77777777" w:rsidR="00345ACB" w:rsidRDefault="00345ACB" w:rsidP="0046095E">
      <w:pPr>
        <w:pStyle w:val="Example"/>
        <w:ind w:hanging="72"/>
      </w:pPr>
      <w:r>
        <w:t>12:00:00 := TIME OF DAY OF (TIME OF data0)</w:t>
      </w:r>
    </w:p>
    <w:p w14:paraId="337C8F7A" w14:textId="77777777" w:rsidR="00345ACB" w:rsidRDefault="00345ACB" w:rsidP="0046095E">
      <w:pPr>
        <w:pStyle w:val="Example"/>
        <w:ind w:hanging="72"/>
      </w:pPr>
      <w:r>
        <w:lastRenderedPageBreak/>
        <w:t>null := TIME OF (TIME OF DAY OF (TIME OF data0))</w:t>
      </w:r>
    </w:p>
    <w:p w14:paraId="4C9901AD" w14:textId="77777777" w:rsidR="00345ACB" w:rsidRDefault="00345ACB" w:rsidP="001E5D51">
      <w:pPr>
        <w:pStyle w:val="Heading3"/>
      </w:pPr>
      <w:bookmarkStart w:id="1042" w:name="_Ref138767134"/>
      <w:bookmarkStart w:id="1043" w:name="_Toc141177947"/>
      <w:bookmarkStart w:id="1044" w:name="_Toc314131865"/>
      <w:bookmarkStart w:id="1045" w:name="_Toc382912155"/>
      <w:r>
        <w:t>Day of week [of] (unary, right associative)</w:t>
      </w:r>
      <w:bookmarkEnd w:id="1042"/>
      <w:bookmarkEnd w:id="1043"/>
      <w:bookmarkEnd w:id="1044"/>
      <w:bookmarkEnd w:id="1045"/>
    </w:p>
    <w:p w14:paraId="24E23931" w14:textId="77777777" w:rsidR="00345ACB" w:rsidRPr="00913441" w:rsidRDefault="00345ACB" w:rsidP="002F2A88">
      <w:pPr>
        <w:pStyle w:val="NormalIndented"/>
      </w:pPr>
      <w:r w:rsidRPr="00913441">
        <w:t xml:space="preserve">The </w:t>
      </w:r>
      <w:r w:rsidRPr="00913441">
        <w:rPr>
          <w:b/>
        </w:rPr>
        <w:t>day of week</w:t>
      </w:r>
      <w:r w:rsidRPr="00913441">
        <w:t xml:space="preserve"> operator returns a positive integer from 1 to 7 that represents the day of the week of a specified time (Section </w:t>
      </w:r>
      <w:hyperlink w:anchor="_Day_of_week" w:history="1">
        <w:r w:rsidRPr="00913441">
          <w:fldChar w:fldCharType="begin"/>
        </w:r>
        <w:r w:rsidRPr="00913441">
          <w:instrText xml:space="preserve"> REF _Ref169079398 \r \h </w:instrText>
        </w:r>
        <w:r w:rsidRPr="00913441">
          <w:fldChar w:fldCharType="separate"/>
        </w:r>
        <w:r>
          <w:t>8.12</w:t>
        </w:r>
        <w:r w:rsidRPr="00913441">
          <w:fldChar w:fldCharType="end"/>
        </w:r>
      </w:hyperlink>
      <w:r w:rsidRPr="00913441">
        <w:t xml:space="preserve">). The number 1 corresponds to Monday, 2 corresponds to Tuesday, etc. The number 7 represents Sunday. This operator may be used with a user-defined list of strings to report an actual weekday in an appropriate </w:t>
      </w:r>
      <w:proofErr w:type="gramStart"/>
      <w:r w:rsidRPr="00913441">
        <w:t>language, or</w:t>
      </w:r>
      <w:proofErr w:type="gramEnd"/>
      <w:r w:rsidRPr="00913441">
        <w:t xml:space="preserve"> may be used with the reserved words representing the days of the week.</w:t>
      </w:r>
      <w:r>
        <w:t xml:space="preserve"> </w:t>
      </w:r>
      <w:r w:rsidRPr="00913441">
        <w:t xml:space="preserve">The example below assumes that 2006-0526 was a Friday, 2006-06-03 was a Sunday, 2006-06-06 was a Tuesday, </w:t>
      </w:r>
      <w:r w:rsidRPr="00913441">
        <w:rPr>
          <w:b/>
        </w:rPr>
        <w:t>potassium</w:t>
      </w:r>
      <w:r w:rsidRPr="00913441">
        <w:t xml:space="preserve"> is the result of a query with the primary times (</w:t>
      </w:r>
      <w:proofErr w:type="spellStart"/>
      <w:r w:rsidRPr="00913441">
        <w:t>2006-06-03T09:04:00</w:t>
      </w:r>
      <w:proofErr w:type="spellEnd"/>
      <w:r w:rsidRPr="00913441">
        <w:t xml:space="preserve">, </w:t>
      </w:r>
      <w:proofErr w:type="spellStart"/>
      <w:r w:rsidRPr="00913441">
        <w:t>2006-06-06T16:40:00</w:t>
      </w:r>
      <w:proofErr w:type="spellEnd"/>
      <w:r w:rsidRPr="00913441">
        <w:t>), and the weekday of now is a Monday.</w:t>
      </w:r>
    </w:p>
    <w:p w14:paraId="15B8E37F" w14:textId="77777777" w:rsidR="00345ACB" w:rsidRDefault="00345ACB" w:rsidP="002F2A88">
      <w:pPr>
        <w:pStyle w:val="Example"/>
      </w:pPr>
      <w:r>
        <w:t>&lt;n:number&gt; := DAY OF WEEK [OF] &lt;n:time&gt;</w:t>
      </w:r>
    </w:p>
    <w:p w14:paraId="70FC38AE" w14:textId="77777777" w:rsidR="00345ACB" w:rsidRDefault="00345ACB" w:rsidP="002F2A88">
      <w:pPr>
        <w:pStyle w:val="Example"/>
      </w:pPr>
    </w:p>
    <w:p w14:paraId="1717583C" w14:textId="77777777" w:rsidR="00345ACB" w:rsidRDefault="00345ACB" w:rsidP="00AD5B08">
      <w:pPr>
        <w:pStyle w:val="Example"/>
      </w:pPr>
      <w:r>
        <w:t>5 := DAY OF WEEK OF 2006-05-26T13:20:00</w:t>
      </w:r>
    </w:p>
    <w:p w14:paraId="75A0B45C" w14:textId="77777777" w:rsidR="00345ACB" w:rsidRDefault="00345ACB" w:rsidP="00AD5B08">
      <w:pPr>
        <w:pStyle w:val="Example"/>
      </w:pPr>
      <w:r>
        <w:t>(6, 2) := DAY OF WEEK OF (TIME OF potassium)</w:t>
      </w:r>
    </w:p>
    <w:p w14:paraId="313420F6" w14:textId="77777777" w:rsidR="00345ACB" w:rsidRDefault="00345ACB" w:rsidP="00AD5B08">
      <w:pPr>
        <w:pStyle w:val="Example"/>
      </w:pPr>
      <w:r>
        <w:t>1 := DAY OF WEEK OF now</w:t>
      </w:r>
    </w:p>
    <w:p w14:paraId="37E15ACE" w14:textId="77777777" w:rsidR="00345ACB" w:rsidRDefault="00345ACB" w:rsidP="00AD5B08">
      <w:pPr>
        <w:pStyle w:val="Example"/>
      </w:pPr>
      <w:r>
        <w:t>null := DAY OF WEEK 15:30:00</w:t>
      </w:r>
    </w:p>
    <w:p w14:paraId="5B6557B7" w14:textId="77777777" w:rsidR="00345ACB" w:rsidRDefault="00345ACB" w:rsidP="00AD5B08">
      <w:pPr>
        <w:pStyle w:val="Example"/>
      </w:pPr>
      <w:r>
        <w:t>true := DAY OF WEEK OF 2006-05-26T13:20:00 = FRIDAY</w:t>
      </w:r>
    </w:p>
    <w:p w14:paraId="59E3013D" w14:textId="77777777" w:rsidR="00345ACB" w:rsidRDefault="00345ACB" w:rsidP="00AD5B08">
      <w:pPr>
        <w:pStyle w:val="Example"/>
      </w:pPr>
      <w:r>
        <w:t>(true, false) := DAY OF WEEK OF TIME OF potassium IS IN (SATURDAY, SUNDAY)</w:t>
      </w:r>
    </w:p>
    <w:p w14:paraId="74B3615D" w14:textId="77777777" w:rsidR="00345ACB" w:rsidRDefault="00345ACB" w:rsidP="00AD5B08">
      <w:pPr>
        <w:pStyle w:val="Example"/>
      </w:pPr>
      <w:r>
        <w:t>false := DAY OF WEEK OF now IS IN (SATURDAY, SUNDAY)</w:t>
      </w:r>
    </w:p>
    <w:p w14:paraId="20AB35AE" w14:textId="77777777" w:rsidR="00345ACB" w:rsidRPr="00913441" w:rsidRDefault="00345ACB" w:rsidP="000E0731">
      <w:pPr>
        <w:pStyle w:val="NormalIndented"/>
      </w:pPr>
      <w:r w:rsidRPr="00913441">
        <w:t>A more detailed example:</w:t>
      </w:r>
    </w:p>
    <w:p w14:paraId="633728A7" w14:textId="77777777" w:rsidR="00345ACB" w:rsidRDefault="00345ACB" w:rsidP="00FF21CC">
      <w:pPr>
        <w:pStyle w:val="Example"/>
      </w:pPr>
      <w:r>
        <w:t>weekend := DAY OF WEEK OF eventtime is in (SATURDAY, SUNDAY);</w:t>
      </w:r>
    </w:p>
    <w:p w14:paraId="561F83B4" w14:textId="77777777" w:rsidR="00345ACB" w:rsidRDefault="00345ACB" w:rsidP="00FF21CC">
      <w:pPr>
        <w:pStyle w:val="Example"/>
      </w:pPr>
      <w:r>
        <w:t>// weekend is true if the event occurred on Saturday or Sunday</w:t>
      </w:r>
    </w:p>
    <w:p w14:paraId="120C85F5" w14:textId="77777777" w:rsidR="00345ACB" w:rsidRDefault="00345ACB" w:rsidP="00FF21CC">
      <w:pPr>
        <w:pStyle w:val="Example"/>
      </w:pPr>
      <w:r>
        <w:t>weekday := ("Monday", "Tuesday", …, "Sunday");</w:t>
      </w:r>
    </w:p>
    <w:p w14:paraId="057BBB42" w14:textId="77777777" w:rsidR="00345ACB" w:rsidRDefault="00345ACB" w:rsidP="00032831">
      <w:pPr>
        <w:pStyle w:val="Example"/>
      </w:pPr>
      <w:r>
        <w:t>last_k := last potassium;</w:t>
      </w:r>
    </w:p>
    <w:p w14:paraId="76CB8FBE" w14:textId="77777777" w:rsidR="00345ACB" w:rsidRDefault="00345ACB" w:rsidP="00032831">
      <w:pPr>
        <w:pStyle w:val="Example"/>
      </w:pPr>
      <w:r>
        <w:t>last_k_time := time last_k;</w:t>
      </w:r>
    </w:p>
    <w:p w14:paraId="7A5651C6" w14:textId="77777777" w:rsidR="00345ACB" w:rsidRDefault="00345ACB" w:rsidP="00032831">
      <w:pPr>
        <w:pStyle w:val="Example"/>
      </w:pPr>
      <w:r>
        <w:t>msg := "The last potassium was collected on "</w:t>
      </w:r>
      <w:r>
        <w:br/>
        <w:t>|| weekday[DAY OF WEEK OF last_k_time];</w:t>
      </w:r>
    </w:p>
    <w:p w14:paraId="5C8C0C8B" w14:textId="77777777" w:rsidR="00345ACB" w:rsidRDefault="00345ACB" w:rsidP="00032831">
      <w:pPr>
        <w:pStyle w:val="Example"/>
      </w:pPr>
      <w:r>
        <w:t>//"The last potassium was collected on Tuesday"</w:t>
      </w:r>
    </w:p>
    <w:p w14:paraId="03CA14D4" w14:textId="77777777" w:rsidR="00345ACB" w:rsidRPr="00DB23BE" w:rsidRDefault="00345ACB" w:rsidP="001E5D51">
      <w:pPr>
        <w:pStyle w:val="Heading3"/>
      </w:pPr>
      <w:bookmarkStart w:id="1046" w:name="_Toc141173775"/>
      <w:bookmarkStart w:id="1047" w:name="_Toc314131866"/>
      <w:bookmarkStart w:id="1048" w:name="_Toc382912156"/>
      <w:bookmarkStart w:id="1049" w:name="_Toc526304064"/>
      <w:bookmarkStart w:id="1050" w:name="_Ref1875624"/>
      <w:bookmarkStart w:id="1051" w:name="_Ref84130115"/>
      <w:bookmarkStart w:id="1052" w:name="_Toc141177948"/>
      <w:bookmarkEnd w:id="1046"/>
      <w:r w:rsidRPr="00DB23BE">
        <w:t xml:space="preserve">Extract Year (unary, </w:t>
      </w:r>
      <w:proofErr w:type="gramStart"/>
      <w:r w:rsidRPr="00DB23BE">
        <w:t>right-associative</w:t>
      </w:r>
      <w:proofErr w:type="gramEnd"/>
      <w:r w:rsidRPr="00DB23BE">
        <w:t>)</w:t>
      </w:r>
      <w:bookmarkEnd w:id="1047"/>
      <w:bookmarkEnd w:id="1048"/>
    </w:p>
    <w:p w14:paraId="7A8DC4CE" w14:textId="77777777" w:rsidR="00345ACB" w:rsidRPr="00D060D4" w:rsidRDefault="00345ACB" w:rsidP="00C60DC3">
      <w:pPr>
        <w:pStyle w:val="NormalIndented"/>
      </w:pPr>
      <w:r w:rsidRPr="00D060D4">
        <w:t xml:space="preserve">The </w:t>
      </w:r>
      <w:r w:rsidRPr="00DB23BE">
        <w:rPr>
          <w:b/>
          <w:bCs/>
        </w:rPr>
        <w:t>extract year</w:t>
      </w:r>
      <w:r w:rsidRPr="00D060D4">
        <w:t xml:space="preserve"> operator extracts the year from a time. Its usage is:</w:t>
      </w:r>
    </w:p>
    <w:p w14:paraId="2BC41117" w14:textId="77777777" w:rsidR="00345ACB" w:rsidRPr="000F6217" w:rsidRDefault="00345ACB" w:rsidP="00C60DC3">
      <w:pPr>
        <w:pStyle w:val="Example"/>
      </w:pPr>
      <w:r w:rsidRPr="000F6217">
        <w:t>&lt;n:number&gt; := EXTRACT YEAR &lt;n:time&gt;</w:t>
      </w:r>
    </w:p>
    <w:p w14:paraId="1BD07BBF" w14:textId="77777777" w:rsidR="00345ACB" w:rsidRPr="000F6217" w:rsidRDefault="00345ACB" w:rsidP="00C60DC3">
      <w:pPr>
        <w:pStyle w:val="Example"/>
        <w:ind w:hanging="72"/>
      </w:pPr>
      <w:r w:rsidRPr="000F6217">
        <w:t>1990 := EXTRACT YEAR 1990-01-03T14:23:17.3</w:t>
      </w:r>
    </w:p>
    <w:p w14:paraId="28280071" w14:textId="77777777" w:rsidR="00345ACB" w:rsidRPr="000F6217" w:rsidRDefault="00345ACB" w:rsidP="00C60DC3">
      <w:pPr>
        <w:pStyle w:val="Example"/>
        <w:ind w:hanging="72"/>
      </w:pPr>
      <w:r w:rsidRPr="000F6217">
        <w:t>null := EXTRACT YEAR (1 YEAR)</w:t>
      </w:r>
    </w:p>
    <w:p w14:paraId="21A5AF6B" w14:textId="77777777" w:rsidR="00345ACB" w:rsidRPr="000F6217" w:rsidRDefault="00345ACB" w:rsidP="00C60DC3">
      <w:pPr>
        <w:pStyle w:val="Example"/>
        <w:ind w:hanging="72"/>
      </w:pPr>
      <w:r w:rsidRPr="000F6217">
        <w:t>null := EXTRACT YEAR 14:23:17.3</w:t>
      </w:r>
    </w:p>
    <w:p w14:paraId="6C475078" w14:textId="77777777" w:rsidR="00345ACB" w:rsidRPr="00DB23BE" w:rsidRDefault="00345ACB" w:rsidP="001E5D51">
      <w:pPr>
        <w:pStyle w:val="Heading3"/>
      </w:pPr>
      <w:bookmarkStart w:id="1053" w:name="_Toc314131867"/>
      <w:bookmarkStart w:id="1054" w:name="_Toc382912157"/>
      <w:r w:rsidRPr="00DB23BE">
        <w:t xml:space="preserve">Extract Month (unary, </w:t>
      </w:r>
      <w:proofErr w:type="gramStart"/>
      <w:r w:rsidRPr="00DB23BE">
        <w:t>right-associative</w:t>
      </w:r>
      <w:proofErr w:type="gramEnd"/>
      <w:r w:rsidRPr="00DB23BE">
        <w:t>)</w:t>
      </w:r>
      <w:bookmarkEnd w:id="1053"/>
      <w:bookmarkEnd w:id="1054"/>
    </w:p>
    <w:p w14:paraId="06E6F911" w14:textId="77777777" w:rsidR="00345ACB" w:rsidRPr="00D060D4" w:rsidRDefault="00345ACB" w:rsidP="00C721AE">
      <w:pPr>
        <w:pStyle w:val="NormalIndented"/>
      </w:pPr>
      <w:r w:rsidRPr="00D060D4">
        <w:t xml:space="preserve">The </w:t>
      </w:r>
      <w:r w:rsidRPr="00DB23BE">
        <w:rPr>
          <w:b/>
          <w:bCs/>
        </w:rPr>
        <w:t>extract month</w:t>
      </w:r>
      <w:r w:rsidRPr="00D060D4">
        <w:t xml:space="preserve"> operator extracts the month from a time. Its usage is:</w:t>
      </w:r>
    </w:p>
    <w:p w14:paraId="65EDC330" w14:textId="77777777" w:rsidR="00345ACB" w:rsidRPr="000F6217" w:rsidRDefault="00345ACB" w:rsidP="00C721AE">
      <w:pPr>
        <w:pStyle w:val="Example"/>
      </w:pPr>
      <w:r w:rsidRPr="000F6217">
        <w:t>&lt;n:number&gt; := EXTRACT MONTH &lt;n:time&gt;</w:t>
      </w:r>
    </w:p>
    <w:p w14:paraId="6D65E340" w14:textId="77777777" w:rsidR="00345ACB" w:rsidRPr="000F6217" w:rsidRDefault="00345ACB" w:rsidP="00C721AE">
      <w:pPr>
        <w:pStyle w:val="Example"/>
        <w:ind w:hanging="72"/>
      </w:pPr>
      <w:r w:rsidRPr="000F6217">
        <w:t>1 := EXTRACT MONTH 1990-01-03T14:23:17.3</w:t>
      </w:r>
    </w:p>
    <w:p w14:paraId="78CBEDC8" w14:textId="77777777" w:rsidR="00345ACB" w:rsidRPr="000F6217" w:rsidRDefault="00345ACB" w:rsidP="00C721AE">
      <w:pPr>
        <w:pStyle w:val="Example"/>
        <w:ind w:hanging="72"/>
      </w:pPr>
      <w:r w:rsidRPr="000F6217">
        <w:t>null := EXTRACT MONTH 1</w:t>
      </w:r>
    </w:p>
    <w:p w14:paraId="426E0246" w14:textId="77777777" w:rsidR="00345ACB" w:rsidRPr="000F6217" w:rsidRDefault="00345ACB" w:rsidP="00C721AE">
      <w:pPr>
        <w:pStyle w:val="Example"/>
        <w:ind w:hanging="72"/>
      </w:pPr>
      <w:r w:rsidRPr="000F6217">
        <w:t>null := EXTRACT MONTH 14:23:17.3</w:t>
      </w:r>
    </w:p>
    <w:p w14:paraId="115A1192" w14:textId="77777777" w:rsidR="00345ACB" w:rsidRPr="00DB23BE" w:rsidRDefault="00345ACB" w:rsidP="001E5D51">
      <w:pPr>
        <w:pStyle w:val="Heading3"/>
      </w:pPr>
      <w:bookmarkStart w:id="1055" w:name="_Toc314131868"/>
      <w:bookmarkStart w:id="1056" w:name="_Toc382912158"/>
      <w:r w:rsidRPr="00DB23BE">
        <w:t xml:space="preserve">Extract Day (unary, </w:t>
      </w:r>
      <w:proofErr w:type="gramStart"/>
      <w:r w:rsidRPr="00DB23BE">
        <w:t>right-associative</w:t>
      </w:r>
      <w:proofErr w:type="gramEnd"/>
      <w:r w:rsidRPr="00DB23BE">
        <w:t>)</w:t>
      </w:r>
      <w:bookmarkEnd w:id="1055"/>
      <w:bookmarkEnd w:id="1056"/>
    </w:p>
    <w:p w14:paraId="4760D539" w14:textId="77777777" w:rsidR="00345ACB" w:rsidRPr="00D060D4" w:rsidRDefault="00345ACB" w:rsidP="00C721AE">
      <w:pPr>
        <w:pStyle w:val="NormalIndented"/>
      </w:pPr>
      <w:r w:rsidRPr="00D060D4">
        <w:t xml:space="preserve">The </w:t>
      </w:r>
      <w:r w:rsidRPr="00DB23BE">
        <w:rPr>
          <w:b/>
          <w:bCs/>
        </w:rPr>
        <w:t>extract day</w:t>
      </w:r>
      <w:r w:rsidRPr="00D060D4">
        <w:t xml:space="preserve"> operator extracts the day from a time. Its usage is:</w:t>
      </w:r>
    </w:p>
    <w:p w14:paraId="68E0B49C" w14:textId="77777777" w:rsidR="00345ACB" w:rsidRPr="000F6217" w:rsidRDefault="00345ACB" w:rsidP="00C721AE">
      <w:pPr>
        <w:pStyle w:val="Example"/>
      </w:pPr>
      <w:r w:rsidRPr="000F6217">
        <w:t>&lt;n:number&gt; := EXTRACT DAY &lt;n:time&gt;</w:t>
      </w:r>
    </w:p>
    <w:p w14:paraId="0F7DBAC3" w14:textId="77777777" w:rsidR="00345ACB" w:rsidRPr="000F6217" w:rsidRDefault="00345ACB" w:rsidP="00C721AE">
      <w:pPr>
        <w:pStyle w:val="Example"/>
        <w:ind w:hanging="72"/>
      </w:pPr>
      <w:r w:rsidRPr="000F6217">
        <w:t>3 := EXTRACT DAY 1990-01-03T14:23:17.3</w:t>
      </w:r>
    </w:p>
    <w:p w14:paraId="65728881" w14:textId="77777777" w:rsidR="00345ACB" w:rsidRPr="000F6217" w:rsidRDefault="00345ACB" w:rsidP="00C721AE">
      <w:pPr>
        <w:pStyle w:val="Example"/>
        <w:ind w:hanging="72"/>
      </w:pPr>
      <w:r w:rsidRPr="000F6217">
        <w:t>null := EXTRACT DAY "this is not a time"</w:t>
      </w:r>
    </w:p>
    <w:p w14:paraId="75EBA982" w14:textId="77777777" w:rsidR="00345ACB" w:rsidRPr="000F6217" w:rsidRDefault="00345ACB" w:rsidP="00C721AE">
      <w:pPr>
        <w:pStyle w:val="Example"/>
        <w:ind w:hanging="72"/>
      </w:pPr>
      <w:r w:rsidRPr="000F6217">
        <w:t>null := EXTRACT DAY 14:23:17.3</w:t>
      </w:r>
    </w:p>
    <w:p w14:paraId="6CD2C899" w14:textId="77777777" w:rsidR="00345ACB" w:rsidRPr="00DB23BE" w:rsidRDefault="00345ACB" w:rsidP="001E5D51">
      <w:pPr>
        <w:pStyle w:val="Heading3"/>
      </w:pPr>
      <w:bookmarkStart w:id="1057" w:name="_Toc314131869"/>
      <w:bookmarkStart w:id="1058" w:name="_Toc382912159"/>
      <w:r w:rsidRPr="00DB23BE">
        <w:lastRenderedPageBreak/>
        <w:t xml:space="preserve">Extract Hour (unary, </w:t>
      </w:r>
      <w:proofErr w:type="gramStart"/>
      <w:r w:rsidRPr="00DB23BE">
        <w:t>right-associative</w:t>
      </w:r>
      <w:proofErr w:type="gramEnd"/>
      <w:r w:rsidRPr="00DB23BE">
        <w:t>)</w:t>
      </w:r>
      <w:bookmarkEnd w:id="1057"/>
      <w:bookmarkEnd w:id="1058"/>
    </w:p>
    <w:p w14:paraId="6D6696D5" w14:textId="77777777" w:rsidR="00345ACB" w:rsidRPr="00D060D4" w:rsidRDefault="00345ACB" w:rsidP="00C721AE">
      <w:pPr>
        <w:pStyle w:val="NormalIndented"/>
        <w:keepNext/>
      </w:pPr>
      <w:r w:rsidRPr="00D060D4">
        <w:t xml:space="preserve">The </w:t>
      </w:r>
      <w:r w:rsidRPr="00DB23BE">
        <w:rPr>
          <w:b/>
          <w:bCs/>
        </w:rPr>
        <w:t>extract hour</w:t>
      </w:r>
      <w:r w:rsidRPr="00D060D4">
        <w:t xml:space="preserve"> operator extracts the hour from a time. Its usage is:</w:t>
      </w:r>
    </w:p>
    <w:p w14:paraId="13B54FF5" w14:textId="77777777" w:rsidR="00345ACB" w:rsidRPr="000F6217" w:rsidRDefault="00345ACB" w:rsidP="00C721AE">
      <w:pPr>
        <w:pStyle w:val="Example"/>
        <w:keepNext/>
      </w:pPr>
      <w:r w:rsidRPr="000F6217">
        <w:t>&lt;n:number&gt; := EXTRACT HOUR &lt;n:times&gt;</w:t>
      </w:r>
    </w:p>
    <w:p w14:paraId="2DC9371B" w14:textId="77777777" w:rsidR="00345ACB" w:rsidRPr="000F6217" w:rsidRDefault="00345ACB" w:rsidP="00C721AE">
      <w:pPr>
        <w:pStyle w:val="Example"/>
        <w:ind w:hanging="72"/>
      </w:pPr>
      <w:r w:rsidRPr="000F6217">
        <w:t>14 := EXTRACT HOUR 1990-01-03T14:23:17.3</w:t>
      </w:r>
    </w:p>
    <w:p w14:paraId="1B53DD21" w14:textId="77777777" w:rsidR="00345ACB" w:rsidRPr="000F6217" w:rsidRDefault="00345ACB" w:rsidP="00C721AE">
      <w:pPr>
        <w:pStyle w:val="Example"/>
        <w:ind w:hanging="72"/>
      </w:pPr>
      <w:r w:rsidRPr="000F6217">
        <w:t>null := EXTRACT HOUR (1 HOUR)</w:t>
      </w:r>
    </w:p>
    <w:p w14:paraId="7B56F80D" w14:textId="77777777" w:rsidR="00345ACB" w:rsidRPr="000F6217" w:rsidRDefault="00345ACB" w:rsidP="00C721AE">
      <w:pPr>
        <w:pStyle w:val="Example"/>
        <w:ind w:hanging="72"/>
      </w:pPr>
      <w:r w:rsidRPr="000F6217">
        <w:t>14 := EXTRACT HOUR 14:23:17.3</w:t>
      </w:r>
    </w:p>
    <w:p w14:paraId="52770C59" w14:textId="77777777" w:rsidR="00345ACB" w:rsidRPr="00DB23BE" w:rsidRDefault="00345ACB" w:rsidP="001E5D51">
      <w:pPr>
        <w:pStyle w:val="Heading3"/>
      </w:pPr>
      <w:bookmarkStart w:id="1059" w:name="_Toc314131870"/>
      <w:bookmarkStart w:id="1060" w:name="_Toc382912160"/>
      <w:r w:rsidRPr="00DB23BE">
        <w:t xml:space="preserve">Extract minute (unary, </w:t>
      </w:r>
      <w:proofErr w:type="gramStart"/>
      <w:r w:rsidRPr="00DB23BE">
        <w:t>right-associative</w:t>
      </w:r>
      <w:proofErr w:type="gramEnd"/>
      <w:r w:rsidRPr="00DB23BE">
        <w:t>)</w:t>
      </w:r>
      <w:bookmarkEnd w:id="1059"/>
      <w:bookmarkEnd w:id="1060"/>
    </w:p>
    <w:p w14:paraId="3C219576" w14:textId="77777777" w:rsidR="00345ACB" w:rsidRPr="00D060D4" w:rsidRDefault="00345ACB" w:rsidP="00C721AE">
      <w:pPr>
        <w:pStyle w:val="NormalIndented"/>
      </w:pPr>
      <w:r w:rsidRPr="00D060D4">
        <w:t xml:space="preserve">The </w:t>
      </w:r>
      <w:r w:rsidRPr="00DB23BE">
        <w:rPr>
          <w:b/>
          <w:bCs/>
        </w:rPr>
        <w:t>extract minute</w:t>
      </w:r>
      <w:r w:rsidRPr="00D060D4">
        <w:t xml:space="preserve"> operator extracts the minute from a time. Its usage is:</w:t>
      </w:r>
    </w:p>
    <w:p w14:paraId="6F6FB59E" w14:textId="77777777" w:rsidR="00345ACB" w:rsidRPr="000F6217" w:rsidRDefault="00345ACB" w:rsidP="00C721AE">
      <w:pPr>
        <w:pStyle w:val="Example"/>
      </w:pPr>
      <w:r w:rsidRPr="000F6217">
        <w:t>&lt;n:number&gt; := EXTRACT MINUTE &lt;n:times&gt;</w:t>
      </w:r>
    </w:p>
    <w:p w14:paraId="2B9761DD" w14:textId="77777777" w:rsidR="00345ACB" w:rsidRPr="000F6217" w:rsidRDefault="00345ACB" w:rsidP="00C721AE">
      <w:pPr>
        <w:pStyle w:val="Example"/>
        <w:ind w:hanging="72"/>
      </w:pPr>
      <w:r w:rsidRPr="000F6217">
        <w:t>23 := EXTRACT MINUTE 1990-01-03T14:23:17.3</w:t>
      </w:r>
    </w:p>
    <w:p w14:paraId="699231AD" w14:textId="77777777" w:rsidR="00345ACB" w:rsidRPr="000F6217" w:rsidRDefault="00345ACB" w:rsidP="00C721AE">
      <w:pPr>
        <w:pStyle w:val="Example"/>
        <w:ind w:hanging="72"/>
      </w:pPr>
      <w:r w:rsidRPr="000F6217">
        <w:t>0 := EXTRACT MINUTE 1990-01-03</w:t>
      </w:r>
    </w:p>
    <w:p w14:paraId="2888A43F" w14:textId="77777777" w:rsidR="00345ACB" w:rsidRPr="000F6217" w:rsidRDefault="00345ACB" w:rsidP="00C721AE">
      <w:pPr>
        <w:pStyle w:val="Example"/>
        <w:ind w:hanging="72"/>
      </w:pPr>
      <w:r w:rsidRPr="000F6217">
        <w:t>null := EXTRACT MINUTE 0000-00-00</w:t>
      </w:r>
    </w:p>
    <w:p w14:paraId="1D11DC08" w14:textId="77777777" w:rsidR="00345ACB" w:rsidRPr="000F6217" w:rsidRDefault="00345ACB" w:rsidP="00C721AE">
      <w:pPr>
        <w:pStyle w:val="Example"/>
        <w:ind w:hanging="72"/>
      </w:pPr>
      <w:r w:rsidRPr="000F6217">
        <w:t>23 := EXTRACT MINUTE 14:23:17.3</w:t>
      </w:r>
    </w:p>
    <w:p w14:paraId="5132DBE6" w14:textId="77777777" w:rsidR="00345ACB" w:rsidRPr="00DB23BE" w:rsidRDefault="00345ACB" w:rsidP="001E5D51">
      <w:pPr>
        <w:pStyle w:val="Heading3"/>
      </w:pPr>
      <w:bookmarkStart w:id="1061" w:name="_Toc314131871"/>
      <w:bookmarkStart w:id="1062" w:name="_Toc382912161"/>
      <w:r w:rsidRPr="00DB23BE">
        <w:t xml:space="preserve">Extract second (unary, </w:t>
      </w:r>
      <w:proofErr w:type="gramStart"/>
      <w:r w:rsidRPr="00DB23BE">
        <w:t>right-associative</w:t>
      </w:r>
      <w:proofErr w:type="gramEnd"/>
      <w:r w:rsidRPr="00DB23BE">
        <w:t>)</w:t>
      </w:r>
      <w:bookmarkEnd w:id="1061"/>
      <w:bookmarkEnd w:id="1062"/>
    </w:p>
    <w:p w14:paraId="272ADADA" w14:textId="77777777" w:rsidR="00345ACB" w:rsidRPr="00D060D4" w:rsidRDefault="00345ACB" w:rsidP="00C721AE">
      <w:pPr>
        <w:pStyle w:val="NormalIndented"/>
      </w:pPr>
      <w:r w:rsidRPr="00D060D4">
        <w:t xml:space="preserve">The </w:t>
      </w:r>
      <w:r w:rsidRPr="00DB23BE">
        <w:rPr>
          <w:b/>
          <w:bCs/>
        </w:rPr>
        <w:t>extract second</w:t>
      </w:r>
      <w:r w:rsidRPr="00D060D4">
        <w:t xml:space="preserve"> operator extracts the second from a time. Its usage is:</w:t>
      </w:r>
    </w:p>
    <w:p w14:paraId="321A9DEF" w14:textId="77777777" w:rsidR="00345ACB" w:rsidRPr="000F6217" w:rsidRDefault="00345ACB" w:rsidP="00C721AE">
      <w:pPr>
        <w:pStyle w:val="Example"/>
      </w:pPr>
      <w:r w:rsidRPr="000F6217">
        <w:t>&lt;n:number&gt; := EXTRACT SECOND &lt;n:times&gt;</w:t>
      </w:r>
    </w:p>
    <w:p w14:paraId="4229B144" w14:textId="77777777" w:rsidR="00345ACB" w:rsidRPr="000F6217" w:rsidRDefault="00345ACB" w:rsidP="00C721AE">
      <w:pPr>
        <w:pStyle w:val="Example"/>
        <w:ind w:hanging="72"/>
      </w:pPr>
      <w:r w:rsidRPr="000F6217">
        <w:t>17.3 := EXTRACT SECOND 1990-01-03T14:23:17.3</w:t>
      </w:r>
    </w:p>
    <w:p w14:paraId="54825691" w14:textId="77777777" w:rsidR="00345ACB" w:rsidRPr="000F6217" w:rsidRDefault="00345ACB" w:rsidP="00C721AE">
      <w:pPr>
        <w:pStyle w:val="Example"/>
        <w:ind w:hanging="72"/>
      </w:pPr>
      <w:r w:rsidRPr="000F6217">
        <w:t>null := EXTRACT SECOND (1 second)</w:t>
      </w:r>
    </w:p>
    <w:p w14:paraId="273FE2DA" w14:textId="77777777" w:rsidR="00345ACB" w:rsidRPr="000F6217" w:rsidRDefault="00345ACB" w:rsidP="00C721AE">
      <w:pPr>
        <w:pStyle w:val="Example"/>
        <w:ind w:hanging="72"/>
      </w:pPr>
      <w:r w:rsidRPr="000F6217">
        <w:t>17.3 := EXTRACT SECOND 14:23:17.3</w:t>
      </w:r>
    </w:p>
    <w:p w14:paraId="58EE876E" w14:textId="77777777" w:rsidR="00345ACB" w:rsidRPr="00DB23BE" w:rsidRDefault="00345ACB" w:rsidP="001E5D51">
      <w:pPr>
        <w:pStyle w:val="Heading3"/>
      </w:pPr>
      <w:bookmarkStart w:id="1063" w:name="_Ref288665770"/>
      <w:bookmarkStart w:id="1064" w:name="_Toc314131872"/>
      <w:bookmarkStart w:id="1065" w:name="_Toc382912162"/>
      <w:r w:rsidRPr="00DB23BE">
        <w:t xml:space="preserve">Replace Year [of] … With (binary, </w:t>
      </w:r>
      <w:proofErr w:type="gramStart"/>
      <w:r w:rsidRPr="00DB23BE">
        <w:t>right-associative</w:t>
      </w:r>
      <w:proofErr w:type="gramEnd"/>
      <w:r w:rsidRPr="00DB23BE">
        <w:t>)</w:t>
      </w:r>
      <w:bookmarkEnd w:id="1063"/>
      <w:bookmarkEnd w:id="1064"/>
      <w:bookmarkEnd w:id="1065"/>
    </w:p>
    <w:p w14:paraId="51CE76AE" w14:textId="77777777" w:rsidR="00345ACB" w:rsidRPr="00D060D4" w:rsidRDefault="00345ACB" w:rsidP="00544E91">
      <w:pPr>
        <w:pStyle w:val="NormalIndented"/>
      </w:pPr>
      <w:r w:rsidRPr="00D060D4">
        <w:t xml:space="preserve">The </w:t>
      </w:r>
      <w:r w:rsidRPr="00DB23BE">
        <w:rPr>
          <w:b/>
        </w:rPr>
        <w:t>replace</w:t>
      </w:r>
      <w:r w:rsidRPr="00D060D4">
        <w:t xml:space="preserve"> </w:t>
      </w:r>
      <w:r w:rsidRPr="00DB23BE">
        <w:rPr>
          <w:b/>
        </w:rPr>
        <w:t>year of … with</w:t>
      </w:r>
      <w:r w:rsidRPr="00D060D4">
        <w:t xml:space="preserve"> operator allows the replacement of the year part of a time. The result of the </w:t>
      </w:r>
      <w:r w:rsidRPr="00DB23BE">
        <w:rPr>
          <w:b/>
        </w:rPr>
        <w:t>replace</w:t>
      </w:r>
      <w:r w:rsidRPr="00D060D4">
        <w:t xml:space="preserve"> </w:t>
      </w:r>
      <w:r w:rsidRPr="00DB23BE">
        <w:rPr>
          <w:b/>
        </w:rPr>
        <w:t>year of … with</w:t>
      </w:r>
      <w:r w:rsidRPr="00D060D4">
        <w:t xml:space="preserve"> operator preserves the primary time of the first argument. </w:t>
      </w:r>
      <w:r w:rsidRPr="00BE34A3">
        <w:t xml:space="preserve">The numeric second argument must evaluate to a positive integer greater than or equal to 1800, otherwise </w:t>
      </w:r>
      <w:r w:rsidRPr="00BE34A3">
        <w:rPr>
          <w:b/>
        </w:rPr>
        <w:t>null</w:t>
      </w:r>
      <w:r w:rsidRPr="00BE34A3">
        <w:t xml:space="preserve"> is returned. Any fractional part of the second argument will be removed before evaluation.</w:t>
      </w:r>
      <w:r>
        <w:t xml:space="preserve"> </w:t>
      </w:r>
      <w:r w:rsidRPr="00D060D4">
        <w:t>For example:</w:t>
      </w:r>
    </w:p>
    <w:p w14:paraId="78ABC461" w14:textId="77777777" w:rsidR="00345ACB" w:rsidRPr="000F6217" w:rsidRDefault="00345ACB" w:rsidP="00544E91">
      <w:pPr>
        <w:pStyle w:val="Example"/>
      </w:pPr>
      <w:r w:rsidRPr="000F6217">
        <w:t>&lt;n:time&gt; := REPLACE YEAR [OF] &lt;n:time&gt; WITH &lt;n:number&gt;;</w:t>
      </w:r>
    </w:p>
    <w:p w14:paraId="7099AEE7" w14:textId="77777777" w:rsidR="00345ACB" w:rsidRPr="000F6217" w:rsidRDefault="00345ACB" w:rsidP="00544E91">
      <w:pPr>
        <w:pStyle w:val="Example"/>
      </w:pPr>
      <w:r w:rsidRPr="000F6217">
        <w:t>var1 := 1990-03-15T15:00:00;</w:t>
      </w:r>
    </w:p>
    <w:p w14:paraId="52D7C2E3" w14:textId="77777777" w:rsidR="00345ACB" w:rsidRPr="000F6217" w:rsidRDefault="00345ACB" w:rsidP="00544E91">
      <w:pPr>
        <w:pStyle w:val="Example"/>
      </w:pPr>
      <w:r w:rsidRPr="000F6217">
        <w:t xml:space="preserve">2011-03-15T15:00:00 := REPLACE YEAR OF var1 WITH 2011; </w:t>
      </w:r>
    </w:p>
    <w:p w14:paraId="3A5C58C1" w14:textId="77777777" w:rsidR="00345ACB" w:rsidRPr="000F6217" w:rsidRDefault="00345ACB" w:rsidP="00544E91">
      <w:pPr>
        <w:pStyle w:val="Example"/>
      </w:pPr>
      <w:r w:rsidRPr="000F6217">
        <w:t>(2011-03-15T15:00:00, 2010-03-15T15:00:00) := REPLACE YEAR OF var1 WITH (2011,</w:t>
      </w:r>
      <w:r>
        <w:rPr>
          <w:lang w:eastAsia="ko-KR"/>
        </w:rPr>
        <w:t xml:space="preserve"> </w:t>
      </w:r>
      <w:r w:rsidRPr="000F6217">
        <w:t>2010);</w:t>
      </w:r>
    </w:p>
    <w:p w14:paraId="03C5B93C" w14:textId="77777777" w:rsidR="00345ACB" w:rsidRDefault="00345ACB" w:rsidP="00C60DC3">
      <w:pPr>
        <w:pStyle w:val="Example"/>
      </w:pPr>
      <w:r w:rsidRPr="000F6217">
        <w:t xml:space="preserve">null := REPLACE YEAR OF var1 WITH -10; </w:t>
      </w:r>
    </w:p>
    <w:p w14:paraId="535FF376" w14:textId="77777777" w:rsidR="00345ACB" w:rsidRPr="00BE34A3" w:rsidRDefault="00345ACB" w:rsidP="00C60DC3">
      <w:pPr>
        <w:pStyle w:val="Example"/>
      </w:pPr>
      <w:r w:rsidRPr="00BE34A3">
        <w:t>null := REPLACE YEAR OF var1 WITH "7";</w:t>
      </w:r>
    </w:p>
    <w:p w14:paraId="230BC658" w14:textId="77777777" w:rsidR="00345ACB" w:rsidRPr="000F6217" w:rsidRDefault="00345ACB" w:rsidP="00C60DC3">
      <w:pPr>
        <w:pStyle w:val="Example"/>
      </w:pPr>
      <w:r w:rsidRPr="000F6217">
        <w:t>var2 := 19:00:00;</w:t>
      </w:r>
    </w:p>
    <w:p w14:paraId="15C4D498" w14:textId="77777777" w:rsidR="00345ACB" w:rsidRPr="000F6217" w:rsidRDefault="00345ACB" w:rsidP="00C60DC3">
      <w:pPr>
        <w:pStyle w:val="Example"/>
      </w:pPr>
      <w:r w:rsidRPr="000F6217">
        <w:t>null := REPLACE YEAR OF var2 WITH 2011;</w:t>
      </w:r>
    </w:p>
    <w:p w14:paraId="3B1C8EA8" w14:textId="77777777" w:rsidR="00345ACB" w:rsidRPr="000F6217" w:rsidRDefault="00345ACB" w:rsidP="00C60DC3">
      <w:pPr>
        <w:pStyle w:val="Example"/>
      </w:pPr>
      <w:r w:rsidRPr="000F6217">
        <w:t>var3 := (2010-09-21T16:30:00, 2010-03-15T15:00:00);</w:t>
      </w:r>
    </w:p>
    <w:p w14:paraId="519988CA" w14:textId="77777777" w:rsidR="00345ACB" w:rsidRPr="000F6217" w:rsidRDefault="00345ACB" w:rsidP="00C60DC3">
      <w:pPr>
        <w:pStyle w:val="Example"/>
      </w:pPr>
      <w:r w:rsidRPr="000F6217">
        <w:t>(2011-09-21T16:30:00, 2011-03-15T15:00:00) := REPLACE YEAR OF var3 WITH 2011;</w:t>
      </w:r>
    </w:p>
    <w:p w14:paraId="0A218B59" w14:textId="77777777" w:rsidR="00345ACB" w:rsidRPr="00BE34A3" w:rsidRDefault="00345ACB" w:rsidP="004D53FD">
      <w:pPr>
        <w:pStyle w:val="Example"/>
      </w:pPr>
      <w:r w:rsidRPr="00BE34A3">
        <w:t>var3 := (2010-09-21T16:30:00, 2010-03-15T15:00:00);</w:t>
      </w:r>
    </w:p>
    <w:p w14:paraId="43EB8044" w14:textId="77777777" w:rsidR="00345ACB" w:rsidRPr="00BE34A3" w:rsidRDefault="00345ACB" w:rsidP="004D53FD">
      <w:pPr>
        <w:pStyle w:val="Example"/>
      </w:pPr>
      <w:r w:rsidRPr="00BE34A3">
        <w:t>(1999-09-21T16:30:00, 2000-03-15T15:00:00) := REPLACE YEAR OF var3 WITH (1999,</w:t>
      </w:r>
      <w:r>
        <w:rPr>
          <w:lang w:eastAsia="ko-KR"/>
        </w:rPr>
        <w:t xml:space="preserve"> </w:t>
      </w:r>
      <w:r w:rsidRPr="00BE34A3">
        <w:t>2000);</w:t>
      </w:r>
    </w:p>
    <w:p w14:paraId="3CA48D9D" w14:textId="77777777" w:rsidR="00345ACB" w:rsidRPr="00BE34A3" w:rsidRDefault="00345ACB" w:rsidP="004D53FD">
      <w:pPr>
        <w:pStyle w:val="Example"/>
      </w:pPr>
      <w:r w:rsidRPr="00BE34A3">
        <w:t>null := REPLACE YEAR OF var3 WITH (1999, 2000, 2002);</w:t>
      </w:r>
    </w:p>
    <w:p w14:paraId="0FD9A2DE" w14:textId="77777777" w:rsidR="00345ACB" w:rsidRPr="00DB23BE" w:rsidRDefault="00345ACB" w:rsidP="001E5D51">
      <w:pPr>
        <w:pStyle w:val="Heading3"/>
      </w:pPr>
      <w:bookmarkStart w:id="1066" w:name="_Toc314131873"/>
      <w:bookmarkStart w:id="1067" w:name="_Toc382912163"/>
      <w:r w:rsidRPr="00DB23BE">
        <w:t xml:space="preserve">Replace Month [of] … With (binary, </w:t>
      </w:r>
      <w:proofErr w:type="gramStart"/>
      <w:r w:rsidRPr="00DB23BE">
        <w:t>right-associative</w:t>
      </w:r>
      <w:proofErr w:type="gramEnd"/>
      <w:r w:rsidRPr="00DB23BE">
        <w:t>)</w:t>
      </w:r>
      <w:bookmarkEnd w:id="1066"/>
      <w:bookmarkEnd w:id="1067"/>
    </w:p>
    <w:p w14:paraId="2B49E888" w14:textId="77777777" w:rsidR="00345ACB" w:rsidRPr="00D060D4" w:rsidRDefault="00345ACB" w:rsidP="00C60DC3">
      <w:pPr>
        <w:pStyle w:val="NormalIndented"/>
      </w:pPr>
      <w:r w:rsidRPr="00D060D4">
        <w:t xml:space="preserve">The </w:t>
      </w:r>
      <w:r w:rsidRPr="00DB23BE">
        <w:rPr>
          <w:b/>
        </w:rPr>
        <w:t>replace</w:t>
      </w:r>
      <w:r w:rsidRPr="00D060D4">
        <w:t xml:space="preserve"> </w:t>
      </w:r>
      <w:r w:rsidRPr="00DB23BE">
        <w:rPr>
          <w:b/>
        </w:rPr>
        <w:t>month of … with</w:t>
      </w:r>
      <w:r w:rsidRPr="00D060D4">
        <w:t xml:space="preserve"> operator allows the replacement of the month part of a time.</w:t>
      </w:r>
      <w:r>
        <w:t xml:space="preserve"> </w:t>
      </w:r>
      <w:r w:rsidRPr="00BE34A3">
        <w:t xml:space="preserve">The result of the </w:t>
      </w:r>
      <w:r w:rsidRPr="00BE34A3">
        <w:rPr>
          <w:b/>
        </w:rPr>
        <w:t>replace</w:t>
      </w:r>
      <w:r w:rsidRPr="00BE34A3">
        <w:t xml:space="preserve"> </w:t>
      </w:r>
      <w:r w:rsidRPr="00BE34A3">
        <w:rPr>
          <w:b/>
        </w:rPr>
        <w:t>month of … with</w:t>
      </w:r>
      <w:r w:rsidRPr="00BE34A3">
        <w:t xml:space="preserve"> operator preserves the primary time of the first argument. The numeric second argument must evaluate to a positive integer between 1 and 12, otherwise </w:t>
      </w:r>
      <w:r w:rsidRPr="00BE34A3">
        <w:rPr>
          <w:b/>
        </w:rPr>
        <w:t>null</w:t>
      </w:r>
      <w:r w:rsidRPr="00BE34A3">
        <w:t xml:space="preserve"> is returned. Any fractional part of the second argument will be removed before evaluation. </w:t>
      </w:r>
      <w:r w:rsidRPr="00D060D4">
        <w:t>For example:</w:t>
      </w:r>
    </w:p>
    <w:p w14:paraId="4D6A60A1" w14:textId="77777777" w:rsidR="00345ACB" w:rsidRPr="000F6217" w:rsidRDefault="00345ACB" w:rsidP="008638BD">
      <w:pPr>
        <w:pStyle w:val="Example"/>
      </w:pPr>
      <w:r w:rsidRPr="000F6217">
        <w:t>&lt;n:time&gt; := REPLACE MONTH [OF] &lt;n:time&gt; WITH &lt;n:number&gt;;</w:t>
      </w:r>
    </w:p>
    <w:p w14:paraId="0509D550" w14:textId="77777777" w:rsidR="00345ACB" w:rsidRPr="000F6217" w:rsidRDefault="00345ACB" w:rsidP="008638BD">
      <w:pPr>
        <w:pStyle w:val="Example"/>
      </w:pPr>
      <w:r w:rsidRPr="000F6217">
        <w:t>var1 := 1990-03-15T15:00:00;</w:t>
      </w:r>
    </w:p>
    <w:p w14:paraId="654902DA" w14:textId="77777777" w:rsidR="00345ACB" w:rsidRPr="000F6217" w:rsidRDefault="00345ACB" w:rsidP="008638BD">
      <w:pPr>
        <w:pStyle w:val="Example"/>
      </w:pPr>
      <w:r w:rsidRPr="000F6217">
        <w:t xml:space="preserve">1990-11-15T15:00:00 := REPLACE MONTH OF var1 WITH 11; </w:t>
      </w:r>
    </w:p>
    <w:p w14:paraId="3CFF4627" w14:textId="77777777" w:rsidR="00345ACB" w:rsidRPr="000F6217" w:rsidRDefault="00345ACB" w:rsidP="008638BD">
      <w:pPr>
        <w:pStyle w:val="Example"/>
      </w:pPr>
      <w:r w:rsidRPr="000F6217">
        <w:t>(1990-11-15T15:00:00, 1990-10-15T15:00:00) := REPLACE MONTH OF var1 WITH (11,</w:t>
      </w:r>
      <w:r>
        <w:rPr>
          <w:lang w:eastAsia="ko-KR"/>
        </w:rPr>
        <w:t xml:space="preserve"> </w:t>
      </w:r>
      <w:r w:rsidRPr="000F6217">
        <w:t>10);</w:t>
      </w:r>
    </w:p>
    <w:p w14:paraId="283321A8" w14:textId="77777777" w:rsidR="00345ACB" w:rsidRDefault="00345ACB" w:rsidP="00C60DC3">
      <w:pPr>
        <w:pStyle w:val="Example"/>
      </w:pPr>
      <w:r w:rsidRPr="000F6217">
        <w:t>null := REPLACE MONTH OF var1 WITH 14;</w:t>
      </w:r>
    </w:p>
    <w:p w14:paraId="4C9EFB8E" w14:textId="77777777" w:rsidR="00345ACB" w:rsidRPr="00BE34A3" w:rsidRDefault="00345ACB" w:rsidP="00C60DC3">
      <w:pPr>
        <w:pStyle w:val="Example"/>
      </w:pPr>
      <w:r w:rsidRPr="00BE34A3">
        <w:lastRenderedPageBreak/>
        <w:t>null := REPLACE MONTH OF var1 WITH "7";</w:t>
      </w:r>
    </w:p>
    <w:p w14:paraId="0A25420B" w14:textId="77777777" w:rsidR="00345ACB" w:rsidRPr="000F6217" w:rsidRDefault="00345ACB" w:rsidP="00FE4C33">
      <w:pPr>
        <w:pStyle w:val="Example"/>
      </w:pPr>
      <w:r w:rsidRPr="000F6217">
        <w:t>1990-07-15T15:00:00 := REPLACE MONTH OF var1 WITH 7.45;</w:t>
      </w:r>
    </w:p>
    <w:p w14:paraId="52635019" w14:textId="77777777" w:rsidR="00345ACB" w:rsidRPr="000F6217" w:rsidRDefault="00345ACB" w:rsidP="00E42352">
      <w:pPr>
        <w:pStyle w:val="Example"/>
      </w:pPr>
      <w:r w:rsidRPr="000F6217">
        <w:t>var2 := (2010-09-21T16:30:00, 2010-03-15T15:00:00);</w:t>
      </w:r>
    </w:p>
    <w:p w14:paraId="4704C073" w14:textId="77777777" w:rsidR="00345ACB" w:rsidRDefault="00345ACB" w:rsidP="00C60DC3">
      <w:pPr>
        <w:pStyle w:val="Example"/>
      </w:pPr>
      <w:r w:rsidRPr="000F6217">
        <w:t>(2010-12-21T16:30:00, 2010-12-15T15:00:00) := REPLACE MONTH OF var2 WITH 12;</w:t>
      </w:r>
    </w:p>
    <w:p w14:paraId="1C57CECD" w14:textId="77777777" w:rsidR="00345ACB" w:rsidRPr="00BE34A3" w:rsidRDefault="00345ACB" w:rsidP="004D53FD">
      <w:pPr>
        <w:pStyle w:val="Example"/>
      </w:pPr>
      <w:r w:rsidRPr="00BE34A3">
        <w:t>var3 := (2010-09-21T16:30:00, 2010-03-15T15:00:00);</w:t>
      </w:r>
    </w:p>
    <w:p w14:paraId="6FA54BD6" w14:textId="77777777" w:rsidR="00345ACB" w:rsidRPr="00BE34A3" w:rsidRDefault="00345ACB" w:rsidP="004D53FD">
      <w:pPr>
        <w:pStyle w:val="Example"/>
      </w:pPr>
      <w:r w:rsidRPr="00BE34A3">
        <w:t>(2010-06-21T16:30:00, 2010-07-15T15:00:00) := REPLACE MONTH OF var3 WITH (6,</w:t>
      </w:r>
      <w:r>
        <w:rPr>
          <w:lang w:eastAsia="ko-KR"/>
        </w:rPr>
        <w:t xml:space="preserve"> </w:t>
      </w:r>
      <w:r w:rsidRPr="00BE34A3">
        <w:t>7);</w:t>
      </w:r>
    </w:p>
    <w:p w14:paraId="335B47E1" w14:textId="77777777" w:rsidR="00345ACB" w:rsidRPr="000F6217" w:rsidRDefault="00345ACB" w:rsidP="004D53FD">
      <w:pPr>
        <w:pStyle w:val="Example"/>
      </w:pPr>
      <w:r w:rsidRPr="00BE34A3">
        <w:t>null := REPLACE MONTH OF var3 WITH (3, 4, 7);</w:t>
      </w:r>
    </w:p>
    <w:p w14:paraId="4FE15562" w14:textId="77777777" w:rsidR="00345ACB" w:rsidRPr="00DB23BE" w:rsidRDefault="00345ACB" w:rsidP="001E5D51">
      <w:pPr>
        <w:pStyle w:val="Heading3"/>
      </w:pPr>
      <w:bookmarkStart w:id="1068" w:name="_Toc314131874"/>
      <w:bookmarkStart w:id="1069" w:name="_Toc382912164"/>
      <w:r w:rsidRPr="00DB23BE">
        <w:t xml:space="preserve">Replace Day [of] …With (binary, </w:t>
      </w:r>
      <w:proofErr w:type="gramStart"/>
      <w:r w:rsidRPr="00DB23BE">
        <w:t>right-associative</w:t>
      </w:r>
      <w:proofErr w:type="gramEnd"/>
      <w:r w:rsidRPr="00DB23BE">
        <w:t>)</w:t>
      </w:r>
      <w:bookmarkEnd w:id="1068"/>
      <w:bookmarkEnd w:id="1069"/>
    </w:p>
    <w:p w14:paraId="129577DB" w14:textId="77777777" w:rsidR="00345ACB" w:rsidRPr="00D060D4" w:rsidRDefault="00345ACB" w:rsidP="00E534BA">
      <w:pPr>
        <w:pStyle w:val="NormalIndented"/>
      </w:pPr>
      <w:r w:rsidRPr="00D060D4">
        <w:t xml:space="preserve">The </w:t>
      </w:r>
      <w:r w:rsidRPr="00DB23BE">
        <w:rPr>
          <w:b/>
        </w:rPr>
        <w:t>replace</w:t>
      </w:r>
      <w:r w:rsidRPr="00D060D4">
        <w:t xml:space="preserve"> </w:t>
      </w:r>
      <w:r w:rsidRPr="00DB23BE">
        <w:rPr>
          <w:b/>
        </w:rPr>
        <w:t>day of … with</w:t>
      </w:r>
      <w:r w:rsidRPr="00D060D4">
        <w:t xml:space="preserve"> operator allows the replacement of the day part of a time. The result of the </w:t>
      </w:r>
      <w:r w:rsidRPr="00DB23BE">
        <w:rPr>
          <w:b/>
        </w:rPr>
        <w:t>replace</w:t>
      </w:r>
      <w:r w:rsidRPr="00D060D4">
        <w:t xml:space="preserve"> </w:t>
      </w:r>
      <w:r w:rsidRPr="00DB23BE">
        <w:rPr>
          <w:b/>
        </w:rPr>
        <w:t>day of … with</w:t>
      </w:r>
      <w:r w:rsidRPr="00D060D4">
        <w:t xml:space="preserve"> operator preserves the primary time of the first argument.</w:t>
      </w:r>
      <w:r w:rsidRPr="00BE34A3">
        <w:t xml:space="preserve"> The numeric second argument must evaluate to a positive integer between 1 and the number of days in the existing month of the first operator, otherwise, </w:t>
      </w:r>
      <w:r w:rsidRPr="00BE34A3">
        <w:rPr>
          <w:b/>
        </w:rPr>
        <w:t>null</w:t>
      </w:r>
      <w:r w:rsidRPr="00BE34A3">
        <w:t xml:space="preserve"> is returned.</w:t>
      </w:r>
      <w:r>
        <w:t xml:space="preserve"> </w:t>
      </w:r>
      <w:r w:rsidRPr="00BE34A3">
        <w:t>Any fractional part of the second argument will be removed before evaluation.</w:t>
      </w:r>
      <w:r>
        <w:t xml:space="preserve"> </w:t>
      </w:r>
      <w:r w:rsidRPr="00D060D4">
        <w:t>For example:</w:t>
      </w:r>
    </w:p>
    <w:p w14:paraId="0B23CB94" w14:textId="77777777" w:rsidR="00345ACB" w:rsidRPr="000F6217" w:rsidRDefault="00345ACB" w:rsidP="00FF696C">
      <w:pPr>
        <w:pStyle w:val="Example"/>
      </w:pPr>
      <w:r w:rsidRPr="000F6217">
        <w:t>&lt;n:time&gt; := REPLACE DAY [OF] &lt;n:time&gt; WITH &lt;n:number&gt;;</w:t>
      </w:r>
    </w:p>
    <w:p w14:paraId="77459706" w14:textId="77777777" w:rsidR="00345ACB" w:rsidRPr="000F6217" w:rsidRDefault="00345ACB" w:rsidP="00FF696C">
      <w:pPr>
        <w:pStyle w:val="Example"/>
      </w:pPr>
      <w:r w:rsidRPr="000F6217">
        <w:t>var1 := 1990-03-15T15:00:00;</w:t>
      </w:r>
    </w:p>
    <w:p w14:paraId="43BFAC1A" w14:textId="77777777" w:rsidR="00345ACB" w:rsidRPr="000F6217" w:rsidRDefault="00345ACB" w:rsidP="00FF696C">
      <w:pPr>
        <w:pStyle w:val="Example"/>
      </w:pPr>
      <w:r w:rsidRPr="000F6217">
        <w:t xml:space="preserve">1990-03-11T15:00:00 := REPLACE DAY OF var1 WITH 11; </w:t>
      </w:r>
    </w:p>
    <w:p w14:paraId="2B3A4314" w14:textId="77777777" w:rsidR="00345ACB" w:rsidRPr="000F6217" w:rsidRDefault="00345ACB" w:rsidP="00FF696C">
      <w:pPr>
        <w:pStyle w:val="Example"/>
      </w:pPr>
      <w:r w:rsidRPr="000F6217">
        <w:t>(1990-03-11T15:00:00, 1990-03-10T15:00:00) := REPLACE DAY OF var1 WITH (11,</w:t>
      </w:r>
      <w:r>
        <w:rPr>
          <w:lang w:eastAsia="ko-KR"/>
        </w:rPr>
        <w:t xml:space="preserve"> </w:t>
      </w:r>
      <w:r w:rsidRPr="000F6217">
        <w:t>10);</w:t>
      </w:r>
    </w:p>
    <w:p w14:paraId="752C23BD" w14:textId="77777777" w:rsidR="00345ACB" w:rsidRDefault="00345ACB" w:rsidP="00176154">
      <w:pPr>
        <w:pStyle w:val="Example"/>
      </w:pPr>
      <w:r w:rsidRPr="000F6217">
        <w:t>null := REPLACE DAY OF var1 WITH 100;</w:t>
      </w:r>
      <w:r w:rsidRPr="00176154">
        <w:t xml:space="preserve"> </w:t>
      </w:r>
    </w:p>
    <w:p w14:paraId="396402D2" w14:textId="77777777" w:rsidR="00345ACB" w:rsidRPr="00BE34A3" w:rsidRDefault="00345ACB" w:rsidP="00E119FE">
      <w:pPr>
        <w:pStyle w:val="Example"/>
      </w:pPr>
      <w:r w:rsidRPr="00BE34A3">
        <w:t>null := REPLACE DAY OF var1 WITH "7";</w:t>
      </w:r>
    </w:p>
    <w:p w14:paraId="4CCD0130" w14:textId="77777777" w:rsidR="00345ACB" w:rsidRDefault="00345ACB" w:rsidP="00FE4C33">
      <w:pPr>
        <w:pStyle w:val="Example"/>
      </w:pPr>
      <w:r w:rsidRPr="000F6217">
        <w:t>1990-03-07T15:00:00 := REPLACE DAY OF var1 WITH 7.45;</w:t>
      </w:r>
    </w:p>
    <w:p w14:paraId="6FB3728A" w14:textId="77777777" w:rsidR="00345ACB" w:rsidRPr="00BE34A3" w:rsidRDefault="00345ACB" w:rsidP="00640320">
      <w:pPr>
        <w:pStyle w:val="Example"/>
      </w:pPr>
      <w:r w:rsidRPr="00BE34A3">
        <w:t>null := REPLACE DAY OF 1990-02-11T15:00:00 WITH 30;</w:t>
      </w:r>
    </w:p>
    <w:p w14:paraId="523E0BBF" w14:textId="77777777" w:rsidR="00345ACB" w:rsidRPr="00BE34A3" w:rsidRDefault="00345ACB" w:rsidP="00640320">
      <w:pPr>
        <w:pStyle w:val="Example"/>
      </w:pPr>
      <w:r w:rsidRPr="00BE34A3">
        <w:t>null := REPLACE DAY OF 1990-02-11T15:00:00 WITH 0.8;</w:t>
      </w:r>
    </w:p>
    <w:p w14:paraId="315582B8" w14:textId="77777777" w:rsidR="00345ACB" w:rsidRPr="00BE34A3" w:rsidRDefault="00345ACB" w:rsidP="00640320">
      <w:pPr>
        <w:pStyle w:val="Example"/>
      </w:pPr>
      <w:r w:rsidRPr="00BE34A3">
        <w:t>1990-02-01T15:00:00:= REPLACE DAY OF 1990-02-15T15:00:00 WITH 1.8;</w:t>
      </w:r>
    </w:p>
    <w:p w14:paraId="388488A3" w14:textId="77777777" w:rsidR="00345ACB" w:rsidRPr="000F6217" w:rsidRDefault="00345ACB" w:rsidP="00E42352">
      <w:pPr>
        <w:pStyle w:val="Example"/>
      </w:pPr>
      <w:r w:rsidRPr="000F6217">
        <w:t>var2 := (2010-09-21T16:30:00, 2010-03-15T15:00:00);</w:t>
      </w:r>
    </w:p>
    <w:p w14:paraId="4F7AAD1B" w14:textId="77777777" w:rsidR="00345ACB" w:rsidRDefault="00345ACB" w:rsidP="004D53FD">
      <w:pPr>
        <w:pStyle w:val="Example"/>
      </w:pPr>
      <w:r w:rsidRPr="000F6217">
        <w:t>(2010-09-07T16:30:00, 2010-03-07T15:00:00) := REPLACE DAY OF var2 WITH 7;</w:t>
      </w:r>
      <w:r w:rsidRPr="004D53FD">
        <w:t xml:space="preserve"> </w:t>
      </w:r>
    </w:p>
    <w:p w14:paraId="304FC11F" w14:textId="77777777" w:rsidR="00345ACB" w:rsidRPr="00BE34A3" w:rsidRDefault="00345ACB" w:rsidP="004D53FD">
      <w:pPr>
        <w:pStyle w:val="Example"/>
      </w:pPr>
      <w:r w:rsidRPr="00BE34A3">
        <w:t>var3 := (2010-09-21T16:30:00, 2010-03-15T15:00:00);</w:t>
      </w:r>
    </w:p>
    <w:p w14:paraId="7EB093B5" w14:textId="77777777" w:rsidR="00345ACB" w:rsidRPr="00BE34A3" w:rsidRDefault="00345ACB" w:rsidP="004D53FD">
      <w:pPr>
        <w:pStyle w:val="Example"/>
      </w:pPr>
      <w:r w:rsidRPr="00BE34A3">
        <w:t>(2010-09-12T16:30:00, 2010-03-23T15:00:00) := REPLACE DAY OF var3 WITH (12,</w:t>
      </w:r>
      <w:r>
        <w:rPr>
          <w:lang w:eastAsia="ko-KR"/>
        </w:rPr>
        <w:t xml:space="preserve"> </w:t>
      </w:r>
      <w:r w:rsidRPr="00BE34A3">
        <w:t>23);</w:t>
      </w:r>
    </w:p>
    <w:p w14:paraId="571F719A" w14:textId="77777777" w:rsidR="00345ACB" w:rsidRPr="00BE34A3" w:rsidRDefault="00345ACB" w:rsidP="004D53FD">
      <w:pPr>
        <w:pStyle w:val="Example"/>
      </w:pPr>
      <w:r w:rsidRPr="00BE34A3">
        <w:t>null := REPLACE DAY OF var3 WITH (12, 23, 24);</w:t>
      </w:r>
    </w:p>
    <w:p w14:paraId="6C55FBAE" w14:textId="77777777" w:rsidR="00345ACB" w:rsidRPr="00DB23BE" w:rsidRDefault="00345ACB" w:rsidP="001E5D51">
      <w:pPr>
        <w:pStyle w:val="Heading3"/>
      </w:pPr>
      <w:bookmarkStart w:id="1070" w:name="_Toc314131875"/>
      <w:bookmarkStart w:id="1071" w:name="_Toc382912165"/>
      <w:r w:rsidRPr="00DB23BE">
        <w:t xml:space="preserve">Replace Hour [of] … With (binary, </w:t>
      </w:r>
      <w:proofErr w:type="gramStart"/>
      <w:r w:rsidRPr="00DB23BE">
        <w:t>right-associative</w:t>
      </w:r>
      <w:proofErr w:type="gramEnd"/>
      <w:r w:rsidRPr="00DB23BE">
        <w:t>)</w:t>
      </w:r>
      <w:bookmarkEnd w:id="1070"/>
      <w:bookmarkEnd w:id="1071"/>
    </w:p>
    <w:p w14:paraId="39A54124" w14:textId="77777777" w:rsidR="00345ACB" w:rsidRPr="00D060D4" w:rsidRDefault="00345ACB" w:rsidP="00E119FE">
      <w:pPr>
        <w:pStyle w:val="NormalIndented"/>
      </w:pPr>
      <w:r w:rsidRPr="00D060D4">
        <w:t xml:space="preserve">The </w:t>
      </w:r>
      <w:r w:rsidRPr="00DB23BE">
        <w:rPr>
          <w:b/>
        </w:rPr>
        <w:t>replace</w:t>
      </w:r>
      <w:r w:rsidRPr="00D060D4">
        <w:t xml:space="preserve"> </w:t>
      </w:r>
      <w:r w:rsidRPr="00DB23BE">
        <w:rPr>
          <w:b/>
        </w:rPr>
        <w:t>hour of … with</w:t>
      </w:r>
      <w:r w:rsidRPr="00D060D4">
        <w:t xml:space="preserve"> operator allows the replacement of the hour part of a time or time-of-day. The result of the </w:t>
      </w:r>
      <w:r w:rsidRPr="00DB23BE">
        <w:rPr>
          <w:b/>
        </w:rPr>
        <w:t>replace</w:t>
      </w:r>
      <w:r w:rsidRPr="00D060D4">
        <w:t xml:space="preserve"> </w:t>
      </w:r>
      <w:r w:rsidRPr="00DB23BE">
        <w:rPr>
          <w:b/>
        </w:rPr>
        <w:t>hour of … with</w:t>
      </w:r>
      <w:r w:rsidRPr="00D060D4">
        <w:t xml:space="preserve"> operator preserves the primary time of the first argument. </w:t>
      </w:r>
      <w:r w:rsidRPr="00BE34A3">
        <w:t xml:space="preserve">The numeric second argument must evaluate to a positive integer between 0 and 23, otherwise, </w:t>
      </w:r>
      <w:r w:rsidRPr="00BE34A3">
        <w:rPr>
          <w:b/>
        </w:rPr>
        <w:t>null</w:t>
      </w:r>
      <w:r w:rsidRPr="00BE34A3">
        <w:t xml:space="preserve"> is returned.</w:t>
      </w:r>
      <w:r>
        <w:t xml:space="preserve"> </w:t>
      </w:r>
      <w:r w:rsidRPr="00BE34A3">
        <w:t xml:space="preserve">Any fractional part of the second argument will be removed before evaluation. </w:t>
      </w:r>
      <w:r w:rsidRPr="00D060D4">
        <w:t>For example:</w:t>
      </w:r>
    </w:p>
    <w:p w14:paraId="13C0D088" w14:textId="77777777" w:rsidR="00345ACB" w:rsidRPr="000F6217" w:rsidRDefault="00345ACB" w:rsidP="00102D18">
      <w:pPr>
        <w:pStyle w:val="Example"/>
      </w:pPr>
      <w:r w:rsidRPr="000F6217">
        <w:t>&lt;n:times&gt; := REPLACE HOUR [OF] &lt;n:times&gt; WITH &lt;n:number&gt;;</w:t>
      </w:r>
    </w:p>
    <w:p w14:paraId="670CABB3" w14:textId="77777777" w:rsidR="00345ACB" w:rsidRPr="000F6217" w:rsidRDefault="00345ACB" w:rsidP="00102D18">
      <w:pPr>
        <w:pStyle w:val="Example"/>
      </w:pPr>
      <w:r w:rsidRPr="000F6217">
        <w:t>var1 := 1990-03-15T15:00:00;</w:t>
      </w:r>
    </w:p>
    <w:p w14:paraId="6C23D801" w14:textId="77777777" w:rsidR="00345ACB" w:rsidRPr="000F6217" w:rsidRDefault="00345ACB" w:rsidP="00102D18">
      <w:pPr>
        <w:pStyle w:val="Example"/>
      </w:pPr>
      <w:r w:rsidRPr="000F6217">
        <w:t xml:space="preserve">1990-03-15T11:00:00 := REPLACE HOUR OF var1 WITH 11; </w:t>
      </w:r>
    </w:p>
    <w:p w14:paraId="3622805F" w14:textId="77777777" w:rsidR="00345ACB" w:rsidRPr="000F6217" w:rsidRDefault="00345ACB" w:rsidP="00102D18">
      <w:pPr>
        <w:pStyle w:val="Example"/>
      </w:pPr>
      <w:r w:rsidRPr="000F6217">
        <w:t>(1990-03-15T11:00:00, 1990-03-15T10:00:00) := REPLACE HOUR OF var1 WITH (11,</w:t>
      </w:r>
      <w:r>
        <w:rPr>
          <w:lang w:eastAsia="ko-KR"/>
        </w:rPr>
        <w:t xml:space="preserve"> </w:t>
      </w:r>
      <w:r w:rsidRPr="000F6217">
        <w:t>10);</w:t>
      </w:r>
    </w:p>
    <w:p w14:paraId="64A38677" w14:textId="77777777" w:rsidR="00345ACB" w:rsidRDefault="00345ACB" w:rsidP="00176154">
      <w:pPr>
        <w:pStyle w:val="Example"/>
      </w:pPr>
      <w:r w:rsidRPr="000F6217">
        <w:t>null := REPLACE HOUR OF var1 WITH 100;</w:t>
      </w:r>
      <w:r w:rsidRPr="00176154">
        <w:t xml:space="preserve"> </w:t>
      </w:r>
    </w:p>
    <w:p w14:paraId="706A67C8" w14:textId="77777777" w:rsidR="00345ACB" w:rsidRPr="00BE34A3" w:rsidRDefault="00345ACB" w:rsidP="00176154">
      <w:pPr>
        <w:pStyle w:val="Example"/>
      </w:pPr>
      <w:r w:rsidRPr="00BE34A3">
        <w:t>null := REPLACE HOUR OF var1 WITH "7";</w:t>
      </w:r>
    </w:p>
    <w:p w14:paraId="3D1C5AB8" w14:textId="77777777" w:rsidR="00345ACB" w:rsidRPr="000F6217" w:rsidRDefault="00345ACB" w:rsidP="00102D18">
      <w:pPr>
        <w:pStyle w:val="Example"/>
      </w:pPr>
      <w:r w:rsidRPr="000F6217">
        <w:t>10:00 := REPLACE HOUR OF 18:00 WITH 10;</w:t>
      </w:r>
    </w:p>
    <w:p w14:paraId="03D11073" w14:textId="77777777" w:rsidR="00345ACB" w:rsidRPr="000F6217" w:rsidRDefault="00345ACB" w:rsidP="00E42352">
      <w:pPr>
        <w:pStyle w:val="Example"/>
      </w:pPr>
      <w:r w:rsidRPr="000F6217">
        <w:t>var2 := (2010-09-21T16:30:00, 2010-03-15T15:00:00);</w:t>
      </w:r>
    </w:p>
    <w:p w14:paraId="0670C9D2" w14:textId="77777777" w:rsidR="00345ACB" w:rsidRDefault="00345ACB" w:rsidP="004D53FD">
      <w:pPr>
        <w:pStyle w:val="Example"/>
      </w:pPr>
      <w:r w:rsidRPr="000F6217">
        <w:t>(2010-09-21T20:30:00, 2010-03-15T20:00:00) := REPLACE HOUR OF var2 WITH 20;</w:t>
      </w:r>
      <w:r w:rsidRPr="004D53FD">
        <w:t xml:space="preserve"> </w:t>
      </w:r>
    </w:p>
    <w:p w14:paraId="2FFB400D" w14:textId="77777777" w:rsidR="00345ACB" w:rsidRPr="00BE34A3" w:rsidRDefault="00345ACB" w:rsidP="004D53FD">
      <w:pPr>
        <w:pStyle w:val="Example"/>
      </w:pPr>
      <w:r w:rsidRPr="00BE34A3">
        <w:t>var3 := (2010-09-21T16:30:00, 2010-03-15T15:00:00);</w:t>
      </w:r>
    </w:p>
    <w:p w14:paraId="54D5067E" w14:textId="77777777" w:rsidR="00345ACB" w:rsidRPr="00BE34A3" w:rsidRDefault="00345ACB" w:rsidP="004D53FD">
      <w:pPr>
        <w:pStyle w:val="Example"/>
      </w:pPr>
      <w:r w:rsidRPr="00BE34A3">
        <w:t>(2010-09-21T07:30:00, 2010-03-15T09:00:00) := REPLACE HOUR OF var3 WITH (7,</w:t>
      </w:r>
      <w:r>
        <w:rPr>
          <w:lang w:eastAsia="ko-KR"/>
        </w:rPr>
        <w:t xml:space="preserve"> </w:t>
      </w:r>
      <w:r w:rsidRPr="00BE34A3">
        <w:t>9);</w:t>
      </w:r>
    </w:p>
    <w:p w14:paraId="0B66EC77" w14:textId="77777777" w:rsidR="00345ACB" w:rsidRPr="00BE34A3" w:rsidRDefault="00345ACB" w:rsidP="008A1720">
      <w:pPr>
        <w:pStyle w:val="Example"/>
      </w:pPr>
      <w:r w:rsidRPr="00BE34A3">
        <w:t>null := REPLACE HOUR OF var3 WITH (7, 9, 13);</w:t>
      </w:r>
    </w:p>
    <w:p w14:paraId="068A38CC" w14:textId="77777777" w:rsidR="00345ACB" w:rsidRPr="00DB23BE" w:rsidRDefault="00345ACB" w:rsidP="001E5D51">
      <w:pPr>
        <w:pStyle w:val="Heading3"/>
      </w:pPr>
      <w:bookmarkStart w:id="1072" w:name="_Toc314131876"/>
      <w:bookmarkStart w:id="1073" w:name="_Toc382912166"/>
      <w:r w:rsidRPr="00DB23BE">
        <w:t xml:space="preserve">Replace Minute [of] … With (binary, </w:t>
      </w:r>
      <w:proofErr w:type="gramStart"/>
      <w:r w:rsidRPr="00DB23BE">
        <w:t>right-associative</w:t>
      </w:r>
      <w:proofErr w:type="gramEnd"/>
      <w:r w:rsidRPr="00DB23BE">
        <w:t>)</w:t>
      </w:r>
      <w:bookmarkEnd w:id="1072"/>
      <w:bookmarkEnd w:id="1073"/>
    </w:p>
    <w:p w14:paraId="7FB199FC" w14:textId="77777777" w:rsidR="00345ACB" w:rsidRPr="00D060D4" w:rsidRDefault="00345ACB" w:rsidP="005A4FC1">
      <w:pPr>
        <w:pStyle w:val="NormalIndented"/>
      </w:pPr>
      <w:r w:rsidRPr="00D060D4">
        <w:t xml:space="preserve">The </w:t>
      </w:r>
      <w:r w:rsidRPr="00DB23BE">
        <w:rPr>
          <w:b/>
        </w:rPr>
        <w:t>replace</w:t>
      </w:r>
      <w:r w:rsidRPr="00D060D4">
        <w:t xml:space="preserve"> </w:t>
      </w:r>
      <w:r w:rsidRPr="00DB23BE">
        <w:rPr>
          <w:b/>
        </w:rPr>
        <w:t>minute of … with</w:t>
      </w:r>
      <w:r w:rsidRPr="00D060D4">
        <w:t xml:space="preserve"> operator allows the redefinition of the minute part of a time or time-of-day. The result of the </w:t>
      </w:r>
      <w:r w:rsidRPr="00DB23BE">
        <w:rPr>
          <w:b/>
        </w:rPr>
        <w:t>replace</w:t>
      </w:r>
      <w:r w:rsidRPr="00D060D4">
        <w:t xml:space="preserve"> </w:t>
      </w:r>
      <w:r w:rsidRPr="00DB23BE">
        <w:rPr>
          <w:b/>
        </w:rPr>
        <w:t>minute of … with</w:t>
      </w:r>
      <w:r w:rsidRPr="00D060D4">
        <w:t xml:space="preserve"> operator preserves the primary time of the first argument. </w:t>
      </w:r>
      <w:r w:rsidRPr="00BE34A3">
        <w:t xml:space="preserve">The </w:t>
      </w:r>
      <w:r w:rsidRPr="00BE34A3">
        <w:lastRenderedPageBreak/>
        <w:t>numeric second argument must evaluate to a positive integer between 0 and 59, otherwise,</w:t>
      </w:r>
      <w:r w:rsidRPr="00BE34A3">
        <w:rPr>
          <w:b/>
        </w:rPr>
        <w:t xml:space="preserve"> null</w:t>
      </w:r>
      <w:r w:rsidRPr="00BE34A3">
        <w:t xml:space="preserve"> is returned.</w:t>
      </w:r>
      <w:r>
        <w:t xml:space="preserve"> </w:t>
      </w:r>
      <w:r w:rsidRPr="00BE34A3">
        <w:t xml:space="preserve">Any fractional part of the second argument will be removed before evaluation. </w:t>
      </w:r>
      <w:r w:rsidRPr="00D060D4">
        <w:t>For example:</w:t>
      </w:r>
    </w:p>
    <w:p w14:paraId="5B6D5B5F" w14:textId="77777777" w:rsidR="00345ACB" w:rsidRPr="000F6217" w:rsidRDefault="00345ACB" w:rsidP="00102D18">
      <w:pPr>
        <w:pStyle w:val="Example"/>
      </w:pPr>
      <w:r w:rsidRPr="000F6217">
        <w:t>&lt;n:times&gt; := REPLACE MINUTE [OF] &lt;n:times&gt; WITH &lt;n:number&gt;;</w:t>
      </w:r>
    </w:p>
    <w:p w14:paraId="0D572B0C" w14:textId="77777777" w:rsidR="00345ACB" w:rsidRPr="000F6217" w:rsidRDefault="00345ACB" w:rsidP="00102D18">
      <w:pPr>
        <w:pStyle w:val="Example"/>
      </w:pPr>
      <w:r w:rsidRPr="000F6217">
        <w:t>var1 := 1990-03-15T15:00:00;</w:t>
      </w:r>
    </w:p>
    <w:p w14:paraId="641B3589" w14:textId="77777777" w:rsidR="00345ACB" w:rsidRPr="000F6217" w:rsidRDefault="00345ACB" w:rsidP="00102D18">
      <w:pPr>
        <w:pStyle w:val="Example"/>
      </w:pPr>
      <w:r w:rsidRPr="000F6217">
        <w:t xml:space="preserve">1990-03-15T15:11:00 := REPLACE MINUTE OF var1 WITH 11; </w:t>
      </w:r>
    </w:p>
    <w:p w14:paraId="02E1C23B" w14:textId="77777777" w:rsidR="00345ACB" w:rsidRPr="000F6217" w:rsidRDefault="00345ACB" w:rsidP="00102D18">
      <w:pPr>
        <w:pStyle w:val="Example"/>
      </w:pPr>
      <w:r w:rsidRPr="000F6217">
        <w:t>(1990-03-15T15:11:00, 1990-03-15T15:10:00) := REPLACE MINUTE OF var1 WITH (11,</w:t>
      </w:r>
      <w:r>
        <w:rPr>
          <w:lang w:eastAsia="ko-KR"/>
        </w:rPr>
        <w:t xml:space="preserve"> </w:t>
      </w:r>
      <w:r w:rsidRPr="000F6217">
        <w:t>10);</w:t>
      </w:r>
    </w:p>
    <w:p w14:paraId="29E515C5" w14:textId="77777777" w:rsidR="00345ACB" w:rsidRDefault="00345ACB" w:rsidP="00102D18">
      <w:pPr>
        <w:pStyle w:val="Example"/>
      </w:pPr>
      <w:r w:rsidRPr="000F6217">
        <w:t>null := REPLACE MINUTE OF var1 WITH 100;</w:t>
      </w:r>
    </w:p>
    <w:p w14:paraId="5480F338" w14:textId="77777777" w:rsidR="00345ACB" w:rsidRPr="00BE34A3" w:rsidRDefault="00345ACB" w:rsidP="00176154">
      <w:pPr>
        <w:pStyle w:val="Example"/>
      </w:pPr>
      <w:r w:rsidRPr="00BE34A3">
        <w:t>null := REPLACE MINUTE OF var1 WITH "7";</w:t>
      </w:r>
    </w:p>
    <w:p w14:paraId="71FF9537" w14:textId="77777777" w:rsidR="00345ACB" w:rsidRPr="000F6217" w:rsidRDefault="00345ACB" w:rsidP="00102D18">
      <w:pPr>
        <w:pStyle w:val="Example"/>
      </w:pPr>
      <w:r w:rsidRPr="000F6217">
        <w:t>18:10 := REPLACE MINUTE OF 18:00 WITH 10;</w:t>
      </w:r>
    </w:p>
    <w:p w14:paraId="750C5211" w14:textId="77777777" w:rsidR="00345ACB" w:rsidRPr="000F6217" w:rsidRDefault="00345ACB" w:rsidP="00E42352">
      <w:pPr>
        <w:pStyle w:val="Example"/>
      </w:pPr>
      <w:r w:rsidRPr="000F6217">
        <w:t>var2 := (2010-09-21T16:30:00, 2010-03-15T15:00:00);</w:t>
      </w:r>
    </w:p>
    <w:p w14:paraId="74B55660" w14:textId="77777777" w:rsidR="00345ACB" w:rsidRDefault="00345ACB" w:rsidP="004D53FD">
      <w:pPr>
        <w:pStyle w:val="Example"/>
      </w:pPr>
      <w:r w:rsidRPr="000F6217">
        <w:t>(2010-09-21T16:15:00, 2010-03-15T15:15:00) := REPLACE MINUTE OF var2 WITH 15;</w:t>
      </w:r>
      <w:r w:rsidRPr="004D53FD">
        <w:t xml:space="preserve"> </w:t>
      </w:r>
    </w:p>
    <w:p w14:paraId="6BBF98FC" w14:textId="77777777" w:rsidR="00345ACB" w:rsidRPr="00BE34A3" w:rsidRDefault="00345ACB" w:rsidP="004D53FD">
      <w:pPr>
        <w:pStyle w:val="Example"/>
      </w:pPr>
      <w:r w:rsidRPr="00BE34A3">
        <w:t>var3 := (2010-09-21T16:30:00, 2010-03-15T15:00:00);</w:t>
      </w:r>
    </w:p>
    <w:p w14:paraId="305CDBFB" w14:textId="77777777" w:rsidR="00345ACB" w:rsidRPr="00BE34A3" w:rsidRDefault="00345ACB" w:rsidP="004D53FD">
      <w:pPr>
        <w:pStyle w:val="Example"/>
      </w:pPr>
      <w:r w:rsidRPr="00BE34A3">
        <w:t>(2010-09-21T16:25:00, 2010-03-15T15:23:00) := REPLACE MINUTE OF var3 WITH (25,</w:t>
      </w:r>
      <w:r>
        <w:rPr>
          <w:lang w:eastAsia="ko-KR"/>
        </w:rPr>
        <w:t xml:space="preserve"> </w:t>
      </w:r>
      <w:r w:rsidRPr="00BE34A3">
        <w:t>23);</w:t>
      </w:r>
    </w:p>
    <w:p w14:paraId="756FFD54" w14:textId="77777777" w:rsidR="00345ACB" w:rsidRPr="00D060D4" w:rsidRDefault="00345ACB" w:rsidP="005800E8">
      <w:pPr>
        <w:pStyle w:val="Example"/>
      </w:pPr>
      <w:r w:rsidRPr="00BE34A3">
        <w:t>null := REPLACE MINUTE OF var3 WITH (25, 23, 7);</w:t>
      </w:r>
    </w:p>
    <w:p w14:paraId="645674DA" w14:textId="77777777" w:rsidR="00345ACB" w:rsidRPr="00DB23BE" w:rsidRDefault="00345ACB" w:rsidP="001E5D51">
      <w:pPr>
        <w:pStyle w:val="Heading3"/>
      </w:pPr>
      <w:bookmarkStart w:id="1074" w:name="_Toc314131877"/>
      <w:bookmarkStart w:id="1075" w:name="_Toc382912167"/>
      <w:r w:rsidRPr="00DB23BE">
        <w:t xml:space="preserve">Replace </w:t>
      </w:r>
      <w:bookmarkStart w:id="1076" w:name="_Ref288665787"/>
      <w:r w:rsidRPr="00DB23BE">
        <w:t xml:space="preserve">Second [of] … With (binary, </w:t>
      </w:r>
      <w:proofErr w:type="gramStart"/>
      <w:r w:rsidRPr="00DB23BE">
        <w:t>right-associative</w:t>
      </w:r>
      <w:proofErr w:type="gramEnd"/>
      <w:r w:rsidRPr="00DB23BE">
        <w:t>)</w:t>
      </w:r>
      <w:bookmarkEnd w:id="1074"/>
      <w:bookmarkEnd w:id="1075"/>
      <w:bookmarkEnd w:id="1076"/>
    </w:p>
    <w:p w14:paraId="63CDBA6A" w14:textId="77777777" w:rsidR="00345ACB" w:rsidRPr="00D060D4" w:rsidRDefault="00345ACB" w:rsidP="005A4FC1">
      <w:pPr>
        <w:pStyle w:val="NormalIndented"/>
      </w:pPr>
      <w:r w:rsidRPr="00D060D4">
        <w:t xml:space="preserve">The </w:t>
      </w:r>
      <w:r w:rsidRPr="00DB23BE">
        <w:rPr>
          <w:b/>
        </w:rPr>
        <w:t>replace</w:t>
      </w:r>
      <w:r w:rsidRPr="00D060D4">
        <w:t xml:space="preserve"> </w:t>
      </w:r>
      <w:r w:rsidRPr="00DB23BE">
        <w:rPr>
          <w:b/>
        </w:rPr>
        <w:t>second of … with</w:t>
      </w:r>
      <w:r w:rsidRPr="00D060D4">
        <w:t xml:space="preserve"> operator allows the redefinition of the second part of a time or time-of-day. The result of the </w:t>
      </w:r>
      <w:r w:rsidRPr="00DB23BE">
        <w:rPr>
          <w:b/>
        </w:rPr>
        <w:t>replace</w:t>
      </w:r>
      <w:r w:rsidRPr="00D060D4">
        <w:t xml:space="preserve"> </w:t>
      </w:r>
      <w:r w:rsidRPr="00DB23BE">
        <w:rPr>
          <w:b/>
        </w:rPr>
        <w:t>second of … with</w:t>
      </w:r>
      <w:r w:rsidRPr="00D060D4">
        <w:t xml:space="preserve"> operator preserves the primary time of the first argument. </w:t>
      </w:r>
      <w:r w:rsidRPr="00BE34A3">
        <w:t xml:space="preserve">The numeric second argument must be a positive number greater than or equal to 0 and strictly lower than 60, otherwise, </w:t>
      </w:r>
      <w:r w:rsidRPr="00BE34A3">
        <w:rPr>
          <w:b/>
        </w:rPr>
        <w:t>null</w:t>
      </w:r>
      <w:r w:rsidRPr="00BE34A3">
        <w:t xml:space="preserve"> is returned.</w:t>
      </w:r>
      <w:r>
        <w:t xml:space="preserve"> </w:t>
      </w:r>
      <w:r w:rsidRPr="00D060D4">
        <w:t xml:space="preserve">Fractional replacement parameters are allowed for the </w:t>
      </w:r>
      <w:r w:rsidRPr="00DB23BE">
        <w:rPr>
          <w:b/>
        </w:rPr>
        <w:t>replace</w:t>
      </w:r>
      <w:r w:rsidRPr="00D060D4">
        <w:t xml:space="preserve"> </w:t>
      </w:r>
      <w:r w:rsidRPr="00DB23BE">
        <w:rPr>
          <w:b/>
        </w:rPr>
        <w:t>second of … with</w:t>
      </w:r>
      <w:r w:rsidRPr="00D060D4">
        <w:t xml:space="preserve"> operator.</w:t>
      </w:r>
      <w:r>
        <w:t xml:space="preserve"> </w:t>
      </w:r>
      <w:r w:rsidRPr="00D060D4">
        <w:t>For example:</w:t>
      </w:r>
    </w:p>
    <w:p w14:paraId="667571F0" w14:textId="77777777" w:rsidR="00345ACB" w:rsidRPr="000F6217" w:rsidRDefault="00345ACB" w:rsidP="00102D18">
      <w:pPr>
        <w:pStyle w:val="Example"/>
      </w:pPr>
      <w:r w:rsidRPr="000F6217">
        <w:t>&lt;n:times&gt; := REPLACE SECOND [OF] &lt;n:times&gt; WITH &lt;n:number&gt;;</w:t>
      </w:r>
    </w:p>
    <w:p w14:paraId="42A0E093" w14:textId="77777777" w:rsidR="00345ACB" w:rsidRPr="000F6217" w:rsidRDefault="00345ACB" w:rsidP="00102D18">
      <w:pPr>
        <w:pStyle w:val="Example"/>
      </w:pPr>
      <w:r w:rsidRPr="000F6217">
        <w:t>var1 := 1990-03-15T15:00:00;</w:t>
      </w:r>
    </w:p>
    <w:p w14:paraId="30D43FD2" w14:textId="77777777" w:rsidR="00345ACB" w:rsidRPr="000F6217" w:rsidRDefault="00345ACB" w:rsidP="00102D18">
      <w:pPr>
        <w:pStyle w:val="Example"/>
      </w:pPr>
      <w:r w:rsidRPr="000F6217">
        <w:t xml:space="preserve">1990-03-15T15:00:11 := REPLACE SECOND OF var1 WITH 11; </w:t>
      </w:r>
    </w:p>
    <w:p w14:paraId="59A11BA7" w14:textId="77777777" w:rsidR="00345ACB" w:rsidRPr="000F6217" w:rsidRDefault="00345ACB" w:rsidP="00102D18">
      <w:pPr>
        <w:pStyle w:val="Example"/>
      </w:pPr>
      <w:r w:rsidRPr="000F6217">
        <w:t>(1990-03-15T15:00:11, 1990-03-15T15:00:10) := REPLACE SECOND OF var1 WITH (11,</w:t>
      </w:r>
      <w:r>
        <w:rPr>
          <w:lang w:eastAsia="ko-KR"/>
        </w:rPr>
        <w:t xml:space="preserve"> </w:t>
      </w:r>
      <w:r w:rsidRPr="000F6217">
        <w:t>10);</w:t>
      </w:r>
    </w:p>
    <w:p w14:paraId="14AEB0A2" w14:textId="77777777" w:rsidR="00345ACB" w:rsidRDefault="00345ACB" w:rsidP="00176154">
      <w:pPr>
        <w:pStyle w:val="Example"/>
      </w:pPr>
      <w:r w:rsidRPr="000F6217">
        <w:t>null := REPLACE SECOND OF var1 WITH -100;</w:t>
      </w:r>
      <w:r w:rsidRPr="00176154">
        <w:t xml:space="preserve"> </w:t>
      </w:r>
    </w:p>
    <w:p w14:paraId="0CBAFDF6" w14:textId="77777777" w:rsidR="00345ACB" w:rsidRPr="00BE34A3" w:rsidRDefault="00345ACB" w:rsidP="00176154">
      <w:pPr>
        <w:pStyle w:val="Example"/>
      </w:pPr>
      <w:r w:rsidRPr="00BE34A3">
        <w:t>null := REPLACE SECOND OF var1 WITH "7";</w:t>
      </w:r>
    </w:p>
    <w:p w14:paraId="7CAD884D" w14:textId="77777777" w:rsidR="00345ACB" w:rsidRPr="000F6217" w:rsidRDefault="00345ACB" w:rsidP="005A4FC1">
      <w:pPr>
        <w:pStyle w:val="Example"/>
      </w:pPr>
      <w:r w:rsidRPr="000F6217">
        <w:t>18:00:10 := REPLACE SECOND OF 18:00 WITH 10;</w:t>
      </w:r>
    </w:p>
    <w:p w14:paraId="2852EC2F" w14:textId="77777777" w:rsidR="00345ACB" w:rsidRPr="000F6217" w:rsidRDefault="00345ACB" w:rsidP="007550BB">
      <w:pPr>
        <w:pStyle w:val="Example"/>
      </w:pPr>
      <w:r w:rsidRPr="000F6217">
        <w:t>var2 := (2010-09-21T16:30:00, 2010-03-15T15:00:00);</w:t>
      </w:r>
    </w:p>
    <w:p w14:paraId="103B8472" w14:textId="77777777" w:rsidR="00345ACB" w:rsidRDefault="00345ACB" w:rsidP="004D53FD">
      <w:pPr>
        <w:pStyle w:val="Example"/>
      </w:pPr>
      <w:r w:rsidRPr="000F6217">
        <w:t>(2010-09-21T16:30:33, 2010-03-15T15:00:33) := REPLACE SECOND OF var2 WITH 33;</w:t>
      </w:r>
      <w:r w:rsidRPr="004D53FD">
        <w:t xml:space="preserve"> </w:t>
      </w:r>
    </w:p>
    <w:p w14:paraId="5654B3D3" w14:textId="77777777" w:rsidR="00345ACB" w:rsidRPr="00BE34A3" w:rsidRDefault="00345ACB" w:rsidP="004D53FD">
      <w:pPr>
        <w:pStyle w:val="Example"/>
      </w:pPr>
      <w:r w:rsidRPr="00BE34A3">
        <w:t>var3 := (2010-09-21T16:30:00, 2010-03-15T15:00:00);</w:t>
      </w:r>
    </w:p>
    <w:p w14:paraId="0A837827" w14:textId="77777777" w:rsidR="00345ACB" w:rsidRPr="00BE34A3" w:rsidRDefault="00345ACB" w:rsidP="004D53FD">
      <w:pPr>
        <w:pStyle w:val="Example"/>
      </w:pPr>
      <w:r w:rsidRPr="00BE34A3">
        <w:t>(2010-09-21T16:30:23, 2010-03-15T15:00:42) := REPLACE SECOND OF var3 WITH (23,</w:t>
      </w:r>
      <w:r>
        <w:rPr>
          <w:lang w:eastAsia="ko-KR"/>
        </w:rPr>
        <w:t xml:space="preserve"> </w:t>
      </w:r>
      <w:r w:rsidRPr="00BE34A3">
        <w:t>42);</w:t>
      </w:r>
    </w:p>
    <w:p w14:paraId="70A5231E" w14:textId="77777777" w:rsidR="00345ACB" w:rsidRPr="000F6217" w:rsidRDefault="00345ACB" w:rsidP="004D53FD">
      <w:pPr>
        <w:pStyle w:val="Example"/>
      </w:pPr>
      <w:r w:rsidRPr="00BE34A3">
        <w:t>null := REPLACE SECOND OF var3 WITH (23, 42, 55);</w:t>
      </w:r>
    </w:p>
    <w:p w14:paraId="0A412386" w14:textId="77777777" w:rsidR="00345ACB" w:rsidRDefault="00345ACB" w:rsidP="001E5D51">
      <w:pPr>
        <w:pStyle w:val="Heading2"/>
      </w:pPr>
      <w:bookmarkStart w:id="1077" w:name="_Toc314131878"/>
      <w:bookmarkStart w:id="1078" w:name="_Toc382912168"/>
      <w:r>
        <w:t>Duration Operators</w:t>
      </w:r>
      <w:bookmarkEnd w:id="1035"/>
      <w:bookmarkEnd w:id="1036"/>
      <w:bookmarkEnd w:id="1037"/>
      <w:bookmarkEnd w:id="1049"/>
      <w:bookmarkEnd w:id="1050"/>
      <w:bookmarkEnd w:id="1051"/>
      <w:bookmarkEnd w:id="1052"/>
      <w:bookmarkEnd w:id="1077"/>
      <w:bookmarkEnd w:id="1078"/>
    </w:p>
    <w:p w14:paraId="7FFC7543" w14:textId="77777777" w:rsidR="00345ACB" w:rsidRPr="00913441" w:rsidRDefault="00345ACB">
      <w:pPr>
        <w:pStyle w:val="NormalIndented"/>
      </w:pPr>
      <w:r w:rsidRPr="00913441">
        <w:t xml:space="preserve">The behavior of the duration data type is explained in Section </w:t>
      </w:r>
      <w:r w:rsidR="008216EB">
        <w:fldChar w:fldCharType="begin"/>
      </w:r>
      <w:r w:rsidR="008216EB">
        <w:instrText xml:space="preserve"> REF _Ref448638801 \r \h  \* MERGEFORMAT </w:instrText>
      </w:r>
      <w:r w:rsidR="008216EB">
        <w:fldChar w:fldCharType="separate"/>
      </w:r>
      <w:r>
        <w:t>8.5.2</w:t>
      </w:r>
      <w:r w:rsidR="008216EB">
        <w:fldChar w:fldCharType="end"/>
      </w:r>
      <w:r w:rsidRPr="00913441">
        <w:t xml:space="preserve">. Because the precedence of the temporal operators is lower than that of the duration operators, </w:t>
      </w:r>
      <w:r w:rsidRPr="00913441">
        <w:rPr>
          <w:b/>
          <w:bCs/>
        </w:rPr>
        <w:t>3 hours before 3 days ago</w:t>
      </w:r>
      <w:r w:rsidRPr="00913441">
        <w:t xml:space="preserve"> is parsed as </w:t>
      </w:r>
      <w:r w:rsidRPr="00913441">
        <w:rPr>
          <w:b/>
          <w:bCs/>
        </w:rPr>
        <w:t>(3 hours)</w:t>
      </w:r>
      <w:r w:rsidRPr="00913441">
        <w:t xml:space="preserve"> </w:t>
      </w:r>
      <w:r w:rsidRPr="00913441">
        <w:rPr>
          <w:b/>
          <w:bCs/>
        </w:rPr>
        <w:t>before</w:t>
      </w:r>
      <w:r w:rsidRPr="00913441">
        <w:t xml:space="preserve"> </w:t>
      </w:r>
      <w:r w:rsidRPr="00913441">
        <w:rPr>
          <w:b/>
          <w:bCs/>
        </w:rPr>
        <w:t>((3 days) ago)</w:t>
      </w:r>
      <w:r w:rsidRPr="00913441">
        <w:t>, and it would return what time it was three days and three hours before the current time.</w:t>
      </w:r>
    </w:p>
    <w:p w14:paraId="132B8447" w14:textId="77777777" w:rsidR="00345ACB" w:rsidRDefault="00345ACB" w:rsidP="001E5D51">
      <w:pPr>
        <w:pStyle w:val="Heading3"/>
      </w:pPr>
      <w:bookmarkStart w:id="1079" w:name="_Toc526304065"/>
      <w:bookmarkStart w:id="1080" w:name="_Toc141177949"/>
      <w:bookmarkStart w:id="1081" w:name="_Toc314131879"/>
      <w:bookmarkStart w:id="1082" w:name="_Toc382912169"/>
      <w:r>
        <w:t>Year (unary, non-associative)</w:t>
      </w:r>
      <w:bookmarkEnd w:id="1079"/>
      <w:bookmarkEnd w:id="1080"/>
      <w:bookmarkEnd w:id="1081"/>
      <w:bookmarkEnd w:id="1082"/>
    </w:p>
    <w:p w14:paraId="077E51DE" w14:textId="77777777" w:rsidR="00345ACB" w:rsidRPr="00913441" w:rsidRDefault="00345ACB" w:rsidP="00E5497A">
      <w:pPr>
        <w:pStyle w:val="NormalIndented"/>
        <w:keepNext/>
      </w:pPr>
      <w:r w:rsidRPr="00913441">
        <w:t xml:space="preserve">The </w:t>
      </w:r>
      <w:r w:rsidRPr="00913441">
        <w:rPr>
          <w:b/>
          <w:bCs/>
        </w:rPr>
        <w:t>year</w:t>
      </w:r>
      <w:r w:rsidRPr="00913441">
        <w:t xml:space="preserve"> operator has one synonym: </w:t>
      </w:r>
      <w:r w:rsidRPr="00913441">
        <w:rPr>
          <w:b/>
          <w:bCs/>
        </w:rPr>
        <w:t>years</w:t>
      </w:r>
      <w:r w:rsidRPr="00913441">
        <w:t xml:space="preserve">. It creates a </w:t>
      </w:r>
      <w:proofErr w:type="spellStart"/>
      <w:proofErr w:type="gramStart"/>
      <w:r w:rsidRPr="00913441">
        <w:t>months</w:t>
      </w:r>
      <w:proofErr w:type="spellEnd"/>
      <w:proofErr w:type="gramEnd"/>
      <w:r w:rsidRPr="00913441">
        <w:t xml:space="preserve"> duration from a number: one year is 12 months. Its usage is:</w:t>
      </w:r>
    </w:p>
    <w:p w14:paraId="14175C5C" w14:textId="77777777" w:rsidR="00345ACB" w:rsidRDefault="00345ACB" w:rsidP="00E5497A">
      <w:pPr>
        <w:pStyle w:val="Example"/>
        <w:keepNext/>
      </w:pPr>
      <w:r>
        <w:t>&lt;n:duration&gt; := &lt;n:number&gt; YEAR</w:t>
      </w:r>
    </w:p>
    <w:p w14:paraId="5F3EFD6D" w14:textId="77777777" w:rsidR="00345ACB" w:rsidRDefault="00345ACB">
      <w:pPr>
        <w:pStyle w:val="Example"/>
        <w:ind w:hanging="72"/>
      </w:pPr>
      <w:r>
        <w:t>24 months := 2 YEAR</w:t>
      </w:r>
    </w:p>
    <w:p w14:paraId="0E8D2DCB" w14:textId="77777777" w:rsidR="00345ACB" w:rsidRDefault="00345ACB" w:rsidP="001E5D51">
      <w:pPr>
        <w:pStyle w:val="Heading3"/>
      </w:pPr>
      <w:bookmarkStart w:id="1083" w:name="_Toc526304067"/>
      <w:bookmarkStart w:id="1084" w:name="_Toc141177951"/>
      <w:bookmarkStart w:id="1085" w:name="_Toc314131880"/>
      <w:bookmarkStart w:id="1086" w:name="_Toc382912170"/>
      <w:r>
        <w:t>Month (unary, non-associative)</w:t>
      </w:r>
      <w:bookmarkEnd w:id="1083"/>
      <w:bookmarkEnd w:id="1084"/>
      <w:bookmarkEnd w:id="1085"/>
      <w:bookmarkEnd w:id="1086"/>
    </w:p>
    <w:p w14:paraId="59228D80" w14:textId="77777777" w:rsidR="00345ACB" w:rsidRPr="00913441" w:rsidRDefault="00345ACB">
      <w:pPr>
        <w:pStyle w:val="NormalIndented"/>
      </w:pPr>
      <w:r w:rsidRPr="00913441">
        <w:t xml:space="preserve">The </w:t>
      </w:r>
      <w:r w:rsidRPr="00913441">
        <w:rPr>
          <w:b/>
          <w:bCs/>
        </w:rPr>
        <w:t>month</w:t>
      </w:r>
      <w:r w:rsidRPr="00913441">
        <w:t xml:space="preserve"> operator has one synonym: </w:t>
      </w:r>
      <w:r w:rsidRPr="00913441">
        <w:rPr>
          <w:b/>
          <w:bCs/>
        </w:rPr>
        <w:t>months</w:t>
      </w:r>
      <w:r w:rsidRPr="00913441">
        <w:t xml:space="preserve">. It creates a </w:t>
      </w:r>
      <w:proofErr w:type="spellStart"/>
      <w:proofErr w:type="gramStart"/>
      <w:r w:rsidRPr="00913441">
        <w:t>months</w:t>
      </w:r>
      <w:proofErr w:type="spellEnd"/>
      <w:proofErr w:type="gramEnd"/>
      <w:r w:rsidRPr="00913441">
        <w:t xml:space="preserve"> duration from a number. Its usage is:</w:t>
      </w:r>
    </w:p>
    <w:p w14:paraId="1D9B4FA7" w14:textId="77777777" w:rsidR="00345ACB" w:rsidRDefault="00345ACB">
      <w:pPr>
        <w:pStyle w:val="Example"/>
      </w:pPr>
      <w:r>
        <w:t>&lt;n:duration&gt; := &lt;n:number&gt; MONTH</w:t>
      </w:r>
    </w:p>
    <w:p w14:paraId="6A4B7F93" w14:textId="77777777" w:rsidR="00345ACB" w:rsidRDefault="00345ACB" w:rsidP="001E5D51">
      <w:pPr>
        <w:pStyle w:val="Heading3"/>
      </w:pPr>
      <w:bookmarkStart w:id="1087" w:name="_Toc526304069"/>
      <w:bookmarkStart w:id="1088" w:name="_Toc141177953"/>
      <w:bookmarkStart w:id="1089" w:name="_Toc314131881"/>
      <w:bookmarkStart w:id="1090" w:name="_Toc382912171"/>
      <w:r>
        <w:lastRenderedPageBreak/>
        <w:t>Week (unary, non-associative)</w:t>
      </w:r>
      <w:bookmarkEnd w:id="1087"/>
      <w:bookmarkEnd w:id="1088"/>
      <w:bookmarkEnd w:id="1089"/>
      <w:bookmarkEnd w:id="1090"/>
    </w:p>
    <w:p w14:paraId="6D6A164C" w14:textId="77777777" w:rsidR="00345ACB" w:rsidRPr="00913441" w:rsidRDefault="00345ACB">
      <w:pPr>
        <w:pStyle w:val="NormalIndented"/>
      </w:pPr>
      <w:r w:rsidRPr="00913441">
        <w:t xml:space="preserve">The </w:t>
      </w:r>
      <w:r w:rsidRPr="00913441">
        <w:rPr>
          <w:b/>
          <w:bCs/>
        </w:rPr>
        <w:t>week</w:t>
      </w:r>
      <w:r w:rsidRPr="00913441">
        <w:t xml:space="preserve"> operator has one synonym: </w:t>
      </w:r>
      <w:r w:rsidRPr="00913441">
        <w:rPr>
          <w:b/>
          <w:bCs/>
        </w:rPr>
        <w:t>weeks</w:t>
      </w:r>
      <w:r w:rsidRPr="00913441">
        <w:t xml:space="preserve">. It creates a </w:t>
      </w:r>
      <w:proofErr w:type="gramStart"/>
      <w:r w:rsidRPr="00913441">
        <w:t>seconds</w:t>
      </w:r>
      <w:proofErr w:type="gramEnd"/>
      <w:r w:rsidRPr="00913441">
        <w:t xml:space="preserve"> duration from a number: one week is 604800 seconds. Its usage is:</w:t>
      </w:r>
    </w:p>
    <w:p w14:paraId="19E65108" w14:textId="77777777" w:rsidR="00345ACB" w:rsidRDefault="00345ACB">
      <w:pPr>
        <w:pStyle w:val="Example"/>
      </w:pPr>
      <w:r>
        <w:t>&lt;n:duration&gt; := &lt;n:number&gt; WEEK</w:t>
      </w:r>
    </w:p>
    <w:p w14:paraId="33BF5748" w14:textId="77777777" w:rsidR="00345ACB" w:rsidRDefault="00345ACB" w:rsidP="001E5D51">
      <w:pPr>
        <w:pStyle w:val="Heading3"/>
      </w:pPr>
      <w:bookmarkStart w:id="1091" w:name="_Toc526304070"/>
      <w:bookmarkStart w:id="1092" w:name="_Toc141177954"/>
      <w:bookmarkStart w:id="1093" w:name="_Toc314131882"/>
      <w:bookmarkStart w:id="1094" w:name="_Toc382912172"/>
      <w:r>
        <w:t>Day (unary, non-associative)</w:t>
      </w:r>
      <w:bookmarkEnd w:id="1091"/>
      <w:bookmarkEnd w:id="1092"/>
      <w:bookmarkEnd w:id="1093"/>
      <w:bookmarkEnd w:id="1094"/>
    </w:p>
    <w:p w14:paraId="4E84218C" w14:textId="77777777" w:rsidR="00345ACB" w:rsidRPr="00913441" w:rsidRDefault="00345ACB">
      <w:pPr>
        <w:pStyle w:val="NormalIndented"/>
      </w:pPr>
      <w:r w:rsidRPr="00913441">
        <w:t xml:space="preserve">The </w:t>
      </w:r>
      <w:r w:rsidRPr="00913441">
        <w:rPr>
          <w:b/>
          <w:bCs/>
        </w:rPr>
        <w:t>day</w:t>
      </w:r>
      <w:r w:rsidRPr="00913441">
        <w:t xml:space="preserve"> operator has one synonym: </w:t>
      </w:r>
      <w:r w:rsidRPr="00913441">
        <w:rPr>
          <w:b/>
          <w:bCs/>
        </w:rPr>
        <w:t>days</w:t>
      </w:r>
      <w:r w:rsidRPr="00913441">
        <w:t xml:space="preserve">. It creates a </w:t>
      </w:r>
      <w:proofErr w:type="gramStart"/>
      <w:r w:rsidRPr="00913441">
        <w:t>seconds</w:t>
      </w:r>
      <w:proofErr w:type="gramEnd"/>
      <w:r w:rsidRPr="00913441">
        <w:t xml:space="preserve"> duration from a number: one day is 86400 seconds. Its usage is:</w:t>
      </w:r>
    </w:p>
    <w:p w14:paraId="3E07E122" w14:textId="77777777" w:rsidR="00345ACB" w:rsidRDefault="00345ACB">
      <w:pPr>
        <w:pStyle w:val="Example"/>
      </w:pPr>
      <w:r>
        <w:t>&lt;n:duration&gt; := &lt;n:number&gt; DAY</w:t>
      </w:r>
    </w:p>
    <w:p w14:paraId="4F54B70F" w14:textId="77777777" w:rsidR="00345ACB" w:rsidRDefault="00345ACB" w:rsidP="001E5D51">
      <w:pPr>
        <w:pStyle w:val="Heading3"/>
      </w:pPr>
      <w:bookmarkStart w:id="1095" w:name="_Toc526304072"/>
      <w:bookmarkStart w:id="1096" w:name="_Toc141177956"/>
      <w:bookmarkStart w:id="1097" w:name="_Toc314131883"/>
      <w:bookmarkStart w:id="1098" w:name="_Toc382912173"/>
      <w:r>
        <w:t>Hour (unary, non-associative)</w:t>
      </w:r>
      <w:bookmarkEnd w:id="1095"/>
      <w:bookmarkEnd w:id="1096"/>
      <w:bookmarkEnd w:id="1097"/>
      <w:bookmarkEnd w:id="1098"/>
    </w:p>
    <w:p w14:paraId="7FFF8EE4" w14:textId="77777777" w:rsidR="00345ACB" w:rsidRPr="00913441" w:rsidRDefault="00345ACB">
      <w:pPr>
        <w:pStyle w:val="NormalIndented"/>
      </w:pPr>
      <w:r w:rsidRPr="00913441">
        <w:t xml:space="preserve">The </w:t>
      </w:r>
      <w:r w:rsidRPr="00913441">
        <w:rPr>
          <w:b/>
          <w:bCs/>
        </w:rPr>
        <w:t>hour</w:t>
      </w:r>
      <w:r w:rsidRPr="00913441">
        <w:t xml:space="preserve"> operator has one synonym: </w:t>
      </w:r>
      <w:r w:rsidRPr="00913441">
        <w:rPr>
          <w:b/>
          <w:bCs/>
        </w:rPr>
        <w:t>hours</w:t>
      </w:r>
      <w:r w:rsidRPr="00913441">
        <w:t xml:space="preserve">. It creates a </w:t>
      </w:r>
      <w:proofErr w:type="gramStart"/>
      <w:r w:rsidRPr="00913441">
        <w:t>seconds</w:t>
      </w:r>
      <w:proofErr w:type="gramEnd"/>
      <w:r w:rsidRPr="00913441">
        <w:t xml:space="preserve"> duration from a number: one hour is 3600 seconds. Its usage is:</w:t>
      </w:r>
    </w:p>
    <w:p w14:paraId="0A19B5DF" w14:textId="77777777" w:rsidR="00345ACB" w:rsidRDefault="00345ACB">
      <w:pPr>
        <w:pStyle w:val="Example"/>
      </w:pPr>
      <w:r>
        <w:t>&lt;n:duration&gt; := &lt;n:number&gt; HOUR</w:t>
      </w:r>
    </w:p>
    <w:p w14:paraId="1762D500" w14:textId="77777777" w:rsidR="00345ACB" w:rsidRDefault="00345ACB" w:rsidP="001E5D51">
      <w:pPr>
        <w:pStyle w:val="Heading3"/>
      </w:pPr>
      <w:bookmarkStart w:id="1099" w:name="_Toc526304074"/>
      <w:bookmarkStart w:id="1100" w:name="_Toc141177958"/>
      <w:bookmarkStart w:id="1101" w:name="_Toc314131884"/>
      <w:bookmarkStart w:id="1102" w:name="_Toc382912174"/>
      <w:r>
        <w:t>Minute (unary, non-associative)</w:t>
      </w:r>
      <w:bookmarkEnd w:id="1099"/>
      <w:bookmarkEnd w:id="1100"/>
      <w:bookmarkEnd w:id="1101"/>
      <w:bookmarkEnd w:id="1102"/>
    </w:p>
    <w:p w14:paraId="45922230" w14:textId="77777777" w:rsidR="00345ACB" w:rsidRPr="00913441" w:rsidRDefault="00345ACB">
      <w:pPr>
        <w:pStyle w:val="NormalIndented"/>
      </w:pPr>
      <w:r w:rsidRPr="00913441">
        <w:t xml:space="preserve">The </w:t>
      </w:r>
      <w:r w:rsidRPr="00913441">
        <w:rPr>
          <w:b/>
          <w:bCs/>
        </w:rPr>
        <w:t>minute</w:t>
      </w:r>
      <w:r w:rsidRPr="00913441">
        <w:t xml:space="preserve"> operator has one synonym: </w:t>
      </w:r>
      <w:r w:rsidRPr="00913441">
        <w:rPr>
          <w:b/>
          <w:bCs/>
        </w:rPr>
        <w:t>minutes</w:t>
      </w:r>
      <w:r w:rsidRPr="00913441">
        <w:t xml:space="preserve">. It creates a </w:t>
      </w:r>
      <w:proofErr w:type="gramStart"/>
      <w:r w:rsidRPr="00913441">
        <w:t>seconds</w:t>
      </w:r>
      <w:proofErr w:type="gramEnd"/>
      <w:r w:rsidRPr="00913441">
        <w:t xml:space="preserve"> duration from a number: one minute is 60 seconds. Its usage is:</w:t>
      </w:r>
    </w:p>
    <w:p w14:paraId="12366654" w14:textId="77777777" w:rsidR="00345ACB" w:rsidRDefault="00345ACB">
      <w:pPr>
        <w:pStyle w:val="Example"/>
      </w:pPr>
      <w:r>
        <w:t>&lt;n:duration&gt; := &lt;n:number&gt; MINUTE</w:t>
      </w:r>
    </w:p>
    <w:p w14:paraId="4C0064A7" w14:textId="77777777" w:rsidR="00345ACB" w:rsidRDefault="00345ACB" w:rsidP="001E5D51">
      <w:pPr>
        <w:pStyle w:val="Heading3"/>
      </w:pPr>
      <w:bookmarkStart w:id="1103" w:name="_Toc526304076"/>
      <w:bookmarkStart w:id="1104" w:name="_Toc141177960"/>
      <w:bookmarkStart w:id="1105" w:name="_Toc314131885"/>
      <w:bookmarkStart w:id="1106" w:name="_Toc382912175"/>
      <w:r>
        <w:t>Second (unary, non-associative)</w:t>
      </w:r>
      <w:bookmarkEnd w:id="1103"/>
      <w:bookmarkEnd w:id="1104"/>
      <w:bookmarkEnd w:id="1105"/>
      <w:bookmarkEnd w:id="1106"/>
    </w:p>
    <w:p w14:paraId="46224717" w14:textId="77777777" w:rsidR="00345ACB" w:rsidRPr="00913441" w:rsidRDefault="00345ACB">
      <w:pPr>
        <w:pStyle w:val="NormalIndented"/>
      </w:pPr>
      <w:r w:rsidRPr="00913441">
        <w:t xml:space="preserve">The </w:t>
      </w:r>
      <w:r w:rsidRPr="00913441">
        <w:rPr>
          <w:b/>
          <w:bCs/>
        </w:rPr>
        <w:t>second</w:t>
      </w:r>
      <w:r w:rsidRPr="00913441">
        <w:t xml:space="preserve"> operator has one synonym: </w:t>
      </w:r>
      <w:r w:rsidRPr="00913441">
        <w:rPr>
          <w:b/>
          <w:bCs/>
        </w:rPr>
        <w:t>seconds</w:t>
      </w:r>
      <w:r w:rsidRPr="00913441">
        <w:t xml:space="preserve">. It creates a </w:t>
      </w:r>
      <w:proofErr w:type="gramStart"/>
      <w:r w:rsidRPr="00913441">
        <w:t>seconds</w:t>
      </w:r>
      <w:proofErr w:type="gramEnd"/>
      <w:r w:rsidRPr="00913441">
        <w:t xml:space="preserve"> duration from a number. Its usage is:</w:t>
      </w:r>
    </w:p>
    <w:p w14:paraId="2C0E10D4" w14:textId="77777777" w:rsidR="00345ACB" w:rsidRDefault="00345ACB">
      <w:pPr>
        <w:pStyle w:val="Example"/>
      </w:pPr>
      <w:r>
        <w:t>&lt;n:duration&gt; := &lt;n:number&gt; SECOND</w:t>
      </w:r>
    </w:p>
    <w:p w14:paraId="32A855D4" w14:textId="77777777" w:rsidR="00345ACB" w:rsidRDefault="00345ACB" w:rsidP="001E5D51">
      <w:pPr>
        <w:pStyle w:val="Heading2"/>
      </w:pPr>
      <w:bookmarkStart w:id="1107" w:name="_Ref448645523"/>
      <w:bookmarkStart w:id="1108" w:name="_Toc526304078"/>
      <w:bookmarkStart w:id="1109" w:name="_Toc141177962"/>
      <w:bookmarkStart w:id="1110" w:name="_Toc314131886"/>
      <w:bookmarkStart w:id="1111" w:name="_Toc382912176"/>
      <w:r>
        <w:t>Aggregation Operators</w:t>
      </w:r>
      <w:bookmarkEnd w:id="1107"/>
      <w:bookmarkEnd w:id="1108"/>
      <w:bookmarkEnd w:id="1109"/>
      <w:bookmarkEnd w:id="1110"/>
      <w:bookmarkEnd w:id="1111"/>
    </w:p>
    <w:p w14:paraId="7EF1846C" w14:textId="77777777" w:rsidR="00345ACB" w:rsidRDefault="00345ACB" w:rsidP="001E5D51">
      <w:pPr>
        <w:pStyle w:val="Heading3"/>
      </w:pPr>
      <w:bookmarkStart w:id="1112" w:name="_Toc526304079"/>
      <w:bookmarkStart w:id="1113" w:name="_Toc141177963"/>
      <w:bookmarkStart w:id="1114" w:name="_Toc314131887"/>
      <w:bookmarkStart w:id="1115" w:name="_Toc382912177"/>
      <w:r>
        <w:t>General Properties:</w:t>
      </w:r>
      <w:bookmarkEnd w:id="1112"/>
      <w:bookmarkEnd w:id="1113"/>
      <w:bookmarkEnd w:id="1114"/>
      <w:bookmarkEnd w:id="1115"/>
    </w:p>
    <w:p w14:paraId="12721E58" w14:textId="77777777" w:rsidR="00345ACB" w:rsidRPr="00913441" w:rsidRDefault="00345ACB">
      <w:pPr>
        <w:pStyle w:val="NormalIndented"/>
      </w:pPr>
      <w:r w:rsidRPr="00913441">
        <w:t>The aggregation operators do not follow the default list handling, or the default primary time handling. They perform aggregation on a list. That is, they take a list as an argument (they are all unary) and return a single item as a result. Unless otherwise noted, if all the elements of the list have the same primary time, the result maintains that primary time (otherwise the primary time is lost). An argument that is a single item is treated as a list of length one.</w:t>
      </w:r>
    </w:p>
    <w:p w14:paraId="3F02DA3B" w14:textId="77777777" w:rsidR="00345ACB" w:rsidRPr="00913441" w:rsidRDefault="00345ACB">
      <w:pPr>
        <w:pStyle w:val="NormalIndented"/>
      </w:pPr>
      <w:r w:rsidRPr="00913441">
        <w:t xml:space="preserve">Each of the operators may be followed by the word </w:t>
      </w:r>
      <w:r w:rsidRPr="00913441">
        <w:rPr>
          <w:b/>
          <w:bCs/>
        </w:rPr>
        <w:t>of</w:t>
      </w:r>
      <w:r w:rsidRPr="00913441">
        <w:t>. Parentheses are not required. For example, these are all the same:</w:t>
      </w:r>
    </w:p>
    <w:p w14:paraId="6B7ACF1D" w14:textId="77777777" w:rsidR="00345ACB" w:rsidRDefault="00345ACB">
      <w:pPr>
        <w:pStyle w:val="Example"/>
      </w:pPr>
      <w:r>
        <w:t>SUM a_list</w:t>
      </w:r>
    </w:p>
    <w:p w14:paraId="616888E3" w14:textId="77777777" w:rsidR="00345ACB" w:rsidRDefault="00345ACB">
      <w:pPr>
        <w:pStyle w:val="Example"/>
      </w:pPr>
      <w:r>
        <w:t>SUM OF a_list</w:t>
      </w:r>
    </w:p>
    <w:p w14:paraId="02586853" w14:textId="77777777" w:rsidR="00345ACB" w:rsidRDefault="00345ACB">
      <w:pPr>
        <w:pStyle w:val="Example"/>
      </w:pPr>
      <w:r>
        <w:t>SUM(a_list)</w:t>
      </w:r>
    </w:p>
    <w:p w14:paraId="14A6F54C" w14:textId="77777777" w:rsidR="00345ACB" w:rsidRDefault="00345ACB">
      <w:pPr>
        <w:pStyle w:val="Example"/>
      </w:pPr>
      <w:r>
        <w:t>SUM OF(a_list)</w:t>
      </w:r>
    </w:p>
    <w:p w14:paraId="641D207A" w14:textId="77777777" w:rsidR="00345ACB" w:rsidRPr="00913441" w:rsidRDefault="00345ACB">
      <w:pPr>
        <w:pStyle w:val="NormalIndented"/>
      </w:pPr>
      <w:r w:rsidRPr="00913441">
        <w:t xml:space="preserve">Multiple aggregation and transformation operators (for example, see Section </w:t>
      </w:r>
      <w:r w:rsidR="008216EB">
        <w:fldChar w:fldCharType="begin"/>
      </w:r>
      <w:r w:rsidR="008216EB">
        <w:instrText xml:space="preserve"> REF _Ref448638851 \r \h  \* MERGEFORMAT </w:instrText>
      </w:r>
      <w:r w:rsidR="008216EB">
        <w:fldChar w:fldCharType="separate"/>
      </w:r>
      <w:r>
        <w:t>9.14</w:t>
      </w:r>
      <w:r w:rsidR="008216EB">
        <w:fldChar w:fldCharType="end"/>
      </w:r>
      <w:r w:rsidRPr="00913441">
        <w:t xml:space="preserve">) may be placed in an expression without </w:t>
      </w:r>
      <w:proofErr w:type="gramStart"/>
      <w:r w:rsidRPr="00913441">
        <w:t>parentheses;</w:t>
      </w:r>
      <w:proofErr w:type="gramEnd"/>
      <w:r w:rsidRPr="00913441">
        <w:t xml:space="preserve"> for example:</w:t>
      </w:r>
    </w:p>
    <w:p w14:paraId="4C73DE2F" w14:textId="77777777" w:rsidR="00345ACB" w:rsidRDefault="00345ACB">
      <w:pPr>
        <w:pStyle w:val="Example"/>
      </w:pPr>
      <w:r>
        <w:t>AVERAGE OF LAST 3 FROM a_list</w:t>
      </w:r>
    </w:p>
    <w:p w14:paraId="141F8034" w14:textId="77777777" w:rsidR="00345ACB" w:rsidRDefault="00345ACB" w:rsidP="001E5D51">
      <w:pPr>
        <w:pStyle w:val="Heading3"/>
      </w:pPr>
      <w:bookmarkStart w:id="1116" w:name="_Toc526304080"/>
      <w:bookmarkStart w:id="1117" w:name="_Toc141177964"/>
      <w:bookmarkStart w:id="1118" w:name="_Ref279407264"/>
      <w:bookmarkStart w:id="1119" w:name="_Toc314131888"/>
      <w:bookmarkStart w:id="1120" w:name="_Toc382912178"/>
      <w:r>
        <w:t>Count (unary, right associative)</w:t>
      </w:r>
      <w:bookmarkEnd w:id="1116"/>
      <w:bookmarkEnd w:id="1117"/>
      <w:bookmarkEnd w:id="1118"/>
      <w:bookmarkEnd w:id="1119"/>
      <w:bookmarkEnd w:id="1120"/>
    </w:p>
    <w:p w14:paraId="1785F72D" w14:textId="77777777" w:rsidR="00345ACB" w:rsidRPr="00913441" w:rsidRDefault="00345ACB">
      <w:pPr>
        <w:pStyle w:val="NormalIndented"/>
      </w:pPr>
      <w:r w:rsidRPr="00913441">
        <w:t xml:space="preserve">The </w:t>
      </w:r>
      <w:r w:rsidRPr="00913441">
        <w:rPr>
          <w:b/>
          <w:bCs/>
        </w:rPr>
        <w:t>count</w:t>
      </w:r>
      <w:r w:rsidRPr="00913441">
        <w:t xml:space="preserve"> operator returns the number of items (including null items) in a list. </w:t>
      </w:r>
      <w:r w:rsidRPr="00913441">
        <w:rPr>
          <w:b/>
          <w:bCs/>
        </w:rPr>
        <w:t>Count</w:t>
      </w:r>
      <w:r w:rsidRPr="00913441">
        <w:t xml:space="preserve"> never returns </w:t>
      </w:r>
      <w:r w:rsidRPr="00913441">
        <w:rPr>
          <w:b/>
          <w:bCs/>
        </w:rPr>
        <w:t>null</w:t>
      </w:r>
      <w:r w:rsidRPr="00913441">
        <w:t>. The result loses the primary time. Its usage is:</w:t>
      </w:r>
    </w:p>
    <w:p w14:paraId="09683A3D" w14:textId="77777777" w:rsidR="00345ACB" w:rsidRDefault="00345ACB">
      <w:pPr>
        <w:pStyle w:val="Example"/>
      </w:pPr>
      <w:r>
        <w:t>&lt;1:number&gt; := COUNT &lt;n:any-type&gt;</w:t>
      </w:r>
    </w:p>
    <w:p w14:paraId="7E8EF52C" w14:textId="77777777" w:rsidR="00345ACB" w:rsidRDefault="00345ACB">
      <w:pPr>
        <w:pStyle w:val="Example"/>
        <w:ind w:hanging="72"/>
      </w:pPr>
      <w:r>
        <w:t>4 := COUNT (12,</w:t>
      </w:r>
      <w:r>
        <w:rPr>
          <w:lang w:eastAsia="ko-KR"/>
        </w:rPr>
        <w:t xml:space="preserve"> </w:t>
      </w:r>
      <w:r>
        <w:t>13,</w:t>
      </w:r>
      <w:r>
        <w:rPr>
          <w:lang w:eastAsia="ko-KR"/>
        </w:rPr>
        <w:t xml:space="preserve"> </w:t>
      </w:r>
      <w:r>
        <w:t>14,</w:t>
      </w:r>
      <w:r>
        <w:rPr>
          <w:lang w:eastAsia="ko-KR"/>
        </w:rPr>
        <w:t xml:space="preserve"> </w:t>
      </w:r>
      <w:r>
        <w:t>null)</w:t>
      </w:r>
    </w:p>
    <w:p w14:paraId="4D608FF8" w14:textId="77777777" w:rsidR="00345ACB" w:rsidRDefault="00345ACB">
      <w:pPr>
        <w:pStyle w:val="Example"/>
        <w:ind w:hanging="72"/>
      </w:pPr>
      <w:r>
        <w:t>1 := COUNT "asdf"</w:t>
      </w:r>
    </w:p>
    <w:p w14:paraId="0C800805" w14:textId="77777777" w:rsidR="00345ACB" w:rsidRDefault="00345ACB">
      <w:pPr>
        <w:pStyle w:val="Example"/>
        <w:ind w:hanging="72"/>
      </w:pPr>
      <w:r>
        <w:t>0 := COUNT ()</w:t>
      </w:r>
    </w:p>
    <w:p w14:paraId="26C06303" w14:textId="77777777" w:rsidR="00345ACB" w:rsidRDefault="00345ACB">
      <w:pPr>
        <w:pStyle w:val="Example"/>
        <w:ind w:hanging="72"/>
      </w:pPr>
      <w:r>
        <w:lastRenderedPageBreak/>
        <w:t>1 := COUNT null</w:t>
      </w:r>
    </w:p>
    <w:p w14:paraId="3DA33099" w14:textId="77777777" w:rsidR="00345ACB" w:rsidRDefault="00345ACB" w:rsidP="001E5D51">
      <w:pPr>
        <w:pStyle w:val="Heading3"/>
      </w:pPr>
      <w:bookmarkStart w:id="1121" w:name="_Ref448637590"/>
      <w:bookmarkStart w:id="1122" w:name="_Toc526304081"/>
      <w:bookmarkStart w:id="1123" w:name="_Toc141177965"/>
      <w:bookmarkStart w:id="1124" w:name="_Toc314131889"/>
      <w:bookmarkStart w:id="1125" w:name="_Toc382912179"/>
      <w:r>
        <w:t>Exist (unary, right associative)</w:t>
      </w:r>
      <w:bookmarkEnd w:id="1121"/>
      <w:bookmarkEnd w:id="1122"/>
      <w:bookmarkEnd w:id="1123"/>
      <w:bookmarkEnd w:id="1124"/>
      <w:bookmarkEnd w:id="1125"/>
    </w:p>
    <w:p w14:paraId="388C3480" w14:textId="77777777" w:rsidR="00345ACB" w:rsidRPr="00913441" w:rsidRDefault="00345ACB">
      <w:pPr>
        <w:pStyle w:val="NormalIndented"/>
      </w:pPr>
      <w:r w:rsidRPr="00913441">
        <w:t xml:space="preserve">The </w:t>
      </w:r>
      <w:r w:rsidRPr="00913441">
        <w:rPr>
          <w:b/>
          <w:bCs/>
        </w:rPr>
        <w:t>exist</w:t>
      </w:r>
      <w:r w:rsidRPr="00913441">
        <w:t xml:space="preserve"> operator has one synonym: </w:t>
      </w:r>
      <w:r w:rsidRPr="00913441">
        <w:rPr>
          <w:b/>
          <w:bCs/>
        </w:rPr>
        <w:t>exists</w:t>
      </w:r>
      <w:r w:rsidRPr="00913441">
        <w:t xml:space="preserve">. It returns </w:t>
      </w:r>
      <w:r w:rsidRPr="00913441">
        <w:rPr>
          <w:b/>
          <w:bCs/>
        </w:rPr>
        <w:t>true</w:t>
      </w:r>
      <w:r w:rsidRPr="00913441">
        <w:t xml:space="preserve"> if there is at least one non-null item in a list of any type.</w:t>
      </w:r>
      <w:r>
        <w:t xml:space="preserve"> </w:t>
      </w:r>
      <w:r w:rsidRPr="00DB23BE">
        <w:t>If the list argument is a single item, then it is treated as a list of length one.</w:t>
      </w:r>
      <w:r w:rsidRPr="00913441">
        <w:t xml:space="preserve"> </w:t>
      </w:r>
      <w:r w:rsidRPr="00913441">
        <w:rPr>
          <w:b/>
          <w:bCs/>
        </w:rPr>
        <w:t>Exist</w:t>
      </w:r>
      <w:r w:rsidRPr="00913441">
        <w:t xml:space="preserve"> never returns </w:t>
      </w:r>
      <w:r w:rsidRPr="00913441">
        <w:rPr>
          <w:b/>
          <w:bCs/>
        </w:rPr>
        <w:t>null</w:t>
      </w:r>
      <w:r w:rsidRPr="00913441">
        <w:t>. If all the elements of the list have the same primary time, the result maintains that primary time (otherwise the primary time is lost). Its usage is:</w:t>
      </w:r>
    </w:p>
    <w:p w14:paraId="75C6E0F2" w14:textId="77777777" w:rsidR="00345ACB" w:rsidRDefault="00345ACB">
      <w:pPr>
        <w:pStyle w:val="Example"/>
      </w:pPr>
      <w:r>
        <w:t>&lt;1:Boolean&gt; := EXIST &lt;n:any-type&gt;</w:t>
      </w:r>
    </w:p>
    <w:p w14:paraId="69B0AAEF" w14:textId="77777777" w:rsidR="00345ACB" w:rsidRDefault="00345ACB">
      <w:pPr>
        <w:pStyle w:val="Example"/>
        <w:ind w:hanging="72"/>
      </w:pPr>
      <w:r>
        <w:t>true := EXIST (12,</w:t>
      </w:r>
      <w:r>
        <w:rPr>
          <w:lang w:eastAsia="ko-KR"/>
        </w:rPr>
        <w:t xml:space="preserve"> </w:t>
      </w:r>
      <w:r>
        <w:t>13,</w:t>
      </w:r>
      <w:r>
        <w:rPr>
          <w:lang w:eastAsia="ko-KR"/>
        </w:rPr>
        <w:t xml:space="preserve"> </w:t>
      </w:r>
      <w:r>
        <w:t>14)</w:t>
      </w:r>
    </w:p>
    <w:p w14:paraId="399A78F4" w14:textId="77777777" w:rsidR="00345ACB" w:rsidRDefault="00345ACB">
      <w:pPr>
        <w:pStyle w:val="Example"/>
        <w:ind w:hanging="72"/>
      </w:pPr>
      <w:r>
        <w:t>false := EXIST null</w:t>
      </w:r>
    </w:p>
    <w:p w14:paraId="761EF238" w14:textId="77777777" w:rsidR="00345ACB" w:rsidRDefault="00345ACB">
      <w:pPr>
        <w:pStyle w:val="Example"/>
        <w:ind w:hanging="72"/>
      </w:pPr>
      <w:r>
        <w:t>false := EXIST ()</w:t>
      </w:r>
    </w:p>
    <w:p w14:paraId="1C3F366C" w14:textId="77777777" w:rsidR="00345ACB" w:rsidRDefault="00345ACB">
      <w:pPr>
        <w:pStyle w:val="Example"/>
        <w:ind w:hanging="72"/>
      </w:pPr>
      <w:r>
        <w:t>true := EXIST ("plugh",</w:t>
      </w:r>
      <w:r>
        <w:rPr>
          <w:lang w:eastAsia="ko-KR"/>
        </w:rPr>
        <w:t xml:space="preserve"> </w:t>
      </w:r>
      <w:r>
        <w:t>null)</w:t>
      </w:r>
    </w:p>
    <w:p w14:paraId="40178C40" w14:textId="77777777" w:rsidR="00345ACB" w:rsidRDefault="00345ACB" w:rsidP="001E5D51">
      <w:pPr>
        <w:pStyle w:val="Heading3"/>
      </w:pPr>
      <w:bookmarkStart w:id="1126" w:name="_Toc526304082"/>
      <w:bookmarkStart w:id="1127" w:name="_Toc141177966"/>
      <w:bookmarkStart w:id="1128" w:name="_Toc314131890"/>
      <w:bookmarkStart w:id="1129" w:name="_Toc382912180"/>
      <w:r>
        <w:t>Average (unary, right associative)</w:t>
      </w:r>
      <w:bookmarkEnd w:id="1126"/>
      <w:bookmarkEnd w:id="1127"/>
      <w:bookmarkEnd w:id="1128"/>
      <w:bookmarkEnd w:id="1129"/>
    </w:p>
    <w:p w14:paraId="626C43DF" w14:textId="77777777" w:rsidR="00345ACB" w:rsidRPr="00913441" w:rsidRDefault="00345ACB">
      <w:pPr>
        <w:pStyle w:val="NormalIndented"/>
      </w:pPr>
      <w:r w:rsidRPr="00913441">
        <w:t xml:space="preserve">The </w:t>
      </w:r>
      <w:r w:rsidRPr="00913441">
        <w:rPr>
          <w:b/>
          <w:bCs/>
        </w:rPr>
        <w:t>average</w:t>
      </w:r>
      <w:r w:rsidRPr="00913441">
        <w:t xml:space="preserve"> operator has one synonym: </w:t>
      </w:r>
      <w:r w:rsidRPr="00913441">
        <w:rPr>
          <w:b/>
          <w:bCs/>
        </w:rPr>
        <w:t>avg</w:t>
      </w:r>
      <w:r w:rsidRPr="00913441">
        <w:t>. It calculates the average of a number, time, or duration list. If all the elements of the list have the same primary time, the result maintains that primary time (otherwise the primary time is lost). Its usage is:</w:t>
      </w:r>
    </w:p>
    <w:p w14:paraId="6E74ACEF" w14:textId="77777777" w:rsidR="00345ACB" w:rsidRDefault="00345ACB">
      <w:pPr>
        <w:pStyle w:val="Example"/>
      </w:pPr>
      <w:r>
        <w:t>&lt;1:number&gt; := AVERAGE &lt;n:number&gt;</w:t>
      </w:r>
    </w:p>
    <w:p w14:paraId="0D1B2E62" w14:textId="77777777" w:rsidR="00345ACB" w:rsidRDefault="00345ACB">
      <w:pPr>
        <w:pStyle w:val="Example"/>
        <w:ind w:hanging="72"/>
      </w:pPr>
      <w:r>
        <w:t>14 := AVERAGE (12,</w:t>
      </w:r>
      <w:r>
        <w:rPr>
          <w:lang w:eastAsia="ko-KR"/>
        </w:rPr>
        <w:t xml:space="preserve"> </w:t>
      </w:r>
      <w:r>
        <w:t>13,</w:t>
      </w:r>
      <w:r>
        <w:rPr>
          <w:lang w:eastAsia="ko-KR"/>
        </w:rPr>
        <w:t xml:space="preserve"> </w:t>
      </w:r>
      <w:r>
        <w:t>17)</w:t>
      </w:r>
    </w:p>
    <w:p w14:paraId="66CF2C42" w14:textId="77777777" w:rsidR="00345ACB" w:rsidRDefault="00345ACB">
      <w:pPr>
        <w:pStyle w:val="Example"/>
        <w:ind w:hanging="72"/>
      </w:pPr>
      <w:r>
        <w:t>3 := AVERAGE 3</w:t>
      </w:r>
    </w:p>
    <w:p w14:paraId="34E1C4D5" w14:textId="77777777" w:rsidR="00345ACB" w:rsidRDefault="00345ACB" w:rsidP="00316413">
      <w:pPr>
        <w:pStyle w:val="Example"/>
        <w:ind w:hanging="72"/>
      </w:pPr>
      <w:r>
        <w:t>null := AVERAGE ()</w:t>
      </w:r>
    </w:p>
    <w:p w14:paraId="5448E596" w14:textId="77777777" w:rsidR="00345ACB" w:rsidRPr="00D6562C" w:rsidRDefault="00345ACB" w:rsidP="00316413">
      <w:pPr>
        <w:pStyle w:val="Example"/>
        <w:rPr>
          <w:lang w:val="fr-FR"/>
        </w:rPr>
      </w:pPr>
      <w:r w:rsidRPr="00D6562C">
        <w:rPr>
          <w:lang w:val="fr-FR"/>
        </w:rPr>
        <w:t>&lt;1:time&gt; := AVERAGE &lt;n:time</w:t>
      </w:r>
      <w:r w:rsidRPr="00BC49C4">
        <w:rPr>
          <w:lang w:val="fr-FR"/>
        </w:rPr>
        <w:t>s</w:t>
      </w:r>
      <w:r w:rsidRPr="00D6562C">
        <w:rPr>
          <w:lang w:val="fr-FR"/>
        </w:rPr>
        <w:t>&gt;</w:t>
      </w:r>
    </w:p>
    <w:p w14:paraId="0B9C8CE7" w14:textId="77777777" w:rsidR="00345ACB" w:rsidRDefault="00345ACB" w:rsidP="00316413">
      <w:pPr>
        <w:pStyle w:val="Example"/>
        <w:ind w:hanging="72"/>
        <w:rPr>
          <w:lang w:val="fr-FR"/>
        </w:rPr>
      </w:pPr>
      <w:r w:rsidRPr="00D6562C">
        <w:rPr>
          <w:lang w:val="fr-FR"/>
        </w:rPr>
        <w:t>1990-03-11T03:10:00 := AVERAGE (1990-03-10T03:10:00, 1990-03-12T03:10:00)</w:t>
      </w:r>
    </w:p>
    <w:p w14:paraId="0FD6327E" w14:textId="77777777" w:rsidR="00345ACB" w:rsidRDefault="00345ACB" w:rsidP="00316413">
      <w:pPr>
        <w:pStyle w:val="Example"/>
        <w:ind w:hanging="72"/>
        <w:rPr>
          <w:lang w:val="fr-FR"/>
        </w:rPr>
      </w:pPr>
      <w:r>
        <w:rPr>
          <w:lang w:val="fr-FR"/>
        </w:rPr>
        <w:t>null := AVERAGE (</w:t>
      </w:r>
      <w:r w:rsidRPr="00D6562C">
        <w:rPr>
          <w:lang w:val="fr-FR"/>
        </w:rPr>
        <w:t>0</w:t>
      </w:r>
      <w:r>
        <w:rPr>
          <w:lang w:val="fr-FR"/>
        </w:rPr>
        <w:t>3</w:t>
      </w:r>
      <w:r w:rsidRPr="00D6562C">
        <w:rPr>
          <w:lang w:val="fr-FR"/>
        </w:rPr>
        <w:t>:</w:t>
      </w:r>
      <w:r>
        <w:rPr>
          <w:lang w:val="fr-FR"/>
        </w:rPr>
        <w:t>1</w:t>
      </w:r>
      <w:r w:rsidRPr="00D6562C">
        <w:rPr>
          <w:lang w:val="fr-FR"/>
        </w:rPr>
        <w:t>0:00, 1990-03-12T03:10:00)</w:t>
      </w:r>
    </w:p>
    <w:p w14:paraId="275BC492" w14:textId="77777777" w:rsidR="00345ACB" w:rsidRPr="00D6562C" w:rsidRDefault="00345ACB" w:rsidP="00316413">
      <w:pPr>
        <w:pStyle w:val="Example"/>
        <w:ind w:hanging="72"/>
        <w:rPr>
          <w:lang w:val="fr-FR"/>
        </w:rPr>
      </w:pPr>
      <w:r>
        <w:rPr>
          <w:lang w:val="fr-FR"/>
        </w:rPr>
        <w:t>04:10:00 := AVERAGE (</w:t>
      </w:r>
      <w:r w:rsidRPr="00D6562C">
        <w:rPr>
          <w:lang w:val="fr-FR"/>
        </w:rPr>
        <w:t>0</w:t>
      </w:r>
      <w:r>
        <w:rPr>
          <w:lang w:val="fr-FR"/>
        </w:rPr>
        <w:t>3</w:t>
      </w:r>
      <w:r w:rsidRPr="00D6562C">
        <w:rPr>
          <w:lang w:val="fr-FR"/>
        </w:rPr>
        <w:t>:</w:t>
      </w:r>
      <w:r>
        <w:rPr>
          <w:lang w:val="fr-FR"/>
        </w:rPr>
        <w:t>1</w:t>
      </w:r>
      <w:r w:rsidRPr="00D6562C">
        <w:rPr>
          <w:lang w:val="fr-FR"/>
        </w:rPr>
        <w:t>0:00, 0</w:t>
      </w:r>
      <w:r>
        <w:rPr>
          <w:lang w:val="fr-FR"/>
        </w:rPr>
        <w:t>5</w:t>
      </w:r>
      <w:r w:rsidRPr="00D6562C">
        <w:rPr>
          <w:lang w:val="fr-FR"/>
        </w:rPr>
        <w:t>:10:00)</w:t>
      </w:r>
    </w:p>
    <w:p w14:paraId="0690E2BE" w14:textId="77777777" w:rsidR="00345ACB" w:rsidRPr="00D6562C" w:rsidRDefault="00345ACB" w:rsidP="00316413">
      <w:pPr>
        <w:pStyle w:val="Example"/>
        <w:rPr>
          <w:lang w:val="fr-FR"/>
        </w:rPr>
      </w:pPr>
      <w:r w:rsidRPr="00D6562C">
        <w:rPr>
          <w:lang w:val="fr-FR"/>
        </w:rPr>
        <w:t>&lt;1:duration&gt; := AVERAGE &lt;n:duration&gt;</w:t>
      </w:r>
    </w:p>
    <w:p w14:paraId="7F57545B" w14:textId="77777777" w:rsidR="00345ACB" w:rsidRDefault="00345ACB">
      <w:pPr>
        <w:pStyle w:val="Example"/>
        <w:ind w:hanging="72"/>
      </w:pPr>
      <w:r>
        <w:t>3 days := AVERAGE (2 days, 3 days, 4 days)</w:t>
      </w:r>
    </w:p>
    <w:p w14:paraId="544C363F" w14:textId="77777777" w:rsidR="00345ACB" w:rsidRDefault="00345ACB" w:rsidP="001E5D51">
      <w:pPr>
        <w:pStyle w:val="Heading3"/>
      </w:pPr>
      <w:bookmarkStart w:id="1130" w:name="_Toc526304083"/>
      <w:bookmarkStart w:id="1131" w:name="_Toc141177967"/>
      <w:bookmarkStart w:id="1132" w:name="_Toc314131891"/>
      <w:bookmarkStart w:id="1133" w:name="_Toc382912181"/>
      <w:r>
        <w:t>Median (unary, right associative)</w:t>
      </w:r>
      <w:bookmarkEnd w:id="1130"/>
      <w:bookmarkEnd w:id="1131"/>
      <w:bookmarkEnd w:id="1132"/>
      <w:bookmarkEnd w:id="1133"/>
    </w:p>
    <w:p w14:paraId="0AC9ED3A" w14:textId="77777777" w:rsidR="00345ACB" w:rsidRPr="00913441" w:rsidRDefault="00345ACB">
      <w:pPr>
        <w:pStyle w:val="NormalIndented"/>
      </w:pPr>
      <w:r w:rsidRPr="00913441">
        <w:t xml:space="preserve">The </w:t>
      </w:r>
      <w:r w:rsidRPr="00913441">
        <w:rPr>
          <w:b/>
          <w:bCs/>
        </w:rPr>
        <w:t>median</w:t>
      </w:r>
      <w:r w:rsidRPr="00913441">
        <w:t xml:space="preserve"> operator calculates the median value of a number, time, or duration list. The list is first sorted. If there is an odd number of items, it selects the middle value. If there is an even number of items, it averages the middle two values. If there is a tie, then it selects the latest of those elements that have a primary time. If a single element is selected or if the two selected elements of the list have the same primary time, the result maintains that primary time (otherwise the primary time is lost). Its usage is:</w:t>
      </w:r>
    </w:p>
    <w:p w14:paraId="7F9E717B" w14:textId="77777777" w:rsidR="00345ACB" w:rsidRDefault="00345ACB">
      <w:pPr>
        <w:pStyle w:val="Example"/>
      </w:pPr>
      <w:r>
        <w:t>&lt;1:number&gt; := MEDIAN &lt;n:number&gt;</w:t>
      </w:r>
    </w:p>
    <w:p w14:paraId="7C746A59" w14:textId="77777777" w:rsidR="00345ACB" w:rsidRDefault="00345ACB">
      <w:pPr>
        <w:pStyle w:val="Example"/>
        <w:ind w:hanging="72"/>
      </w:pPr>
      <w:r>
        <w:t>13 := MEDIAN (12,</w:t>
      </w:r>
      <w:r>
        <w:rPr>
          <w:lang w:eastAsia="ko-KR"/>
        </w:rPr>
        <w:t xml:space="preserve"> </w:t>
      </w:r>
      <w:r>
        <w:t>17,</w:t>
      </w:r>
      <w:r>
        <w:rPr>
          <w:lang w:eastAsia="ko-KR"/>
        </w:rPr>
        <w:t xml:space="preserve"> </w:t>
      </w:r>
      <w:r>
        <w:t>13)</w:t>
      </w:r>
    </w:p>
    <w:p w14:paraId="1920E37A" w14:textId="77777777" w:rsidR="00345ACB" w:rsidRDefault="00345ACB">
      <w:pPr>
        <w:pStyle w:val="Example"/>
        <w:ind w:hanging="72"/>
      </w:pPr>
      <w:r>
        <w:t>3 := MEDIAN 3</w:t>
      </w:r>
    </w:p>
    <w:p w14:paraId="1DC37EA3" w14:textId="77777777" w:rsidR="00345ACB" w:rsidRDefault="00345ACB">
      <w:pPr>
        <w:pStyle w:val="Example"/>
        <w:ind w:hanging="72"/>
      </w:pPr>
      <w:r>
        <w:t>null := MEDIAN ()</w:t>
      </w:r>
    </w:p>
    <w:p w14:paraId="6FDDF958" w14:textId="77777777" w:rsidR="00345ACB" w:rsidRDefault="00345ACB">
      <w:pPr>
        <w:pStyle w:val="Example"/>
      </w:pPr>
      <w:r>
        <w:t>&lt;1:time</w:t>
      </w:r>
      <w:r w:rsidRPr="00BC49C4">
        <w:t>s</w:t>
      </w:r>
      <w:r>
        <w:t>&gt; := MEDIAN &lt;n:time</w:t>
      </w:r>
      <w:r w:rsidRPr="00BC49C4">
        <w:t>s</w:t>
      </w:r>
      <w:r>
        <w:t>&gt;</w:t>
      </w:r>
    </w:p>
    <w:p w14:paraId="31B3A5C6" w14:textId="77777777" w:rsidR="00345ACB" w:rsidRDefault="00345ACB">
      <w:pPr>
        <w:pStyle w:val="Example"/>
        <w:ind w:hanging="72"/>
      </w:pPr>
      <w:r>
        <w:t>1990-03-11T03:10:00 := MEDIAN (1990-03-10T03:10:00, 1990-03-11T03:10:00, 1990-03-28T03:10:00)</w:t>
      </w:r>
    </w:p>
    <w:p w14:paraId="53EB59B2" w14:textId="77777777" w:rsidR="00345ACB" w:rsidRDefault="00345ACB" w:rsidP="00053749">
      <w:pPr>
        <w:pStyle w:val="Example"/>
        <w:ind w:hanging="72"/>
      </w:pPr>
      <w:r>
        <w:t>03:10:00 := MEDIAN (03:10:00, 02:10:00, 23:10:00)</w:t>
      </w:r>
    </w:p>
    <w:p w14:paraId="06DCE76C" w14:textId="77777777" w:rsidR="00345ACB" w:rsidRDefault="00345ACB">
      <w:pPr>
        <w:pStyle w:val="Example"/>
      </w:pPr>
      <w:r>
        <w:t>&lt;1:duration&gt; := MEDIAN &lt;n:duration&gt;</w:t>
      </w:r>
    </w:p>
    <w:p w14:paraId="63A6C0F8" w14:textId="77777777" w:rsidR="00345ACB" w:rsidRPr="00BC63E3" w:rsidRDefault="00345ACB" w:rsidP="002D0F53">
      <w:pPr>
        <w:pStyle w:val="Example"/>
        <w:ind w:hanging="72"/>
      </w:pPr>
      <w:r>
        <w:t>3 days := MEDIAN (1 hour, 3 days, 4 years)</w:t>
      </w:r>
      <w:r w:rsidRPr="00BC63E3">
        <w:t xml:space="preserve"> </w:t>
      </w:r>
    </w:p>
    <w:p w14:paraId="0F45E6C7" w14:textId="77777777" w:rsidR="00345ACB" w:rsidRDefault="00345ACB" w:rsidP="001E5D51">
      <w:pPr>
        <w:pStyle w:val="Heading3"/>
      </w:pPr>
      <w:bookmarkStart w:id="1134" w:name="_Toc526304084"/>
      <w:bookmarkStart w:id="1135" w:name="_Toc141177968"/>
      <w:bookmarkStart w:id="1136" w:name="_Toc314131892"/>
      <w:bookmarkStart w:id="1137" w:name="_Toc382912182"/>
      <w:r>
        <w:t>Sum (unary, right associative)</w:t>
      </w:r>
      <w:bookmarkEnd w:id="1134"/>
      <w:bookmarkEnd w:id="1135"/>
      <w:bookmarkEnd w:id="1136"/>
      <w:bookmarkEnd w:id="1137"/>
    </w:p>
    <w:p w14:paraId="07B31D5D" w14:textId="77777777" w:rsidR="00345ACB" w:rsidRPr="00913441" w:rsidRDefault="00345ACB">
      <w:pPr>
        <w:pStyle w:val="NormalIndented"/>
      </w:pPr>
      <w:r w:rsidRPr="00913441">
        <w:t xml:space="preserve">The </w:t>
      </w:r>
      <w:r w:rsidRPr="00913441">
        <w:rPr>
          <w:b/>
          <w:bCs/>
        </w:rPr>
        <w:t>sum</w:t>
      </w:r>
      <w:r w:rsidRPr="00913441">
        <w:t xml:space="preserve"> operator calculates the sum of a number or duration list. If all the elements of the list have the same primary time, the result maintains that primary time (otherwise the primary time is lost). Its usage is:</w:t>
      </w:r>
    </w:p>
    <w:p w14:paraId="7D7A2DAE" w14:textId="77777777" w:rsidR="00345ACB" w:rsidRDefault="00345ACB">
      <w:pPr>
        <w:pStyle w:val="Example"/>
      </w:pPr>
      <w:r>
        <w:t>&lt;1:number&gt; := SUM &lt;n:number&gt;</w:t>
      </w:r>
    </w:p>
    <w:p w14:paraId="5337758E" w14:textId="77777777" w:rsidR="00345ACB" w:rsidRDefault="00345ACB">
      <w:pPr>
        <w:pStyle w:val="Example"/>
        <w:ind w:hanging="72"/>
      </w:pPr>
      <w:r>
        <w:t>39 := SUM (12,</w:t>
      </w:r>
      <w:r>
        <w:rPr>
          <w:lang w:eastAsia="ko-KR"/>
        </w:rPr>
        <w:t xml:space="preserve"> </w:t>
      </w:r>
      <w:r>
        <w:t>13,</w:t>
      </w:r>
      <w:r>
        <w:rPr>
          <w:lang w:eastAsia="ko-KR"/>
        </w:rPr>
        <w:t xml:space="preserve"> </w:t>
      </w:r>
      <w:r>
        <w:t>14)</w:t>
      </w:r>
    </w:p>
    <w:p w14:paraId="11A5A07B" w14:textId="77777777" w:rsidR="00345ACB" w:rsidRDefault="00345ACB">
      <w:pPr>
        <w:pStyle w:val="Example"/>
        <w:ind w:hanging="72"/>
      </w:pPr>
      <w:r>
        <w:t>3 := SUM 3</w:t>
      </w:r>
    </w:p>
    <w:p w14:paraId="1A0A44A2" w14:textId="77777777" w:rsidR="00345ACB" w:rsidRDefault="00345ACB">
      <w:pPr>
        <w:pStyle w:val="Example"/>
        <w:ind w:hanging="72"/>
      </w:pPr>
      <w:r>
        <w:t>0 := SUM ()</w:t>
      </w:r>
    </w:p>
    <w:p w14:paraId="16F7CC4D" w14:textId="77777777" w:rsidR="00345ACB" w:rsidRDefault="00345ACB">
      <w:pPr>
        <w:pStyle w:val="Example"/>
      </w:pPr>
      <w:r>
        <w:t>&lt;1:duration&gt; := SUM &lt;n:duration&gt;</w:t>
      </w:r>
    </w:p>
    <w:p w14:paraId="3B656A75" w14:textId="77777777" w:rsidR="00345ACB" w:rsidRDefault="00345ACB">
      <w:pPr>
        <w:pStyle w:val="Example"/>
        <w:ind w:hanging="72"/>
      </w:pPr>
      <w:r>
        <w:t>7 days := SUM (1 day, 6 days)</w:t>
      </w:r>
    </w:p>
    <w:p w14:paraId="3CB1E518" w14:textId="77777777" w:rsidR="00345ACB" w:rsidRDefault="00345ACB" w:rsidP="001E5D51">
      <w:pPr>
        <w:pStyle w:val="Heading3"/>
      </w:pPr>
      <w:bookmarkStart w:id="1138" w:name="_Toc526304085"/>
      <w:bookmarkStart w:id="1139" w:name="_Toc141177969"/>
      <w:bookmarkStart w:id="1140" w:name="_Toc314131893"/>
      <w:bookmarkStart w:id="1141" w:name="_Toc382912183"/>
      <w:proofErr w:type="spellStart"/>
      <w:r>
        <w:lastRenderedPageBreak/>
        <w:t>Stddev</w:t>
      </w:r>
      <w:proofErr w:type="spellEnd"/>
      <w:r>
        <w:t xml:space="preserve"> (unary, right associative)</w:t>
      </w:r>
      <w:bookmarkEnd w:id="1138"/>
      <w:bookmarkEnd w:id="1139"/>
      <w:bookmarkEnd w:id="1140"/>
      <w:bookmarkEnd w:id="1141"/>
    </w:p>
    <w:p w14:paraId="0FAE945A" w14:textId="77777777" w:rsidR="00345ACB" w:rsidRPr="00913441" w:rsidRDefault="00345ACB">
      <w:pPr>
        <w:pStyle w:val="NormalIndented"/>
      </w:pPr>
      <w:r w:rsidRPr="00913441">
        <w:t xml:space="preserve">The </w:t>
      </w:r>
      <w:proofErr w:type="spellStart"/>
      <w:r w:rsidRPr="00913441">
        <w:rPr>
          <w:b/>
          <w:bCs/>
        </w:rPr>
        <w:t>stddev</w:t>
      </w:r>
      <w:proofErr w:type="spellEnd"/>
      <w:r w:rsidRPr="00913441">
        <w:t xml:space="preserve"> operator returns the sample standard deviation of a numeric list. If all the elements of the list have the same primary time, the result maintains that primary time (otherwise the primary time is lost). Its usage is:</w:t>
      </w:r>
    </w:p>
    <w:p w14:paraId="377DF0E0" w14:textId="77777777" w:rsidR="00345ACB" w:rsidRDefault="00345ACB">
      <w:pPr>
        <w:pStyle w:val="Example"/>
      </w:pPr>
      <w:r>
        <w:t>&lt;1:number&gt; := STDDEV &lt;n:number&gt;</w:t>
      </w:r>
    </w:p>
    <w:p w14:paraId="758E9358" w14:textId="77777777" w:rsidR="00345ACB" w:rsidRDefault="00345ACB">
      <w:pPr>
        <w:pStyle w:val="Example"/>
        <w:ind w:hanging="72"/>
      </w:pPr>
      <w:r>
        <w:t>1.58113883 := STDDEV (12,</w:t>
      </w:r>
      <w:r>
        <w:rPr>
          <w:lang w:eastAsia="ko-KR"/>
        </w:rPr>
        <w:t xml:space="preserve"> </w:t>
      </w:r>
      <w:r>
        <w:t>13,</w:t>
      </w:r>
      <w:r>
        <w:rPr>
          <w:lang w:eastAsia="ko-KR"/>
        </w:rPr>
        <w:t xml:space="preserve"> </w:t>
      </w:r>
      <w:r>
        <w:t>14,</w:t>
      </w:r>
      <w:r>
        <w:rPr>
          <w:lang w:eastAsia="ko-KR"/>
        </w:rPr>
        <w:t xml:space="preserve"> </w:t>
      </w:r>
      <w:r>
        <w:t>15,</w:t>
      </w:r>
      <w:r>
        <w:rPr>
          <w:lang w:eastAsia="ko-KR"/>
        </w:rPr>
        <w:t xml:space="preserve"> </w:t>
      </w:r>
      <w:r>
        <w:t>16)</w:t>
      </w:r>
    </w:p>
    <w:p w14:paraId="79B78C3A" w14:textId="77777777" w:rsidR="00345ACB" w:rsidRDefault="00345ACB">
      <w:pPr>
        <w:pStyle w:val="Example"/>
        <w:ind w:hanging="72"/>
      </w:pPr>
      <w:r>
        <w:t>null := STDDEV 3</w:t>
      </w:r>
    </w:p>
    <w:p w14:paraId="118B979E" w14:textId="77777777" w:rsidR="00345ACB" w:rsidRDefault="00345ACB">
      <w:pPr>
        <w:pStyle w:val="Example"/>
        <w:ind w:hanging="72"/>
      </w:pPr>
      <w:r>
        <w:t>null := STDDEV ()</w:t>
      </w:r>
    </w:p>
    <w:p w14:paraId="33443655" w14:textId="77777777" w:rsidR="00345ACB" w:rsidRDefault="00345ACB">
      <w:pPr>
        <w:tabs>
          <w:tab w:val="left" w:pos="-720"/>
        </w:tabs>
      </w:pPr>
    </w:p>
    <w:p w14:paraId="5AE51B9E" w14:textId="77777777" w:rsidR="00345ACB" w:rsidRDefault="00345ACB" w:rsidP="001E5D51">
      <w:pPr>
        <w:pStyle w:val="Heading3"/>
      </w:pPr>
      <w:bookmarkStart w:id="1142" w:name="_Toc526304086"/>
      <w:bookmarkStart w:id="1143" w:name="_Toc141177970"/>
      <w:bookmarkStart w:id="1144" w:name="_Toc314131894"/>
      <w:bookmarkStart w:id="1145" w:name="_Toc382912184"/>
      <w:r>
        <w:t>Variance (unary, right associative)</w:t>
      </w:r>
      <w:bookmarkEnd w:id="1142"/>
      <w:bookmarkEnd w:id="1143"/>
      <w:bookmarkEnd w:id="1144"/>
      <w:bookmarkEnd w:id="1145"/>
    </w:p>
    <w:p w14:paraId="226153D8" w14:textId="77777777" w:rsidR="00345ACB" w:rsidRPr="00913441" w:rsidRDefault="00345ACB">
      <w:pPr>
        <w:pStyle w:val="NormalIndented"/>
      </w:pPr>
      <w:r w:rsidRPr="00913441">
        <w:t xml:space="preserve">The </w:t>
      </w:r>
      <w:r w:rsidRPr="00913441">
        <w:rPr>
          <w:b/>
          <w:bCs/>
        </w:rPr>
        <w:t>variance</w:t>
      </w:r>
      <w:r w:rsidRPr="00913441">
        <w:t xml:space="preserve"> operator returns the sample variance of a numeric list. If all the elements of the list have the same primary time, the result maintains that primary time (otherwise the primary time is lost). Its usage is:</w:t>
      </w:r>
    </w:p>
    <w:p w14:paraId="0ADA37F9" w14:textId="77777777" w:rsidR="00345ACB" w:rsidRDefault="00345ACB">
      <w:pPr>
        <w:pStyle w:val="Example"/>
      </w:pPr>
      <w:r>
        <w:t>&lt;1:number&gt; := VARIANCE &lt;n:number&gt;</w:t>
      </w:r>
    </w:p>
    <w:p w14:paraId="70A20F44" w14:textId="77777777" w:rsidR="00345ACB" w:rsidRDefault="00345ACB">
      <w:pPr>
        <w:pStyle w:val="Example"/>
        <w:ind w:hanging="72"/>
      </w:pPr>
      <w:r>
        <w:t>2.5 := VARIANCE (12,</w:t>
      </w:r>
      <w:r>
        <w:rPr>
          <w:lang w:eastAsia="ko-KR"/>
        </w:rPr>
        <w:t xml:space="preserve"> </w:t>
      </w:r>
      <w:r>
        <w:t>13,</w:t>
      </w:r>
      <w:r>
        <w:rPr>
          <w:lang w:eastAsia="ko-KR"/>
        </w:rPr>
        <w:t xml:space="preserve"> </w:t>
      </w:r>
      <w:r>
        <w:t>14,</w:t>
      </w:r>
      <w:r>
        <w:rPr>
          <w:lang w:eastAsia="ko-KR"/>
        </w:rPr>
        <w:t xml:space="preserve"> </w:t>
      </w:r>
      <w:r>
        <w:t>15,</w:t>
      </w:r>
      <w:r>
        <w:rPr>
          <w:lang w:eastAsia="ko-KR"/>
        </w:rPr>
        <w:t xml:space="preserve"> </w:t>
      </w:r>
      <w:r>
        <w:t>16)</w:t>
      </w:r>
    </w:p>
    <w:p w14:paraId="14308C4E" w14:textId="77777777" w:rsidR="00345ACB" w:rsidRDefault="00345ACB">
      <w:pPr>
        <w:pStyle w:val="Example"/>
        <w:ind w:hanging="72"/>
      </w:pPr>
      <w:r>
        <w:t>null := VARIANCE 3</w:t>
      </w:r>
    </w:p>
    <w:p w14:paraId="258355B1" w14:textId="77777777" w:rsidR="00345ACB" w:rsidRDefault="00345ACB">
      <w:pPr>
        <w:pStyle w:val="Example"/>
        <w:ind w:hanging="72"/>
      </w:pPr>
      <w:r>
        <w:t>null := VARIANCE ()</w:t>
      </w:r>
    </w:p>
    <w:p w14:paraId="3A7B3A79" w14:textId="77777777" w:rsidR="00345ACB" w:rsidRDefault="00345ACB" w:rsidP="001E5D51">
      <w:pPr>
        <w:pStyle w:val="Heading3"/>
      </w:pPr>
      <w:bookmarkStart w:id="1146" w:name="_Toc526304087"/>
      <w:bookmarkStart w:id="1147" w:name="_Toc141177971"/>
      <w:bookmarkStart w:id="1148" w:name="_Ref288666762"/>
      <w:bookmarkStart w:id="1149" w:name="_Toc314131895"/>
      <w:bookmarkStart w:id="1150" w:name="_Toc382912185"/>
      <w:r>
        <w:t>Minimum (unary, right associative)</w:t>
      </w:r>
      <w:bookmarkEnd w:id="1146"/>
      <w:bookmarkEnd w:id="1147"/>
      <w:bookmarkEnd w:id="1148"/>
      <w:bookmarkEnd w:id="1149"/>
      <w:bookmarkEnd w:id="1150"/>
    </w:p>
    <w:p w14:paraId="247EFF43" w14:textId="77777777" w:rsidR="00345ACB" w:rsidRPr="00913441" w:rsidRDefault="00345ACB">
      <w:pPr>
        <w:pStyle w:val="NormalIndented"/>
      </w:pPr>
      <w:r w:rsidRPr="00913441">
        <w:t xml:space="preserve">The </w:t>
      </w:r>
      <w:r w:rsidRPr="00913441">
        <w:rPr>
          <w:b/>
          <w:bCs/>
        </w:rPr>
        <w:t>minimum</w:t>
      </w:r>
      <w:r w:rsidRPr="00913441">
        <w:t xml:space="preserve"> operator has one synonym: </w:t>
      </w:r>
      <w:r w:rsidRPr="00913441">
        <w:rPr>
          <w:b/>
          <w:bCs/>
        </w:rPr>
        <w:t>min</w:t>
      </w:r>
      <w:r w:rsidRPr="00913441">
        <w:t xml:space="preserve">. It returns the smallest value in a homogeneous list of an ordered type (that is, all numbers, all times, all durations, or all strings), using the </w:t>
      </w:r>
      <w:r w:rsidRPr="00913441">
        <w:rPr>
          <w:b/>
          <w:bCs/>
        </w:rPr>
        <w:t>&lt;=</w:t>
      </w:r>
      <w:r w:rsidRPr="00913441">
        <w:t xml:space="preserve"> operator (see Section </w:t>
      </w:r>
      <w:r w:rsidR="008216EB">
        <w:fldChar w:fldCharType="begin"/>
      </w:r>
      <w:r w:rsidR="008216EB">
        <w:instrText xml:space="preserve"> REF _Ref448639003 \r \h  \* MERGEFORMAT </w:instrText>
      </w:r>
      <w:r w:rsidR="008216EB">
        <w:fldChar w:fldCharType="separate"/>
      </w:r>
      <w:r>
        <w:t>9.5.4</w:t>
      </w:r>
      <w:r w:rsidR="008216EB">
        <w:fldChar w:fldCharType="end"/>
      </w:r>
      <w:r w:rsidRPr="00913441">
        <w:t>). If there is a tie, it selects the element with the latest primary time. The primary time of the selected argument is maintained. Its usage is:</w:t>
      </w:r>
    </w:p>
    <w:p w14:paraId="371375DF" w14:textId="77777777" w:rsidR="00345ACB" w:rsidRPr="00D6562C" w:rsidRDefault="00345ACB">
      <w:pPr>
        <w:pStyle w:val="Example"/>
        <w:rPr>
          <w:lang w:val="de-DE"/>
        </w:rPr>
      </w:pPr>
      <w:r w:rsidRPr="00D6562C">
        <w:rPr>
          <w:lang w:val="de-DE"/>
        </w:rPr>
        <w:t>&lt;1:ordered&gt; := MINIMUM &lt;n:ordered&gt;</w:t>
      </w:r>
    </w:p>
    <w:p w14:paraId="009DBF43" w14:textId="77777777" w:rsidR="00345ACB" w:rsidRPr="00D6562C" w:rsidRDefault="00345ACB">
      <w:pPr>
        <w:pStyle w:val="Example"/>
        <w:ind w:hanging="72"/>
        <w:rPr>
          <w:lang w:val="de-DE"/>
        </w:rPr>
      </w:pPr>
      <w:r w:rsidRPr="00D6562C">
        <w:rPr>
          <w:lang w:val="de-DE"/>
        </w:rPr>
        <w:t>12 := MINIMUM (12,</w:t>
      </w:r>
      <w:r>
        <w:rPr>
          <w:lang w:val="de-DE" w:eastAsia="ko-KR"/>
        </w:rPr>
        <w:t xml:space="preserve"> </w:t>
      </w:r>
      <w:r w:rsidRPr="00D6562C">
        <w:rPr>
          <w:lang w:val="de-DE"/>
        </w:rPr>
        <w:t>13,</w:t>
      </w:r>
      <w:r>
        <w:rPr>
          <w:lang w:val="de-DE" w:eastAsia="ko-KR"/>
        </w:rPr>
        <w:t xml:space="preserve"> </w:t>
      </w:r>
      <w:r w:rsidRPr="00D6562C">
        <w:rPr>
          <w:lang w:val="de-DE"/>
        </w:rPr>
        <w:t>14)</w:t>
      </w:r>
    </w:p>
    <w:p w14:paraId="3EBF1940" w14:textId="77777777" w:rsidR="00345ACB" w:rsidRPr="00D6562C" w:rsidRDefault="00345ACB">
      <w:pPr>
        <w:pStyle w:val="Example"/>
        <w:ind w:hanging="72"/>
        <w:rPr>
          <w:lang w:val="de-DE"/>
        </w:rPr>
      </w:pPr>
      <w:r w:rsidRPr="00D6562C">
        <w:rPr>
          <w:lang w:val="de-DE"/>
        </w:rPr>
        <w:t>3 := MIN 3</w:t>
      </w:r>
    </w:p>
    <w:p w14:paraId="443870A9" w14:textId="77777777" w:rsidR="00345ACB" w:rsidRPr="00D6562C" w:rsidRDefault="00345ACB">
      <w:pPr>
        <w:pStyle w:val="Example"/>
        <w:ind w:hanging="72"/>
        <w:rPr>
          <w:lang w:val="de-DE"/>
        </w:rPr>
      </w:pPr>
      <w:r w:rsidRPr="00D6562C">
        <w:rPr>
          <w:lang w:val="de-DE"/>
        </w:rPr>
        <w:t>null := MINIMUM ()</w:t>
      </w:r>
    </w:p>
    <w:p w14:paraId="4446E27B" w14:textId="77777777" w:rsidR="00345ACB" w:rsidRDefault="00345ACB">
      <w:pPr>
        <w:pStyle w:val="Example"/>
        <w:ind w:hanging="72"/>
        <w:rPr>
          <w:lang w:val="de-DE"/>
        </w:rPr>
      </w:pPr>
      <w:r w:rsidRPr="00D6562C">
        <w:rPr>
          <w:lang w:val="de-DE"/>
        </w:rPr>
        <w:t>null := MINIMUM (1,</w:t>
      </w:r>
      <w:r>
        <w:rPr>
          <w:lang w:val="de-DE" w:eastAsia="ko-KR"/>
        </w:rPr>
        <w:t xml:space="preserve"> </w:t>
      </w:r>
      <w:r>
        <w:rPr>
          <w:lang w:val="de-DE"/>
        </w:rPr>
        <w:t>"</w:t>
      </w:r>
      <w:r w:rsidRPr="00D6562C">
        <w:rPr>
          <w:lang w:val="de-DE"/>
        </w:rPr>
        <w:t>abc</w:t>
      </w:r>
      <w:r>
        <w:rPr>
          <w:lang w:val="de-DE"/>
        </w:rPr>
        <w:t>"</w:t>
      </w:r>
      <w:r w:rsidRPr="00D6562C">
        <w:rPr>
          <w:lang w:val="de-DE"/>
        </w:rPr>
        <w:t>)</w:t>
      </w:r>
    </w:p>
    <w:p w14:paraId="6E6B4F6A" w14:textId="77777777" w:rsidR="00345ACB" w:rsidRPr="00D060D4" w:rsidRDefault="00345ACB" w:rsidP="008E0299">
      <w:pPr>
        <w:pStyle w:val="NormalIndented"/>
        <w:rPr>
          <w:lang w:val="en-GB"/>
        </w:rPr>
      </w:pPr>
      <w:r w:rsidRPr="00D060D4">
        <w:rPr>
          <w:lang w:val="en-GB"/>
        </w:rPr>
        <w:t xml:space="preserve">The </w:t>
      </w:r>
      <w:r w:rsidRPr="00DB23BE">
        <w:rPr>
          <w:b/>
          <w:lang w:val="en-GB"/>
        </w:rPr>
        <w:t>minimum</w:t>
      </w:r>
      <w:r w:rsidRPr="00D060D4">
        <w:rPr>
          <w:lang w:val="en-GB"/>
        </w:rPr>
        <w:t xml:space="preserve"> operator can also be extended by the using modifier as defined for the </w:t>
      </w:r>
      <w:proofErr w:type="gramStart"/>
      <w:r w:rsidRPr="00D060D4">
        <w:rPr>
          <w:lang w:val="en-GB"/>
        </w:rPr>
        <w:t>sort</w:t>
      </w:r>
      <w:proofErr w:type="gramEnd"/>
      <w:r w:rsidRPr="00D060D4">
        <w:rPr>
          <w:lang w:val="en-GB"/>
        </w:rPr>
        <w:t xml:space="preserve"> operator (see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D060D4">
        <w:rPr>
          <w:lang w:val="en-GB"/>
        </w:rPr>
        <w:t>) to allow more complex calculations of the minimum. For example:</w:t>
      </w:r>
    </w:p>
    <w:p w14:paraId="25D28155" w14:textId="77777777" w:rsidR="00345ACB" w:rsidRPr="000F6217" w:rsidRDefault="00345ACB" w:rsidP="003663F8">
      <w:pPr>
        <w:pStyle w:val="Example"/>
        <w:rPr>
          <w:lang w:eastAsia="ko-KR"/>
        </w:rPr>
      </w:pPr>
      <w:r w:rsidRPr="000F6217">
        <w:t>&lt;1:object&gt; := minimum &lt;n:object&gt; using it.age;</w:t>
      </w:r>
      <w:r>
        <w:t xml:space="preserve"> </w:t>
      </w:r>
      <w:r w:rsidRPr="000F6217">
        <w:t>// will return the youngest</w:t>
      </w:r>
      <w:r>
        <w:rPr>
          <w:lang w:eastAsia="ko-KR"/>
        </w:rPr>
        <w:t xml:space="preserve"> </w:t>
      </w:r>
    </w:p>
    <w:p w14:paraId="17B85C0B" w14:textId="77777777" w:rsidR="00345ACB" w:rsidRPr="000F6217" w:rsidRDefault="00345ACB" w:rsidP="003663F8">
      <w:pPr>
        <w:pStyle w:val="Example"/>
      </w:pPr>
      <w:r w:rsidRPr="000F6217">
        <w:t xml:space="preserve">                    // person from a list of persons (represented by objects)</w:t>
      </w:r>
    </w:p>
    <w:p w14:paraId="16AFD463" w14:textId="77777777" w:rsidR="00345ACB" w:rsidRPr="003663F8" w:rsidRDefault="00345ACB" w:rsidP="00776C69">
      <w:pPr>
        <w:pStyle w:val="Example"/>
      </w:pPr>
      <w:r w:rsidRPr="000F6217">
        <w:t>180 := minimum (0, 30, 90, 180, 200, 300) using cosine of it;</w:t>
      </w:r>
      <w:r w:rsidRPr="00BC49C4">
        <w:t xml:space="preserve"> </w:t>
      </w:r>
    </w:p>
    <w:p w14:paraId="72738AE4" w14:textId="77777777" w:rsidR="00345ACB" w:rsidRDefault="00345ACB" w:rsidP="001E5D51">
      <w:pPr>
        <w:pStyle w:val="Heading3"/>
      </w:pPr>
      <w:bookmarkStart w:id="1151" w:name="_Toc526304088"/>
      <w:bookmarkStart w:id="1152" w:name="_Toc141177972"/>
      <w:bookmarkStart w:id="1153" w:name="_Ref288666771"/>
      <w:bookmarkStart w:id="1154" w:name="_Toc314131896"/>
      <w:bookmarkStart w:id="1155" w:name="_Toc382912186"/>
      <w:r>
        <w:t>Maximum (unary, right associative)</w:t>
      </w:r>
      <w:bookmarkEnd w:id="1151"/>
      <w:bookmarkEnd w:id="1152"/>
      <w:bookmarkEnd w:id="1153"/>
      <w:bookmarkEnd w:id="1154"/>
      <w:bookmarkEnd w:id="1155"/>
    </w:p>
    <w:p w14:paraId="55A43E1E" w14:textId="77777777" w:rsidR="00345ACB" w:rsidRPr="00913441" w:rsidRDefault="00345ACB">
      <w:pPr>
        <w:pStyle w:val="NormalIndented"/>
      </w:pPr>
      <w:r w:rsidRPr="00913441">
        <w:t xml:space="preserve">The </w:t>
      </w:r>
      <w:r w:rsidRPr="00913441">
        <w:rPr>
          <w:b/>
          <w:bCs/>
        </w:rPr>
        <w:t>maximum</w:t>
      </w:r>
      <w:r w:rsidRPr="00913441">
        <w:t xml:space="preserve"> operator has one synonym: </w:t>
      </w:r>
      <w:r w:rsidRPr="00913441">
        <w:rPr>
          <w:b/>
          <w:bCs/>
        </w:rPr>
        <w:t>max</w:t>
      </w:r>
      <w:r w:rsidRPr="00913441">
        <w:t xml:space="preserve">. It returns the largest value in a homogeneous list of an ordered type, using the </w:t>
      </w:r>
      <w:r w:rsidRPr="00913441">
        <w:rPr>
          <w:b/>
          <w:bCs/>
        </w:rPr>
        <w:t>&gt;=</w:t>
      </w:r>
      <w:r w:rsidRPr="00913441">
        <w:t xml:space="preserve"> operator (see Section </w:t>
      </w:r>
      <w:r w:rsidR="008216EB">
        <w:fldChar w:fldCharType="begin"/>
      </w:r>
      <w:r w:rsidR="008216EB">
        <w:instrText xml:space="preserve"> REF _Ref448639053 \r \h  \* MERGEFORMAT </w:instrText>
      </w:r>
      <w:r w:rsidR="008216EB">
        <w:fldChar w:fldCharType="separate"/>
      </w:r>
      <w:r>
        <w:t>9.5.6</w:t>
      </w:r>
      <w:r w:rsidR="008216EB">
        <w:fldChar w:fldCharType="end"/>
      </w:r>
      <w:r w:rsidRPr="00913441">
        <w:t>). If there is a tie, it selects the element with the latest primary time. The primary time of the selected argument is maintained. Its usage is:</w:t>
      </w:r>
    </w:p>
    <w:p w14:paraId="18EFF751" w14:textId="77777777" w:rsidR="00345ACB" w:rsidRDefault="00345ACB">
      <w:pPr>
        <w:pStyle w:val="Example"/>
      </w:pPr>
      <w:r>
        <w:t>&lt;1:ordered&gt; := MAXIMUM &lt;n:ordered&gt;</w:t>
      </w:r>
    </w:p>
    <w:p w14:paraId="48EF9FEA" w14:textId="77777777" w:rsidR="00345ACB" w:rsidRDefault="00345ACB">
      <w:pPr>
        <w:pStyle w:val="Example"/>
        <w:ind w:hanging="72"/>
      </w:pPr>
      <w:r>
        <w:t>14 := MAXIMUM (12,</w:t>
      </w:r>
      <w:r>
        <w:rPr>
          <w:lang w:eastAsia="ko-KR"/>
        </w:rPr>
        <w:t xml:space="preserve"> </w:t>
      </w:r>
      <w:r>
        <w:t>13,</w:t>
      </w:r>
      <w:r>
        <w:rPr>
          <w:lang w:eastAsia="ko-KR"/>
        </w:rPr>
        <w:t xml:space="preserve"> </w:t>
      </w:r>
      <w:r>
        <w:t>14)</w:t>
      </w:r>
    </w:p>
    <w:p w14:paraId="2BD6A468" w14:textId="77777777" w:rsidR="00345ACB" w:rsidRDefault="00345ACB">
      <w:pPr>
        <w:pStyle w:val="Example"/>
        <w:ind w:hanging="72"/>
      </w:pPr>
      <w:r>
        <w:t>3 := MAXIMUM 3</w:t>
      </w:r>
    </w:p>
    <w:p w14:paraId="646DFFCC" w14:textId="77777777" w:rsidR="00345ACB" w:rsidRDefault="00345ACB">
      <w:pPr>
        <w:pStyle w:val="Example"/>
        <w:ind w:hanging="72"/>
      </w:pPr>
      <w:r>
        <w:t>null := MAXIMUM ()</w:t>
      </w:r>
    </w:p>
    <w:p w14:paraId="6AFB2307" w14:textId="77777777" w:rsidR="00345ACB" w:rsidRDefault="00345ACB">
      <w:pPr>
        <w:pStyle w:val="Example"/>
        <w:ind w:hanging="72"/>
      </w:pPr>
      <w:r>
        <w:t>null := MAXIMUM (1,"abc")</w:t>
      </w:r>
    </w:p>
    <w:p w14:paraId="3F7BAF4A" w14:textId="77777777" w:rsidR="00345ACB" w:rsidRPr="00D060D4" w:rsidRDefault="00345ACB" w:rsidP="00776C69">
      <w:pPr>
        <w:pStyle w:val="NormalIndented"/>
        <w:rPr>
          <w:lang w:val="en-GB"/>
        </w:rPr>
      </w:pPr>
      <w:r w:rsidRPr="00D060D4">
        <w:rPr>
          <w:lang w:val="en-GB"/>
        </w:rPr>
        <w:t xml:space="preserve">The </w:t>
      </w:r>
      <w:r w:rsidRPr="00DB23BE">
        <w:rPr>
          <w:b/>
          <w:lang w:val="en-GB"/>
        </w:rPr>
        <w:t>maximum</w:t>
      </w:r>
      <w:r w:rsidRPr="00D060D4">
        <w:rPr>
          <w:lang w:val="en-GB"/>
        </w:rPr>
        <w:t xml:space="preserve"> operator can also be extended by the using modifier as defined for the </w:t>
      </w:r>
      <w:proofErr w:type="gramStart"/>
      <w:r w:rsidRPr="00D060D4">
        <w:rPr>
          <w:lang w:val="en-GB"/>
        </w:rPr>
        <w:t>sort</w:t>
      </w:r>
      <w:proofErr w:type="gramEnd"/>
      <w:r w:rsidRPr="00D060D4">
        <w:rPr>
          <w:lang w:val="en-GB"/>
        </w:rPr>
        <w:t xml:space="preserve"> operator (see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D060D4">
        <w:rPr>
          <w:lang w:val="en-GB"/>
        </w:rPr>
        <w:t>) to allow more complex calculations of the maximum. For example:</w:t>
      </w:r>
    </w:p>
    <w:p w14:paraId="07008B85" w14:textId="77777777" w:rsidR="00345ACB" w:rsidRPr="000F6217" w:rsidRDefault="00345ACB" w:rsidP="00776C69">
      <w:pPr>
        <w:pStyle w:val="Example"/>
      </w:pPr>
      <w:r w:rsidRPr="000F6217">
        <w:t>&lt;1:object&gt; := maximum &lt;n:object&gt; using it.age;</w:t>
      </w:r>
      <w:r>
        <w:t xml:space="preserve"> </w:t>
      </w:r>
      <w:r w:rsidRPr="000F6217">
        <w:t>// will return the oldest</w:t>
      </w:r>
      <w:r>
        <w:t xml:space="preserve"> </w:t>
      </w:r>
    </w:p>
    <w:p w14:paraId="3AF5146E" w14:textId="77777777" w:rsidR="00345ACB" w:rsidRPr="000F6217" w:rsidRDefault="00345ACB" w:rsidP="00776C69">
      <w:pPr>
        <w:pStyle w:val="Example"/>
      </w:pPr>
      <w:r w:rsidRPr="000F6217">
        <w:t xml:space="preserve">                    // person from a list of persons (represented by objects)</w:t>
      </w:r>
    </w:p>
    <w:p w14:paraId="671D92C1" w14:textId="77777777" w:rsidR="00345ACB" w:rsidRPr="00BC49C4" w:rsidRDefault="00345ACB" w:rsidP="00776C69">
      <w:pPr>
        <w:pStyle w:val="Example"/>
      </w:pPr>
      <w:r w:rsidRPr="000F6217">
        <w:t xml:space="preserve">90 := maximum (0, 30, 90, 180, 200, 300) using sinus of it; </w:t>
      </w:r>
    </w:p>
    <w:p w14:paraId="7493EB4C" w14:textId="77777777" w:rsidR="00345ACB" w:rsidRDefault="00345ACB" w:rsidP="001E5D51">
      <w:pPr>
        <w:pStyle w:val="Heading3"/>
      </w:pPr>
      <w:bookmarkStart w:id="1156" w:name="_Toc526304089"/>
      <w:bookmarkStart w:id="1157" w:name="_Toc141177973"/>
      <w:bookmarkStart w:id="1158" w:name="_Toc314131897"/>
      <w:bookmarkStart w:id="1159" w:name="_Toc382912187"/>
      <w:r>
        <w:lastRenderedPageBreak/>
        <w:t>Last (unary, right associative)</w:t>
      </w:r>
      <w:bookmarkEnd w:id="1156"/>
      <w:bookmarkEnd w:id="1157"/>
      <w:bookmarkEnd w:id="1158"/>
      <w:bookmarkEnd w:id="1159"/>
    </w:p>
    <w:p w14:paraId="69B6C61B" w14:textId="77777777" w:rsidR="00345ACB" w:rsidRPr="00913441" w:rsidRDefault="00345ACB">
      <w:pPr>
        <w:pStyle w:val="NormalIndented"/>
      </w:pPr>
      <w:r w:rsidRPr="00913441">
        <w:t xml:space="preserve">The </w:t>
      </w:r>
      <w:r w:rsidRPr="00913441">
        <w:rPr>
          <w:b/>
          <w:bCs/>
        </w:rPr>
        <w:t>last</w:t>
      </w:r>
      <w:r w:rsidRPr="00913441">
        <w:t xml:space="preserve"> operator returns the value at the end of a list, regardless of type. If the list is empty, </w:t>
      </w:r>
      <w:r w:rsidRPr="00913441">
        <w:rPr>
          <w:b/>
          <w:bCs/>
        </w:rPr>
        <w:t xml:space="preserve">null </w:t>
      </w:r>
      <w:r w:rsidRPr="00913441">
        <w:t xml:space="preserve">is returned. The expression </w:t>
      </w:r>
      <w:r w:rsidRPr="00913441">
        <w:rPr>
          <w:b/>
          <w:bCs/>
        </w:rPr>
        <w:t>last x</w:t>
      </w:r>
      <w:r w:rsidRPr="00913441">
        <w:t xml:space="preserve"> is equivalent to </w:t>
      </w:r>
      <w:proofErr w:type="gramStart"/>
      <w:r w:rsidRPr="00913441">
        <w:rPr>
          <w:b/>
          <w:bCs/>
        </w:rPr>
        <w:t>x[</w:t>
      </w:r>
      <w:proofErr w:type="gramEnd"/>
      <w:r w:rsidRPr="00913441">
        <w:rPr>
          <w:b/>
          <w:bCs/>
        </w:rPr>
        <w:t>count x]</w:t>
      </w:r>
      <w:r w:rsidRPr="00913441">
        <w:t xml:space="preserve">. </w:t>
      </w:r>
      <w:r w:rsidRPr="00913441">
        <w:rPr>
          <w:b/>
          <w:bCs/>
        </w:rPr>
        <w:t>Last</w:t>
      </w:r>
      <w:r w:rsidRPr="00913441">
        <w:t xml:space="preserve"> on the result of a time-sorted query will return the most recent value. The primary time of the selected argument is maintained. Note that </w:t>
      </w:r>
      <w:r w:rsidRPr="00913441">
        <w:rPr>
          <w:b/>
          <w:bCs/>
        </w:rPr>
        <w:t>last</w:t>
      </w:r>
      <w:r w:rsidRPr="00913441">
        <w:t xml:space="preserve"> is different than </w:t>
      </w:r>
      <w:r w:rsidRPr="00913441">
        <w:rPr>
          <w:b/>
          <w:bCs/>
        </w:rPr>
        <w:t>last</w:t>
      </w:r>
      <w:r w:rsidRPr="00913441">
        <w:t xml:space="preserve"> specified in Arden Syntax version E 1460-92. That operator is now called </w:t>
      </w:r>
      <w:r w:rsidRPr="00913441">
        <w:rPr>
          <w:b/>
          <w:bCs/>
        </w:rPr>
        <w:t>latest</w:t>
      </w:r>
      <w:r w:rsidRPr="00913441">
        <w:t xml:space="preserve"> (see Section </w:t>
      </w:r>
      <w:r w:rsidR="008216EB">
        <w:fldChar w:fldCharType="begin"/>
      </w:r>
      <w:r w:rsidR="008216EB">
        <w:instrText xml:space="preserve"> REF _Ref448639095 \r \h  \* MERGEFORMAT </w:instrText>
      </w:r>
      <w:r w:rsidR="008216EB">
        <w:fldChar w:fldCharType="separate"/>
      </w:r>
      <w:r>
        <w:t>9.12.16</w:t>
      </w:r>
      <w:r w:rsidR="008216EB">
        <w:fldChar w:fldCharType="end"/>
      </w:r>
      <w:r w:rsidRPr="00913441">
        <w:t>). Its usage is:</w:t>
      </w:r>
    </w:p>
    <w:p w14:paraId="23DAF19F" w14:textId="77777777" w:rsidR="00345ACB" w:rsidRDefault="00345ACB">
      <w:pPr>
        <w:pStyle w:val="Example"/>
      </w:pPr>
      <w:r>
        <w:t>&lt;1:any-type&gt; := LAST &lt;n:any-type&gt;</w:t>
      </w:r>
    </w:p>
    <w:p w14:paraId="21742540" w14:textId="77777777" w:rsidR="00345ACB" w:rsidRDefault="00345ACB">
      <w:pPr>
        <w:pStyle w:val="Example"/>
        <w:ind w:hanging="72"/>
      </w:pPr>
      <w:r>
        <w:t>14 := LAST (12,</w:t>
      </w:r>
      <w:r>
        <w:rPr>
          <w:lang w:eastAsia="ko-KR"/>
        </w:rPr>
        <w:t xml:space="preserve"> </w:t>
      </w:r>
      <w:r>
        <w:t>13,</w:t>
      </w:r>
      <w:r>
        <w:rPr>
          <w:lang w:eastAsia="ko-KR"/>
        </w:rPr>
        <w:t xml:space="preserve"> </w:t>
      </w:r>
      <w:r>
        <w:t>14)</w:t>
      </w:r>
    </w:p>
    <w:p w14:paraId="7FC5BC79" w14:textId="77777777" w:rsidR="00345ACB" w:rsidRDefault="00345ACB">
      <w:pPr>
        <w:pStyle w:val="Example"/>
        <w:ind w:hanging="72"/>
      </w:pPr>
      <w:r>
        <w:t>3 := LAST 3</w:t>
      </w:r>
    </w:p>
    <w:p w14:paraId="5FDC5EF3" w14:textId="77777777" w:rsidR="00345ACB" w:rsidRDefault="00345ACB">
      <w:pPr>
        <w:pStyle w:val="Example"/>
        <w:ind w:hanging="72"/>
      </w:pPr>
      <w:r>
        <w:t>null := LAST ()</w:t>
      </w:r>
    </w:p>
    <w:p w14:paraId="243366D2" w14:textId="77777777" w:rsidR="00345ACB" w:rsidRDefault="00345ACB" w:rsidP="001E5D51">
      <w:pPr>
        <w:pStyle w:val="Heading3"/>
      </w:pPr>
      <w:bookmarkStart w:id="1160" w:name="_Toc526304090"/>
      <w:bookmarkStart w:id="1161" w:name="_Toc141177974"/>
      <w:bookmarkStart w:id="1162" w:name="_Toc314131898"/>
      <w:bookmarkStart w:id="1163" w:name="_Toc382912188"/>
      <w:r>
        <w:t>First (unary, right associative)</w:t>
      </w:r>
      <w:bookmarkEnd w:id="1160"/>
      <w:bookmarkEnd w:id="1161"/>
      <w:bookmarkEnd w:id="1162"/>
      <w:bookmarkEnd w:id="1163"/>
    </w:p>
    <w:p w14:paraId="62FC5842" w14:textId="77777777" w:rsidR="00345ACB" w:rsidRPr="00913441" w:rsidRDefault="00345ACB">
      <w:pPr>
        <w:pStyle w:val="NormalIndented"/>
      </w:pPr>
      <w:r w:rsidRPr="00913441">
        <w:t xml:space="preserve">The </w:t>
      </w:r>
      <w:r w:rsidRPr="00913441">
        <w:rPr>
          <w:b/>
          <w:bCs/>
        </w:rPr>
        <w:t>first</w:t>
      </w:r>
      <w:r w:rsidRPr="00913441">
        <w:t xml:space="preserve"> operator returns the value at the beginning of a list. If the list is empty, </w:t>
      </w:r>
      <w:r w:rsidRPr="00913441">
        <w:rPr>
          <w:b/>
          <w:bCs/>
        </w:rPr>
        <w:t xml:space="preserve">null </w:t>
      </w:r>
      <w:r w:rsidRPr="00913441">
        <w:t xml:space="preserve">is returned. The expression </w:t>
      </w:r>
      <w:r w:rsidRPr="00913441">
        <w:rPr>
          <w:rFonts w:ascii="Courier" w:hAnsi="Courier" w:cs="Courier"/>
          <w:b/>
          <w:bCs/>
        </w:rPr>
        <w:t>first x</w:t>
      </w:r>
      <w:r w:rsidRPr="00913441">
        <w:t xml:space="preserve"> is equivalent to </w:t>
      </w:r>
      <w:proofErr w:type="gramStart"/>
      <w:r w:rsidRPr="00913441">
        <w:rPr>
          <w:rFonts w:ascii="Courier" w:hAnsi="Courier" w:cs="Courier"/>
          <w:b/>
          <w:bCs/>
        </w:rPr>
        <w:t>x[</w:t>
      </w:r>
      <w:proofErr w:type="gramEnd"/>
      <w:r w:rsidRPr="00913441">
        <w:rPr>
          <w:rFonts w:ascii="Courier" w:hAnsi="Courier" w:cs="Courier"/>
          <w:b/>
          <w:bCs/>
        </w:rPr>
        <w:t>1]</w:t>
      </w:r>
      <w:r w:rsidRPr="00913441">
        <w:t xml:space="preserve">. </w:t>
      </w:r>
      <w:r w:rsidRPr="00913441">
        <w:rPr>
          <w:b/>
          <w:bCs/>
        </w:rPr>
        <w:t>First</w:t>
      </w:r>
      <w:r w:rsidRPr="00913441">
        <w:t xml:space="preserve"> on the result of a time-sorted query will return the earliest value. The primary time of the selected argument is maintained. Note that </w:t>
      </w:r>
      <w:r w:rsidRPr="00913441">
        <w:rPr>
          <w:b/>
          <w:bCs/>
        </w:rPr>
        <w:t>first</w:t>
      </w:r>
      <w:r w:rsidRPr="00913441">
        <w:t xml:space="preserve"> is different than </w:t>
      </w:r>
      <w:r w:rsidRPr="00913441">
        <w:rPr>
          <w:b/>
          <w:bCs/>
        </w:rPr>
        <w:t>first</w:t>
      </w:r>
      <w:r w:rsidRPr="00913441">
        <w:t xml:space="preserve"> specified in Arden Syntax version E 1460-92. That operator is now called </w:t>
      </w:r>
      <w:r w:rsidRPr="00913441">
        <w:rPr>
          <w:b/>
          <w:bCs/>
        </w:rPr>
        <w:t>earliest</w:t>
      </w:r>
      <w:r w:rsidRPr="00913441">
        <w:t xml:space="preserve"> (see Section </w:t>
      </w:r>
      <w:r w:rsidR="008216EB">
        <w:fldChar w:fldCharType="begin"/>
      </w:r>
      <w:r w:rsidR="008216EB">
        <w:instrText xml:space="preserve"> REF _Ref448639131 \r \h  \* MERGEFORMAT </w:instrText>
      </w:r>
      <w:r w:rsidR="008216EB">
        <w:fldChar w:fldCharType="separate"/>
      </w:r>
      <w:r>
        <w:t>9.12.17</w:t>
      </w:r>
      <w:r w:rsidR="008216EB">
        <w:fldChar w:fldCharType="end"/>
      </w:r>
      <w:r w:rsidRPr="00913441">
        <w:t>). Its usage is:</w:t>
      </w:r>
    </w:p>
    <w:p w14:paraId="05D2D13E" w14:textId="77777777" w:rsidR="00345ACB" w:rsidRDefault="00345ACB">
      <w:pPr>
        <w:pStyle w:val="Example"/>
      </w:pPr>
      <w:r>
        <w:t>&lt;1:any-type&gt; := FIRST &lt;n:any-type&gt;</w:t>
      </w:r>
    </w:p>
    <w:p w14:paraId="03B1F545" w14:textId="77777777" w:rsidR="00345ACB" w:rsidRDefault="00345ACB">
      <w:pPr>
        <w:pStyle w:val="Example"/>
        <w:ind w:hanging="72"/>
      </w:pPr>
      <w:r>
        <w:t>12 := FIRST (12,</w:t>
      </w:r>
      <w:r>
        <w:rPr>
          <w:lang w:eastAsia="ko-KR"/>
        </w:rPr>
        <w:t xml:space="preserve"> </w:t>
      </w:r>
      <w:r>
        <w:t>13,</w:t>
      </w:r>
      <w:r>
        <w:rPr>
          <w:lang w:eastAsia="ko-KR"/>
        </w:rPr>
        <w:t xml:space="preserve"> </w:t>
      </w:r>
      <w:r>
        <w:t>14)</w:t>
      </w:r>
    </w:p>
    <w:p w14:paraId="5D1AFEF4" w14:textId="77777777" w:rsidR="00345ACB" w:rsidRDefault="00345ACB">
      <w:pPr>
        <w:pStyle w:val="Example"/>
        <w:ind w:hanging="72"/>
      </w:pPr>
      <w:r>
        <w:t>3 := FIRST 3</w:t>
      </w:r>
    </w:p>
    <w:p w14:paraId="6FB3BAE4" w14:textId="77777777" w:rsidR="00345ACB" w:rsidRDefault="00345ACB">
      <w:pPr>
        <w:pStyle w:val="Example"/>
        <w:ind w:hanging="72"/>
      </w:pPr>
      <w:r>
        <w:t>null := FIRST ()</w:t>
      </w:r>
    </w:p>
    <w:p w14:paraId="5D15BE61" w14:textId="77777777" w:rsidR="00345ACB" w:rsidRDefault="00345ACB" w:rsidP="001E5D51">
      <w:pPr>
        <w:pStyle w:val="Heading3"/>
      </w:pPr>
      <w:bookmarkStart w:id="1164" w:name="_Ref448644314"/>
      <w:bookmarkStart w:id="1165" w:name="_Ref448648123"/>
      <w:bookmarkStart w:id="1166" w:name="_Toc526304091"/>
      <w:bookmarkStart w:id="1167" w:name="_Toc141177975"/>
      <w:bookmarkStart w:id="1168" w:name="_Toc314131899"/>
      <w:bookmarkStart w:id="1169" w:name="_Toc382912189"/>
      <w:r>
        <w:t xml:space="preserve">Any </w:t>
      </w:r>
      <w:r w:rsidRPr="00DB23BE">
        <w:t>[</w:t>
      </w:r>
      <w:proofErr w:type="spellStart"/>
      <w:r w:rsidRPr="00DB23BE">
        <w:t>IsTrue</w:t>
      </w:r>
      <w:proofErr w:type="spellEnd"/>
      <w:r w:rsidRPr="00DB23BE">
        <w:t xml:space="preserve">] </w:t>
      </w:r>
      <w:r>
        <w:t>(unary, right associative)</w:t>
      </w:r>
      <w:bookmarkEnd w:id="1164"/>
      <w:bookmarkEnd w:id="1165"/>
      <w:bookmarkEnd w:id="1166"/>
      <w:bookmarkEnd w:id="1167"/>
      <w:bookmarkEnd w:id="1168"/>
      <w:bookmarkEnd w:id="1169"/>
    </w:p>
    <w:p w14:paraId="26356B54" w14:textId="77777777" w:rsidR="00345ACB" w:rsidRPr="00913441" w:rsidRDefault="00345ACB">
      <w:pPr>
        <w:pStyle w:val="NormalIndented"/>
      </w:pPr>
      <w:r w:rsidRPr="00913441">
        <w:t xml:space="preserve">The </w:t>
      </w:r>
      <w:r w:rsidRPr="00913441">
        <w:rPr>
          <w:b/>
          <w:bCs/>
        </w:rPr>
        <w:t>any</w:t>
      </w:r>
      <w:r w:rsidRPr="00913441">
        <w:t xml:space="preserve"> operator returns </w:t>
      </w:r>
      <w:r w:rsidRPr="00913441">
        <w:rPr>
          <w:b/>
          <w:bCs/>
        </w:rPr>
        <w:t>true</w:t>
      </w:r>
      <w:r w:rsidRPr="00913441">
        <w:t xml:space="preserve"> if any of the items in a list is </w:t>
      </w:r>
      <w:r w:rsidRPr="00913441">
        <w:rPr>
          <w:b/>
          <w:bCs/>
        </w:rPr>
        <w:t>true</w:t>
      </w:r>
      <w:r w:rsidRPr="00913441">
        <w:t xml:space="preserve">. It returns </w:t>
      </w:r>
      <w:r w:rsidRPr="00913441">
        <w:rPr>
          <w:b/>
          <w:bCs/>
        </w:rPr>
        <w:t>false</w:t>
      </w:r>
      <w:r w:rsidRPr="00913441">
        <w:t xml:space="preserve"> if they are all </w:t>
      </w:r>
      <w:r w:rsidRPr="00913441">
        <w:rPr>
          <w:b/>
          <w:bCs/>
        </w:rPr>
        <w:t>false</w:t>
      </w:r>
      <w:r w:rsidRPr="00913441">
        <w:t xml:space="preserve">. </w:t>
      </w:r>
      <w:proofErr w:type="gramStart"/>
      <w:r w:rsidRPr="00913441">
        <w:t>Otherwise</w:t>
      </w:r>
      <w:proofErr w:type="gramEnd"/>
      <w:r w:rsidRPr="00913441">
        <w:t xml:space="preserve"> it returns </w:t>
      </w:r>
      <w:r w:rsidRPr="00913441">
        <w:rPr>
          <w:b/>
          <w:bCs/>
        </w:rPr>
        <w:t>null</w:t>
      </w:r>
      <w:r w:rsidRPr="00913441">
        <w:t xml:space="preserve">. The special case of a list with zero members, results in false. If all the elements of the list have the same primary time, the result maintains that primary time (otherwise the primary time is lost). </w:t>
      </w:r>
      <w:r w:rsidRPr="00D060D4">
        <w:t>The optional keyword “</w:t>
      </w:r>
      <w:proofErr w:type="spellStart"/>
      <w:r w:rsidRPr="00DB23BE">
        <w:rPr>
          <w:b/>
        </w:rPr>
        <w:t>IsTrue</w:t>
      </w:r>
      <w:proofErr w:type="spellEnd"/>
      <w:r w:rsidRPr="00D060D4">
        <w:t xml:space="preserve">” can be used to increase the readability of statements using the </w:t>
      </w:r>
      <w:r w:rsidRPr="00DB23BE">
        <w:rPr>
          <w:b/>
        </w:rPr>
        <w:t>any</w:t>
      </w:r>
      <w:r w:rsidRPr="00D060D4">
        <w:t xml:space="preserve"> operator. </w:t>
      </w:r>
      <w:r w:rsidRPr="00913441">
        <w:t>Its usage is:</w:t>
      </w:r>
    </w:p>
    <w:p w14:paraId="6A63320E" w14:textId="77777777" w:rsidR="00345ACB" w:rsidRDefault="00345ACB">
      <w:pPr>
        <w:pStyle w:val="Example"/>
      </w:pPr>
      <w:r>
        <w:t xml:space="preserve">&lt;1:Boolean&gt; := ANY </w:t>
      </w:r>
      <w:r w:rsidRPr="000F6217">
        <w:t>[ISTRUE]</w:t>
      </w:r>
      <w:r>
        <w:t xml:space="preserve"> &lt;n:any-type&gt;</w:t>
      </w:r>
    </w:p>
    <w:p w14:paraId="7A843A4B" w14:textId="77777777" w:rsidR="00345ACB" w:rsidRDefault="00345ACB">
      <w:pPr>
        <w:pStyle w:val="Example"/>
        <w:ind w:hanging="72"/>
      </w:pPr>
      <w:r>
        <w:t xml:space="preserve">true := ANY </w:t>
      </w:r>
      <w:r w:rsidRPr="000F6217">
        <w:t>IsTrue</w:t>
      </w:r>
      <w:r>
        <w:t xml:space="preserve"> (true,</w:t>
      </w:r>
      <w:r>
        <w:rPr>
          <w:lang w:eastAsia="ko-KR"/>
        </w:rPr>
        <w:t xml:space="preserve"> </w:t>
      </w:r>
      <w:r>
        <w:t>false,</w:t>
      </w:r>
      <w:r>
        <w:rPr>
          <w:lang w:eastAsia="ko-KR"/>
        </w:rPr>
        <w:t xml:space="preserve"> </w:t>
      </w:r>
      <w:r>
        <w:t>false)</w:t>
      </w:r>
    </w:p>
    <w:p w14:paraId="3DBD4F13" w14:textId="77777777" w:rsidR="00345ACB" w:rsidRDefault="00345ACB">
      <w:pPr>
        <w:pStyle w:val="Example"/>
        <w:ind w:hanging="72"/>
      </w:pPr>
      <w:r>
        <w:t>false := ANY false</w:t>
      </w:r>
    </w:p>
    <w:p w14:paraId="228F613F" w14:textId="77777777" w:rsidR="00345ACB" w:rsidRDefault="00345ACB">
      <w:pPr>
        <w:pStyle w:val="Example"/>
        <w:ind w:hanging="72"/>
      </w:pPr>
      <w:r>
        <w:t>false := ANY ()</w:t>
      </w:r>
    </w:p>
    <w:p w14:paraId="71928374" w14:textId="77777777" w:rsidR="00345ACB" w:rsidRDefault="00345ACB">
      <w:pPr>
        <w:pStyle w:val="Example"/>
        <w:ind w:hanging="72"/>
      </w:pPr>
      <w:r>
        <w:t>null := ANY (3, 5, "red")</w:t>
      </w:r>
    </w:p>
    <w:p w14:paraId="1CC9E39E" w14:textId="77777777" w:rsidR="00345ACB" w:rsidRDefault="00345ACB">
      <w:pPr>
        <w:pStyle w:val="Example"/>
        <w:ind w:hanging="72"/>
      </w:pPr>
      <w:r>
        <w:t>false := ANY (false, false)</w:t>
      </w:r>
    </w:p>
    <w:p w14:paraId="082DDC39" w14:textId="77777777" w:rsidR="00345ACB" w:rsidRDefault="00345ACB">
      <w:pPr>
        <w:pStyle w:val="Example"/>
        <w:ind w:hanging="72"/>
      </w:pPr>
      <w:r>
        <w:t>null := ANY (false, null)</w:t>
      </w:r>
    </w:p>
    <w:p w14:paraId="6266368B" w14:textId="77777777" w:rsidR="00345ACB" w:rsidRDefault="00345ACB" w:rsidP="001E5D51">
      <w:pPr>
        <w:pStyle w:val="Heading3"/>
      </w:pPr>
      <w:bookmarkStart w:id="1170" w:name="_Ref448644332"/>
      <w:bookmarkStart w:id="1171" w:name="_Toc526304092"/>
      <w:bookmarkStart w:id="1172" w:name="_Toc141177976"/>
      <w:bookmarkStart w:id="1173" w:name="_Toc314131900"/>
      <w:bookmarkStart w:id="1174" w:name="_Toc382912190"/>
      <w:r>
        <w:t xml:space="preserve">All </w:t>
      </w:r>
      <w:r w:rsidRPr="00DB23BE">
        <w:t>[</w:t>
      </w:r>
      <w:proofErr w:type="spellStart"/>
      <w:r w:rsidRPr="00DB23BE">
        <w:t>AreTrue</w:t>
      </w:r>
      <w:proofErr w:type="spellEnd"/>
      <w:r w:rsidRPr="00DB23BE">
        <w:t>]</w:t>
      </w:r>
      <w:r>
        <w:t xml:space="preserve"> (unary, right associative)</w:t>
      </w:r>
      <w:bookmarkEnd w:id="1170"/>
      <w:bookmarkEnd w:id="1171"/>
      <w:bookmarkEnd w:id="1172"/>
      <w:bookmarkEnd w:id="1173"/>
      <w:bookmarkEnd w:id="1174"/>
    </w:p>
    <w:p w14:paraId="06476969" w14:textId="77777777" w:rsidR="00345ACB" w:rsidRPr="00913441" w:rsidRDefault="00345ACB">
      <w:pPr>
        <w:pStyle w:val="NormalIndented"/>
      </w:pPr>
      <w:r w:rsidRPr="00913441">
        <w:t xml:space="preserve">The </w:t>
      </w:r>
      <w:proofErr w:type="gramStart"/>
      <w:r w:rsidRPr="00913441">
        <w:rPr>
          <w:b/>
          <w:bCs/>
        </w:rPr>
        <w:t>all</w:t>
      </w:r>
      <w:proofErr w:type="gramEnd"/>
      <w:r w:rsidRPr="00913441">
        <w:t xml:space="preserve"> operator returns </w:t>
      </w:r>
      <w:r w:rsidRPr="00913441">
        <w:rPr>
          <w:b/>
          <w:bCs/>
        </w:rPr>
        <w:t>true</w:t>
      </w:r>
      <w:r w:rsidRPr="00913441">
        <w:t xml:space="preserve"> if all of the items in a list are </w:t>
      </w:r>
      <w:r w:rsidRPr="00913441">
        <w:rPr>
          <w:b/>
          <w:bCs/>
        </w:rPr>
        <w:t>true</w:t>
      </w:r>
      <w:r w:rsidRPr="00913441">
        <w:t xml:space="preserve">. It returns </w:t>
      </w:r>
      <w:r w:rsidRPr="00913441">
        <w:rPr>
          <w:b/>
          <w:bCs/>
        </w:rPr>
        <w:t>false</w:t>
      </w:r>
      <w:r w:rsidRPr="00913441">
        <w:t xml:space="preserve"> if any of the items is </w:t>
      </w:r>
      <w:r w:rsidRPr="00913441">
        <w:rPr>
          <w:b/>
          <w:bCs/>
        </w:rPr>
        <w:t>false</w:t>
      </w:r>
      <w:r w:rsidRPr="00913441">
        <w:t xml:space="preserve">. </w:t>
      </w:r>
      <w:proofErr w:type="gramStart"/>
      <w:r w:rsidRPr="00913441">
        <w:t>Otherwise</w:t>
      </w:r>
      <w:proofErr w:type="gramEnd"/>
      <w:r w:rsidRPr="00913441">
        <w:t xml:space="preserve"> it returns </w:t>
      </w:r>
      <w:r w:rsidRPr="00913441">
        <w:rPr>
          <w:b/>
          <w:bCs/>
        </w:rPr>
        <w:t>null</w:t>
      </w:r>
      <w:r w:rsidRPr="00913441">
        <w:t xml:space="preserve">. The special case of a list with zero members, results in true. If all the elements of the list have the same primary time, the result maintains that primary time (otherwise the primary time is lost). </w:t>
      </w:r>
      <w:r w:rsidRPr="00D060D4">
        <w:t>The optional keyword “</w:t>
      </w:r>
      <w:proofErr w:type="spellStart"/>
      <w:r w:rsidRPr="00DB23BE">
        <w:rPr>
          <w:b/>
        </w:rPr>
        <w:t>AreTrue</w:t>
      </w:r>
      <w:proofErr w:type="spellEnd"/>
      <w:r w:rsidRPr="00D060D4">
        <w:t xml:space="preserve">” can be used to increase the readability of statements using the </w:t>
      </w:r>
      <w:proofErr w:type="gramStart"/>
      <w:r w:rsidRPr="00DB23BE">
        <w:rPr>
          <w:b/>
        </w:rPr>
        <w:t>all</w:t>
      </w:r>
      <w:proofErr w:type="gramEnd"/>
      <w:r w:rsidRPr="00D060D4">
        <w:t xml:space="preserve"> operator. </w:t>
      </w:r>
      <w:r w:rsidRPr="00913441">
        <w:t>Its usage is:</w:t>
      </w:r>
    </w:p>
    <w:p w14:paraId="7CA39EBB" w14:textId="77777777" w:rsidR="00345ACB" w:rsidRDefault="00345ACB">
      <w:pPr>
        <w:pStyle w:val="Example"/>
      </w:pPr>
      <w:r>
        <w:t xml:space="preserve">&lt;1:Boolean&gt; := ALL </w:t>
      </w:r>
      <w:r w:rsidRPr="000F6217">
        <w:t>[ARETRUE]</w:t>
      </w:r>
      <w:r>
        <w:t xml:space="preserve"> &lt;n:any-type&gt;</w:t>
      </w:r>
    </w:p>
    <w:p w14:paraId="2C0D77FA" w14:textId="77777777" w:rsidR="00345ACB" w:rsidRDefault="00345ACB">
      <w:pPr>
        <w:pStyle w:val="Example"/>
        <w:ind w:hanging="72"/>
      </w:pPr>
      <w:r>
        <w:t xml:space="preserve">false := ALL </w:t>
      </w:r>
      <w:r w:rsidRPr="000F6217">
        <w:t>AreTrue</w:t>
      </w:r>
      <w:r>
        <w:t xml:space="preserve"> (true,</w:t>
      </w:r>
      <w:r>
        <w:rPr>
          <w:lang w:eastAsia="ko-KR"/>
        </w:rPr>
        <w:t xml:space="preserve"> </w:t>
      </w:r>
      <w:r>
        <w:t>false,</w:t>
      </w:r>
      <w:r>
        <w:rPr>
          <w:lang w:eastAsia="ko-KR"/>
        </w:rPr>
        <w:t xml:space="preserve"> </w:t>
      </w:r>
      <w:r>
        <w:t>false)</w:t>
      </w:r>
    </w:p>
    <w:p w14:paraId="1BC07808" w14:textId="77777777" w:rsidR="00345ACB" w:rsidRDefault="00345ACB">
      <w:pPr>
        <w:pStyle w:val="Example"/>
        <w:ind w:hanging="72"/>
      </w:pPr>
      <w:r>
        <w:t>false := ALL false</w:t>
      </w:r>
    </w:p>
    <w:p w14:paraId="41C985F3" w14:textId="77777777" w:rsidR="00345ACB" w:rsidRDefault="00345ACB">
      <w:pPr>
        <w:pStyle w:val="Example"/>
        <w:ind w:hanging="72"/>
      </w:pPr>
      <w:r>
        <w:t>true := ALL ()</w:t>
      </w:r>
    </w:p>
    <w:p w14:paraId="6B249A36" w14:textId="77777777" w:rsidR="00345ACB" w:rsidRDefault="00345ACB">
      <w:pPr>
        <w:pStyle w:val="Example"/>
        <w:ind w:hanging="72"/>
      </w:pPr>
      <w:r>
        <w:t>null := ALL (3, 5, "red")</w:t>
      </w:r>
    </w:p>
    <w:p w14:paraId="763CE8C6" w14:textId="77777777" w:rsidR="00345ACB" w:rsidRDefault="00345ACB">
      <w:pPr>
        <w:pStyle w:val="Example"/>
        <w:ind w:hanging="72"/>
      </w:pPr>
      <w:r>
        <w:t>null := ALL (true, null)</w:t>
      </w:r>
    </w:p>
    <w:p w14:paraId="19BAE825" w14:textId="77777777" w:rsidR="00345ACB" w:rsidRDefault="00345ACB" w:rsidP="001E5D51">
      <w:pPr>
        <w:pStyle w:val="Heading3"/>
      </w:pPr>
      <w:bookmarkStart w:id="1175" w:name="_Ref448644351"/>
      <w:bookmarkStart w:id="1176" w:name="_Toc526304093"/>
      <w:bookmarkStart w:id="1177" w:name="_Toc141177977"/>
      <w:bookmarkStart w:id="1178" w:name="_Toc314131901"/>
      <w:bookmarkStart w:id="1179" w:name="_Toc382912191"/>
      <w:r>
        <w:t xml:space="preserve">No </w:t>
      </w:r>
      <w:r w:rsidRPr="00DB23BE">
        <w:t>[</w:t>
      </w:r>
      <w:proofErr w:type="spellStart"/>
      <w:r w:rsidRPr="00DB23BE">
        <w:t>IsTrue</w:t>
      </w:r>
      <w:proofErr w:type="spellEnd"/>
      <w:r w:rsidRPr="00DB23BE">
        <w:t xml:space="preserve">] </w:t>
      </w:r>
      <w:r>
        <w:t>(unary, right associative)</w:t>
      </w:r>
      <w:bookmarkEnd w:id="1175"/>
      <w:bookmarkEnd w:id="1176"/>
      <w:bookmarkEnd w:id="1177"/>
      <w:bookmarkEnd w:id="1178"/>
      <w:bookmarkEnd w:id="1179"/>
    </w:p>
    <w:p w14:paraId="3268A2CB" w14:textId="77777777" w:rsidR="00345ACB" w:rsidRPr="00913441" w:rsidRDefault="00345ACB" w:rsidP="00E5497A">
      <w:pPr>
        <w:pStyle w:val="NormalIndented"/>
        <w:keepNext/>
      </w:pPr>
      <w:r w:rsidRPr="00913441">
        <w:t xml:space="preserve">The </w:t>
      </w:r>
      <w:r w:rsidRPr="00913441">
        <w:rPr>
          <w:b/>
          <w:bCs/>
        </w:rPr>
        <w:t>no</w:t>
      </w:r>
      <w:r w:rsidRPr="00913441">
        <w:t xml:space="preserve"> operator returns </w:t>
      </w:r>
      <w:r w:rsidRPr="00913441">
        <w:rPr>
          <w:b/>
          <w:bCs/>
        </w:rPr>
        <w:t>true</w:t>
      </w:r>
      <w:r w:rsidRPr="00913441">
        <w:t xml:space="preserve"> if </w:t>
      </w:r>
      <w:proofErr w:type="gramStart"/>
      <w:r w:rsidRPr="00913441">
        <w:t>all of</w:t>
      </w:r>
      <w:proofErr w:type="gramEnd"/>
      <w:r w:rsidRPr="00913441">
        <w:t xml:space="preserve"> the items in a list are </w:t>
      </w:r>
      <w:r w:rsidRPr="00913441">
        <w:rPr>
          <w:b/>
          <w:bCs/>
        </w:rPr>
        <w:t>false</w:t>
      </w:r>
      <w:r w:rsidRPr="00913441">
        <w:t xml:space="preserve">. It returns </w:t>
      </w:r>
      <w:r w:rsidRPr="00913441">
        <w:rPr>
          <w:b/>
          <w:bCs/>
        </w:rPr>
        <w:t>false</w:t>
      </w:r>
      <w:r w:rsidRPr="00913441">
        <w:t xml:space="preserve"> if any of the items is </w:t>
      </w:r>
      <w:r w:rsidRPr="00913441">
        <w:rPr>
          <w:b/>
          <w:bCs/>
        </w:rPr>
        <w:t>true</w:t>
      </w:r>
      <w:r w:rsidRPr="00913441">
        <w:t xml:space="preserve">. </w:t>
      </w:r>
      <w:proofErr w:type="gramStart"/>
      <w:r w:rsidRPr="00913441">
        <w:t>Otherwise</w:t>
      </w:r>
      <w:proofErr w:type="gramEnd"/>
      <w:r w:rsidRPr="00913441">
        <w:t xml:space="preserve"> it returns </w:t>
      </w:r>
      <w:r w:rsidRPr="00913441">
        <w:rPr>
          <w:b/>
          <w:bCs/>
        </w:rPr>
        <w:t>null</w:t>
      </w:r>
      <w:r w:rsidRPr="00913441">
        <w:t xml:space="preserve">. The special case of a list with zero members, results in true. If all the elements of the list have the same primary time, the result maintains that primary time (otherwise the primary time is </w:t>
      </w:r>
      <w:r w:rsidRPr="00913441">
        <w:lastRenderedPageBreak/>
        <w:t xml:space="preserve">lost). </w:t>
      </w:r>
      <w:r w:rsidRPr="00D060D4">
        <w:t>The optional keyword “</w:t>
      </w:r>
      <w:proofErr w:type="spellStart"/>
      <w:r w:rsidRPr="00DB23BE">
        <w:rPr>
          <w:b/>
        </w:rPr>
        <w:t>IsTrue</w:t>
      </w:r>
      <w:proofErr w:type="spellEnd"/>
      <w:r w:rsidRPr="00D060D4">
        <w:t xml:space="preserve">” can be used to increase the readability of statements using the </w:t>
      </w:r>
      <w:r w:rsidRPr="00DB23BE">
        <w:rPr>
          <w:b/>
        </w:rPr>
        <w:t>no</w:t>
      </w:r>
      <w:r w:rsidRPr="00D060D4">
        <w:t xml:space="preserve"> operator. </w:t>
      </w:r>
      <w:r w:rsidRPr="00913441">
        <w:t>Its usage is:</w:t>
      </w:r>
    </w:p>
    <w:p w14:paraId="733A06EE" w14:textId="77777777" w:rsidR="00345ACB" w:rsidRDefault="00345ACB">
      <w:pPr>
        <w:pStyle w:val="Example"/>
      </w:pPr>
      <w:r>
        <w:t xml:space="preserve">&lt;1:Boolean&gt; := NO </w:t>
      </w:r>
      <w:r w:rsidRPr="000F6217">
        <w:t>[ISTRUE]</w:t>
      </w:r>
      <w:r>
        <w:t xml:space="preserve"> &lt;n:any-type&gt;</w:t>
      </w:r>
    </w:p>
    <w:p w14:paraId="1428D9B7" w14:textId="77777777" w:rsidR="00345ACB" w:rsidRDefault="00345ACB">
      <w:pPr>
        <w:pStyle w:val="Example"/>
        <w:ind w:hanging="72"/>
      </w:pPr>
      <w:r>
        <w:t xml:space="preserve">false := NO </w:t>
      </w:r>
      <w:r w:rsidRPr="000F6217">
        <w:t>IsTrue</w:t>
      </w:r>
      <w:r>
        <w:t xml:space="preserve"> (true,</w:t>
      </w:r>
      <w:r>
        <w:rPr>
          <w:lang w:eastAsia="ko-KR"/>
        </w:rPr>
        <w:t xml:space="preserve"> </w:t>
      </w:r>
      <w:r>
        <w:t>false,</w:t>
      </w:r>
      <w:r>
        <w:rPr>
          <w:lang w:eastAsia="ko-KR"/>
        </w:rPr>
        <w:t xml:space="preserve"> </w:t>
      </w:r>
      <w:r>
        <w:t>false)</w:t>
      </w:r>
    </w:p>
    <w:p w14:paraId="7E3501B1" w14:textId="77777777" w:rsidR="00345ACB" w:rsidRDefault="00345ACB">
      <w:pPr>
        <w:pStyle w:val="Example"/>
        <w:ind w:hanging="72"/>
      </w:pPr>
      <w:r>
        <w:t>true := NO false</w:t>
      </w:r>
    </w:p>
    <w:p w14:paraId="528ED6B1" w14:textId="77777777" w:rsidR="00345ACB" w:rsidRDefault="00345ACB">
      <w:pPr>
        <w:pStyle w:val="Example"/>
        <w:ind w:hanging="72"/>
      </w:pPr>
      <w:r>
        <w:t>true := NO ()</w:t>
      </w:r>
    </w:p>
    <w:p w14:paraId="4CCF13A6" w14:textId="77777777" w:rsidR="00345ACB" w:rsidRDefault="00345ACB">
      <w:pPr>
        <w:pStyle w:val="Example"/>
        <w:ind w:hanging="72"/>
      </w:pPr>
      <w:r>
        <w:t>null := NO (3, 5, "red")</w:t>
      </w:r>
    </w:p>
    <w:p w14:paraId="3F31AEDB" w14:textId="77777777" w:rsidR="00345ACB" w:rsidRDefault="00345ACB">
      <w:pPr>
        <w:pStyle w:val="Example"/>
        <w:ind w:hanging="72"/>
      </w:pPr>
      <w:r>
        <w:t>null := NO (false, null)</w:t>
      </w:r>
    </w:p>
    <w:p w14:paraId="700DE272" w14:textId="77777777" w:rsidR="00345ACB" w:rsidRDefault="00345ACB" w:rsidP="001E5D51">
      <w:pPr>
        <w:pStyle w:val="Heading3"/>
      </w:pPr>
      <w:bookmarkStart w:id="1180" w:name="_Ref448639095"/>
      <w:bookmarkStart w:id="1181" w:name="_Ref448652734"/>
      <w:bookmarkStart w:id="1182" w:name="_Toc526304094"/>
      <w:bookmarkStart w:id="1183" w:name="_Toc141177978"/>
      <w:bookmarkStart w:id="1184" w:name="_Toc314131902"/>
      <w:bookmarkStart w:id="1185" w:name="_Toc382912192"/>
      <w:r>
        <w:t>Latest (unary, right associative)</w:t>
      </w:r>
      <w:bookmarkEnd w:id="1180"/>
      <w:bookmarkEnd w:id="1181"/>
      <w:bookmarkEnd w:id="1182"/>
      <w:bookmarkEnd w:id="1183"/>
      <w:bookmarkEnd w:id="1184"/>
      <w:bookmarkEnd w:id="1185"/>
    </w:p>
    <w:p w14:paraId="5FB515EA" w14:textId="77777777" w:rsidR="00345ACB" w:rsidRPr="00913441" w:rsidRDefault="00345ACB">
      <w:pPr>
        <w:pStyle w:val="NormalIndented"/>
      </w:pPr>
      <w:r w:rsidRPr="00913441">
        <w:t xml:space="preserve">The </w:t>
      </w:r>
      <w:r w:rsidRPr="00913441">
        <w:rPr>
          <w:b/>
          <w:bCs/>
        </w:rPr>
        <w:t>latest</w:t>
      </w:r>
      <w:r w:rsidRPr="00913441">
        <w:t xml:space="preserve"> operator returns the value with the latest primary time in a list.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If the list is empty, </w:t>
      </w:r>
      <w:r w:rsidRPr="00913441">
        <w:rPr>
          <w:b/>
          <w:bCs/>
        </w:rPr>
        <w:t xml:space="preserve">null </w:t>
      </w:r>
      <w:r w:rsidRPr="00913441">
        <w:t>is returned</w:t>
      </w:r>
      <w:r w:rsidRPr="00DB23BE">
        <w:t>. If more than one element has the latest primary time, the first (with the lowest index) of these elements will be returned.</w:t>
      </w:r>
      <w:r>
        <w:t xml:space="preserve"> </w:t>
      </w:r>
      <w:r w:rsidRPr="00913441">
        <w:t>The primary time of the selected argument is maintained. Its usage is:</w:t>
      </w:r>
    </w:p>
    <w:p w14:paraId="41169E6E" w14:textId="77777777" w:rsidR="00345ACB" w:rsidRDefault="00345ACB">
      <w:pPr>
        <w:pStyle w:val="Example"/>
      </w:pPr>
      <w:r>
        <w:t>&lt;1:any-type&gt; := LATEST &lt;n:any-type&gt;</w:t>
      </w:r>
    </w:p>
    <w:p w14:paraId="1BC8B56F" w14:textId="77777777" w:rsidR="00345ACB" w:rsidRPr="00F26622" w:rsidRDefault="00345ACB">
      <w:pPr>
        <w:pStyle w:val="Example"/>
        <w:rPr>
          <w:lang w:val="fr-FR"/>
        </w:rPr>
      </w:pPr>
      <w:r w:rsidRPr="00F26622">
        <w:rPr>
          <w:lang w:val="fr-FR"/>
        </w:rPr>
        <w:t>null := LATEST ()</w:t>
      </w:r>
    </w:p>
    <w:p w14:paraId="7DE52422" w14:textId="77777777" w:rsidR="00345ACB" w:rsidRPr="00913441" w:rsidRDefault="00345ACB">
      <w:pPr>
        <w:pStyle w:val="NormalIndented"/>
        <w:ind w:left="1080"/>
        <w:rPr>
          <w:rFonts w:ascii="Courier New" w:hAnsi="Courier New" w:cs="Courier New"/>
          <w:sz w:val="16"/>
          <w:szCs w:val="16"/>
          <w:lang w:val="fr-FR"/>
        </w:rPr>
      </w:pPr>
      <w:r w:rsidRPr="00913441">
        <w:rPr>
          <w:rFonts w:ascii="Courier New" w:hAnsi="Courier New" w:cs="Courier New"/>
          <w:sz w:val="16"/>
          <w:szCs w:val="16"/>
          <w:lang w:val="fr-FR"/>
        </w:rPr>
        <w:t>"</w:t>
      </w:r>
      <w:proofErr w:type="spellStart"/>
      <w:r w:rsidRPr="00913441">
        <w:rPr>
          <w:rFonts w:ascii="Courier New" w:hAnsi="Courier New" w:cs="Courier New"/>
          <w:sz w:val="16"/>
          <w:szCs w:val="16"/>
          <w:lang w:val="fr-FR"/>
        </w:rPr>
        <w:t>penicillin</w:t>
      </w:r>
      <w:proofErr w:type="spellEnd"/>
      <w:r w:rsidRPr="00913441">
        <w:rPr>
          <w:rFonts w:ascii="Courier New" w:hAnsi="Courier New" w:cs="Courier New"/>
          <w:sz w:val="16"/>
          <w:szCs w:val="16"/>
          <w:lang w:val="fr-FR"/>
        </w:rPr>
        <w:t>"</w:t>
      </w:r>
      <w:proofErr w:type="gramStart"/>
      <w:r w:rsidRPr="00913441">
        <w:rPr>
          <w:rFonts w:ascii="Courier New" w:hAnsi="Courier New" w:cs="Courier New"/>
          <w:sz w:val="16"/>
          <w:szCs w:val="16"/>
          <w:lang w:val="fr-FR"/>
        </w:rPr>
        <w:t xml:space="preserve"> :=</w:t>
      </w:r>
      <w:proofErr w:type="gramEnd"/>
      <w:r w:rsidRPr="00913441">
        <w:rPr>
          <w:rFonts w:ascii="Courier New" w:hAnsi="Courier New" w:cs="Courier New"/>
          <w:sz w:val="16"/>
          <w:szCs w:val="16"/>
          <w:lang w:val="fr-FR"/>
        </w:rPr>
        <w:t xml:space="preserve"> </w:t>
      </w:r>
      <w:proofErr w:type="spellStart"/>
      <w:r w:rsidRPr="00913441">
        <w:rPr>
          <w:rFonts w:ascii="Courier New" w:hAnsi="Courier New" w:cs="Courier New"/>
          <w:sz w:val="16"/>
          <w:szCs w:val="16"/>
          <w:lang w:val="fr-FR"/>
        </w:rPr>
        <w:t>LATEST</w:t>
      </w:r>
      <w:proofErr w:type="spellEnd"/>
      <w:r w:rsidRPr="00913441">
        <w:rPr>
          <w:rFonts w:ascii="Courier New" w:hAnsi="Courier New" w:cs="Courier New"/>
          <w:sz w:val="16"/>
          <w:szCs w:val="16"/>
          <w:lang w:val="fr-FR"/>
        </w:rPr>
        <w:t xml:space="preserve"> ("</w:t>
      </w:r>
      <w:proofErr w:type="spellStart"/>
      <w:r w:rsidRPr="00913441">
        <w:rPr>
          <w:rFonts w:ascii="Courier New" w:hAnsi="Courier New" w:cs="Courier New"/>
          <w:sz w:val="16"/>
          <w:szCs w:val="16"/>
          <w:lang w:val="fr-FR"/>
        </w:rPr>
        <w:t>penicillin</w:t>
      </w:r>
      <w:proofErr w:type="spellEnd"/>
      <w:r w:rsidRPr="00913441">
        <w:rPr>
          <w:rFonts w:ascii="Courier New" w:hAnsi="Courier New" w:cs="Courier New"/>
          <w:sz w:val="16"/>
          <w:szCs w:val="16"/>
          <w:lang w:val="fr-FR"/>
        </w:rPr>
        <w:t>", "</w:t>
      </w:r>
      <w:proofErr w:type="spellStart"/>
      <w:r w:rsidRPr="00913441">
        <w:rPr>
          <w:rFonts w:ascii="Courier New" w:hAnsi="Courier New" w:cs="Courier New"/>
          <w:sz w:val="16"/>
          <w:szCs w:val="16"/>
          <w:lang w:val="fr-FR"/>
        </w:rPr>
        <w:t>ibuprofen</w:t>
      </w:r>
      <w:proofErr w:type="spellEnd"/>
      <w:r w:rsidRPr="00913441">
        <w:rPr>
          <w:rFonts w:ascii="Courier New" w:hAnsi="Courier New" w:cs="Courier New"/>
          <w:sz w:val="16"/>
          <w:szCs w:val="16"/>
          <w:lang w:val="fr-FR"/>
        </w:rPr>
        <w:t>", "</w:t>
      </w:r>
      <w:proofErr w:type="spellStart"/>
      <w:r w:rsidRPr="00913441">
        <w:rPr>
          <w:rFonts w:ascii="Courier New" w:hAnsi="Courier New" w:cs="Courier New"/>
          <w:sz w:val="16"/>
          <w:szCs w:val="16"/>
          <w:lang w:val="fr-FR"/>
        </w:rPr>
        <w:t>pseudoephedrine</w:t>
      </w:r>
      <w:proofErr w:type="spellEnd"/>
      <w:r w:rsidRPr="00913441">
        <w:rPr>
          <w:rFonts w:ascii="Courier New" w:hAnsi="Courier New" w:cs="Courier New"/>
          <w:sz w:val="16"/>
          <w:szCs w:val="16"/>
          <w:lang w:val="fr-FR"/>
        </w:rPr>
        <w:t xml:space="preserve"> </w:t>
      </w:r>
      <w:proofErr w:type="spellStart"/>
      <w:r w:rsidRPr="00913441">
        <w:rPr>
          <w:rFonts w:ascii="Courier New" w:hAnsi="Courier New" w:cs="Courier New"/>
          <w:sz w:val="16"/>
          <w:szCs w:val="16"/>
          <w:lang w:val="fr-FR"/>
        </w:rPr>
        <w:t>HCL</w:t>
      </w:r>
      <w:proofErr w:type="spellEnd"/>
      <w:r w:rsidRPr="00913441">
        <w:rPr>
          <w:rFonts w:ascii="Courier New" w:hAnsi="Courier New" w:cs="Courier New"/>
          <w:sz w:val="16"/>
          <w:szCs w:val="16"/>
          <w:lang w:val="fr-FR"/>
        </w:rPr>
        <w:t>");</w:t>
      </w:r>
    </w:p>
    <w:p w14:paraId="5AA83120" w14:textId="77777777" w:rsidR="00345ACB" w:rsidRPr="00F26622" w:rsidRDefault="00345ACB" w:rsidP="0045044A">
      <w:pPr>
        <w:pStyle w:val="Example"/>
        <w:ind w:hanging="956"/>
        <w:rPr>
          <w:lang w:val="fr-FR"/>
        </w:rPr>
      </w:pPr>
      <w:r w:rsidRPr="00913441">
        <w:rPr>
          <w:lang w:val="fr-FR"/>
        </w:rPr>
        <w:t xml:space="preserve">(T16:40)               </w:t>
      </w:r>
      <w:r>
        <w:rPr>
          <w:lang w:val="fr-FR" w:eastAsia="ko-KR"/>
        </w:rPr>
        <w:t xml:space="preserve"> </w:t>
      </w:r>
      <w:r w:rsidRPr="00913441">
        <w:rPr>
          <w:lang w:val="fr-FR"/>
        </w:rPr>
        <w:t>(T16:40)     (T14:05)        (T14:04)</w:t>
      </w:r>
      <w:r w:rsidRPr="00F26622">
        <w:rPr>
          <w:lang w:val="fr-FR"/>
        </w:rPr>
        <w:t xml:space="preserve"> </w:t>
      </w:r>
    </w:p>
    <w:p w14:paraId="01716D5F" w14:textId="77777777" w:rsidR="00345ACB" w:rsidRPr="00D060D4" w:rsidRDefault="00345ACB" w:rsidP="006E402B">
      <w:pPr>
        <w:pStyle w:val="NormalIndented"/>
        <w:rPr>
          <w:lang w:val="en-GB"/>
        </w:rPr>
      </w:pPr>
      <w:r w:rsidRPr="00D060D4">
        <w:rPr>
          <w:lang w:val="en-GB"/>
        </w:rPr>
        <w:t xml:space="preserve">The </w:t>
      </w:r>
      <w:r w:rsidRPr="00DB23BE">
        <w:rPr>
          <w:b/>
          <w:lang w:val="en-GB"/>
        </w:rPr>
        <w:t>latest</w:t>
      </w:r>
      <w:r w:rsidRPr="00D060D4">
        <w:rPr>
          <w:lang w:val="en-GB"/>
        </w:rPr>
        <w:t xml:space="preserve"> </w:t>
      </w:r>
      <w:r w:rsidRPr="00D060D4">
        <w:t>operator</w:t>
      </w:r>
      <w:r w:rsidRPr="00D060D4">
        <w:rPr>
          <w:lang w:val="en-GB"/>
        </w:rPr>
        <w:t xml:space="preserve"> can also be extended by the using modifier as defined for the </w:t>
      </w:r>
      <w:proofErr w:type="gramStart"/>
      <w:r w:rsidRPr="00D060D4">
        <w:rPr>
          <w:lang w:val="en-GB"/>
        </w:rPr>
        <w:t>sort</w:t>
      </w:r>
      <w:proofErr w:type="gramEnd"/>
      <w:r w:rsidRPr="00D060D4">
        <w:rPr>
          <w:lang w:val="en-GB"/>
        </w:rPr>
        <w:t xml:space="preserve"> operator (see </w:t>
      </w:r>
      <w:r w:rsidR="008216EB">
        <w:fldChar w:fldCharType="begin"/>
      </w:r>
      <w:r w:rsidR="008216EB">
        <w:instrText xml:space="preserve"> REF _Ref448652622 \r \h  \* MERGEFORMAT </w:instrText>
      </w:r>
      <w:r w:rsidR="008216EB">
        <w:fldChar w:fldCharType="separate"/>
      </w:r>
      <w:r>
        <w:rPr>
          <w:color w:val="FF0000"/>
          <w:lang w:val="en-GB"/>
        </w:rPr>
        <w:t>9.2.4</w:t>
      </w:r>
      <w:r w:rsidR="008216EB">
        <w:fldChar w:fldCharType="end"/>
      </w:r>
      <w:r w:rsidRPr="00D060D4">
        <w:rPr>
          <w:lang w:val="en-GB"/>
        </w:rPr>
        <w:t>) to allow more complex calculations of the latest value. For example:</w:t>
      </w:r>
    </w:p>
    <w:p w14:paraId="777D99B2" w14:textId="77777777" w:rsidR="00345ACB" w:rsidRPr="000F6217" w:rsidRDefault="00345ACB" w:rsidP="006E402B">
      <w:pPr>
        <w:pStyle w:val="Example"/>
      </w:pPr>
      <w:r w:rsidRPr="000F6217">
        <w:t xml:space="preserve">&lt;1:object&gt; := latest &lt;n:object&gt; using it.birthday; //will return the youngest  </w:t>
      </w:r>
    </w:p>
    <w:p w14:paraId="287E26BF" w14:textId="77777777" w:rsidR="00345ACB" w:rsidRPr="00F26622" w:rsidRDefault="00345ACB" w:rsidP="006E402B">
      <w:pPr>
        <w:pStyle w:val="Example"/>
      </w:pPr>
      <w:r w:rsidRPr="000F6217">
        <w:t xml:space="preserve">                    // person from a list of persons (represented by objects)</w:t>
      </w:r>
    </w:p>
    <w:p w14:paraId="0AA12DC1" w14:textId="77777777" w:rsidR="00345ACB" w:rsidRDefault="00345ACB" w:rsidP="001E5D51">
      <w:pPr>
        <w:pStyle w:val="Heading3"/>
      </w:pPr>
      <w:bookmarkStart w:id="1186" w:name="_Ref448639131"/>
      <w:bookmarkStart w:id="1187" w:name="_Ref448652713"/>
      <w:bookmarkStart w:id="1188" w:name="_Toc526304095"/>
      <w:bookmarkStart w:id="1189" w:name="_Toc141177979"/>
      <w:bookmarkStart w:id="1190" w:name="_Toc314131903"/>
      <w:bookmarkStart w:id="1191" w:name="_Toc382912193"/>
      <w:r>
        <w:t>Earliest (unary, right associative)</w:t>
      </w:r>
      <w:bookmarkEnd w:id="1186"/>
      <w:bookmarkEnd w:id="1187"/>
      <w:bookmarkEnd w:id="1188"/>
      <w:bookmarkEnd w:id="1189"/>
      <w:bookmarkEnd w:id="1190"/>
      <w:bookmarkEnd w:id="1191"/>
    </w:p>
    <w:p w14:paraId="6464F9B6" w14:textId="77777777" w:rsidR="00345ACB" w:rsidRPr="00913441" w:rsidRDefault="00345ACB">
      <w:pPr>
        <w:pStyle w:val="NormalIndented"/>
      </w:pPr>
      <w:r w:rsidRPr="00913441">
        <w:t xml:space="preserve">The </w:t>
      </w:r>
      <w:r w:rsidRPr="00913441">
        <w:rPr>
          <w:b/>
          <w:bCs/>
        </w:rPr>
        <w:t>earliest</w:t>
      </w:r>
      <w:r w:rsidRPr="00913441">
        <w:t xml:space="preserve"> operator returns the value with the earliest primary time in a list.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w:t>
      </w:r>
      <w:r w:rsidRPr="00DB23BE">
        <w:t>). If more than one element has the earliest primary time, the first (with the lowest index) of these elements will be returned.</w:t>
      </w:r>
      <w:r>
        <w:t xml:space="preserve"> </w:t>
      </w:r>
      <w:r w:rsidRPr="00913441">
        <w:t xml:space="preserve">If the list is empty, </w:t>
      </w:r>
      <w:r w:rsidRPr="00913441">
        <w:rPr>
          <w:b/>
          <w:bCs/>
        </w:rPr>
        <w:t xml:space="preserve">null </w:t>
      </w:r>
      <w:r w:rsidRPr="00913441">
        <w:t>is returned. The primary time of the argument is maintained. Its usage is:</w:t>
      </w:r>
    </w:p>
    <w:p w14:paraId="10CCA897" w14:textId="77777777" w:rsidR="00345ACB" w:rsidRDefault="00345ACB">
      <w:pPr>
        <w:pStyle w:val="Example"/>
      </w:pPr>
      <w:r>
        <w:t>&lt;1:any-type&gt; := EARLIEST &lt;n:any-type&gt;</w:t>
      </w:r>
    </w:p>
    <w:p w14:paraId="166C6ACC" w14:textId="77777777" w:rsidR="00345ACB" w:rsidRDefault="00345ACB">
      <w:pPr>
        <w:pStyle w:val="Example"/>
      </w:pPr>
      <w:r>
        <w:t>null := EARLIEST ()</w:t>
      </w:r>
    </w:p>
    <w:p w14:paraId="5849C197" w14:textId="77777777" w:rsidR="00345ACB" w:rsidRPr="00913441" w:rsidRDefault="00345ACB">
      <w:pPr>
        <w:pStyle w:val="NormalIndented"/>
        <w:ind w:left="1080"/>
        <w:rPr>
          <w:rFonts w:ascii="Courier New" w:hAnsi="Courier New" w:cs="Courier New"/>
          <w:sz w:val="16"/>
          <w:szCs w:val="16"/>
        </w:rPr>
      </w:pPr>
      <w:r w:rsidRPr="00913441">
        <w:rPr>
          <w:rFonts w:ascii="Courier New" w:hAnsi="Courier New" w:cs="Courier New"/>
          <w:sz w:val="16"/>
          <w:szCs w:val="16"/>
        </w:rPr>
        <w:t>"pseudoephedrine HCL</w:t>
      </w:r>
      <w:proofErr w:type="gramStart"/>
      <w:r w:rsidRPr="00913441">
        <w:rPr>
          <w:rFonts w:ascii="Courier New" w:hAnsi="Courier New" w:cs="Courier New"/>
          <w:sz w:val="16"/>
          <w:szCs w:val="16"/>
        </w:rPr>
        <w:t>" :</w:t>
      </w:r>
      <w:proofErr w:type="gramEnd"/>
      <w:r w:rsidRPr="00913441">
        <w:rPr>
          <w:rFonts w:ascii="Courier New" w:hAnsi="Courier New" w:cs="Courier New"/>
          <w:sz w:val="16"/>
          <w:szCs w:val="16"/>
        </w:rPr>
        <w:t>= EARLIEST ("penicillin", "ibuprofen", "pseudoephedrine HCL");</w:t>
      </w:r>
    </w:p>
    <w:p w14:paraId="2094A183" w14:textId="77777777" w:rsidR="00345ACB" w:rsidRPr="00DB23BE" w:rsidRDefault="00345ACB" w:rsidP="00343734">
      <w:pPr>
        <w:pStyle w:val="NormalIndented"/>
        <w:ind w:left="1080" w:firstLineChars="300" w:firstLine="480"/>
        <w:rPr>
          <w:rFonts w:ascii="Courier New" w:hAnsi="Courier New" w:cs="Courier New"/>
          <w:sz w:val="16"/>
          <w:szCs w:val="16"/>
        </w:rPr>
      </w:pPr>
      <w:r w:rsidRPr="00913441">
        <w:rPr>
          <w:rFonts w:ascii="Courier New" w:hAnsi="Courier New" w:cs="Courier New"/>
          <w:sz w:val="16"/>
          <w:szCs w:val="16"/>
        </w:rPr>
        <w:t>(</w:t>
      </w:r>
      <w:proofErr w:type="spellStart"/>
      <w:r w:rsidRPr="00913441">
        <w:rPr>
          <w:rFonts w:ascii="Courier New" w:hAnsi="Courier New" w:cs="Courier New"/>
          <w:sz w:val="16"/>
          <w:szCs w:val="16"/>
        </w:rPr>
        <w:t>T14:04</w:t>
      </w:r>
      <w:proofErr w:type="spellEnd"/>
      <w:r w:rsidRPr="00913441">
        <w:rPr>
          <w:rFonts w:ascii="Courier New" w:hAnsi="Courier New" w:cs="Courier New"/>
          <w:sz w:val="16"/>
          <w:szCs w:val="16"/>
        </w:rPr>
        <w:t xml:space="preserve">)                     </w:t>
      </w:r>
      <w:proofErr w:type="gramStart"/>
      <w:r w:rsidRPr="00913441">
        <w:rPr>
          <w:rFonts w:ascii="Courier New" w:hAnsi="Courier New" w:cs="Courier New"/>
          <w:sz w:val="16"/>
          <w:szCs w:val="16"/>
        </w:rPr>
        <w:t xml:space="preserve">   (</w:t>
      </w:r>
      <w:proofErr w:type="spellStart"/>
      <w:proofErr w:type="gramEnd"/>
      <w:r w:rsidRPr="00913441">
        <w:rPr>
          <w:rFonts w:ascii="Courier New" w:hAnsi="Courier New" w:cs="Courier New"/>
          <w:sz w:val="16"/>
          <w:szCs w:val="16"/>
        </w:rPr>
        <w:t>T16:40</w:t>
      </w:r>
      <w:proofErr w:type="spellEnd"/>
      <w:r w:rsidRPr="00913441">
        <w:rPr>
          <w:rFonts w:ascii="Courier New" w:hAnsi="Courier New" w:cs="Courier New"/>
          <w:sz w:val="16"/>
          <w:szCs w:val="16"/>
        </w:rPr>
        <w:t>)      (</w:t>
      </w:r>
      <w:proofErr w:type="spellStart"/>
      <w:r w:rsidRPr="00913441">
        <w:rPr>
          <w:rFonts w:ascii="Courier New" w:hAnsi="Courier New" w:cs="Courier New"/>
          <w:sz w:val="16"/>
          <w:szCs w:val="16"/>
        </w:rPr>
        <w:t>T14:05</w:t>
      </w:r>
      <w:proofErr w:type="spellEnd"/>
      <w:r w:rsidRPr="00913441">
        <w:rPr>
          <w:rFonts w:ascii="Courier New" w:hAnsi="Courier New" w:cs="Courier New"/>
          <w:sz w:val="16"/>
          <w:szCs w:val="16"/>
        </w:rPr>
        <w:t>)        (</w:t>
      </w:r>
      <w:proofErr w:type="spellStart"/>
      <w:r w:rsidRPr="00913441">
        <w:rPr>
          <w:rFonts w:ascii="Courier New" w:hAnsi="Courier New" w:cs="Courier New"/>
          <w:sz w:val="16"/>
          <w:szCs w:val="16"/>
        </w:rPr>
        <w:t>T14:04</w:t>
      </w:r>
      <w:proofErr w:type="spellEnd"/>
      <w:r w:rsidRPr="00913441">
        <w:rPr>
          <w:rFonts w:ascii="Courier New" w:hAnsi="Courier New" w:cs="Courier New"/>
          <w:sz w:val="16"/>
          <w:szCs w:val="16"/>
        </w:rPr>
        <w:t>)</w:t>
      </w:r>
    </w:p>
    <w:p w14:paraId="0104E866" w14:textId="77777777" w:rsidR="00345ACB" w:rsidRPr="00D060D4" w:rsidRDefault="00345ACB" w:rsidP="00C131B6">
      <w:pPr>
        <w:pStyle w:val="NormalIndented"/>
        <w:rPr>
          <w:lang w:val="en-GB"/>
        </w:rPr>
      </w:pPr>
      <w:r w:rsidRPr="00D060D4">
        <w:t xml:space="preserve">The </w:t>
      </w:r>
      <w:r w:rsidRPr="00DB23BE">
        <w:rPr>
          <w:b/>
        </w:rPr>
        <w:t>earliest</w:t>
      </w:r>
      <w:r w:rsidRPr="00D060D4">
        <w:t xml:space="preserve"> operator can also be extended by the using modifier as defined for the </w:t>
      </w:r>
      <w:proofErr w:type="gramStart"/>
      <w:r w:rsidRPr="00D060D4">
        <w:t>sort</w:t>
      </w:r>
      <w:proofErr w:type="gramEnd"/>
      <w:r w:rsidRPr="00D060D4">
        <w:t xml:space="preserve"> </w:t>
      </w:r>
      <w:r w:rsidRPr="0025015C">
        <w:t xml:space="preserve">operator (see </w:t>
      </w:r>
      <w:r w:rsidR="008216EB">
        <w:fldChar w:fldCharType="begin"/>
      </w:r>
      <w:r w:rsidR="008216EB">
        <w:instrText xml:space="preserve"> REF _Ref448652622 \r \h  \* MERGEFORMAT </w:instrText>
      </w:r>
      <w:r w:rsidR="008216EB">
        <w:fldChar w:fldCharType="separate"/>
      </w:r>
      <w:r>
        <w:t>9.2.4</w:t>
      </w:r>
      <w:r w:rsidR="008216EB">
        <w:fldChar w:fldCharType="end"/>
      </w:r>
      <w:r w:rsidRPr="00D060D4">
        <w:t>) to allow more complex calculations of the earliest value.</w:t>
      </w:r>
      <w:r w:rsidRPr="00D060D4">
        <w:rPr>
          <w:lang w:val="en-GB"/>
        </w:rPr>
        <w:t xml:space="preserve"> For example:</w:t>
      </w:r>
    </w:p>
    <w:p w14:paraId="3454414F" w14:textId="77777777" w:rsidR="00345ACB" w:rsidRPr="000F6217" w:rsidRDefault="00345ACB" w:rsidP="00C131B6">
      <w:pPr>
        <w:pStyle w:val="Example"/>
      </w:pPr>
      <w:r w:rsidRPr="000F6217">
        <w:t xml:space="preserve">&lt;1:object&gt; := earliest &lt;n:object&gt; using it.birthday; //will return the     </w:t>
      </w:r>
    </w:p>
    <w:p w14:paraId="1F5A4CA5" w14:textId="77777777" w:rsidR="00345ACB" w:rsidRPr="00BC49C4" w:rsidRDefault="00345ACB" w:rsidP="00C131B6">
      <w:pPr>
        <w:pStyle w:val="Example"/>
      </w:pPr>
      <w:r w:rsidRPr="000F6217">
        <w:t xml:space="preserve">          // youngest person from a list of persons (represented by objects)</w:t>
      </w:r>
      <w:r w:rsidRPr="00BC49C4">
        <w:t xml:space="preserve"> </w:t>
      </w:r>
    </w:p>
    <w:p w14:paraId="663B05DB" w14:textId="77777777" w:rsidR="00345ACB" w:rsidRDefault="00345ACB" w:rsidP="001E5D51">
      <w:pPr>
        <w:pStyle w:val="Heading3"/>
      </w:pPr>
      <w:bookmarkStart w:id="1192" w:name="_Ref448632997"/>
      <w:bookmarkStart w:id="1193" w:name="_Ref448638352"/>
      <w:bookmarkStart w:id="1194" w:name="_Ref448642866"/>
      <w:bookmarkStart w:id="1195" w:name="_Ref448652839"/>
      <w:bookmarkStart w:id="1196" w:name="_Ref448653085"/>
      <w:bookmarkStart w:id="1197" w:name="_Toc526304096"/>
      <w:bookmarkStart w:id="1198" w:name="_Toc141177980"/>
      <w:bookmarkStart w:id="1199" w:name="_Toc314131904"/>
      <w:bookmarkStart w:id="1200" w:name="_Toc382912194"/>
      <w:r>
        <w:t>Element (binary)</w:t>
      </w:r>
      <w:bookmarkEnd w:id="1192"/>
      <w:bookmarkEnd w:id="1193"/>
      <w:bookmarkEnd w:id="1194"/>
      <w:bookmarkEnd w:id="1195"/>
      <w:bookmarkEnd w:id="1196"/>
      <w:bookmarkEnd w:id="1197"/>
      <w:bookmarkEnd w:id="1198"/>
      <w:bookmarkEnd w:id="1199"/>
      <w:bookmarkEnd w:id="1200"/>
      <w:r>
        <w:t xml:space="preserve"> </w:t>
      </w:r>
    </w:p>
    <w:p w14:paraId="015C95B1" w14:textId="77777777" w:rsidR="00345ACB" w:rsidRPr="00913441" w:rsidRDefault="00345ACB">
      <w:pPr>
        <w:pStyle w:val="NormalIndented"/>
      </w:pPr>
      <w:r w:rsidRPr="00913441">
        <w:t>The element (</w:t>
      </w:r>
      <w:r w:rsidRPr="00913441">
        <w:rPr>
          <w:b/>
          <w:bCs/>
        </w:rPr>
        <w:t>[</w:t>
      </w:r>
      <w:r w:rsidRPr="00913441">
        <w:rPr>
          <w:rFonts w:ascii="Symbol" w:hAnsi="Symbol" w:cs="Symbol"/>
          <w:b/>
          <w:bCs/>
        </w:rPr>
        <w:t></w:t>
      </w:r>
      <w:r w:rsidRPr="00913441">
        <w:rPr>
          <w:b/>
          <w:bCs/>
        </w:rPr>
        <w:t>]</w:t>
      </w:r>
      <w:r w:rsidRPr="00913441">
        <w:t xml:space="preserve">) operator is used to select one or more elements from a list, based on ordinal position starting at 1 for the first element. The arguments to "index" are a list expression (to the left of the </w:t>
      </w:r>
      <w:r w:rsidRPr="00913441">
        <w:rPr>
          <w:b/>
          <w:bCs/>
        </w:rPr>
        <w:t>[</w:t>
      </w:r>
      <w:r w:rsidRPr="00913441">
        <w:rPr>
          <w:rFonts w:ascii="Symbol" w:hAnsi="Symbol" w:cs="Symbol"/>
          <w:b/>
          <w:bCs/>
        </w:rPr>
        <w:t></w:t>
      </w:r>
      <w:r w:rsidRPr="00913441">
        <w:rPr>
          <w:b/>
          <w:bCs/>
        </w:rPr>
        <w:t>]</w:t>
      </w:r>
      <w:r w:rsidRPr="00913441">
        <w:t xml:space="preserve">) and a list of integers (inside </w:t>
      </w:r>
      <w:proofErr w:type="gramStart"/>
      <w:r w:rsidRPr="00913441">
        <w:t>the</w:t>
      </w:r>
      <w:r w:rsidRPr="00913441">
        <w:rPr>
          <w:b/>
          <w:bCs/>
        </w:rPr>
        <w:t>[</w:t>
      </w:r>
      <w:proofErr w:type="gramEnd"/>
      <w:r w:rsidRPr="00913441">
        <w:rPr>
          <w:rFonts w:ascii="Symbol" w:hAnsi="Symbol" w:cs="Symbol"/>
          <w:b/>
          <w:bCs/>
        </w:rPr>
        <w:t></w:t>
      </w:r>
      <w:r w:rsidRPr="00913441">
        <w:rPr>
          <w:b/>
          <w:bCs/>
        </w:rPr>
        <w:t>]</w:t>
      </w:r>
      <w:r w:rsidRPr="00913441">
        <w:t>). The element operator maintains the primary times of the selected arguments. Its usage is:</w:t>
      </w:r>
    </w:p>
    <w:p w14:paraId="57E74B1E" w14:textId="77777777" w:rsidR="00345ACB" w:rsidRDefault="00345ACB">
      <w:pPr>
        <w:pStyle w:val="Example"/>
      </w:pPr>
      <w:r>
        <w:t>&lt;n:any-type&gt; := &lt;k:any-type&gt;[n:index]</w:t>
      </w:r>
    </w:p>
    <w:p w14:paraId="5F3990FE" w14:textId="77777777" w:rsidR="00345ACB" w:rsidRDefault="00345ACB">
      <w:pPr>
        <w:pStyle w:val="Example"/>
      </w:pPr>
      <w:r>
        <w:t>20 := (10,</w:t>
      </w:r>
      <w:r>
        <w:rPr>
          <w:lang w:eastAsia="ko-KR"/>
        </w:rPr>
        <w:t xml:space="preserve"> </w:t>
      </w:r>
      <w:r>
        <w:t>20,</w:t>
      </w:r>
      <w:r>
        <w:rPr>
          <w:lang w:eastAsia="ko-KR"/>
        </w:rPr>
        <w:t xml:space="preserve"> </w:t>
      </w:r>
      <w:r>
        <w:t>30,</w:t>
      </w:r>
      <w:r>
        <w:rPr>
          <w:lang w:eastAsia="ko-KR"/>
        </w:rPr>
        <w:t xml:space="preserve"> </w:t>
      </w:r>
      <w:r>
        <w:t>40)[2]</w:t>
      </w:r>
    </w:p>
    <w:p w14:paraId="3E7C5670" w14:textId="77777777" w:rsidR="00345ACB" w:rsidRDefault="00345ACB">
      <w:pPr>
        <w:pStyle w:val="Example"/>
      </w:pPr>
      <w:r>
        <w:t>() := (10,</w:t>
      </w:r>
      <w:r>
        <w:rPr>
          <w:lang w:eastAsia="ko-KR"/>
        </w:rPr>
        <w:t xml:space="preserve"> </w:t>
      </w:r>
      <w:r>
        <w:t>20)[()]</w:t>
      </w:r>
    </w:p>
    <w:p w14:paraId="430CCB52" w14:textId="77777777" w:rsidR="00345ACB" w:rsidRDefault="00345ACB">
      <w:pPr>
        <w:pStyle w:val="Example"/>
      </w:pPr>
      <w:r>
        <w:t>(null,</w:t>
      </w:r>
      <w:r>
        <w:rPr>
          <w:lang w:eastAsia="ko-KR"/>
        </w:rPr>
        <w:t xml:space="preserve"> </w:t>
      </w:r>
      <w:r>
        <w:t>20) := (10,</w:t>
      </w:r>
      <w:r>
        <w:rPr>
          <w:lang w:eastAsia="ko-KR"/>
        </w:rPr>
        <w:t xml:space="preserve"> </w:t>
      </w:r>
      <w:r>
        <w:t>20)[1.5,</w:t>
      </w:r>
      <w:r>
        <w:rPr>
          <w:lang w:eastAsia="ko-KR"/>
        </w:rPr>
        <w:t xml:space="preserve"> </w:t>
      </w:r>
      <w:r>
        <w:t>2]</w:t>
      </w:r>
    </w:p>
    <w:p w14:paraId="5CE0F150" w14:textId="77777777" w:rsidR="00345ACB" w:rsidRDefault="00345ACB">
      <w:pPr>
        <w:pStyle w:val="Example"/>
      </w:pPr>
      <w:r>
        <w:t>(10,</w:t>
      </w:r>
      <w:r>
        <w:rPr>
          <w:lang w:eastAsia="ko-KR"/>
        </w:rPr>
        <w:t xml:space="preserve"> </w:t>
      </w:r>
      <w:r>
        <w:t>30,</w:t>
      </w:r>
      <w:r>
        <w:rPr>
          <w:lang w:eastAsia="ko-KR"/>
        </w:rPr>
        <w:t xml:space="preserve"> </w:t>
      </w:r>
      <w:r>
        <w:t>50) := (10,</w:t>
      </w:r>
      <w:r>
        <w:rPr>
          <w:lang w:eastAsia="ko-KR"/>
        </w:rPr>
        <w:t xml:space="preserve"> </w:t>
      </w:r>
      <w:r>
        <w:t>20,</w:t>
      </w:r>
      <w:r>
        <w:rPr>
          <w:lang w:eastAsia="ko-KR"/>
        </w:rPr>
        <w:t xml:space="preserve"> </w:t>
      </w:r>
      <w:r>
        <w:t>30,</w:t>
      </w:r>
      <w:r>
        <w:rPr>
          <w:lang w:eastAsia="ko-KR"/>
        </w:rPr>
        <w:t xml:space="preserve"> </w:t>
      </w:r>
      <w:r>
        <w:t>40,</w:t>
      </w:r>
      <w:r>
        <w:rPr>
          <w:lang w:eastAsia="ko-KR"/>
        </w:rPr>
        <w:t xml:space="preserve"> </w:t>
      </w:r>
      <w:r>
        <w:t>50)[1,</w:t>
      </w:r>
      <w:r>
        <w:rPr>
          <w:lang w:eastAsia="ko-KR"/>
        </w:rPr>
        <w:t xml:space="preserve"> </w:t>
      </w:r>
      <w:r>
        <w:t>3,</w:t>
      </w:r>
      <w:r>
        <w:rPr>
          <w:lang w:eastAsia="ko-KR"/>
        </w:rPr>
        <w:t xml:space="preserve"> </w:t>
      </w:r>
      <w:r>
        <w:t>5]</w:t>
      </w:r>
    </w:p>
    <w:p w14:paraId="3C9672D0" w14:textId="77777777" w:rsidR="00345ACB" w:rsidRDefault="00345ACB">
      <w:pPr>
        <w:pStyle w:val="Example"/>
      </w:pPr>
      <w:r>
        <w:t>(10,</w:t>
      </w:r>
      <w:r>
        <w:rPr>
          <w:lang w:eastAsia="ko-KR"/>
        </w:rPr>
        <w:t xml:space="preserve"> </w:t>
      </w:r>
      <w:r>
        <w:t>30,</w:t>
      </w:r>
      <w:r>
        <w:rPr>
          <w:lang w:eastAsia="ko-KR"/>
        </w:rPr>
        <w:t xml:space="preserve"> </w:t>
      </w:r>
      <w:r>
        <w:t>50) := (10,</w:t>
      </w:r>
      <w:r>
        <w:rPr>
          <w:lang w:eastAsia="ko-KR"/>
        </w:rPr>
        <w:t xml:space="preserve"> </w:t>
      </w:r>
      <w:r>
        <w:t>20,</w:t>
      </w:r>
      <w:r>
        <w:rPr>
          <w:lang w:eastAsia="ko-KR"/>
        </w:rPr>
        <w:t xml:space="preserve"> </w:t>
      </w:r>
      <w:r>
        <w:t>30,</w:t>
      </w:r>
      <w:r>
        <w:rPr>
          <w:lang w:eastAsia="ko-KR"/>
        </w:rPr>
        <w:t xml:space="preserve"> </w:t>
      </w:r>
      <w:r>
        <w:t>40,</w:t>
      </w:r>
      <w:r>
        <w:rPr>
          <w:lang w:eastAsia="ko-KR"/>
        </w:rPr>
        <w:t xml:space="preserve"> </w:t>
      </w:r>
      <w:r>
        <w:t>50)[1,</w:t>
      </w:r>
      <w:r>
        <w:rPr>
          <w:lang w:eastAsia="ko-KR"/>
        </w:rPr>
        <w:t xml:space="preserve"> </w:t>
      </w:r>
      <w:r>
        <w:t>(3,</w:t>
      </w:r>
      <w:r>
        <w:rPr>
          <w:lang w:eastAsia="ko-KR"/>
        </w:rPr>
        <w:t xml:space="preserve"> </w:t>
      </w:r>
      <w:r>
        <w:t>5)]</w:t>
      </w:r>
    </w:p>
    <w:p w14:paraId="72BF6CDA" w14:textId="77777777" w:rsidR="00345ACB" w:rsidRDefault="00345ACB">
      <w:pPr>
        <w:pStyle w:val="Example"/>
      </w:pPr>
      <w:r>
        <w:t>(10,</w:t>
      </w:r>
      <w:r>
        <w:rPr>
          <w:lang w:eastAsia="ko-KR"/>
        </w:rPr>
        <w:t xml:space="preserve"> </w:t>
      </w:r>
      <w:r>
        <w:t>20,</w:t>
      </w:r>
      <w:r>
        <w:rPr>
          <w:lang w:eastAsia="ko-KR"/>
        </w:rPr>
        <w:t xml:space="preserve"> </w:t>
      </w:r>
      <w:r>
        <w:t>30) := (10,</w:t>
      </w:r>
      <w:r>
        <w:rPr>
          <w:lang w:eastAsia="ko-KR"/>
        </w:rPr>
        <w:t xml:space="preserve"> </w:t>
      </w:r>
      <w:r>
        <w:t>20,</w:t>
      </w:r>
      <w:r>
        <w:rPr>
          <w:lang w:eastAsia="ko-KR"/>
        </w:rPr>
        <w:t xml:space="preserve"> </w:t>
      </w:r>
      <w:r>
        <w:t>30,</w:t>
      </w:r>
      <w:r>
        <w:rPr>
          <w:lang w:eastAsia="ko-KR"/>
        </w:rPr>
        <w:t xml:space="preserve"> </w:t>
      </w:r>
      <w:r>
        <w:t>40,</w:t>
      </w:r>
      <w:r>
        <w:rPr>
          <w:lang w:eastAsia="ko-KR"/>
        </w:rPr>
        <w:t xml:space="preserve"> </w:t>
      </w:r>
      <w:r>
        <w:t>50)[1 seqto 3]</w:t>
      </w:r>
    </w:p>
    <w:p w14:paraId="34BFD87D" w14:textId="77777777" w:rsidR="00345ACB" w:rsidRDefault="00345ACB" w:rsidP="001E5D51">
      <w:pPr>
        <w:pStyle w:val="Heading3"/>
      </w:pPr>
      <w:bookmarkStart w:id="1201" w:name="_Ref448653059"/>
      <w:bookmarkStart w:id="1202" w:name="_Toc526304097"/>
      <w:bookmarkStart w:id="1203" w:name="_Toc141177981"/>
      <w:bookmarkStart w:id="1204" w:name="_Toc314131905"/>
      <w:bookmarkStart w:id="1205" w:name="_Toc382912195"/>
      <w:r>
        <w:lastRenderedPageBreak/>
        <w:t>Extract Characters ... (unary, right associative)</w:t>
      </w:r>
      <w:bookmarkEnd w:id="1201"/>
      <w:bookmarkEnd w:id="1202"/>
      <w:bookmarkEnd w:id="1203"/>
      <w:bookmarkEnd w:id="1204"/>
      <w:bookmarkEnd w:id="1205"/>
    </w:p>
    <w:p w14:paraId="3EE0FF76" w14:textId="77777777" w:rsidR="00345ACB" w:rsidRPr="00913441" w:rsidRDefault="00345ACB" w:rsidP="00E5497A">
      <w:pPr>
        <w:pStyle w:val="NormalIndented"/>
        <w:keepNext/>
      </w:pPr>
      <w:r w:rsidRPr="00913441">
        <w:t xml:space="preserve">The </w:t>
      </w:r>
      <w:r w:rsidRPr="00913441">
        <w:rPr>
          <w:b/>
          <w:bCs/>
        </w:rPr>
        <w:t>extract characters</w:t>
      </w:r>
      <w:r w:rsidRPr="00913441">
        <w:t xml:space="preserve"> operator expects a string as its argument. It returns a list of the single characters in the string. If the argument has more than one element, the elements are first concatenated, as for the </w:t>
      </w:r>
      <w:r w:rsidRPr="00913441">
        <w:rPr>
          <w:b/>
          <w:bCs/>
        </w:rPr>
        <w:t xml:space="preserve">|| </w:t>
      </w:r>
      <w:r w:rsidRPr="00913441">
        <w:t xml:space="preserve">operator (see Section </w:t>
      </w:r>
      <w:r w:rsidR="008216EB">
        <w:fldChar w:fldCharType="begin"/>
      </w:r>
      <w:r w:rsidR="008216EB">
        <w:instrText xml:space="preserve"> REF _Ref448642828 \r \h  \* MERGEFORMAT </w:instrText>
      </w:r>
      <w:r w:rsidR="008216EB">
        <w:fldChar w:fldCharType="separate"/>
      </w:r>
      <w:r>
        <w:t>9.8.1</w:t>
      </w:r>
      <w:r w:rsidR="008216EB">
        <w:fldChar w:fldCharType="end"/>
      </w:r>
      <w:r w:rsidRPr="00913441">
        <w:t xml:space="preserve">). If the argument is an empty list, the result is the empty list </w:t>
      </w:r>
      <w:r w:rsidRPr="00913441">
        <w:rPr>
          <w:b/>
          <w:bCs/>
        </w:rPr>
        <w:t>()</w:t>
      </w:r>
      <w:r w:rsidRPr="00913441">
        <w:t xml:space="preserve">. The </w:t>
      </w:r>
      <w:r w:rsidRPr="00913441">
        <w:rPr>
          <w:b/>
          <w:bCs/>
        </w:rPr>
        <w:t>string</w:t>
      </w:r>
      <w:r w:rsidRPr="00913441">
        <w:t xml:space="preserve"> operator (Section </w:t>
      </w:r>
      <w:r w:rsidR="008216EB">
        <w:fldChar w:fldCharType="begin"/>
      </w:r>
      <w:r w:rsidR="008216EB">
        <w:instrText xml:space="preserve"> REF _Ref448642847 \r \h  \* MERGEFORMAT </w:instrText>
      </w:r>
      <w:r w:rsidR="008216EB">
        <w:fldChar w:fldCharType="separate"/>
      </w:r>
      <w:r>
        <w:t>9.8.3</w:t>
      </w:r>
      <w:r w:rsidR="008216EB">
        <w:fldChar w:fldCharType="end"/>
      </w:r>
      <w:r w:rsidRPr="00913441">
        <w:t xml:space="preserve">) can be used to put the list back together; and the index operator (Section </w:t>
      </w:r>
      <w:r w:rsidR="008216EB">
        <w:fldChar w:fldCharType="begin"/>
      </w:r>
      <w:r w:rsidR="008216EB">
        <w:instrText xml:space="preserve"> REF _Ref448642866 \r \h  \* MERGEFORMAT </w:instrText>
      </w:r>
      <w:r w:rsidR="008216EB">
        <w:fldChar w:fldCharType="separate"/>
      </w:r>
      <w:r>
        <w:t>9.12.18</w:t>
      </w:r>
      <w:r w:rsidR="008216EB">
        <w:fldChar w:fldCharType="end"/>
      </w:r>
      <w:r w:rsidRPr="00913441">
        <w:t xml:space="preserve">) can be used to select certain items from the list. The primary times of its arguments are lost. Its usage is: </w:t>
      </w:r>
    </w:p>
    <w:p w14:paraId="58B539B7" w14:textId="77777777" w:rsidR="00345ACB" w:rsidRDefault="00345ACB">
      <w:pPr>
        <w:pStyle w:val="Example"/>
      </w:pPr>
      <w:r>
        <w:t>&lt;n:string&gt; := EXTRACT CHARACTERS &lt;m:</w:t>
      </w:r>
      <w:r w:rsidRPr="00913441">
        <w:t>string</w:t>
      </w:r>
      <w:r>
        <w:t>&gt;</w:t>
      </w:r>
    </w:p>
    <w:p w14:paraId="3B74183E" w14:textId="77777777" w:rsidR="00345ACB" w:rsidRDefault="00345ACB">
      <w:pPr>
        <w:pStyle w:val="Example"/>
      </w:pPr>
      <w:r>
        <w:t>("a",</w:t>
      </w:r>
      <w:r>
        <w:rPr>
          <w:lang w:eastAsia="ko-KR"/>
        </w:rPr>
        <w:t xml:space="preserve"> </w:t>
      </w:r>
      <w:r>
        <w:t>"b",</w:t>
      </w:r>
      <w:r>
        <w:rPr>
          <w:lang w:eastAsia="ko-KR"/>
        </w:rPr>
        <w:t xml:space="preserve"> </w:t>
      </w:r>
      <w:r>
        <w:t>"c") := EXTRACT CHARACTERS "abc"</w:t>
      </w:r>
    </w:p>
    <w:p w14:paraId="6FD2D88A" w14:textId="77777777" w:rsidR="00345ACB" w:rsidRDefault="00345ACB">
      <w:pPr>
        <w:pStyle w:val="Example"/>
      </w:pPr>
      <w:r>
        <w:t>("a",</w:t>
      </w:r>
      <w:r>
        <w:rPr>
          <w:lang w:eastAsia="ko-KR"/>
        </w:rPr>
        <w:t xml:space="preserve"> </w:t>
      </w:r>
      <w:r>
        <w:t>"b",</w:t>
      </w:r>
      <w:r>
        <w:rPr>
          <w:lang w:eastAsia="ko-KR"/>
        </w:rPr>
        <w:t xml:space="preserve"> </w:t>
      </w:r>
      <w:r>
        <w:t>"c") := EXTRACT CHARACTERS ("ab",</w:t>
      </w:r>
      <w:r>
        <w:rPr>
          <w:lang w:eastAsia="ko-KR"/>
        </w:rPr>
        <w:t xml:space="preserve"> </w:t>
      </w:r>
      <w:r>
        <w:t>"c")</w:t>
      </w:r>
    </w:p>
    <w:p w14:paraId="06CA140E" w14:textId="77777777" w:rsidR="00345ACB" w:rsidRDefault="00345ACB">
      <w:pPr>
        <w:pStyle w:val="Example"/>
      </w:pPr>
      <w:r>
        <w:t>() := EXTRACT CHARACTERS ()</w:t>
      </w:r>
    </w:p>
    <w:p w14:paraId="1170228C" w14:textId="77777777" w:rsidR="00345ACB" w:rsidRDefault="00345ACB">
      <w:pPr>
        <w:pStyle w:val="Example"/>
      </w:pPr>
      <w:r>
        <w:t>() := EXTRACT CHARACTERS ""</w:t>
      </w:r>
    </w:p>
    <w:p w14:paraId="15EA16F3" w14:textId="77777777" w:rsidR="00345ACB" w:rsidRDefault="00345ACB">
      <w:pPr>
        <w:pStyle w:val="Example"/>
      </w:pPr>
      <w:r>
        <w:t>"edcba" := STRING REVERSE EXTRACT CHARACTERS "abcde"</w:t>
      </w:r>
    </w:p>
    <w:p w14:paraId="507F23B2" w14:textId="77777777" w:rsidR="00345ACB" w:rsidRDefault="00345ACB" w:rsidP="001E5D51">
      <w:pPr>
        <w:pStyle w:val="Heading3"/>
      </w:pPr>
      <w:bookmarkStart w:id="1206" w:name="_Ref448653019"/>
      <w:bookmarkStart w:id="1207" w:name="_Toc526304098"/>
      <w:bookmarkStart w:id="1208" w:name="_Toc141177982"/>
      <w:bookmarkStart w:id="1209" w:name="_Toc314131906"/>
      <w:bookmarkStart w:id="1210" w:name="_Toc382912196"/>
      <w:proofErr w:type="spellStart"/>
      <w:r>
        <w:t>Seqto</w:t>
      </w:r>
      <w:proofErr w:type="spellEnd"/>
      <w:r>
        <w:t xml:space="preserve"> (binary, non-associative)</w:t>
      </w:r>
      <w:bookmarkEnd w:id="1206"/>
      <w:bookmarkEnd w:id="1207"/>
      <w:bookmarkEnd w:id="1208"/>
      <w:bookmarkEnd w:id="1209"/>
      <w:bookmarkEnd w:id="1210"/>
      <w:r>
        <w:t xml:space="preserve"> </w:t>
      </w:r>
    </w:p>
    <w:p w14:paraId="38893F14" w14:textId="77777777" w:rsidR="00345ACB" w:rsidRPr="00913441" w:rsidRDefault="00345ACB">
      <w:pPr>
        <w:pStyle w:val="NormalIndented"/>
      </w:pPr>
      <w:r w:rsidRPr="00913441">
        <w:t xml:space="preserve">The </w:t>
      </w:r>
      <w:proofErr w:type="spellStart"/>
      <w:r w:rsidRPr="00913441">
        <w:rPr>
          <w:b/>
        </w:rPr>
        <w:t>seqto</w:t>
      </w:r>
      <w:proofErr w:type="spellEnd"/>
      <w:r w:rsidRPr="00913441">
        <w:t xml:space="preserve"> operator generates a list of integers in ascending order. Both arguments must be single integers; </w:t>
      </w:r>
      <w:proofErr w:type="gramStart"/>
      <w:r w:rsidRPr="00913441">
        <w:t>otherwise</w:t>
      </w:r>
      <w:proofErr w:type="gramEnd"/>
      <w:r w:rsidRPr="00913441">
        <w:t xml:space="preserve"> null is returned. If the first argument is greater than the second argument, the result is the empty list. The primary times are lost. Its usage is: </w:t>
      </w:r>
    </w:p>
    <w:p w14:paraId="0445ACD3" w14:textId="77777777" w:rsidR="00345ACB" w:rsidRDefault="00345ACB">
      <w:pPr>
        <w:pStyle w:val="Example"/>
      </w:pPr>
      <w:r>
        <w:t>&lt;n:number&gt; := &lt;1:number&gt; SEQTO &lt;1:number&gt;</w:t>
      </w:r>
    </w:p>
    <w:p w14:paraId="0003C3DE" w14:textId="77777777" w:rsidR="00345ACB" w:rsidRPr="00101D29" w:rsidRDefault="00345ACB">
      <w:pPr>
        <w:pStyle w:val="Example"/>
        <w:ind w:hanging="72"/>
        <w:rPr>
          <w:lang w:val="it-IT"/>
        </w:rPr>
      </w:pPr>
      <w:r w:rsidRPr="00101D29">
        <w:rPr>
          <w:lang w:val="it-IT"/>
        </w:rPr>
        <w:t>(2,</w:t>
      </w:r>
      <w:r>
        <w:rPr>
          <w:lang w:val="it-IT" w:eastAsia="ko-KR"/>
        </w:rPr>
        <w:t xml:space="preserve"> </w:t>
      </w:r>
      <w:r w:rsidRPr="00101D29">
        <w:rPr>
          <w:lang w:val="it-IT"/>
        </w:rPr>
        <w:t>3,</w:t>
      </w:r>
      <w:r>
        <w:rPr>
          <w:lang w:val="it-IT" w:eastAsia="ko-KR"/>
        </w:rPr>
        <w:t xml:space="preserve"> </w:t>
      </w:r>
      <w:r w:rsidRPr="00101D29">
        <w:rPr>
          <w:lang w:val="it-IT"/>
        </w:rPr>
        <w:t>4) := 2 SEQTO 4</w:t>
      </w:r>
    </w:p>
    <w:p w14:paraId="2B7DCB61" w14:textId="77777777" w:rsidR="00345ACB" w:rsidRPr="00101D29" w:rsidRDefault="00345ACB">
      <w:pPr>
        <w:pStyle w:val="Example"/>
        <w:ind w:hanging="72"/>
        <w:rPr>
          <w:lang w:val="it-IT"/>
        </w:rPr>
      </w:pPr>
      <w:r w:rsidRPr="00101D29">
        <w:rPr>
          <w:lang w:val="it-IT"/>
        </w:rPr>
        <w:t>() := 4 SEQTO 2</w:t>
      </w:r>
    </w:p>
    <w:p w14:paraId="13F016C4" w14:textId="77777777" w:rsidR="00345ACB" w:rsidRPr="00101D29" w:rsidRDefault="00345ACB">
      <w:pPr>
        <w:pStyle w:val="Example"/>
        <w:ind w:hanging="72"/>
        <w:rPr>
          <w:lang w:val="it-IT"/>
        </w:rPr>
      </w:pPr>
      <w:r w:rsidRPr="00101D29">
        <w:rPr>
          <w:lang w:val="it-IT"/>
        </w:rPr>
        <w:t>null := 4.5 SEQTO 2</w:t>
      </w:r>
    </w:p>
    <w:p w14:paraId="7CA62C49" w14:textId="77777777" w:rsidR="00345ACB" w:rsidRPr="00101D29" w:rsidRDefault="00345ACB">
      <w:pPr>
        <w:pStyle w:val="Example"/>
        <w:ind w:hanging="72"/>
        <w:rPr>
          <w:lang w:val="it-IT"/>
        </w:rPr>
      </w:pPr>
      <w:r w:rsidRPr="00101D29">
        <w:rPr>
          <w:lang w:val="it-IT"/>
        </w:rPr>
        <w:t>(2) := 2 SEQTO 2</w:t>
      </w:r>
    </w:p>
    <w:p w14:paraId="0DFDF53B" w14:textId="77777777" w:rsidR="00345ACB" w:rsidRDefault="00345ACB">
      <w:pPr>
        <w:pStyle w:val="Example"/>
        <w:ind w:hanging="72"/>
      </w:pPr>
      <w:r>
        <w:t>(-3,</w:t>
      </w:r>
      <w:r>
        <w:rPr>
          <w:lang w:eastAsia="ko-KR"/>
        </w:rPr>
        <w:t xml:space="preserve"> </w:t>
      </w:r>
      <w:r>
        <w:t>-2,</w:t>
      </w:r>
      <w:r>
        <w:rPr>
          <w:lang w:eastAsia="ko-KR"/>
        </w:rPr>
        <w:t xml:space="preserve"> </w:t>
      </w:r>
      <w:r>
        <w:t xml:space="preserve">-1) := </w:t>
      </w:r>
      <w:r w:rsidRPr="00BC49C4">
        <w:t>(</w:t>
      </w:r>
      <w:r>
        <w:t>-3</w:t>
      </w:r>
      <w:r w:rsidRPr="00BC49C4">
        <w:t>)</w:t>
      </w:r>
      <w:r>
        <w:t xml:space="preserve"> SEQTO </w:t>
      </w:r>
      <w:r w:rsidRPr="00BC49C4">
        <w:t>(</w:t>
      </w:r>
      <w:r>
        <w:t>-1</w:t>
      </w:r>
      <w:r w:rsidRPr="00BC49C4">
        <w:t>)</w:t>
      </w:r>
    </w:p>
    <w:p w14:paraId="62B58850" w14:textId="77777777" w:rsidR="00345ACB" w:rsidRDefault="00345ACB">
      <w:pPr>
        <w:pStyle w:val="Example"/>
        <w:ind w:hanging="72"/>
      </w:pPr>
      <w:r>
        <w:t>(2,</w:t>
      </w:r>
      <w:r>
        <w:rPr>
          <w:lang w:eastAsia="ko-KR"/>
        </w:rPr>
        <w:t xml:space="preserve"> </w:t>
      </w:r>
      <w:r>
        <w:t>4,</w:t>
      </w:r>
      <w:r>
        <w:rPr>
          <w:lang w:eastAsia="ko-KR"/>
        </w:rPr>
        <w:t xml:space="preserve"> </w:t>
      </w:r>
      <w:r>
        <w:t>6,</w:t>
      </w:r>
      <w:r>
        <w:rPr>
          <w:lang w:eastAsia="ko-KR"/>
        </w:rPr>
        <w:t xml:space="preserve"> </w:t>
      </w:r>
      <w:r>
        <w:t>8) := 2 * (1 SEQTO 4)</w:t>
      </w:r>
    </w:p>
    <w:p w14:paraId="693B4186" w14:textId="77777777" w:rsidR="00345ACB" w:rsidRDefault="00345ACB">
      <w:pPr>
        <w:pStyle w:val="Example"/>
        <w:ind w:hanging="72"/>
      </w:pPr>
      <w:r>
        <w:t>null := (1.5 seqto 5)</w:t>
      </w:r>
    </w:p>
    <w:p w14:paraId="214D9111" w14:textId="77777777" w:rsidR="00345ACB" w:rsidRDefault="00345ACB" w:rsidP="001E5D51">
      <w:pPr>
        <w:pStyle w:val="Heading3"/>
      </w:pPr>
      <w:bookmarkStart w:id="1211" w:name="_Ref448652641"/>
      <w:bookmarkStart w:id="1212" w:name="_Toc526304099"/>
      <w:bookmarkStart w:id="1213" w:name="_Toc141177983"/>
      <w:bookmarkStart w:id="1214" w:name="_Toc314131907"/>
      <w:bookmarkStart w:id="1215" w:name="_Toc382912197"/>
      <w:r>
        <w:t xml:space="preserve">Reverse (unary, </w:t>
      </w:r>
      <w:proofErr w:type="gramStart"/>
      <w:r>
        <w:t>right-associative</w:t>
      </w:r>
      <w:proofErr w:type="gramEnd"/>
      <w:r>
        <w:t>)</w:t>
      </w:r>
      <w:bookmarkEnd w:id="1211"/>
      <w:bookmarkEnd w:id="1212"/>
      <w:bookmarkEnd w:id="1213"/>
      <w:bookmarkEnd w:id="1214"/>
      <w:bookmarkEnd w:id="1215"/>
      <w:r>
        <w:t xml:space="preserve"> </w:t>
      </w:r>
    </w:p>
    <w:p w14:paraId="37C2F56B" w14:textId="77777777" w:rsidR="00345ACB" w:rsidRPr="00913441" w:rsidRDefault="00345ACB">
      <w:pPr>
        <w:pStyle w:val="NormalIndented"/>
      </w:pPr>
      <w:r w:rsidRPr="00913441">
        <w:t xml:space="preserve">The </w:t>
      </w:r>
      <w:r w:rsidRPr="00913441">
        <w:rPr>
          <w:b/>
          <w:bCs/>
        </w:rPr>
        <w:t>reverse</w:t>
      </w:r>
      <w:r w:rsidRPr="00913441">
        <w:t xml:space="preserve"> operator generates a new list with the elements in the reverse order. The primary times of its arguments are maintained. Its usage is: </w:t>
      </w:r>
    </w:p>
    <w:p w14:paraId="4D4DE535" w14:textId="77777777" w:rsidR="00345ACB" w:rsidRDefault="00345ACB">
      <w:pPr>
        <w:pStyle w:val="Example"/>
      </w:pPr>
      <w:r>
        <w:t>&lt;n:any-type&gt; := REVERSE &lt;n:any-type&gt;</w:t>
      </w:r>
    </w:p>
    <w:p w14:paraId="405F0C34" w14:textId="77777777" w:rsidR="00345ACB" w:rsidRDefault="00345ACB">
      <w:pPr>
        <w:pStyle w:val="Example"/>
        <w:ind w:hanging="72"/>
      </w:pPr>
      <w:r>
        <w:t>(3,</w:t>
      </w:r>
      <w:r>
        <w:rPr>
          <w:lang w:eastAsia="ko-KR"/>
        </w:rPr>
        <w:t xml:space="preserve"> </w:t>
      </w:r>
      <w:r>
        <w:t>2,</w:t>
      </w:r>
      <w:r>
        <w:rPr>
          <w:lang w:eastAsia="ko-KR"/>
        </w:rPr>
        <w:t xml:space="preserve"> </w:t>
      </w:r>
      <w:r>
        <w:t>1) := reverse (1,</w:t>
      </w:r>
      <w:r>
        <w:rPr>
          <w:lang w:eastAsia="ko-KR"/>
        </w:rPr>
        <w:t xml:space="preserve"> </w:t>
      </w:r>
      <w:r>
        <w:t>2,</w:t>
      </w:r>
      <w:r>
        <w:rPr>
          <w:lang w:eastAsia="ko-KR"/>
        </w:rPr>
        <w:t xml:space="preserve"> </w:t>
      </w:r>
      <w:r>
        <w:t>3)</w:t>
      </w:r>
    </w:p>
    <w:p w14:paraId="1963FA97" w14:textId="77777777" w:rsidR="00345ACB" w:rsidRDefault="00345ACB">
      <w:pPr>
        <w:pStyle w:val="Example"/>
        <w:ind w:hanging="72"/>
      </w:pPr>
      <w:r>
        <w:t>(6,</w:t>
      </w:r>
      <w:r>
        <w:rPr>
          <w:lang w:eastAsia="ko-KR"/>
        </w:rPr>
        <w:t xml:space="preserve"> </w:t>
      </w:r>
      <w:r>
        <w:t>5,</w:t>
      </w:r>
      <w:r>
        <w:rPr>
          <w:lang w:eastAsia="ko-KR"/>
        </w:rPr>
        <w:t xml:space="preserve"> </w:t>
      </w:r>
      <w:r>
        <w:t>4,</w:t>
      </w:r>
      <w:r>
        <w:rPr>
          <w:lang w:eastAsia="ko-KR"/>
        </w:rPr>
        <w:t xml:space="preserve"> </w:t>
      </w:r>
      <w:r>
        <w:t>3,</w:t>
      </w:r>
      <w:r>
        <w:rPr>
          <w:lang w:eastAsia="ko-KR"/>
        </w:rPr>
        <w:t xml:space="preserve"> </w:t>
      </w:r>
      <w:r>
        <w:t>2,</w:t>
      </w:r>
      <w:r>
        <w:rPr>
          <w:lang w:eastAsia="ko-KR"/>
        </w:rPr>
        <w:t xml:space="preserve"> </w:t>
      </w:r>
      <w:r>
        <w:t>1) := reverse (1 seqto 6)</w:t>
      </w:r>
    </w:p>
    <w:p w14:paraId="2B912236" w14:textId="77777777" w:rsidR="00345ACB" w:rsidRDefault="00345ACB">
      <w:pPr>
        <w:pStyle w:val="Example"/>
        <w:ind w:hanging="72"/>
      </w:pPr>
      <w:r>
        <w:t>() := reverse ()</w:t>
      </w:r>
    </w:p>
    <w:p w14:paraId="79DA43A9" w14:textId="77777777" w:rsidR="00345ACB" w:rsidRDefault="00345ACB" w:rsidP="001E5D51">
      <w:pPr>
        <w:pStyle w:val="Heading3"/>
      </w:pPr>
      <w:bookmarkStart w:id="1216" w:name="_Toc526304100"/>
      <w:bookmarkStart w:id="1217" w:name="_Toc141177984"/>
      <w:bookmarkStart w:id="1218" w:name="_Ref188153376"/>
      <w:bookmarkStart w:id="1219" w:name="_Toc314131908"/>
      <w:bookmarkStart w:id="1220" w:name="_Toc382912198"/>
      <w:r>
        <w:t>Index Extraction Aggregation operators</w:t>
      </w:r>
      <w:bookmarkEnd w:id="1216"/>
      <w:bookmarkEnd w:id="1217"/>
      <w:bookmarkEnd w:id="1218"/>
      <w:bookmarkEnd w:id="1219"/>
      <w:bookmarkEnd w:id="1220"/>
    </w:p>
    <w:p w14:paraId="4562A6A0" w14:textId="77777777" w:rsidR="00345ACB" w:rsidRPr="00913441" w:rsidRDefault="00345ACB">
      <w:pPr>
        <w:pStyle w:val="NormalIndented"/>
      </w:pPr>
      <w:r w:rsidRPr="00913441">
        <w:t>These operators behave similarly to their non-index extracting counterparts with the exception that they return the value of the index of the element that matches the specified criteria rather than the value of the element. These operators do not maintain primary times.</w:t>
      </w:r>
    </w:p>
    <w:p w14:paraId="749F2841" w14:textId="77777777" w:rsidR="00345ACB" w:rsidRDefault="00345ACB" w:rsidP="006071B3">
      <w:pPr>
        <w:pStyle w:val="Heading4"/>
      </w:pPr>
      <w:r>
        <w:t>Index Latest (unary, right associative)</w:t>
      </w:r>
    </w:p>
    <w:p w14:paraId="18D8478B" w14:textId="77777777" w:rsidR="00345ACB" w:rsidRPr="00913441" w:rsidRDefault="00345ACB">
      <w:pPr>
        <w:pStyle w:val="NormalIndented"/>
      </w:pPr>
      <w:r w:rsidRPr="00913441">
        <w:t xml:space="preserve">The </w:t>
      </w:r>
      <w:r w:rsidRPr="00913441">
        <w:rPr>
          <w:b/>
          <w:bCs/>
        </w:rPr>
        <w:t>index latest</w:t>
      </w:r>
      <w:r w:rsidRPr="00913441">
        <w:t xml:space="preserve"> operator returns the index of the element with the latest primary time in a list.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If the list is empty, </w:t>
      </w:r>
      <w:r w:rsidRPr="00913441">
        <w:rPr>
          <w:b/>
          <w:bCs/>
        </w:rPr>
        <w:t xml:space="preserve">null </w:t>
      </w:r>
      <w:r w:rsidRPr="00913441">
        <w:t>is returned. The primary time of the selected argument is maintained. Its usage is:</w:t>
      </w:r>
    </w:p>
    <w:p w14:paraId="3C3D51C6" w14:textId="77777777" w:rsidR="00345ACB" w:rsidRDefault="00345ACB">
      <w:pPr>
        <w:pStyle w:val="Example"/>
      </w:pPr>
      <w:r>
        <w:t>&lt;1:any-type&gt; := INDEX LATEST &lt;n:any-type&gt;</w:t>
      </w:r>
    </w:p>
    <w:p w14:paraId="1776EE33" w14:textId="77777777" w:rsidR="00345ACB" w:rsidRPr="00D6562C" w:rsidRDefault="00345ACB">
      <w:pPr>
        <w:pStyle w:val="Example"/>
        <w:ind w:hanging="72"/>
        <w:rPr>
          <w:lang w:val="fr-FR"/>
        </w:rPr>
      </w:pPr>
      <w:r w:rsidRPr="00D6562C">
        <w:rPr>
          <w:lang w:val="fr-FR"/>
        </w:rPr>
        <w:t>null := INDEX LATEST ()</w:t>
      </w:r>
    </w:p>
    <w:p w14:paraId="489CE920" w14:textId="77777777" w:rsidR="00345ACB" w:rsidRPr="00D6562C" w:rsidRDefault="00345ACB">
      <w:pPr>
        <w:pStyle w:val="Example"/>
        <w:rPr>
          <w:lang w:val="fr-FR"/>
        </w:rPr>
      </w:pPr>
    </w:p>
    <w:p w14:paraId="46A85F38" w14:textId="77777777" w:rsidR="00345ACB" w:rsidRPr="00D6562C" w:rsidRDefault="00345ACB">
      <w:pPr>
        <w:pStyle w:val="Example"/>
        <w:rPr>
          <w:lang w:val="fr-FR"/>
        </w:rPr>
      </w:pPr>
      <w:r w:rsidRPr="00D6562C">
        <w:rPr>
          <w:lang w:val="fr-FR"/>
        </w:rPr>
        <w:t>1 := INDEX LATEST (</w:t>
      </w:r>
      <w:r>
        <w:rPr>
          <w:lang w:val="fr-FR"/>
        </w:rPr>
        <w:t>"</w:t>
      </w:r>
      <w:r w:rsidRPr="00D6562C">
        <w:rPr>
          <w:lang w:val="fr-FR"/>
        </w:rPr>
        <w:t>penicillin</w:t>
      </w:r>
      <w:r>
        <w:rPr>
          <w:lang w:val="fr-FR"/>
        </w:rPr>
        <w:t>"</w:t>
      </w:r>
      <w:r w:rsidRPr="00D6562C">
        <w:rPr>
          <w:lang w:val="fr-FR"/>
        </w:rPr>
        <w:t xml:space="preserve">, </w:t>
      </w:r>
      <w:r>
        <w:rPr>
          <w:lang w:val="fr-FR"/>
        </w:rPr>
        <w:t>"</w:t>
      </w:r>
      <w:r w:rsidRPr="00D6562C">
        <w:rPr>
          <w:lang w:val="fr-FR"/>
        </w:rPr>
        <w:t>ibuprofen</w:t>
      </w:r>
      <w:r>
        <w:rPr>
          <w:lang w:val="fr-FR"/>
        </w:rPr>
        <w:t>"</w:t>
      </w:r>
      <w:r w:rsidRPr="00D6562C">
        <w:rPr>
          <w:lang w:val="fr-FR"/>
        </w:rPr>
        <w:t xml:space="preserve">, </w:t>
      </w:r>
      <w:r>
        <w:rPr>
          <w:lang w:val="fr-FR"/>
        </w:rPr>
        <w:t>"</w:t>
      </w:r>
      <w:r w:rsidRPr="00D6562C">
        <w:rPr>
          <w:lang w:val="fr-FR"/>
        </w:rPr>
        <w:t>psuedophedrine HCL</w:t>
      </w:r>
      <w:r>
        <w:rPr>
          <w:lang w:val="fr-FR"/>
        </w:rPr>
        <w:t>"</w:t>
      </w:r>
      <w:r w:rsidRPr="00D6562C">
        <w:rPr>
          <w:lang w:val="fr-FR"/>
        </w:rPr>
        <w:t>);</w:t>
      </w:r>
    </w:p>
    <w:p w14:paraId="4459C514" w14:textId="77777777" w:rsidR="00345ACB" w:rsidRPr="00D6562C" w:rsidRDefault="00345ACB">
      <w:pPr>
        <w:pStyle w:val="Example"/>
        <w:rPr>
          <w:lang w:val="fr-FR"/>
        </w:rPr>
      </w:pPr>
      <w:r w:rsidRPr="00D6562C">
        <w:rPr>
          <w:lang w:val="fr-FR"/>
        </w:rPr>
        <w:t xml:space="preserve">                     (T16:40)      (T14:05)        (T14:04)</w:t>
      </w:r>
    </w:p>
    <w:p w14:paraId="42EA7305" w14:textId="77777777" w:rsidR="00345ACB" w:rsidRDefault="00345ACB" w:rsidP="006071B3">
      <w:pPr>
        <w:pStyle w:val="Heading4"/>
      </w:pPr>
      <w:r>
        <w:lastRenderedPageBreak/>
        <w:t>Index Earliest (unary, right associative)</w:t>
      </w:r>
    </w:p>
    <w:p w14:paraId="374B7017" w14:textId="77777777" w:rsidR="00345ACB" w:rsidRPr="00913441" w:rsidRDefault="00345ACB" w:rsidP="00E5497A">
      <w:pPr>
        <w:pStyle w:val="NormalIndented"/>
        <w:keepLines/>
      </w:pPr>
      <w:r w:rsidRPr="00913441">
        <w:t xml:space="preserve">The </w:t>
      </w:r>
      <w:r w:rsidRPr="00913441">
        <w:rPr>
          <w:b/>
          <w:bCs/>
        </w:rPr>
        <w:t>index earliest</w:t>
      </w:r>
      <w:r w:rsidRPr="00913441">
        <w:t xml:space="preserve"> operator returns the index of the element with the earliest primary time in a list.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If the list is empty, </w:t>
      </w:r>
      <w:r w:rsidRPr="00913441">
        <w:rPr>
          <w:b/>
          <w:bCs/>
        </w:rPr>
        <w:t xml:space="preserve">null </w:t>
      </w:r>
      <w:r w:rsidRPr="00913441">
        <w:t>is returned. The primary time of the argument is maintained. Its usage is:</w:t>
      </w:r>
    </w:p>
    <w:p w14:paraId="6418040F" w14:textId="77777777" w:rsidR="00345ACB" w:rsidRDefault="00345ACB">
      <w:pPr>
        <w:pStyle w:val="Example"/>
      </w:pPr>
      <w:r>
        <w:t>&lt;1:any-type&gt; := INDEX EARLIEST &lt;n:any-type&gt;</w:t>
      </w:r>
    </w:p>
    <w:p w14:paraId="0860AE43" w14:textId="77777777" w:rsidR="00345ACB" w:rsidRDefault="00345ACB">
      <w:pPr>
        <w:pStyle w:val="Example"/>
        <w:ind w:hanging="72"/>
      </w:pPr>
      <w:r>
        <w:t>null := INDEX EARLIEST ()</w:t>
      </w:r>
    </w:p>
    <w:p w14:paraId="0009E8A8" w14:textId="77777777" w:rsidR="00345ACB" w:rsidRDefault="00345ACB">
      <w:pPr>
        <w:pStyle w:val="Example"/>
      </w:pPr>
    </w:p>
    <w:p w14:paraId="172F1DDF" w14:textId="77777777" w:rsidR="00345ACB" w:rsidRDefault="00345ACB">
      <w:pPr>
        <w:pStyle w:val="Example"/>
      </w:pPr>
      <w:r>
        <w:t>3 := INDEX EARLIEST ("penicillin", "ibuprofen", "psuedophedrine HCL");</w:t>
      </w:r>
    </w:p>
    <w:p w14:paraId="0599A745" w14:textId="77777777" w:rsidR="00345ACB" w:rsidRDefault="00345ACB">
      <w:pPr>
        <w:pStyle w:val="Example"/>
      </w:pPr>
      <w:r>
        <w:t xml:space="preserve">                     </w:t>
      </w:r>
      <w:r>
        <w:rPr>
          <w:lang w:eastAsia="ko-KR"/>
        </w:rPr>
        <w:t xml:space="preserve">  </w:t>
      </w:r>
      <w:r>
        <w:t>(T16:40)      (T14:05)        (T14:04)</w:t>
      </w:r>
    </w:p>
    <w:p w14:paraId="72B2A61F" w14:textId="77777777" w:rsidR="00345ACB" w:rsidRDefault="00345ACB" w:rsidP="006071B3">
      <w:pPr>
        <w:pStyle w:val="Heading4"/>
      </w:pPr>
      <w:r>
        <w:t>Index Minimum (unary, right associative)</w:t>
      </w:r>
    </w:p>
    <w:p w14:paraId="4A9BF9C7" w14:textId="77777777" w:rsidR="00345ACB" w:rsidRPr="00913441" w:rsidRDefault="00345ACB">
      <w:pPr>
        <w:pStyle w:val="NormalIndented"/>
      </w:pPr>
      <w:r w:rsidRPr="00913441">
        <w:t xml:space="preserve">The </w:t>
      </w:r>
      <w:r w:rsidRPr="00913441">
        <w:rPr>
          <w:b/>
          <w:bCs/>
        </w:rPr>
        <w:t>index minimum</w:t>
      </w:r>
      <w:r w:rsidRPr="00913441">
        <w:t xml:space="preserve"> operator has one synonym: </w:t>
      </w:r>
      <w:r w:rsidRPr="00913441">
        <w:rPr>
          <w:b/>
          <w:bCs/>
        </w:rPr>
        <w:t>index min</w:t>
      </w:r>
      <w:r w:rsidRPr="00913441">
        <w:t xml:space="preserve">. It returns the index of the element with the smallest value in a homogeneous list of an ordered type (that is, all numbers, all times, all durations, or all strings), using the </w:t>
      </w:r>
      <w:r w:rsidRPr="00913441">
        <w:rPr>
          <w:b/>
          <w:bCs/>
        </w:rPr>
        <w:t>&lt;=</w:t>
      </w:r>
      <w:r w:rsidRPr="00913441">
        <w:t xml:space="preserve"> operator (see Section </w:t>
      </w:r>
      <w:r w:rsidR="008216EB">
        <w:fldChar w:fldCharType="begin"/>
      </w:r>
      <w:r w:rsidR="008216EB">
        <w:instrText xml:space="preserve"> REF _Ref448642956 \r \h  \* MERGEFORMAT </w:instrText>
      </w:r>
      <w:r w:rsidR="008216EB">
        <w:fldChar w:fldCharType="separate"/>
      </w:r>
      <w:r>
        <w:t>9.5.4</w:t>
      </w:r>
      <w:r w:rsidR="008216EB">
        <w:fldChar w:fldCharType="end"/>
      </w:r>
      <w:r w:rsidRPr="00913441">
        <w:t>). If there is a tie, it selects the element with the latest primary time. Its usage is:</w:t>
      </w:r>
    </w:p>
    <w:p w14:paraId="5CCA1B23" w14:textId="77777777" w:rsidR="00345ACB" w:rsidRDefault="00345ACB">
      <w:pPr>
        <w:pStyle w:val="Example"/>
      </w:pPr>
      <w:r>
        <w:t>&lt;1:ordered&gt; := INDEX MINIMUM &lt;n:ordered&gt;</w:t>
      </w:r>
    </w:p>
    <w:p w14:paraId="507FF15E" w14:textId="77777777" w:rsidR="00345ACB" w:rsidRDefault="00345ACB">
      <w:pPr>
        <w:pStyle w:val="Example"/>
        <w:ind w:hanging="72"/>
      </w:pPr>
      <w:r>
        <w:t>1 := INDEX MINIMUM (12,</w:t>
      </w:r>
      <w:r>
        <w:rPr>
          <w:lang w:eastAsia="ko-KR"/>
        </w:rPr>
        <w:t xml:space="preserve"> </w:t>
      </w:r>
      <w:r>
        <w:t>13,</w:t>
      </w:r>
      <w:r>
        <w:rPr>
          <w:lang w:eastAsia="ko-KR"/>
        </w:rPr>
        <w:t xml:space="preserve"> </w:t>
      </w:r>
      <w:r>
        <w:t>14)</w:t>
      </w:r>
    </w:p>
    <w:p w14:paraId="575B9351" w14:textId="77777777" w:rsidR="00345ACB" w:rsidRDefault="00345ACB">
      <w:pPr>
        <w:pStyle w:val="Example"/>
        <w:ind w:hanging="72"/>
      </w:pPr>
      <w:r>
        <w:t>1 := INDEX MIN 3</w:t>
      </w:r>
    </w:p>
    <w:p w14:paraId="6F2F610A" w14:textId="77777777" w:rsidR="00345ACB" w:rsidRDefault="00345ACB">
      <w:pPr>
        <w:pStyle w:val="Example"/>
        <w:ind w:hanging="72"/>
      </w:pPr>
      <w:r>
        <w:t>null := INDEX MINIMUM ()</w:t>
      </w:r>
    </w:p>
    <w:p w14:paraId="07AABBF1" w14:textId="77777777" w:rsidR="00345ACB" w:rsidRDefault="00345ACB">
      <w:pPr>
        <w:pStyle w:val="Example"/>
        <w:ind w:hanging="72"/>
      </w:pPr>
      <w:r>
        <w:t>null := INDEX MINIMUM (1,</w:t>
      </w:r>
      <w:r>
        <w:rPr>
          <w:lang w:eastAsia="ko-KR"/>
        </w:rPr>
        <w:t xml:space="preserve"> </w:t>
      </w:r>
      <w:r>
        <w:t>"abc")</w:t>
      </w:r>
    </w:p>
    <w:p w14:paraId="3BF8B10B" w14:textId="77777777" w:rsidR="00345ACB" w:rsidRDefault="00345ACB" w:rsidP="006071B3">
      <w:pPr>
        <w:pStyle w:val="Heading4"/>
      </w:pPr>
      <w:r>
        <w:t>Index Maximum (unary, right associative)</w:t>
      </w:r>
    </w:p>
    <w:p w14:paraId="4EACB814" w14:textId="77777777" w:rsidR="00345ACB" w:rsidRPr="00913441" w:rsidRDefault="00345ACB">
      <w:pPr>
        <w:pStyle w:val="NormalIndented"/>
      </w:pPr>
      <w:r w:rsidRPr="00913441">
        <w:t xml:space="preserve">The index </w:t>
      </w:r>
      <w:r w:rsidRPr="00913441">
        <w:rPr>
          <w:b/>
          <w:bCs/>
        </w:rPr>
        <w:t>maximum</w:t>
      </w:r>
      <w:r w:rsidRPr="00913441">
        <w:t xml:space="preserve"> operator has one synonym: index </w:t>
      </w:r>
      <w:r w:rsidRPr="00913441">
        <w:rPr>
          <w:b/>
          <w:bCs/>
        </w:rPr>
        <w:t>max</w:t>
      </w:r>
      <w:r w:rsidRPr="00913441">
        <w:t xml:space="preserve">. It returns the largest value in a homogeneous list of an ordered type, using the </w:t>
      </w:r>
      <w:r w:rsidRPr="00913441">
        <w:rPr>
          <w:b/>
          <w:bCs/>
        </w:rPr>
        <w:t>&gt;=</w:t>
      </w:r>
      <w:r w:rsidRPr="00913441">
        <w:t xml:space="preserve"> operator (see Section </w:t>
      </w:r>
      <w:r w:rsidR="008216EB">
        <w:fldChar w:fldCharType="begin"/>
      </w:r>
      <w:r w:rsidR="008216EB">
        <w:instrText xml:space="preserve"> REF _Ref448642985 \r \h  \* MERGEFORMAT </w:instrText>
      </w:r>
      <w:r w:rsidR="008216EB">
        <w:fldChar w:fldCharType="separate"/>
      </w:r>
      <w:r>
        <w:t>9.5.6</w:t>
      </w:r>
      <w:r w:rsidR="008216EB">
        <w:fldChar w:fldCharType="end"/>
      </w:r>
      <w:r w:rsidRPr="00913441">
        <w:t>). If there is a tie, it selects the element with the latest primary time. The primary time of the selected argument is maintained. Its usage is:</w:t>
      </w:r>
    </w:p>
    <w:p w14:paraId="531EC33D" w14:textId="77777777" w:rsidR="00345ACB" w:rsidRDefault="00345ACB">
      <w:pPr>
        <w:pStyle w:val="Example"/>
      </w:pPr>
      <w:r>
        <w:t>&lt;1:ordered&gt; := INDEX MAXIMUM &lt;n:ordered&gt;</w:t>
      </w:r>
    </w:p>
    <w:p w14:paraId="5E34CB2F" w14:textId="77777777" w:rsidR="00345ACB" w:rsidRDefault="00345ACB">
      <w:pPr>
        <w:pStyle w:val="Example"/>
        <w:ind w:hanging="72"/>
      </w:pPr>
      <w:r>
        <w:t>3 := INDEX MAXIMUM (12,</w:t>
      </w:r>
      <w:r>
        <w:rPr>
          <w:lang w:eastAsia="ko-KR"/>
        </w:rPr>
        <w:t xml:space="preserve"> </w:t>
      </w:r>
      <w:r>
        <w:t>13,</w:t>
      </w:r>
      <w:r>
        <w:rPr>
          <w:lang w:eastAsia="ko-KR"/>
        </w:rPr>
        <w:t xml:space="preserve"> </w:t>
      </w:r>
      <w:r>
        <w:t>14)</w:t>
      </w:r>
    </w:p>
    <w:p w14:paraId="2A63A39D" w14:textId="77777777" w:rsidR="00345ACB" w:rsidRDefault="00345ACB">
      <w:pPr>
        <w:pStyle w:val="Example"/>
        <w:ind w:hanging="72"/>
      </w:pPr>
      <w:r>
        <w:t>1 := INDEX MAX 3</w:t>
      </w:r>
    </w:p>
    <w:p w14:paraId="4B889A32" w14:textId="77777777" w:rsidR="00345ACB" w:rsidRDefault="00345ACB">
      <w:pPr>
        <w:pStyle w:val="Example"/>
        <w:ind w:hanging="72"/>
      </w:pPr>
      <w:r>
        <w:t>null := INDEX MAXIMUM ()</w:t>
      </w:r>
    </w:p>
    <w:p w14:paraId="52905A09" w14:textId="77777777" w:rsidR="00345ACB" w:rsidRDefault="00345ACB" w:rsidP="00676D8B">
      <w:pPr>
        <w:pStyle w:val="Example"/>
        <w:ind w:hanging="72"/>
      </w:pPr>
      <w:r>
        <w:t>null := INDEX MAXIMUM (1,</w:t>
      </w:r>
      <w:r>
        <w:rPr>
          <w:lang w:eastAsia="ko-KR"/>
        </w:rPr>
        <w:t xml:space="preserve"> </w:t>
      </w:r>
      <w:r>
        <w:t>"abc")</w:t>
      </w:r>
    </w:p>
    <w:p w14:paraId="06DAFE5D" w14:textId="77777777" w:rsidR="00345ACB" w:rsidRDefault="00345ACB" w:rsidP="005D1A8F">
      <w:pPr>
        <w:pStyle w:val="Heading4"/>
      </w:pPr>
      <w:r>
        <w:t>Absence of other index operators</w:t>
      </w:r>
    </w:p>
    <w:p w14:paraId="1A5CE943" w14:textId="77777777" w:rsidR="00345ACB" w:rsidRPr="00913441" w:rsidRDefault="00345ACB">
      <w:pPr>
        <w:pStyle w:val="NormalIndented"/>
      </w:pPr>
      <w:r w:rsidRPr="00913441">
        <w:t xml:space="preserve">There are no index extraction equivalents for last and first as </w:t>
      </w:r>
      <w:r w:rsidRPr="00913441">
        <w:rPr>
          <w:b/>
        </w:rPr>
        <w:t>index first</w:t>
      </w:r>
      <w:r w:rsidRPr="00913441">
        <w:t xml:space="preserve"> would always return 1 and </w:t>
      </w:r>
      <w:r w:rsidRPr="00913441">
        <w:rPr>
          <w:b/>
        </w:rPr>
        <w:t xml:space="preserve">index last </w:t>
      </w:r>
      <w:r w:rsidRPr="00913441">
        <w:t>is equivalent to the count operator.</w:t>
      </w:r>
    </w:p>
    <w:p w14:paraId="796D8102" w14:textId="77777777" w:rsidR="00345ACB" w:rsidRDefault="00345ACB" w:rsidP="001E5D51">
      <w:pPr>
        <w:pStyle w:val="Heading2"/>
      </w:pPr>
      <w:bookmarkStart w:id="1221" w:name="_Toc526304101"/>
      <w:bookmarkStart w:id="1222" w:name="_Toc141177985"/>
      <w:bookmarkStart w:id="1223" w:name="_Toc314131909"/>
      <w:bookmarkStart w:id="1224" w:name="_Toc382912199"/>
      <w:r>
        <w:t>Query Aggregation Operators</w:t>
      </w:r>
      <w:bookmarkEnd w:id="1221"/>
      <w:bookmarkEnd w:id="1222"/>
      <w:bookmarkEnd w:id="1223"/>
      <w:bookmarkEnd w:id="1224"/>
    </w:p>
    <w:p w14:paraId="78FB297A" w14:textId="77777777" w:rsidR="00345ACB" w:rsidRDefault="00345ACB" w:rsidP="001E5D51">
      <w:pPr>
        <w:pStyle w:val="Heading3"/>
      </w:pPr>
      <w:bookmarkStart w:id="1225" w:name="_Toc526304102"/>
      <w:bookmarkStart w:id="1226" w:name="_Toc141177986"/>
      <w:bookmarkStart w:id="1227" w:name="_Toc314131910"/>
      <w:bookmarkStart w:id="1228" w:name="_Toc382912200"/>
      <w:r>
        <w:t>General Properties:</w:t>
      </w:r>
      <w:bookmarkEnd w:id="1225"/>
      <w:bookmarkEnd w:id="1226"/>
      <w:bookmarkEnd w:id="1227"/>
      <w:bookmarkEnd w:id="1228"/>
    </w:p>
    <w:p w14:paraId="567321FC" w14:textId="77777777" w:rsidR="00345ACB" w:rsidRPr="00913441" w:rsidRDefault="00345ACB">
      <w:pPr>
        <w:pStyle w:val="NormalIndented"/>
      </w:pPr>
      <w:r w:rsidRPr="00913441">
        <w:t>The query aggregation operators do not follow the default list handling, or the default primary time handling. They perform aggregation on a list. That is, they take a list as one argument and return a single item as a result. If the list argument is a single item, then it is treated as a list of length one. Unless otherwise specified, if all the elements of the list have the same primary time, the result maintains that primary time (otherwise the primary time lost).</w:t>
      </w:r>
    </w:p>
    <w:p w14:paraId="19EB9358" w14:textId="77777777" w:rsidR="00345ACB" w:rsidRPr="00913441" w:rsidRDefault="00345ACB">
      <w:pPr>
        <w:pStyle w:val="NormalIndented"/>
      </w:pPr>
      <w:r w:rsidRPr="00913441">
        <w:t xml:space="preserve">The unary query aggregation operators (that is, those that do not include the </w:t>
      </w:r>
      <w:r w:rsidRPr="00913441">
        <w:rPr>
          <w:b/>
          <w:bCs/>
        </w:rPr>
        <w:t>from</w:t>
      </w:r>
      <w:r w:rsidRPr="00913441">
        <w:t xml:space="preserve"> word) may optionally be followed by </w:t>
      </w:r>
      <w:r w:rsidRPr="00913441">
        <w:rPr>
          <w:b/>
          <w:bCs/>
        </w:rPr>
        <w:t>of</w:t>
      </w:r>
      <w:r w:rsidRPr="00913441">
        <w:t>.</w:t>
      </w:r>
    </w:p>
    <w:p w14:paraId="7D8065CA" w14:textId="77777777" w:rsidR="00345ACB" w:rsidRPr="00913441" w:rsidRDefault="00345ACB">
      <w:pPr>
        <w:pStyle w:val="NormalIndented"/>
      </w:pPr>
      <w:r w:rsidRPr="00913441">
        <w:t>The query aggregation operators follow the default time-of-day handling, when used with a time-of-day argument. The time-of-day value is a point in time within the current day.</w:t>
      </w:r>
    </w:p>
    <w:p w14:paraId="41CDF9E2" w14:textId="77777777" w:rsidR="00345ACB" w:rsidRDefault="00345ACB" w:rsidP="001E5D51">
      <w:pPr>
        <w:pStyle w:val="Heading3"/>
      </w:pPr>
      <w:bookmarkStart w:id="1229" w:name="_Ref448643458"/>
      <w:bookmarkStart w:id="1230" w:name="_Toc526304103"/>
      <w:bookmarkStart w:id="1231" w:name="_Toc141177987"/>
      <w:bookmarkStart w:id="1232" w:name="_Toc314131911"/>
      <w:bookmarkStart w:id="1233" w:name="_Toc382912201"/>
      <w:r>
        <w:lastRenderedPageBreak/>
        <w:t>Nearest ... From (binary, right associative)</w:t>
      </w:r>
      <w:bookmarkEnd w:id="1229"/>
      <w:bookmarkEnd w:id="1230"/>
      <w:bookmarkEnd w:id="1231"/>
      <w:bookmarkEnd w:id="1232"/>
      <w:bookmarkEnd w:id="1233"/>
    </w:p>
    <w:p w14:paraId="15F8248D" w14:textId="77777777" w:rsidR="00345ACB" w:rsidRPr="00913441" w:rsidRDefault="00345ACB" w:rsidP="00E5497A">
      <w:pPr>
        <w:pStyle w:val="NormalIndented"/>
        <w:keepLines/>
      </w:pPr>
      <w:r w:rsidRPr="00913441">
        <w:t xml:space="preserve">The </w:t>
      </w:r>
      <w:r w:rsidRPr="00913441">
        <w:rPr>
          <w:b/>
          <w:bCs/>
        </w:rPr>
        <w:t>nearest ... from</w:t>
      </w:r>
      <w:r w:rsidRPr="00913441">
        <w:t xml:space="preserve"> operator expects a time as its first argument and a list as its second argument. It selects the item from the list whose time of occurrence is nearest the specified time.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In the case of a tie, the element with the smallest index is used. The primary times of the argument are maintained. Assume that </w:t>
      </w:r>
      <w:r w:rsidRPr="00913441">
        <w:rPr>
          <w:b/>
          <w:bCs/>
        </w:rPr>
        <w:t>data</w:t>
      </w:r>
      <w:r w:rsidRPr="00913441">
        <w:t xml:space="preserve"> is a list that is the result of a query with these values: </w:t>
      </w:r>
      <w:r w:rsidRPr="00913441">
        <w:rPr>
          <w:b/>
          <w:bCs/>
        </w:rPr>
        <w:t>12, 13, 14</w:t>
      </w:r>
      <w:r w:rsidRPr="00913441">
        <w:t xml:space="preserve">; </w:t>
      </w:r>
      <w:r w:rsidRPr="00913441">
        <w:rPr>
          <w:b/>
          <w:bCs/>
        </w:rPr>
        <w:t>data</w:t>
      </w:r>
      <w:r w:rsidRPr="00913441">
        <w:t xml:space="preserve"> has these primary </w:t>
      </w:r>
      <w:proofErr w:type="spellStart"/>
      <w:r w:rsidRPr="00913441">
        <w:t>times:1990-03-15T15:00:00</w:t>
      </w:r>
      <w:proofErr w:type="spellEnd"/>
      <w:r w:rsidRPr="00913441">
        <w:t xml:space="preserve">, </w:t>
      </w:r>
      <w:proofErr w:type="spellStart"/>
      <w:r w:rsidRPr="00913441">
        <w:t>1990-03-16T15:00:00</w:t>
      </w:r>
      <w:proofErr w:type="spellEnd"/>
      <w:r w:rsidRPr="00913441">
        <w:t xml:space="preserve">, </w:t>
      </w:r>
      <w:proofErr w:type="spellStart"/>
      <w:r w:rsidRPr="00913441">
        <w:t>1990-03-17T15:00:00</w:t>
      </w:r>
      <w:proofErr w:type="spellEnd"/>
      <w:r w:rsidRPr="00913441">
        <w:t xml:space="preserve">; and now is </w:t>
      </w:r>
      <w:proofErr w:type="spellStart"/>
      <w:r w:rsidRPr="00913441">
        <w:t>1990-03-18T16:00:00</w:t>
      </w:r>
      <w:proofErr w:type="spellEnd"/>
      <w:r w:rsidRPr="00913441">
        <w:t xml:space="preserve">. The usage of the </w:t>
      </w:r>
      <w:r w:rsidRPr="00913441">
        <w:rPr>
          <w:b/>
          <w:bCs/>
        </w:rPr>
        <w:t xml:space="preserve">nearest ... from </w:t>
      </w:r>
      <w:r w:rsidRPr="00913441">
        <w:t>operator is:</w:t>
      </w:r>
    </w:p>
    <w:p w14:paraId="6B9EF9B4" w14:textId="77777777" w:rsidR="00345ACB" w:rsidRPr="00BC49C4" w:rsidRDefault="00345ACB">
      <w:pPr>
        <w:pStyle w:val="Example"/>
      </w:pPr>
      <w:r w:rsidRPr="00BC49C4">
        <w:t>&lt;n:any-type&gt; := NEAREST &lt;1:times&gt; FROM &lt;m:any-type&gt;</w:t>
      </w:r>
    </w:p>
    <w:p w14:paraId="4CDE6F57" w14:textId="77777777" w:rsidR="00345ACB" w:rsidRDefault="00345ACB">
      <w:pPr>
        <w:pStyle w:val="Example"/>
        <w:ind w:hanging="72"/>
      </w:pPr>
      <w:r>
        <w:t>13 := NEAREST (2 days ago) FROM data</w:t>
      </w:r>
    </w:p>
    <w:p w14:paraId="0C624DAD" w14:textId="77777777" w:rsidR="00345ACB" w:rsidRDefault="00345ACB">
      <w:pPr>
        <w:pStyle w:val="Example"/>
        <w:ind w:hanging="72"/>
      </w:pPr>
      <w:r>
        <w:t>null := NEAREST (2 days ago) FROM (3,</w:t>
      </w:r>
      <w:r>
        <w:rPr>
          <w:lang w:eastAsia="ko-KR"/>
        </w:rPr>
        <w:t xml:space="preserve"> </w:t>
      </w:r>
      <w:r>
        <w:t>4)</w:t>
      </w:r>
    </w:p>
    <w:p w14:paraId="324A9CFF" w14:textId="77777777" w:rsidR="00345ACB" w:rsidRDefault="00345ACB" w:rsidP="004A5A71">
      <w:pPr>
        <w:pStyle w:val="Example"/>
        <w:ind w:hanging="72"/>
      </w:pPr>
      <w:r>
        <w:t>null := NEAREST (2 days ago) FROM ()</w:t>
      </w:r>
    </w:p>
    <w:p w14:paraId="7375B07C" w14:textId="77777777" w:rsidR="00345ACB" w:rsidRDefault="00345ACB" w:rsidP="004A5A71">
      <w:pPr>
        <w:pStyle w:val="Example"/>
        <w:ind w:hanging="72"/>
      </w:pPr>
    </w:p>
    <w:p w14:paraId="05007AB0" w14:textId="77777777" w:rsidR="00345ACB" w:rsidRDefault="00345ACB">
      <w:pPr>
        <w:pStyle w:val="Example"/>
        <w:ind w:hanging="72"/>
      </w:pPr>
      <w:r>
        <w:t>14 := NEAREST 12:00 FROM data</w:t>
      </w:r>
    </w:p>
    <w:p w14:paraId="7E6F6C4E" w14:textId="77777777" w:rsidR="00345ACB" w:rsidRDefault="00345ACB">
      <w:pPr>
        <w:pStyle w:val="Example"/>
        <w:ind w:hanging="72"/>
      </w:pPr>
      <w:r>
        <w:t>// the same as NEAREST 1990-03-18T12:00:00</w:t>
      </w:r>
    </w:p>
    <w:p w14:paraId="139AD949" w14:textId="77777777" w:rsidR="00345ACB" w:rsidRDefault="00345ACB">
      <w:pPr>
        <w:pStyle w:val="Example"/>
        <w:ind w:hanging="72"/>
      </w:pPr>
    </w:p>
    <w:p w14:paraId="368E7D31" w14:textId="77777777" w:rsidR="00345ACB" w:rsidRDefault="00345ACB">
      <w:pPr>
        <w:pStyle w:val="Example"/>
        <w:ind w:hanging="72"/>
      </w:pPr>
      <w:r>
        <w:t>14 := NEAREST 23:00 FROM data</w:t>
      </w:r>
    </w:p>
    <w:p w14:paraId="13659912" w14:textId="77777777" w:rsidR="00345ACB" w:rsidRDefault="00345ACB">
      <w:pPr>
        <w:pStyle w:val="Example"/>
        <w:ind w:hanging="72"/>
      </w:pPr>
      <w:r>
        <w:t>// the same as NEAREST 1990-03-18T23:00:00</w:t>
      </w:r>
    </w:p>
    <w:p w14:paraId="3BADF9F7" w14:textId="77777777" w:rsidR="00345ACB" w:rsidRPr="00913441" w:rsidRDefault="00345ACB" w:rsidP="004A5A71">
      <w:pPr>
        <w:pStyle w:val="NormalIndented"/>
      </w:pPr>
    </w:p>
    <w:p w14:paraId="1C5B5BF0" w14:textId="77777777" w:rsidR="00345ACB" w:rsidRPr="00913441" w:rsidRDefault="00345ACB" w:rsidP="004A5A71">
      <w:pPr>
        <w:pStyle w:val="NormalIndented"/>
      </w:pPr>
      <w:r w:rsidRPr="00913441">
        <w:t xml:space="preserve">A more detailed example: a blood glucose query result contains following values </w:t>
      </w:r>
      <w:r w:rsidRPr="00913441">
        <w:rPr>
          <w:b/>
        </w:rPr>
        <w:t xml:space="preserve">7.0, 10.0, 12.0, </w:t>
      </w:r>
      <w:proofErr w:type="spellStart"/>
      <w:r w:rsidRPr="00913441">
        <w:rPr>
          <w:b/>
        </w:rPr>
        <w:t>query_result</w:t>
      </w:r>
      <w:proofErr w:type="spellEnd"/>
      <w:r w:rsidRPr="00913441">
        <w:t xml:space="preserve"> has the primary times </w:t>
      </w:r>
      <w:proofErr w:type="spellStart"/>
      <w:r w:rsidRPr="00913441">
        <w:t>1990-03-18T12:00:00</w:t>
      </w:r>
      <w:proofErr w:type="spellEnd"/>
      <w:r w:rsidRPr="00913441">
        <w:t xml:space="preserve">, </w:t>
      </w:r>
      <w:proofErr w:type="spellStart"/>
      <w:r w:rsidRPr="00913441">
        <w:t>1990-03-18T12:30:00</w:t>
      </w:r>
      <w:proofErr w:type="spellEnd"/>
      <w:r w:rsidRPr="00913441">
        <w:t xml:space="preserve">, </w:t>
      </w:r>
      <w:proofErr w:type="spellStart"/>
      <w:r w:rsidRPr="00913441">
        <w:t>1990-03-18T13:00:00</w:t>
      </w:r>
      <w:proofErr w:type="spellEnd"/>
      <w:r w:rsidRPr="00913441">
        <w:t xml:space="preserve">, and now is </w:t>
      </w:r>
      <w:proofErr w:type="spellStart"/>
      <w:r w:rsidRPr="00913441">
        <w:t>1990-03-18T16:00:00</w:t>
      </w:r>
      <w:proofErr w:type="spellEnd"/>
      <w:r w:rsidRPr="00913441">
        <w:t>.</w:t>
      </w:r>
    </w:p>
    <w:p w14:paraId="77E2CC8B" w14:textId="77777777" w:rsidR="00345ACB" w:rsidRPr="00913441" w:rsidRDefault="00345ACB" w:rsidP="004A5A71">
      <w:pPr>
        <w:pStyle w:val="NormalIndented"/>
      </w:pPr>
      <w:r w:rsidRPr="00913441">
        <w:t>The blood glucose level before lunch can be retrieved with:</w:t>
      </w:r>
    </w:p>
    <w:p w14:paraId="52CDDFD7" w14:textId="77777777" w:rsidR="00345ACB" w:rsidRDefault="00345ACB" w:rsidP="00274E95">
      <w:pPr>
        <w:pStyle w:val="Example"/>
      </w:pPr>
      <w:r>
        <w:t>7.0 := NEAREST 12:00 FROM query_result</w:t>
      </w:r>
    </w:p>
    <w:p w14:paraId="3F1111F3" w14:textId="77777777" w:rsidR="00345ACB" w:rsidRPr="00913441" w:rsidRDefault="00345ACB" w:rsidP="004A5A71">
      <w:pPr>
        <w:pStyle w:val="NormalIndented"/>
      </w:pPr>
      <w:r w:rsidRPr="00913441">
        <w:t>The blood glucose level after ½ hour is:</w:t>
      </w:r>
    </w:p>
    <w:p w14:paraId="0CEA5EC3" w14:textId="77777777" w:rsidR="00345ACB" w:rsidRDefault="00345ACB" w:rsidP="00274E95">
      <w:pPr>
        <w:pStyle w:val="Example"/>
      </w:pPr>
      <w:r>
        <w:t>12.0 := NEAREST 12:30 FROM query_result</w:t>
      </w:r>
    </w:p>
    <w:p w14:paraId="16421D42" w14:textId="77777777" w:rsidR="00345ACB" w:rsidRPr="00913441" w:rsidRDefault="00345ACB" w:rsidP="00274E95">
      <w:pPr>
        <w:pStyle w:val="NormalIndented"/>
      </w:pPr>
    </w:p>
    <w:p w14:paraId="01692C38" w14:textId="77777777" w:rsidR="00345ACB" w:rsidRDefault="00345ACB" w:rsidP="001E5D51">
      <w:pPr>
        <w:pStyle w:val="Heading3"/>
      </w:pPr>
      <w:bookmarkStart w:id="1234" w:name="_Toc526304104"/>
      <w:bookmarkStart w:id="1235" w:name="_Toc141177988"/>
      <w:bookmarkStart w:id="1236" w:name="_Toc314131912"/>
      <w:bookmarkStart w:id="1237" w:name="_Toc382912202"/>
      <w:r>
        <w:t>Index Nearest ... From (binary, right associative)</w:t>
      </w:r>
      <w:bookmarkEnd w:id="1234"/>
      <w:bookmarkEnd w:id="1235"/>
      <w:bookmarkEnd w:id="1236"/>
      <w:bookmarkEnd w:id="1237"/>
    </w:p>
    <w:p w14:paraId="3AD21F82" w14:textId="77777777" w:rsidR="00345ACB" w:rsidRPr="00913441" w:rsidRDefault="00345ACB">
      <w:pPr>
        <w:pStyle w:val="NormalIndented"/>
      </w:pPr>
      <w:r w:rsidRPr="00913441">
        <w:t xml:space="preserve">The </w:t>
      </w:r>
      <w:r w:rsidRPr="00913441">
        <w:rPr>
          <w:b/>
          <w:bCs/>
        </w:rPr>
        <w:t>index nearest ... from</w:t>
      </w:r>
      <w:r w:rsidRPr="00913441">
        <w:t xml:space="preserve"> operator functions exactly as the </w:t>
      </w:r>
      <w:r w:rsidRPr="00913441">
        <w:rPr>
          <w:b/>
          <w:bCs/>
        </w:rPr>
        <w:t>nearest … from operator</w:t>
      </w:r>
      <w:r w:rsidRPr="00913441">
        <w:t xml:space="preserve"> (Section </w:t>
      </w:r>
      <w:r w:rsidR="008216EB">
        <w:fldChar w:fldCharType="begin"/>
      </w:r>
      <w:r w:rsidR="008216EB">
        <w:instrText xml:space="preserve"> REF _Ref448643458 \r \h  \* MERGEFORMAT </w:instrText>
      </w:r>
      <w:r w:rsidR="008216EB">
        <w:fldChar w:fldCharType="separate"/>
      </w:r>
      <w:r>
        <w:t>9.13.2</w:t>
      </w:r>
      <w:r w:rsidR="008216EB">
        <w:fldChar w:fldCharType="end"/>
      </w:r>
      <w:r w:rsidRPr="00913441">
        <w:t xml:space="preserve">), except that it returns the index of the element rather than the element itself. </w:t>
      </w:r>
      <w:r w:rsidRPr="00913441">
        <w:rPr>
          <w:b/>
          <w:bCs/>
        </w:rPr>
        <w:t xml:space="preserve">Index nearest … from </w:t>
      </w:r>
      <w:r w:rsidRPr="00913441">
        <w:t xml:space="preserve">does not maintain primary time. Assume that </w:t>
      </w:r>
      <w:r w:rsidRPr="00913441">
        <w:rPr>
          <w:b/>
          <w:bCs/>
        </w:rPr>
        <w:t>data</w:t>
      </w:r>
      <w:r w:rsidRPr="00913441">
        <w:t xml:space="preserve"> is a list that is the result of a query with these values: </w:t>
      </w:r>
      <w:r w:rsidRPr="00913441">
        <w:rPr>
          <w:b/>
          <w:bCs/>
        </w:rPr>
        <w:t>12, 13, 14</w:t>
      </w:r>
      <w:r w:rsidRPr="00913441">
        <w:t xml:space="preserve">; </w:t>
      </w:r>
      <w:r w:rsidRPr="00913441">
        <w:rPr>
          <w:b/>
          <w:bCs/>
        </w:rPr>
        <w:t>data</w:t>
      </w:r>
      <w:r w:rsidRPr="00913441">
        <w:t xml:space="preserve"> has these primary </w:t>
      </w:r>
      <w:proofErr w:type="spellStart"/>
      <w:r w:rsidRPr="00913441">
        <w:t>times:1990-03-15T15:00:00</w:t>
      </w:r>
      <w:proofErr w:type="spellEnd"/>
      <w:r w:rsidRPr="00913441">
        <w:t xml:space="preserve">, </w:t>
      </w:r>
      <w:proofErr w:type="spellStart"/>
      <w:r w:rsidRPr="00913441">
        <w:t>1990-03-16T15:00:00</w:t>
      </w:r>
      <w:proofErr w:type="spellEnd"/>
      <w:r w:rsidRPr="00913441">
        <w:t xml:space="preserve">, </w:t>
      </w:r>
      <w:proofErr w:type="spellStart"/>
      <w:r w:rsidRPr="00913441">
        <w:t>1990-03-17T15:00:00</w:t>
      </w:r>
      <w:proofErr w:type="spellEnd"/>
      <w:r w:rsidRPr="00913441">
        <w:t xml:space="preserve">; and now is </w:t>
      </w:r>
      <w:proofErr w:type="spellStart"/>
      <w:r w:rsidRPr="00913441">
        <w:t>1990-03-18T16:00:00</w:t>
      </w:r>
      <w:proofErr w:type="spellEnd"/>
      <w:r w:rsidRPr="00913441">
        <w:t xml:space="preserve">. The usage of the </w:t>
      </w:r>
      <w:r w:rsidRPr="00913441">
        <w:rPr>
          <w:b/>
          <w:bCs/>
        </w:rPr>
        <w:t xml:space="preserve">index nearest ... from </w:t>
      </w:r>
      <w:r w:rsidRPr="00913441">
        <w:t>operator is:</w:t>
      </w:r>
    </w:p>
    <w:p w14:paraId="2A0F9CCA" w14:textId="77777777" w:rsidR="00345ACB" w:rsidRDefault="00345ACB">
      <w:pPr>
        <w:pStyle w:val="Example"/>
      </w:pPr>
      <w:r>
        <w:t>&lt;n:number&gt; := INDEX NEAREST &lt;n:time&gt; FROM &lt;m:any-type&gt;</w:t>
      </w:r>
    </w:p>
    <w:p w14:paraId="33FEB92A" w14:textId="77777777" w:rsidR="00345ACB" w:rsidRDefault="00345ACB">
      <w:pPr>
        <w:pStyle w:val="Example"/>
        <w:ind w:hanging="72"/>
      </w:pPr>
      <w:r>
        <w:t>2 := INDEX NEAREST (2 days ago) FROM data</w:t>
      </w:r>
    </w:p>
    <w:p w14:paraId="4E125A8C" w14:textId="77777777" w:rsidR="00345ACB" w:rsidRDefault="00345ACB" w:rsidP="006A07AF">
      <w:pPr>
        <w:pStyle w:val="Example"/>
        <w:ind w:hanging="72"/>
      </w:pPr>
      <w:r>
        <w:t>null := INDEX NEAREST (2 days ago) FROM (3,</w:t>
      </w:r>
      <w:r>
        <w:rPr>
          <w:lang w:eastAsia="ko-KR"/>
        </w:rPr>
        <w:t xml:space="preserve"> </w:t>
      </w:r>
      <w:r>
        <w:t>4)</w:t>
      </w:r>
      <w:r w:rsidRPr="006A07AF">
        <w:t xml:space="preserve"> </w:t>
      </w:r>
    </w:p>
    <w:p w14:paraId="312881FB" w14:textId="77777777" w:rsidR="00345ACB" w:rsidRPr="006B49D0" w:rsidRDefault="00345ACB" w:rsidP="001E5D51">
      <w:pPr>
        <w:pStyle w:val="Heading3"/>
      </w:pPr>
      <w:bookmarkStart w:id="1238" w:name="_Ref288666960"/>
      <w:bookmarkStart w:id="1239" w:name="_Toc314131913"/>
      <w:bookmarkStart w:id="1240" w:name="_Toc382912203"/>
      <w:r w:rsidRPr="006B49D0">
        <w:t xml:space="preserve">Index Of … From … (binary, </w:t>
      </w:r>
      <w:proofErr w:type="gramStart"/>
      <w:r w:rsidRPr="006B49D0">
        <w:t>right-associative</w:t>
      </w:r>
      <w:proofErr w:type="gramEnd"/>
      <w:r w:rsidRPr="006B49D0">
        <w:t>)</w:t>
      </w:r>
      <w:bookmarkEnd w:id="1238"/>
      <w:bookmarkEnd w:id="1239"/>
      <w:bookmarkEnd w:id="1240"/>
    </w:p>
    <w:p w14:paraId="7A0F3AD8" w14:textId="77777777" w:rsidR="00345ACB" w:rsidRPr="00DB23BE" w:rsidRDefault="00345ACB" w:rsidP="00A01A88">
      <w:pPr>
        <w:pStyle w:val="NormalIndented"/>
      </w:pPr>
      <w:r w:rsidRPr="00DB23BE">
        <w:t xml:space="preserve">The </w:t>
      </w:r>
      <w:r w:rsidRPr="00DB23BE">
        <w:rPr>
          <w:b/>
        </w:rPr>
        <w:t>index of ... from</w:t>
      </w:r>
      <w:r w:rsidRPr="00DB23BE">
        <w:t xml:space="preserve"> operator expects an arbitrary data value as its first argument and a list as its second argument. </w:t>
      </w:r>
      <w:r w:rsidRPr="00D060D4">
        <w:t>It returns a list containing the indices of the occurrences of the given data value within the provided list.</w:t>
      </w:r>
      <w:r w:rsidRPr="00DB23BE">
        <w:t xml:space="preserve"> If there is more than one occurrence all occurrences are returned. The result is </w:t>
      </w:r>
      <w:r w:rsidRPr="00DB23BE">
        <w:rPr>
          <w:b/>
        </w:rPr>
        <w:t>null</w:t>
      </w:r>
      <w:r w:rsidRPr="00DB23BE">
        <w:t xml:space="preserve"> if no such value is found in the list or in case of invalid parameters. The primary times of the arguments are not maintained. The usage of the </w:t>
      </w:r>
      <w:r w:rsidRPr="00DB23BE">
        <w:rPr>
          <w:b/>
        </w:rPr>
        <w:t>index of</w:t>
      </w:r>
      <w:r>
        <w:rPr>
          <w:b/>
        </w:rPr>
        <w:t xml:space="preserve"> </w:t>
      </w:r>
      <w:r w:rsidRPr="00DB23BE">
        <w:rPr>
          <w:b/>
        </w:rPr>
        <w:t>... from</w:t>
      </w:r>
      <w:r w:rsidRPr="00DB23BE">
        <w:t xml:space="preserve"> operator is:</w:t>
      </w:r>
    </w:p>
    <w:p w14:paraId="3551674E" w14:textId="77777777" w:rsidR="00345ACB" w:rsidRPr="00BC49C4" w:rsidRDefault="00345ACB" w:rsidP="00A01A88">
      <w:pPr>
        <w:pStyle w:val="Example"/>
        <w:rPr>
          <w:lang w:eastAsia="ko-KR"/>
        </w:rPr>
      </w:pPr>
      <w:r w:rsidRPr="00BC49C4">
        <w:t>&lt;n:number&gt; := INDEX OF</w:t>
      </w:r>
      <w:r>
        <w:t xml:space="preserve"> &lt;1:any-type&gt; FROM &lt;m:any-type&gt;</w:t>
      </w:r>
    </w:p>
    <w:p w14:paraId="0EF4F87A" w14:textId="77777777" w:rsidR="00345ACB" w:rsidRPr="00BC49C4" w:rsidRDefault="00345ACB" w:rsidP="00A01A88">
      <w:pPr>
        <w:pStyle w:val="Example"/>
        <w:ind w:hanging="72"/>
      </w:pPr>
      <w:r w:rsidRPr="000F6217">
        <w:t>(4)</w:t>
      </w:r>
      <w:r w:rsidRPr="00BC49C4">
        <w:t xml:space="preserve"> := INDEX OF 4 FROM (1, 2, 3, 4, "5", "six", 7);</w:t>
      </w:r>
    </w:p>
    <w:p w14:paraId="66ED0B54" w14:textId="77777777" w:rsidR="00345ACB" w:rsidRPr="00BC49C4" w:rsidRDefault="00345ACB" w:rsidP="00A01A88">
      <w:pPr>
        <w:pStyle w:val="Example"/>
        <w:ind w:hanging="72"/>
      </w:pPr>
      <w:r w:rsidRPr="000F6217">
        <w:t>(5)</w:t>
      </w:r>
      <w:r w:rsidRPr="00BC49C4">
        <w:t xml:space="preserve"> := INDEX OF "5" FROM (1, 2, 3, 4, "5", "six", 7);</w:t>
      </w:r>
    </w:p>
    <w:p w14:paraId="2ED87965" w14:textId="77777777" w:rsidR="00345ACB" w:rsidRPr="00BC49C4" w:rsidRDefault="00345ACB" w:rsidP="00BC49C4">
      <w:pPr>
        <w:pStyle w:val="Example"/>
        <w:spacing w:line="360" w:lineRule="auto"/>
      </w:pPr>
      <w:r>
        <w:rPr>
          <w:lang w:eastAsia="ko-KR"/>
        </w:rPr>
        <w:t xml:space="preserve">  </w:t>
      </w:r>
      <w:r w:rsidRPr="00BC49C4">
        <w:t>null := INDEX OF 5 FROM (1, 2, 3, 4, "5", "six", 7);</w:t>
      </w:r>
    </w:p>
    <w:p w14:paraId="41B5F667" w14:textId="77777777" w:rsidR="00345ACB" w:rsidRPr="00BC49C4" w:rsidRDefault="00345ACB" w:rsidP="00BC49C4">
      <w:pPr>
        <w:pStyle w:val="Example"/>
        <w:spacing w:line="360" w:lineRule="auto"/>
      </w:pPr>
      <w:r>
        <w:rPr>
          <w:lang w:eastAsia="ko-KR"/>
        </w:rPr>
        <w:t xml:space="preserve">  </w:t>
      </w:r>
      <w:r w:rsidRPr="00BC49C4">
        <w:t>null := INDEX OF null FROM (1, 2, 3, 4, "5", "six", 7);</w:t>
      </w:r>
    </w:p>
    <w:p w14:paraId="7CBA97AB" w14:textId="77777777" w:rsidR="00345ACB" w:rsidRPr="00BC49C4" w:rsidRDefault="00345ACB" w:rsidP="00BC49C4">
      <w:pPr>
        <w:pStyle w:val="Example"/>
        <w:spacing w:line="360" w:lineRule="auto"/>
      </w:pPr>
      <w:r>
        <w:rPr>
          <w:lang w:eastAsia="ko-KR"/>
        </w:rPr>
        <w:t xml:space="preserve">  </w:t>
      </w:r>
      <w:r w:rsidRPr="00BC49C4">
        <w:t>null := INDEX OF 5 FROM null;</w:t>
      </w:r>
    </w:p>
    <w:p w14:paraId="1D597B8D" w14:textId="77777777" w:rsidR="00345ACB" w:rsidRPr="00BC49C4" w:rsidRDefault="00345ACB" w:rsidP="00A01A88">
      <w:pPr>
        <w:pStyle w:val="Example"/>
        <w:ind w:hanging="72"/>
      </w:pPr>
      <w:r w:rsidRPr="000F6217">
        <w:lastRenderedPageBreak/>
        <w:t>(1)</w:t>
      </w:r>
      <w:r w:rsidRPr="00BC49C4">
        <w:t xml:space="preserve"> := INDEX OF null FROM null;</w:t>
      </w:r>
    </w:p>
    <w:p w14:paraId="0CE59097" w14:textId="77777777" w:rsidR="00345ACB" w:rsidRPr="00BC49C4" w:rsidRDefault="00345ACB" w:rsidP="00A01A88">
      <w:pPr>
        <w:pStyle w:val="Example"/>
        <w:ind w:hanging="72"/>
      </w:pPr>
      <w:r w:rsidRPr="000F6217">
        <w:t>(1)</w:t>
      </w:r>
      <w:r w:rsidRPr="00BC49C4">
        <w:t xml:space="preserve"> := INDEX OF 5 FROM 5;</w:t>
      </w:r>
    </w:p>
    <w:p w14:paraId="5DE8A574" w14:textId="77777777" w:rsidR="00345ACB" w:rsidRPr="00BC49C4" w:rsidRDefault="00345ACB" w:rsidP="00BC49C4">
      <w:pPr>
        <w:pStyle w:val="Example"/>
        <w:spacing w:line="360" w:lineRule="auto"/>
      </w:pPr>
      <w:r w:rsidRPr="00BC49C4">
        <w:t>(1,</w:t>
      </w:r>
      <w:r>
        <w:rPr>
          <w:lang w:eastAsia="ko-KR"/>
        </w:rPr>
        <w:t xml:space="preserve"> </w:t>
      </w:r>
      <w:r w:rsidRPr="00BC49C4">
        <w:t>3,</w:t>
      </w:r>
      <w:r>
        <w:rPr>
          <w:lang w:eastAsia="ko-KR"/>
        </w:rPr>
        <w:t xml:space="preserve"> </w:t>
      </w:r>
      <w:r w:rsidRPr="00BC49C4">
        <w:t>5) := INDEX OF 1 FROM (1, 2, 1, 4, 1, "six", 7);</w:t>
      </w:r>
    </w:p>
    <w:p w14:paraId="4120409C" w14:textId="77777777" w:rsidR="00345ACB" w:rsidRPr="00BC49C4" w:rsidRDefault="00345ACB" w:rsidP="00BC49C4">
      <w:pPr>
        <w:pStyle w:val="Example"/>
        <w:spacing w:line="360" w:lineRule="auto"/>
      </w:pPr>
      <w:r w:rsidRPr="00BC49C4">
        <w:t>(3,</w:t>
      </w:r>
      <w:r>
        <w:rPr>
          <w:lang w:eastAsia="ko-KR"/>
        </w:rPr>
        <w:t xml:space="preserve"> </w:t>
      </w:r>
      <w:r w:rsidRPr="00BC49C4">
        <w:t>5) := INDEX OF null FROM (1, 2, null, 4, null, "six", 7);</w:t>
      </w:r>
    </w:p>
    <w:p w14:paraId="0D5B88FA" w14:textId="77777777" w:rsidR="00345ACB" w:rsidRPr="00DB23BE" w:rsidRDefault="00345ACB" w:rsidP="001E5D51">
      <w:pPr>
        <w:pStyle w:val="Heading3"/>
      </w:pPr>
      <w:bookmarkStart w:id="1241" w:name="_Ref288666963"/>
      <w:bookmarkStart w:id="1242" w:name="_Toc314131914"/>
      <w:bookmarkStart w:id="1243" w:name="_Toc382912204"/>
      <w:r w:rsidRPr="00DB23BE">
        <w:t>At Least ... [</w:t>
      </w:r>
      <w:proofErr w:type="spellStart"/>
      <w:r w:rsidRPr="00DB23BE">
        <w:t>IsTrue|AreTrue</w:t>
      </w:r>
      <w:proofErr w:type="spellEnd"/>
      <w:r w:rsidRPr="00DB23BE">
        <w:t xml:space="preserve">] From … (binary, </w:t>
      </w:r>
      <w:proofErr w:type="gramStart"/>
      <w:r w:rsidRPr="00DB23BE">
        <w:t>right-associative</w:t>
      </w:r>
      <w:proofErr w:type="gramEnd"/>
      <w:r w:rsidRPr="00DB23BE">
        <w:t>)</w:t>
      </w:r>
      <w:bookmarkEnd w:id="1241"/>
      <w:bookmarkEnd w:id="1242"/>
      <w:bookmarkEnd w:id="1243"/>
    </w:p>
    <w:p w14:paraId="0BA28C4E" w14:textId="77777777" w:rsidR="00345ACB" w:rsidRPr="00D060D4" w:rsidRDefault="00345ACB" w:rsidP="00444D79">
      <w:pPr>
        <w:pStyle w:val="NormalIndented"/>
      </w:pPr>
      <w:r w:rsidRPr="00D060D4">
        <w:t xml:space="preserve">The </w:t>
      </w:r>
      <w:r w:rsidRPr="00DB23BE">
        <w:rPr>
          <w:b/>
        </w:rPr>
        <w:t xml:space="preserve">at least ... from </w:t>
      </w:r>
      <w:r w:rsidRPr="00D060D4">
        <w:t xml:space="preserve">operator expects a number (call it N) as its first argument and a homogeneous list </w:t>
      </w:r>
      <w:r w:rsidRPr="00E75115">
        <w:t xml:space="preserve">of </w:t>
      </w:r>
      <w:r w:rsidRPr="00B6351E">
        <w:t>truth values or Boolean</w:t>
      </w:r>
      <w:r w:rsidRPr="004D2677">
        <w:t xml:space="preserve"> </w:t>
      </w:r>
      <w:r w:rsidRPr="00E75115">
        <w:t xml:space="preserve">as its second argument. The </w:t>
      </w:r>
      <w:r w:rsidRPr="00DB23BE">
        <w:rPr>
          <w:b/>
        </w:rPr>
        <w:t xml:space="preserve">at least … from </w:t>
      </w:r>
      <w:r w:rsidRPr="00B6351E">
        <w:t>operator returns the n</w:t>
      </w:r>
      <w:r w:rsidRPr="00B6351E">
        <w:rPr>
          <w:vertAlign w:val="superscript"/>
        </w:rPr>
        <w:t>th</w:t>
      </w:r>
      <w:r w:rsidRPr="00B6351E">
        <w:t xml:space="preserve"> largest value of the list of truth values or Boolean. </w:t>
      </w:r>
      <w:r w:rsidRPr="00D060D4">
        <w:t xml:space="preserve">If the first argument is not a number or the second parameter contains a </w:t>
      </w:r>
      <w:proofErr w:type="spellStart"/>
      <w:r w:rsidRPr="00D060D4">
        <w:t>non</w:t>
      </w:r>
      <w:r>
        <w:t xml:space="preserve"> </w:t>
      </w:r>
      <w:r w:rsidRPr="00B6351E">
        <w:t>truth</w:t>
      </w:r>
      <w:proofErr w:type="spellEnd"/>
      <w:r w:rsidRPr="00B6351E">
        <w:t xml:space="preserve"> value or </w:t>
      </w:r>
      <w:proofErr w:type="spellStart"/>
      <w:proofErr w:type="gramStart"/>
      <w:r w:rsidRPr="00B6351E">
        <w:t>non Boolean</w:t>
      </w:r>
      <w:proofErr w:type="spellEnd"/>
      <w:proofErr w:type="gramEnd"/>
      <w:r w:rsidRPr="00D060D4">
        <w:t xml:space="preserve">, </w:t>
      </w:r>
      <w:r w:rsidRPr="00DB23BE">
        <w:rPr>
          <w:b/>
        </w:rPr>
        <w:t>null</w:t>
      </w:r>
      <w:r w:rsidRPr="00D060D4">
        <w:t xml:space="preserve"> is returned. If N is greater than the cardinal</w:t>
      </w:r>
      <w:r w:rsidRPr="00E75115">
        <w:t xml:space="preserve">ity of the list, </w:t>
      </w:r>
      <w:r w:rsidRPr="00DB23BE">
        <w:rPr>
          <w:b/>
        </w:rPr>
        <w:t>false</w:t>
      </w:r>
      <w:r w:rsidRPr="00D060D4">
        <w:t xml:space="preserve"> is returned. The primary times of the arguments are not maintained. </w:t>
      </w:r>
      <w:r w:rsidRPr="00B6351E">
        <w:t>The optional keywords “</w:t>
      </w:r>
      <w:proofErr w:type="spellStart"/>
      <w:r w:rsidRPr="00B6351E">
        <w:rPr>
          <w:b/>
        </w:rPr>
        <w:t>IsTrue</w:t>
      </w:r>
      <w:proofErr w:type="spellEnd"/>
      <w:r w:rsidRPr="00B6351E">
        <w:t>” and “</w:t>
      </w:r>
      <w:proofErr w:type="spellStart"/>
      <w:r w:rsidRPr="00B6351E">
        <w:rPr>
          <w:b/>
        </w:rPr>
        <w:t>AreTrue</w:t>
      </w:r>
      <w:proofErr w:type="spellEnd"/>
      <w:r w:rsidRPr="00B6351E">
        <w:t xml:space="preserve">” can be used to increase the readability of statements using the </w:t>
      </w:r>
      <w:r w:rsidRPr="00B6351E">
        <w:rPr>
          <w:b/>
        </w:rPr>
        <w:t>at least … from</w:t>
      </w:r>
      <w:r w:rsidRPr="00B6351E">
        <w:t xml:space="preserve"> operator.</w:t>
      </w:r>
      <w:r w:rsidRPr="003F6F43">
        <w:t xml:space="preserve"> </w:t>
      </w:r>
      <w:r w:rsidRPr="00D060D4">
        <w:t>The usage of the operator is:</w:t>
      </w:r>
    </w:p>
    <w:p w14:paraId="75ED49A0" w14:textId="77777777" w:rsidR="00345ACB" w:rsidRPr="000F6217" w:rsidRDefault="00345ACB" w:rsidP="00444D79">
      <w:pPr>
        <w:pStyle w:val="Example"/>
      </w:pPr>
      <w:r w:rsidRPr="000F6217">
        <w:t>&lt;1:Boolean&gt; := AT LEAST &lt;1:number&gt; [ISTRUE|ARETRUE] FROM &lt;n:Boolean&gt;</w:t>
      </w:r>
    </w:p>
    <w:p w14:paraId="2B2E6F4B" w14:textId="77777777" w:rsidR="00345ACB" w:rsidRPr="000F6217" w:rsidRDefault="00345ACB" w:rsidP="00444D79">
      <w:pPr>
        <w:pStyle w:val="Example"/>
      </w:pPr>
      <w:r>
        <w:rPr>
          <w:lang w:eastAsia="ko-KR"/>
        </w:rPr>
        <w:t>true</w:t>
      </w:r>
      <w:r w:rsidRPr="000F6217">
        <w:t xml:space="preserve"> := AT LEAST 1 IsTrue FROM (TRUE, TRUE, FALSE, FALSE)</w:t>
      </w:r>
    </w:p>
    <w:p w14:paraId="2F7066F1" w14:textId="77777777" w:rsidR="00345ACB" w:rsidRPr="000F6217" w:rsidRDefault="00345ACB" w:rsidP="007E5556">
      <w:pPr>
        <w:pStyle w:val="Example"/>
      </w:pPr>
      <w:r>
        <w:rPr>
          <w:lang w:eastAsia="ko-KR"/>
        </w:rPr>
        <w:t>true</w:t>
      </w:r>
      <w:r w:rsidRPr="000F6217">
        <w:t xml:space="preserve"> := AT LEAST 2 AreTrue FROM (TRUE, TRUE, TRUE, FALSE)</w:t>
      </w:r>
    </w:p>
    <w:p w14:paraId="0629E519" w14:textId="77777777" w:rsidR="00345ACB" w:rsidRPr="000F6217" w:rsidRDefault="00345ACB" w:rsidP="007E5556">
      <w:pPr>
        <w:pStyle w:val="Example"/>
      </w:pPr>
      <w:r>
        <w:rPr>
          <w:lang w:eastAsia="ko-KR"/>
        </w:rPr>
        <w:t>false</w:t>
      </w:r>
      <w:r w:rsidRPr="000F6217">
        <w:t xml:space="preserve"> := AT LEAST 2 FROM (TRUE, FALSE, FALSE, FALSE)</w:t>
      </w:r>
    </w:p>
    <w:p w14:paraId="1046B6BE" w14:textId="77777777" w:rsidR="00345ACB" w:rsidRPr="000F6217" w:rsidRDefault="00345ACB" w:rsidP="00444D79">
      <w:pPr>
        <w:pStyle w:val="Example"/>
      </w:pPr>
      <w:r>
        <w:rPr>
          <w:lang w:eastAsia="ko-KR"/>
        </w:rPr>
        <w:t>false</w:t>
      </w:r>
      <w:r w:rsidRPr="000F6217">
        <w:t xml:space="preserve"> := AT LEAST 7 AreTrue FROM (TRUE, FALSE, FALSE)</w:t>
      </w:r>
    </w:p>
    <w:p w14:paraId="03DD5585" w14:textId="77777777" w:rsidR="00345ACB" w:rsidRPr="000F6217" w:rsidRDefault="00345ACB" w:rsidP="00444D79">
      <w:pPr>
        <w:pStyle w:val="Example"/>
      </w:pPr>
      <w:r w:rsidRPr="000F6217">
        <w:t>null := AT LEAST 2 YEARS FROM (TRUE, FALSE, FALSE)</w:t>
      </w:r>
    </w:p>
    <w:p w14:paraId="5D266F29" w14:textId="77777777" w:rsidR="00345ACB" w:rsidRDefault="00345ACB" w:rsidP="004D494F">
      <w:pPr>
        <w:pStyle w:val="Example"/>
      </w:pPr>
      <w:r w:rsidRPr="000F6217">
        <w:t>null := AT LEAST 2 FROM (TRUE, "true", FALSE)</w:t>
      </w:r>
    </w:p>
    <w:p w14:paraId="2683594E" w14:textId="77777777" w:rsidR="00345ACB" w:rsidRDefault="00345ACB" w:rsidP="004D494F">
      <w:pPr>
        <w:pStyle w:val="Example"/>
      </w:pPr>
    </w:p>
    <w:p w14:paraId="1805BDE9" w14:textId="77777777" w:rsidR="00345ACB" w:rsidRPr="00B6351E" w:rsidRDefault="00345ACB" w:rsidP="00BC613B">
      <w:pPr>
        <w:pStyle w:val="Example"/>
      </w:pPr>
      <w:r w:rsidRPr="00B6351E">
        <w:t>&lt;1:truth-value&gt; := AT LEAST &lt;1:number&gt; [ISTRUE|ARETRUE]</w:t>
      </w:r>
      <w:r w:rsidRPr="000F6217">
        <w:t xml:space="preserve"> </w:t>
      </w:r>
      <w:r w:rsidRPr="00B6351E">
        <w:t>OF &lt;n:truth-value&gt;</w:t>
      </w:r>
    </w:p>
    <w:p w14:paraId="2F534C71" w14:textId="77777777" w:rsidR="00345ACB" w:rsidRPr="00B6351E" w:rsidRDefault="00345ACB" w:rsidP="00BC613B">
      <w:pPr>
        <w:pStyle w:val="Example"/>
      </w:pPr>
      <w:r>
        <w:rPr>
          <w:lang w:eastAsia="ko-KR"/>
        </w:rPr>
        <w:t xml:space="preserve">truth value </w:t>
      </w:r>
      <w:r w:rsidRPr="00B6351E">
        <w:t>0.7 := AT LEAST 2 OF (TRUE, truth value 0.7, truth value 0.1, FALSE)</w:t>
      </w:r>
    </w:p>
    <w:p w14:paraId="29A858C1" w14:textId="77777777" w:rsidR="00345ACB" w:rsidRPr="00B6351E" w:rsidRDefault="00345ACB" w:rsidP="00BC613B">
      <w:pPr>
        <w:pStyle w:val="Example"/>
      </w:pPr>
      <w:r>
        <w:rPr>
          <w:lang w:eastAsia="ko-KR"/>
        </w:rPr>
        <w:t xml:space="preserve">truth value </w:t>
      </w:r>
      <w:r w:rsidRPr="00B6351E">
        <w:t xml:space="preserve">1 := APPLICABILITY OF (AT LEAST 2 OF (TRUE, </w:t>
      </w:r>
      <w:r>
        <w:rPr>
          <w:lang w:eastAsia="ko-KR"/>
        </w:rPr>
        <w:t>t</w:t>
      </w:r>
      <w:r w:rsidRPr="00B6351E">
        <w:t>ruth value 0.7, FALSE))</w:t>
      </w:r>
    </w:p>
    <w:p w14:paraId="3A61A574" w14:textId="77777777" w:rsidR="00345ACB" w:rsidRPr="00B6351E" w:rsidRDefault="00345ACB" w:rsidP="00BC613B">
      <w:pPr>
        <w:pStyle w:val="Example"/>
      </w:pPr>
      <w:r>
        <w:rPr>
          <w:lang w:eastAsia="ko-KR"/>
        </w:rPr>
        <w:t>false</w:t>
      </w:r>
      <w:r w:rsidRPr="00B6351E">
        <w:t xml:space="preserve"> := AT LEAST 7 OF (TRUE, truth value 0.1,FALSE)</w:t>
      </w:r>
    </w:p>
    <w:p w14:paraId="4F15159A" w14:textId="77777777" w:rsidR="00345ACB" w:rsidRPr="00B6351E" w:rsidRDefault="00345ACB" w:rsidP="00BC613B">
      <w:pPr>
        <w:pStyle w:val="Example"/>
      </w:pPr>
      <w:r w:rsidRPr="00B6351E">
        <w:t>null := AT LEAST 2 YEARS OF (TRUE, truth value 0.1,FALSE)</w:t>
      </w:r>
    </w:p>
    <w:p w14:paraId="76EA9334" w14:textId="77777777" w:rsidR="00345ACB" w:rsidRPr="00B6351E" w:rsidRDefault="00345ACB" w:rsidP="00BC613B">
      <w:pPr>
        <w:pStyle w:val="Example"/>
      </w:pPr>
      <w:r w:rsidRPr="00B6351E">
        <w:t>null := AT LEAST 2 OF (TRUE, "true", truth value 0.1,FALSE)</w:t>
      </w:r>
    </w:p>
    <w:p w14:paraId="201E1F10" w14:textId="77777777" w:rsidR="00345ACB" w:rsidRPr="00B6351E" w:rsidRDefault="00345ACB" w:rsidP="00BC613B">
      <w:pPr>
        <w:pStyle w:val="Example"/>
      </w:pPr>
      <w:r>
        <w:rPr>
          <w:lang w:eastAsia="ko-KR"/>
        </w:rPr>
        <w:t xml:space="preserve">truth value </w:t>
      </w:r>
      <w:r w:rsidRPr="00B6351E">
        <w:t>1 := APPLICABILITY OF (AT LEAST 2 OF (TRUE, "true", truth value 0.1,FALSE))</w:t>
      </w:r>
    </w:p>
    <w:p w14:paraId="3E9A7551" w14:textId="77777777" w:rsidR="00345ACB" w:rsidRPr="00DB23BE" w:rsidRDefault="00345ACB" w:rsidP="001E5D51">
      <w:pPr>
        <w:pStyle w:val="Heading3"/>
      </w:pPr>
      <w:bookmarkStart w:id="1244" w:name="_Ref288666966"/>
      <w:bookmarkStart w:id="1245" w:name="_Toc314131915"/>
      <w:bookmarkStart w:id="1246" w:name="_Toc382912205"/>
      <w:r w:rsidRPr="00DB23BE">
        <w:t>At Most ... [</w:t>
      </w:r>
      <w:proofErr w:type="spellStart"/>
      <w:r w:rsidRPr="00DB23BE">
        <w:t>IsTrue|AreTrue</w:t>
      </w:r>
      <w:proofErr w:type="spellEnd"/>
      <w:r w:rsidRPr="00DB23BE">
        <w:t xml:space="preserve">] From … (binary, </w:t>
      </w:r>
      <w:proofErr w:type="gramStart"/>
      <w:r w:rsidRPr="00DB23BE">
        <w:t>right-associative</w:t>
      </w:r>
      <w:proofErr w:type="gramEnd"/>
      <w:r w:rsidRPr="00DB23BE">
        <w:t>)</w:t>
      </w:r>
      <w:bookmarkEnd w:id="1244"/>
      <w:bookmarkEnd w:id="1245"/>
      <w:bookmarkEnd w:id="1246"/>
    </w:p>
    <w:p w14:paraId="4693695C" w14:textId="77777777" w:rsidR="00345ACB" w:rsidRPr="00D060D4" w:rsidRDefault="00345ACB" w:rsidP="007E5556">
      <w:pPr>
        <w:pStyle w:val="NormalIndented"/>
      </w:pPr>
      <w:r w:rsidRPr="00D060D4">
        <w:t xml:space="preserve">The </w:t>
      </w:r>
      <w:r w:rsidRPr="00DB23BE">
        <w:rPr>
          <w:b/>
        </w:rPr>
        <w:t xml:space="preserve">at most ... from </w:t>
      </w:r>
      <w:r w:rsidRPr="00D060D4">
        <w:t xml:space="preserve">operator expects a number (call it N) </w:t>
      </w:r>
      <w:r w:rsidRPr="00E75115">
        <w:t xml:space="preserve">as its first argument and a homogeneous list of </w:t>
      </w:r>
      <w:r w:rsidRPr="00B6351E">
        <w:t>truth values</w:t>
      </w:r>
      <w:r w:rsidRPr="004D2677">
        <w:t xml:space="preserve"> </w:t>
      </w:r>
      <w:r>
        <w:t xml:space="preserve">or Boolean </w:t>
      </w:r>
      <w:r w:rsidRPr="00E75115">
        <w:t xml:space="preserve">as its second argument. The </w:t>
      </w:r>
      <w:r w:rsidRPr="00DB23BE">
        <w:rPr>
          <w:b/>
        </w:rPr>
        <w:t xml:space="preserve">at most … from </w:t>
      </w:r>
      <w:r w:rsidRPr="00D060D4">
        <w:t>operator</w:t>
      </w:r>
      <w:r w:rsidRPr="00B6351E">
        <w:t xml:space="preserve"> returns the n</w:t>
      </w:r>
      <w:r w:rsidRPr="00B6351E">
        <w:rPr>
          <w:vertAlign w:val="superscript"/>
        </w:rPr>
        <w:t>th</w:t>
      </w:r>
      <w:r w:rsidRPr="00B6351E">
        <w:t xml:space="preserve"> smallest value of the list of truth values or Boolean.</w:t>
      </w:r>
      <w:r w:rsidRPr="00D060D4">
        <w:t xml:space="preserve"> If the first argument is not a number or the second parameter contains a </w:t>
      </w:r>
      <w:proofErr w:type="spellStart"/>
      <w:r w:rsidRPr="00D060D4">
        <w:t>non</w:t>
      </w:r>
      <w:r>
        <w:t xml:space="preserve"> </w:t>
      </w:r>
      <w:r w:rsidRPr="00B6351E">
        <w:t>truth</w:t>
      </w:r>
      <w:proofErr w:type="spellEnd"/>
      <w:r w:rsidRPr="00B6351E">
        <w:t xml:space="preserve"> value or </w:t>
      </w:r>
      <w:proofErr w:type="spellStart"/>
      <w:proofErr w:type="gramStart"/>
      <w:r w:rsidRPr="00B6351E">
        <w:t>non Boolean</w:t>
      </w:r>
      <w:proofErr w:type="spellEnd"/>
      <w:proofErr w:type="gramEnd"/>
      <w:r w:rsidRPr="00D060D4">
        <w:t xml:space="preserve">, </w:t>
      </w:r>
      <w:r w:rsidRPr="00DB23BE">
        <w:rPr>
          <w:b/>
        </w:rPr>
        <w:t>null</w:t>
      </w:r>
      <w:r w:rsidRPr="00D060D4">
        <w:t xml:space="preserve"> is </w:t>
      </w:r>
      <w:r w:rsidRPr="00E75115">
        <w:t xml:space="preserve">returned. If N is greater than the cardinality of the list, </w:t>
      </w:r>
      <w:r w:rsidRPr="00DB23BE">
        <w:rPr>
          <w:b/>
        </w:rPr>
        <w:t>false</w:t>
      </w:r>
      <w:r w:rsidRPr="00D060D4">
        <w:t xml:space="preserve"> is returned. The primary times of the arguments are not maintained. </w:t>
      </w:r>
      <w:r w:rsidRPr="00B6351E">
        <w:t>The optional keywords “</w:t>
      </w:r>
      <w:proofErr w:type="spellStart"/>
      <w:r w:rsidRPr="00B6351E">
        <w:rPr>
          <w:b/>
        </w:rPr>
        <w:t>IsTrue</w:t>
      </w:r>
      <w:proofErr w:type="spellEnd"/>
      <w:r w:rsidRPr="00B6351E">
        <w:t>” and “</w:t>
      </w:r>
      <w:proofErr w:type="spellStart"/>
      <w:r w:rsidRPr="00B6351E">
        <w:rPr>
          <w:b/>
        </w:rPr>
        <w:t>AreTrue</w:t>
      </w:r>
      <w:proofErr w:type="spellEnd"/>
      <w:r w:rsidRPr="00B6351E">
        <w:t xml:space="preserve">” can be used to increase the readability of statements using the </w:t>
      </w:r>
      <w:r w:rsidRPr="00B6351E">
        <w:rPr>
          <w:b/>
        </w:rPr>
        <w:t>at most … from</w:t>
      </w:r>
      <w:r w:rsidRPr="00B6351E">
        <w:t xml:space="preserve"> operator.</w:t>
      </w:r>
      <w:r w:rsidRPr="00D060D4">
        <w:t xml:space="preserve"> The usage of the operator is:</w:t>
      </w:r>
    </w:p>
    <w:p w14:paraId="203DCC76" w14:textId="77777777" w:rsidR="00345ACB" w:rsidRPr="000F6217" w:rsidRDefault="00345ACB" w:rsidP="007E5556">
      <w:pPr>
        <w:pStyle w:val="Example"/>
      </w:pPr>
      <w:r w:rsidRPr="000F6217">
        <w:t>&lt;1:Boolean&gt; := AT MOST &lt;1:number&gt; [ISTRUE|ARETRUE] FROM &lt;n:Boolean&gt;</w:t>
      </w:r>
    </w:p>
    <w:p w14:paraId="7DD97CC4" w14:textId="77777777" w:rsidR="00345ACB" w:rsidRPr="000F6217" w:rsidRDefault="00345ACB" w:rsidP="007E5556">
      <w:pPr>
        <w:pStyle w:val="Example"/>
      </w:pPr>
      <w:r>
        <w:rPr>
          <w:lang w:eastAsia="ko-KR"/>
        </w:rPr>
        <w:t>true</w:t>
      </w:r>
      <w:r w:rsidRPr="000F6217">
        <w:t xml:space="preserve"> := AT MOST 2 AreTrue FROM (TRUE, TRUE, FALSE, FALSE)</w:t>
      </w:r>
    </w:p>
    <w:p w14:paraId="1B946A5C" w14:textId="77777777" w:rsidR="00345ACB" w:rsidRPr="000F6217" w:rsidRDefault="00345ACB" w:rsidP="00BF61D4">
      <w:pPr>
        <w:pStyle w:val="Example"/>
      </w:pPr>
      <w:r>
        <w:rPr>
          <w:lang w:eastAsia="ko-KR"/>
        </w:rPr>
        <w:t>false</w:t>
      </w:r>
      <w:r w:rsidRPr="000F6217">
        <w:t xml:space="preserve"> := AT MOST 1 IsTrue FROM (TRUE, TRUE, TRUE, FALSE)</w:t>
      </w:r>
    </w:p>
    <w:p w14:paraId="27C10857" w14:textId="77777777" w:rsidR="00345ACB" w:rsidRPr="000F6217" w:rsidRDefault="00345ACB" w:rsidP="00BF61D4">
      <w:pPr>
        <w:pStyle w:val="Example"/>
      </w:pPr>
      <w:r>
        <w:rPr>
          <w:lang w:eastAsia="ko-KR"/>
        </w:rPr>
        <w:t>true</w:t>
      </w:r>
      <w:r w:rsidRPr="000F6217">
        <w:t xml:space="preserve"> := AT MOST 2 FROM (TRUE, FALSE, FALSE, FALSE)</w:t>
      </w:r>
    </w:p>
    <w:p w14:paraId="3369BEEF" w14:textId="77777777" w:rsidR="00345ACB" w:rsidRPr="000F6217" w:rsidRDefault="00345ACB" w:rsidP="007E5556">
      <w:pPr>
        <w:pStyle w:val="Example"/>
      </w:pPr>
      <w:r>
        <w:rPr>
          <w:lang w:eastAsia="ko-KR"/>
        </w:rPr>
        <w:t>false</w:t>
      </w:r>
      <w:r w:rsidRPr="000F6217">
        <w:t xml:space="preserve"> := AT MOST 7 FROM (TRUE, FALSE, FALSE)</w:t>
      </w:r>
    </w:p>
    <w:p w14:paraId="7ACE9BAE" w14:textId="77777777" w:rsidR="00345ACB" w:rsidRPr="000F6217" w:rsidRDefault="00345ACB" w:rsidP="007E5556">
      <w:pPr>
        <w:pStyle w:val="Example"/>
      </w:pPr>
      <w:r w:rsidRPr="000F6217">
        <w:t>null := AT MOST 2 YEARS FROM (TRUE, FALSE, FALSE)</w:t>
      </w:r>
    </w:p>
    <w:p w14:paraId="63375FA4" w14:textId="77777777" w:rsidR="00345ACB" w:rsidRDefault="00345ACB" w:rsidP="00BC613B">
      <w:pPr>
        <w:pStyle w:val="Example"/>
      </w:pPr>
      <w:r w:rsidRPr="000F6217">
        <w:t>null := AT MOST 2 FROM (TRUE, "true", FALSE)</w:t>
      </w:r>
    </w:p>
    <w:p w14:paraId="5E5CF31D" w14:textId="77777777" w:rsidR="00345ACB" w:rsidRDefault="00345ACB" w:rsidP="00BC613B">
      <w:pPr>
        <w:pStyle w:val="Example"/>
      </w:pPr>
    </w:p>
    <w:p w14:paraId="2EE785E3" w14:textId="77777777" w:rsidR="00345ACB" w:rsidRPr="00B6351E" w:rsidRDefault="00345ACB" w:rsidP="004D494F">
      <w:pPr>
        <w:pStyle w:val="Example"/>
      </w:pPr>
      <w:r w:rsidRPr="00B6351E">
        <w:t>&lt;1:truth-value&gt; := AT MOST &lt;1:number&gt; [ISTRUE|ARETRUE]</w:t>
      </w:r>
      <w:r w:rsidRPr="000F6217">
        <w:t xml:space="preserve"> </w:t>
      </w:r>
      <w:r w:rsidRPr="00B6351E">
        <w:t>OF &lt;n:truth-value&gt;</w:t>
      </w:r>
    </w:p>
    <w:p w14:paraId="030833F4" w14:textId="77777777" w:rsidR="00345ACB" w:rsidRPr="00B6351E" w:rsidRDefault="00345ACB" w:rsidP="004D494F">
      <w:pPr>
        <w:pStyle w:val="Example"/>
      </w:pPr>
      <w:r>
        <w:rPr>
          <w:lang w:eastAsia="ko-KR"/>
        </w:rPr>
        <w:t xml:space="preserve">truth value </w:t>
      </w:r>
      <w:r w:rsidRPr="00B6351E">
        <w:t>0.</w:t>
      </w:r>
      <w:r>
        <w:rPr>
          <w:lang w:eastAsia="ko-KR"/>
        </w:rPr>
        <w:t>4</w:t>
      </w:r>
      <w:r w:rsidRPr="00B6351E">
        <w:t xml:space="preserve"> := AT MOST 2 OF (TRUE, truth value 0.4, truth value 0.7, FALSE)</w:t>
      </w:r>
    </w:p>
    <w:p w14:paraId="6CBDCCFD" w14:textId="77777777" w:rsidR="00345ACB" w:rsidRPr="00B6351E" w:rsidRDefault="00345ACB" w:rsidP="004D494F">
      <w:pPr>
        <w:pStyle w:val="Example"/>
      </w:pPr>
      <w:r>
        <w:rPr>
          <w:lang w:eastAsia="ko-KR"/>
        </w:rPr>
        <w:t xml:space="preserve">truth value </w:t>
      </w:r>
      <w:r w:rsidRPr="00B6351E">
        <w:t>1 := APPLICABILITY OF (AT MOST 2 OF (TRUE,</w:t>
      </w:r>
      <w:r>
        <w:rPr>
          <w:lang w:eastAsia="ko-KR"/>
        </w:rPr>
        <w:t xml:space="preserve"> truth value </w:t>
      </w:r>
      <w:r w:rsidRPr="00B6351E">
        <w:t>0.5,</w:t>
      </w:r>
      <w:r>
        <w:rPr>
          <w:lang w:eastAsia="ko-KR"/>
        </w:rPr>
        <w:t xml:space="preserve"> truth value </w:t>
      </w:r>
      <w:r w:rsidRPr="00B6351E">
        <w:t>0.7,</w:t>
      </w:r>
      <w:r>
        <w:rPr>
          <w:lang w:eastAsia="ko-KR"/>
        </w:rPr>
        <w:t xml:space="preserve"> truth value </w:t>
      </w:r>
      <w:r w:rsidRPr="00B6351E">
        <w:t>0.1,</w:t>
      </w:r>
      <w:r>
        <w:rPr>
          <w:lang w:eastAsia="ko-KR"/>
        </w:rPr>
        <w:t xml:space="preserve"> </w:t>
      </w:r>
      <w:r w:rsidRPr="00B6351E">
        <w:t>FALSE))</w:t>
      </w:r>
    </w:p>
    <w:p w14:paraId="486DEC57" w14:textId="77777777" w:rsidR="00345ACB" w:rsidRPr="00B6351E" w:rsidRDefault="00345ACB" w:rsidP="004D494F">
      <w:pPr>
        <w:pStyle w:val="Example"/>
      </w:pPr>
      <w:r>
        <w:rPr>
          <w:lang w:eastAsia="ko-KR"/>
        </w:rPr>
        <w:t>false</w:t>
      </w:r>
      <w:r w:rsidRPr="00B6351E">
        <w:t xml:space="preserve"> := AT MOST 7 OF (TRUE, truth value 0.5, FALSE)</w:t>
      </w:r>
    </w:p>
    <w:p w14:paraId="3C109BB3" w14:textId="77777777" w:rsidR="00345ACB" w:rsidRPr="00B6351E" w:rsidRDefault="00345ACB" w:rsidP="004D494F">
      <w:pPr>
        <w:pStyle w:val="Example"/>
      </w:pPr>
      <w:r w:rsidRPr="00B6351E">
        <w:t>null := AT MOST 2 YEARS OF (TRUE,</w:t>
      </w:r>
      <w:r>
        <w:rPr>
          <w:lang w:eastAsia="ko-KR"/>
        </w:rPr>
        <w:t xml:space="preserve"> </w:t>
      </w:r>
      <w:r w:rsidRPr="00B6351E">
        <w:t>0.5,</w:t>
      </w:r>
      <w:r>
        <w:rPr>
          <w:lang w:eastAsia="ko-KR"/>
        </w:rPr>
        <w:t xml:space="preserve"> </w:t>
      </w:r>
      <w:r w:rsidRPr="00B6351E">
        <w:t>0.7,</w:t>
      </w:r>
      <w:r>
        <w:rPr>
          <w:lang w:eastAsia="ko-KR"/>
        </w:rPr>
        <w:t xml:space="preserve"> </w:t>
      </w:r>
      <w:r w:rsidRPr="00B6351E">
        <w:t>0.1,</w:t>
      </w:r>
      <w:r>
        <w:rPr>
          <w:lang w:eastAsia="ko-KR"/>
        </w:rPr>
        <w:t xml:space="preserve"> </w:t>
      </w:r>
      <w:r w:rsidRPr="00B6351E">
        <w:t>FALSE)</w:t>
      </w:r>
    </w:p>
    <w:p w14:paraId="6431F08D" w14:textId="77777777" w:rsidR="00345ACB" w:rsidRPr="00B6351E" w:rsidRDefault="00345ACB" w:rsidP="00BC613B">
      <w:pPr>
        <w:pStyle w:val="Example"/>
      </w:pPr>
      <w:r w:rsidRPr="00B6351E">
        <w:t>null := AT MOST 2 OF (TRUE,</w:t>
      </w:r>
      <w:r>
        <w:rPr>
          <w:lang w:eastAsia="ko-KR"/>
        </w:rPr>
        <w:t xml:space="preserve"> </w:t>
      </w:r>
      <w:r w:rsidRPr="00B6351E">
        <w:t>"true",</w:t>
      </w:r>
      <w:r>
        <w:rPr>
          <w:lang w:eastAsia="ko-KR"/>
        </w:rPr>
        <w:t xml:space="preserve"> </w:t>
      </w:r>
      <w:r w:rsidRPr="00B6351E">
        <w:t>0.7,</w:t>
      </w:r>
      <w:r>
        <w:rPr>
          <w:lang w:eastAsia="ko-KR"/>
        </w:rPr>
        <w:t xml:space="preserve"> </w:t>
      </w:r>
      <w:r w:rsidRPr="00B6351E">
        <w:t>0.1,</w:t>
      </w:r>
      <w:r>
        <w:rPr>
          <w:lang w:eastAsia="ko-KR"/>
        </w:rPr>
        <w:t xml:space="preserve"> </w:t>
      </w:r>
      <w:r w:rsidRPr="00B6351E">
        <w:t>FALSE)</w:t>
      </w:r>
    </w:p>
    <w:p w14:paraId="6AE638D9" w14:textId="77777777" w:rsidR="00345ACB" w:rsidRPr="00B6351E" w:rsidRDefault="00345ACB" w:rsidP="00BC613B">
      <w:pPr>
        <w:pStyle w:val="Example"/>
      </w:pPr>
      <w:r>
        <w:rPr>
          <w:lang w:eastAsia="ko-KR"/>
        </w:rPr>
        <w:lastRenderedPageBreak/>
        <w:t xml:space="preserve">truth value </w:t>
      </w:r>
      <w:r w:rsidRPr="00B6351E">
        <w:t>1 := APPLICABILITY OF (AT MOST 2 OF (TRUE,</w:t>
      </w:r>
      <w:r>
        <w:rPr>
          <w:lang w:eastAsia="ko-KR"/>
        </w:rPr>
        <w:t xml:space="preserve"> </w:t>
      </w:r>
      <w:r w:rsidRPr="00B6351E">
        <w:t>"true",</w:t>
      </w:r>
      <w:r>
        <w:rPr>
          <w:lang w:eastAsia="ko-KR"/>
        </w:rPr>
        <w:t xml:space="preserve"> </w:t>
      </w:r>
      <w:r w:rsidRPr="00B6351E">
        <w:t>0.7,</w:t>
      </w:r>
      <w:r>
        <w:rPr>
          <w:lang w:eastAsia="ko-KR"/>
        </w:rPr>
        <w:t xml:space="preserve"> </w:t>
      </w:r>
      <w:r w:rsidRPr="00B6351E">
        <w:t>0.1,</w:t>
      </w:r>
      <w:r>
        <w:rPr>
          <w:lang w:eastAsia="ko-KR"/>
        </w:rPr>
        <w:t xml:space="preserve"> </w:t>
      </w:r>
      <w:r w:rsidRPr="00B6351E">
        <w:t>FALSE))</w:t>
      </w:r>
    </w:p>
    <w:p w14:paraId="1D1FBEB1" w14:textId="77777777" w:rsidR="00345ACB" w:rsidRDefault="00345ACB" w:rsidP="001E5D51">
      <w:pPr>
        <w:pStyle w:val="Heading3"/>
      </w:pPr>
      <w:bookmarkStart w:id="1247" w:name="_Toc526304105"/>
      <w:bookmarkStart w:id="1248" w:name="_Toc141177989"/>
      <w:bookmarkStart w:id="1249" w:name="_Toc314131916"/>
      <w:bookmarkStart w:id="1250" w:name="_Toc382912206"/>
      <w:r>
        <w:t>Slope (unary, right associative)</w:t>
      </w:r>
      <w:bookmarkEnd w:id="1247"/>
      <w:bookmarkEnd w:id="1248"/>
      <w:bookmarkEnd w:id="1249"/>
      <w:bookmarkEnd w:id="1250"/>
    </w:p>
    <w:p w14:paraId="65E34877" w14:textId="77777777" w:rsidR="00345ACB" w:rsidRPr="00913441" w:rsidRDefault="00345ACB">
      <w:pPr>
        <w:pStyle w:val="NormalIndented"/>
      </w:pPr>
      <w:r w:rsidRPr="00913441">
        <w:t xml:space="preserve">The </w:t>
      </w:r>
      <w:r w:rsidRPr="00913441">
        <w:rPr>
          <w:b/>
          <w:bCs/>
        </w:rPr>
        <w:t>slope</w:t>
      </w:r>
      <w:r w:rsidRPr="00913441">
        <w:t xml:space="preserve"> operator performs a regression and returns the slope for the result of a query assuming the y axis contains the </w:t>
      </w:r>
      <w:proofErr w:type="gramStart"/>
      <w:r w:rsidRPr="00913441">
        <w:t>values</w:t>
      </w:r>
      <w:proofErr w:type="gramEnd"/>
      <w:r w:rsidRPr="00913441">
        <w:t xml:space="preserve"> and the x axis contains the times. The result is expressed as units per </w:t>
      </w:r>
      <w:proofErr w:type="gramStart"/>
      <w:r w:rsidRPr="00913441">
        <w:t>day, but</w:t>
      </w:r>
      <w:proofErr w:type="gramEnd"/>
      <w:r w:rsidRPr="00913441">
        <w:t xml:space="preserve"> is considered to be a number. </w:t>
      </w:r>
      <w:r w:rsidRPr="00913441">
        <w:rPr>
          <w:b/>
          <w:bCs/>
        </w:rPr>
        <w:t>Null</w:t>
      </w:r>
      <w:r w:rsidRPr="00913441">
        <w:t xml:space="preserve"> results if the argument has fewer than two items. If all the elements of the list have the same primary time, the result is </w:t>
      </w:r>
      <w:r w:rsidRPr="00913441">
        <w:rPr>
          <w:b/>
          <w:bCs/>
        </w:rPr>
        <w:t>null</w:t>
      </w:r>
      <w:r w:rsidRPr="00913441">
        <w:t xml:space="preserve">. If one or more of the primary times is non-existent, the result is </w:t>
      </w:r>
      <w:r w:rsidRPr="00913441">
        <w:rPr>
          <w:b/>
          <w:bCs/>
        </w:rPr>
        <w:t>null</w:t>
      </w:r>
      <w:r w:rsidRPr="00913441">
        <w:t xml:space="preserve">. The result of the slope operator does not have a primary time. Its usage is (assuming the same </w:t>
      </w:r>
      <w:r w:rsidRPr="00913441">
        <w:rPr>
          <w:b/>
          <w:bCs/>
        </w:rPr>
        <w:t>data</w:t>
      </w:r>
      <w:r w:rsidRPr="00913441">
        <w:t xml:space="preserve"> as above):</w:t>
      </w:r>
    </w:p>
    <w:p w14:paraId="5B5FF7F6" w14:textId="77777777" w:rsidR="00345ACB" w:rsidRDefault="00345ACB">
      <w:pPr>
        <w:pStyle w:val="Example"/>
      </w:pPr>
      <w:r>
        <w:t>&lt;1:number&gt; := SLOPE &lt;n:number&gt;</w:t>
      </w:r>
    </w:p>
    <w:p w14:paraId="0BB88671" w14:textId="77777777" w:rsidR="00345ACB" w:rsidRDefault="00345ACB">
      <w:pPr>
        <w:pStyle w:val="Example"/>
        <w:ind w:hanging="72"/>
      </w:pPr>
      <w:r>
        <w:t>1 := SLOPE data</w:t>
      </w:r>
    </w:p>
    <w:p w14:paraId="410A4A02" w14:textId="77777777" w:rsidR="00345ACB" w:rsidRDefault="00345ACB">
      <w:pPr>
        <w:pStyle w:val="Example"/>
        <w:ind w:hanging="72"/>
      </w:pPr>
      <w:r>
        <w:t>null := SLOPE (3,</w:t>
      </w:r>
      <w:r>
        <w:rPr>
          <w:lang w:eastAsia="ko-KR"/>
        </w:rPr>
        <w:t xml:space="preserve"> </w:t>
      </w:r>
      <w:r>
        <w:t>4)</w:t>
      </w:r>
    </w:p>
    <w:p w14:paraId="42C607F7" w14:textId="77777777" w:rsidR="00345ACB" w:rsidRDefault="00345ACB" w:rsidP="001E5D51">
      <w:pPr>
        <w:pStyle w:val="Heading2"/>
      </w:pPr>
      <w:bookmarkStart w:id="1251" w:name="_Ref448638851"/>
      <w:bookmarkStart w:id="1252" w:name="_Ref448645544"/>
      <w:bookmarkStart w:id="1253" w:name="_Toc526304106"/>
      <w:bookmarkStart w:id="1254" w:name="_Toc141177990"/>
      <w:bookmarkStart w:id="1255" w:name="_Toc314131917"/>
      <w:bookmarkStart w:id="1256" w:name="_Toc382912207"/>
      <w:r>
        <w:t>Transformation Operators</w:t>
      </w:r>
      <w:bookmarkEnd w:id="1251"/>
      <w:bookmarkEnd w:id="1252"/>
      <w:bookmarkEnd w:id="1253"/>
      <w:bookmarkEnd w:id="1254"/>
      <w:bookmarkEnd w:id="1255"/>
      <w:bookmarkEnd w:id="1256"/>
    </w:p>
    <w:p w14:paraId="422C7562" w14:textId="77777777" w:rsidR="00345ACB" w:rsidRDefault="00345ACB" w:rsidP="001E5D51">
      <w:pPr>
        <w:pStyle w:val="Heading3"/>
      </w:pPr>
      <w:bookmarkStart w:id="1257" w:name="_Toc526304107"/>
      <w:bookmarkStart w:id="1258" w:name="_Toc141177991"/>
      <w:bookmarkStart w:id="1259" w:name="_Toc314131918"/>
      <w:bookmarkStart w:id="1260" w:name="_Toc382912208"/>
      <w:r>
        <w:t>General Properties:</w:t>
      </w:r>
      <w:bookmarkEnd w:id="1257"/>
      <w:bookmarkEnd w:id="1258"/>
      <w:bookmarkEnd w:id="1259"/>
      <w:bookmarkEnd w:id="1260"/>
    </w:p>
    <w:p w14:paraId="3EA00499" w14:textId="77777777" w:rsidR="00345ACB" w:rsidRPr="00913441" w:rsidRDefault="00345ACB">
      <w:pPr>
        <w:pStyle w:val="NormalIndented"/>
      </w:pPr>
      <w:r w:rsidRPr="00913441">
        <w:t xml:space="preserve">The transformation operators do not follow the default list handling, or the default primary time handling. They transform a list, producing another list. If the list argument is a single item, then it is treated as a list of length one. The result is always a list even if there is only one item (except if there is an error, in which case the result is </w:t>
      </w:r>
      <w:r w:rsidRPr="00913441">
        <w:rPr>
          <w:b/>
          <w:bCs/>
        </w:rPr>
        <w:t>null</w:t>
      </w:r>
      <w:r w:rsidRPr="00913441">
        <w:t>).</w:t>
      </w:r>
    </w:p>
    <w:p w14:paraId="1BDD2CD0" w14:textId="77777777" w:rsidR="00345ACB" w:rsidRPr="00913441" w:rsidRDefault="00345ACB">
      <w:pPr>
        <w:pStyle w:val="NormalIndented"/>
      </w:pPr>
      <w:r w:rsidRPr="00913441">
        <w:t xml:space="preserve">Operators that are unary (that is, that do not include the </w:t>
      </w:r>
      <w:r w:rsidRPr="00913441">
        <w:rPr>
          <w:b/>
          <w:bCs/>
        </w:rPr>
        <w:t>from</w:t>
      </w:r>
      <w:r w:rsidRPr="00913441">
        <w:t xml:space="preserve"> word) may optionally be followed by </w:t>
      </w:r>
      <w:r w:rsidRPr="00913441">
        <w:rPr>
          <w:b/>
          <w:bCs/>
        </w:rPr>
        <w:t>of</w:t>
      </w:r>
      <w:r w:rsidRPr="00913441">
        <w:t>.</w:t>
      </w:r>
    </w:p>
    <w:p w14:paraId="0F0CE921" w14:textId="77777777" w:rsidR="00345ACB" w:rsidRDefault="00345ACB" w:rsidP="001E5D51">
      <w:pPr>
        <w:pStyle w:val="Heading3"/>
      </w:pPr>
      <w:bookmarkStart w:id="1261" w:name="_Toc526304108"/>
      <w:bookmarkStart w:id="1262" w:name="_Toc141177992"/>
      <w:bookmarkStart w:id="1263" w:name="_Ref288666798"/>
      <w:bookmarkStart w:id="1264" w:name="_Toc314131919"/>
      <w:bookmarkStart w:id="1265" w:name="_Toc382912209"/>
      <w:r>
        <w:t>Minimum ... From (binary, right associative)</w:t>
      </w:r>
      <w:bookmarkEnd w:id="1261"/>
      <w:bookmarkEnd w:id="1262"/>
      <w:bookmarkEnd w:id="1263"/>
      <w:bookmarkEnd w:id="1264"/>
      <w:bookmarkEnd w:id="1265"/>
    </w:p>
    <w:p w14:paraId="7D5847FD" w14:textId="77777777" w:rsidR="00345ACB" w:rsidRPr="00913441" w:rsidRDefault="00345ACB">
      <w:pPr>
        <w:pStyle w:val="NormalIndented"/>
      </w:pPr>
      <w:r w:rsidRPr="00913441">
        <w:t xml:space="preserve">The </w:t>
      </w:r>
      <w:r w:rsidRPr="00913441">
        <w:rPr>
          <w:b/>
          <w:bCs/>
        </w:rPr>
        <w:t>minimum ... from</w:t>
      </w:r>
      <w:r w:rsidRPr="00913441">
        <w:t xml:space="preserve"> operator has one synonym: </w:t>
      </w:r>
      <w:r w:rsidRPr="00913441">
        <w:rPr>
          <w:b/>
          <w:bCs/>
        </w:rPr>
        <w:t>min ... from</w:t>
      </w:r>
      <w:r w:rsidRPr="00913441">
        <w:t xml:space="preserve">. It expects a number (call it N) as its first argument and a homogeneous list of an ordered type as its second argument. It returns a list with the N smallest items from the argument list, in the same order that they are in the second argument, and with any duplicates preserved. The result is </w:t>
      </w:r>
      <w:r w:rsidRPr="00913441">
        <w:rPr>
          <w:b/>
          <w:bCs/>
        </w:rPr>
        <w:t>null</w:t>
      </w:r>
      <w:r w:rsidRPr="00913441">
        <w:t xml:space="preserve"> if N is not a non-negative integer. If there are not enough items in the argument list, then as many as possible are returned. If there is a tie, then it selects the latest of those elements that have a primary time. The primary times of the argument are maintained. Its usage is:</w:t>
      </w:r>
    </w:p>
    <w:p w14:paraId="3ECEAD2C" w14:textId="77777777" w:rsidR="00345ACB" w:rsidRDefault="00345ACB">
      <w:pPr>
        <w:pStyle w:val="Example"/>
      </w:pPr>
      <w:r>
        <w:t>&lt;n:ordered&gt; := MINIMUM &lt;1:number&gt; FROM &lt;m:ordered&gt;</w:t>
      </w:r>
    </w:p>
    <w:p w14:paraId="19D638FE" w14:textId="77777777" w:rsidR="00345ACB" w:rsidRDefault="00345ACB">
      <w:pPr>
        <w:pStyle w:val="Example"/>
        <w:ind w:hanging="72"/>
      </w:pPr>
      <w:r>
        <w:t>(11,</w:t>
      </w:r>
      <w:r>
        <w:rPr>
          <w:lang w:eastAsia="ko-KR"/>
        </w:rPr>
        <w:t xml:space="preserve"> </w:t>
      </w:r>
      <w:r>
        <w:t>12) := MINIMUM 2 FROM (11,</w:t>
      </w:r>
      <w:r>
        <w:rPr>
          <w:lang w:eastAsia="ko-KR"/>
        </w:rPr>
        <w:t xml:space="preserve"> </w:t>
      </w:r>
      <w:r>
        <w:t>14,</w:t>
      </w:r>
      <w:r>
        <w:rPr>
          <w:lang w:eastAsia="ko-KR"/>
        </w:rPr>
        <w:t xml:space="preserve"> </w:t>
      </w:r>
      <w:r>
        <w:t>13,</w:t>
      </w:r>
      <w:r>
        <w:rPr>
          <w:lang w:eastAsia="ko-KR"/>
        </w:rPr>
        <w:t xml:space="preserve"> </w:t>
      </w:r>
      <w:r>
        <w:t>12)</w:t>
      </w:r>
    </w:p>
    <w:p w14:paraId="4A55311A" w14:textId="77777777" w:rsidR="00345ACB" w:rsidRDefault="00345ACB">
      <w:pPr>
        <w:pStyle w:val="Example"/>
        <w:ind w:hanging="72"/>
      </w:pPr>
      <w:r>
        <w:t>(,</w:t>
      </w:r>
      <w:r>
        <w:rPr>
          <w:lang w:eastAsia="ko-KR"/>
        </w:rPr>
        <w:t xml:space="preserve"> </w:t>
      </w:r>
      <w:r>
        <w:t>3) := MINIMUM 2 FROM 3</w:t>
      </w:r>
    </w:p>
    <w:p w14:paraId="4149A190" w14:textId="77777777" w:rsidR="00345ACB" w:rsidRDefault="00345ACB">
      <w:pPr>
        <w:pStyle w:val="Example"/>
        <w:ind w:hanging="72"/>
      </w:pPr>
      <w:r>
        <w:t>null := MINIMUM 2 FROM (3, "asdf")</w:t>
      </w:r>
    </w:p>
    <w:p w14:paraId="40C7F977" w14:textId="77777777" w:rsidR="00345ACB" w:rsidRDefault="00345ACB">
      <w:pPr>
        <w:pStyle w:val="Example"/>
        <w:ind w:hanging="72"/>
      </w:pPr>
      <w:r>
        <w:t>() := MINIMUM 2 FROM ()</w:t>
      </w:r>
    </w:p>
    <w:p w14:paraId="52BA1023" w14:textId="77777777" w:rsidR="00345ACB" w:rsidRDefault="00345ACB">
      <w:pPr>
        <w:pStyle w:val="Example"/>
        <w:ind w:hanging="72"/>
      </w:pPr>
      <w:r>
        <w:t>() := MINIMUM 0 FROM (2,</w:t>
      </w:r>
      <w:r>
        <w:rPr>
          <w:lang w:eastAsia="ko-KR"/>
        </w:rPr>
        <w:t xml:space="preserve"> </w:t>
      </w:r>
      <w:r>
        <w:t>3)</w:t>
      </w:r>
    </w:p>
    <w:p w14:paraId="4709FA9D" w14:textId="77777777" w:rsidR="00345ACB" w:rsidRDefault="00345ACB" w:rsidP="00A70B5F">
      <w:pPr>
        <w:pStyle w:val="Example"/>
        <w:ind w:hanging="72"/>
      </w:pPr>
      <w:r>
        <w:t>(1,</w:t>
      </w:r>
      <w:r>
        <w:rPr>
          <w:lang w:eastAsia="ko-KR"/>
        </w:rPr>
        <w:t xml:space="preserve"> </w:t>
      </w:r>
      <w:r>
        <w:t>2,</w:t>
      </w:r>
      <w:r>
        <w:rPr>
          <w:lang w:eastAsia="ko-KR"/>
        </w:rPr>
        <w:t xml:space="preserve"> </w:t>
      </w:r>
      <w:r>
        <w:t>2) := MINIMUM 3 FROM (3,</w:t>
      </w:r>
      <w:r>
        <w:rPr>
          <w:lang w:eastAsia="ko-KR"/>
        </w:rPr>
        <w:t xml:space="preserve"> </w:t>
      </w:r>
      <w:r>
        <w:t>5,</w:t>
      </w:r>
      <w:r>
        <w:rPr>
          <w:lang w:eastAsia="ko-KR"/>
        </w:rPr>
        <w:t xml:space="preserve"> </w:t>
      </w:r>
      <w:r>
        <w:t>1,</w:t>
      </w:r>
      <w:r>
        <w:rPr>
          <w:lang w:eastAsia="ko-KR"/>
        </w:rPr>
        <w:t xml:space="preserve"> </w:t>
      </w:r>
      <w:r>
        <w:t>2,</w:t>
      </w:r>
      <w:r>
        <w:rPr>
          <w:lang w:eastAsia="ko-KR"/>
        </w:rPr>
        <w:t xml:space="preserve"> </w:t>
      </w:r>
      <w:r>
        <w:t>4,</w:t>
      </w:r>
      <w:r>
        <w:rPr>
          <w:lang w:eastAsia="ko-KR"/>
        </w:rPr>
        <w:t xml:space="preserve"> </w:t>
      </w:r>
      <w:r>
        <w:t>2)</w:t>
      </w:r>
      <w:r w:rsidRPr="00A70B5F">
        <w:t xml:space="preserve"> </w:t>
      </w:r>
    </w:p>
    <w:p w14:paraId="64E02217" w14:textId="77777777" w:rsidR="00345ACB" w:rsidRPr="00D060D4" w:rsidRDefault="00345ACB" w:rsidP="00F24F82">
      <w:pPr>
        <w:pStyle w:val="NormalIndented"/>
        <w:rPr>
          <w:lang w:val="en-GB"/>
        </w:rPr>
      </w:pPr>
      <w:r w:rsidRPr="00D060D4">
        <w:rPr>
          <w:lang w:val="en-GB"/>
        </w:rPr>
        <w:t xml:space="preserve">The </w:t>
      </w:r>
      <w:r w:rsidRPr="00DB23BE">
        <w:rPr>
          <w:b/>
          <w:lang w:val="en-GB"/>
        </w:rPr>
        <w:t>minimum … from</w:t>
      </w:r>
      <w:r w:rsidRPr="00D060D4">
        <w:rPr>
          <w:lang w:val="en-GB"/>
        </w:rPr>
        <w:t xml:space="preserve"> operator can also be exten</w:t>
      </w:r>
      <w:r w:rsidRPr="00E75115">
        <w:rPr>
          <w:lang w:val="en-GB"/>
        </w:rPr>
        <w:t xml:space="preserve">ded by the using modifier as defined for the </w:t>
      </w:r>
      <w:proofErr w:type="gramStart"/>
      <w:r w:rsidRPr="00E75115">
        <w:rPr>
          <w:lang w:val="en-GB"/>
        </w:rPr>
        <w:t>sort</w:t>
      </w:r>
      <w:proofErr w:type="gramEnd"/>
      <w:r w:rsidRPr="00E75115">
        <w:rPr>
          <w:lang w:val="en-GB"/>
        </w:rPr>
        <w:t xml:space="preserve"> operator </w:t>
      </w:r>
      <w:r w:rsidRPr="0025015C">
        <w:rPr>
          <w:lang w:val="en-GB"/>
        </w:rPr>
        <w:t xml:space="preserve">(see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25015C">
        <w:rPr>
          <w:lang w:val="en-GB"/>
        </w:rPr>
        <w:t>) to allow more</w:t>
      </w:r>
      <w:r w:rsidRPr="00D060D4">
        <w:rPr>
          <w:lang w:val="en-GB"/>
        </w:rPr>
        <w:t xml:space="preserve"> complex calculations of the minimum. For example:</w:t>
      </w:r>
    </w:p>
    <w:p w14:paraId="0588AA05" w14:textId="77777777" w:rsidR="00345ACB" w:rsidRPr="000F6217" w:rsidRDefault="00345ACB" w:rsidP="00F24F82">
      <w:pPr>
        <w:pStyle w:val="Example"/>
      </w:pPr>
      <w:r w:rsidRPr="000F6217">
        <w:t>&lt;n:object&gt; := minimum 2 from &lt;n:object&gt; using it.age; //will return the two</w:t>
      </w:r>
      <w:r>
        <w:t xml:space="preserve"> </w:t>
      </w:r>
      <w:r w:rsidRPr="000F6217">
        <w:t xml:space="preserve"> </w:t>
      </w:r>
    </w:p>
    <w:p w14:paraId="66EF373D" w14:textId="77777777" w:rsidR="00345ACB" w:rsidRPr="00F26622" w:rsidRDefault="00345ACB" w:rsidP="00F24F82">
      <w:pPr>
        <w:pStyle w:val="Example"/>
      </w:pPr>
      <w:r w:rsidRPr="000F6217">
        <w:t xml:space="preserve">          // youngest persons from a list of persons (represented by objects)</w:t>
      </w:r>
    </w:p>
    <w:p w14:paraId="02270C8F" w14:textId="77777777" w:rsidR="00345ACB" w:rsidRDefault="00345ACB" w:rsidP="001E5D51">
      <w:pPr>
        <w:pStyle w:val="Heading3"/>
      </w:pPr>
      <w:bookmarkStart w:id="1266" w:name="_Toc526304109"/>
      <w:bookmarkStart w:id="1267" w:name="_Toc141177993"/>
      <w:bookmarkStart w:id="1268" w:name="_Ref288666800"/>
      <w:bookmarkStart w:id="1269" w:name="_Toc314131920"/>
      <w:bookmarkStart w:id="1270" w:name="_Toc382912210"/>
      <w:r>
        <w:t>Maximum ... From (binary, right associative)</w:t>
      </w:r>
      <w:bookmarkEnd w:id="1266"/>
      <w:bookmarkEnd w:id="1267"/>
      <w:bookmarkEnd w:id="1268"/>
      <w:bookmarkEnd w:id="1269"/>
      <w:bookmarkEnd w:id="1270"/>
    </w:p>
    <w:p w14:paraId="2F1984EB" w14:textId="77777777" w:rsidR="00345ACB" w:rsidRPr="00913441" w:rsidRDefault="00345ACB">
      <w:pPr>
        <w:pStyle w:val="NormalIndented"/>
      </w:pPr>
      <w:r w:rsidRPr="00913441">
        <w:t xml:space="preserve">The </w:t>
      </w:r>
      <w:r w:rsidRPr="00913441">
        <w:rPr>
          <w:b/>
          <w:bCs/>
        </w:rPr>
        <w:t>maximum ... from</w:t>
      </w:r>
      <w:r w:rsidRPr="00913441">
        <w:t xml:space="preserve"> operator has one synonym: </w:t>
      </w:r>
      <w:r w:rsidRPr="00913441">
        <w:rPr>
          <w:b/>
          <w:bCs/>
        </w:rPr>
        <w:t>max ... from</w:t>
      </w:r>
      <w:r w:rsidRPr="00913441">
        <w:t xml:space="preserve">. It expects a number (call it N) as its first argument and a homogeneous list of an ordered type as its second argument. It returns a list with the N largest items from the argument list, in the same order that they are in the second argument, and with any duplicates preserved. The result is </w:t>
      </w:r>
      <w:r w:rsidRPr="00913441">
        <w:rPr>
          <w:b/>
          <w:bCs/>
        </w:rPr>
        <w:t>null</w:t>
      </w:r>
      <w:r w:rsidRPr="00913441">
        <w:t xml:space="preserve"> if N is not a non-negative integer. If there are not enough items in the argument list, then as many as possible are returned. If there is a tie, then it selects the latest of those elements that have a primary time. The primary times of the argument are maintained. Its usage is:</w:t>
      </w:r>
    </w:p>
    <w:p w14:paraId="010D0358" w14:textId="77777777" w:rsidR="00345ACB" w:rsidRDefault="00345ACB">
      <w:pPr>
        <w:pStyle w:val="Example"/>
      </w:pPr>
      <w:r>
        <w:t>&lt;n:ordered&gt; := MAXIMUM &lt;1:number&gt; FROM &lt;m:ordered&gt;</w:t>
      </w:r>
    </w:p>
    <w:p w14:paraId="6B45F486" w14:textId="77777777" w:rsidR="00345ACB" w:rsidRDefault="00345ACB">
      <w:pPr>
        <w:pStyle w:val="Example"/>
        <w:ind w:hanging="72"/>
      </w:pPr>
      <w:r>
        <w:t>(14,</w:t>
      </w:r>
      <w:r>
        <w:rPr>
          <w:lang w:eastAsia="ko-KR"/>
        </w:rPr>
        <w:t xml:space="preserve"> </w:t>
      </w:r>
      <w:r>
        <w:t>13) := MAXIMUM 2 FROM (11,</w:t>
      </w:r>
      <w:r>
        <w:rPr>
          <w:lang w:eastAsia="ko-KR"/>
        </w:rPr>
        <w:t xml:space="preserve"> </w:t>
      </w:r>
      <w:r>
        <w:t>14,</w:t>
      </w:r>
      <w:r>
        <w:rPr>
          <w:lang w:eastAsia="ko-KR"/>
        </w:rPr>
        <w:t xml:space="preserve"> </w:t>
      </w:r>
      <w:r>
        <w:t>13,</w:t>
      </w:r>
      <w:r>
        <w:rPr>
          <w:lang w:eastAsia="ko-KR"/>
        </w:rPr>
        <w:t xml:space="preserve"> </w:t>
      </w:r>
      <w:r>
        <w:t>12)</w:t>
      </w:r>
    </w:p>
    <w:p w14:paraId="75C2A34D" w14:textId="77777777" w:rsidR="00345ACB" w:rsidRDefault="00345ACB">
      <w:pPr>
        <w:pStyle w:val="Example"/>
        <w:ind w:hanging="72"/>
      </w:pPr>
      <w:r>
        <w:t>(,</w:t>
      </w:r>
      <w:r>
        <w:rPr>
          <w:lang w:eastAsia="ko-KR"/>
        </w:rPr>
        <w:t xml:space="preserve"> </w:t>
      </w:r>
      <w:r>
        <w:t>3) := MAXIMUM 2 FROM 3</w:t>
      </w:r>
    </w:p>
    <w:p w14:paraId="46FFB8A2" w14:textId="77777777" w:rsidR="00345ACB" w:rsidRDefault="00345ACB">
      <w:pPr>
        <w:pStyle w:val="Example"/>
        <w:ind w:hanging="72"/>
      </w:pPr>
      <w:r>
        <w:lastRenderedPageBreak/>
        <w:t>null := MAXIMUM 2 FROM (3, "asdf")</w:t>
      </w:r>
    </w:p>
    <w:p w14:paraId="5B5AFBD6" w14:textId="77777777" w:rsidR="00345ACB" w:rsidRDefault="00345ACB">
      <w:pPr>
        <w:pStyle w:val="Example"/>
        <w:ind w:hanging="72"/>
      </w:pPr>
      <w:r>
        <w:t>() := MAXIMUM 2 FROM ()</w:t>
      </w:r>
    </w:p>
    <w:p w14:paraId="4C7C2A8A" w14:textId="77777777" w:rsidR="00345ACB" w:rsidRDefault="00345ACB">
      <w:pPr>
        <w:pStyle w:val="Example"/>
        <w:ind w:hanging="72"/>
      </w:pPr>
      <w:r>
        <w:t>() := MAXIMUM 0 FROM (1,</w:t>
      </w:r>
      <w:r>
        <w:rPr>
          <w:lang w:eastAsia="ko-KR"/>
        </w:rPr>
        <w:t xml:space="preserve"> </w:t>
      </w:r>
      <w:r>
        <w:t>2,</w:t>
      </w:r>
      <w:r>
        <w:rPr>
          <w:lang w:eastAsia="ko-KR"/>
        </w:rPr>
        <w:t xml:space="preserve"> </w:t>
      </w:r>
      <w:r>
        <w:t>3)</w:t>
      </w:r>
    </w:p>
    <w:p w14:paraId="5278DC41" w14:textId="77777777" w:rsidR="00345ACB" w:rsidRDefault="00345ACB" w:rsidP="00A70B5F">
      <w:pPr>
        <w:pStyle w:val="Example"/>
        <w:ind w:hanging="72"/>
      </w:pPr>
      <w:r>
        <w:t>(5,</w:t>
      </w:r>
      <w:r>
        <w:rPr>
          <w:lang w:eastAsia="ko-KR"/>
        </w:rPr>
        <w:t xml:space="preserve"> </w:t>
      </w:r>
      <w:r>
        <w:t>4,</w:t>
      </w:r>
      <w:r>
        <w:rPr>
          <w:lang w:eastAsia="ko-KR"/>
        </w:rPr>
        <w:t xml:space="preserve"> </w:t>
      </w:r>
      <w:r>
        <w:t>4) := MAXIMUM 3 FROM (1,</w:t>
      </w:r>
      <w:r>
        <w:rPr>
          <w:lang w:eastAsia="ko-KR"/>
        </w:rPr>
        <w:t xml:space="preserve"> </w:t>
      </w:r>
      <w:r>
        <w:t>5,</w:t>
      </w:r>
      <w:r>
        <w:rPr>
          <w:lang w:eastAsia="ko-KR"/>
        </w:rPr>
        <w:t xml:space="preserve"> </w:t>
      </w:r>
      <w:r>
        <w:t>2,</w:t>
      </w:r>
      <w:r>
        <w:rPr>
          <w:lang w:eastAsia="ko-KR"/>
        </w:rPr>
        <w:t xml:space="preserve"> </w:t>
      </w:r>
      <w:r>
        <w:t>4,</w:t>
      </w:r>
      <w:r>
        <w:rPr>
          <w:lang w:eastAsia="ko-KR"/>
        </w:rPr>
        <w:t xml:space="preserve"> </w:t>
      </w:r>
      <w:r>
        <w:t>1,</w:t>
      </w:r>
      <w:r>
        <w:rPr>
          <w:lang w:eastAsia="ko-KR"/>
        </w:rPr>
        <w:t xml:space="preserve"> </w:t>
      </w:r>
      <w:r>
        <w:t xml:space="preserve">4) </w:t>
      </w:r>
    </w:p>
    <w:p w14:paraId="01A68794" w14:textId="77777777" w:rsidR="00345ACB" w:rsidRPr="00D060D4" w:rsidRDefault="00345ACB" w:rsidP="00F24F82">
      <w:pPr>
        <w:pStyle w:val="NormalIndented"/>
        <w:rPr>
          <w:lang w:val="en-GB"/>
        </w:rPr>
      </w:pPr>
      <w:r w:rsidRPr="00D060D4">
        <w:rPr>
          <w:lang w:val="en-GB"/>
        </w:rPr>
        <w:t xml:space="preserve">The </w:t>
      </w:r>
      <w:r w:rsidRPr="00DB23BE">
        <w:rPr>
          <w:b/>
          <w:lang w:val="en-GB"/>
        </w:rPr>
        <w:t>maximum … from</w:t>
      </w:r>
      <w:r w:rsidRPr="00D060D4">
        <w:rPr>
          <w:lang w:val="en-GB"/>
        </w:rPr>
        <w:t xml:space="preserve"> operator can also be extended by the using modifier as defined for the </w:t>
      </w:r>
      <w:proofErr w:type="gramStart"/>
      <w:r w:rsidRPr="00D060D4">
        <w:rPr>
          <w:lang w:val="en-GB"/>
        </w:rPr>
        <w:t>sort</w:t>
      </w:r>
      <w:proofErr w:type="gramEnd"/>
      <w:r w:rsidRPr="00D060D4">
        <w:rPr>
          <w:lang w:val="en-GB"/>
        </w:rPr>
        <w:t xml:space="preserve"> </w:t>
      </w:r>
      <w:r w:rsidRPr="0025015C">
        <w:rPr>
          <w:lang w:val="en-GB"/>
        </w:rPr>
        <w:t xml:space="preserve">operator (see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25015C">
        <w:rPr>
          <w:lang w:val="en-GB"/>
        </w:rPr>
        <w:t>) to allow</w:t>
      </w:r>
      <w:r w:rsidRPr="00D060D4">
        <w:rPr>
          <w:lang w:val="en-GB"/>
        </w:rPr>
        <w:t xml:space="preserve"> more complex calculations of the maximum. For example:</w:t>
      </w:r>
    </w:p>
    <w:p w14:paraId="6CABE3B2" w14:textId="77777777" w:rsidR="00345ACB" w:rsidRPr="000F6217" w:rsidRDefault="00345ACB" w:rsidP="00F24F82">
      <w:pPr>
        <w:pStyle w:val="Example"/>
        <w:rPr>
          <w:lang w:eastAsia="ko-KR"/>
        </w:rPr>
      </w:pPr>
      <w:r w:rsidRPr="000F6217">
        <w:t>&lt;n:object&gt; := maximum 2 from &lt;n:object&gt; using it.age; //will return the two</w:t>
      </w:r>
      <w:r>
        <w:rPr>
          <w:lang w:eastAsia="ko-KR"/>
        </w:rPr>
        <w:t xml:space="preserve"> </w:t>
      </w:r>
    </w:p>
    <w:p w14:paraId="194B26F1" w14:textId="77777777" w:rsidR="00345ACB" w:rsidRPr="00F26622" w:rsidRDefault="00345ACB" w:rsidP="00F24F82">
      <w:pPr>
        <w:pStyle w:val="Example"/>
      </w:pPr>
      <w:r w:rsidRPr="000F6217">
        <w:t xml:space="preserve">          // oldest persons from a list of persons (represented by objects)</w:t>
      </w:r>
    </w:p>
    <w:p w14:paraId="7321B38E" w14:textId="77777777" w:rsidR="00345ACB" w:rsidRDefault="00345ACB" w:rsidP="001E5D51">
      <w:pPr>
        <w:pStyle w:val="Heading3"/>
      </w:pPr>
      <w:bookmarkStart w:id="1271" w:name="_Toc526304110"/>
      <w:bookmarkStart w:id="1272" w:name="_Toc141177994"/>
      <w:bookmarkStart w:id="1273" w:name="_Toc314131921"/>
      <w:bookmarkStart w:id="1274" w:name="_Toc382912211"/>
      <w:r>
        <w:t>First ... From (binary, right associative)</w:t>
      </w:r>
      <w:bookmarkEnd w:id="1271"/>
      <w:bookmarkEnd w:id="1272"/>
      <w:bookmarkEnd w:id="1273"/>
      <w:bookmarkEnd w:id="1274"/>
    </w:p>
    <w:p w14:paraId="6EF23DC7" w14:textId="77777777" w:rsidR="00345ACB" w:rsidRPr="00913441" w:rsidRDefault="00345ACB">
      <w:pPr>
        <w:pStyle w:val="NormalIndented"/>
      </w:pPr>
      <w:r w:rsidRPr="00913441">
        <w:t xml:space="preserve">The </w:t>
      </w:r>
      <w:r w:rsidRPr="00913441">
        <w:rPr>
          <w:b/>
          <w:bCs/>
        </w:rPr>
        <w:t>first ... from</w:t>
      </w:r>
      <w:r w:rsidRPr="00913441">
        <w:t xml:space="preserve"> operator expects a number (call it N) as its first argument and a list as its second argument. It returns a list with the first N items from the argument list. The result is </w:t>
      </w:r>
      <w:r w:rsidRPr="00913441">
        <w:rPr>
          <w:b/>
          <w:bCs/>
        </w:rPr>
        <w:t>null</w:t>
      </w:r>
      <w:r w:rsidRPr="00913441">
        <w:t xml:space="preserve"> if N is not a non-negative integer. If the list is the result of a time-sorted query, then the returned items are the earliest in time. If there are not enough items in the argument list, then as many as possible are returned. This means that </w:t>
      </w:r>
      <w:r w:rsidRPr="00913441">
        <w:rPr>
          <w:b/>
          <w:bCs/>
        </w:rPr>
        <w:t>first 1 from x</w:t>
      </w:r>
      <w:r w:rsidRPr="00913441">
        <w:t xml:space="preserve"> differs from </w:t>
      </w:r>
      <w:r w:rsidRPr="00913441">
        <w:rPr>
          <w:b/>
          <w:bCs/>
        </w:rPr>
        <w:t>first x</w:t>
      </w:r>
      <w:r w:rsidRPr="00913441">
        <w:t xml:space="preserve"> if </w:t>
      </w:r>
      <w:r w:rsidRPr="00913441">
        <w:rPr>
          <w:b/>
          <w:bCs/>
        </w:rPr>
        <w:t>x</w:t>
      </w:r>
      <w:r w:rsidRPr="00913441">
        <w:t xml:space="preserve"> is empty; the former returns </w:t>
      </w:r>
      <w:r w:rsidRPr="00913441">
        <w:rPr>
          <w:b/>
          <w:bCs/>
        </w:rPr>
        <w:t>()</w:t>
      </w:r>
      <w:r w:rsidRPr="00913441">
        <w:t xml:space="preserve"> and the latter returns </w:t>
      </w:r>
      <w:r w:rsidRPr="00913441">
        <w:rPr>
          <w:b/>
          <w:bCs/>
        </w:rPr>
        <w:t>null</w:t>
      </w:r>
      <w:r w:rsidRPr="00913441">
        <w:t>. The primary times of the argument are maintained. Its usage is:</w:t>
      </w:r>
    </w:p>
    <w:p w14:paraId="5E38EA69" w14:textId="77777777" w:rsidR="00345ACB" w:rsidRDefault="00345ACB">
      <w:pPr>
        <w:pStyle w:val="Example"/>
      </w:pPr>
      <w:r>
        <w:t>&lt;n:any-type&gt; := FIRST &lt;1:number&gt; FROM &lt;m:any-type&gt;</w:t>
      </w:r>
    </w:p>
    <w:p w14:paraId="4885A65F" w14:textId="77777777" w:rsidR="00345ACB" w:rsidRDefault="00345ACB">
      <w:pPr>
        <w:pStyle w:val="Example"/>
        <w:ind w:hanging="72"/>
      </w:pPr>
      <w:r>
        <w:t>(11,</w:t>
      </w:r>
      <w:r>
        <w:rPr>
          <w:lang w:eastAsia="ko-KR"/>
        </w:rPr>
        <w:t xml:space="preserve"> </w:t>
      </w:r>
      <w:r>
        <w:t>14) := FIRST 2 FROM (11,</w:t>
      </w:r>
      <w:r>
        <w:rPr>
          <w:lang w:eastAsia="ko-KR"/>
        </w:rPr>
        <w:t xml:space="preserve"> </w:t>
      </w:r>
      <w:r>
        <w:t>14,</w:t>
      </w:r>
      <w:r>
        <w:rPr>
          <w:lang w:eastAsia="ko-KR"/>
        </w:rPr>
        <w:t xml:space="preserve"> </w:t>
      </w:r>
      <w:r>
        <w:t>13,</w:t>
      </w:r>
      <w:r>
        <w:rPr>
          <w:lang w:eastAsia="ko-KR"/>
        </w:rPr>
        <w:t xml:space="preserve"> </w:t>
      </w:r>
      <w:r>
        <w:t>12)</w:t>
      </w:r>
    </w:p>
    <w:p w14:paraId="4A4C5763" w14:textId="77777777" w:rsidR="00345ACB" w:rsidRDefault="00345ACB">
      <w:pPr>
        <w:pStyle w:val="Example"/>
        <w:ind w:hanging="72"/>
      </w:pPr>
      <w:r>
        <w:t>(,</w:t>
      </w:r>
      <w:r>
        <w:rPr>
          <w:lang w:eastAsia="ko-KR"/>
        </w:rPr>
        <w:t xml:space="preserve"> </w:t>
      </w:r>
      <w:r>
        <w:t>3) := FIRST 2 FROM 3</w:t>
      </w:r>
    </w:p>
    <w:p w14:paraId="6DC158BD" w14:textId="77777777" w:rsidR="00345ACB" w:rsidRDefault="00345ACB">
      <w:pPr>
        <w:pStyle w:val="Example"/>
        <w:ind w:hanging="72"/>
      </w:pPr>
      <w:r>
        <w:t>(null,</w:t>
      </w:r>
      <w:r>
        <w:rPr>
          <w:lang w:eastAsia="ko-KR"/>
        </w:rPr>
        <w:t xml:space="preserve"> </w:t>
      </w:r>
      <w:r>
        <w:t>1) := FIRST 2 FROM (null,</w:t>
      </w:r>
      <w:r>
        <w:rPr>
          <w:lang w:eastAsia="ko-KR"/>
        </w:rPr>
        <w:t xml:space="preserve"> </w:t>
      </w:r>
      <w:r>
        <w:t>1,</w:t>
      </w:r>
      <w:r>
        <w:rPr>
          <w:lang w:eastAsia="ko-KR"/>
        </w:rPr>
        <w:t xml:space="preserve"> </w:t>
      </w:r>
      <w:r>
        <w:t>2,</w:t>
      </w:r>
      <w:r>
        <w:rPr>
          <w:lang w:eastAsia="ko-KR"/>
        </w:rPr>
        <w:t xml:space="preserve"> </w:t>
      </w:r>
      <w:r>
        <w:t>null)</w:t>
      </w:r>
    </w:p>
    <w:p w14:paraId="2D763A74" w14:textId="77777777" w:rsidR="00345ACB" w:rsidRDefault="00345ACB">
      <w:pPr>
        <w:pStyle w:val="Example"/>
        <w:ind w:hanging="72"/>
      </w:pPr>
      <w:r>
        <w:t>() := FIRST 2 FROM ()</w:t>
      </w:r>
    </w:p>
    <w:p w14:paraId="2BAD4E48" w14:textId="77777777" w:rsidR="00345ACB" w:rsidRDefault="00345ACB" w:rsidP="001E5D51">
      <w:pPr>
        <w:pStyle w:val="Heading3"/>
      </w:pPr>
      <w:bookmarkStart w:id="1275" w:name="_Toc526304111"/>
      <w:bookmarkStart w:id="1276" w:name="_Toc141177995"/>
      <w:bookmarkStart w:id="1277" w:name="_Toc314131922"/>
      <w:bookmarkStart w:id="1278" w:name="_Toc382912212"/>
      <w:r>
        <w:t>Last ... From (binary, right associative)</w:t>
      </w:r>
      <w:bookmarkEnd w:id="1275"/>
      <w:bookmarkEnd w:id="1276"/>
      <w:bookmarkEnd w:id="1277"/>
      <w:bookmarkEnd w:id="1278"/>
    </w:p>
    <w:p w14:paraId="32A0E757" w14:textId="77777777" w:rsidR="00345ACB" w:rsidRPr="00913441" w:rsidRDefault="00345ACB">
      <w:pPr>
        <w:pStyle w:val="NormalIndented"/>
      </w:pPr>
      <w:r w:rsidRPr="00913441">
        <w:t xml:space="preserve">The </w:t>
      </w:r>
      <w:r w:rsidRPr="00913441">
        <w:rPr>
          <w:b/>
          <w:bCs/>
        </w:rPr>
        <w:t>last ... from</w:t>
      </w:r>
      <w:r w:rsidRPr="00913441">
        <w:t xml:space="preserve"> operator expects a number (call it N) as its first argument and a list as its second argument. It returns a list with the last N items from the argument list. The result is </w:t>
      </w:r>
      <w:r w:rsidRPr="00913441">
        <w:rPr>
          <w:b/>
          <w:bCs/>
        </w:rPr>
        <w:t>null</w:t>
      </w:r>
      <w:r w:rsidRPr="00913441">
        <w:t xml:space="preserve"> if N is not a non-negative integer. If the list is the result of a time-sorted query, then the returned items are the latest in time. If there are not enough items in the argument list, then as many as possible are returned. This means that </w:t>
      </w:r>
      <w:r w:rsidRPr="00913441">
        <w:rPr>
          <w:b/>
          <w:bCs/>
        </w:rPr>
        <w:t>last 1 from x</w:t>
      </w:r>
      <w:r w:rsidRPr="00913441">
        <w:t xml:space="preserve"> differs from </w:t>
      </w:r>
      <w:r w:rsidRPr="00913441">
        <w:rPr>
          <w:b/>
          <w:bCs/>
        </w:rPr>
        <w:t>last x</w:t>
      </w:r>
      <w:r w:rsidRPr="00913441">
        <w:t xml:space="preserve"> if </w:t>
      </w:r>
      <w:r w:rsidRPr="00913441">
        <w:rPr>
          <w:b/>
          <w:bCs/>
        </w:rPr>
        <w:t>x</w:t>
      </w:r>
      <w:r w:rsidRPr="00913441">
        <w:t xml:space="preserve"> is empty; the former returns </w:t>
      </w:r>
      <w:r w:rsidRPr="00913441">
        <w:rPr>
          <w:b/>
          <w:bCs/>
        </w:rPr>
        <w:t>()</w:t>
      </w:r>
      <w:r w:rsidRPr="00913441">
        <w:t xml:space="preserve"> and the latter returns </w:t>
      </w:r>
      <w:r w:rsidRPr="00913441">
        <w:rPr>
          <w:b/>
          <w:bCs/>
        </w:rPr>
        <w:t>null</w:t>
      </w:r>
      <w:r w:rsidRPr="00913441">
        <w:t>. The primary times of the argument are maintained. Its usage is:</w:t>
      </w:r>
    </w:p>
    <w:p w14:paraId="61D7BD82" w14:textId="77777777" w:rsidR="00345ACB" w:rsidRDefault="00345ACB">
      <w:pPr>
        <w:pStyle w:val="Example"/>
      </w:pPr>
      <w:r>
        <w:t>&lt;n:any-type&gt; := LAST &lt;1:number&gt; FROM &lt;m:any-type&gt;</w:t>
      </w:r>
    </w:p>
    <w:p w14:paraId="2C8E1A51" w14:textId="77777777" w:rsidR="00345ACB" w:rsidRDefault="00345ACB">
      <w:pPr>
        <w:pStyle w:val="Example"/>
        <w:ind w:hanging="72"/>
      </w:pPr>
      <w:r>
        <w:t>(13,</w:t>
      </w:r>
      <w:r>
        <w:rPr>
          <w:lang w:eastAsia="ko-KR"/>
        </w:rPr>
        <w:t xml:space="preserve"> </w:t>
      </w:r>
      <w:r>
        <w:t>12) := LAST 2 FROM (11,</w:t>
      </w:r>
      <w:r>
        <w:rPr>
          <w:lang w:eastAsia="ko-KR"/>
        </w:rPr>
        <w:t xml:space="preserve"> </w:t>
      </w:r>
      <w:r>
        <w:t>14,</w:t>
      </w:r>
      <w:r>
        <w:rPr>
          <w:lang w:eastAsia="ko-KR"/>
        </w:rPr>
        <w:t xml:space="preserve"> </w:t>
      </w:r>
      <w:r>
        <w:t>13,</w:t>
      </w:r>
      <w:r>
        <w:rPr>
          <w:lang w:eastAsia="ko-KR"/>
        </w:rPr>
        <w:t xml:space="preserve"> </w:t>
      </w:r>
      <w:r>
        <w:t>12)</w:t>
      </w:r>
    </w:p>
    <w:p w14:paraId="62945317" w14:textId="77777777" w:rsidR="00345ACB" w:rsidRDefault="00345ACB">
      <w:pPr>
        <w:pStyle w:val="Example"/>
        <w:ind w:hanging="72"/>
      </w:pPr>
      <w:r>
        <w:t>(,</w:t>
      </w:r>
      <w:r>
        <w:rPr>
          <w:lang w:eastAsia="ko-KR"/>
        </w:rPr>
        <w:t xml:space="preserve"> </w:t>
      </w:r>
      <w:r>
        <w:t>3) := LAST 2 FROM 3</w:t>
      </w:r>
    </w:p>
    <w:p w14:paraId="6F448600" w14:textId="77777777" w:rsidR="00345ACB" w:rsidRDefault="00345ACB">
      <w:pPr>
        <w:pStyle w:val="Example"/>
        <w:ind w:hanging="72"/>
      </w:pPr>
      <w:r>
        <w:t>(2,</w:t>
      </w:r>
      <w:r>
        <w:rPr>
          <w:lang w:eastAsia="ko-KR"/>
        </w:rPr>
        <w:t xml:space="preserve"> </w:t>
      </w:r>
      <w:r>
        <w:t>null) := LAST 2 FROM (null,</w:t>
      </w:r>
      <w:r>
        <w:rPr>
          <w:lang w:eastAsia="ko-KR"/>
        </w:rPr>
        <w:t xml:space="preserve"> </w:t>
      </w:r>
      <w:r>
        <w:t>1,</w:t>
      </w:r>
      <w:r>
        <w:rPr>
          <w:lang w:eastAsia="ko-KR"/>
        </w:rPr>
        <w:t xml:space="preserve"> </w:t>
      </w:r>
      <w:r>
        <w:t>2,</w:t>
      </w:r>
      <w:r>
        <w:rPr>
          <w:lang w:eastAsia="ko-KR"/>
        </w:rPr>
        <w:t xml:space="preserve"> </w:t>
      </w:r>
      <w:r>
        <w:t>null)</w:t>
      </w:r>
    </w:p>
    <w:p w14:paraId="32D59660" w14:textId="77777777" w:rsidR="00345ACB" w:rsidRDefault="00345ACB">
      <w:pPr>
        <w:pStyle w:val="Example"/>
        <w:ind w:hanging="72"/>
      </w:pPr>
      <w:r>
        <w:t>() := LAST 2 FROM ()</w:t>
      </w:r>
    </w:p>
    <w:p w14:paraId="46F6BBC3" w14:textId="77777777" w:rsidR="00345ACB" w:rsidRPr="006B49D0" w:rsidRDefault="00345ACB" w:rsidP="001E5D51">
      <w:pPr>
        <w:pStyle w:val="Heading3"/>
      </w:pPr>
      <w:bookmarkStart w:id="1279" w:name="_Ref288666974"/>
      <w:bookmarkStart w:id="1280" w:name="_Toc314131923"/>
      <w:bookmarkStart w:id="1281" w:name="_Toc382912213"/>
      <w:bookmarkStart w:id="1282" w:name="_Toc526304112"/>
      <w:bookmarkStart w:id="1283" w:name="_Toc141177996"/>
      <w:proofErr w:type="spellStart"/>
      <w:r w:rsidRPr="006B49D0">
        <w:t>Sublist</w:t>
      </w:r>
      <w:proofErr w:type="spellEnd"/>
      <w:r w:rsidRPr="006B49D0">
        <w:t xml:space="preserve"> …Elements [Starting at …] From … (</w:t>
      </w:r>
      <w:r w:rsidRPr="00DB23BE">
        <w:t xml:space="preserve">ternary, </w:t>
      </w:r>
      <w:proofErr w:type="gramStart"/>
      <w:r w:rsidRPr="00DB23BE">
        <w:t>right</w:t>
      </w:r>
      <w:r w:rsidRPr="006B49D0">
        <w:t>-associative</w:t>
      </w:r>
      <w:proofErr w:type="gramEnd"/>
      <w:r w:rsidRPr="006B49D0">
        <w:t>)</w:t>
      </w:r>
      <w:bookmarkEnd w:id="1279"/>
      <w:bookmarkEnd w:id="1280"/>
      <w:bookmarkEnd w:id="1281"/>
    </w:p>
    <w:p w14:paraId="028E0E59" w14:textId="77777777" w:rsidR="00345ACB" w:rsidRPr="00DB23BE" w:rsidRDefault="00345ACB" w:rsidP="0075069B">
      <w:pPr>
        <w:pStyle w:val="NormalIndented"/>
      </w:pPr>
      <w:r w:rsidRPr="00DB23BE">
        <w:t xml:space="preserve">The </w:t>
      </w:r>
      <w:proofErr w:type="spellStart"/>
      <w:r w:rsidRPr="00DB23BE">
        <w:rPr>
          <w:b/>
        </w:rPr>
        <w:t>sublist</w:t>
      </w:r>
      <w:proofErr w:type="spellEnd"/>
      <w:r w:rsidRPr="00DB23BE">
        <w:rPr>
          <w:b/>
        </w:rPr>
        <w:t xml:space="preserve"> … elements [starting at …] from </w:t>
      </w:r>
      <w:r w:rsidRPr="00DB23BE">
        <w:t xml:space="preserve">operator returns a </w:t>
      </w:r>
      <w:proofErr w:type="spellStart"/>
      <w:r w:rsidRPr="00DB23BE">
        <w:t>sublist</w:t>
      </w:r>
      <w:proofErr w:type="spellEnd"/>
      <w:r w:rsidRPr="00DB23BE">
        <w:t xml:space="preserve"> of elements from a designated target list and </w:t>
      </w:r>
      <w:r w:rsidRPr="00BE34A3">
        <w:t xml:space="preserve">is </w:t>
      </w:r>
      <w:proofErr w:type="gramStart"/>
      <w:r w:rsidRPr="00BE34A3">
        <w:t>similar</w:t>
      </w:r>
      <w:r w:rsidRPr="00DB23BE">
        <w:t xml:space="preserve"> to</w:t>
      </w:r>
      <w:proofErr w:type="gramEnd"/>
      <w:r w:rsidRPr="00DB23BE">
        <w:t xml:space="preserve"> the </w:t>
      </w:r>
      <w:r w:rsidRPr="00DB23BE">
        <w:rPr>
          <w:b/>
        </w:rPr>
        <w:t>substring</w:t>
      </w:r>
      <w:r w:rsidRPr="00DB23BE">
        <w:t xml:space="preserve"> operator</w:t>
      </w:r>
      <w:r>
        <w:t xml:space="preserve"> </w:t>
      </w:r>
      <w:r w:rsidRPr="00BE34A3">
        <w:t xml:space="preserve">(see </w:t>
      </w:r>
      <w:r w:rsidR="008216EB">
        <w:fldChar w:fldCharType="begin"/>
      </w:r>
      <w:r w:rsidR="008216EB">
        <w:instrText xml:space="preserve"> REF _Ref292890822 \r \h  \* MERGEFORMAT </w:instrText>
      </w:r>
      <w:r w:rsidR="008216EB">
        <w:fldChar w:fldCharType="separate"/>
      </w:r>
      <w:r>
        <w:rPr>
          <w:color w:val="FF0000"/>
        </w:rPr>
        <w:t>9.8.10</w:t>
      </w:r>
      <w:r w:rsidR="008216EB">
        <w:fldChar w:fldCharType="end"/>
      </w:r>
      <w:r w:rsidRPr="00BE34A3">
        <w:t>)</w:t>
      </w:r>
      <w:r w:rsidRPr="00DB23BE">
        <w:t xml:space="preserve">. This </w:t>
      </w:r>
      <w:proofErr w:type="spellStart"/>
      <w:r w:rsidRPr="00DB23BE">
        <w:t>sublist</w:t>
      </w:r>
      <w:proofErr w:type="spellEnd"/>
      <w:r w:rsidRPr="00DB23BE">
        <w:t xml:space="preserve"> consists of the specified number of elements from the source list beginning with the starting position (either the first elements of the list or the specified location within the list). For </w:t>
      </w:r>
      <w:proofErr w:type="gramStart"/>
      <w:r w:rsidRPr="00DB23BE">
        <w:t>example</w:t>
      </w:r>
      <w:proofErr w:type="gramEnd"/>
      <w:r w:rsidRPr="00DB23BE">
        <w:t xml:space="preserve"> </w:t>
      </w:r>
      <w:proofErr w:type="spellStart"/>
      <w:r w:rsidRPr="00DB23BE">
        <w:rPr>
          <w:b/>
        </w:rPr>
        <w:t>sublist</w:t>
      </w:r>
      <w:proofErr w:type="spellEnd"/>
      <w:r w:rsidRPr="00DB23BE">
        <w:rPr>
          <w:b/>
        </w:rPr>
        <w:t xml:space="preserve"> 3 elements starting at 2 from (“E”, “x”, “a”, “m”, “p”, “l”, “e”)</w:t>
      </w:r>
      <w:r w:rsidRPr="00DB23BE">
        <w:t xml:space="preserve"> would </w:t>
      </w:r>
      <w:r w:rsidRPr="00DB23BE">
        <w:rPr>
          <w:b/>
        </w:rPr>
        <w:t>return (“x”, “a”, “m”)</w:t>
      </w:r>
      <w:r w:rsidRPr="00DB23BE">
        <w:t xml:space="preserve">–a 3 element list beginning with the second element in the source list. </w:t>
      </w:r>
    </w:p>
    <w:p w14:paraId="1EC90C07" w14:textId="77777777" w:rsidR="00345ACB" w:rsidRPr="00D060D4" w:rsidRDefault="00345ACB" w:rsidP="0075069B">
      <w:pPr>
        <w:pStyle w:val="NormalIndented"/>
      </w:pPr>
      <w:r w:rsidRPr="00DB23BE">
        <w:t xml:space="preserve">The target list must be a list data type, the starting location within the list must be a positive integer, and the number of elements to be returned must be an integer, or the operator returns </w:t>
      </w:r>
      <w:r w:rsidRPr="00DB23BE">
        <w:rPr>
          <w:b/>
        </w:rPr>
        <w:t>null</w:t>
      </w:r>
      <w:r w:rsidRPr="00DB23BE">
        <w:t xml:space="preserve">. If target is not a list data type, a list with one element is assumed. If a starting position is specified, its value must be an integer between 1 and the length of the list, otherwise an empty list is returned. If the requested number of elements is greater than the length of the list, the entire list is returned. If a starting point is specified, and the requested number of elements is greater than the size of the list minus the starting point, the resulting list is the original list to the right of </w:t>
      </w:r>
      <w:r w:rsidRPr="00D060D4">
        <w:t xml:space="preserve">and including the starting position. If the number of elements requested is positive the elements are counted from left to right. If the number of elements requested is negative, the elements are counted from right to left. The elements in a </w:t>
      </w:r>
      <w:proofErr w:type="spellStart"/>
      <w:r w:rsidRPr="00D060D4">
        <w:t>sublist</w:t>
      </w:r>
      <w:proofErr w:type="spellEnd"/>
      <w:r w:rsidRPr="00D060D4">
        <w:t xml:space="preserve"> are always returned in the order that they appear in the original list. Default list handling is observed. Primary times are preserved.</w:t>
      </w:r>
    </w:p>
    <w:p w14:paraId="21DF3C05" w14:textId="77777777" w:rsidR="00345ACB" w:rsidRPr="00BC49C4" w:rsidRDefault="00345ACB" w:rsidP="0075069B">
      <w:pPr>
        <w:pStyle w:val="Example"/>
      </w:pPr>
      <w:r w:rsidRPr="00BC49C4">
        <w:lastRenderedPageBreak/>
        <w:t xml:space="preserve">&lt;n:any-type&gt; := SUBLIST &lt;1:number&gt; ELEMENTS [STARTING AT &lt;1:number&gt;] FROM &lt;m:any-type&gt; </w:t>
      </w:r>
    </w:p>
    <w:p w14:paraId="0C0E3D46" w14:textId="77777777" w:rsidR="00345ACB" w:rsidRPr="00BC49C4" w:rsidRDefault="00345ACB" w:rsidP="00BC49C4">
      <w:pPr>
        <w:pStyle w:val="Example"/>
        <w:spacing w:line="360" w:lineRule="auto"/>
      </w:pPr>
      <w:r w:rsidRPr="00BC49C4">
        <w:t xml:space="preserve">(1, 2) := SUBLIST 2 ELEMENTS FROM (1, 2, 3, 4, 5) </w:t>
      </w:r>
    </w:p>
    <w:p w14:paraId="1951556A" w14:textId="77777777" w:rsidR="00345ACB" w:rsidRPr="00BC49C4" w:rsidRDefault="00345ACB" w:rsidP="00BC49C4">
      <w:pPr>
        <w:pStyle w:val="Example"/>
        <w:spacing w:line="360" w:lineRule="auto"/>
      </w:pPr>
      <w:r w:rsidRPr="00BC49C4">
        <w:t>(1, 2, 3, 4, 5)</w:t>
      </w:r>
      <w:r>
        <w:t xml:space="preserve"> </w:t>
      </w:r>
      <w:r w:rsidRPr="00BC49C4">
        <w:t>:= SUBLIST 100 ELEMENTS FROM (1, 2, 3, 4, 5)</w:t>
      </w:r>
    </w:p>
    <w:p w14:paraId="604672B6" w14:textId="77777777" w:rsidR="00345ACB" w:rsidRPr="00BC49C4" w:rsidRDefault="00345ACB" w:rsidP="00BC49C4">
      <w:pPr>
        <w:pStyle w:val="Example"/>
        <w:spacing w:line="360" w:lineRule="auto"/>
        <w:rPr>
          <w:lang w:eastAsia="ko-KR"/>
        </w:rPr>
      </w:pPr>
      <w:r w:rsidRPr="00BC49C4">
        <w:t xml:space="preserve">(4, 5, 6) := SUBLIST 3 ELEMENTS STARTING </w:t>
      </w:r>
      <w:r>
        <w:t>AT 4 FROM (1, 2, 3, 4, 5, 6, 7)</w:t>
      </w:r>
    </w:p>
    <w:p w14:paraId="09AB9A98" w14:textId="77777777" w:rsidR="00345ACB" w:rsidRPr="00BC49C4" w:rsidRDefault="00345ACB" w:rsidP="00BC49C4">
      <w:pPr>
        <w:pStyle w:val="Example"/>
        <w:spacing w:line="360" w:lineRule="auto"/>
      </w:pPr>
      <w:r w:rsidRPr="00BC49C4">
        <w:t>(4, 5, 6, 7) := SUBLIST 20 ELEMENTS STARTING AT 4 FROM (1, 2, 3, 4, 5, 6, 7)</w:t>
      </w:r>
    </w:p>
    <w:p w14:paraId="175670F8" w14:textId="77777777" w:rsidR="00345ACB" w:rsidRPr="00BC49C4" w:rsidRDefault="00345ACB" w:rsidP="00BC49C4">
      <w:pPr>
        <w:pStyle w:val="Example"/>
        <w:spacing w:line="360" w:lineRule="auto"/>
      </w:pPr>
      <w:r w:rsidRPr="00BC49C4">
        <w:t>null := SUBLIST 2.3 ELEMENTS FROM (1, 2, 3, 4, 5, 6, 7)</w:t>
      </w:r>
    </w:p>
    <w:p w14:paraId="6A3892F6" w14:textId="77777777" w:rsidR="00345ACB" w:rsidRPr="00BC49C4" w:rsidRDefault="00345ACB" w:rsidP="00BC49C4">
      <w:pPr>
        <w:pStyle w:val="Example"/>
        <w:spacing w:line="360" w:lineRule="auto"/>
        <w:rPr>
          <w:lang w:eastAsia="ko-KR"/>
        </w:rPr>
      </w:pPr>
      <w:r w:rsidRPr="00BC49C4">
        <w:t xml:space="preserve">null := SUBLIST 2 ELEMENTS STARTING AT </w:t>
      </w:r>
      <w:r>
        <w:t>4.7 FROM (1, 2, 3, 4, 5, 6, 7)</w:t>
      </w:r>
    </w:p>
    <w:p w14:paraId="176AE267" w14:textId="77777777" w:rsidR="00345ACB" w:rsidRPr="00BC49C4" w:rsidRDefault="00345ACB" w:rsidP="00BC49C4">
      <w:pPr>
        <w:pStyle w:val="Example"/>
        <w:spacing w:line="360" w:lineRule="auto"/>
      </w:pPr>
      <w:r w:rsidRPr="00BC49C4">
        <w:t>null := SUBLIST 3 ELEMENTS STARTING AT "c" FROM (1, 2, 3, 4, 5, 6, 7)</w:t>
      </w:r>
    </w:p>
    <w:p w14:paraId="7A7C46A2" w14:textId="77777777" w:rsidR="00345ACB" w:rsidRPr="00BC49C4" w:rsidRDefault="00345ACB" w:rsidP="00BC49C4">
      <w:pPr>
        <w:pStyle w:val="Example"/>
        <w:spacing w:line="360" w:lineRule="auto"/>
      </w:pPr>
      <w:r w:rsidRPr="00BC49C4">
        <w:t>null := SUBLIST "b" ELEMENTS STARTING AT 4 FROM (1, 2, 3, 4, 5, 6, 7)</w:t>
      </w:r>
    </w:p>
    <w:p w14:paraId="0CAE9E0E" w14:textId="77777777" w:rsidR="00345ACB" w:rsidRPr="00BC49C4" w:rsidRDefault="00345ACB" w:rsidP="00BC49C4">
      <w:pPr>
        <w:pStyle w:val="Example"/>
        <w:spacing w:line="360" w:lineRule="auto"/>
      </w:pPr>
      <w:r w:rsidRPr="00BC49C4">
        <w:t xml:space="preserve">() := SUBLIST 3 ELEMENTS STARTING AT 4 FROM 281471 </w:t>
      </w:r>
    </w:p>
    <w:p w14:paraId="21F23377" w14:textId="77777777" w:rsidR="00345ACB" w:rsidRPr="00BC49C4" w:rsidRDefault="00345ACB" w:rsidP="00BC49C4">
      <w:pPr>
        <w:pStyle w:val="Example"/>
        <w:spacing w:line="360" w:lineRule="auto"/>
        <w:rPr>
          <w:lang w:eastAsia="ko-KR"/>
        </w:rPr>
      </w:pPr>
      <w:r w:rsidRPr="00BC49C4">
        <w:t>(4) := SUBLIST 1 ELEMENTS STARTING A</w:t>
      </w:r>
      <w:r>
        <w:t>T 4 FROM (1, 2, 3, 4, 5, 6, 7)</w:t>
      </w:r>
    </w:p>
    <w:p w14:paraId="63AD0E6E" w14:textId="77777777" w:rsidR="00345ACB" w:rsidRPr="00BC49C4" w:rsidRDefault="00345ACB" w:rsidP="00BC49C4">
      <w:pPr>
        <w:pStyle w:val="Example"/>
        <w:spacing w:line="360" w:lineRule="auto"/>
      </w:pPr>
      <w:r w:rsidRPr="00BC49C4">
        <w:t>(4) := SUBLIST –1 ELEMENTS STARTING AT 4 FROM (1, 2, 3, 4, 5, 6, 7)</w:t>
      </w:r>
    </w:p>
    <w:p w14:paraId="010F86A1" w14:textId="77777777" w:rsidR="00345ACB" w:rsidRPr="00BC49C4" w:rsidRDefault="00345ACB" w:rsidP="00BC49C4">
      <w:pPr>
        <w:pStyle w:val="Example"/>
        <w:spacing w:line="360" w:lineRule="auto"/>
      </w:pPr>
      <w:r w:rsidRPr="00BC49C4">
        <w:t>(2, 3, 4) := SUBLIST –3 ELEMENTS STARTING AT 4 FROM (1, 2, 3, 4, 5, 6, 7)</w:t>
      </w:r>
    </w:p>
    <w:p w14:paraId="4BAC7AD8" w14:textId="77777777" w:rsidR="00345ACB" w:rsidRPr="00BC49C4" w:rsidRDefault="00345ACB" w:rsidP="00BC49C4">
      <w:pPr>
        <w:pStyle w:val="Example"/>
        <w:spacing w:line="360" w:lineRule="auto"/>
      </w:pPr>
      <w:r w:rsidRPr="00BC49C4">
        <w:t>(1) := SUBLIST 1 ELEMENTS FROM (1, 2, 3, 4, 5, 6, 7)</w:t>
      </w:r>
    </w:p>
    <w:p w14:paraId="32F19EB1" w14:textId="77777777" w:rsidR="00345ACB" w:rsidRDefault="00345ACB" w:rsidP="001E5D51">
      <w:pPr>
        <w:pStyle w:val="Heading3"/>
      </w:pPr>
      <w:bookmarkStart w:id="1284" w:name="_Toc314131924"/>
      <w:bookmarkStart w:id="1285" w:name="_Toc382912214"/>
      <w:r>
        <w:t>Increase (unary, right associative)</w:t>
      </w:r>
      <w:bookmarkEnd w:id="1282"/>
      <w:bookmarkEnd w:id="1283"/>
      <w:bookmarkEnd w:id="1284"/>
      <w:bookmarkEnd w:id="1285"/>
    </w:p>
    <w:p w14:paraId="7A61B2A8" w14:textId="77777777" w:rsidR="00345ACB" w:rsidRPr="00913441" w:rsidRDefault="00345ACB">
      <w:pPr>
        <w:pStyle w:val="NormalIndented"/>
      </w:pPr>
      <w:r w:rsidRPr="00913441">
        <w:t xml:space="preserve">The </w:t>
      </w:r>
      <w:r w:rsidRPr="00913441">
        <w:rPr>
          <w:b/>
          <w:bCs/>
        </w:rPr>
        <w:t>increase</w:t>
      </w:r>
      <w:r w:rsidRPr="00913441">
        <w:t xml:space="preserve"> operator returns a list of the differences between successive items in a homogeneous numeric, time, or duration list. There is one fewer item in the result than in the argument; if the argument is an empty list, then </w:t>
      </w:r>
      <w:r w:rsidRPr="00913441">
        <w:rPr>
          <w:b/>
          <w:bCs/>
        </w:rPr>
        <w:t>null</w:t>
      </w:r>
      <w:r w:rsidRPr="00913441">
        <w:t xml:space="preserve"> is returned. The primary time of the second item in each successive pair is kept. Its usage is:</w:t>
      </w:r>
    </w:p>
    <w:p w14:paraId="110FC661" w14:textId="77777777" w:rsidR="00345ACB" w:rsidRDefault="00345ACB">
      <w:pPr>
        <w:pStyle w:val="Example"/>
      </w:pPr>
      <w:r>
        <w:t>&lt;n:number&gt; := INCREASE &lt;m:number&gt;</w:t>
      </w:r>
    </w:p>
    <w:p w14:paraId="253A27B8" w14:textId="77777777" w:rsidR="00345ACB" w:rsidRDefault="00345ACB">
      <w:pPr>
        <w:pStyle w:val="Example"/>
        <w:ind w:hanging="72"/>
      </w:pPr>
      <w:r>
        <w:t>(4,</w:t>
      </w:r>
      <w:r>
        <w:rPr>
          <w:lang w:eastAsia="ko-KR"/>
        </w:rPr>
        <w:t xml:space="preserve"> </w:t>
      </w:r>
      <w:r>
        <w:t>-2,</w:t>
      </w:r>
      <w:r>
        <w:rPr>
          <w:lang w:eastAsia="ko-KR"/>
        </w:rPr>
        <w:t xml:space="preserve"> </w:t>
      </w:r>
      <w:r>
        <w:t>-1) := INCREASE (11,</w:t>
      </w:r>
      <w:r>
        <w:rPr>
          <w:lang w:eastAsia="ko-KR"/>
        </w:rPr>
        <w:t xml:space="preserve"> </w:t>
      </w:r>
      <w:r>
        <w:t>15,</w:t>
      </w:r>
      <w:r>
        <w:rPr>
          <w:lang w:eastAsia="ko-KR"/>
        </w:rPr>
        <w:t xml:space="preserve"> </w:t>
      </w:r>
      <w:r>
        <w:t>13,</w:t>
      </w:r>
      <w:r>
        <w:rPr>
          <w:lang w:eastAsia="ko-KR"/>
        </w:rPr>
        <w:t xml:space="preserve"> </w:t>
      </w:r>
      <w:r>
        <w:t>12)</w:t>
      </w:r>
    </w:p>
    <w:p w14:paraId="43128553" w14:textId="77777777" w:rsidR="00345ACB" w:rsidRDefault="00345ACB">
      <w:pPr>
        <w:pStyle w:val="Example"/>
        <w:ind w:hanging="72"/>
      </w:pPr>
      <w:r>
        <w:t>() := INCREASE 3</w:t>
      </w:r>
    </w:p>
    <w:p w14:paraId="3891A5EF" w14:textId="77777777" w:rsidR="00345ACB" w:rsidRDefault="00345ACB">
      <w:pPr>
        <w:pStyle w:val="Example"/>
        <w:ind w:hanging="72"/>
      </w:pPr>
      <w:r>
        <w:t>null := INCREASE ()</w:t>
      </w:r>
    </w:p>
    <w:p w14:paraId="46978110" w14:textId="77777777" w:rsidR="00345ACB" w:rsidRDefault="00345ACB">
      <w:pPr>
        <w:pStyle w:val="Example"/>
      </w:pPr>
      <w:r>
        <w:t>&lt;n: duration&gt; := INCREASE &lt;m:time</w:t>
      </w:r>
      <w:r w:rsidRPr="00BC49C4">
        <w:t>s</w:t>
      </w:r>
      <w:r>
        <w:t xml:space="preserve">&gt; </w:t>
      </w:r>
    </w:p>
    <w:p w14:paraId="3D3F2857" w14:textId="77777777" w:rsidR="00345ACB" w:rsidRDefault="00345ACB">
      <w:pPr>
        <w:pStyle w:val="Example"/>
        <w:ind w:hanging="72"/>
      </w:pPr>
      <w:r>
        <w:t>(1 day) := INCREASE (1990-03-01,</w:t>
      </w:r>
      <w:r>
        <w:rPr>
          <w:lang w:eastAsia="ko-KR"/>
        </w:rPr>
        <w:t xml:space="preserve"> </w:t>
      </w:r>
      <w:r>
        <w:t>1990-03-02)</w:t>
      </w:r>
    </w:p>
    <w:p w14:paraId="3AFB702A" w14:textId="77777777" w:rsidR="00345ACB" w:rsidRPr="00BC49C4" w:rsidRDefault="00345ACB" w:rsidP="00BC49C4">
      <w:pPr>
        <w:pStyle w:val="Example"/>
        <w:spacing w:line="360" w:lineRule="auto"/>
      </w:pPr>
      <w:r w:rsidRPr="00BC49C4">
        <w:t>(1 hour) := INCREASE (13:00:00,</w:t>
      </w:r>
      <w:r>
        <w:rPr>
          <w:lang w:eastAsia="ko-KR"/>
        </w:rPr>
        <w:t xml:space="preserve"> </w:t>
      </w:r>
      <w:r w:rsidRPr="00BC49C4">
        <w:t>14:00:00)</w:t>
      </w:r>
    </w:p>
    <w:p w14:paraId="5B0ADDF0" w14:textId="77777777" w:rsidR="00345ACB" w:rsidRDefault="00345ACB">
      <w:pPr>
        <w:pStyle w:val="Example"/>
      </w:pPr>
      <w:r>
        <w:t>&lt;n:duration&gt; := INCREASE &lt;m:duration&gt;</w:t>
      </w:r>
    </w:p>
    <w:p w14:paraId="4AF1227E" w14:textId="77777777" w:rsidR="00345ACB" w:rsidRDefault="00345ACB">
      <w:pPr>
        <w:pStyle w:val="Example"/>
        <w:ind w:hanging="72"/>
      </w:pPr>
      <w:r>
        <w:t>(1 day) := INCREASE (1 day, 2 days)</w:t>
      </w:r>
    </w:p>
    <w:p w14:paraId="1FC5219A" w14:textId="77777777" w:rsidR="00345ACB" w:rsidRDefault="00345ACB" w:rsidP="001E5D51">
      <w:pPr>
        <w:pStyle w:val="Heading3"/>
      </w:pPr>
      <w:bookmarkStart w:id="1286" w:name="_Toc526304113"/>
      <w:bookmarkStart w:id="1287" w:name="_Toc141177997"/>
      <w:bookmarkStart w:id="1288" w:name="_Toc314131925"/>
      <w:bookmarkStart w:id="1289" w:name="_Toc382912215"/>
      <w:r>
        <w:t>Decrease (unary, right associative)</w:t>
      </w:r>
      <w:bookmarkEnd w:id="1286"/>
      <w:bookmarkEnd w:id="1287"/>
      <w:bookmarkEnd w:id="1288"/>
      <w:bookmarkEnd w:id="1289"/>
    </w:p>
    <w:p w14:paraId="68A6E503" w14:textId="77777777" w:rsidR="00345ACB" w:rsidRPr="00913441" w:rsidRDefault="00345ACB">
      <w:pPr>
        <w:pStyle w:val="NormalIndented"/>
      </w:pPr>
      <w:r w:rsidRPr="00913441">
        <w:t xml:space="preserve">The </w:t>
      </w:r>
      <w:r w:rsidRPr="00913441">
        <w:rPr>
          <w:b/>
          <w:bCs/>
        </w:rPr>
        <w:t>decrease</w:t>
      </w:r>
      <w:r w:rsidRPr="00913441">
        <w:t xml:space="preserve"> operator returns a list of the negative differences between successive items in a homogeneous numeric, time, or duration list. There is one fewer item in the result than in the argument; if the argument is an empty list, then </w:t>
      </w:r>
      <w:r w:rsidRPr="00913441">
        <w:rPr>
          <w:b/>
          <w:bCs/>
        </w:rPr>
        <w:t>null</w:t>
      </w:r>
      <w:r w:rsidRPr="00913441">
        <w:t xml:space="preserve"> is returned. </w:t>
      </w:r>
      <w:r w:rsidRPr="00913441">
        <w:rPr>
          <w:b/>
          <w:bCs/>
        </w:rPr>
        <w:t>Decrease</w:t>
      </w:r>
      <w:r w:rsidRPr="00913441">
        <w:t xml:space="preserve"> is the additive inverse of </w:t>
      </w:r>
      <w:r w:rsidRPr="00913441">
        <w:rPr>
          <w:b/>
          <w:bCs/>
        </w:rPr>
        <w:t>increase</w:t>
      </w:r>
      <w:r w:rsidRPr="00913441">
        <w:t>. The primary time of the second item in each successive pair is kept. Its usage is:</w:t>
      </w:r>
    </w:p>
    <w:p w14:paraId="65AC9CA6" w14:textId="77777777" w:rsidR="00345ACB" w:rsidRDefault="00345ACB">
      <w:pPr>
        <w:pStyle w:val="Example"/>
      </w:pPr>
      <w:r>
        <w:t>&lt;n:number&gt; := DECREASE &lt;m:number&gt;</w:t>
      </w:r>
    </w:p>
    <w:p w14:paraId="2A02701C" w14:textId="77777777" w:rsidR="00345ACB" w:rsidRDefault="00345ACB">
      <w:pPr>
        <w:pStyle w:val="Example"/>
        <w:ind w:hanging="72"/>
      </w:pPr>
      <w:r>
        <w:t>(-4,</w:t>
      </w:r>
      <w:r>
        <w:rPr>
          <w:lang w:eastAsia="ko-KR"/>
        </w:rPr>
        <w:t xml:space="preserve"> </w:t>
      </w:r>
      <w:r>
        <w:t>2,</w:t>
      </w:r>
      <w:r>
        <w:rPr>
          <w:lang w:eastAsia="ko-KR"/>
        </w:rPr>
        <w:t xml:space="preserve"> </w:t>
      </w:r>
      <w:r>
        <w:t>1) := DECREASE (11,</w:t>
      </w:r>
      <w:r>
        <w:rPr>
          <w:lang w:eastAsia="ko-KR"/>
        </w:rPr>
        <w:t xml:space="preserve"> </w:t>
      </w:r>
      <w:r>
        <w:t>15,</w:t>
      </w:r>
      <w:r>
        <w:rPr>
          <w:lang w:eastAsia="ko-KR"/>
        </w:rPr>
        <w:t xml:space="preserve"> </w:t>
      </w:r>
      <w:r>
        <w:t>13,</w:t>
      </w:r>
      <w:r>
        <w:rPr>
          <w:lang w:eastAsia="ko-KR"/>
        </w:rPr>
        <w:t xml:space="preserve"> </w:t>
      </w:r>
      <w:r>
        <w:t>12)</w:t>
      </w:r>
    </w:p>
    <w:p w14:paraId="3A93B9EA" w14:textId="77777777" w:rsidR="00345ACB" w:rsidRDefault="00345ACB">
      <w:pPr>
        <w:pStyle w:val="Example"/>
        <w:ind w:hanging="72"/>
      </w:pPr>
      <w:r>
        <w:t>() := DECREASE 3</w:t>
      </w:r>
    </w:p>
    <w:p w14:paraId="50501462" w14:textId="77777777" w:rsidR="00345ACB" w:rsidRDefault="00345ACB">
      <w:pPr>
        <w:pStyle w:val="Example"/>
        <w:ind w:hanging="72"/>
      </w:pPr>
      <w:r>
        <w:t>null := DECREASE ()</w:t>
      </w:r>
    </w:p>
    <w:p w14:paraId="2B2ACD4B" w14:textId="77777777" w:rsidR="00345ACB" w:rsidRDefault="00345ACB">
      <w:pPr>
        <w:pStyle w:val="Example"/>
      </w:pPr>
      <w:r>
        <w:t>&lt;n: duration&gt; := DECREASE &lt;m:time</w:t>
      </w:r>
      <w:r w:rsidRPr="00BC49C4">
        <w:t>s</w:t>
      </w:r>
      <w:r>
        <w:t>&gt;</w:t>
      </w:r>
    </w:p>
    <w:p w14:paraId="241279FC" w14:textId="77777777" w:rsidR="00345ACB" w:rsidRDefault="00345ACB">
      <w:pPr>
        <w:pStyle w:val="Example"/>
        <w:ind w:hanging="72"/>
      </w:pPr>
      <w:r>
        <w:t>((-1) day) := DECREASE (1990-03-01,</w:t>
      </w:r>
      <w:r>
        <w:rPr>
          <w:lang w:eastAsia="ko-KR"/>
        </w:rPr>
        <w:t xml:space="preserve"> </w:t>
      </w:r>
      <w:r>
        <w:t>1990-03-02)</w:t>
      </w:r>
    </w:p>
    <w:p w14:paraId="73DE73D0" w14:textId="77777777" w:rsidR="00345ACB" w:rsidRPr="00BC49C4" w:rsidRDefault="00345ACB" w:rsidP="00BC49C4">
      <w:pPr>
        <w:pStyle w:val="Example"/>
        <w:spacing w:line="360" w:lineRule="auto"/>
      </w:pPr>
      <w:r w:rsidRPr="00BC49C4">
        <w:t>((-1) hour) := DECREASE (13:00:00,</w:t>
      </w:r>
      <w:r>
        <w:rPr>
          <w:lang w:eastAsia="ko-KR"/>
        </w:rPr>
        <w:t xml:space="preserve"> </w:t>
      </w:r>
      <w:r w:rsidRPr="00BC49C4">
        <w:t>14:00:00)</w:t>
      </w:r>
    </w:p>
    <w:p w14:paraId="380DE667" w14:textId="77777777" w:rsidR="00345ACB" w:rsidRDefault="00345ACB">
      <w:pPr>
        <w:pStyle w:val="Example"/>
      </w:pPr>
      <w:r>
        <w:t>&lt;n:duration&gt; := DECREASE &lt;m:duration&gt;</w:t>
      </w:r>
    </w:p>
    <w:p w14:paraId="084CD05E" w14:textId="77777777" w:rsidR="00345ACB" w:rsidRDefault="00345ACB">
      <w:pPr>
        <w:pStyle w:val="Example"/>
        <w:ind w:hanging="72"/>
      </w:pPr>
      <w:r>
        <w:t>((-1) day) := DECREASE (1 day, 2 days)</w:t>
      </w:r>
    </w:p>
    <w:p w14:paraId="05E25C8D" w14:textId="77777777" w:rsidR="00345ACB" w:rsidRDefault="00345ACB" w:rsidP="001E5D51">
      <w:pPr>
        <w:pStyle w:val="Heading3"/>
      </w:pPr>
      <w:bookmarkStart w:id="1290" w:name="_Toc526304114"/>
      <w:bookmarkStart w:id="1291" w:name="_Toc141177998"/>
      <w:bookmarkStart w:id="1292" w:name="_Toc314131926"/>
      <w:bookmarkStart w:id="1293" w:name="_Toc382912216"/>
      <w:r>
        <w:t>% Increase (unary, right associative)</w:t>
      </w:r>
      <w:bookmarkEnd w:id="1290"/>
      <w:bookmarkEnd w:id="1291"/>
      <w:bookmarkEnd w:id="1292"/>
      <w:bookmarkEnd w:id="1293"/>
    </w:p>
    <w:p w14:paraId="58053BC1" w14:textId="77777777" w:rsidR="00345ACB" w:rsidRPr="00913441" w:rsidRDefault="00345ACB">
      <w:pPr>
        <w:pStyle w:val="NormalIndented"/>
      </w:pPr>
      <w:r w:rsidRPr="00913441">
        <w:t xml:space="preserve">The </w:t>
      </w:r>
      <w:r w:rsidRPr="00913441">
        <w:rPr>
          <w:b/>
          <w:bCs/>
        </w:rPr>
        <w:t>% increase</w:t>
      </w:r>
      <w:r w:rsidRPr="00913441">
        <w:t xml:space="preserve"> operator has one synonym: </w:t>
      </w:r>
      <w:r w:rsidRPr="00913441">
        <w:rPr>
          <w:b/>
          <w:bCs/>
        </w:rPr>
        <w:t>percent increase</w:t>
      </w:r>
      <w:r w:rsidRPr="00913441">
        <w:t xml:space="preserve">. It returns a list of the percent increase between items in successive pairs in a homogeneous number or duration list (the denominator is the first </w:t>
      </w:r>
      <w:r w:rsidRPr="00913441">
        <w:lastRenderedPageBreak/>
        <w:t xml:space="preserve">item in each pair; if it is zero, then </w:t>
      </w:r>
      <w:r w:rsidRPr="00913441">
        <w:rPr>
          <w:b/>
          <w:bCs/>
        </w:rPr>
        <w:t>null</w:t>
      </w:r>
      <w:r w:rsidRPr="00913441">
        <w:t xml:space="preserve"> is returned). The primary time of the second item in each successive pair is kept. Its usage is:</w:t>
      </w:r>
    </w:p>
    <w:p w14:paraId="5BD22D3C" w14:textId="77777777" w:rsidR="00345ACB" w:rsidRDefault="00345ACB">
      <w:pPr>
        <w:pStyle w:val="Example"/>
      </w:pPr>
      <w:r>
        <w:t>&lt;n:number&gt; := % INCREASE &lt;m:number&gt;</w:t>
      </w:r>
    </w:p>
    <w:p w14:paraId="291E33A2" w14:textId="77777777" w:rsidR="00345ACB" w:rsidRDefault="00345ACB">
      <w:pPr>
        <w:pStyle w:val="Example"/>
        <w:ind w:hanging="72"/>
      </w:pPr>
      <w:r>
        <w:t>(36.3636,</w:t>
      </w:r>
      <w:r>
        <w:rPr>
          <w:lang w:eastAsia="ko-KR"/>
        </w:rPr>
        <w:t xml:space="preserve"> </w:t>
      </w:r>
      <w:r>
        <w:t>-13.3333) := % INCREASE (11,</w:t>
      </w:r>
      <w:r>
        <w:rPr>
          <w:lang w:eastAsia="ko-KR"/>
        </w:rPr>
        <w:t xml:space="preserve"> </w:t>
      </w:r>
      <w:r>
        <w:t>15,</w:t>
      </w:r>
      <w:r>
        <w:rPr>
          <w:lang w:eastAsia="ko-KR"/>
        </w:rPr>
        <w:t xml:space="preserve"> </w:t>
      </w:r>
      <w:r>
        <w:t>13)</w:t>
      </w:r>
    </w:p>
    <w:p w14:paraId="06AFA9B8" w14:textId="77777777" w:rsidR="00345ACB" w:rsidRDefault="00345ACB">
      <w:pPr>
        <w:pStyle w:val="Example"/>
        <w:ind w:hanging="72"/>
      </w:pPr>
      <w:r>
        <w:t>() := % INCREASE 3</w:t>
      </w:r>
    </w:p>
    <w:p w14:paraId="1C0E9F7C" w14:textId="77777777" w:rsidR="00345ACB" w:rsidRDefault="00345ACB">
      <w:pPr>
        <w:pStyle w:val="Example"/>
        <w:ind w:hanging="72"/>
      </w:pPr>
      <w:r>
        <w:t>null := % INCREASE ()</w:t>
      </w:r>
    </w:p>
    <w:p w14:paraId="78090EE4" w14:textId="77777777" w:rsidR="00345ACB" w:rsidRDefault="00345ACB">
      <w:pPr>
        <w:pStyle w:val="Example"/>
      </w:pPr>
      <w:r>
        <w:t>&lt;n:number&gt; := % INCREASE &lt;m:duration&gt;</w:t>
      </w:r>
    </w:p>
    <w:p w14:paraId="0E8D3F89" w14:textId="77777777" w:rsidR="00345ACB" w:rsidRDefault="00345ACB">
      <w:pPr>
        <w:pStyle w:val="Example"/>
        <w:ind w:hanging="72"/>
      </w:pPr>
      <w:r>
        <w:t>(100) := % INCREASE (1 day, 2 days)</w:t>
      </w:r>
    </w:p>
    <w:p w14:paraId="5BCB243D" w14:textId="77777777" w:rsidR="00345ACB" w:rsidRDefault="00345ACB" w:rsidP="001E5D51">
      <w:pPr>
        <w:pStyle w:val="Heading3"/>
      </w:pPr>
      <w:bookmarkStart w:id="1294" w:name="_Toc526304115"/>
      <w:bookmarkStart w:id="1295" w:name="_Toc141177999"/>
      <w:bookmarkStart w:id="1296" w:name="_Toc314131927"/>
      <w:bookmarkStart w:id="1297" w:name="_Toc382912217"/>
      <w:r>
        <w:t>% Decrease (unary, right associative)</w:t>
      </w:r>
      <w:bookmarkEnd w:id="1294"/>
      <w:bookmarkEnd w:id="1295"/>
      <w:bookmarkEnd w:id="1296"/>
      <w:bookmarkEnd w:id="1297"/>
    </w:p>
    <w:p w14:paraId="1B3A1E37" w14:textId="77777777" w:rsidR="00345ACB" w:rsidRPr="00913441" w:rsidRDefault="00345ACB">
      <w:pPr>
        <w:pStyle w:val="NormalIndented"/>
      </w:pPr>
      <w:r w:rsidRPr="00913441">
        <w:t xml:space="preserve">The </w:t>
      </w:r>
      <w:r w:rsidRPr="00913441">
        <w:rPr>
          <w:b/>
          <w:bCs/>
        </w:rPr>
        <w:t>% decrease</w:t>
      </w:r>
      <w:r w:rsidRPr="00913441">
        <w:t xml:space="preserve"> operator has one synonym: </w:t>
      </w:r>
      <w:r w:rsidRPr="00913441">
        <w:rPr>
          <w:b/>
          <w:bCs/>
        </w:rPr>
        <w:t>percent decrease</w:t>
      </w:r>
      <w:r w:rsidRPr="00913441">
        <w:t xml:space="preserve">. It returns a list of the percent decrease between items in successive pairs in a homogeneous number or duration list (the denominator is the first item in each pair, if it is zero, then </w:t>
      </w:r>
      <w:r w:rsidRPr="00913441">
        <w:rPr>
          <w:b/>
          <w:bCs/>
        </w:rPr>
        <w:t>null</w:t>
      </w:r>
      <w:r w:rsidRPr="00913441">
        <w:t xml:space="preserve"> is returned). The primary time of the second item in each successive pair is kept. Its usage is:</w:t>
      </w:r>
    </w:p>
    <w:p w14:paraId="1FA5E698" w14:textId="77777777" w:rsidR="00345ACB" w:rsidRDefault="00345ACB">
      <w:pPr>
        <w:pStyle w:val="Example"/>
      </w:pPr>
      <w:r>
        <w:t>&lt;n:number&gt; := % DECREASE &lt;m:number&gt;</w:t>
      </w:r>
    </w:p>
    <w:p w14:paraId="3A8C1B0D" w14:textId="77777777" w:rsidR="00345ACB" w:rsidRDefault="00345ACB">
      <w:pPr>
        <w:pStyle w:val="Example"/>
        <w:ind w:hanging="72"/>
      </w:pPr>
      <w:r>
        <w:t>(-36.3636,</w:t>
      </w:r>
      <w:r>
        <w:rPr>
          <w:lang w:eastAsia="ko-KR"/>
        </w:rPr>
        <w:t xml:space="preserve"> </w:t>
      </w:r>
      <w:r>
        <w:t>13.3333) := % DECREASE (11,</w:t>
      </w:r>
      <w:r>
        <w:rPr>
          <w:lang w:eastAsia="ko-KR"/>
        </w:rPr>
        <w:t xml:space="preserve"> </w:t>
      </w:r>
      <w:r>
        <w:t>15,</w:t>
      </w:r>
      <w:r>
        <w:rPr>
          <w:lang w:eastAsia="ko-KR"/>
        </w:rPr>
        <w:t xml:space="preserve"> </w:t>
      </w:r>
      <w:r>
        <w:t>13)</w:t>
      </w:r>
    </w:p>
    <w:p w14:paraId="2BF6A6A7" w14:textId="77777777" w:rsidR="00345ACB" w:rsidRDefault="00345ACB">
      <w:pPr>
        <w:pStyle w:val="Example"/>
        <w:ind w:hanging="72"/>
      </w:pPr>
      <w:r>
        <w:t xml:space="preserve">() := % DECREASE 3 </w:t>
      </w:r>
    </w:p>
    <w:p w14:paraId="306421D8" w14:textId="77777777" w:rsidR="00345ACB" w:rsidRDefault="00345ACB">
      <w:pPr>
        <w:pStyle w:val="Example"/>
        <w:ind w:hanging="72"/>
      </w:pPr>
      <w:r>
        <w:t>null := % DECREASE ()</w:t>
      </w:r>
    </w:p>
    <w:p w14:paraId="0C7338C2" w14:textId="77777777" w:rsidR="00345ACB" w:rsidRDefault="00345ACB">
      <w:pPr>
        <w:pStyle w:val="Example"/>
      </w:pPr>
      <w:r>
        <w:t>&lt;n:number&gt; := % DECREASE &lt;m:duration&gt;</w:t>
      </w:r>
    </w:p>
    <w:p w14:paraId="3B55236C" w14:textId="77777777" w:rsidR="00345ACB" w:rsidRDefault="00345ACB">
      <w:pPr>
        <w:pStyle w:val="Example"/>
        <w:ind w:hanging="72"/>
      </w:pPr>
      <w:r>
        <w:t>(-100) := % DECREASE (1 day, 2 days)</w:t>
      </w:r>
    </w:p>
    <w:p w14:paraId="4C3CC1DF" w14:textId="77777777" w:rsidR="00345ACB" w:rsidRDefault="00345ACB" w:rsidP="001E5D51">
      <w:pPr>
        <w:pStyle w:val="Heading3"/>
      </w:pPr>
      <w:bookmarkStart w:id="1298" w:name="_Toc526304116"/>
      <w:bookmarkStart w:id="1299" w:name="_Toc141178000"/>
      <w:bookmarkStart w:id="1300" w:name="_Ref288666828"/>
      <w:bookmarkStart w:id="1301" w:name="_Toc314131928"/>
      <w:bookmarkStart w:id="1302" w:name="_Toc382912218"/>
      <w:r>
        <w:t>Earliest ... From (binary, right associative)</w:t>
      </w:r>
      <w:bookmarkEnd w:id="1298"/>
      <w:bookmarkEnd w:id="1299"/>
      <w:bookmarkEnd w:id="1300"/>
      <w:bookmarkEnd w:id="1301"/>
      <w:bookmarkEnd w:id="1302"/>
    </w:p>
    <w:p w14:paraId="51E66778" w14:textId="77777777" w:rsidR="00345ACB" w:rsidRPr="00913441" w:rsidRDefault="00345ACB">
      <w:pPr>
        <w:pStyle w:val="NormalIndented"/>
      </w:pPr>
      <w:r w:rsidRPr="00913441">
        <w:t xml:space="preserve">The </w:t>
      </w:r>
      <w:r w:rsidRPr="00913441">
        <w:rPr>
          <w:b/>
          <w:bCs/>
        </w:rPr>
        <w:t>earliest ... from</w:t>
      </w:r>
      <w:r w:rsidRPr="00913441">
        <w:t xml:space="preserve"> operator expects a number (call it N) as its first argument and a list as its second argument. It returns a list with the earliest N items from the argument list, in the order they appear in the argument list. The result is </w:t>
      </w:r>
      <w:r w:rsidRPr="00913441">
        <w:rPr>
          <w:b/>
          <w:bCs/>
        </w:rPr>
        <w:t>null</w:t>
      </w:r>
      <w:r w:rsidRPr="00913441">
        <w:t xml:space="preserve"> if N is not a non-negative integer.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If there are not enough items in the argument list, then as many as possible are returned. This means that </w:t>
      </w:r>
      <w:r w:rsidRPr="00913441">
        <w:rPr>
          <w:b/>
          <w:bCs/>
        </w:rPr>
        <w:t>earliest 1 from x</w:t>
      </w:r>
      <w:r w:rsidRPr="00913441">
        <w:t xml:space="preserve"> differs from </w:t>
      </w:r>
      <w:r w:rsidRPr="00913441">
        <w:rPr>
          <w:b/>
          <w:bCs/>
        </w:rPr>
        <w:t>earliest x</w:t>
      </w:r>
      <w:r w:rsidRPr="00913441">
        <w:t xml:space="preserve"> if </w:t>
      </w:r>
      <w:r w:rsidRPr="00913441">
        <w:rPr>
          <w:b/>
          <w:bCs/>
        </w:rPr>
        <w:t>x</w:t>
      </w:r>
      <w:r w:rsidRPr="00913441">
        <w:t xml:space="preserve"> is empty; the former returns </w:t>
      </w:r>
      <w:r w:rsidRPr="00913441">
        <w:rPr>
          <w:b/>
          <w:bCs/>
        </w:rPr>
        <w:t>()</w:t>
      </w:r>
      <w:r w:rsidRPr="00913441">
        <w:t xml:space="preserve"> and the latter returns </w:t>
      </w:r>
      <w:r w:rsidRPr="00913441">
        <w:rPr>
          <w:b/>
          <w:bCs/>
        </w:rPr>
        <w:t>null</w:t>
      </w:r>
      <w:r w:rsidRPr="00913441">
        <w:t>. The primary times of the argument are maintained. Its usage is:</w:t>
      </w:r>
    </w:p>
    <w:p w14:paraId="0F1C502C" w14:textId="77777777" w:rsidR="00345ACB" w:rsidRDefault="00345ACB">
      <w:pPr>
        <w:pStyle w:val="Example"/>
      </w:pPr>
      <w:r>
        <w:t>&lt;n:any-type&gt; := EARLIEST &lt;1:number&gt; FROM &lt;m:any-type&gt;</w:t>
      </w:r>
    </w:p>
    <w:p w14:paraId="4C3C58D6" w14:textId="77777777" w:rsidR="00345ACB" w:rsidRDefault="00345ACB" w:rsidP="005D3308">
      <w:pPr>
        <w:pStyle w:val="Example"/>
        <w:ind w:hanging="72"/>
      </w:pPr>
      <w:r>
        <w:t>() := EARLIEST 2 FROM ()</w:t>
      </w:r>
    </w:p>
    <w:p w14:paraId="4228F411" w14:textId="77777777" w:rsidR="00345ACB" w:rsidRPr="00D060D4" w:rsidRDefault="00345ACB" w:rsidP="00401805">
      <w:pPr>
        <w:pStyle w:val="NormalIndented"/>
        <w:rPr>
          <w:lang w:val="en-GB"/>
        </w:rPr>
      </w:pPr>
      <w:r w:rsidRPr="00D060D4">
        <w:rPr>
          <w:lang w:val="en-GB"/>
        </w:rPr>
        <w:t xml:space="preserve">The </w:t>
      </w:r>
      <w:r w:rsidRPr="00DB23BE">
        <w:rPr>
          <w:b/>
          <w:lang w:val="en-GB"/>
        </w:rPr>
        <w:t>earliest … from</w:t>
      </w:r>
      <w:r w:rsidRPr="00D060D4">
        <w:rPr>
          <w:lang w:val="en-GB"/>
        </w:rPr>
        <w:t xml:space="preserve"> operator can also be extended by the using modifier as defined for the </w:t>
      </w:r>
      <w:proofErr w:type="gramStart"/>
      <w:r w:rsidRPr="00D060D4">
        <w:rPr>
          <w:lang w:val="en-GB"/>
        </w:rPr>
        <w:t>sort</w:t>
      </w:r>
      <w:proofErr w:type="gramEnd"/>
      <w:r w:rsidRPr="00D060D4">
        <w:rPr>
          <w:lang w:val="en-GB"/>
        </w:rPr>
        <w:t xml:space="preserve"> operator </w:t>
      </w:r>
      <w:r w:rsidRPr="0025015C">
        <w:rPr>
          <w:lang w:val="en-GB"/>
        </w:rPr>
        <w:t xml:space="preserve">(see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25015C">
        <w:rPr>
          <w:lang w:val="en-GB"/>
        </w:rPr>
        <w:t>) to allow</w:t>
      </w:r>
      <w:r w:rsidRPr="00D060D4">
        <w:rPr>
          <w:lang w:val="en-GB"/>
        </w:rPr>
        <w:t xml:space="preserve"> more complex calculations of the earliest value. For example:</w:t>
      </w:r>
    </w:p>
    <w:p w14:paraId="3828005A" w14:textId="77777777" w:rsidR="00345ACB" w:rsidRPr="000F6217" w:rsidRDefault="00345ACB" w:rsidP="00401805">
      <w:pPr>
        <w:pStyle w:val="Example"/>
      </w:pPr>
      <w:r w:rsidRPr="000F6217">
        <w:t xml:space="preserve">&lt;n:object&gt; := earliest 2 from &lt;n:object&gt; using it.birthday; //will return the </w:t>
      </w:r>
    </w:p>
    <w:p w14:paraId="71A23DCE" w14:textId="77777777" w:rsidR="00345ACB" w:rsidRPr="00F26622" w:rsidRDefault="00345ACB" w:rsidP="00401805">
      <w:pPr>
        <w:pStyle w:val="Example"/>
      </w:pPr>
      <w:r w:rsidRPr="000F6217">
        <w:t xml:space="preserve">      // two oldest persons from a list of persons (represented by objects)</w:t>
      </w:r>
    </w:p>
    <w:p w14:paraId="782A021E" w14:textId="77777777" w:rsidR="00345ACB" w:rsidRDefault="00345ACB" w:rsidP="001E5D51">
      <w:pPr>
        <w:pStyle w:val="Heading3"/>
      </w:pPr>
      <w:bookmarkStart w:id="1303" w:name="_Toc526304117"/>
      <w:bookmarkStart w:id="1304" w:name="_Toc141178001"/>
      <w:bookmarkStart w:id="1305" w:name="_Ref288666832"/>
      <w:bookmarkStart w:id="1306" w:name="_Toc314131929"/>
      <w:bookmarkStart w:id="1307" w:name="_Toc382912219"/>
      <w:r>
        <w:t>Latest ... From (binary, right associative)</w:t>
      </w:r>
      <w:bookmarkEnd w:id="1303"/>
      <w:bookmarkEnd w:id="1304"/>
      <w:bookmarkEnd w:id="1305"/>
      <w:bookmarkEnd w:id="1306"/>
      <w:bookmarkEnd w:id="1307"/>
    </w:p>
    <w:p w14:paraId="7EA02385" w14:textId="77777777" w:rsidR="00345ACB" w:rsidRPr="00913441" w:rsidRDefault="00345ACB">
      <w:pPr>
        <w:pStyle w:val="NormalIndented"/>
      </w:pPr>
      <w:r w:rsidRPr="00913441">
        <w:t xml:space="preserve">The </w:t>
      </w:r>
      <w:r w:rsidRPr="00913441">
        <w:rPr>
          <w:b/>
          <w:bCs/>
        </w:rPr>
        <w:t>latest ... from</w:t>
      </w:r>
      <w:r w:rsidRPr="00913441">
        <w:t xml:space="preserve"> operator expects a number (call it N) as its first argument and a list as its second argument. It returns a list with the latest N items from the argument list, in the order they appear in the argument list. The result is </w:t>
      </w:r>
      <w:r w:rsidRPr="00913441">
        <w:rPr>
          <w:b/>
          <w:bCs/>
        </w:rPr>
        <w:t>null</w:t>
      </w:r>
      <w:r w:rsidRPr="00913441">
        <w:t xml:space="preserve"> if N is not a non-negative integer. If any of the elements do not have primary times, the result is </w:t>
      </w:r>
      <w:r w:rsidRPr="00913441">
        <w:rPr>
          <w:b/>
          <w:bCs/>
        </w:rPr>
        <w:t>null</w:t>
      </w:r>
      <w:r w:rsidRPr="00913441">
        <w:t xml:space="preserve"> (the argument can always be qualified by </w:t>
      </w:r>
      <w:r w:rsidRPr="00913441">
        <w:rPr>
          <w:b/>
          <w:bCs/>
        </w:rPr>
        <w:t xml:space="preserve">where time of it is </w:t>
      </w:r>
      <w:proofErr w:type="gramStart"/>
      <w:r w:rsidRPr="00913441">
        <w:rPr>
          <w:b/>
          <w:bCs/>
        </w:rPr>
        <w:t>present</w:t>
      </w:r>
      <w:r w:rsidRPr="00913441">
        <w:t>, if</w:t>
      </w:r>
      <w:proofErr w:type="gramEnd"/>
      <w:r w:rsidRPr="00913441">
        <w:t xml:space="preserve"> this is not desired behavior). If there are not enough items in the argument list, then as many as possible are returned. This means that </w:t>
      </w:r>
      <w:r w:rsidRPr="00913441">
        <w:rPr>
          <w:b/>
          <w:bCs/>
        </w:rPr>
        <w:t>latest 1 from x</w:t>
      </w:r>
      <w:r w:rsidRPr="00913441">
        <w:t xml:space="preserve"> differs from </w:t>
      </w:r>
      <w:r w:rsidRPr="00913441">
        <w:rPr>
          <w:b/>
          <w:bCs/>
        </w:rPr>
        <w:t>latest x</w:t>
      </w:r>
      <w:r w:rsidRPr="00913441">
        <w:t xml:space="preserve"> if </w:t>
      </w:r>
      <w:r w:rsidRPr="00913441">
        <w:rPr>
          <w:b/>
          <w:bCs/>
        </w:rPr>
        <w:t>x</w:t>
      </w:r>
      <w:r w:rsidRPr="00913441">
        <w:t xml:space="preserve"> is empty; the former returns </w:t>
      </w:r>
      <w:r w:rsidRPr="00913441">
        <w:rPr>
          <w:b/>
          <w:bCs/>
        </w:rPr>
        <w:t>()</w:t>
      </w:r>
      <w:r w:rsidRPr="00913441">
        <w:t xml:space="preserve"> and the latter returns </w:t>
      </w:r>
      <w:r w:rsidRPr="00913441">
        <w:rPr>
          <w:b/>
          <w:bCs/>
        </w:rPr>
        <w:t>null</w:t>
      </w:r>
      <w:r w:rsidRPr="00913441">
        <w:t>. The primary times of the argument are maintained. Its usage is:</w:t>
      </w:r>
    </w:p>
    <w:p w14:paraId="607F9170" w14:textId="77777777" w:rsidR="00345ACB" w:rsidRDefault="00345ACB">
      <w:pPr>
        <w:pStyle w:val="Example"/>
      </w:pPr>
      <w:r>
        <w:t>&lt;n:any-type&gt; := LATEST &lt;1:number&gt; FROM &lt;m:any-type&gt;</w:t>
      </w:r>
    </w:p>
    <w:p w14:paraId="18FB53BA" w14:textId="77777777" w:rsidR="00345ACB" w:rsidRDefault="00345ACB" w:rsidP="005D3308">
      <w:pPr>
        <w:pStyle w:val="Example"/>
        <w:ind w:hanging="72"/>
      </w:pPr>
      <w:r>
        <w:t>() := LATEST 2 FROM ()</w:t>
      </w:r>
    </w:p>
    <w:p w14:paraId="7CC7B878" w14:textId="77777777" w:rsidR="00345ACB" w:rsidRPr="0025015C" w:rsidRDefault="00345ACB" w:rsidP="00401805">
      <w:pPr>
        <w:pStyle w:val="NormalIndented"/>
        <w:rPr>
          <w:lang w:val="en-GB"/>
        </w:rPr>
      </w:pPr>
      <w:r w:rsidRPr="00D060D4">
        <w:rPr>
          <w:lang w:val="en-GB"/>
        </w:rPr>
        <w:t xml:space="preserve">The </w:t>
      </w:r>
      <w:r w:rsidRPr="00DB23BE">
        <w:rPr>
          <w:b/>
          <w:lang w:val="en-GB"/>
        </w:rPr>
        <w:t>latest … from</w:t>
      </w:r>
      <w:r w:rsidRPr="00D060D4">
        <w:rPr>
          <w:lang w:val="en-GB"/>
        </w:rPr>
        <w:t xml:space="preserve"> operator can also be extended by the using modifier as defined for the </w:t>
      </w:r>
      <w:proofErr w:type="gramStart"/>
      <w:r w:rsidRPr="00D060D4">
        <w:rPr>
          <w:lang w:val="en-GB"/>
        </w:rPr>
        <w:t>sort</w:t>
      </w:r>
      <w:proofErr w:type="gramEnd"/>
      <w:r w:rsidRPr="00D060D4">
        <w:rPr>
          <w:lang w:val="en-GB"/>
        </w:rPr>
        <w:t xml:space="preserve"> operator </w:t>
      </w:r>
      <w:r w:rsidRPr="0025015C">
        <w:rPr>
          <w:lang w:val="en-GB"/>
        </w:rPr>
        <w:t xml:space="preserve">(see </w:t>
      </w:r>
      <w:r w:rsidR="008216EB">
        <w:fldChar w:fldCharType="begin"/>
      </w:r>
      <w:r w:rsidR="008216EB">
        <w:instrText xml:space="preserve"> REF _Ref448652622 \r \h  \* MERGEFORMAT </w:instrText>
      </w:r>
      <w:r w:rsidR="008216EB">
        <w:fldChar w:fldCharType="separate"/>
      </w:r>
      <w:r>
        <w:rPr>
          <w:lang w:val="en-GB"/>
        </w:rPr>
        <w:t>9.2.4</w:t>
      </w:r>
      <w:r w:rsidR="008216EB">
        <w:fldChar w:fldCharType="end"/>
      </w:r>
      <w:r w:rsidRPr="0025015C">
        <w:rPr>
          <w:lang w:val="en-GB"/>
        </w:rPr>
        <w:t>) to allow more complex calculations of the latest value. For example:</w:t>
      </w:r>
    </w:p>
    <w:p w14:paraId="14FCD2C0" w14:textId="77777777" w:rsidR="00345ACB" w:rsidRPr="000F6217" w:rsidRDefault="00345ACB" w:rsidP="00401805">
      <w:pPr>
        <w:pStyle w:val="Example"/>
      </w:pPr>
      <w:r w:rsidRPr="000F6217">
        <w:t xml:space="preserve">&lt;n:object&gt; := latest 2 from &lt;n:object&gt; using it.birthday; //will return the </w:t>
      </w:r>
    </w:p>
    <w:p w14:paraId="422DCCAB" w14:textId="77777777" w:rsidR="00345ACB" w:rsidRPr="00F26622" w:rsidRDefault="00345ACB" w:rsidP="00401805">
      <w:pPr>
        <w:pStyle w:val="Example"/>
      </w:pPr>
      <w:r w:rsidRPr="000F6217">
        <w:t xml:space="preserve">      // two youngest persons from a list of persons (represented by objects)</w:t>
      </w:r>
    </w:p>
    <w:p w14:paraId="72118972" w14:textId="77777777" w:rsidR="00345ACB" w:rsidRDefault="00345ACB" w:rsidP="001E5D51">
      <w:pPr>
        <w:pStyle w:val="Heading3"/>
      </w:pPr>
      <w:bookmarkStart w:id="1308" w:name="_Toc526304118"/>
      <w:bookmarkStart w:id="1309" w:name="_Toc141178002"/>
      <w:bookmarkStart w:id="1310" w:name="_Toc314131930"/>
      <w:bookmarkStart w:id="1311" w:name="_Toc382912220"/>
      <w:r>
        <w:lastRenderedPageBreak/>
        <w:t>Index Extraction Transformation Operators</w:t>
      </w:r>
      <w:bookmarkEnd w:id="1308"/>
      <w:bookmarkEnd w:id="1309"/>
      <w:bookmarkEnd w:id="1310"/>
      <w:bookmarkEnd w:id="1311"/>
    </w:p>
    <w:p w14:paraId="25D2C5A3" w14:textId="77777777" w:rsidR="00345ACB" w:rsidRPr="00913441" w:rsidRDefault="00345ACB">
      <w:pPr>
        <w:pStyle w:val="NormalIndented"/>
      </w:pPr>
      <w:r w:rsidRPr="00913441">
        <w:t>These operators behave similarly to their non-index extracting counterparts with the exception that they return the value of the index of the element that matches the specified criteria rather than the element itself. These operators do not maintain primary times.</w:t>
      </w:r>
    </w:p>
    <w:p w14:paraId="21F4D55C" w14:textId="77777777" w:rsidR="00345ACB" w:rsidRDefault="00345ACB" w:rsidP="006071B3">
      <w:pPr>
        <w:pStyle w:val="Heading4"/>
      </w:pPr>
      <w:r>
        <w:t>Index Minimum ... From (binary, right associative)</w:t>
      </w:r>
    </w:p>
    <w:p w14:paraId="48A9E76A" w14:textId="77777777" w:rsidR="00345ACB" w:rsidRPr="00913441" w:rsidRDefault="00345ACB">
      <w:pPr>
        <w:pStyle w:val="NormalIndented"/>
      </w:pPr>
      <w:r w:rsidRPr="00913441">
        <w:t xml:space="preserve">The </w:t>
      </w:r>
      <w:r w:rsidRPr="00913441">
        <w:rPr>
          <w:b/>
          <w:bCs/>
        </w:rPr>
        <w:t>index minimum ... from</w:t>
      </w:r>
      <w:r w:rsidRPr="00913441">
        <w:t xml:space="preserve"> operator has one synonym: </w:t>
      </w:r>
      <w:r w:rsidRPr="00913441">
        <w:rPr>
          <w:b/>
          <w:bCs/>
        </w:rPr>
        <w:t>index min ... from</w:t>
      </w:r>
      <w:r w:rsidRPr="00913441">
        <w:t xml:space="preserve">. It expects a number (call it N) as its first argument and a homogeneous list of an ordered type as its second argument. It returns a list with the indices of the N smallest items from the argument list, in the same order that they are in the second argument, and with any duplicates preserved. The result is </w:t>
      </w:r>
      <w:r w:rsidRPr="00913441">
        <w:rPr>
          <w:b/>
          <w:bCs/>
        </w:rPr>
        <w:t>null</w:t>
      </w:r>
      <w:r w:rsidRPr="00913441">
        <w:t xml:space="preserve"> if N is not a non-negative integer. If there are not enough items in the argument list, then as many indices as possible are returned. If there is a tie, then it selects the latest of those elements that have a primary time. The primary times of the argument are not maintained. Its usage is:</w:t>
      </w:r>
    </w:p>
    <w:p w14:paraId="391FA1CE" w14:textId="77777777" w:rsidR="00345ACB" w:rsidRDefault="00345ACB">
      <w:pPr>
        <w:pStyle w:val="Example"/>
      </w:pPr>
      <w:r>
        <w:t>&lt;n:number&gt; := INDEX MINIMUM &lt;1:number&gt; FROM &lt;m:ordered&gt;</w:t>
      </w:r>
    </w:p>
    <w:p w14:paraId="0D8F1C94" w14:textId="77777777" w:rsidR="00345ACB" w:rsidRDefault="00345ACB">
      <w:pPr>
        <w:pStyle w:val="Example"/>
        <w:ind w:hanging="72"/>
      </w:pPr>
      <w:r>
        <w:t>(1,</w:t>
      </w:r>
      <w:r>
        <w:rPr>
          <w:lang w:eastAsia="ko-KR"/>
        </w:rPr>
        <w:t xml:space="preserve"> </w:t>
      </w:r>
      <w:r>
        <w:t>4) := INDEX MINIMUM 2 FROM (11,</w:t>
      </w:r>
      <w:r>
        <w:rPr>
          <w:lang w:eastAsia="ko-KR"/>
        </w:rPr>
        <w:t xml:space="preserve"> </w:t>
      </w:r>
      <w:r>
        <w:t>14,</w:t>
      </w:r>
      <w:r>
        <w:rPr>
          <w:lang w:eastAsia="ko-KR"/>
        </w:rPr>
        <w:t xml:space="preserve"> </w:t>
      </w:r>
      <w:r>
        <w:t>13,</w:t>
      </w:r>
      <w:r>
        <w:rPr>
          <w:lang w:eastAsia="ko-KR"/>
        </w:rPr>
        <w:t xml:space="preserve"> </w:t>
      </w:r>
      <w:r>
        <w:t>12)</w:t>
      </w:r>
    </w:p>
    <w:p w14:paraId="46480AD8" w14:textId="77777777" w:rsidR="00345ACB" w:rsidRDefault="00345ACB">
      <w:pPr>
        <w:pStyle w:val="Example"/>
        <w:ind w:hanging="72"/>
      </w:pPr>
      <w:r>
        <w:t>(3,</w:t>
      </w:r>
      <w:r>
        <w:rPr>
          <w:lang w:eastAsia="ko-KR"/>
        </w:rPr>
        <w:t xml:space="preserve"> </w:t>
      </w:r>
      <w:r>
        <w:t>4,</w:t>
      </w:r>
      <w:r>
        <w:rPr>
          <w:lang w:eastAsia="ko-KR"/>
        </w:rPr>
        <w:t xml:space="preserve"> </w:t>
      </w:r>
      <w:r>
        <w:t>6) := INDEX MINIMUM 3 FROM (3,</w:t>
      </w:r>
      <w:r>
        <w:rPr>
          <w:lang w:eastAsia="ko-KR"/>
        </w:rPr>
        <w:t xml:space="preserve"> </w:t>
      </w:r>
      <w:r>
        <w:t>5,</w:t>
      </w:r>
      <w:r>
        <w:rPr>
          <w:lang w:eastAsia="ko-KR"/>
        </w:rPr>
        <w:t xml:space="preserve"> </w:t>
      </w:r>
      <w:r>
        <w:t>1,</w:t>
      </w:r>
      <w:r>
        <w:rPr>
          <w:lang w:eastAsia="ko-KR"/>
        </w:rPr>
        <w:t xml:space="preserve"> </w:t>
      </w:r>
      <w:r>
        <w:t>2,</w:t>
      </w:r>
      <w:r>
        <w:rPr>
          <w:lang w:eastAsia="ko-KR"/>
        </w:rPr>
        <w:t xml:space="preserve"> </w:t>
      </w:r>
      <w:r>
        <w:t>4,</w:t>
      </w:r>
      <w:r>
        <w:rPr>
          <w:lang w:eastAsia="ko-KR"/>
        </w:rPr>
        <w:t xml:space="preserve"> </w:t>
      </w:r>
      <w:r>
        <w:t>2)</w:t>
      </w:r>
    </w:p>
    <w:p w14:paraId="54D4D955" w14:textId="77777777" w:rsidR="00345ACB" w:rsidRDefault="00345ACB">
      <w:pPr>
        <w:pStyle w:val="Example"/>
        <w:ind w:hanging="72"/>
      </w:pPr>
      <w:r>
        <w:t>null := INDEX MIN 2 FROM (3, "asdf")</w:t>
      </w:r>
    </w:p>
    <w:p w14:paraId="04A27C0E" w14:textId="77777777" w:rsidR="00345ACB" w:rsidRDefault="00345ACB">
      <w:pPr>
        <w:pStyle w:val="Example"/>
        <w:ind w:hanging="72"/>
      </w:pPr>
      <w:r>
        <w:t>(,</w:t>
      </w:r>
      <w:r>
        <w:rPr>
          <w:lang w:eastAsia="ko-KR"/>
        </w:rPr>
        <w:t xml:space="preserve"> </w:t>
      </w:r>
      <w:r>
        <w:t>1) := INDEX MINIMUM 2 FROM 3</w:t>
      </w:r>
    </w:p>
    <w:p w14:paraId="687DE752" w14:textId="77777777" w:rsidR="00345ACB" w:rsidRDefault="00345ACB">
      <w:pPr>
        <w:pStyle w:val="Example"/>
        <w:ind w:hanging="72"/>
      </w:pPr>
      <w:r>
        <w:t>() := INDEX MINIMUM 0 FROM (2,3)</w:t>
      </w:r>
    </w:p>
    <w:p w14:paraId="41202482" w14:textId="77777777" w:rsidR="00345ACB" w:rsidRDefault="00345ACB" w:rsidP="006071B3">
      <w:pPr>
        <w:pStyle w:val="Heading4"/>
      </w:pPr>
      <w:r>
        <w:t>Index Maximum ... From (binary, right associative)</w:t>
      </w:r>
    </w:p>
    <w:p w14:paraId="09256267" w14:textId="77777777" w:rsidR="00345ACB" w:rsidRPr="00913441" w:rsidRDefault="00345ACB">
      <w:pPr>
        <w:pStyle w:val="NormalIndented"/>
      </w:pPr>
      <w:r w:rsidRPr="00913441">
        <w:t xml:space="preserve">The </w:t>
      </w:r>
      <w:r w:rsidRPr="00913441">
        <w:rPr>
          <w:b/>
          <w:bCs/>
        </w:rPr>
        <w:t>index maximum ... from</w:t>
      </w:r>
      <w:r w:rsidRPr="00913441">
        <w:t xml:space="preserve"> operator has one synonym: </w:t>
      </w:r>
      <w:r w:rsidRPr="00913441">
        <w:rPr>
          <w:b/>
          <w:bCs/>
        </w:rPr>
        <w:t>index max ... from</w:t>
      </w:r>
      <w:r w:rsidRPr="00913441">
        <w:t xml:space="preserve">. It expects a number (call it N) as its first argument and a homogeneous list of an ordered type as its second argument. It returns a list with the indices of the N largest items from the argument list, in the same order that they are in the second argument, and with any duplicates preserved. The result is </w:t>
      </w:r>
      <w:r w:rsidRPr="00913441">
        <w:rPr>
          <w:b/>
          <w:bCs/>
        </w:rPr>
        <w:t>null</w:t>
      </w:r>
      <w:r w:rsidRPr="00913441">
        <w:t xml:space="preserve"> if N is not a non-negative integer. If there are not enough items in the argument list, then as many indices as possible are returned. If there is a tie, then it selects the latest of those elements that have a primary time. The primary times of the argument are not maintained. Its usage is:</w:t>
      </w:r>
    </w:p>
    <w:p w14:paraId="7A3CAE5B" w14:textId="77777777" w:rsidR="00345ACB" w:rsidRDefault="00345ACB">
      <w:pPr>
        <w:pStyle w:val="Example"/>
      </w:pPr>
      <w:r>
        <w:t>&lt;n:number&gt; := INDEX MAXIMUM &lt;1:number&gt; FROM &lt;m:ordered&gt;</w:t>
      </w:r>
    </w:p>
    <w:p w14:paraId="04F9C7F5" w14:textId="77777777" w:rsidR="00345ACB" w:rsidRDefault="00345ACB">
      <w:pPr>
        <w:pStyle w:val="Example"/>
        <w:ind w:hanging="72"/>
      </w:pPr>
      <w:r>
        <w:t>(2,</w:t>
      </w:r>
      <w:r>
        <w:rPr>
          <w:lang w:eastAsia="ko-KR"/>
        </w:rPr>
        <w:t xml:space="preserve"> </w:t>
      </w:r>
      <w:r>
        <w:t>3) := INDEX MAXIMUM 2 FROM (11,</w:t>
      </w:r>
      <w:r>
        <w:rPr>
          <w:lang w:eastAsia="ko-KR"/>
        </w:rPr>
        <w:t xml:space="preserve"> </w:t>
      </w:r>
      <w:r>
        <w:t>14,</w:t>
      </w:r>
      <w:r>
        <w:rPr>
          <w:lang w:eastAsia="ko-KR"/>
        </w:rPr>
        <w:t xml:space="preserve"> </w:t>
      </w:r>
      <w:r>
        <w:t>13,</w:t>
      </w:r>
      <w:r>
        <w:rPr>
          <w:lang w:eastAsia="ko-KR"/>
        </w:rPr>
        <w:t xml:space="preserve"> </w:t>
      </w:r>
      <w:r>
        <w:t>12)</w:t>
      </w:r>
    </w:p>
    <w:p w14:paraId="7D78AEE2" w14:textId="77777777" w:rsidR="00345ACB" w:rsidRDefault="00345ACB">
      <w:pPr>
        <w:pStyle w:val="Example"/>
        <w:ind w:hanging="72"/>
      </w:pPr>
      <w:r>
        <w:t>(2,</w:t>
      </w:r>
      <w:r>
        <w:rPr>
          <w:lang w:eastAsia="ko-KR"/>
        </w:rPr>
        <w:t xml:space="preserve"> </w:t>
      </w:r>
      <w:r>
        <w:t>3,</w:t>
      </w:r>
      <w:r>
        <w:rPr>
          <w:lang w:eastAsia="ko-KR"/>
        </w:rPr>
        <w:t xml:space="preserve"> </w:t>
      </w:r>
      <w:r>
        <w:t>5) := INDEX MAXIMUM 3 FROM (3,</w:t>
      </w:r>
      <w:r>
        <w:rPr>
          <w:lang w:eastAsia="ko-KR"/>
        </w:rPr>
        <w:t xml:space="preserve"> </w:t>
      </w:r>
      <w:r>
        <w:t>5,</w:t>
      </w:r>
      <w:r>
        <w:rPr>
          <w:lang w:eastAsia="ko-KR"/>
        </w:rPr>
        <w:t xml:space="preserve"> </w:t>
      </w:r>
      <w:r>
        <w:t>1,</w:t>
      </w:r>
      <w:r>
        <w:rPr>
          <w:lang w:eastAsia="ko-KR"/>
        </w:rPr>
        <w:t xml:space="preserve"> </w:t>
      </w:r>
      <w:r>
        <w:t>2,</w:t>
      </w:r>
      <w:r>
        <w:rPr>
          <w:lang w:eastAsia="ko-KR"/>
        </w:rPr>
        <w:t xml:space="preserve"> </w:t>
      </w:r>
      <w:r>
        <w:t>4,</w:t>
      </w:r>
      <w:r>
        <w:rPr>
          <w:lang w:eastAsia="ko-KR"/>
        </w:rPr>
        <w:t xml:space="preserve"> </w:t>
      </w:r>
      <w:r>
        <w:t>2)</w:t>
      </w:r>
    </w:p>
    <w:p w14:paraId="19DA0CBD" w14:textId="77777777" w:rsidR="00345ACB" w:rsidRDefault="00345ACB">
      <w:pPr>
        <w:pStyle w:val="Example"/>
        <w:ind w:hanging="72"/>
      </w:pPr>
      <w:r>
        <w:t>null := INDEX MAX 2 FROM (3, "asdf")</w:t>
      </w:r>
    </w:p>
    <w:p w14:paraId="5D277338" w14:textId="77777777" w:rsidR="00345ACB" w:rsidRDefault="00345ACB">
      <w:pPr>
        <w:pStyle w:val="Example"/>
        <w:ind w:hanging="72"/>
      </w:pPr>
      <w:r>
        <w:t>(,</w:t>
      </w:r>
      <w:r>
        <w:rPr>
          <w:lang w:eastAsia="ko-KR"/>
        </w:rPr>
        <w:t xml:space="preserve"> </w:t>
      </w:r>
      <w:r>
        <w:t>1) := INDEX MAXIMUM 2 FROM 3</w:t>
      </w:r>
    </w:p>
    <w:p w14:paraId="4D7C0CE6" w14:textId="77777777" w:rsidR="00345ACB" w:rsidRDefault="00345ACB">
      <w:pPr>
        <w:pStyle w:val="Example"/>
        <w:ind w:hanging="72"/>
      </w:pPr>
      <w:r>
        <w:t>() := INDEX MAXIMUM 0 FROM (2,</w:t>
      </w:r>
      <w:r>
        <w:rPr>
          <w:lang w:eastAsia="ko-KR"/>
        </w:rPr>
        <w:t xml:space="preserve"> </w:t>
      </w:r>
      <w:r>
        <w:t>3)</w:t>
      </w:r>
    </w:p>
    <w:p w14:paraId="2B07C06D" w14:textId="77777777" w:rsidR="00345ACB" w:rsidRDefault="00345ACB" w:rsidP="006071B3">
      <w:pPr>
        <w:pStyle w:val="Heading4"/>
      </w:pPr>
      <w:r>
        <w:t xml:space="preserve">First… </w:t>
      </w:r>
      <w:proofErr w:type="gramStart"/>
      <w:r>
        <w:t>From;</w:t>
      </w:r>
      <w:proofErr w:type="gramEnd"/>
      <w:r>
        <w:t xml:space="preserve"> Last… From</w:t>
      </w:r>
    </w:p>
    <w:p w14:paraId="636DEC83" w14:textId="77777777" w:rsidR="00345ACB" w:rsidRPr="00913441" w:rsidRDefault="00345ACB">
      <w:pPr>
        <w:pStyle w:val="NormalIndented"/>
      </w:pPr>
      <w:r w:rsidRPr="00913441">
        <w:t xml:space="preserve">There are no index extraction operator parallels for </w:t>
      </w:r>
      <w:r w:rsidRPr="00913441">
        <w:rPr>
          <w:b/>
          <w:bCs/>
        </w:rPr>
        <w:t xml:space="preserve">first … from </w:t>
      </w:r>
      <w:r w:rsidRPr="00913441">
        <w:t xml:space="preserve">and </w:t>
      </w:r>
      <w:r w:rsidRPr="00913441">
        <w:rPr>
          <w:b/>
          <w:bCs/>
        </w:rPr>
        <w:t xml:space="preserve">last … from </w:t>
      </w:r>
      <w:r w:rsidRPr="00913441">
        <w:t xml:space="preserve">as these can be generated using either the </w:t>
      </w:r>
      <w:proofErr w:type="spellStart"/>
      <w:r w:rsidRPr="00913441">
        <w:rPr>
          <w:b/>
        </w:rPr>
        <w:t>seqto</w:t>
      </w:r>
      <w:proofErr w:type="spellEnd"/>
      <w:r w:rsidRPr="00913441">
        <w:t xml:space="preserve"> operator (for </w:t>
      </w:r>
      <w:r w:rsidRPr="00913441">
        <w:rPr>
          <w:b/>
          <w:bCs/>
        </w:rPr>
        <w:t>first … from</w:t>
      </w:r>
      <w:r w:rsidRPr="00913441">
        <w:t xml:space="preserve">) or the </w:t>
      </w:r>
      <w:proofErr w:type="spellStart"/>
      <w:r w:rsidRPr="00913441">
        <w:t>seqto</w:t>
      </w:r>
      <w:proofErr w:type="spellEnd"/>
      <w:r w:rsidRPr="00913441">
        <w:t xml:space="preserve"> and </w:t>
      </w:r>
      <w:r w:rsidRPr="00913441">
        <w:rPr>
          <w:b/>
        </w:rPr>
        <w:t>count</w:t>
      </w:r>
      <w:r w:rsidRPr="00913441">
        <w:t xml:space="preserve"> operators (for </w:t>
      </w:r>
      <w:r w:rsidRPr="00913441">
        <w:rPr>
          <w:b/>
          <w:bCs/>
        </w:rPr>
        <w:t>last … from</w:t>
      </w:r>
      <w:r w:rsidRPr="00913441">
        <w:t xml:space="preserve">). </w:t>
      </w:r>
      <w:proofErr w:type="gramStart"/>
      <w:r w:rsidRPr="00913441">
        <w:t>Thus</w:t>
      </w:r>
      <w:proofErr w:type="gramEnd"/>
      <w:r w:rsidRPr="00913441">
        <w:t xml:space="preserve"> if these functions are needed, use the following:</w:t>
      </w:r>
    </w:p>
    <w:p w14:paraId="0B175268" w14:textId="77777777" w:rsidR="00345ACB" w:rsidRPr="00913441" w:rsidRDefault="00345ACB">
      <w:pPr>
        <w:pStyle w:val="NormalIndented"/>
        <w:ind w:left="1080"/>
      </w:pPr>
      <w:r w:rsidRPr="00913441">
        <w:t xml:space="preserve">Index First x From </w:t>
      </w:r>
      <w:proofErr w:type="gramStart"/>
      <w:r w:rsidRPr="00913441">
        <w:t>y :</w:t>
      </w:r>
      <w:proofErr w:type="gramEnd"/>
      <w:r w:rsidRPr="00913441">
        <w:tab/>
        <w:t xml:space="preserve">1 </w:t>
      </w:r>
      <w:proofErr w:type="spellStart"/>
      <w:r w:rsidRPr="00913441">
        <w:t>seqto</w:t>
      </w:r>
      <w:proofErr w:type="spellEnd"/>
      <w:r w:rsidRPr="00913441">
        <w:t xml:space="preserve"> x</w:t>
      </w:r>
    </w:p>
    <w:p w14:paraId="18C11A14" w14:textId="77777777" w:rsidR="00345ACB" w:rsidRPr="00913441" w:rsidRDefault="00345ACB">
      <w:pPr>
        <w:pStyle w:val="NormalIndented"/>
        <w:ind w:left="1080"/>
      </w:pPr>
      <w:r w:rsidRPr="00913441">
        <w:t xml:space="preserve">Index Last x From </w:t>
      </w:r>
      <w:proofErr w:type="gramStart"/>
      <w:r w:rsidRPr="00913441">
        <w:t>y :</w:t>
      </w:r>
      <w:proofErr w:type="gramEnd"/>
      <w:r w:rsidRPr="00913441">
        <w:tab/>
        <w:t xml:space="preserve">(count(y)-x) </w:t>
      </w:r>
      <w:proofErr w:type="spellStart"/>
      <w:r w:rsidRPr="00913441">
        <w:t>seqto</w:t>
      </w:r>
      <w:proofErr w:type="spellEnd"/>
      <w:r w:rsidRPr="00913441">
        <w:t xml:space="preserve"> count(y)</w:t>
      </w:r>
    </w:p>
    <w:p w14:paraId="431230E1" w14:textId="77777777" w:rsidR="00345ACB" w:rsidRDefault="00345ACB" w:rsidP="001E5D51">
      <w:pPr>
        <w:pStyle w:val="Heading2"/>
      </w:pPr>
      <w:bookmarkStart w:id="1312" w:name="_Toc526304119"/>
      <w:bookmarkStart w:id="1313" w:name="_Toc141178003"/>
      <w:bookmarkStart w:id="1314" w:name="_Toc314131931"/>
      <w:bookmarkStart w:id="1315" w:name="_Toc382912221"/>
      <w:r>
        <w:t>Query Transformation Operator</w:t>
      </w:r>
      <w:bookmarkEnd w:id="1312"/>
      <w:bookmarkEnd w:id="1313"/>
      <w:bookmarkEnd w:id="1314"/>
      <w:bookmarkEnd w:id="1315"/>
    </w:p>
    <w:p w14:paraId="2BEA09BF" w14:textId="77777777" w:rsidR="00345ACB" w:rsidRDefault="00345ACB" w:rsidP="001E5D51">
      <w:pPr>
        <w:pStyle w:val="Heading3"/>
      </w:pPr>
      <w:bookmarkStart w:id="1316" w:name="_Toc526304120"/>
      <w:bookmarkStart w:id="1317" w:name="_Toc141178004"/>
      <w:bookmarkStart w:id="1318" w:name="_Toc314131932"/>
      <w:bookmarkStart w:id="1319" w:name="_Toc382912222"/>
      <w:r>
        <w:t>General Properties</w:t>
      </w:r>
      <w:bookmarkEnd w:id="1316"/>
      <w:bookmarkEnd w:id="1317"/>
      <w:bookmarkEnd w:id="1318"/>
      <w:bookmarkEnd w:id="1319"/>
    </w:p>
    <w:p w14:paraId="4C84AE57" w14:textId="77777777" w:rsidR="00345ACB" w:rsidRPr="00913441" w:rsidRDefault="00345ACB">
      <w:pPr>
        <w:pStyle w:val="NormalIndented"/>
      </w:pPr>
      <w:r w:rsidRPr="00913441">
        <w:t xml:space="preserve">The query transformation operator does not follow the default list handling, or the default primary time handling. It transforms a list, producing another list. If the list argument is a single item, then it is treated as a list of length one. The result is always a list even if there is only one item (except if there is an error, in which case the result is </w:t>
      </w:r>
      <w:r w:rsidRPr="00913441">
        <w:rPr>
          <w:b/>
          <w:bCs/>
        </w:rPr>
        <w:t>null</w:t>
      </w:r>
      <w:r w:rsidRPr="00913441">
        <w:t>).</w:t>
      </w:r>
    </w:p>
    <w:p w14:paraId="19212429" w14:textId="77777777" w:rsidR="00345ACB" w:rsidRPr="00913441" w:rsidRDefault="00345ACB">
      <w:pPr>
        <w:pStyle w:val="NormalIndented"/>
      </w:pPr>
      <w:r w:rsidRPr="00913441">
        <w:t xml:space="preserve">The query transformation operator can only be applied to the result of a query, since it requires that a time be associated with each item in the argument list. </w:t>
      </w:r>
      <w:r w:rsidRPr="00913441">
        <w:rPr>
          <w:b/>
          <w:bCs/>
        </w:rPr>
        <w:t>Null</w:t>
      </w:r>
      <w:r w:rsidRPr="00913441">
        <w:t xml:space="preserve"> is returned if it is used on other data.</w:t>
      </w:r>
    </w:p>
    <w:p w14:paraId="27750998" w14:textId="77777777" w:rsidR="00345ACB" w:rsidRPr="00913441" w:rsidRDefault="00345ACB">
      <w:pPr>
        <w:pStyle w:val="NormalIndented"/>
      </w:pPr>
      <w:r w:rsidRPr="00913441">
        <w:t xml:space="preserve">The query transformation operator may optionally be followed by </w:t>
      </w:r>
      <w:r w:rsidRPr="00913441">
        <w:rPr>
          <w:b/>
          <w:bCs/>
        </w:rPr>
        <w:t>of</w:t>
      </w:r>
      <w:r w:rsidRPr="00913441">
        <w:t>.</w:t>
      </w:r>
    </w:p>
    <w:p w14:paraId="4FFDD7BF" w14:textId="77777777" w:rsidR="00345ACB" w:rsidRDefault="00345ACB" w:rsidP="001E5D51">
      <w:pPr>
        <w:pStyle w:val="Heading3"/>
      </w:pPr>
      <w:bookmarkStart w:id="1320" w:name="_Toc526304121"/>
      <w:bookmarkStart w:id="1321" w:name="_Toc141178005"/>
      <w:bookmarkStart w:id="1322" w:name="_Toc314131933"/>
      <w:bookmarkStart w:id="1323" w:name="_Toc382912223"/>
      <w:r>
        <w:lastRenderedPageBreak/>
        <w:t>Interval (unary, right associative)</w:t>
      </w:r>
      <w:bookmarkEnd w:id="1320"/>
      <w:bookmarkEnd w:id="1321"/>
      <w:bookmarkEnd w:id="1322"/>
      <w:bookmarkEnd w:id="1323"/>
    </w:p>
    <w:p w14:paraId="584A97D2" w14:textId="77777777" w:rsidR="00345ACB" w:rsidRPr="00913441" w:rsidRDefault="00345ACB">
      <w:pPr>
        <w:pStyle w:val="NormalIndented"/>
      </w:pPr>
      <w:r w:rsidRPr="00913441">
        <w:t xml:space="preserve">The </w:t>
      </w:r>
      <w:r w:rsidRPr="00913441">
        <w:rPr>
          <w:b/>
          <w:bCs/>
        </w:rPr>
        <w:t>interval</w:t>
      </w:r>
      <w:r w:rsidRPr="00913441">
        <w:t xml:space="preserve"> operator returns the difference between the primary times of succeeding items in a list. It is analogous to </w:t>
      </w:r>
      <w:r w:rsidRPr="00913441">
        <w:rPr>
          <w:b/>
          <w:bCs/>
        </w:rPr>
        <w:t>increase</w:t>
      </w:r>
      <w:r w:rsidRPr="00913441">
        <w:t xml:space="preserve">. The primary times of the argument are lost. Its usage is (assuming that </w:t>
      </w:r>
      <w:r w:rsidRPr="00913441">
        <w:rPr>
          <w:b/>
          <w:bCs/>
        </w:rPr>
        <w:t>data</w:t>
      </w:r>
      <w:r w:rsidRPr="00913441">
        <w:t xml:space="preserve"> is the result of a query with these primary times: </w:t>
      </w:r>
      <w:proofErr w:type="spellStart"/>
      <w:r w:rsidRPr="00913441">
        <w:rPr>
          <w:b/>
          <w:bCs/>
        </w:rPr>
        <w:t>1990-03-15T15:00:00</w:t>
      </w:r>
      <w:proofErr w:type="spellEnd"/>
      <w:r w:rsidRPr="00913441">
        <w:rPr>
          <w:b/>
          <w:bCs/>
        </w:rPr>
        <w:t xml:space="preserve">, </w:t>
      </w:r>
      <w:proofErr w:type="spellStart"/>
      <w:r w:rsidRPr="00913441">
        <w:rPr>
          <w:b/>
          <w:bCs/>
        </w:rPr>
        <w:t>1990-03-16T15:00:00</w:t>
      </w:r>
      <w:proofErr w:type="spellEnd"/>
      <w:r w:rsidRPr="00913441">
        <w:rPr>
          <w:b/>
          <w:bCs/>
        </w:rPr>
        <w:t xml:space="preserve">, </w:t>
      </w:r>
      <w:proofErr w:type="spellStart"/>
      <w:r w:rsidRPr="00913441">
        <w:rPr>
          <w:b/>
          <w:bCs/>
        </w:rPr>
        <w:t>1990-03-18T21:00:00</w:t>
      </w:r>
      <w:proofErr w:type="spellEnd"/>
      <w:r w:rsidRPr="00913441">
        <w:t>):</w:t>
      </w:r>
    </w:p>
    <w:p w14:paraId="40AF4089" w14:textId="77777777" w:rsidR="00345ACB" w:rsidRDefault="00345ACB">
      <w:pPr>
        <w:pStyle w:val="Example"/>
      </w:pPr>
      <w:r>
        <w:t>&lt;n:duration&gt; := INTERVAL &lt;m:any-type&gt;</w:t>
      </w:r>
    </w:p>
    <w:p w14:paraId="1E4B9B2B" w14:textId="77777777" w:rsidR="00345ACB" w:rsidRDefault="00345ACB">
      <w:pPr>
        <w:pStyle w:val="Example"/>
        <w:ind w:hanging="72"/>
      </w:pPr>
      <w:r>
        <w:t>(1 day, 2.25 days) := INTERVAL data</w:t>
      </w:r>
    </w:p>
    <w:p w14:paraId="558C7A77" w14:textId="77777777" w:rsidR="00345ACB" w:rsidRDefault="00345ACB">
      <w:pPr>
        <w:pStyle w:val="Example"/>
        <w:ind w:hanging="72"/>
      </w:pPr>
      <w:r>
        <w:t>null := INTERVAL (3,</w:t>
      </w:r>
      <w:r>
        <w:rPr>
          <w:lang w:eastAsia="ko-KR"/>
        </w:rPr>
        <w:t xml:space="preserve"> </w:t>
      </w:r>
      <w:r>
        <w:t>4)</w:t>
      </w:r>
    </w:p>
    <w:p w14:paraId="094309C4" w14:textId="77777777" w:rsidR="00345ACB" w:rsidRDefault="00345ACB" w:rsidP="001E5D51">
      <w:pPr>
        <w:pStyle w:val="Heading2"/>
      </w:pPr>
      <w:bookmarkStart w:id="1324" w:name="_Toc526304122"/>
      <w:bookmarkStart w:id="1325" w:name="_Toc141178006"/>
      <w:bookmarkStart w:id="1326" w:name="_Toc314131934"/>
      <w:bookmarkStart w:id="1327" w:name="_Toc382912224"/>
      <w:r>
        <w:t>Numeric Function Operators</w:t>
      </w:r>
      <w:bookmarkEnd w:id="1324"/>
      <w:bookmarkEnd w:id="1325"/>
      <w:bookmarkEnd w:id="1326"/>
      <w:bookmarkEnd w:id="1327"/>
    </w:p>
    <w:p w14:paraId="6BDA5235" w14:textId="77777777" w:rsidR="00345ACB" w:rsidRPr="00913441" w:rsidRDefault="00345ACB">
      <w:pPr>
        <w:pStyle w:val="NormalIndented"/>
      </w:pPr>
      <w:r w:rsidRPr="00913441">
        <w:t xml:space="preserve">The numeric function operators are all unary functions that work with numbers. When an illegal operation is attempted (for example, </w:t>
      </w:r>
      <w:r w:rsidRPr="00913441">
        <w:rPr>
          <w:b/>
          <w:bCs/>
        </w:rPr>
        <w:t>log 0</w:t>
      </w:r>
      <w:r w:rsidRPr="00913441">
        <w:t xml:space="preserve">) then </w:t>
      </w:r>
      <w:r w:rsidRPr="00913441">
        <w:rPr>
          <w:b/>
          <w:bCs/>
        </w:rPr>
        <w:t>null</w:t>
      </w:r>
      <w:r w:rsidRPr="00913441">
        <w:t xml:space="preserve"> is returned.</w:t>
      </w:r>
    </w:p>
    <w:p w14:paraId="3190A953" w14:textId="77777777" w:rsidR="00345ACB" w:rsidRDefault="00345ACB" w:rsidP="001E5D51">
      <w:pPr>
        <w:pStyle w:val="Heading3"/>
      </w:pPr>
      <w:bookmarkStart w:id="1328" w:name="_Toc526304123"/>
      <w:bookmarkStart w:id="1329" w:name="_Toc141178007"/>
      <w:bookmarkStart w:id="1330" w:name="_Toc314131935"/>
      <w:bookmarkStart w:id="1331" w:name="_Toc382912225"/>
      <w:proofErr w:type="spellStart"/>
      <w:r>
        <w:t>Arccos</w:t>
      </w:r>
      <w:proofErr w:type="spellEnd"/>
      <w:r>
        <w:t xml:space="preserve"> (unary, right associative)</w:t>
      </w:r>
      <w:bookmarkEnd w:id="1328"/>
      <w:bookmarkEnd w:id="1329"/>
      <w:bookmarkEnd w:id="1330"/>
      <w:bookmarkEnd w:id="1331"/>
    </w:p>
    <w:p w14:paraId="15BCA88D" w14:textId="77777777" w:rsidR="00345ACB" w:rsidRPr="00913441" w:rsidRDefault="00345ACB">
      <w:pPr>
        <w:pStyle w:val="NormalIndented"/>
      </w:pPr>
      <w:r w:rsidRPr="00913441">
        <w:t xml:space="preserve">The </w:t>
      </w:r>
      <w:proofErr w:type="spellStart"/>
      <w:r w:rsidRPr="00913441">
        <w:rPr>
          <w:b/>
          <w:bCs/>
        </w:rPr>
        <w:t>arccos</w:t>
      </w:r>
      <w:proofErr w:type="spellEnd"/>
      <w:r w:rsidRPr="00913441">
        <w:t xml:space="preserve"> operator calculates the </w:t>
      </w:r>
      <w:proofErr w:type="gramStart"/>
      <w:r w:rsidRPr="00913441">
        <w:t>arc-cosine</w:t>
      </w:r>
      <w:proofErr w:type="gramEnd"/>
      <w:r w:rsidRPr="00913441">
        <w:t xml:space="preserve"> (expressed in radians) of its argument. Its usage is:</w:t>
      </w:r>
    </w:p>
    <w:p w14:paraId="019AE312" w14:textId="77777777" w:rsidR="00345ACB" w:rsidRDefault="00345ACB">
      <w:pPr>
        <w:pStyle w:val="Example"/>
      </w:pPr>
      <w:r>
        <w:t>&lt;n:number&gt; := ARCCOS &lt;n:number&gt;</w:t>
      </w:r>
    </w:p>
    <w:p w14:paraId="2E05E5B5" w14:textId="77777777" w:rsidR="00345ACB" w:rsidRDefault="00345ACB">
      <w:pPr>
        <w:pStyle w:val="Example"/>
        <w:ind w:hanging="72"/>
      </w:pPr>
      <w:r>
        <w:t>0 := ARCCOS 1</w:t>
      </w:r>
    </w:p>
    <w:p w14:paraId="334A2520" w14:textId="77777777" w:rsidR="00345ACB" w:rsidRDefault="00345ACB" w:rsidP="001E5D51">
      <w:pPr>
        <w:pStyle w:val="Heading3"/>
      </w:pPr>
      <w:bookmarkStart w:id="1332" w:name="_Toc526304124"/>
      <w:bookmarkStart w:id="1333" w:name="_Toc141178008"/>
      <w:bookmarkStart w:id="1334" w:name="_Toc314131936"/>
      <w:bookmarkStart w:id="1335" w:name="_Toc382912226"/>
      <w:proofErr w:type="spellStart"/>
      <w:r>
        <w:t>Arcsin</w:t>
      </w:r>
      <w:proofErr w:type="spellEnd"/>
      <w:r>
        <w:t xml:space="preserve"> (unary, right associative)</w:t>
      </w:r>
      <w:bookmarkEnd w:id="1332"/>
      <w:bookmarkEnd w:id="1333"/>
      <w:bookmarkEnd w:id="1334"/>
      <w:bookmarkEnd w:id="1335"/>
    </w:p>
    <w:p w14:paraId="3E7F0FD5" w14:textId="77777777" w:rsidR="00345ACB" w:rsidRPr="00913441" w:rsidRDefault="00345ACB">
      <w:pPr>
        <w:pStyle w:val="NormalIndented"/>
      </w:pPr>
      <w:r w:rsidRPr="00913441">
        <w:t xml:space="preserve">The </w:t>
      </w:r>
      <w:proofErr w:type="spellStart"/>
      <w:r w:rsidRPr="00913441">
        <w:rPr>
          <w:b/>
          <w:bCs/>
        </w:rPr>
        <w:t>arcsin</w:t>
      </w:r>
      <w:proofErr w:type="spellEnd"/>
      <w:r w:rsidRPr="00913441">
        <w:t xml:space="preserve"> operator calculates the </w:t>
      </w:r>
      <w:proofErr w:type="gramStart"/>
      <w:r w:rsidRPr="00913441">
        <w:t>arc-sine</w:t>
      </w:r>
      <w:proofErr w:type="gramEnd"/>
      <w:r w:rsidRPr="00913441">
        <w:t xml:space="preserve"> (expressed in radians) of its argument. Its usage is:</w:t>
      </w:r>
    </w:p>
    <w:p w14:paraId="2B8F4059" w14:textId="77777777" w:rsidR="00345ACB" w:rsidRDefault="00345ACB">
      <w:pPr>
        <w:pStyle w:val="Example"/>
      </w:pPr>
      <w:r>
        <w:t>&lt;n:number&gt; := ARCSIN &lt;n:number&gt;</w:t>
      </w:r>
    </w:p>
    <w:p w14:paraId="31A46FF3" w14:textId="77777777" w:rsidR="00345ACB" w:rsidRDefault="00345ACB">
      <w:pPr>
        <w:pStyle w:val="Example"/>
        <w:ind w:hanging="72"/>
      </w:pPr>
      <w:r>
        <w:t>0 := ARCSIN 0</w:t>
      </w:r>
    </w:p>
    <w:p w14:paraId="0C677A0C" w14:textId="77777777" w:rsidR="00345ACB" w:rsidRDefault="00345ACB" w:rsidP="001E5D51">
      <w:pPr>
        <w:pStyle w:val="Heading3"/>
      </w:pPr>
      <w:bookmarkStart w:id="1336" w:name="_Toc526304125"/>
      <w:bookmarkStart w:id="1337" w:name="_Toc141178009"/>
      <w:bookmarkStart w:id="1338" w:name="_Toc314131937"/>
      <w:bookmarkStart w:id="1339" w:name="_Toc382912227"/>
      <w:r>
        <w:t>Arctan (unary, right associative)</w:t>
      </w:r>
      <w:bookmarkEnd w:id="1336"/>
      <w:bookmarkEnd w:id="1337"/>
      <w:bookmarkEnd w:id="1338"/>
      <w:bookmarkEnd w:id="1339"/>
    </w:p>
    <w:p w14:paraId="78C1DDBF" w14:textId="77777777" w:rsidR="00345ACB" w:rsidRPr="00913441" w:rsidRDefault="00345ACB">
      <w:pPr>
        <w:pStyle w:val="NormalIndented"/>
      </w:pPr>
      <w:r w:rsidRPr="00913441">
        <w:t xml:space="preserve">The </w:t>
      </w:r>
      <w:r w:rsidRPr="00913441">
        <w:rPr>
          <w:b/>
          <w:bCs/>
        </w:rPr>
        <w:t>arctan</w:t>
      </w:r>
      <w:r w:rsidRPr="00913441">
        <w:t xml:space="preserve"> operator calculates the </w:t>
      </w:r>
      <w:proofErr w:type="gramStart"/>
      <w:r w:rsidRPr="00913441">
        <w:t>arc-tangent</w:t>
      </w:r>
      <w:proofErr w:type="gramEnd"/>
      <w:r w:rsidRPr="00913441">
        <w:t xml:space="preserve"> (expressed in radians) of its argument. Its usage is:</w:t>
      </w:r>
    </w:p>
    <w:p w14:paraId="4064DBDA" w14:textId="77777777" w:rsidR="00345ACB" w:rsidRDefault="00345ACB">
      <w:pPr>
        <w:pStyle w:val="Example"/>
      </w:pPr>
      <w:r>
        <w:t>&lt;n:number&gt; := ARCTAN &lt;n:number&gt;</w:t>
      </w:r>
    </w:p>
    <w:p w14:paraId="78531096" w14:textId="77777777" w:rsidR="00345ACB" w:rsidRDefault="00345ACB">
      <w:pPr>
        <w:pStyle w:val="Example"/>
        <w:ind w:hanging="72"/>
      </w:pPr>
      <w:r>
        <w:t>0 := ARCTAN 0</w:t>
      </w:r>
    </w:p>
    <w:p w14:paraId="25B034E4" w14:textId="77777777" w:rsidR="00345ACB" w:rsidRDefault="00345ACB" w:rsidP="001E5D51">
      <w:pPr>
        <w:pStyle w:val="Heading3"/>
      </w:pPr>
      <w:bookmarkStart w:id="1340" w:name="_Toc526304126"/>
      <w:bookmarkStart w:id="1341" w:name="_Toc141178010"/>
      <w:bookmarkStart w:id="1342" w:name="_Toc314131938"/>
      <w:bookmarkStart w:id="1343" w:name="_Toc382912228"/>
      <w:r>
        <w:t>Cosine (unary, right associative)</w:t>
      </w:r>
      <w:bookmarkEnd w:id="1340"/>
      <w:bookmarkEnd w:id="1341"/>
      <w:bookmarkEnd w:id="1342"/>
      <w:bookmarkEnd w:id="1343"/>
    </w:p>
    <w:p w14:paraId="73E9E5F8" w14:textId="77777777" w:rsidR="00345ACB" w:rsidRPr="00913441" w:rsidRDefault="00345ACB">
      <w:pPr>
        <w:pStyle w:val="NormalIndented"/>
      </w:pPr>
      <w:r w:rsidRPr="00913441">
        <w:t xml:space="preserve">The </w:t>
      </w:r>
      <w:r w:rsidRPr="00913441">
        <w:rPr>
          <w:b/>
          <w:bCs/>
        </w:rPr>
        <w:t>cosine</w:t>
      </w:r>
      <w:r w:rsidRPr="00913441">
        <w:t xml:space="preserve"> operator has one synonym: </w:t>
      </w:r>
      <w:r w:rsidRPr="00913441">
        <w:rPr>
          <w:b/>
          <w:bCs/>
        </w:rPr>
        <w:t>cos</w:t>
      </w:r>
      <w:r w:rsidRPr="00913441">
        <w:t>. It calculates the cosine of its argument (expressed in radians). Its usage is:</w:t>
      </w:r>
    </w:p>
    <w:p w14:paraId="6F283E72" w14:textId="77777777" w:rsidR="00345ACB" w:rsidRDefault="00345ACB">
      <w:pPr>
        <w:pStyle w:val="Example"/>
      </w:pPr>
      <w:r>
        <w:t>&lt;n:number&gt; := COSINE &lt;n:number&gt;</w:t>
      </w:r>
    </w:p>
    <w:p w14:paraId="75F09638" w14:textId="77777777" w:rsidR="00345ACB" w:rsidRDefault="00345ACB">
      <w:pPr>
        <w:pStyle w:val="Example"/>
        <w:ind w:hanging="72"/>
      </w:pPr>
      <w:r>
        <w:t>1 := COSINE 0</w:t>
      </w:r>
    </w:p>
    <w:p w14:paraId="29BFD775" w14:textId="77777777" w:rsidR="00345ACB" w:rsidRDefault="00345ACB" w:rsidP="001E5D51">
      <w:pPr>
        <w:pStyle w:val="Heading3"/>
      </w:pPr>
      <w:bookmarkStart w:id="1344" w:name="_Toc526304127"/>
      <w:bookmarkStart w:id="1345" w:name="_Toc141178011"/>
      <w:bookmarkStart w:id="1346" w:name="_Toc314131939"/>
      <w:bookmarkStart w:id="1347" w:name="_Toc382912229"/>
      <w:r>
        <w:t>Sine (unary, right associative)</w:t>
      </w:r>
      <w:bookmarkEnd w:id="1344"/>
      <w:bookmarkEnd w:id="1345"/>
      <w:bookmarkEnd w:id="1346"/>
      <w:bookmarkEnd w:id="1347"/>
    </w:p>
    <w:p w14:paraId="3FB979BF" w14:textId="77777777" w:rsidR="00345ACB" w:rsidRPr="00913441" w:rsidRDefault="00345ACB">
      <w:pPr>
        <w:pStyle w:val="NormalIndented"/>
      </w:pPr>
      <w:r w:rsidRPr="00913441">
        <w:t xml:space="preserve">The </w:t>
      </w:r>
      <w:r w:rsidRPr="00913441">
        <w:rPr>
          <w:b/>
          <w:bCs/>
        </w:rPr>
        <w:t>sine</w:t>
      </w:r>
      <w:r w:rsidRPr="00913441">
        <w:t xml:space="preserve"> operator has one synonym: </w:t>
      </w:r>
      <w:r w:rsidRPr="00913441">
        <w:rPr>
          <w:b/>
          <w:bCs/>
        </w:rPr>
        <w:t>sin</w:t>
      </w:r>
      <w:r w:rsidRPr="00913441">
        <w:t>. It calculates the sine of its argument (expressed in radians). Its usage is:</w:t>
      </w:r>
    </w:p>
    <w:p w14:paraId="498070D9" w14:textId="77777777" w:rsidR="00345ACB" w:rsidRDefault="00345ACB">
      <w:pPr>
        <w:pStyle w:val="Example"/>
      </w:pPr>
      <w:r>
        <w:t>&lt;n:number&gt; := SINE &lt;n:number&gt;</w:t>
      </w:r>
    </w:p>
    <w:p w14:paraId="5F761437" w14:textId="77777777" w:rsidR="00345ACB" w:rsidRDefault="00345ACB">
      <w:pPr>
        <w:pStyle w:val="Example"/>
        <w:ind w:hanging="72"/>
      </w:pPr>
      <w:r>
        <w:t>0 := SINE 0</w:t>
      </w:r>
    </w:p>
    <w:p w14:paraId="4FF26496" w14:textId="77777777" w:rsidR="00345ACB" w:rsidRDefault="00345ACB" w:rsidP="001E5D51">
      <w:pPr>
        <w:pStyle w:val="Heading3"/>
      </w:pPr>
      <w:bookmarkStart w:id="1348" w:name="_Toc526304128"/>
      <w:bookmarkStart w:id="1349" w:name="_Toc141178012"/>
      <w:bookmarkStart w:id="1350" w:name="_Toc314131940"/>
      <w:bookmarkStart w:id="1351" w:name="_Toc382912230"/>
      <w:r>
        <w:t>Tangent (unary, right associative)</w:t>
      </w:r>
      <w:bookmarkEnd w:id="1348"/>
      <w:bookmarkEnd w:id="1349"/>
      <w:bookmarkEnd w:id="1350"/>
      <w:bookmarkEnd w:id="1351"/>
    </w:p>
    <w:p w14:paraId="2109A9D5" w14:textId="77777777" w:rsidR="00345ACB" w:rsidRPr="00913441" w:rsidRDefault="00345ACB">
      <w:pPr>
        <w:pStyle w:val="NormalIndented"/>
      </w:pPr>
      <w:r w:rsidRPr="00913441">
        <w:t xml:space="preserve">The </w:t>
      </w:r>
      <w:r w:rsidRPr="00913441">
        <w:rPr>
          <w:b/>
          <w:bCs/>
        </w:rPr>
        <w:t>tangent</w:t>
      </w:r>
      <w:r w:rsidRPr="00913441">
        <w:t xml:space="preserve"> operator has one synonym: </w:t>
      </w:r>
      <w:r w:rsidRPr="00913441">
        <w:rPr>
          <w:b/>
          <w:bCs/>
        </w:rPr>
        <w:t>tan</w:t>
      </w:r>
      <w:r w:rsidRPr="00913441">
        <w:t>. It calculates the tangent of its argument (expressed in radians). Its usage is:</w:t>
      </w:r>
    </w:p>
    <w:p w14:paraId="0AC513F8" w14:textId="77777777" w:rsidR="00345ACB" w:rsidRDefault="00345ACB">
      <w:pPr>
        <w:pStyle w:val="Example"/>
      </w:pPr>
      <w:r>
        <w:t>&lt;n:number&gt; := TANGENT &lt;n:number&gt;</w:t>
      </w:r>
    </w:p>
    <w:p w14:paraId="459BBE6D" w14:textId="77777777" w:rsidR="00345ACB" w:rsidRDefault="00345ACB">
      <w:pPr>
        <w:pStyle w:val="Example"/>
        <w:ind w:hanging="72"/>
      </w:pPr>
      <w:r>
        <w:t>0 := TANGENT 0</w:t>
      </w:r>
    </w:p>
    <w:p w14:paraId="02E53152" w14:textId="77777777" w:rsidR="00345ACB" w:rsidRDefault="00345ACB" w:rsidP="001E5D51">
      <w:pPr>
        <w:pStyle w:val="Heading3"/>
      </w:pPr>
      <w:bookmarkStart w:id="1352" w:name="_Toc526304129"/>
      <w:bookmarkStart w:id="1353" w:name="_Toc141178013"/>
      <w:bookmarkStart w:id="1354" w:name="_Toc314131941"/>
      <w:bookmarkStart w:id="1355" w:name="_Toc382912231"/>
      <w:r>
        <w:t>Exp (unary, right associative)</w:t>
      </w:r>
      <w:bookmarkEnd w:id="1352"/>
      <w:bookmarkEnd w:id="1353"/>
      <w:bookmarkEnd w:id="1354"/>
      <w:bookmarkEnd w:id="1355"/>
    </w:p>
    <w:p w14:paraId="2DA1C279" w14:textId="77777777" w:rsidR="00345ACB" w:rsidRPr="00913441" w:rsidRDefault="00345ACB">
      <w:pPr>
        <w:pStyle w:val="NormalIndented"/>
      </w:pPr>
      <w:r w:rsidRPr="00913441">
        <w:t xml:space="preserve">The </w:t>
      </w:r>
      <w:r w:rsidRPr="00913441">
        <w:rPr>
          <w:b/>
          <w:bCs/>
        </w:rPr>
        <w:t>exp</w:t>
      </w:r>
      <w:r w:rsidRPr="00913441">
        <w:t xml:space="preserve"> operator raises mathematical e to the power of its argument. Its usage is:</w:t>
      </w:r>
    </w:p>
    <w:p w14:paraId="31AE71D4" w14:textId="77777777" w:rsidR="00345ACB" w:rsidRDefault="00345ACB">
      <w:pPr>
        <w:pStyle w:val="Example"/>
      </w:pPr>
      <w:r>
        <w:t>&lt;n:number&gt; := EXP &lt;n:number&gt;</w:t>
      </w:r>
    </w:p>
    <w:p w14:paraId="0C51A2A4" w14:textId="77777777" w:rsidR="00345ACB" w:rsidRDefault="00345ACB">
      <w:pPr>
        <w:pStyle w:val="Example"/>
        <w:ind w:hanging="72"/>
      </w:pPr>
      <w:r>
        <w:lastRenderedPageBreak/>
        <w:t>1 := EXP 0</w:t>
      </w:r>
    </w:p>
    <w:p w14:paraId="32D93223" w14:textId="77777777" w:rsidR="00345ACB" w:rsidRDefault="00345ACB" w:rsidP="001E5D51">
      <w:pPr>
        <w:pStyle w:val="Heading3"/>
      </w:pPr>
      <w:bookmarkStart w:id="1356" w:name="_Toc526304130"/>
      <w:bookmarkStart w:id="1357" w:name="_Toc141178014"/>
      <w:bookmarkStart w:id="1358" w:name="_Toc314131942"/>
      <w:bookmarkStart w:id="1359" w:name="_Toc382912232"/>
      <w:r>
        <w:t>Log (unary, right associative)</w:t>
      </w:r>
      <w:bookmarkEnd w:id="1356"/>
      <w:bookmarkEnd w:id="1357"/>
      <w:bookmarkEnd w:id="1358"/>
      <w:bookmarkEnd w:id="1359"/>
    </w:p>
    <w:p w14:paraId="51654A45" w14:textId="77777777" w:rsidR="00345ACB" w:rsidRPr="00913441" w:rsidRDefault="00345ACB">
      <w:pPr>
        <w:pStyle w:val="NormalIndented"/>
      </w:pPr>
      <w:r w:rsidRPr="00913441">
        <w:t xml:space="preserve">The </w:t>
      </w:r>
      <w:r w:rsidRPr="00913441">
        <w:rPr>
          <w:b/>
          <w:bCs/>
        </w:rPr>
        <w:t>log</w:t>
      </w:r>
      <w:r w:rsidRPr="00913441">
        <w:t xml:space="preserve"> operator returns the natural logarithm of its argument. Its usage is:</w:t>
      </w:r>
    </w:p>
    <w:p w14:paraId="35DF25F0" w14:textId="77777777" w:rsidR="00345ACB" w:rsidRDefault="00345ACB">
      <w:pPr>
        <w:pStyle w:val="Example"/>
      </w:pPr>
      <w:r>
        <w:t>&lt;n:number&gt; := LOG &lt;n:number&gt;</w:t>
      </w:r>
    </w:p>
    <w:p w14:paraId="4CBF3F1B" w14:textId="77777777" w:rsidR="00345ACB" w:rsidRDefault="00345ACB">
      <w:pPr>
        <w:pStyle w:val="Example"/>
        <w:ind w:hanging="72"/>
      </w:pPr>
      <w:r>
        <w:t>0 := LOG 1</w:t>
      </w:r>
    </w:p>
    <w:p w14:paraId="5FE4BD42" w14:textId="77777777" w:rsidR="00345ACB" w:rsidRDefault="00345ACB" w:rsidP="001E5D51">
      <w:pPr>
        <w:pStyle w:val="Heading3"/>
      </w:pPr>
      <w:bookmarkStart w:id="1360" w:name="_Toc526304131"/>
      <w:bookmarkStart w:id="1361" w:name="_Toc141178015"/>
      <w:bookmarkStart w:id="1362" w:name="_Toc314131943"/>
      <w:bookmarkStart w:id="1363" w:name="_Toc382912233"/>
      <w:proofErr w:type="spellStart"/>
      <w:r>
        <w:t>Log10</w:t>
      </w:r>
      <w:proofErr w:type="spellEnd"/>
      <w:r>
        <w:t xml:space="preserve"> (unary, right associative)</w:t>
      </w:r>
      <w:bookmarkEnd w:id="1360"/>
      <w:bookmarkEnd w:id="1361"/>
      <w:bookmarkEnd w:id="1362"/>
      <w:bookmarkEnd w:id="1363"/>
    </w:p>
    <w:p w14:paraId="653D6DA2" w14:textId="77777777" w:rsidR="00345ACB" w:rsidRPr="00913441" w:rsidRDefault="00345ACB">
      <w:pPr>
        <w:pStyle w:val="NormalIndented"/>
      </w:pPr>
      <w:r w:rsidRPr="00913441">
        <w:t xml:space="preserve">The </w:t>
      </w:r>
      <w:proofErr w:type="spellStart"/>
      <w:r w:rsidRPr="00913441">
        <w:rPr>
          <w:b/>
          <w:bCs/>
        </w:rPr>
        <w:t>log10</w:t>
      </w:r>
      <w:proofErr w:type="spellEnd"/>
      <w:r w:rsidRPr="00913441">
        <w:t xml:space="preserve"> operator returns the base 10 logarithm of its argument. Its usage is:</w:t>
      </w:r>
    </w:p>
    <w:p w14:paraId="00A3C5D5" w14:textId="77777777" w:rsidR="00345ACB" w:rsidRDefault="00345ACB">
      <w:pPr>
        <w:pStyle w:val="Example"/>
      </w:pPr>
      <w:r>
        <w:t>&lt;n:number&gt; := LOG10 &lt;n:number&gt;</w:t>
      </w:r>
    </w:p>
    <w:p w14:paraId="25E93806" w14:textId="77777777" w:rsidR="00345ACB" w:rsidRDefault="00345ACB">
      <w:pPr>
        <w:pStyle w:val="Example"/>
        <w:ind w:hanging="72"/>
      </w:pPr>
      <w:r>
        <w:t>1 := LOG10 10</w:t>
      </w:r>
    </w:p>
    <w:p w14:paraId="7F170822" w14:textId="77777777" w:rsidR="00345ACB" w:rsidRDefault="00345ACB" w:rsidP="001E5D51">
      <w:pPr>
        <w:pStyle w:val="Heading3"/>
      </w:pPr>
      <w:bookmarkStart w:id="1364" w:name="_Toc526304132"/>
      <w:bookmarkStart w:id="1365" w:name="_Toc141178016"/>
      <w:bookmarkStart w:id="1366" w:name="_Toc314131944"/>
      <w:bookmarkStart w:id="1367" w:name="_Toc382912234"/>
      <w:r>
        <w:t>Int (unary, right associative)</w:t>
      </w:r>
      <w:bookmarkEnd w:id="1364"/>
      <w:bookmarkEnd w:id="1365"/>
      <w:bookmarkEnd w:id="1366"/>
      <w:bookmarkEnd w:id="1367"/>
    </w:p>
    <w:p w14:paraId="319FF068" w14:textId="77777777" w:rsidR="00345ACB" w:rsidRPr="00913441" w:rsidRDefault="00345ACB" w:rsidP="00E5497A">
      <w:pPr>
        <w:pStyle w:val="NormalIndented"/>
        <w:keepNext/>
      </w:pPr>
      <w:r w:rsidRPr="00913441">
        <w:t xml:space="preserve">The </w:t>
      </w:r>
      <w:r w:rsidRPr="00913441">
        <w:rPr>
          <w:b/>
          <w:bCs/>
        </w:rPr>
        <w:t>int</w:t>
      </w:r>
      <w:r w:rsidRPr="00913441">
        <w:t xml:space="preserve"> operator returns the largest integer less than or equal to its argument (truncates towards negative infinity). It is synonymous with </w:t>
      </w:r>
      <w:r w:rsidRPr="00913441">
        <w:rPr>
          <w:b/>
          <w:bCs/>
        </w:rPr>
        <w:t>floor</w:t>
      </w:r>
      <w:r w:rsidRPr="00913441">
        <w:t xml:space="preserve"> (Section </w:t>
      </w:r>
      <w:r w:rsidR="008216EB">
        <w:fldChar w:fldCharType="begin"/>
      </w:r>
      <w:r w:rsidR="008216EB">
        <w:instrText xml:space="preserve"> REF _Ref448643646 \r \h  \* MERGEFORMAT </w:instrText>
      </w:r>
      <w:r w:rsidR="008216EB">
        <w:fldChar w:fldCharType="separate"/>
      </w:r>
      <w:r>
        <w:t>9.16.11</w:t>
      </w:r>
      <w:r w:rsidR="008216EB">
        <w:fldChar w:fldCharType="end"/>
      </w:r>
      <w:r w:rsidRPr="00913441">
        <w:t>). Its usage is:</w:t>
      </w:r>
    </w:p>
    <w:p w14:paraId="5FD6A52A" w14:textId="77777777" w:rsidR="00345ACB" w:rsidRDefault="00345ACB" w:rsidP="00E5497A">
      <w:pPr>
        <w:pStyle w:val="Example"/>
        <w:keepNext/>
      </w:pPr>
      <w:r>
        <w:t>&lt;n:number&gt; := INT &lt;n:number&gt;</w:t>
      </w:r>
    </w:p>
    <w:p w14:paraId="488B1EDD" w14:textId="77777777" w:rsidR="00345ACB" w:rsidRDefault="00345ACB" w:rsidP="00E5497A">
      <w:pPr>
        <w:pStyle w:val="Example"/>
        <w:keepNext/>
        <w:ind w:hanging="72"/>
      </w:pPr>
      <w:r>
        <w:t xml:space="preserve">-2 := INT </w:t>
      </w:r>
      <w:r w:rsidRPr="00BC49C4">
        <w:t>(</w:t>
      </w:r>
      <w:r>
        <w:t>-1.5</w:t>
      </w:r>
      <w:r w:rsidRPr="00BC49C4">
        <w:t>)</w:t>
      </w:r>
    </w:p>
    <w:p w14:paraId="1C2BDFA0" w14:textId="77777777" w:rsidR="00345ACB" w:rsidRDefault="00345ACB" w:rsidP="00E5497A">
      <w:pPr>
        <w:pStyle w:val="Example"/>
        <w:keepNext/>
        <w:ind w:hanging="72"/>
      </w:pPr>
      <w:r>
        <w:t xml:space="preserve">-2 := INT </w:t>
      </w:r>
      <w:r w:rsidRPr="00BC49C4">
        <w:t>(</w:t>
      </w:r>
      <w:r>
        <w:t>-2.0</w:t>
      </w:r>
      <w:r w:rsidRPr="00BC49C4">
        <w:t>)</w:t>
      </w:r>
    </w:p>
    <w:p w14:paraId="5A2EC0B6" w14:textId="77777777" w:rsidR="00345ACB" w:rsidRDefault="00345ACB" w:rsidP="00E5497A">
      <w:pPr>
        <w:pStyle w:val="Example"/>
        <w:keepNext/>
        <w:ind w:hanging="72"/>
        <w:rPr>
          <w:lang w:eastAsia="ko-KR"/>
        </w:rPr>
      </w:pPr>
      <w:r>
        <w:t xml:space="preserve"> 1 := INT (1.5)</w:t>
      </w:r>
    </w:p>
    <w:p w14:paraId="4EA3D9D0" w14:textId="77777777" w:rsidR="00345ACB" w:rsidRDefault="00345ACB" w:rsidP="00E5497A">
      <w:pPr>
        <w:pStyle w:val="Example"/>
        <w:keepNext/>
        <w:ind w:hanging="72"/>
      </w:pPr>
      <w:r>
        <w:t>-3 := INT (-2.5)</w:t>
      </w:r>
    </w:p>
    <w:p w14:paraId="7EE7D647" w14:textId="77777777" w:rsidR="00345ACB" w:rsidRDefault="00345ACB">
      <w:pPr>
        <w:pStyle w:val="Example"/>
        <w:ind w:hanging="72"/>
      </w:pPr>
      <w:r>
        <w:t>-4 := INT (-3.1)</w:t>
      </w:r>
    </w:p>
    <w:p w14:paraId="1F145A34" w14:textId="77777777" w:rsidR="00345ACB" w:rsidRDefault="00345ACB">
      <w:pPr>
        <w:pStyle w:val="Example"/>
        <w:ind w:hanging="72"/>
      </w:pPr>
      <w:r>
        <w:t>-4 := INT (-4)</w:t>
      </w:r>
    </w:p>
    <w:p w14:paraId="6AD552D5" w14:textId="77777777" w:rsidR="00345ACB" w:rsidRDefault="00345ACB" w:rsidP="001E5D51">
      <w:pPr>
        <w:pStyle w:val="Heading3"/>
      </w:pPr>
      <w:bookmarkStart w:id="1368" w:name="_Ref448643646"/>
      <w:bookmarkStart w:id="1369" w:name="_Ref448652757"/>
      <w:bookmarkStart w:id="1370" w:name="_Toc526304133"/>
      <w:bookmarkStart w:id="1371" w:name="_Toc141178017"/>
      <w:bookmarkStart w:id="1372" w:name="_Toc314131945"/>
      <w:bookmarkStart w:id="1373" w:name="_Toc382912235"/>
      <w:r>
        <w:t>Floor (unary, right associative)</w:t>
      </w:r>
      <w:bookmarkEnd w:id="1368"/>
      <w:bookmarkEnd w:id="1369"/>
      <w:bookmarkEnd w:id="1370"/>
      <w:bookmarkEnd w:id="1371"/>
      <w:bookmarkEnd w:id="1372"/>
      <w:bookmarkEnd w:id="1373"/>
    </w:p>
    <w:p w14:paraId="14D79C55" w14:textId="77777777" w:rsidR="00345ACB" w:rsidRPr="00913441" w:rsidRDefault="00345ACB">
      <w:pPr>
        <w:pStyle w:val="NormalIndented"/>
      </w:pPr>
      <w:r w:rsidRPr="00913441">
        <w:t xml:space="preserve">The </w:t>
      </w:r>
      <w:r w:rsidRPr="00913441">
        <w:rPr>
          <w:b/>
          <w:bCs/>
        </w:rPr>
        <w:t>floor</w:t>
      </w:r>
      <w:r w:rsidRPr="00913441">
        <w:t xml:space="preserve"> operator is synonymous with </w:t>
      </w:r>
      <w:r w:rsidRPr="00913441">
        <w:rPr>
          <w:b/>
          <w:bCs/>
        </w:rPr>
        <w:t>int</w:t>
      </w:r>
      <w:r w:rsidRPr="00913441">
        <w:t xml:space="preserve">. It returns the largest integer less than or equal to its argument (truncates towards negative infinity). </w:t>
      </w:r>
    </w:p>
    <w:p w14:paraId="2E953289" w14:textId="77777777" w:rsidR="00345ACB" w:rsidRDefault="00345ACB" w:rsidP="001E5D51">
      <w:pPr>
        <w:pStyle w:val="Heading3"/>
      </w:pPr>
      <w:bookmarkStart w:id="1374" w:name="_Ref448652782"/>
      <w:bookmarkStart w:id="1375" w:name="_Toc526304134"/>
      <w:bookmarkStart w:id="1376" w:name="_Toc141178018"/>
      <w:bookmarkStart w:id="1377" w:name="_Toc314131946"/>
      <w:bookmarkStart w:id="1378" w:name="_Toc382912236"/>
      <w:r>
        <w:t>Ceiling (unary, right associative)</w:t>
      </w:r>
      <w:bookmarkEnd w:id="1374"/>
      <w:bookmarkEnd w:id="1375"/>
      <w:bookmarkEnd w:id="1376"/>
      <w:bookmarkEnd w:id="1377"/>
      <w:bookmarkEnd w:id="1378"/>
    </w:p>
    <w:p w14:paraId="2CC07A74" w14:textId="77777777" w:rsidR="00345ACB" w:rsidRPr="00913441" w:rsidRDefault="00345ACB">
      <w:pPr>
        <w:pStyle w:val="NormalIndented"/>
      </w:pPr>
      <w:r w:rsidRPr="00913441">
        <w:t xml:space="preserve">The </w:t>
      </w:r>
      <w:r w:rsidRPr="00913441">
        <w:rPr>
          <w:b/>
          <w:bCs/>
        </w:rPr>
        <w:t>ceiling</w:t>
      </w:r>
      <w:r w:rsidRPr="00913441">
        <w:t xml:space="preserve"> operator returns the smallest integer greater than or equal to its argument (truncates towards positive infinity). Its usage is:</w:t>
      </w:r>
    </w:p>
    <w:p w14:paraId="6F266EF5" w14:textId="77777777" w:rsidR="00345ACB" w:rsidRDefault="00345ACB">
      <w:pPr>
        <w:pStyle w:val="Example"/>
      </w:pPr>
      <w:r>
        <w:t>&lt;n:number&gt; := CEILING &lt;n:number&gt;</w:t>
      </w:r>
    </w:p>
    <w:p w14:paraId="307B9D66" w14:textId="77777777" w:rsidR="00345ACB" w:rsidRDefault="00345ACB">
      <w:pPr>
        <w:pStyle w:val="Example"/>
        <w:ind w:hanging="72"/>
      </w:pPr>
      <w:r>
        <w:t xml:space="preserve">-1 := CEILING </w:t>
      </w:r>
      <w:r w:rsidRPr="00BC49C4">
        <w:t>(</w:t>
      </w:r>
      <w:r>
        <w:t>-1.5</w:t>
      </w:r>
      <w:r w:rsidRPr="00BC49C4">
        <w:t>)</w:t>
      </w:r>
    </w:p>
    <w:p w14:paraId="11521737" w14:textId="77777777" w:rsidR="00345ACB" w:rsidRDefault="00345ACB">
      <w:pPr>
        <w:pStyle w:val="Example"/>
        <w:ind w:hanging="72"/>
      </w:pPr>
      <w:r>
        <w:t xml:space="preserve">-1 := CEILING </w:t>
      </w:r>
      <w:r w:rsidRPr="00BC49C4">
        <w:t>(</w:t>
      </w:r>
      <w:r>
        <w:t>-1.0</w:t>
      </w:r>
      <w:r w:rsidRPr="00BC49C4">
        <w:t>)</w:t>
      </w:r>
    </w:p>
    <w:p w14:paraId="1551658F" w14:textId="77777777" w:rsidR="00345ACB" w:rsidRDefault="00345ACB">
      <w:pPr>
        <w:pStyle w:val="Example"/>
        <w:ind w:hanging="72"/>
      </w:pPr>
      <w:r>
        <w:rPr>
          <w:lang w:eastAsia="ko-KR"/>
        </w:rPr>
        <w:t xml:space="preserve"> </w:t>
      </w:r>
      <w:r>
        <w:t>2 := CEILING 1.5</w:t>
      </w:r>
    </w:p>
    <w:p w14:paraId="6EB1EAD9" w14:textId="77777777" w:rsidR="00345ACB" w:rsidRDefault="00345ACB">
      <w:pPr>
        <w:pStyle w:val="Example"/>
        <w:ind w:hanging="72"/>
      </w:pPr>
      <w:r>
        <w:t>-2 :=</w:t>
      </w:r>
      <w:r>
        <w:rPr>
          <w:lang w:eastAsia="ko-KR"/>
        </w:rPr>
        <w:t xml:space="preserve"> </w:t>
      </w:r>
      <w:r>
        <w:t>CEILING (-2.5)</w:t>
      </w:r>
    </w:p>
    <w:p w14:paraId="3A8B871C" w14:textId="77777777" w:rsidR="00345ACB" w:rsidRDefault="00345ACB">
      <w:pPr>
        <w:pStyle w:val="Example"/>
        <w:ind w:hanging="72"/>
      </w:pPr>
      <w:r>
        <w:t>-3 := CEILING (-3.9)</w:t>
      </w:r>
    </w:p>
    <w:p w14:paraId="15CB15D1" w14:textId="77777777" w:rsidR="00345ACB" w:rsidRDefault="00345ACB" w:rsidP="001E5D51">
      <w:pPr>
        <w:pStyle w:val="Heading3"/>
      </w:pPr>
      <w:bookmarkStart w:id="1379" w:name="_Ref448652796"/>
      <w:bookmarkStart w:id="1380" w:name="_Toc526304135"/>
      <w:bookmarkStart w:id="1381" w:name="_Toc141178019"/>
      <w:bookmarkStart w:id="1382" w:name="_Toc314131947"/>
      <w:bookmarkStart w:id="1383" w:name="_Toc382912237"/>
      <w:r>
        <w:t>Truncate (unary, right associative)</w:t>
      </w:r>
      <w:bookmarkEnd w:id="1379"/>
      <w:bookmarkEnd w:id="1380"/>
      <w:bookmarkEnd w:id="1381"/>
      <w:bookmarkEnd w:id="1382"/>
      <w:bookmarkEnd w:id="1383"/>
    </w:p>
    <w:p w14:paraId="2B10A1D5" w14:textId="77777777" w:rsidR="00345ACB" w:rsidRPr="00913441" w:rsidRDefault="00345ACB">
      <w:pPr>
        <w:pStyle w:val="NormalIndented"/>
      </w:pPr>
      <w:r w:rsidRPr="00913441">
        <w:t xml:space="preserve">The </w:t>
      </w:r>
      <w:r w:rsidRPr="00913441">
        <w:rPr>
          <w:b/>
          <w:bCs/>
        </w:rPr>
        <w:t>truncate</w:t>
      </w:r>
      <w:r w:rsidRPr="00913441">
        <w:t xml:space="preserve"> operator removes any fractional part of a number (truncates towards zero). Its usage is:</w:t>
      </w:r>
    </w:p>
    <w:p w14:paraId="381D36FB" w14:textId="77777777" w:rsidR="00345ACB" w:rsidRDefault="00345ACB">
      <w:pPr>
        <w:pStyle w:val="Example"/>
      </w:pPr>
      <w:r>
        <w:t>&lt;n:number&gt; := TRUNCATE &lt;n:number&gt;</w:t>
      </w:r>
    </w:p>
    <w:p w14:paraId="53D3036A" w14:textId="77777777" w:rsidR="00345ACB" w:rsidRDefault="00345ACB">
      <w:pPr>
        <w:pStyle w:val="Example"/>
        <w:ind w:hanging="72"/>
      </w:pPr>
      <w:r>
        <w:t xml:space="preserve">-1 := TRUNCATE </w:t>
      </w:r>
      <w:r w:rsidRPr="00BC49C4">
        <w:t>(</w:t>
      </w:r>
      <w:r>
        <w:t>-1.5</w:t>
      </w:r>
      <w:r w:rsidRPr="00BC49C4">
        <w:t>)</w:t>
      </w:r>
    </w:p>
    <w:p w14:paraId="6136D73E" w14:textId="77777777" w:rsidR="00345ACB" w:rsidRDefault="00345ACB">
      <w:pPr>
        <w:pStyle w:val="Example"/>
        <w:ind w:hanging="72"/>
      </w:pPr>
      <w:r>
        <w:t xml:space="preserve">-1 := TRUNCATE </w:t>
      </w:r>
      <w:r w:rsidRPr="00BC49C4">
        <w:t>(</w:t>
      </w:r>
      <w:r>
        <w:t>-1.0</w:t>
      </w:r>
      <w:r w:rsidRPr="00BC49C4">
        <w:t>)</w:t>
      </w:r>
    </w:p>
    <w:p w14:paraId="0FEC4848" w14:textId="77777777" w:rsidR="00345ACB" w:rsidRDefault="00345ACB">
      <w:pPr>
        <w:pStyle w:val="Example"/>
        <w:ind w:hanging="72"/>
      </w:pPr>
      <w:r>
        <w:rPr>
          <w:lang w:eastAsia="ko-KR"/>
        </w:rPr>
        <w:t xml:space="preserve"> </w:t>
      </w:r>
      <w:r>
        <w:t>1 := TRUNCATE 1.5</w:t>
      </w:r>
    </w:p>
    <w:p w14:paraId="769DB510" w14:textId="77777777" w:rsidR="00345ACB" w:rsidRDefault="00345ACB" w:rsidP="001E5D51">
      <w:pPr>
        <w:pStyle w:val="Heading3"/>
      </w:pPr>
      <w:bookmarkStart w:id="1384" w:name="_Ref448652815"/>
      <w:bookmarkStart w:id="1385" w:name="_Toc526304136"/>
      <w:bookmarkStart w:id="1386" w:name="_Toc141178020"/>
      <w:bookmarkStart w:id="1387" w:name="_Toc314131948"/>
      <w:bookmarkStart w:id="1388" w:name="_Toc382912238"/>
      <w:r>
        <w:t>Round (unary, right associative)</w:t>
      </w:r>
      <w:bookmarkEnd w:id="1384"/>
      <w:bookmarkEnd w:id="1385"/>
      <w:bookmarkEnd w:id="1386"/>
      <w:bookmarkEnd w:id="1387"/>
      <w:bookmarkEnd w:id="1388"/>
    </w:p>
    <w:p w14:paraId="1B382EE3" w14:textId="77777777" w:rsidR="00345ACB" w:rsidRPr="00913441" w:rsidRDefault="00345ACB">
      <w:pPr>
        <w:pStyle w:val="NormalIndented"/>
      </w:pPr>
      <w:r w:rsidRPr="00913441">
        <w:t xml:space="preserve">The </w:t>
      </w:r>
      <w:r w:rsidRPr="00913441">
        <w:rPr>
          <w:b/>
          <w:bCs/>
        </w:rPr>
        <w:t>round</w:t>
      </w:r>
      <w:r w:rsidRPr="00913441">
        <w:t xml:space="preserve"> operator rounds a number to an integer. </w:t>
      </w:r>
    </w:p>
    <w:p w14:paraId="556B688B" w14:textId="77777777" w:rsidR="00345ACB" w:rsidRPr="00913441" w:rsidRDefault="00345ACB">
      <w:pPr>
        <w:pStyle w:val="NormalIndented"/>
      </w:pPr>
      <w:r w:rsidRPr="00913441">
        <w:t xml:space="preserve">For positive numbers: If the fractional portion of the operand is greater than or equal to 0.5, the operator rounds to the next highest integer. Fractional portions less than 0.5 round to the next lowest integer. </w:t>
      </w:r>
    </w:p>
    <w:p w14:paraId="14969189" w14:textId="77777777" w:rsidR="00345ACB" w:rsidRPr="00913441" w:rsidRDefault="00345ACB">
      <w:pPr>
        <w:pStyle w:val="NormalIndented"/>
      </w:pPr>
      <w:r w:rsidRPr="00913441">
        <w:lastRenderedPageBreak/>
        <w:t>For negative numbers: If the absolute value of the fractional portion of the operand is greater than or equal 0.5, the operator rounds to the next lower negative integer. Fractional portions with absolute values less than 0.5 round to the next highest integer.</w:t>
      </w:r>
    </w:p>
    <w:p w14:paraId="6F5A03F7" w14:textId="77777777" w:rsidR="00345ACB" w:rsidRPr="00913441" w:rsidRDefault="00345ACB">
      <w:pPr>
        <w:pStyle w:val="NormalIndented"/>
      </w:pPr>
      <w:r w:rsidRPr="00913441">
        <w:t>Its usage is:</w:t>
      </w:r>
    </w:p>
    <w:p w14:paraId="6B571AB5" w14:textId="77777777" w:rsidR="00345ACB" w:rsidRDefault="00345ACB">
      <w:pPr>
        <w:pStyle w:val="Example"/>
      </w:pPr>
      <w:r>
        <w:t>&lt;n:number&gt; := ROUND &lt;n:number&gt;</w:t>
      </w:r>
    </w:p>
    <w:p w14:paraId="07A874E3" w14:textId="77777777" w:rsidR="00345ACB" w:rsidRDefault="00345ACB">
      <w:pPr>
        <w:pStyle w:val="Example"/>
        <w:ind w:hanging="72"/>
      </w:pPr>
      <w:r>
        <w:rPr>
          <w:lang w:eastAsia="ko-KR"/>
        </w:rPr>
        <w:t xml:space="preserve"> </w:t>
      </w:r>
      <w:r>
        <w:t>1 := ROUND 0.5</w:t>
      </w:r>
    </w:p>
    <w:p w14:paraId="6498E7ED" w14:textId="77777777" w:rsidR="00345ACB" w:rsidRDefault="00345ACB">
      <w:pPr>
        <w:pStyle w:val="Example"/>
        <w:ind w:hanging="72"/>
      </w:pPr>
      <w:r>
        <w:rPr>
          <w:lang w:eastAsia="ko-KR"/>
        </w:rPr>
        <w:t xml:space="preserve"> </w:t>
      </w:r>
      <w:r>
        <w:t>3 := ROUND 3.4</w:t>
      </w:r>
    </w:p>
    <w:p w14:paraId="59066987" w14:textId="77777777" w:rsidR="00345ACB" w:rsidRDefault="00345ACB">
      <w:pPr>
        <w:pStyle w:val="Example"/>
        <w:ind w:hanging="72"/>
      </w:pPr>
      <w:r>
        <w:rPr>
          <w:lang w:eastAsia="ko-KR"/>
        </w:rPr>
        <w:t xml:space="preserve"> </w:t>
      </w:r>
      <w:r>
        <w:t>4 := ROUND 3.5</w:t>
      </w:r>
    </w:p>
    <w:p w14:paraId="660B589A" w14:textId="77777777" w:rsidR="00345ACB" w:rsidRDefault="00345ACB">
      <w:pPr>
        <w:pStyle w:val="Example"/>
        <w:ind w:hanging="72"/>
      </w:pPr>
      <w:r>
        <w:t xml:space="preserve">-4 := ROUND </w:t>
      </w:r>
      <w:r w:rsidRPr="00BC49C4">
        <w:t>(</w:t>
      </w:r>
      <w:r>
        <w:t>-3.5</w:t>
      </w:r>
      <w:r w:rsidRPr="00BC49C4">
        <w:t>)</w:t>
      </w:r>
    </w:p>
    <w:p w14:paraId="5C52EFC0" w14:textId="77777777" w:rsidR="00345ACB" w:rsidRDefault="00345ACB">
      <w:pPr>
        <w:pStyle w:val="Example"/>
        <w:ind w:hanging="72"/>
      </w:pPr>
      <w:r>
        <w:t xml:space="preserve">-3 := ROUND </w:t>
      </w:r>
      <w:r w:rsidRPr="00BC49C4">
        <w:t>(</w:t>
      </w:r>
      <w:r>
        <w:t>-3.4</w:t>
      </w:r>
      <w:r w:rsidRPr="00BC49C4">
        <w:t>)</w:t>
      </w:r>
    </w:p>
    <w:p w14:paraId="74C4707D" w14:textId="77777777" w:rsidR="00345ACB" w:rsidRDefault="00345ACB">
      <w:pPr>
        <w:pStyle w:val="Example"/>
        <w:ind w:hanging="72"/>
      </w:pPr>
      <w:r>
        <w:t xml:space="preserve">-4 := ROUND </w:t>
      </w:r>
      <w:r w:rsidRPr="00BC49C4">
        <w:t>(</w:t>
      </w:r>
      <w:r>
        <w:t>-3.7</w:t>
      </w:r>
      <w:r w:rsidRPr="00BC49C4">
        <w:t>)</w:t>
      </w:r>
    </w:p>
    <w:p w14:paraId="2F1C6026" w14:textId="77777777" w:rsidR="00345ACB" w:rsidRDefault="00345ACB" w:rsidP="001E5D51">
      <w:pPr>
        <w:pStyle w:val="Heading3"/>
      </w:pPr>
      <w:bookmarkStart w:id="1389" w:name="_Toc526304137"/>
      <w:bookmarkStart w:id="1390" w:name="_Toc141178021"/>
      <w:bookmarkStart w:id="1391" w:name="_Toc314131949"/>
      <w:bookmarkStart w:id="1392" w:name="_Toc382912239"/>
      <w:r>
        <w:t>Abs (unary, right associative)</w:t>
      </w:r>
      <w:bookmarkEnd w:id="1389"/>
      <w:bookmarkEnd w:id="1390"/>
      <w:bookmarkEnd w:id="1391"/>
      <w:bookmarkEnd w:id="1392"/>
    </w:p>
    <w:p w14:paraId="6EA16BA4" w14:textId="77777777" w:rsidR="00345ACB" w:rsidRPr="00913441" w:rsidRDefault="00345ACB" w:rsidP="00E5497A">
      <w:pPr>
        <w:pStyle w:val="NormalIndented"/>
        <w:keepNext/>
      </w:pPr>
      <w:r w:rsidRPr="00913441">
        <w:t xml:space="preserve">The </w:t>
      </w:r>
      <w:r w:rsidRPr="00913441">
        <w:rPr>
          <w:b/>
          <w:bCs/>
        </w:rPr>
        <w:t>abs</w:t>
      </w:r>
      <w:r w:rsidRPr="00913441">
        <w:t xml:space="preserve"> operator returns absolute value of its argument. Its usage is:</w:t>
      </w:r>
    </w:p>
    <w:p w14:paraId="41AB6A9D" w14:textId="77777777" w:rsidR="00345ACB" w:rsidRDefault="00345ACB">
      <w:pPr>
        <w:pStyle w:val="Example"/>
      </w:pPr>
      <w:r>
        <w:t>&lt;n:number&gt; := ABS &lt;n:number&gt;</w:t>
      </w:r>
    </w:p>
    <w:p w14:paraId="6825E293" w14:textId="77777777" w:rsidR="00345ACB" w:rsidRDefault="00345ACB">
      <w:pPr>
        <w:pStyle w:val="Example"/>
        <w:ind w:hanging="72"/>
      </w:pPr>
      <w:r>
        <w:t>1.5 := ABS (-1.5)</w:t>
      </w:r>
    </w:p>
    <w:p w14:paraId="1071FD91" w14:textId="77777777" w:rsidR="00345ACB" w:rsidRDefault="00345ACB" w:rsidP="001E5D51">
      <w:pPr>
        <w:pStyle w:val="Heading3"/>
      </w:pPr>
      <w:bookmarkStart w:id="1393" w:name="_Toc526304138"/>
      <w:bookmarkStart w:id="1394" w:name="_Toc141178022"/>
      <w:bookmarkStart w:id="1395" w:name="_Toc314131950"/>
      <w:bookmarkStart w:id="1396" w:name="_Toc382912240"/>
      <w:r>
        <w:t>Sqrt (unary, right associative)</w:t>
      </w:r>
      <w:bookmarkEnd w:id="1393"/>
      <w:bookmarkEnd w:id="1394"/>
      <w:bookmarkEnd w:id="1395"/>
      <w:bookmarkEnd w:id="1396"/>
    </w:p>
    <w:p w14:paraId="00196731" w14:textId="77777777" w:rsidR="00345ACB" w:rsidRPr="00913441" w:rsidRDefault="00345ACB">
      <w:pPr>
        <w:pStyle w:val="NormalIndented"/>
      </w:pPr>
      <w:r w:rsidRPr="00913441">
        <w:t xml:space="preserve">The </w:t>
      </w:r>
      <w:r w:rsidRPr="00913441">
        <w:rPr>
          <w:b/>
          <w:bCs/>
        </w:rPr>
        <w:t>sqrt</w:t>
      </w:r>
      <w:r w:rsidRPr="00913441">
        <w:t xml:space="preserve"> operator returns the square root of its argument. Because imaginary numbers are not supported, the square root of a negative </w:t>
      </w:r>
      <w:proofErr w:type="gramStart"/>
      <w:r w:rsidRPr="00913441">
        <w:t>number</w:t>
      </w:r>
      <w:proofErr w:type="gramEnd"/>
      <w:r w:rsidRPr="00913441">
        <w:t xml:space="preserve"> results in </w:t>
      </w:r>
      <w:r w:rsidRPr="00913441">
        <w:rPr>
          <w:b/>
          <w:bCs/>
        </w:rPr>
        <w:t>null</w:t>
      </w:r>
      <w:r w:rsidRPr="00913441">
        <w:t>. Its usage is:</w:t>
      </w:r>
    </w:p>
    <w:p w14:paraId="69986929" w14:textId="77777777" w:rsidR="00345ACB" w:rsidRDefault="00345ACB">
      <w:pPr>
        <w:pStyle w:val="Example"/>
      </w:pPr>
      <w:r>
        <w:t>&lt;n:number&gt; := SQRT &lt;n:number&gt;</w:t>
      </w:r>
    </w:p>
    <w:p w14:paraId="17074A1A" w14:textId="77777777" w:rsidR="00345ACB" w:rsidRDefault="00345ACB">
      <w:pPr>
        <w:pStyle w:val="Example"/>
        <w:ind w:hanging="72"/>
      </w:pPr>
      <w:r>
        <w:t>2 := SQRT 4</w:t>
      </w:r>
    </w:p>
    <w:p w14:paraId="0DB28065" w14:textId="77777777" w:rsidR="00345ACB" w:rsidRDefault="00345ACB">
      <w:pPr>
        <w:pStyle w:val="Example"/>
        <w:ind w:hanging="72"/>
      </w:pPr>
      <w:r>
        <w:t>null := SQRT(-1)</w:t>
      </w:r>
    </w:p>
    <w:p w14:paraId="13F457F8" w14:textId="77777777" w:rsidR="00345ACB" w:rsidRDefault="00345ACB" w:rsidP="001E5D51">
      <w:pPr>
        <w:pStyle w:val="Heading2"/>
      </w:pPr>
      <w:bookmarkStart w:id="1397" w:name="_Ref448635916"/>
      <w:bookmarkStart w:id="1398" w:name="_Ref448638137"/>
      <w:bookmarkStart w:id="1399" w:name="_Ref448646013"/>
      <w:bookmarkStart w:id="1400" w:name="_Ref448648012"/>
      <w:bookmarkStart w:id="1401" w:name="_Ref448648290"/>
      <w:bookmarkStart w:id="1402" w:name="_Ref448648508"/>
      <w:bookmarkStart w:id="1403" w:name="_Toc526304140"/>
      <w:bookmarkStart w:id="1404" w:name="_Toc141178024"/>
      <w:bookmarkStart w:id="1405" w:name="_Toc314131952"/>
      <w:bookmarkStart w:id="1406" w:name="_Toc382912241"/>
      <w:r>
        <w:t>Time Function Operator</w:t>
      </w:r>
      <w:bookmarkEnd w:id="1397"/>
      <w:bookmarkEnd w:id="1398"/>
      <w:bookmarkEnd w:id="1399"/>
      <w:bookmarkEnd w:id="1400"/>
      <w:bookmarkEnd w:id="1401"/>
      <w:bookmarkEnd w:id="1402"/>
      <w:bookmarkEnd w:id="1403"/>
      <w:bookmarkEnd w:id="1404"/>
      <w:bookmarkEnd w:id="1405"/>
      <w:bookmarkEnd w:id="1406"/>
    </w:p>
    <w:p w14:paraId="1FDF7E31" w14:textId="77777777" w:rsidR="00345ACB" w:rsidRPr="00913441" w:rsidRDefault="00345ACB">
      <w:pPr>
        <w:pStyle w:val="NormalIndented"/>
      </w:pPr>
      <w:r w:rsidRPr="00913441">
        <w:t>The time function operator does not follow the default primary time handling.</w:t>
      </w:r>
    </w:p>
    <w:p w14:paraId="5BF8E103" w14:textId="77777777" w:rsidR="00345ACB" w:rsidRDefault="00345ACB" w:rsidP="001E5D51">
      <w:pPr>
        <w:pStyle w:val="Heading3"/>
      </w:pPr>
      <w:bookmarkStart w:id="1407" w:name="_Ref448635940"/>
      <w:bookmarkStart w:id="1408" w:name="_Toc526304141"/>
      <w:bookmarkStart w:id="1409" w:name="_Toc141178025"/>
      <w:bookmarkStart w:id="1410" w:name="_Toc314131953"/>
      <w:bookmarkStart w:id="1411" w:name="_Toc382912242"/>
      <w:r>
        <w:t>Time (unary, right associative)</w:t>
      </w:r>
      <w:bookmarkEnd w:id="1407"/>
      <w:bookmarkEnd w:id="1408"/>
      <w:bookmarkEnd w:id="1409"/>
      <w:bookmarkEnd w:id="1410"/>
      <w:bookmarkEnd w:id="1411"/>
    </w:p>
    <w:p w14:paraId="75DD074E" w14:textId="77777777" w:rsidR="00345ACB" w:rsidRPr="00913441" w:rsidRDefault="00345ACB">
      <w:pPr>
        <w:pStyle w:val="NormalIndented"/>
      </w:pPr>
      <w:r w:rsidRPr="00913441">
        <w:t xml:space="preserve">The </w:t>
      </w:r>
      <w:r w:rsidRPr="00913441">
        <w:rPr>
          <w:b/>
          <w:bCs/>
        </w:rPr>
        <w:t>time</w:t>
      </w:r>
      <w:r w:rsidRPr="00913441">
        <w:t xml:space="preserve"> operator returns the primary time (that is, time of occurrence) of the result of a value derived from a query (see Section </w:t>
      </w:r>
      <w:r w:rsidR="008216EB">
        <w:fldChar w:fldCharType="begin"/>
      </w:r>
      <w:r w:rsidR="008216EB">
        <w:instrText xml:space="preserve"> REF _Ref448643812 \r \h  \* MERGEFORMAT </w:instrText>
      </w:r>
      <w:r w:rsidR="008216EB">
        <w:fldChar w:fldCharType="separate"/>
      </w:r>
      <w:r>
        <w:t>8.9</w:t>
      </w:r>
      <w:r w:rsidR="008216EB">
        <w:fldChar w:fldCharType="end"/>
      </w:r>
      <w:r w:rsidRPr="00913441">
        <w:t xml:space="preserve">). </w:t>
      </w:r>
      <w:r w:rsidRPr="00913441">
        <w:rPr>
          <w:b/>
          <w:bCs/>
        </w:rPr>
        <w:t>Null</w:t>
      </w:r>
      <w:r w:rsidRPr="00913441">
        <w:t xml:space="preserve"> is returned if it is used on data that has no primary time. The result of </w:t>
      </w:r>
      <w:r w:rsidRPr="00913441">
        <w:rPr>
          <w:b/>
          <w:bCs/>
        </w:rPr>
        <w:t xml:space="preserve">time </w:t>
      </w:r>
      <w:r w:rsidRPr="00913441">
        <w:t xml:space="preserve">preserves the primary time of its argument; </w:t>
      </w:r>
      <w:proofErr w:type="gramStart"/>
      <w:r w:rsidRPr="00913441">
        <w:t>so</w:t>
      </w:r>
      <w:proofErr w:type="gramEnd"/>
      <w:r w:rsidRPr="00913441">
        <w:t xml:space="preserve"> </w:t>
      </w:r>
      <w:r w:rsidRPr="00913441">
        <w:rPr>
          <w:b/>
          <w:bCs/>
        </w:rPr>
        <w:t xml:space="preserve">time </w:t>
      </w:r>
      <w:proofErr w:type="spellStart"/>
      <w:r w:rsidRPr="00913441">
        <w:rPr>
          <w:b/>
          <w:bCs/>
        </w:rPr>
        <w:t>time</w:t>
      </w:r>
      <w:proofErr w:type="spellEnd"/>
      <w:r w:rsidRPr="00913441">
        <w:rPr>
          <w:b/>
          <w:bCs/>
        </w:rPr>
        <w:t xml:space="preserve"> x</w:t>
      </w:r>
      <w:r w:rsidRPr="00913441">
        <w:t xml:space="preserve"> is equivalent to </w:t>
      </w:r>
      <w:r w:rsidRPr="00913441">
        <w:rPr>
          <w:b/>
          <w:bCs/>
        </w:rPr>
        <w:t>time x</w:t>
      </w:r>
      <w:r w:rsidRPr="00913441">
        <w:t xml:space="preserve">. Its usage is (assuming that </w:t>
      </w:r>
      <w:proofErr w:type="spellStart"/>
      <w:r w:rsidRPr="00913441">
        <w:rPr>
          <w:b/>
          <w:bCs/>
        </w:rPr>
        <w:t>data0</w:t>
      </w:r>
      <w:proofErr w:type="spellEnd"/>
      <w:r w:rsidRPr="00913441">
        <w:t xml:space="preserve"> is the result of a query with one element whose primary time is:</w:t>
      </w:r>
      <w:r w:rsidRPr="00913441">
        <w:rPr>
          <w:b/>
          <w:bCs/>
        </w:rPr>
        <w:t xml:space="preserve"> </w:t>
      </w:r>
      <w:proofErr w:type="spellStart"/>
      <w:r w:rsidRPr="00913441">
        <w:rPr>
          <w:b/>
          <w:bCs/>
        </w:rPr>
        <w:t>1990-03-15T15:00:00</w:t>
      </w:r>
      <w:proofErr w:type="spellEnd"/>
      <w:r w:rsidRPr="00913441">
        <w:t>):</w:t>
      </w:r>
    </w:p>
    <w:p w14:paraId="3B6E25A9" w14:textId="77777777" w:rsidR="00345ACB" w:rsidRDefault="00345ACB">
      <w:pPr>
        <w:pStyle w:val="Example"/>
      </w:pPr>
      <w:r>
        <w:t>&lt;n:time&gt; := TIME [OF] &lt;n:any-type&gt;</w:t>
      </w:r>
    </w:p>
    <w:p w14:paraId="0BA794A5" w14:textId="77777777" w:rsidR="00345ACB" w:rsidRDefault="00345ACB">
      <w:pPr>
        <w:pStyle w:val="Example"/>
        <w:ind w:hanging="72"/>
      </w:pPr>
      <w:r>
        <w:t>1990-03-15T15:00:00 := TIME OF data0</w:t>
      </w:r>
    </w:p>
    <w:p w14:paraId="36FE4606" w14:textId="77777777" w:rsidR="00345ACB" w:rsidRDefault="00345ACB">
      <w:pPr>
        <w:pStyle w:val="Example"/>
        <w:ind w:hanging="72"/>
      </w:pPr>
      <w:r>
        <w:t>1990-03-15T15:00:00 := TIME TIME data0</w:t>
      </w:r>
    </w:p>
    <w:p w14:paraId="53D123FA" w14:textId="77777777" w:rsidR="00345ACB" w:rsidRDefault="00345ACB">
      <w:pPr>
        <w:pStyle w:val="Example"/>
        <w:ind w:hanging="72"/>
        <w:rPr>
          <w:lang w:eastAsia="ko-KR"/>
        </w:rPr>
      </w:pPr>
      <w:r>
        <w:t>(null,</w:t>
      </w:r>
      <w:r>
        <w:rPr>
          <w:lang w:eastAsia="ko-KR"/>
        </w:rPr>
        <w:t xml:space="preserve"> </w:t>
      </w:r>
      <w:r>
        <w:t>null) := TIME (3,</w:t>
      </w:r>
      <w:r>
        <w:rPr>
          <w:lang w:eastAsia="ko-KR"/>
        </w:rPr>
        <w:t xml:space="preserve"> </w:t>
      </w:r>
      <w:r>
        <w:t>4)</w:t>
      </w:r>
    </w:p>
    <w:p w14:paraId="195E18D2" w14:textId="77777777" w:rsidR="00345ACB" w:rsidRPr="00913441" w:rsidRDefault="00345ACB">
      <w:pPr>
        <w:pStyle w:val="NormalIndented"/>
      </w:pPr>
      <w:r w:rsidRPr="00913441">
        <w:t xml:space="preserve">The inverse of the </w:t>
      </w:r>
      <w:r w:rsidRPr="00913441">
        <w:rPr>
          <w:b/>
          <w:bCs/>
        </w:rPr>
        <w:t xml:space="preserve">time </w:t>
      </w:r>
      <w:r w:rsidRPr="00913441">
        <w:t xml:space="preserve">operator (to set the primary time of a value) can be achieved by using </w:t>
      </w:r>
      <w:r w:rsidRPr="00913441">
        <w:rPr>
          <w:b/>
          <w:bCs/>
        </w:rPr>
        <w:t xml:space="preserve">time </w:t>
      </w:r>
      <w:r w:rsidRPr="00913441">
        <w:t>on the left side of an assignment statement. For example:</w:t>
      </w:r>
    </w:p>
    <w:p w14:paraId="49EAF273" w14:textId="77777777" w:rsidR="00345ACB" w:rsidRDefault="00345ACB">
      <w:pPr>
        <w:pStyle w:val="Example"/>
      </w:pPr>
      <w:r>
        <w:t>TIME [OF] &lt;n:any-type&gt; := &lt;n:time&gt;;</w:t>
      </w:r>
    </w:p>
    <w:p w14:paraId="55640E87" w14:textId="77777777" w:rsidR="00345ACB" w:rsidRDefault="00345ACB">
      <w:pPr>
        <w:pStyle w:val="Example"/>
        <w:ind w:hanging="72"/>
      </w:pPr>
      <w:r>
        <w:t>TIME data1 := time data2;</w:t>
      </w:r>
    </w:p>
    <w:p w14:paraId="7A8E2855" w14:textId="77777777" w:rsidR="00345ACB" w:rsidRPr="00DB23BE" w:rsidRDefault="00345ACB">
      <w:pPr>
        <w:pStyle w:val="NormalIndented"/>
      </w:pPr>
      <w:r w:rsidRPr="00913441">
        <w:t xml:space="preserve">If the identifier on the </w:t>
      </w:r>
      <w:proofErr w:type="gramStart"/>
      <w:r w:rsidRPr="00913441">
        <w:t>left hand</w:t>
      </w:r>
      <w:proofErr w:type="gramEnd"/>
      <w:r w:rsidRPr="00913441">
        <w:t xml:space="preserve"> side of an assignment statement refers to a list, the behavior of the time assignment is undefined. Future versions of the Arden Syntax standard may formally define this behavior.</w:t>
      </w:r>
      <w:r>
        <w:t xml:space="preserve"> </w:t>
      </w:r>
      <w:r w:rsidRPr="00DB23BE">
        <w:t xml:space="preserve">If the right side of the assignment statement does not refer to a time value, the </w:t>
      </w:r>
      <w:r w:rsidRPr="00DB23BE">
        <w:rPr>
          <w:b/>
        </w:rPr>
        <w:t>time</w:t>
      </w:r>
      <w:r w:rsidRPr="00DB23BE">
        <w:t xml:space="preserve"> operator assigns </w:t>
      </w:r>
      <w:r w:rsidRPr="00DB23BE">
        <w:rPr>
          <w:b/>
        </w:rPr>
        <w:t>null</w:t>
      </w:r>
      <w:r w:rsidRPr="00DB23BE">
        <w:t xml:space="preserve"> to the primary time of the identifier at the </w:t>
      </w:r>
      <w:proofErr w:type="gramStart"/>
      <w:r w:rsidRPr="00DB23BE">
        <w:t>left hand</w:t>
      </w:r>
      <w:proofErr w:type="gramEnd"/>
      <w:r w:rsidRPr="00DB23BE">
        <w:t xml:space="preserve"> side.</w:t>
      </w:r>
    </w:p>
    <w:p w14:paraId="3AAE362C" w14:textId="77777777" w:rsidR="00345ACB" w:rsidRDefault="00345ACB" w:rsidP="001E5D51">
      <w:pPr>
        <w:pStyle w:val="Heading3"/>
      </w:pPr>
      <w:bookmarkStart w:id="1412" w:name="_Toc141178026"/>
      <w:bookmarkStart w:id="1413" w:name="_Toc314131954"/>
      <w:bookmarkStart w:id="1414" w:name="_Toc382912243"/>
      <w:r>
        <w:t>Time of Objects</w:t>
      </w:r>
      <w:bookmarkEnd w:id="1412"/>
      <w:bookmarkEnd w:id="1413"/>
      <w:bookmarkEnd w:id="1414"/>
    </w:p>
    <w:p w14:paraId="48610209" w14:textId="77777777" w:rsidR="00345ACB" w:rsidRPr="00913441" w:rsidRDefault="00345ACB">
      <w:pPr>
        <w:pStyle w:val="NormalIndented"/>
      </w:pPr>
      <w:r w:rsidRPr="00913441">
        <w:t xml:space="preserve">When an object is passed to the </w:t>
      </w:r>
      <w:r w:rsidRPr="00913441">
        <w:rPr>
          <w:b/>
          <w:bCs/>
        </w:rPr>
        <w:t>time</w:t>
      </w:r>
      <w:r w:rsidRPr="00913441">
        <w:t xml:space="preserve"> operator, the result will be null if one or more attributes do not reference a data item with a primary time, if the data contain primary times but those times differ, or if the object contains no attributes. If all the </w:t>
      </w:r>
      <w:proofErr w:type="gramStart"/>
      <w:r w:rsidRPr="00913441">
        <w:t>objects</w:t>
      </w:r>
      <w:proofErr w:type="gramEnd"/>
      <w:r w:rsidRPr="00913441">
        <w:t xml:space="preserve"> attributes refer to data items with primary times, and all those </w:t>
      </w:r>
      <w:r w:rsidRPr="00913441">
        <w:lastRenderedPageBreak/>
        <w:t>times are equivalent, then this time is returned as the time of the object. If an attribute contains a list, then the primary time of the object is not defined (returns null) since lists do not have a specific primary time.</w:t>
      </w:r>
    </w:p>
    <w:p w14:paraId="4C97FB1F" w14:textId="77777777" w:rsidR="00345ACB" w:rsidRDefault="00345ACB">
      <w:pPr>
        <w:pStyle w:val="Example"/>
      </w:pPr>
      <w:r>
        <w:t>LabResult := OBJECT [id, value];</w:t>
      </w:r>
    </w:p>
    <w:p w14:paraId="7D89A4A8" w14:textId="77777777" w:rsidR="00345ACB" w:rsidRDefault="00345ACB">
      <w:pPr>
        <w:pStyle w:val="Example"/>
      </w:pPr>
      <w:r>
        <w:t>result := new LabResult;</w:t>
      </w:r>
    </w:p>
    <w:p w14:paraId="247EBD6A" w14:textId="77777777" w:rsidR="00345ACB" w:rsidRDefault="00345ACB">
      <w:pPr>
        <w:pStyle w:val="Example"/>
      </w:pPr>
    </w:p>
    <w:p w14:paraId="2D355311" w14:textId="77777777" w:rsidR="00345ACB" w:rsidRDefault="00345ACB">
      <w:pPr>
        <w:pStyle w:val="Example"/>
      </w:pPr>
      <w:r>
        <w:t>result.id := 123;</w:t>
      </w:r>
    </w:p>
    <w:p w14:paraId="71C0788F" w14:textId="77777777" w:rsidR="00345ACB" w:rsidRDefault="00345ACB">
      <w:pPr>
        <w:pStyle w:val="Example"/>
      </w:pPr>
      <w:r>
        <w:t>time of result.id := 2004-01-16T00:00:00;</w:t>
      </w:r>
    </w:p>
    <w:p w14:paraId="7FDDE76D" w14:textId="77777777" w:rsidR="00345ACB" w:rsidRDefault="00345ACB">
      <w:pPr>
        <w:pStyle w:val="Example"/>
      </w:pPr>
      <w:r>
        <w:t>result.value := 1.0;</w:t>
      </w:r>
    </w:p>
    <w:p w14:paraId="7F044CEF" w14:textId="77777777" w:rsidR="00345ACB" w:rsidRDefault="00345ACB">
      <w:pPr>
        <w:pStyle w:val="Example"/>
      </w:pPr>
      <w:r>
        <w:t>time of result.value := 2004-01-16T00:00:00;</w:t>
      </w:r>
    </w:p>
    <w:p w14:paraId="63087544" w14:textId="77777777" w:rsidR="00345ACB" w:rsidRDefault="00345ACB">
      <w:pPr>
        <w:pStyle w:val="Example"/>
      </w:pPr>
    </w:p>
    <w:p w14:paraId="5687A910" w14:textId="77777777" w:rsidR="00345ACB" w:rsidRDefault="00345ACB">
      <w:pPr>
        <w:pStyle w:val="Example"/>
      </w:pPr>
      <w:r>
        <w:t>2004-01-16T00:00:00 := time of result; // all attributes have same primary time</w:t>
      </w:r>
    </w:p>
    <w:p w14:paraId="2D6DB237" w14:textId="77777777" w:rsidR="00345ACB" w:rsidRDefault="00345ACB">
      <w:pPr>
        <w:pStyle w:val="Example"/>
      </w:pPr>
      <w:r>
        <w:t>2004-01-16T00:00:00 := time of result.id;</w:t>
      </w:r>
    </w:p>
    <w:p w14:paraId="645AB4EE" w14:textId="77777777" w:rsidR="00345ACB" w:rsidRDefault="00345ACB">
      <w:pPr>
        <w:pStyle w:val="Example"/>
      </w:pPr>
    </w:p>
    <w:p w14:paraId="06DBFD35" w14:textId="77777777" w:rsidR="00345ACB" w:rsidRDefault="00345ACB">
      <w:pPr>
        <w:pStyle w:val="Example"/>
      </w:pPr>
      <w:r>
        <w:t>time of result.id := 2004-01-17T00:00:00;</w:t>
      </w:r>
    </w:p>
    <w:p w14:paraId="408D9F90" w14:textId="77777777" w:rsidR="00345ACB" w:rsidRDefault="00345ACB">
      <w:pPr>
        <w:pStyle w:val="Example"/>
      </w:pPr>
      <w:r>
        <w:t>null := time of result;</w:t>
      </w:r>
      <w:r>
        <w:tab/>
      </w:r>
      <w:r>
        <w:tab/>
      </w:r>
      <w:r>
        <w:tab/>
      </w:r>
      <w:r>
        <w:tab/>
        <w:t>// primary times differ</w:t>
      </w:r>
    </w:p>
    <w:p w14:paraId="142F31D4" w14:textId="77777777" w:rsidR="00345ACB" w:rsidRDefault="00345ACB">
      <w:pPr>
        <w:pStyle w:val="Example"/>
      </w:pPr>
      <w:r>
        <w:t>2004-01-17T00:00:00 := time of result.id;</w:t>
      </w:r>
    </w:p>
    <w:p w14:paraId="719755AC" w14:textId="77777777" w:rsidR="00345ACB" w:rsidRDefault="00345ACB" w:rsidP="001E5D51">
      <w:pPr>
        <w:pStyle w:val="Heading3"/>
      </w:pPr>
      <w:bookmarkStart w:id="1415" w:name="_Toc141178027"/>
      <w:bookmarkStart w:id="1416" w:name="_Ref172014121"/>
      <w:bookmarkStart w:id="1417" w:name="_Ref279405858"/>
      <w:bookmarkStart w:id="1418" w:name="_Toc314131955"/>
      <w:bookmarkStart w:id="1419" w:name="_Toc382912244"/>
      <w:proofErr w:type="spellStart"/>
      <w:r>
        <w:t>Attime</w:t>
      </w:r>
      <w:proofErr w:type="spellEnd"/>
      <w:r>
        <w:t xml:space="preserve"> (binary, right associative)</w:t>
      </w:r>
      <w:bookmarkEnd w:id="1415"/>
      <w:bookmarkEnd w:id="1416"/>
      <w:bookmarkEnd w:id="1417"/>
      <w:bookmarkEnd w:id="1418"/>
      <w:bookmarkEnd w:id="1419"/>
    </w:p>
    <w:p w14:paraId="55BEA883" w14:textId="77777777" w:rsidR="00345ACB" w:rsidRPr="00913441" w:rsidRDefault="00345ACB" w:rsidP="000A07F5">
      <w:pPr>
        <w:pStyle w:val="NormalIndented"/>
      </w:pPr>
      <w:r w:rsidRPr="00913441">
        <w:t xml:space="preserve">The </w:t>
      </w:r>
      <w:proofErr w:type="spellStart"/>
      <w:r w:rsidRPr="00913441">
        <w:rPr>
          <w:b/>
          <w:bCs/>
        </w:rPr>
        <w:t>attime</w:t>
      </w:r>
      <w:proofErr w:type="spellEnd"/>
      <w:r w:rsidRPr="00913441">
        <w:rPr>
          <w:b/>
          <w:bCs/>
        </w:rPr>
        <w:t xml:space="preserve"> </w:t>
      </w:r>
      <w:r w:rsidRPr="00913441">
        <w:t xml:space="preserve">operator constructs a time value from two time and time-of-day arguments. The result consists of the date of the time arguments and the time of the time-of-day argument. </w:t>
      </w:r>
      <w:r w:rsidRPr="00913441">
        <w:rPr>
          <w:b/>
          <w:bCs/>
        </w:rPr>
        <w:t>Null</w:t>
      </w:r>
      <w:r w:rsidRPr="00913441">
        <w:t xml:space="preserve"> is returned if it is used with other arguments than time and time-of-day. The primary times are lost.</w:t>
      </w:r>
    </w:p>
    <w:p w14:paraId="0E537B57" w14:textId="77777777" w:rsidR="00345ACB" w:rsidRDefault="00345ACB" w:rsidP="000A07F5">
      <w:pPr>
        <w:pStyle w:val="Example"/>
      </w:pPr>
      <w:r>
        <w:t>&lt;n:time&gt; := &lt;n:time&gt; ATTIME &lt;n:time-of-day&gt;</w:t>
      </w:r>
    </w:p>
    <w:p w14:paraId="33AF729A" w14:textId="77777777" w:rsidR="00345ACB" w:rsidRPr="0062547D" w:rsidRDefault="00345ACB" w:rsidP="0062547D">
      <w:pPr>
        <w:pStyle w:val="Example"/>
      </w:pPr>
      <w:r w:rsidRPr="0062547D">
        <w:t>2006-06-20T15:00:00 := now AT</w:t>
      </w:r>
      <w:r>
        <w:t>TIME</w:t>
      </w:r>
      <w:r w:rsidRPr="0062547D">
        <w:t xml:space="preserve"> 15:00:00</w:t>
      </w:r>
    </w:p>
    <w:p w14:paraId="6CCC480C" w14:textId="77777777" w:rsidR="00345ACB" w:rsidRPr="0062547D" w:rsidRDefault="00345ACB" w:rsidP="0062547D">
      <w:pPr>
        <w:pStyle w:val="Example"/>
      </w:pPr>
      <w:r w:rsidRPr="0062547D">
        <w:t>200</w:t>
      </w:r>
      <w:r>
        <w:t>1</w:t>
      </w:r>
      <w:r w:rsidRPr="0062547D">
        <w:t xml:space="preserve">-01-01T14:30:00 := TIME OF </w:t>
      </w:r>
      <w:r>
        <w:t>intuitive_</w:t>
      </w:r>
      <w:r w:rsidRPr="0062547D">
        <w:t>new_millenium AT</w:t>
      </w:r>
      <w:r>
        <w:t>TIME</w:t>
      </w:r>
      <w:r w:rsidRPr="0062547D">
        <w:t xml:space="preserve"> 14:30:00</w:t>
      </w:r>
    </w:p>
    <w:p w14:paraId="73F4E6D9" w14:textId="77777777" w:rsidR="00345ACB" w:rsidRDefault="00345ACB" w:rsidP="000A07F5">
      <w:pPr>
        <w:pStyle w:val="NormalIndented"/>
      </w:pPr>
      <w:r w:rsidRPr="00913441">
        <w:t xml:space="preserve">This operator was known as the </w:t>
      </w:r>
      <w:r w:rsidRPr="00913441">
        <w:rPr>
          <w:b/>
        </w:rPr>
        <w:t>at</w:t>
      </w:r>
      <w:r w:rsidRPr="00913441">
        <w:t xml:space="preserve"> operator in Arden Syntax 2.6.</w:t>
      </w:r>
      <w:r>
        <w:t xml:space="preserve"> </w:t>
      </w:r>
      <w:r w:rsidRPr="00913441">
        <w:t xml:space="preserve">The change from </w:t>
      </w:r>
      <w:proofErr w:type="spellStart"/>
      <w:r w:rsidRPr="00913441">
        <w:rPr>
          <w:b/>
        </w:rPr>
        <w:t>at</w:t>
      </w:r>
      <w:proofErr w:type="spellEnd"/>
      <w:r w:rsidRPr="00913441">
        <w:t xml:space="preserve"> to </w:t>
      </w:r>
      <w:proofErr w:type="spellStart"/>
      <w:r w:rsidRPr="00913441">
        <w:rPr>
          <w:b/>
        </w:rPr>
        <w:t>attime</w:t>
      </w:r>
      <w:proofErr w:type="spellEnd"/>
      <w:r w:rsidRPr="00913441">
        <w:t xml:space="preserve"> was made to resolve a conflict in context-free grammar (Annex 1) and remove the need for precedence rules to properly parse write statements (</w:t>
      </w:r>
      <w:r w:rsidRPr="00913441">
        <w:fldChar w:fldCharType="begin"/>
      </w:r>
      <w:r w:rsidRPr="00913441">
        <w:instrText xml:space="preserve"> REF _Ref448646640 \r \h </w:instrText>
      </w:r>
      <w:r w:rsidRPr="00913441">
        <w:fldChar w:fldCharType="separate"/>
      </w:r>
      <w:r>
        <w:t>12.2.1</w:t>
      </w:r>
      <w:r w:rsidRPr="00913441">
        <w:fldChar w:fldCharType="end"/>
      </w:r>
      <w:r w:rsidRPr="00913441">
        <w:t>) that utilize destinations.</w:t>
      </w:r>
    </w:p>
    <w:p w14:paraId="154901A7" w14:textId="77777777" w:rsidR="00345ACB" w:rsidRPr="00913441" w:rsidRDefault="00345ACB" w:rsidP="000A07F5">
      <w:pPr>
        <w:pStyle w:val="NormalIndented"/>
      </w:pPr>
    </w:p>
    <w:p w14:paraId="2CD13005" w14:textId="77777777" w:rsidR="00345ACB" w:rsidRDefault="00345ACB" w:rsidP="001E5D51">
      <w:pPr>
        <w:pStyle w:val="Heading2"/>
      </w:pPr>
      <w:bookmarkStart w:id="1420" w:name="_Toc141178028"/>
      <w:bookmarkStart w:id="1421" w:name="_Toc314131957"/>
      <w:bookmarkStart w:id="1422" w:name="_Toc382912245"/>
      <w:r>
        <w:t>Object Operators</w:t>
      </w:r>
      <w:bookmarkEnd w:id="1420"/>
      <w:bookmarkEnd w:id="1421"/>
      <w:bookmarkEnd w:id="1422"/>
    </w:p>
    <w:p w14:paraId="702C0D2D" w14:textId="77777777" w:rsidR="00345ACB" w:rsidRDefault="00345ACB" w:rsidP="001E5D51">
      <w:pPr>
        <w:pStyle w:val="Heading3"/>
        <w:rPr>
          <w:kern w:val="20"/>
        </w:rPr>
      </w:pPr>
      <w:bookmarkStart w:id="1423" w:name="_Toc141178029"/>
      <w:bookmarkStart w:id="1424" w:name="_Ref188153256"/>
      <w:bookmarkStart w:id="1425" w:name="_Ref188153288"/>
      <w:bookmarkStart w:id="1426" w:name="_Ref188153344"/>
      <w:bookmarkStart w:id="1427" w:name="_Toc314131958"/>
      <w:bookmarkStart w:id="1428" w:name="_Toc382912246"/>
      <w:r>
        <w:t>Dot (binary, right associative)</w:t>
      </w:r>
      <w:bookmarkEnd w:id="1423"/>
      <w:bookmarkEnd w:id="1424"/>
      <w:bookmarkEnd w:id="1425"/>
      <w:bookmarkEnd w:id="1426"/>
      <w:bookmarkEnd w:id="1427"/>
      <w:bookmarkEnd w:id="1428"/>
    </w:p>
    <w:p w14:paraId="65025D9F" w14:textId="77777777" w:rsidR="00345ACB" w:rsidRPr="00913441" w:rsidRDefault="00345ACB">
      <w:pPr>
        <w:pStyle w:val="NormalIndented"/>
      </w:pPr>
      <w:r w:rsidRPr="00913441">
        <w:t xml:space="preserve"> The </w:t>
      </w:r>
      <w:r w:rsidRPr="00913441">
        <w:rPr>
          <w:b/>
          <w:bCs/>
        </w:rPr>
        <w:t>dot</w:t>
      </w:r>
      <w:r w:rsidRPr="00913441">
        <w:t xml:space="preserve"> operator (".") selects an attribute from an object based on the name following the dot.</w:t>
      </w:r>
      <w:r w:rsidRPr="009758C1">
        <w:rPr>
          <w:sz w:val="40"/>
          <w:szCs w:val="40"/>
        </w:rPr>
        <w:t xml:space="preserve"> </w:t>
      </w:r>
      <w:r w:rsidRPr="00913441">
        <w:t>It takes an expression and an identifier. The expression typically evaluates to an object or a list of objects.</w:t>
      </w:r>
    </w:p>
    <w:p w14:paraId="26CE9AB8" w14:textId="77777777" w:rsidR="00345ACB" w:rsidRDefault="00345ACB">
      <w:pPr>
        <w:pStyle w:val="Example"/>
        <w:rPr>
          <w:kern w:val="20"/>
        </w:rPr>
      </w:pPr>
      <w:r>
        <w:rPr>
          <w:kern w:val="20"/>
        </w:rPr>
        <w:t>&lt;n:any-type&gt; := &lt;expr&gt; "." &lt;identifier&gt;</w:t>
      </w:r>
    </w:p>
    <w:p w14:paraId="5F124548" w14:textId="77777777" w:rsidR="00345ACB" w:rsidRPr="00913441" w:rsidRDefault="00345ACB">
      <w:pPr>
        <w:pStyle w:val="NormalIndented"/>
      </w:pPr>
      <w:r w:rsidRPr="00913441">
        <w:t xml:space="preserve">If the expression does not evaluate to an object, or if the object does not contain the named attribute, then null is returned. If the expression evaluates to a list, normal Arden list handling is </w:t>
      </w:r>
      <w:proofErr w:type="gramStart"/>
      <w:r w:rsidRPr="00913441">
        <w:t>used</w:t>
      </w:r>
      <w:proofErr w:type="gramEnd"/>
      <w:r w:rsidRPr="00913441">
        <w:t xml:space="preserve"> and a list is returned. Therefore, if the expression is a list of objects, then a list (of the same length) of the attribute values named by the identifier is returned (a common usage).</w:t>
      </w:r>
    </w:p>
    <w:p w14:paraId="5AF8BD16" w14:textId="77777777" w:rsidR="00345ACB" w:rsidRDefault="00345ACB">
      <w:pPr>
        <w:pStyle w:val="Example"/>
        <w:rPr>
          <w:kern w:val="20"/>
        </w:rPr>
      </w:pPr>
      <w:r>
        <w:t>NameType := object [FirstName</w:t>
      </w:r>
      <w:r>
        <w:rPr>
          <w:kern w:val="20"/>
        </w:rPr>
        <w:t>, LastName];</w:t>
      </w:r>
    </w:p>
    <w:p w14:paraId="137ADE58" w14:textId="77777777" w:rsidR="00345ACB" w:rsidRDefault="00345ACB">
      <w:pPr>
        <w:pStyle w:val="Example"/>
        <w:rPr>
          <w:kern w:val="20"/>
        </w:rPr>
      </w:pPr>
      <w:r>
        <w:rPr>
          <w:kern w:val="20"/>
        </w:rPr>
        <w:t xml:space="preserve">/* Assume namelist contains a list of </w:t>
      </w:r>
      <w:r>
        <w:t>2</w:t>
      </w:r>
      <w:r>
        <w:rPr>
          <w:kern w:val="20"/>
        </w:rPr>
        <w:t xml:space="preserve"> NameType objects */</w:t>
      </w:r>
    </w:p>
    <w:p w14:paraId="6BB09847" w14:textId="77777777" w:rsidR="00345ACB" w:rsidRDefault="00345ACB">
      <w:pPr>
        <w:pStyle w:val="Example"/>
        <w:rPr>
          <w:kern w:val="20"/>
        </w:rPr>
      </w:pPr>
      <w:r>
        <w:rPr>
          <w:kern w:val="20"/>
        </w:rPr>
        <w:t>("John", "Paul") := namelist.FirstName;</w:t>
      </w:r>
    </w:p>
    <w:p w14:paraId="70CED27A" w14:textId="77777777" w:rsidR="00345ACB" w:rsidRDefault="00345ACB">
      <w:pPr>
        <w:pStyle w:val="Example"/>
        <w:rPr>
          <w:kern w:val="20"/>
        </w:rPr>
      </w:pPr>
      <w:r>
        <w:rPr>
          <w:kern w:val="20"/>
        </w:rPr>
        <w:t>("Lennon", "McCartney") := namelist.LastName;</w:t>
      </w:r>
    </w:p>
    <w:p w14:paraId="496D87BC" w14:textId="77777777" w:rsidR="00345ACB" w:rsidRDefault="00345ACB">
      <w:pPr>
        <w:pStyle w:val="Example"/>
        <w:rPr>
          <w:kern w:val="20"/>
        </w:rPr>
      </w:pPr>
      <w:r>
        <w:rPr>
          <w:kern w:val="20"/>
        </w:rPr>
        <w:t>"John" := namelist[1].FirstName;</w:t>
      </w:r>
    </w:p>
    <w:p w14:paraId="09FD030E" w14:textId="77777777" w:rsidR="00345ACB" w:rsidRDefault="00345ACB">
      <w:pPr>
        <w:pStyle w:val="Example"/>
        <w:rPr>
          <w:kern w:val="20"/>
        </w:rPr>
      </w:pPr>
      <w:r>
        <w:rPr>
          <w:kern w:val="20"/>
        </w:rPr>
        <w:t xml:space="preserve"> null := namelist[1].Height;</w:t>
      </w:r>
    </w:p>
    <w:p w14:paraId="4A6AD5B3" w14:textId="77777777" w:rsidR="00345ACB" w:rsidRDefault="00345ACB">
      <w:pPr>
        <w:pStyle w:val="Example"/>
        <w:rPr>
          <w:kern w:val="20"/>
        </w:rPr>
      </w:pPr>
      <w:r>
        <w:t>(null, null</w:t>
      </w:r>
      <w:r>
        <w:rPr>
          <w:kern w:val="20"/>
        </w:rPr>
        <w:t>) := namelist.Height;</w:t>
      </w:r>
    </w:p>
    <w:p w14:paraId="7F9514E8" w14:textId="77777777" w:rsidR="00345ACB" w:rsidRPr="00913441" w:rsidRDefault="00345ACB" w:rsidP="00E5497A">
      <w:pPr>
        <w:pStyle w:val="NormalIndented"/>
        <w:keepNext/>
      </w:pPr>
      <w:r w:rsidRPr="00913441">
        <w:t>The dot operator maintains the primary time of the attribute it references.</w:t>
      </w:r>
    </w:p>
    <w:p w14:paraId="1550032B" w14:textId="77777777" w:rsidR="00345ACB" w:rsidRDefault="00345ACB">
      <w:pPr>
        <w:pStyle w:val="Example"/>
      </w:pPr>
      <w:r>
        <w:t>chemistry_panel := object [albumin, calcium, phosphorus];</w:t>
      </w:r>
    </w:p>
    <w:p w14:paraId="399637E7" w14:textId="77777777" w:rsidR="00345ACB" w:rsidRDefault="00345ACB">
      <w:pPr>
        <w:pStyle w:val="Example"/>
      </w:pPr>
      <w:r>
        <w:t>/* assume patientResult is a single chemistry_panel object with albumin = 4.0 mg/dL, calcium = 8.7 mg/dL and phosphorus = 3.0 mg/dL on 15 December 2004 */</w:t>
      </w:r>
    </w:p>
    <w:p w14:paraId="52EB63FF" w14:textId="77777777" w:rsidR="00345ACB" w:rsidRDefault="00345ACB">
      <w:pPr>
        <w:pStyle w:val="Example"/>
      </w:pPr>
      <w:r>
        <w:t>calciumPhosphorusProduct := patientResult.calcium * patientResult.phosphorus;</w:t>
      </w:r>
    </w:p>
    <w:p w14:paraId="2B6807A1" w14:textId="77777777" w:rsidR="00345ACB" w:rsidRDefault="00345ACB">
      <w:pPr>
        <w:pStyle w:val="Example"/>
      </w:pPr>
      <w:r>
        <w:lastRenderedPageBreak/>
        <w:t>26.1 := calciumPhosphorusProduct;</w:t>
      </w:r>
    </w:p>
    <w:p w14:paraId="50F964BC" w14:textId="77777777" w:rsidR="00345ACB" w:rsidRDefault="00345ACB">
      <w:pPr>
        <w:pStyle w:val="Example"/>
      </w:pPr>
      <w:r>
        <w:t>2004-12-15T16:00:00 := time of patientResult.calcium;</w:t>
      </w:r>
    </w:p>
    <w:p w14:paraId="0A9A5173" w14:textId="77777777" w:rsidR="00345ACB" w:rsidRPr="00913441" w:rsidRDefault="00345ACB">
      <w:pPr>
        <w:pStyle w:val="NormalIndented"/>
      </w:pPr>
      <w:r w:rsidRPr="00913441">
        <w:t xml:space="preserve">Dot operators may be used </w:t>
      </w:r>
      <w:proofErr w:type="gramStart"/>
      <w:r w:rsidRPr="00913441">
        <w:t>together, when</w:t>
      </w:r>
      <w:proofErr w:type="gramEnd"/>
      <w:r w:rsidRPr="00913441">
        <w:t xml:space="preserve"> objects are stored as attributes of other objects.</w:t>
      </w:r>
    </w:p>
    <w:p w14:paraId="5D335163" w14:textId="77777777" w:rsidR="00345ACB" w:rsidRDefault="00345ACB">
      <w:pPr>
        <w:pStyle w:val="Example"/>
        <w:rPr>
          <w:kern w:val="20"/>
        </w:rPr>
      </w:pPr>
      <w:r>
        <w:rPr>
          <w:kern w:val="20"/>
        </w:rPr>
        <w:t>PatientInfo := object [Name, Birthdate];</w:t>
      </w:r>
    </w:p>
    <w:p w14:paraId="14C62E0A" w14:textId="77777777" w:rsidR="00345ACB" w:rsidRDefault="00345ACB">
      <w:pPr>
        <w:pStyle w:val="Example"/>
        <w:rPr>
          <w:kern w:val="20"/>
        </w:rPr>
      </w:pPr>
    </w:p>
    <w:p w14:paraId="11E0FEC4" w14:textId="77777777" w:rsidR="00345ACB" w:rsidRDefault="00345ACB">
      <w:pPr>
        <w:pStyle w:val="Example"/>
        <w:rPr>
          <w:kern w:val="20"/>
        </w:rPr>
      </w:pPr>
      <w:r>
        <w:rPr>
          <w:kern w:val="20"/>
        </w:rPr>
        <w:t>/* Assume patient contains an object of type PatientInfo, and the Name attribute contains an object of type NameType */</w:t>
      </w:r>
    </w:p>
    <w:p w14:paraId="7F9A6377" w14:textId="77777777" w:rsidR="00345ACB" w:rsidRDefault="00345ACB">
      <w:pPr>
        <w:pStyle w:val="Example"/>
        <w:rPr>
          <w:kern w:val="20"/>
        </w:rPr>
      </w:pPr>
      <w:r>
        <w:rPr>
          <w:kern w:val="20"/>
        </w:rPr>
        <w:t>"John" := patient.Name.FirstName;</w:t>
      </w:r>
    </w:p>
    <w:p w14:paraId="60E6CA42" w14:textId="77777777" w:rsidR="00345ACB" w:rsidRPr="00913441" w:rsidRDefault="00345ACB">
      <w:pPr>
        <w:pStyle w:val="NormalIndented"/>
        <w:ind w:left="0"/>
      </w:pPr>
    </w:p>
    <w:p w14:paraId="10EA33E6" w14:textId="77777777" w:rsidR="00345ACB" w:rsidRDefault="00345ACB" w:rsidP="001E5D51">
      <w:pPr>
        <w:pStyle w:val="Heading3"/>
      </w:pPr>
      <w:bookmarkStart w:id="1429" w:name="_Toc141178030"/>
      <w:bookmarkStart w:id="1430" w:name="_Toc314131959"/>
      <w:bookmarkStart w:id="1431" w:name="_Toc382912247"/>
      <w:r>
        <w:t>Clone (unary, right associative)</w:t>
      </w:r>
      <w:bookmarkEnd w:id="1429"/>
      <w:bookmarkEnd w:id="1430"/>
      <w:bookmarkEnd w:id="1431"/>
    </w:p>
    <w:p w14:paraId="03D5C3F1" w14:textId="77777777" w:rsidR="00345ACB" w:rsidRPr="00913441" w:rsidRDefault="00345ACB">
      <w:pPr>
        <w:pStyle w:val="NormalIndented"/>
      </w:pPr>
      <w:r w:rsidRPr="00913441">
        <w:t xml:space="preserve">The </w:t>
      </w:r>
      <w:r w:rsidRPr="00913441">
        <w:rPr>
          <w:b/>
          <w:bCs/>
        </w:rPr>
        <w:t>clone</w:t>
      </w:r>
      <w:r w:rsidRPr="00913441">
        <w:t xml:space="preserve"> operator returns a copy of its argument. Practically, this only affects objects, because these are the only data types which retain identity across multiple operations. (See Annex </w:t>
      </w:r>
      <w:proofErr w:type="spellStart"/>
      <w:r w:rsidRPr="00913441">
        <w:t>A6</w:t>
      </w:r>
      <w:proofErr w:type="spellEnd"/>
      <w:r w:rsidRPr="00913441">
        <w:t xml:space="preserve"> for details of object identity). When an object is copied, a new object of the same type is created, and all its fields are initialized by assigning values from corresponding fields in the argument object. The fields, which may contain objects, are themselves cloned, resulting in a deep copy. If any field contains a list, that list is cloned, and any objects stored in the list are also cloned.</w:t>
      </w:r>
    </w:p>
    <w:p w14:paraId="3ACAAFAB" w14:textId="77777777" w:rsidR="00345ACB" w:rsidRPr="00913441" w:rsidRDefault="00345ACB">
      <w:pPr>
        <w:pStyle w:val="NormalIndented"/>
      </w:pPr>
      <w:r w:rsidRPr="00913441">
        <w:t xml:space="preserve">The </w:t>
      </w:r>
      <w:r w:rsidRPr="00913441">
        <w:rPr>
          <w:b/>
        </w:rPr>
        <w:t>clone</w:t>
      </w:r>
      <w:r w:rsidRPr="00913441">
        <w:t xml:space="preserve"> operator </w:t>
      </w:r>
      <w:proofErr w:type="gramStart"/>
      <w:r w:rsidRPr="00913441">
        <w:t>insures</w:t>
      </w:r>
      <w:proofErr w:type="gramEnd"/>
      <w:r w:rsidRPr="00913441">
        <w:t xml:space="preserve"> that no objects are shared between the argument and the result. The</w:t>
      </w:r>
      <w:r w:rsidRPr="00913441">
        <w:rPr>
          <w:b/>
        </w:rPr>
        <w:t xml:space="preserve"> clone</w:t>
      </w:r>
      <w:r w:rsidRPr="00913441">
        <w:t xml:space="preserve"> returns another, distinct object that has the same structure and value as the original object.</w:t>
      </w:r>
    </w:p>
    <w:p w14:paraId="0CC21907" w14:textId="77777777" w:rsidR="00345ACB" w:rsidRPr="00913441" w:rsidRDefault="00345ACB">
      <w:pPr>
        <w:pStyle w:val="NormalIndented"/>
        <w:ind w:left="360" w:firstLine="360"/>
      </w:pPr>
      <w:r w:rsidRPr="00913441">
        <w:t xml:space="preserve">Effectively, </w:t>
      </w:r>
      <w:r w:rsidRPr="00913441">
        <w:rPr>
          <w:b/>
        </w:rPr>
        <w:t>clone</w:t>
      </w:r>
      <w:r w:rsidRPr="00913441">
        <w:t xml:space="preserve"> works like this depending on the argument type:</w:t>
      </w:r>
    </w:p>
    <w:p w14:paraId="0D46D639" w14:textId="77777777" w:rsidR="00345ACB" w:rsidRPr="00913441" w:rsidRDefault="00345ACB">
      <w:pPr>
        <w:pStyle w:val="NormalIndented"/>
        <w:ind w:left="1440"/>
      </w:pPr>
      <w:r w:rsidRPr="00913441">
        <w:t>Object</w:t>
      </w:r>
      <w:r w:rsidRPr="00913441">
        <w:tab/>
      </w:r>
      <w:r w:rsidRPr="00913441">
        <w:tab/>
      </w:r>
      <w:r w:rsidRPr="00913441">
        <w:tab/>
        <w:t>A deep copy of the object is returned.</w:t>
      </w:r>
    </w:p>
    <w:p w14:paraId="7194F06B" w14:textId="77777777" w:rsidR="00345ACB" w:rsidRPr="00913441" w:rsidRDefault="00345ACB">
      <w:pPr>
        <w:pStyle w:val="NormalIndented"/>
        <w:ind w:left="2880" w:hanging="1440"/>
      </w:pPr>
      <w:r w:rsidRPr="00913441">
        <w:t>List</w:t>
      </w:r>
      <w:r w:rsidRPr="00913441">
        <w:tab/>
        <w:t>A copy of the list is returned, which contains a clone of each item in the original list, in the same order.</w:t>
      </w:r>
    </w:p>
    <w:p w14:paraId="79D81D0C" w14:textId="77777777" w:rsidR="00345ACB" w:rsidRPr="00913441" w:rsidRDefault="00345ACB">
      <w:pPr>
        <w:pStyle w:val="NormalIndented"/>
        <w:ind w:left="1440"/>
      </w:pPr>
      <w:r w:rsidRPr="00913441">
        <w:t xml:space="preserve">Other </w:t>
      </w:r>
      <w:proofErr w:type="gramStart"/>
      <w:r w:rsidRPr="00913441">
        <w:t>types</w:t>
      </w:r>
      <w:proofErr w:type="gramEnd"/>
      <w:r w:rsidRPr="00913441">
        <w:t xml:space="preserve"> </w:t>
      </w:r>
      <w:r w:rsidRPr="00913441">
        <w:tab/>
      </w:r>
      <w:r w:rsidRPr="00913441">
        <w:tab/>
        <w:t>The original item is returned.</w:t>
      </w:r>
    </w:p>
    <w:p w14:paraId="72DF5004" w14:textId="77777777" w:rsidR="00345ACB" w:rsidRPr="00913441" w:rsidRDefault="00345ACB">
      <w:pPr>
        <w:pStyle w:val="NormalIndented"/>
      </w:pPr>
    </w:p>
    <w:p w14:paraId="7C0D90A0" w14:textId="77777777" w:rsidR="00345ACB" w:rsidRDefault="00345ACB">
      <w:pPr>
        <w:pStyle w:val="Example"/>
        <w:ind w:hanging="792"/>
      </w:pPr>
      <w:r>
        <w:t xml:space="preserve">&lt;n:any-type&gt; </w:t>
      </w:r>
      <w:r>
        <w:tab/>
        <w:t>:= CLONE [OF] &lt;n:any-type&gt;</w:t>
      </w:r>
    </w:p>
    <w:p w14:paraId="2F724EF9" w14:textId="77777777" w:rsidR="00345ACB" w:rsidRDefault="00345ACB">
      <w:pPr>
        <w:pStyle w:val="Example"/>
        <w:ind w:hanging="792"/>
      </w:pPr>
      <w:r>
        <w:t>&lt;Copy of Object&gt; := CLONE OF &lt;Object&gt;</w:t>
      </w:r>
    </w:p>
    <w:p w14:paraId="4F4C823E" w14:textId="77777777" w:rsidR="00345ACB" w:rsidRDefault="00345ACB">
      <w:pPr>
        <w:pStyle w:val="Example"/>
        <w:ind w:hanging="792"/>
      </w:pPr>
      <w:r>
        <w:t>1990-03-15T15:00:00 := CLONE OF 1990-03-15T15:00:00</w:t>
      </w:r>
    </w:p>
    <w:p w14:paraId="452D71EB" w14:textId="77777777" w:rsidR="00345ACB" w:rsidRDefault="00345ACB">
      <w:pPr>
        <w:pStyle w:val="Example"/>
        <w:ind w:hanging="792"/>
      </w:pPr>
      <w:r>
        <w:t>(1,</w:t>
      </w:r>
      <w:r>
        <w:rPr>
          <w:lang w:eastAsia="ko-KR"/>
        </w:rPr>
        <w:t xml:space="preserve"> </w:t>
      </w:r>
      <w:r>
        <w:t>2, &lt;Copy of Object&gt;) := CLONE (1,</w:t>
      </w:r>
      <w:r>
        <w:rPr>
          <w:lang w:eastAsia="ko-KR"/>
        </w:rPr>
        <w:t xml:space="preserve"> </w:t>
      </w:r>
      <w:r>
        <w:t>2, &lt;Object&gt;)</w:t>
      </w:r>
    </w:p>
    <w:p w14:paraId="7B7825B3" w14:textId="77777777" w:rsidR="00345ACB" w:rsidRDefault="00345ACB">
      <w:pPr>
        <w:pStyle w:val="Example"/>
        <w:ind w:hanging="792"/>
      </w:pPr>
      <w:r>
        <w:t xml:space="preserve">null := CLONE null </w:t>
      </w:r>
    </w:p>
    <w:p w14:paraId="4B4B425B" w14:textId="77777777" w:rsidR="00345ACB" w:rsidRPr="00913441" w:rsidRDefault="00345ACB">
      <w:pPr>
        <w:pStyle w:val="NormalIndented"/>
      </w:pPr>
      <w:r w:rsidRPr="00913441">
        <w:t xml:space="preserve">When the </w:t>
      </w:r>
      <w:r w:rsidRPr="00913441">
        <w:rPr>
          <w:b/>
        </w:rPr>
        <w:t>clone</w:t>
      </w:r>
      <w:r w:rsidRPr="00913441">
        <w:t xml:space="preserve"> operator is applied, the resulting object will contain the same primary times as the argument object. Application of the clone operator to a </w:t>
      </w:r>
      <w:proofErr w:type="gramStart"/>
      <w:r w:rsidRPr="00913441">
        <w:t>top level</w:t>
      </w:r>
      <w:proofErr w:type="gramEnd"/>
      <w:r w:rsidRPr="00913441">
        <w:t xml:space="preserve"> object or any embedded objects ensures that the fields in any new object have the same primary time as the original fields.</w:t>
      </w:r>
    </w:p>
    <w:p w14:paraId="213D807E" w14:textId="77777777" w:rsidR="00345ACB" w:rsidRPr="00913441" w:rsidRDefault="00345ACB">
      <w:pPr>
        <w:pStyle w:val="NormalIndented"/>
      </w:pPr>
    </w:p>
    <w:p w14:paraId="4F7716AC" w14:textId="77777777" w:rsidR="00345ACB" w:rsidRDefault="00345ACB" w:rsidP="001E5D51">
      <w:pPr>
        <w:pStyle w:val="Heading3"/>
      </w:pPr>
      <w:bookmarkStart w:id="1432" w:name="_Toc141178031"/>
      <w:bookmarkStart w:id="1433" w:name="_Toc314131960"/>
      <w:bookmarkStart w:id="1434" w:name="_Toc382912248"/>
      <w:r>
        <w:t>Extract Attribute Names ... (unary, right associative)</w:t>
      </w:r>
      <w:bookmarkEnd w:id="1432"/>
      <w:bookmarkEnd w:id="1433"/>
      <w:bookmarkEnd w:id="1434"/>
    </w:p>
    <w:p w14:paraId="26ADA777" w14:textId="77777777" w:rsidR="00345ACB" w:rsidRPr="00913441" w:rsidRDefault="00345ACB" w:rsidP="00E5497A">
      <w:pPr>
        <w:pStyle w:val="NormalIndented"/>
        <w:keepNext/>
      </w:pPr>
      <w:r w:rsidRPr="00913441">
        <w:t xml:space="preserve">The </w:t>
      </w:r>
      <w:r w:rsidRPr="00913441">
        <w:rPr>
          <w:b/>
        </w:rPr>
        <w:t>extract attribute names</w:t>
      </w:r>
      <w:r w:rsidRPr="00913441">
        <w:t xml:space="preserve"> operator expects an object as its argument.</w:t>
      </w:r>
      <w:r>
        <w:t xml:space="preserve"> </w:t>
      </w:r>
      <w:r w:rsidRPr="00913441">
        <w:t>It returns a list containing the attribute names of the object argument.</w:t>
      </w:r>
      <w:r>
        <w:t xml:space="preserve"> </w:t>
      </w:r>
      <w:r w:rsidRPr="00913441">
        <w:t>Only the immediate attribute names of the argument are returned.</w:t>
      </w:r>
      <w:r>
        <w:t xml:space="preserve"> </w:t>
      </w:r>
      <w:r w:rsidRPr="00913441">
        <w:t xml:space="preserve">If an attribute is itself an object, the attribute names of the embedded object are not returned, </w:t>
      </w:r>
      <w:proofErr w:type="gramStart"/>
      <w:r w:rsidRPr="00913441">
        <w:t>i.e.</w:t>
      </w:r>
      <w:proofErr w:type="gramEnd"/>
      <w:r w:rsidRPr="00913441">
        <w:t xml:space="preserve"> no nested lists.</w:t>
      </w:r>
      <w:r>
        <w:t xml:space="preserve"> </w:t>
      </w:r>
      <w:r w:rsidRPr="00913441">
        <w:t xml:space="preserve">If the argument is not an object, </w:t>
      </w:r>
      <w:r w:rsidRPr="00913441">
        <w:rPr>
          <w:b/>
        </w:rPr>
        <w:t>null</w:t>
      </w:r>
      <w:r w:rsidRPr="00913441">
        <w:t xml:space="preserve"> is returned.</w:t>
      </w:r>
    </w:p>
    <w:p w14:paraId="6EFE580B" w14:textId="77777777" w:rsidR="00345ACB" w:rsidRDefault="00345ACB" w:rsidP="00E5497A">
      <w:pPr>
        <w:pStyle w:val="Example"/>
        <w:keepNext/>
      </w:pPr>
    </w:p>
    <w:p w14:paraId="2E8499B4" w14:textId="77777777" w:rsidR="00345ACB" w:rsidRPr="00BC49C4" w:rsidRDefault="00345ACB" w:rsidP="00E5497A">
      <w:pPr>
        <w:pStyle w:val="Example"/>
        <w:keepNext/>
      </w:pPr>
      <w:r w:rsidRPr="00BC49C4">
        <w:t>&lt;n:string&gt; := EXTRACT ATTRIBUTE NAMES &lt;1:any-type&gt;</w:t>
      </w:r>
    </w:p>
    <w:p w14:paraId="30096409" w14:textId="77777777" w:rsidR="00345ACB" w:rsidRDefault="00345ACB" w:rsidP="00E5497A">
      <w:pPr>
        <w:pStyle w:val="Example"/>
        <w:keepNext/>
      </w:pPr>
    </w:p>
    <w:p w14:paraId="734F7858" w14:textId="77777777" w:rsidR="00345ACB" w:rsidRDefault="00345ACB" w:rsidP="00E5497A">
      <w:pPr>
        <w:pStyle w:val="Example"/>
        <w:keepNext/>
      </w:pPr>
      <w:r>
        <w:t>(in data slot)</w:t>
      </w:r>
    </w:p>
    <w:p w14:paraId="4AC8C852" w14:textId="77777777" w:rsidR="00345ACB" w:rsidRDefault="00345ACB" w:rsidP="00E5497A">
      <w:pPr>
        <w:pStyle w:val="Example"/>
        <w:keepNext/>
        <w:rPr>
          <w:kern w:val="20"/>
        </w:rPr>
      </w:pPr>
      <w:r>
        <w:rPr>
          <w:kern w:val="20"/>
        </w:rPr>
        <w:t>MedicationDose := OBJECT [Medication, Dose, Status];</w:t>
      </w:r>
    </w:p>
    <w:p w14:paraId="13B9D17A" w14:textId="77777777" w:rsidR="00345ACB" w:rsidRDefault="00345ACB" w:rsidP="00E5497A">
      <w:pPr>
        <w:pStyle w:val="Example"/>
        <w:keepNext/>
        <w:rPr>
          <w:kern w:val="20"/>
        </w:rPr>
      </w:pPr>
      <w:r>
        <w:rPr>
          <w:kern w:val="20"/>
        </w:rPr>
        <w:t>dose := NEW MedicationDose with "Ampicillin", "500mg", "Active";</w:t>
      </w:r>
    </w:p>
    <w:p w14:paraId="5AA5E712" w14:textId="77777777" w:rsidR="00345ACB" w:rsidRDefault="00345ACB" w:rsidP="00E5497A">
      <w:pPr>
        <w:pStyle w:val="Example"/>
        <w:keepNext/>
      </w:pPr>
    </w:p>
    <w:p w14:paraId="299E8EC2" w14:textId="77777777" w:rsidR="00345ACB" w:rsidRDefault="00345ACB" w:rsidP="00E5497A">
      <w:pPr>
        <w:pStyle w:val="Example"/>
        <w:keepNext/>
      </w:pPr>
      <w:r>
        <w:t>(in data slot or logic slot)</w:t>
      </w:r>
    </w:p>
    <w:p w14:paraId="42D76D90" w14:textId="77777777" w:rsidR="00345ACB" w:rsidRPr="00F26622" w:rsidRDefault="00345ACB" w:rsidP="00E5497A">
      <w:pPr>
        <w:pStyle w:val="Example"/>
        <w:keepNext/>
        <w:rPr>
          <w:lang w:val="fr-FR" w:eastAsia="ko-KR"/>
        </w:rPr>
      </w:pPr>
      <w:r w:rsidRPr="00F26622">
        <w:rPr>
          <w:lang w:val="fr-FR"/>
        </w:rPr>
        <w:t>dose_attributes := extract attribute names dose</w:t>
      </w:r>
      <w:r>
        <w:rPr>
          <w:lang w:val="fr-FR" w:eastAsia="ko-KR"/>
        </w:rPr>
        <w:t>;</w:t>
      </w:r>
    </w:p>
    <w:p w14:paraId="5D92F2EB" w14:textId="77777777" w:rsidR="00345ACB" w:rsidRDefault="00345ACB">
      <w:pPr>
        <w:pStyle w:val="Example"/>
        <w:rPr>
          <w:lang w:eastAsia="ko-KR"/>
        </w:rPr>
      </w:pPr>
      <w:r>
        <w:t>dose_attributes = (</w:t>
      </w:r>
      <w:r>
        <w:rPr>
          <w:kern w:val="20"/>
        </w:rPr>
        <w:t>"Medication",</w:t>
      </w:r>
      <w:r>
        <w:rPr>
          <w:kern w:val="20"/>
          <w:lang w:eastAsia="ko-KR"/>
        </w:rPr>
        <w:t xml:space="preserve"> </w:t>
      </w:r>
      <w:r>
        <w:rPr>
          <w:kern w:val="20"/>
        </w:rPr>
        <w:t>"Dose",</w:t>
      </w:r>
      <w:r>
        <w:rPr>
          <w:kern w:val="20"/>
          <w:lang w:eastAsia="ko-KR"/>
        </w:rPr>
        <w:t xml:space="preserve"> </w:t>
      </w:r>
      <w:r>
        <w:rPr>
          <w:kern w:val="20"/>
        </w:rPr>
        <w:t>"Status")</w:t>
      </w:r>
      <w:r>
        <w:rPr>
          <w:kern w:val="20"/>
          <w:lang w:eastAsia="ko-KR"/>
        </w:rPr>
        <w:t>;</w:t>
      </w:r>
    </w:p>
    <w:p w14:paraId="697E17C1" w14:textId="77777777" w:rsidR="00345ACB" w:rsidRPr="00913441" w:rsidRDefault="00345ACB">
      <w:pPr>
        <w:pStyle w:val="NormalIndented"/>
      </w:pPr>
    </w:p>
    <w:p w14:paraId="25624705" w14:textId="77777777" w:rsidR="00345ACB" w:rsidRDefault="00345ACB" w:rsidP="001E5D51">
      <w:pPr>
        <w:pStyle w:val="Heading3"/>
      </w:pPr>
      <w:bookmarkStart w:id="1435" w:name="_Toc141178032"/>
      <w:bookmarkStart w:id="1436" w:name="_Toc314131961"/>
      <w:bookmarkStart w:id="1437" w:name="_Toc382912249"/>
      <w:r>
        <w:t>Attribute … From … (binary, right associative)</w:t>
      </w:r>
      <w:bookmarkEnd w:id="1435"/>
      <w:bookmarkEnd w:id="1436"/>
      <w:bookmarkEnd w:id="1437"/>
    </w:p>
    <w:p w14:paraId="464B409D" w14:textId="77777777" w:rsidR="00345ACB" w:rsidRPr="00913441" w:rsidRDefault="00345ACB">
      <w:pPr>
        <w:pStyle w:val="NormalIndented"/>
      </w:pPr>
      <w:r w:rsidRPr="00913441">
        <w:t xml:space="preserve">The </w:t>
      </w:r>
      <w:r w:rsidRPr="00913441">
        <w:rPr>
          <w:b/>
        </w:rPr>
        <w:t>attribute … from …</w:t>
      </w:r>
      <w:r>
        <w:rPr>
          <w:b/>
        </w:rPr>
        <w:t xml:space="preserve"> </w:t>
      </w:r>
      <w:r w:rsidRPr="00913441">
        <w:t>operator expects a string containing the name of an attribute and an object as arguments.</w:t>
      </w:r>
      <w:r>
        <w:t xml:space="preserve"> </w:t>
      </w:r>
      <w:r w:rsidRPr="00913441">
        <w:t>It returns the value of the named attribute.</w:t>
      </w:r>
      <w:r>
        <w:t xml:space="preserve"> </w:t>
      </w:r>
      <w:r w:rsidRPr="00913441">
        <w:t>If the named attribute is itself an object, the sub-object is returned.</w:t>
      </w:r>
      <w:r>
        <w:t xml:space="preserve"> </w:t>
      </w:r>
      <w:r w:rsidRPr="00913441">
        <w:t>If no attributes with the supplied name exists within the named object, null is returned.</w:t>
      </w:r>
      <w:r>
        <w:t xml:space="preserve"> </w:t>
      </w:r>
      <w:r w:rsidRPr="00913441">
        <w:t>This is analogous to referring to attributes using dot notation.</w:t>
      </w:r>
      <w:r>
        <w:t xml:space="preserve"> </w:t>
      </w:r>
      <w:r w:rsidRPr="00913441">
        <w:t xml:space="preserve">However, the </w:t>
      </w:r>
      <w:r w:rsidRPr="00913441">
        <w:rPr>
          <w:b/>
        </w:rPr>
        <w:t>attribute … from …</w:t>
      </w:r>
      <w:r w:rsidRPr="00913441">
        <w:t xml:space="preserve"> operator allows the name of the attribute to be supplied at run-time rather than requiring knowing the attribute name at design-time.</w:t>
      </w:r>
    </w:p>
    <w:p w14:paraId="4FFAB0E8" w14:textId="77777777" w:rsidR="00345ACB" w:rsidRDefault="00345ACB">
      <w:pPr>
        <w:pStyle w:val="Example"/>
      </w:pPr>
    </w:p>
    <w:p w14:paraId="5F61A75F" w14:textId="77777777" w:rsidR="00345ACB" w:rsidRDefault="00345ACB">
      <w:pPr>
        <w:pStyle w:val="Example"/>
      </w:pPr>
      <w:r>
        <w:t>&lt;n:any-type&gt; := attribute &lt;m:string&gt; FROM &lt;m:object&gt;</w:t>
      </w:r>
    </w:p>
    <w:p w14:paraId="405EC15A" w14:textId="77777777" w:rsidR="00345ACB" w:rsidRDefault="00345ACB">
      <w:pPr>
        <w:pStyle w:val="Example"/>
      </w:pPr>
    </w:p>
    <w:p w14:paraId="0E2C6B5F" w14:textId="77777777" w:rsidR="00345ACB" w:rsidRDefault="00345ACB">
      <w:pPr>
        <w:pStyle w:val="Example"/>
      </w:pPr>
      <w:r>
        <w:t>(in data slot)</w:t>
      </w:r>
    </w:p>
    <w:p w14:paraId="591FCE89" w14:textId="77777777" w:rsidR="00345ACB" w:rsidRDefault="00345ACB">
      <w:pPr>
        <w:pStyle w:val="Example"/>
        <w:rPr>
          <w:kern w:val="20"/>
        </w:rPr>
      </w:pPr>
      <w:r>
        <w:rPr>
          <w:kern w:val="20"/>
        </w:rPr>
        <w:t>MedicationDose := OBJECT [Medication, Dose, Status];</w:t>
      </w:r>
    </w:p>
    <w:p w14:paraId="3443525C" w14:textId="77777777" w:rsidR="00345ACB" w:rsidRDefault="00345ACB">
      <w:pPr>
        <w:pStyle w:val="Example"/>
        <w:rPr>
          <w:kern w:val="20"/>
        </w:rPr>
      </w:pPr>
      <w:r>
        <w:rPr>
          <w:kern w:val="20"/>
        </w:rPr>
        <w:t>dose := NEW MedicationDose with "Ampicillin", "500mg", "Active";</w:t>
      </w:r>
    </w:p>
    <w:p w14:paraId="15BB5F2D" w14:textId="77777777" w:rsidR="00345ACB" w:rsidRDefault="00345ACB">
      <w:pPr>
        <w:pStyle w:val="Example"/>
      </w:pPr>
    </w:p>
    <w:p w14:paraId="503F0D53" w14:textId="77777777" w:rsidR="00345ACB" w:rsidRDefault="00345ACB">
      <w:pPr>
        <w:pStyle w:val="Example"/>
      </w:pPr>
      <w:r>
        <w:t>(in data slot or logic slot)</w:t>
      </w:r>
    </w:p>
    <w:p w14:paraId="1DEF0A09" w14:textId="77777777" w:rsidR="00345ACB" w:rsidRDefault="00345ACB">
      <w:pPr>
        <w:pStyle w:val="Example"/>
        <w:rPr>
          <w:kern w:val="20"/>
          <w:lang w:eastAsia="ko-KR"/>
        </w:rPr>
      </w:pPr>
      <w:r>
        <w:t xml:space="preserve">medication_name := attribute </w:t>
      </w:r>
      <w:r>
        <w:rPr>
          <w:kern w:val="20"/>
        </w:rPr>
        <w:t>"Medication" from dose</w:t>
      </w:r>
      <w:r>
        <w:rPr>
          <w:kern w:val="20"/>
          <w:lang w:eastAsia="ko-KR"/>
        </w:rPr>
        <w:t>;</w:t>
      </w:r>
    </w:p>
    <w:p w14:paraId="7660CFC9" w14:textId="77777777" w:rsidR="00345ACB" w:rsidRDefault="00345ACB">
      <w:pPr>
        <w:pStyle w:val="Example"/>
        <w:rPr>
          <w:kern w:val="20"/>
          <w:lang w:eastAsia="ko-KR"/>
        </w:rPr>
      </w:pPr>
      <w:r>
        <w:rPr>
          <w:kern w:val="20"/>
        </w:rPr>
        <w:t>medication_name = "Ampicillin"</w:t>
      </w:r>
    </w:p>
    <w:p w14:paraId="7B104E06" w14:textId="77777777" w:rsidR="00345ACB" w:rsidRDefault="00345ACB">
      <w:pPr>
        <w:pStyle w:val="Example"/>
        <w:rPr>
          <w:kern w:val="20"/>
        </w:rPr>
      </w:pPr>
    </w:p>
    <w:p w14:paraId="3B8E2DB2" w14:textId="77777777" w:rsidR="00345ACB" w:rsidRDefault="00345ACB">
      <w:pPr>
        <w:pStyle w:val="Example"/>
        <w:rPr>
          <w:kern w:val="20"/>
          <w:lang w:eastAsia="ko-KR"/>
        </w:rPr>
      </w:pPr>
      <w:r>
        <w:rPr>
          <w:kern w:val="20"/>
        </w:rPr>
        <w:t>medication_name := dose.Medication</w:t>
      </w:r>
      <w:r>
        <w:rPr>
          <w:kern w:val="20"/>
          <w:lang w:eastAsia="ko-KR"/>
        </w:rPr>
        <w:t>;</w:t>
      </w:r>
    </w:p>
    <w:p w14:paraId="587BE6B2" w14:textId="77777777" w:rsidR="00345ACB" w:rsidRDefault="00345ACB">
      <w:pPr>
        <w:pStyle w:val="Example"/>
        <w:rPr>
          <w:kern w:val="20"/>
          <w:lang w:eastAsia="ko-KR"/>
        </w:rPr>
      </w:pPr>
      <w:r>
        <w:rPr>
          <w:kern w:val="20"/>
        </w:rPr>
        <w:t>medication_name = "Ampicillin"</w:t>
      </w:r>
    </w:p>
    <w:p w14:paraId="244E1D1F" w14:textId="77777777" w:rsidR="00345ACB" w:rsidRDefault="00345ACB">
      <w:pPr>
        <w:pStyle w:val="Example"/>
        <w:rPr>
          <w:kern w:val="20"/>
        </w:rPr>
      </w:pPr>
    </w:p>
    <w:p w14:paraId="63BFFBA9" w14:textId="77777777" w:rsidR="00345ACB" w:rsidRDefault="00345ACB">
      <w:pPr>
        <w:pStyle w:val="Example"/>
        <w:rPr>
          <w:lang w:eastAsia="ko-KR"/>
        </w:rPr>
      </w:pPr>
      <w:r>
        <w:t>dose_attributes := extract attribute names dose</w:t>
      </w:r>
      <w:r>
        <w:rPr>
          <w:lang w:eastAsia="ko-KR"/>
        </w:rPr>
        <w:t>;</w:t>
      </w:r>
    </w:p>
    <w:p w14:paraId="57267496" w14:textId="77777777" w:rsidR="00345ACB" w:rsidRDefault="00345ACB">
      <w:pPr>
        <w:pStyle w:val="Example"/>
        <w:rPr>
          <w:kern w:val="20"/>
          <w:lang w:eastAsia="ko-KR"/>
        </w:rPr>
      </w:pPr>
      <w:r>
        <w:t xml:space="preserve">medication_name := attribute </w:t>
      </w:r>
      <w:r>
        <w:rPr>
          <w:kern w:val="20"/>
        </w:rPr>
        <w:t>dose_attributes[1] from dose</w:t>
      </w:r>
      <w:r>
        <w:rPr>
          <w:kern w:val="20"/>
          <w:lang w:eastAsia="ko-KR"/>
        </w:rPr>
        <w:t>;</w:t>
      </w:r>
    </w:p>
    <w:p w14:paraId="7953716F" w14:textId="77777777" w:rsidR="00345ACB" w:rsidRDefault="00345ACB" w:rsidP="00AC43B0">
      <w:pPr>
        <w:pStyle w:val="Example"/>
        <w:rPr>
          <w:lang w:eastAsia="ko-KR"/>
        </w:rPr>
      </w:pPr>
      <w:r>
        <w:rPr>
          <w:kern w:val="20"/>
        </w:rPr>
        <w:t>medication_name = "Ampicillin"</w:t>
      </w:r>
    </w:p>
    <w:p w14:paraId="1133B274" w14:textId="77777777" w:rsidR="00345ACB" w:rsidRPr="00913441" w:rsidRDefault="00345ACB" w:rsidP="00AC43B0">
      <w:pPr>
        <w:pStyle w:val="NormalIndented"/>
      </w:pPr>
    </w:p>
    <w:p w14:paraId="0751BAD3" w14:textId="77777777" w:rsidR="00345ACB" w:rsidRDefault="00345ACB">
      <w:pPr>
        <w:pStyle w:val="Example"/>
        <w:rPr>
          <w:kern w:val="20"/>
        </w:rPr>
      </w:pPr>
    </w:p>
    <w:p w14:paraId="6578EA58" w14:textId="77777777" w:rsidR="00345ACB" w:rsidRPr="00B6351E" w:rsidRDefault="00345ACB" w:rsidP="001E5D51">
      <w:pPr>
        <w:pStyle w:val="Heading2"/>
      </w:pPr>
      <w:bookmarkStart w:id="1438" w:name="_Toc314131554"/>
      <w:bookmarkStart w:id="1439" w:name="_Toc314131962"/>
      <w:bookmarkStart w:id="1440" w:name="_Toc314132778"/>
      <w:bookmarkStart w:id="1441" w:name="_Toc316310920"/>
      <w:bookmarkStart w:id="1442" w:name="_Toc314131555"/>
      <w:bookmarkStart w:id="1443" w:name="_Toc314131963"/>
      <w:bookmarkStart w:id="1444" w:name="_Toc314132779"/>
      <w:bookmarkStart w:id="1445" w:name="_Toc316310921"/>
      <w:bookmarkStart w:id="1446" w:name="_Toc314131964"/>
      <w:bookmarkStart w:id="1447" w:name="_Toc382912250"/>
      <w:bookmarkStart w:id="1448" w:name="_Ref448631963"/>
      <w:bookmarkStart w:id="1449" w:name="_Ref448634094"/>
      <w:bookmarkStart w:id="1450" w:name="_Toc526304142"/>
      <w:bookmarkStart w:id="1451" w:name="_Toc141178033"/>
      <w:bookmarkEnd w:id="1438"/>
      <w:bookmarkEnd w:id="1439"/>
      <w:bookmarkEnd w:id="1440"/>
      <w:bookmarkEnd w:id="1441"/>
      <w:bookmarkEnd w:id="1442"/>
      <w:bookmarkEnd w:id="1443"/>
      <w:bookmarkEnd w:id="1444"/>
      <w:bookmarkEnd w:id="1445"/>
      <w:r w:rsidRPr="00B6351E">
        <w:t>Fuzzy Operator</w:t>
      </w:r>
      <w:bookmarkEnd w:id="1446"/>
      <w:r w:rsidRPr="00B6351E">
        <w:t>s</w:t>
      </w:r>
      <w:bookmarkEnd w:id="1447"/>
    </w:p>
    <w:p w14:paraId="6AC32CEC" w14:textId="77777777" w:rsidR="00345ACB" w:rsidRPr="00B6351E" w:rsidRDefault="00345ACB" w:rsidP="001E5D51">
      <w:pPr>
        <w:pStyle w:val="Heading3"/>
      </w:pPr>
      <w:bookmarkStart w:id="1452" w:name="_Toc314131965"/>
      <w:bookmarkStart w:id="1453" w:name="_Toc382912251"/>
      <w:r w:rsidRPr="00B6351E">
        <w:t>Fuzzy Set … (unary, right associative)</w:t>
      </w:r>
      <w:bookmarkEnd w:id="1452"/>
      <w:bookmarkEnd w:id="1453"/>
      <w:r w:rsidRPr="00B6351E">
        <w:t xml:space="preserve"> </w:t>
      </w:r>
    </w:p>
    <w:p w14:paraId="5C9F5CB5" w14:textId="77777777" w:rsidR="00345ACB" w:rsidRPr="00B6351E" w:rsidRDefault="00345ACB" w:rsidP="004A7B21">
      <w:pPr>
        <w:pStyle w:val="NormalIndented"/>
      </w:pPr>
      <w:r w:rsidRPr="00B6351E">
        <w:t xml:space="preserve">The </w:t>
      </w:r>
      <w:r w:rsidRPr="00B6351E">
        <w:rPr>
          <w:b/>
        </w:rPr>
        <w:t>fuzzy set …</w:t>
      </w:r>
      <w:r w:rsidRPr="00B6351E">
        <w:t xml:space="preserve"> operator creates a new fuzzy set as described in 8.14.1, 8.14.2, or 8.14.3, according to the provided parameters. The operator returns null if the data types are not compatible. Its usage is:</w:t>
      </w:r>
    </w:p>
    <w:p w14:paraId="68B47912" w14:textId="77777777" w:rsidR="00345ACB" w:rsidRPr="00B6351E" w:rsidRDefault="00345ACB" w:rsidP="00AC43B0">
      <w:pPr>
        <w:pStyle w:val="Example"/>
      </w:pPr>
      <w:r w:rsidRPr="00B6351E">
        <w:t>&lt;1:fuzzy-number&gt; := FUZZY SET "(" &lt;1:number&gt;, &lt;1:</w:t>
      </w:r>
      <w:r>
        <w:rPr>
          <w:lang w:eastAsia="ko-KR"/>
        </w:rPr>
        <w:t>truth-value</w:t>
      </w:r>
      <w:r w:rsidRPr="00B6351E">
        <w:t>&gt;")", "(" &lt;1:number&gt;, &lt;1:</w:t>
      </w:r>
      <w:r>
        <w:rPr>
          <w:lang w:eastAsia="ko-KR"/>
        </w:rPr>
        <w:t>truth-value</w:t>
      </w:r>
      <w:r w:rsidRPr="00B6351E">
        <w:t>&gt;")", ...;</w:t>
      </w:r>
    </w:p>
    <w:p w14:paraId="6E95A843" w14:textId="77777777" w:rsidR="00345ACB" w:rsidRPr="00B6351E" w:rsidRDefault="00345ACB" w:rsidP="00AC43B0">
      <w:pPr>
        <w:pStyle w:val="Example"/>
        <w:rPr>
          <w:lang w:eastAsia="ko-KR"/>
        </w:rPr>
      </w:pPr>
      <w:r w:rsidRPr="00B6351E">
        <w:t xml:space="preserve">Var1 := fuzzy set (2, </w:t>
      </w:r>
      <w:r>
        <w:rPr>
          <w:lang w:eastAsia="ko-KR"/>
        </w:rPr>
        <w:t xml:space="preserve">truth value </w:t>
      </w:r>
      <w:r w:rsidRPr="00B6351E">
        <w:t xml:space="preserve">0), (3, </w:t>
      </w:r>
      <w:r>
        <w:rPr>
          <w:lang w:eastAsia="ko-KR"/>
        </w:rPr>
        <w:t xml:space="preserve">truth value </w:t>
      </w:r>
      <w:r w:rsidRPr="00B6351E">
        <w:t xml:space="preserve">1), (4, </w:t>
      </w:r>
      <w:r>
        <w:rPr>
          <w:lang w:eastAsia="ko-KR"/>
        </w:rPr>
        <w:t xml:space="preserve">truth value </w:t>
      </w:r>
      <w:r w:rsidRPr="00B6351E">
        <w:t xml:space="preserve">1), (5, </w:t>
      </w:r>
      <w:r>
        <w:rPr>
          <w:lang w:eastAsia="ko-KR"/>
        </w:rPr>
        <w:t xml:space="preserve">truth value </w:t>
      </w:r>
      <w:r w:rsidRPr="00B6351E">
        <w:t>0</w:t>
      </w:r>
      <w:r>
        <w:t>);</w:t>
      </w:r>
    </w:p>
    <w:p w14:paraId="7E6514C9" w14:textId="77777777" w:rsidR="00345ACB" w:rsidRPr="00B6351E" w:rsidRDefault="00345ACB" w:rsidP="00AC43B0">
      <w:pPr>
        <w:pStyle w:val="Example"/>
      </w:pPr>
    </w:p>
    <w:p w14:paraId="06DB6C5E" w14:textId="77777777" w:rsidR="00345ACB" w:rsidRPr="00B6351E" w:rsidRDefault="00345ACB" w:rsidP="00AC43B0">
      <w:pPr>
        <w:pStyle w:val="Example"/>
      </w:pPr>
      <w:r w:rsidRPr="00B6351E">
        <w:t>&lt;1:fuzzy-time&gt; := FUZZY SET "(" &lt;1:time&gt;, &lt;1:truth-value&gt;")", "(" &lt;1:time&gt;, &lt;1:truth-value&gt;")", ...;</w:t>
      </w:r>
    </w:p>
    <w:p w14:paraId="2AD903AD" w14:textId="77777777" w:rsidR="00345ACB" w:rsidRPr="00B6351E" w:rsidRDefault="00345ACB" w:rsidP="00AC43B0">
      <w:pPr>
        <w:pStyle w:val="Example"/>
        <w:rPr>
          <w:lang w:eastAsia="ko-KR"/>
        </w:rPr>
      </w:pPr>
      <w:r w:rsidRPr="00B6351E">
        <w:t xml:space="preserve">Var2 := fuzzy set (now – 2 days, </w:t>
      </w:r>
      <w:r>
        <w:rPr>
          <w:lang w:eastAsia="ko-KR"/>
        </w:rPr>
        <w:t xml:space="preserve">truth value </w:t>
      </w:r>
      <w:r w:rsidRPr="00B6351E">
        <w:t>0</w:t>
      </w:r>
      <w:r>
        <w:t xml:space="preserve">), (now, </w:t>
      </w:r>
      <w:r>
        <w:rPr>
          <w:lang w:eastAsia="ko-KR"/>
        </w:rPr>
        <w:t xml:space="preserve">truth value </w:t>
      </w:r>
      <w:r>
        <w:t xml:space="preserve">1), (now + 1 day, </w:t>
      </w:r>
      <w:r>
        <w:rPr>
          <w:lang w:eastAsia="ko-KR"/>
        </w:rPr>
        <w:t xml:space="preserve">truth value </w:t>
      </w:r>
      <w:r>
        <w:t>0);</w:t>
      </w:r>
    </w:p>
    <w:p w14:paraId="626EE028" w14:textId="77777777" w:rsidR="00345ACB" w:rsidRPr="00B6351E" w:rsidRDefault="00345ACB" w:rsidP="00AC43B0">
      <w:pPr>
        <w:pStyle w:val="Example"/>
        <w:rPr>
          <w:lang w:eastAsia="ko-KR"/>
        </w:rPr>
      </w:pPr>
      <w:r w:rsidRPr="00B6351E">
        <w:t xml:space="preserve">Var3 := fuzzy set (2001-12-12, </w:t>
      </w:r>
      <w:r>
        <w:rPr>
          <w:lang w:eastAsia="ko-KR"/>
        </w:rPr>
        <w:t xml:space="preserve">truth value </w:t>
      </w:r>
      <w:r w:rsidRPr="00B6351E">
        <w:t>0), (2</w:t>
      </w:r>
      <w:r>
        <w:t xml:space="preserve">003-12-12, </w:t>
      </w:r>
      <w:r>
        <w:rPr>
          <w:lang w:eastAsia="ko-KR"/>
        </w:rPr>
        <w:t xml:space="preserve">truth value </w:t>
      </w:r>
      <w:r>
        <w:t xml:space="preserve">1), (2009-01-01, </w:t>
      </w:r>
      <w:r>
        <w:rPr>
          <w:lang w:eastAsia="ko-KR"/>
        </w:rPr>
        <w:t xml:space="preserve">truth value </w:t>
      </w:r>
      <w:r>
        <w:t>0);</w:t>
      </w:r>
    </w:p>
    <w:p w14:paraId="529A5657" w14:textId="77777777" w:rsidR="00345ACB" w:rsidRPr="00B6351E" w:rsidRDefault="00345ACB" w:rsidP="00AC43B0">
      <w:pPr>
        <w:pStyle w:val="Example"/>
      </w:pPr>
    </w:p>
    <w:p w14:paraId="05EF3275" w14:textId="77777777" w:rsidR="00345ACB" w:rsidRPr="00B6351E" w:rsidRDefault="00345ACB" w:rsidP="00AC43B0">
      <w:pPr>
        <w:pStyle w:val="Example"/>
      </w:pPr>
      <w:r w:rsidRPr="00B6351E">
        <w:t>&lt;1:fuzzy-duration&gt; := FUZZY SET "(" &lt;1:duration&gt;, &lt;1:truth-value&gt;")", "(" &lt;1:duration&gt;, &lt;1:truth-value&gt;")", ...;</w:t>
      </w:r>
    </w:p>
    <w:p w14:paraId="446F66BB" w14:textId="77777777" w:rsidR="00345ACB" w:rsidRPr="00B6351E" w:rsidRDefault="00345ACB" w:rsidP="00AC43B0">
      <w:pPr>
        <w:pStyle w:val="Example"/>
      </w:pPr>
      <w:r w:rsidRPr="00B6351E">
        <w:t xml:space="preserve">Var4 := fuzzy set (2 days, </w:t>
      </w:r>
      <w:r>
        <w:rPr>
          <w:lang w:eastAsia="ko-KR"/>
        </w:rPr>
        <w:t xml:space="preserve">truth value </w:t>
      </w:r>
      <w:r w:rsidRPr="00B6351E">
        <w:t xml:space="preserve">0), (3 days, </w:t>
      </w:r>
      <w:r>
        <w:rPr>
          <w:lang w:eastAsia="ko-KR"/>
        </w:rPr>
        <w:t xml:space="preserve">truth value </w:t>
      </w:r>
      <w:r w:rsidRPr="00B6351E">
        <w:t xml:space="preserve">1), (4 days, </w:t>
      </w:r>
      <w:r>
        <w:rPr>
          <w:lang w:eastAsia="ko-KR"/>
        </w:rPr>
        <w:t xml:space="preserve">truth value </w:t>
      </w:r>
      <w:r w:rsidRPr="00B6351E">
        <w:t xml:space="preserve">1), (5 days, </w:t>
      </w:r>
      <w:r>
        <w:rPr>
          <w:lang w:eastAsia="ko-KR"/>
        </w:rPr>
        <w:t xml:space="preserve">truth value </w:t>
      </w:r>
      <w:r w:rsidRPr="00B6351E">
        <w:t>0);</w:t>
      </w:r>
    </w:p>
    <w:p w14:paraId="00C4DE91" w14:textId="77777777" w:rsidR="00345ACB" w:rsidRDefault="00345ACB" w:rsidP="00AC43B0">
      <w:pPr>
        <w:pStyle w:val="Example"/>
      </w:pPr>
    </w:p>
    <w:p w14:paraId="1B9B10DB" w14:textId="77777777" w:rsidR="00345ACB" w:rsidRPr="00B6351E" w:rsidRDefault="00345ACB" w:rsidP="001E5D51">
      <w:pPr>
        <w:pStyle w:val="Heading3"/>
      </w:pPr>
      <w:bookmarkStart w:id="1454" w:name="_Toc314131966"/>
      <w:bookmarkStart w:id="1455" w:name="_Toc382912252"/>
      <w:r w:rsidRPr="00B6351E">
        <w:t>Fuzzified By (binary, non-associative)</w:t>
      </w:r>
      <w:bookmarkEnd w:id="1454"/>
      <w:bookmarkEnd w:id="1455"/>
    </w:p>
    <w:p w14:paraId="26E27388" w14:textId="77777777" w:rsidR="00345ACB" w:rsidRPr="00B6351E" w:rsidRDefault="00345ACB" w:rsidP="004A7B21">
      <w:pPr>
        <w:pStyle w:val="NormalIndented"/>
      </w:pPr>
      <w:r w:rsidRPr="00B6351E">
        <w:t xml:space="preserve">The </w:t>
      </w:r>
      <w:r w:rsidRPr="00B6351E">
        <w:rPr>
          <w:b/>
        </w:rPr>
        <w:t>… fuzzified by …</w:t>
      </w:r>
      <w:r w:rsidRPr="00B6351E">
        <w:t xml:space="preserve"> operator creates a new triangular fuzzy set as described in 8.14.1, 8.14.2, or 8.14.3, according to the provided parameters. The operator returns </w:t>
      </w:r>
      <w:r w:rsidRPr="00B6351E">
        <w:rPr>
          <w:b/>
        </w:rPr>
        <w:t>null</w:t>
      </w:r>
      <w:r w:rsidRPr="00B6351E">
        <w:t xml:space="preserve"> if the data types are not compatible. Its usage is:</w:t>
      </w:r>
    </w:p>
    <w:p w14:paraId="587702CE" w14:textId="77777777" w:rsidR="00345ACB" w:rsidRPr="00B6351E" w:rsidRDefault="00345ACB" w:rsidP="004A7B21">
      <w:pPr>
        <w:pStyle w:val="Example"/>
      </w:pPr>
      <w:r w:rsidRPr="00B6351E">
        <w:lastRenderedPageBreak/>
        <w:t>&lt;1:fuzzy-number&gt; := &lt;1:number&gt; FUZZIFIED BY &lt;1:number&gt;;</w:t>
      </w:r>
    </w:p>
    <w:p w14:paraId="68B38B96" w14:textId="77777777" w:rsidR="00345ACB" w:rsidRPr="00B6351E" w:rsidRDefault="00345ACB" w:rsidP="004A7B21">
      <w:pPr>
        <w:pStyle w:val="Example"/>
        <w:rPr>
          <w:lang w:eastAsia="ko-KR"/>
        </w:rPr>
      </w:pPr>
      <w:r w:rsidRPr="00B6351E">
        <w:t>Var1 := 7 fuzzified b</w:t>
      </w:r>
      <w:r>
        <w:t>y 2;</w:t>
      </w:r>
    </w:p>
    <w:p w14:paraId="4AFEED7B" w14:textId="77777777" w:rsidR="00345ACB" w:rsidRPr="00B6351E" w:rsidRDefault="00345ACB" w:rsidP="004A7B21">
      <w:pPr>
        <w:pStyle w:val="Example"/>
      </w:pPr>
    </w:p>
    <w:p w14:paraId="30E9686B" w14:textId="77777777" w:rsidR="00345ACB" w:rsidRPr="00B6351E" w:rsidRDefault="00345ACB" w:rsidP="004A7B21">
      <w:pPr>
        <w:pStyle w:val="Example"/>
      </w:pPr>
      <w:r w:rsidRPr="00B6351E">
        <w:t>&lt;1:fuzzy-time&gt; := &lt;1:time&gt; FUZZIFIED BY &lt;1:duration&gt;;</w:t>
      </w:r>
    </w:p>
    <w:p w14:paraId="05579775" w14:textId="77777777" w:rsidR="00345ACB" w:rsidRPr="00B6351E" w:rsidRDefault="00345ACB" w:rsidP="004A7B21">
      <w:pPr>
        <w:pStyle w:val="Example"/>
        <w:rPr>
          <w:lang w:eastAsia="ko-KR"/>
        </w:rPr>
      </w:pPr>
      <w:r w:rsidRPr="00B6351E">
        <w:t>V</w:t>
      </w:r>
      <w:r>
        <w:t>ar2 := now fuzzified by 2 days;</w:t>
      </w:r>
    </w:p>
    <w:p w14:paraId="0C5A1B07" w14:textId="77777777" w:rsidR="00345ACB" w:rsidRPr="00B6351E" w:rsidRDefault="00345ACB" w:rsidP="004A7B21">
      <w:pPr>
        <w:pStyle w:val="Example"/>
      </w:pPr>
    </w:p>
    <w:p w14:paraId="77CBA5DE" w14:textId="77777777" w:rsidR="00345ACB" w:rsidRPr="00B6351E" w:rsidRDefault="00345ACB" w:rsidP="004A7B21">
      <w:pPr>
        <w:pStyle w:val="Example"/>
      </w:pPr>
      <w:r w:rsidRPr="00B6351E">
        <w:t>&lt;1:fuzzy-duration&gt; := &lt;1:duration&gt; FUZZIFIED BY &lt;1:duration&gt;;</w:t>
      </w:r>
    </w:p>
    <w:p w14:paraId="5AA73D0B" w14:textId="77777777" w:rsidR="00345ACB" w:rsidRPr="00B6351E" w:rsidRDefault="00345ACB" w:rsidP="004A7B21">
      <w:pPr>
        <w:pStyle w:val="Example"/>
      </w:pPr>
      <w:r w:rsidRPr="00B6351E">
        <w:t>Var3 := 7 days fuzzified by 2 hours;</w:t>
      </w:r>
    </w:p>
    <w:p w14:paraId="5CDDB186" w14:textId="77777777" w:rsidR="00345ACB" w:rsidRDefault="00345ACB" w:rsidP="004A7B21"/>
    <w:p w14:paraId="3FF05C6A" w14:textId="77777777" w:rsidR="00345ACB" w:rsidRPr="00B6351E" w:rsidRDefault="00345ACB" w:rsidP="001E5D51">
      <w:pPr>
        <w:pStyle w:val="Heading3"/>
      </w:pPr>
      <w:bookmarkStart w:id="1456" w:name="_Toc314131967"/>
      <w:bookmarkStart w:id="1457" w:name="_Toc382912253"/>
      <w:proofErr w:type="spellStart"/>
      <w:r w:rsidRPr="00B6351E">
        <w:t>Defuzzified</w:t>
      </w:r>
      <w:proofErr w:type="spellEnd"/>
      <w:r w:rsidRPr="00B6351E">
        <w:t xml:space="preserve"> … (unary, right associative)</w:t>
      </w:r>
      <w:bookmarkEnd w:id="1456"/>
      <w:bookmarkEnd w:id="1457"/>
    </w:p>
    <w:p w14:paraId="03161638" w14:textId="77777777" w:rsidR="00345ACB" w:rsidRPr="00B6351E" w:rsidRDefault="00345ACB" w:rsidP="004A7B21">
      <w:pPr>
        <w:pStyle w:val="NormalIndented"/>
      </w:pPr>
      <w:r w:rsidRPr="00B6351E">
        <w:t xml:space="preserve">The </w:t>
      </w:r>
      <w:proofErr w:type="spellStart"/>
      <w:r w:rsidRPr="00B6351E">
        <w:rPr>
          <w:b/>
        </w:rPr>
        <w:t>defuzzified</w:t>
      </w:r>
      <w:proofErr w:type="spellEnd"/>
      <w:r w:rsidRPr="00B6351E">
        <w:rPr>
          <w:b/>
        </w:rPr>
        <w:t xml:space="preserve"> </w:t>
      </w:r>
      <w:r w:rsidRPr="00B6351E">
        <w:t xml:space="preserve">operator expects a fuzzy data type value as its argument. The operator converts a fuzzy set into a crisp data type. To calculate the result, the </w:t>
      </w:r>
      <w:r w:rsidRPr="00B6351E">
        <w:rPr>
          <w:b/>
        </w:rPr>
        <w:t>mean of maximum</w:t>
      </w:r>
      <w:r w:rsidRPr="00B6351E">
        <w:t xml:space="preserve"> method is used. This method calculates the average of those intervals’ midpoints, which are mapped to the maximum of the fuzzy set image. The usage of the operator is:</w:t>
      </w:r>
    </w:p>
    <w:p w14:paraId="015F0F4E" w14:textId="77777777" w:rsidR="00345ACB" w:rsidRPr="00B6351E" w:rsidRDefault="00345ACB" w:rsidP="004A7B21">
      <w:pPr>
        <w:pStyle w:val="Example"/>
      </w:pPr>
      <w:r w:rsidRPr="00B6351E">
        <w:t>&lt;n:crisp-type&gt; := DEFUZZIFIED &lt;n:fuzzy-type&gt;</w:t>
      </w:r>
    </w:p>
    <w:p w14:paraId="36DAD637" w14:textId="77777777" w:rsidR="00345ACB" w:rsidRPr="00B6351E" w:rsidRDefault="00345ACB" w:rsidP="004A7B21">
      <w:pPr>
        <w:pStyle w:val="Example"/>
      </w:pPr>
      <w:r w:rsidRPr="00B6351E">
        <w:t>7 := Defuzzified 7 fuzzified by 2;</w:t>
      </w:r>
    </w:p>
    <w:p w14:paraId="0458D345" w14:textId="77777777" w:rsidR="00345ACB" w:rsidRPr="00B6351E" w:rsidRDefault="005B3187" w:rsidP="004A7B21">
      <w:pPr>
        <w:keepNext/>
        <w:jc w:val="center"/>
      </w:pPr>
      <w:r>
        <w:rPr>
          <w:noProof/>
        </w:rPr>
        <w:drawing>
          <wp:inline distT="0" distB="0" distL="0" distR="0" wp14:anchorId="599D4908" wp14:editId="0207A382">
            <wp:extent cx="4965065" cy="1572895"/>
            <wp:effectExtent l="0" t="0" r="6985"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l="14174" t="36908" r="22496" b="29524"/>
                    <a:stretch>
                      <a:fillRect/>
                    </a:stretch>
                  </pic:blipFill>
                  <pic:spPr bwMode="auto">
                    <a:xfrm>
                      <a:off x="0" y="0"/>
                      <a:ext cx="4965065" cy="1572895"/>
                    </a:xfrm>
                    <a:prstGeom prst="rect">
                      <a:avLst/>
                    </a:prstGeom>
                    <a:noFill/>
                    <a:ln>
                      <a:noFill/>
                    </a:ln>
                  </pic:spPr>
                </pic:pic>
              </a:graphicData>
            </a:graphic>
          </wp:inline>
        </w:drawing>
      </w:r>
    </w:p>
    <w:p w14:paraId="4927ABAB" w14:textId="77777777" w:rsidR="00345ACB" w:rsidRPr="00B6351E" w:rsidRDefault="00345ACB" w:rsidP="001E5D51">
      <w:pPr>
        <w:pStyle w:val="Heading3"/>
        <w:rPr>
          <w:lang w:val="it-IT"/>
        </w:rPr>
      </w:pPr>
      <w:bookmarkStart w:id="1458" w:name="_Toc314131968"/>
      <w:bookmarkStart w:id="1459" w:name="_Toc382912254"/>
      <w:proofErr w:type="spellStart"/>
      <w:r w:rsidRPr="00B6351E">
        <w:rPr>
          <w:lang w:val="it-IT"/>
        </w:rPr>
        <w:t>Applicability</w:t>
      </w:r>
      <w:proofErr w:type="spellEnd"/>
      <w:r w:rsidRPr="00B6351E">
        <w:rPr>
          <w:lang w:val="it-IT"/>
        </w:rPr>
        <w:t xml:space="preserve"> [of] … (</w:t>
      </w:r>
      <w:proofErr w:type="spellStart"/>
      <w:r w:rsidRPr="00B6351E">
        <w:rPr>
          <w:lang w:val="it-IT"/>
        </w:rPr>
        <w:t>unary</w:t>
      </w:r>
      <w:proofErr w:type="spellEnd"/>
      <w:r w:rsidRPr="00B6351E">
        <w:rPr>
          <w:lang w:val="it-IT"/>
        </w:rPr>
        <w:t>, non-associative)</w:t>
      </w:r>
      <w:bookmarkEnd w:id="1458"/>
      <w:bookmarkEnd w:id="1459"/>
    </w:p>
    <w:p w14:paraId="11F18FAC" w14:textId="77777777" w:rsidR="00345ACB" w:rsidRPr="00B6351E" w:rsidRDefault="00345ACB" w:rsidP="004A7B21">
      <w:pPr>
        <w:pStyle w:val="NormalIndented"/>
      </w:pPr>
      <w:r w:rsidRPr="00B6351E">
        <w:t xml:space="preserve">The </w:t>
      </w:r>
      <w:r w:rsidRPr="00B6351E">
        <w:rPr>
          <w:b/>
        </w:rPr>
        <w:t xml:space="preserve">applicability of </w:t>
      </w:r>
      <w:r w:rsidRPr="00B6351E">
        <w:t xml:space="preserve">operator returns the degree of applicability of a value. Since </w:t>
      </w:r>
      <w:r w:rsidRPr="00B6351E">
        <w:rPr>
          <w:b/>
        </w:rPr>
        <w:t>null</w:t>
      </w:r>
      <w:r w:rsidRPr="00B6351E">
        <w:t xml:space="preserve"> is not allowed as degree of applicability, a value is always returned (default degree of applicability is 1). The result of the </w:t>
      </w:r>
      <w:r w:rsidRPr="00B6351E">
        <w:rPr>
          <w:b/>
        </w:rPr>
        <w:t xml:space="preserve">applicability </w:t>
      </w:r>
      <w:r w:rsidRPr="00B6351E">
        <w:t>operator preserves the primary time and the degree of applicability of its argument; therefore,</w:t>
      </w:r>
      <w:r>
        <w:t xml:space="preserve"> </w:t>
      </w:r>
      <w:r w:rsidRPr="00B6351E">
        <w:rPr>
          <w:b/>
        </w:rPr>
        <w:t xml:space="preserve">applicability </w:t>
      </w:r>
      <w:proofErr w:type="spellStart"/>
      <w:r w:rsidRPr="00B6351E">
        <w:rPr>
          <w:b/>
        </w:rPr>
        <w:t>applicability</w:t>
      </w:r>
      <w:proofErr w:type="spellEnd"/>
      <w:r w:rsidRPr="00B6351E">
        <w:rPr>
          <w:b/>
        </w:rPr>
        <w:t xml:space="preserve"> x</w:t>
      </w:r>
      <w:r w:rsidRPr="00B6351E">
        <w:t xml:space="preserve"> is equivalent to </w:t>
      </w:r>
      <w:r w:rsidRPr="00B6351E">
        <w:rPr>
          <w:b/>
        </w:rPr>
        <w:t>applicability x</w:t>
      </w:r>
      <w:r w:rsidRPr="00B6351E">
        <w:t>. Its usage is (</w:t>
      </w:r>
      <w:proofErr w:type="gramStart"/>
      <w:r w:rsidRPr="00B6351E">
        <w:t>assuming that</w:t>
      </w:r>
      <w:proofErr w:type="gramEnd"/>
      <w:r w:rsidRPr="00B6351E">
        <w:t xml:space="preserve"> </w:t>
      </w:r>
      <w:proofErr w:type="spellStart"/>
      <w:r w:rsidRPr="00B6351E">
        <w:t>data0</w:t>
      </w:r>
      <w:proofErr w:type="spellEnd"/>
      <w:r w:rsidRPr="00B6351E">
        <w:t xml:space="preserve"> has the degree of applicability of 0.44): </w:t>
      </w:r>
    </w:p>
    <w:p w14:paraId="7B217712" w14:textId="77777777" w:rsidR="00345ACB" w:rsidRPr="00B6351E" w:rsidRDefault="00345ACB" w:rsidP="004A7B21">
      <w:pPr>
        <w:pStyle w:val="Example"/>
        <w:rPr>
          <w:lang w:eastAsia="ko-KR"/>
        </w:rPr>
      </w:pPr>
      <w:r w:rsidRPr="00B6351E">
        <w:t>&lt;n:truth-value&gt; := APPLICABILITY [OF] &lt;n:any-type&gt;</w:t>
      </w:r>
    </w:p>
    <w:p w14:paraId="4DE1F994" w14:textId="430416B3" w:rsidR="00345ACB" w:rsidRPr="00B6351E" w:rsidRDefault="00457D85" w:rsidP="004A7B21">
      <w:pPr>
        <w:pStyle w:val="Example"/>
        <w:rPr>
          <w:lang w:eastAsia="ko-KR"/>
        </w:rPr>
      </w:pPr>
      <w:r>
        <w:rPr>
          <w:rFonts w:hint="eastAsia"/>
          <w:lang w:eastAsia="ko-KR"/>
        </w:rPr>
        <w:t>truth value</w:t>
      </w:r>
      <w:r w:rsidR="00345ACB" w:rsidRPr="00B6351E">
        <w:t xml:space="preserve"> </w:t>
      </w:r>
      <w:r w:rsidR="00345ACB">
        <w:t>0.44 := APPLICABILITY OF data0</w:t>
      </w:r>
    </w:p>
    <w:p w14:paraId="71308F56" w14:textId="0EE7A1E1" w:rsidR="00345ACB" w:rsidRPr="00B6351E" w:rsidRDefault="00457D85" w:rsidP="004A7B21">
      <w:pPr>
        <w:pStyle w:val="Example"/>
        <w:rPr>
          <w:lang w:eastAsia="ko-KR"/>
        </w:rPr>
      </w:pPr>
      <w:r>
        <w:rPr>
          <w:rFonts w:hint="eastAsia"/>
          <w:lang w:eastAsia="ko-KR"/>
        </w:rPr>
        <w:t>truth value</w:t>
      </w:r>
      <w:r w:rsidR="00345ACB" w:rsidRPr="00B6351E">
        <w:t xml:space="preserve"> 0.44 := AP</w:t>
      </w:r>
      <w:r w:rsidR="00345ACB">
        <w:t>PLICABILITY APPLICABILITY data0</w:t>
      </w:r>
    </w:p>
    <w:p w14:paraId="6EF7B7A5" w14:textId="337FF84D" w:rsidR="00345ACB" w:rsidRPr="00B6351E" w:rsidRDefault="00345ACB" w:rsidP="004A7B21">
      <w:pPr>
        <w:pStyle w:val="Example"/>
        <w:rPr>
          <w:lang w:eastAsia="ko-KR"/>
        </w:rPr>
      </w:pPr>
      <w:r w:rsidRPr="00B6351E">
        <w:t>(</w:t>
      </w:r>
      <w:r w:rsidR="00457D85">
        <w:rPr>
          <w:rFonts w:hint="eastAsia"/>
          <w:lang w:eastAsia="ko-KR"/>
        </w:rPr>
        <w:t>truth value</w:t>
      </w:r>
      <w:r w:rsidRPr="00B6351E">
        <w:t xml:space="preserve"> 1, </w:t>
      </w:r>
      <w:r w:rsidR="00457D85">
        <w:rPr>
          <w:rFonts w:hint="eastAsia"/>
          <w:lang w:eastAsia="ko-KR"/>
        </w:rPr>
        <w:t>truth value</w:t>
      </w:r>
      <w:r w:rsidRPr="00B6351E">
        <w:t xml:space="preserve"> 1) := APPLICABILITY (3,</w:t>
      </w:r>
      <w:r>
        <w:rPr>
          <w:lang w:eastAsia="ko-KR"/>
        </w:rPr>
        <w:t xml:space="preserve"> </w:t>
      </w:r>
      <w:r w:rsidRPr="00B6351E">
        <w:t>4)</w:t>
      </w:r>
    </w:p>
    <w:p w14:paraId="304D3A3D" w14:textId="77777777" w:rsidR="00345ACB" w:rsidRPr="00B6351E" w:rsidRDefault="00345ACB" w:rsidP="004A7B21">
      <w:pPr>
        <w:pStyle w:val="NormalIndented"/>
      </w:pPr>
      <w:r w:rsidRPr="00B6351E">
        <w:t xml:space="preserve">The inverse of the </w:t>
      </w:r>
      <w:r w:rsidRPr="00B6351E">
        <w:rPr>
          <w:b/>
        </w:rPr>
        <w:t xml:space="preserve">applicability </w:t>
      </w:r>
      <w:r w:rsidRPr="00B6351E">
        <w:t xml:space="preserve">operator (to set the degree of applicability of a value) can be achieved by using the </w:t>
      </w:r>
      <w:r w:rsidRPr="00B6351E">
        <w:rPr>
          <w:b/>
        </w:rPr>
        <w:t xml:space="preserve">applicability </w:t>
      </w:r>
      <w:r w:rsidRPr="00B6351E">
        <w:t>operator</w:t>
      </w:r>
      <w:r w:rsidRPr="00B6351E">
        <w:rPr>
          <w:b/>
        </w:rPr>
        <w:t xml:space="preserve"> </w:t>
      </w:r>
      <w:r w:rsidRPr="00B6351E">
        <w:t xml:space="preserve">on the left side of an assignment statement. For example: </w:t>
      </w:r>
    </w:p>
    <w:p w14:paraId="1DC01565" w14:textId="77777777" w:rsidR="00345ACB" w:rsidRPr="00B6351E" w:rsidRDefault="00345ACB" w:rsidP="004A7B21">
      <w:pPr>
        <w:pStyle w:val="Example"/>
        <w:rPr>
          <w:lang w:eastAsia="ko-KR"/>
        </w:rPr>
      </w:pPr>
      <w:r w:rsidRPr="00B6351E">
        <w:t>APPLICABILITY [OF] &lt;</w:t>
      </w:r>
      <w:r>
        <w:t>n:any-type&gt; := &lt;n:truth-value&gt;;</w:t>
      </w:r>
    </w:p>
    <w:p w14:paraId="6D01985C" w14:textId="77777777" w:rsidR="00345ACB" w:rsidRPr="00B6351E" w:rsidRDefault="00345ACB" w:rsidP="004A7B21">
      <w:pPr>
        <w:pStyle w:val="Example"/>
        <w:rPr>
          <w:lang w:eastAsia="ko-KR"/>
        </w:rPr>
      </w:pPr>
      <w:r w:rsidRPr="00B6351E">
        <w:t xml:space="preserve">APPLICABILITY data1 := TRUTH VALUE </w:t>
      </w:r>
      <w:r>
        <w:t>0.44;</w:t>
      </w:r>
    </w:p>
    <w:p w14:paraId="713EE500" w14:textId="77777777" w:rsidR="00345ACB" w:rsidRPr="00B6351E" w:rsidRDefault="00345ACB" w:rsidP="004A7B21">
      <w:pPr>
        <w:pStyle w:val="NormalIndented"/>
      </w:pPr>
      <w:r w:rsidRPr="00B6351E">
        <w:t xml:space="preserve">If the identifier on the </w:t>
      </w:r>
      <w:proofErr w:type="gramStart"/>
      <w:r w:rsidRPr="00B6351E">
        <w:t>left hand</w:t>
      </w:r>
      <w:proofErr w:type="gramEnd"/>
      <w:r w:rsidRPr="00B6351E">
        <w:t xml:space="preserve"> side of an assignment statement refers to a list, the behavior of the </w:t>
      </w:r>
      <w:r w:rsidRPr="00B6351E">
        <w:rPr>
          <w:b/>
        </w:rPr>
        <w:t xml:space="preserve">applicability </w:t>
      </w:r>
      <w:r w:rsidRPr="00B6351E">
        <w:t xml:space="preserve">assignment is undefined. </w:t>
      </w:r>
    </w:p>
    <w:p w14:paraId="14E41A47" w14:textId="77777777" w:rsidR="00345ACB" w:rsidRPr="00B6351E" w:rsidRDefault="00345ACB" w:rsidP="001E5D51">
      <w:pPr>
        <w:pStyle w:val="Heading3"/>
      </w:pPr>
      <w:bookmarkStart w:id="1460" w:name="_Toc382912255"/>
      <w:r w:rsidRPr="00B6351E">
        <w:t>Applicability of Objects</w:t>
      </w:r>
      <w:bookmarkEnd w:id="1460"/>
    </w:p>
    <w:p w14:paraId="0DD0D137" w14:textId="77777777" w:rsidR="00345ACB" w:rsidRPr="00B6351E" w:rsidRDefault="00345ACB" w:rsidP="00FC2D76">
      <w:pPr>
        <w:pStyle w:val="NormalIndented"/>
      </w:pPr>
      <w:r w:rsidRPr="00B6351E">
        <w:t xml:space="preserve">When an object is passed to the </w:t>
      </w:r>
      <w:r w:rsidRPr="00B6351E">
        <w:rPr>
          <w:b/>
          <w:bCs/>
        </w:rPr>
        <w:t>applicability</w:t>
      </w:r>
      <w:r w:rsidRPr="00B6351E">
        <w:t xml:space="preserve"> operator, the result will be null if the attributes are referring to data items with different </w:t>
      </w:r>
      <w:proofErr w:type="spellStart"/>
      <w:r w:rsidRPr="00B6351E">
        <w:t>applicabilities</w:t>
      </w:r>
      <w:proofErr w:type="spellEnd"/>
      <w:r w:rsidRPr="00B6351E">
        <w:t xml:space="preserve">, or if the object contains no attributes. If all the </w:t>
      </w:r>
      <w:proofErr w:type="gramStart"/>
      <w:r w:rsidRPr="00B6351E">
        <w:t>objects</w:t>
      </w:r>
      <w:proofErr w:type="gramEnd"/>
      <w:r w:rsidRPr="00B6351E">
        <w:t xml:space="preserve"> attributes refer to data items with equivalent applicability, then this applicability is returned as the applicability of the object. If an attribute contains a list, then the applicability of the object is not defined (returns null) since lists do not have a specific applicability.</w:t>
      </w:r>
    </w:p>
    <w:p w14:paraId="1EF6E008" w14:textId="77777777" w:rsidR="00345ACB" w:rsidRPr="00B6351E" w:rsidRDefault="00345ACB" w:rsidP="00FC2D76">
      <w:pPr>
        <w:pStyle w:val="Example"/>
      </w:pPr>
      <w:r w:rsidRPr="00B6351E">
        <w:lastRenderedPageBreak/>
        <w:t>LabResult := OBJECT [id, value];</w:t>
      </w:r>
    </w:p>
    <w:p w14:paraId="7FFD5D75" w14:textId="77777777" w:rsidR="00345ACB" w:rsidRPr="00B6351E" w:rsidRDefault="00345ACB" w:rsidP="00FC2D76">
      <w:pPr>
        <w:pStyle w:val="Example"/>
      </w:pPr>
      <w:r w:rsidRPr="00B6351E">
        <w:t>result := new LabResult;</w:t>
      </w:r>
    </w:p>
    <w:p w14:paraId="35F74771" w14:textId="77777777" w:rsidR="00345ACB" w:rsidRPr="00B6351E" w:rsidRDefault="00345ACB" w:rsidP="00FC2D76">
      <w:pPr>
        <w:pStyle w:val="Example"/>
      </w:pPr>
    </w:p>
    <w:p w14:paraId="6A7C904A" w14:textId="77777777" w:rsidR="00345ACB" w:rsidRPr="00B6351E" w:rsidRDefault="00345ACB" w:rsidP="00FC2D76">
      <w:pPr>
        <w:pStyle w:val="Example"/>
      </w:pPr>
      <w:r w:rsidRPr="00B6351E">
        <w:t>result.id := 123;</w:t>
      </w:r>
    </w:p>
    <w:p w14:paraId="47B869B5" w14:textId="77777777" w:rsidR="00345ACB" w:rsidRPr="00B6351E" w:rsidRDefault="00345ACB" w:rsidP="00FC2D76">
      <w:pPr>
        <w:pStyle w:val="Example"/>
        <w:rPr>
          <w:lang w:eastAsia="ko-KR"/>
        </w:rPr>
      </w:pPr>
      <w:r w:rsidRPr="00B6351E">
        <w:t>APPLICABILITY of</w:t>
      </w:r>
      <w:r>
        <w:t xml:space="preserve"> result.id := TRUTH VALUE 0.44;</w:t>
      </w:r>
    </w:p>
    <w:p w14:paraId="08BC2424" w14:textId="77777777" w:rsidR="00345ACB" w:rsidRPr="00B6351E" w:rsidRDefault="00345ACB" w:rsidP="00FC2D76">
      <w:pPr>
        <w:pStyle w:val="Example"/>
      </w:pPr>
      <w:r w:rsidRPr="00B6351E">
        <w:t>result.value := 1.0;</w:t>
      </w:r>
    </w:p>
    <w:p w14:paraId="34C33552" w14:textId="77777777" w:rsidR="00345ACB" w:rsidRPr="00B6351E" w:rsidRDefault="00345ACB" w:rsidP="00FC2D76">
      <w:pPr>
        <w:pStyle w:val="Example"/>
      </w:pPr>
      <w:r w:rsidRPr="00B6351E">
        <w:t>APPLICABILITY of result.value := TRUTH VALUE 0.44;</w:t>
      </w:r>
    </w:p>
    <w:p w14:paraId="3FE16621" w14:textId="77777777" w:rsidR="00345ACB" w:rsidRPr="00B6351E" w:rsidRDefault="00345ACB" w:rsidP="00FC2D76">
      <w:pPr>
        <w:pStyle w:val="Example"/>
      </w:pPr>
    </w:p>
    <w:p w14:paraId="4517C393" w14:textId="4F65699A" w:rsidR="00345ACB" w:rsidRPr="00B6351E" w:rsidRDefault="00C67CC3" w:rsidP="00FC2D76">
      <w:pPr>
        <w:pStyle w:val="Example"/>
      </w:pPr>
      <w:r>
        <w:t>truth value</w:t>
      </w:r>
      <w:r w:rsidR="00345ACB" w:rsidRPr="00B6351E">
        <w:t xml:space="preserve"> 0.44 := APPLICABILITY of result; // all attributes have same applicability</w:t>
      </w:r>
    </w:p>
    <w:p w14:paraId="3BB6B219" w14:textId="00912BAA" w:rsidR="00345ACB" w:rsidRPr="00B6351E" w:rsidRDefault="00C67CC3" w:rsidP="00FC2D76">
      <w:pPr>
        <w:pStyle w:val="Example"/>
      </w:pPr>
      <w:r>
        <w:t>truth value</w:t>
      </w:r>
      <w:r w:rsidR="00345ACB" w:rsidRPr="00B6351E">
        <w:t xml:space="preserve"> 0.44 := APPLICABILITY of result.id;</w:t>
      </w:r>
    </w:p>
    <w:p w14:paraId="6ADB3ECC" w14:textId="77777777" w:rsidR="00345ACB" w:rsidRPr="00B6351E" w:rsidRDefault="00345ACB" w:rsidP="00FC2D76">
      <w:pPr>
        <w:pStyle w:val="Example"/>
      </w:pPr>
    </w:p>
    <w:p w14:paraId="78051084" w14:textId="77777777" w:rsidR="00345ACB" w:rsidRPr="00B6351E" w:rsidRDefault="00345ACB" w:rsidP="00FC2D76">
      <w:pPr>
        <w:pStyle w:val="Example"/>
      </w:pPr>
      <w:r w:rsidRPr="00B6351E">
        <w:t>APPLICABILITY of result.id := TRUTH VALUE 0.5;</w:t>
      </w:r>
    </w:p>
    <w:p w14:paraId="75579442" w14:textId="77777777" w:rsidR="00345ACB" w:rsidRPr="00B6351E" w:rsidRDefault="00345ACB" w:rsidP="00FC2D76">
      <w:pPr>
        <w:pStyle w:val="Example"/>
      </w:pPr>
      <w:r w:rsidRPr="00B6351E">
        <w:t>null := APPLICABILITY of result;</w:t>
      </w:r>
      <w:r w:rsidRPr="00B6351E">
        <w:tab/>
      </w:r>
      <w:r w:rsidRPr="00B6351E">
        <w:tab/>
      </w:r>
      <w:r w:rsidRPr="00B6351E">
        <w:tab/>
      </w:r>
      <w:r w:rsidRPr="00B6351E">
        <w:tab/>
        <w:t>// applicabilities differ</w:t>
      </w:r>
    </w:p>
    <w:p w14:paraId="3BDF8F01" w14:textId="5C44CFC1" w:rsidR="00345ACB" w:rsidRPr="00B6351E" w:rsidRDefault="00C67CC3" w:rsidP="00FC2D76">
      <w:pPr>
        <w:pStyle w:val="Example"/>
      </w:pPr>
      <w:r>
        <w:t>truth value</w:t>
      </w:r>
      <w:r w:rsidR="00345ACB" w:rsidRPr="00B6351E">
        <w:t xml:space="preserve"> 0.5 := APPLICABILITY of result.id;</w:t>
      </w:r>
    </w:p>
    <w:p w14:paraId="0A7DE9EA" w14:textId="77777777" w:rsidR="00345ACB" w:rsidRDefault="00345ACB" w:rsidP="002A2F20">
      <w:pPr>
        <w:pStyle w:val="Example"/>
        <w:ind w:hanging="72"/>
      </w:pPr>
    </w:p>
    <w:p w14:paraId="1B83739A" w14:textId="77777777" w:rsidR="00345ACB" w:rsidRPr="00B6351E" w:rsidRDefault="00345ACB" w:rsidP="001E5D51">
      <w:pPr>
        <w:pStyle w:val="Heading2"/>
      </w:pPr>
      <w:bookmarkStart w:id="1461" w:name="_Toc382912256"/>
      <w:r w:rsidRPr="00B6351E">
        <w:t>Type Conversion Operator</w:t>
      </w:r>
      <w:bookmarkEnd w:id="1461"/>
    </w:p>
    <w:p w14:paraId="1CF69A43" w14:textId="77777777" w:rsidR="00345ACB" w:rsidRPr="00B6351E" w:rsidRDefault="00345ACB" w:rsidP="001E5D51">
      <w:pPr>
        <w:pStyle w:val="Heading3"/>
      </w:pPr>
      <w:bookmarkStart w:id="1462" w:name="_Toc382912257"/>
      <w:r w:rsidRPr="00B6351E">
        <w:t>As Number (unary, non-associative)</w:t>
      </w:r>
      <w:bookmarkEnd w:id="1462"/>
    </w:p>
    <w:p w14:paraId="3B88C279" w14:textId="77777777" w:rsidR="00345ACB" w:rsidRPr="00B6351E" w:rsidRDefault="00345ACB" w:rsidP="00FB14D2">
      <w:pPr>
        <w:pStyle w:val="NormalIndented"/>
      </w:pPr>
      <w:r w:rsidRPr="00B6351E">
        <w:t xml:space="preserve">The </w:t>
      </w:r>
      <w:r w:rsidRPr="00B6351E">
        <w:rPr>
          <w:b/>
          <w:bCs/>
        </w:rPr>
        <w:t xml:space="preserve">as number </w:t>
      </w:r>
      <w:r w:rsidRPr="00B6351E">
        <w:t xml:space="preserve">operator attempts to convert a string or Boolean into a number. If conversion into a number is possible, the number is returned, otherwise </w:t>
      </w:r>
      <w:r w:rsidRPr="00B6351E">
        <w:rPr>
          <w:b/>
          <w:bCs/>
        </w:rPr>
        <w:t>null</w:t>
      </w:r>
      <w:r w:rsidRPr="00B6351E">
        <w:t xml:space="preserve"> is returned. The primary time of the argument is preserved. The regular use of this operator would be the conversion of a string that contains a valid number representation </w:t>
      </w:r>
      <w:proofErr w:type="gramStart"/>
      <w:r w:rsidRPr="00B6351E">
        <w:t>i.e.</w:t>
      </w:r>
      <w:proofErr w:type="gramEnd"/>
      <w:r w:rsidRPr="00B6351E">
        <w:t xml:space="preserve"> "123" into the represented number. If the string does not contain a valid number, the result will be null. Boolean values are translated as follows: Boolean </w:t>
      </w:r>
      <w:r w:rsidRPr="00B6351E">
        <w:rPr>
          <w:b/>
        </w:rPr>
        <w:t>true</w:t>
      </w:r>
      <w:r w:rsidRPr="00B6351E">
        <w:t xml:space="preserve"> is represented at 1 and Boolean </w:t>
      </w:r>
      <w:r w:rsidRPr="00B6351E">
        <w:rPr>
          <w:b/>
        </w:rPr>
        <w:t>false</w:t>
      </w:r>
      <w:r w:rsidRPr="00B6351E">
        <w:t xml:space="preserve"> is represented at 0.</w:t>
      </w:r>
    </w:p>
    <w:p w14:paraId="08997666" w14:textId="77777777" w:rsidR="00345ACB" w:rsidRPr="00B6351E" w:rsidRDefault="00345ACB" w:rsidP="00FB14D2">
      <w:pPr>
        <w:pStyle w:val="Example"/>
        <w:spacing w:line="360" w:lineRule="auto"/>
      </w:pPr>
      <w:r w:rsidRPr="00B6351E">
        <w:t>&lt;n:number&gt; := &lt;n:numeric string&gt; AS NUMBER;</w:t>
      </w:r>
    </w:p>
    <w:p w14:paraId="025FE3C0" w14:textId="77777777" w:rsidR="00345ACB" w:rsidRPr="00B6351E" w:rsidRDefault="00345ACB" w:rsidP="00FB14D2">
      <w:pPr>
        <w:pStyle w:val="Example"/>
        <w:spacing w:line="360" w:lineRule="auto"/>
      </w:pPr>
      <w:r w:rsidRPr="00B6351E">
        <w:t>5 := "5" AS NUMBER;</w:t>
      </w:r>
    </w:p>
    <w:p w14:paraId="33B0F52C" w14:textId="77777777" w:rsidR="00345ACB" w:rsidRPr="00B6351E" w:rsidRDefault="00345ACB" w:rsidP="00FB14D2">
      <w:pPr>
        <w:pStyle w:val="Example"/>
        <w:spacing w:line="360" w:lineRule="auto"/>
      </w:pPr>
      <w:r w:rsidRPr="00B6351E">
        <w:t>null := "xyz" AS NUMBER;</w:t>
      </w:r>
    </w:p>
    <w:p w14:paraId="26BA6A36" w14:textId="77777777" w:rsidR="00345ACB" w:rsidRPr="00B6351E" w:rsidRDefault="00345ACB" w:rsidP="00FB14D2">
      <w:pPr>
        <w:pStyle w:val="Example"/>
        <w:spacing w:line="360" w:lineRule="auto"/>
      </w:pPr>
      <w:r w:rsidRPr="00B6351E">
        <w:t>&lt;n:number&gt; := &lt;n:Boolean&gt; AS NUMBER;</w:t>
      </w:r>
    </w:p>
    <w:p w14:paraId="58896033" w14:textId="77777777" w:rsidR="00345ACB" w:rsidRPr="00B6351E" w:rsidRDefault="00345ACB" w:rsidP="00FB14D2">
      <w:pPr>
        <w:pStyle w:val="Example"/>
        <w:spacing w:line="360" w:lineRule="auto"/>
      </w:pPr>
      <w:r w:rsidRPr="00B6351E">
        <w:t>1 := True AS NUMBER;</w:t>
      </w:r>
    </w:p>
    <w:p w14:paraId="293C626A" w14:textId="77777777" w:rsidR="00345ACB" w:rsidRPr="00B6351E" w:rsidRDefault="00345ACB" w:rsidP="00FB14D2">
      <w:pPr>
        <w:pStyle w:val="Example"/>
        <w:spacing w:line="360" w:lineRule="auto"/>
      </w:pPr>
      <w:r w:rsidRPr="00B6351E">
        <w:t>0 := False AS NUMBER;</w:t>
      </w:r>
    </w:p>
    <w:p w14:paraId="0C9846D7" w14:textId="77777777" w:rsidR="00345ACB" w:rsidRPr="00B6351E" w:rsidRDefault="00345ACB" w:rsidP="00FB14D2">
      <w:pPr>
        <w:pStyle w:val="Example"/>
        <w:spacing w:line="360" w:lineRule="auto"/>
      </w:pPr>
      <w:r w:rsidRPr="00B6351E">
        <w:t>&lt;n:number&gt; := &lt;n:number&gt; AS NUMBER;</w:t>
      </w:r>
    </w:p>
    <w:p w14:paraId="48E260C6" w14:textId="77777777" w:rsidR="00345ACB" w:rsidRPr="00B6351E" w:rsidRDefault="00345ACB" w:rsidP="00FB14D2">
      <w:pPr>
        <w:pStyle w:val="Example"/>
        <w:spacing w:line="360" w:lineRule="auto"/>
      </w:pPr>
      <w:r w:rsidRPr="00B6351E">
        <w:t>6 := 6 AS NUMBER;</w:t>
      </w:r>
    </w:p>
    <w:p w14:paraId="2FA76E63" w14:textId="77777777" w:rsidR="00345ACB" w:rsidRPr="00B6351E" w:rsidRDefault="00345ACB" w:rsidP="00FB14D2">
      <w:pPr>
        <w:pStyle w:val="Example"/>
        <w:spacing w:line="360" w:lineRule="auto"/>
      </w:pPr>
      <w:r w:rsidRPr="00B6351E">
        <w:t>(7, 8, 230, 4100, null, null, 1, 0, null, null, null) := ("7", 8, "2.3E+2", 4.1E+3, "ABC", Null, True, False, 1997-10-31T00:00:00, now, 3 days) AS NUMBER;</w:t>
      </w:r>
    </w:p>
    <w:p w14:paraId="4542995E" w14:textId="77777777" w:rsidR="00345ACB" w:rsidRPr="00B6351E" w:rsidRDefault="00345ACB" w:rsidP="00FB14D2">
      <w:pPr>
        <w:pStyle w:val="Example"/>
        <w:spacing w:line="360" w:lineRule="auto"/>
      </w:pPr>
      <w:r w:rsidRPr="00B6351E">
        <w:t>():= () AS NUMBER;</w:t>
      </w:r>
    </w:p>
    <w:p w14:paraId="270276FA" w14:textId="77777777" w:rsidR="00345ACB" w:rsidRPr="00B6351E" w:rsidRDefault="00345ACB" w:rsidP="001E5D51">
      <w:pPr>
        <w:pStyle w:val="Heading3"/>
      </w:pPr>
      <w:bookmarkStart w:id="1463" w:name="_Toc382912258"/>
      <w:r w:rsidRPr="00B6351E">
        <w:t>As Time (unary, non-associative)</w:t>
      </w:r>
      <w:bookmarkEnd w:id="1463"/>
    </w:p>
    <w:p w14:paraId="249B27C5" w14:textId="77777777" w:rsidR="00345ACB" w:rsidRPr="00B6351E" w:rsidRDefault="00345ACB" w:rsidP="002A2F20">
      <w:pPr>
        <w:pStyle w:val="NormalIndented"/>
      </w:pPr>
      <w:r w:rsidRPr="00B6351E">
        <w:t xml:space="preserve">The </w:t>
      </w:r>
      <w:proofErr w:type="spellStart"/>
      <w:r w:rsidRPr="00B6351E">
        <w:rPr>
          <w:b/>
        </w:rPr>
        <w:t>as</w:t>
      </w:r>
      <w:proofErr w:type="spellEnd"/>
      <w:r w:rsidRPr="00B6351E">
        <w:rPr>
          <w:b/>
        </w:rPr>
        <w:t xml:space="preserve"> time</w:t>
      </w:r>
      <w:r w:rsidRPr="00B6351E">
        <w:t xml:space="preserve"> operator attempts to convert a given string into a time. If conversion into a time is possible, the time is returned, otherwise null is returned. The primary time of the argument is preserved. </w:t>
      </w:r>
      <w:r w:rsidRPr="00B6351E">
        <w:rPr>
          <w:lang w:val="en-GB"/>
        </w:rPr>
        <w:t>The common use of this operator is the conversion of a string containing a valid date/time format as described in ISO 8601:1988(E), e.g., "1999-12-12" or "</w:t>
      </w:r>
      <w:proofErr w:type="spellStart"/>
      <w:r w:rsidRPr="00B6351E">
        <w:rPr>
          <w:lang w:val="en-GB"/>
        </w:rPr>
        <w:t>1999-12-12T13:41</w:t>
      </w:r>
      <w:proofErr w:type="spellEnd"/>
      <w:r w:rsidRPr="00B6351E">
        <w:rPr>
          <w:lang w:val="en-GB"/>
        </w:rPr>
        <w:t>", into a time.</w:t>
      </w:r>
    </w:p>
    <w:p w14:paraId="6F5166F6" w14:textId="77777777" w:rsidR="00345ACB" w:rsidRPr="00B6351E" w:rsidRDefault="00345ACB" w:rsidP="00FB14D2">
      <w:pPr>
        <w:pStyle w:val="Example"/>
        <w:spacing w:line="360" w:lineRule="auto"/>
      </w:pPr>
      <w:r w:rsidRPr="00B6351E">
        <w:t>&lt;n:time&gt; := &lt;n:string&gt; AS TIME;</w:t>
      </w:r>
    </w:p>
    <w:p w14:paraId="20E7E6A0" w14:textId="77777777" w:rsidR="00345ACB" w:rsidRPr="00B6351E" w:rsidRDefault="00345ACB" w:rsidP="00FB14D2">
      <w:pPr>
        <w:pStyle w:val="Example"/>
        <w:spacing w:line="360" w:lineRule="auto"/>
      </w:pPr>
      <w:r w:rsidRPr="00B6351E">
        <w:t>&lt;n:time&gt; := &lt;n:time&gt; AS TIME;</w:t>
      </w:r>
    </w:p>
    <w:p w14:paraId="7B875A51" w14:textId="77777777" w:rsidR="00345ACB" w:rsidRPr="00B6351E" w:rsidRDefault="00345ACB" w:rsidP="00FB14D2">
      <w:pPr>
        <w:pStyle w:val="Example"/>
        <w:spacing w:line="360" w:lineRule="auto"/>
      </w:pPr>
      <w:r w:rsidRPr="00B6351E">
        <w:t>1999-12-12 := "1999-12-12" AS TIME;</w:t>
      </w:r>
    </w:p>
    <w:p w14:paraId="12A0DF99" w14:textId="77777777" w:rsidR="00345ACB" w:rsidRPr="00B6351E" w:rsidRDefault="00345ACB" w:rsidP="00FB14D2">
      <w:pPr>
        <w:pStyle w:val="Example"/>
        <w:spacing w:line="360" w:lineRule="auto"/>
      </w:pPr>
      <w:r w:rsidRPr="00B6351E">
        <w:t>null := "xyz" AS TIME;</w:t>
      </w:r>
    </w:p>
    <w:p w14:paraId="40AEA1F6" w14:textId="77777777" w:rsidR="00345ACB" w:rsidRPr="00B6351E" w:rsidRDefault="00345ACB" w:rsidP="00FB14D2">
      <w:pPr>
        <w:pStyle w:val="Example"/>
        <w:spacing w:line="360" w:lineRule="auto"/>
      </w:pPr>
      <w:r w:rsidRPr="00B6351E">
        <w:lastRenderedPageBreak/>
        <w:t>(1999-12-12, 1999-12-12, null, null, null, 1997-10-31T00:00:00, null) := ("1999-12-12", 1999-12-12, "ABC", Null, True, "1997-10-31T00:00:00", 3 days) AS TIME;</w:t>
      </w:r>
    </w:p>
    <w:p w14:paraId="068828BF" w14:textId="77777777" w:rsidR="00345ACB" w:rsidRPr="00B6351E" w:rsidRDefault="00345ACB" w:rsidP="00FB14D2">
      <w:pPr>
        <w:pStyle w:val="Example"/>
        <w:spacing w:line="360" w:lineRule="auto"/>
      </w:pPr>
      <w:r w:rsidRPr="00B6351E">
        <w:t>():= () AS TIME;</w:t>
      </w:r>
    </w:p>
    <w:p w14:paraId="308FDAB7" w14:textId="77777777" w:rsidR="00345ACB" w:rsidRPr="00B6351E" w:rsidRDefault="00345ACB" w:rsidP="001E5D51">
      <w:pPr>
        <w:pStyle w:val="Heading3"/>
      </w:pPr>
      <w:bookmarkStart w:id="1464" w:name="_Toc382912259"/>
      <w:r w:rsidRPr="00B6351E">
        <w:t>As String (unary, non-associative)</w:t>
      </w:r>
      <w:bookmarkEnd w:id="1464"/>
    </w:p>
    <w:p w14:paraId="19C66238" w14:textId="77777777" w:rsidR="00345ACB" w:rsidRPr="00B6351E" w:rsidRDefault="00345ACB" w:rsidP="00FB14D2">
      <w:pPr>
        <w:pStyle w:val="NormalIndented"/>
      </w:pPr>
      <w:r w:rsidRPr="00B6351E">
        <w:t xml:space="preserve">The </w:t>
      </w:r>
      <w:r w:rsidRPr="00B6351E">
        <w:rPr>
          <w:b/>
        </w:rPr>
        <w:t>as string</w:t>
      </w:r>
      <w:r w:rsidRPr="00B6351E">
        <w:t xml:space="preserve"> operator attempts to convert any data type into a string. If conversion into a string is possible, the string is returned, otherwise null is returned. The primary time of the argument is preserved.</w:t>
      </w:r>
      <w:r>
        <w:t xml:space="preserve"> </w:t>
      </w:r>
    </w:p>
    <w:p w14:paraId="6AB2B99C" w14:textId="77777777" w:rsidR="00345ACB" w:rsidRPr="00B6351E" w:rsidRDefault="00345ACB" w:rsidP="00FB14D2">
      <w:pPr>
        <w:pStyle w:val="Example"/>
        <w:spacing w:line="360" w:lineRule="auto"/>
      </w:pPr>
      <w:r w:rsidRPr="00B6351E">
        <w:t>&lt;n:string&gt; := &lt;n:any-type&gt; AS STRING;</w:t>
      </w:r>
    </w:p>
    <w:p w14:paraId="65878982" w14:textId="77777777" w:rsidR="00345ACB" w:rsidRPr="00B6351E" w:rsidRDefault="00345ACB" w:rsidP="00FB14D2">
      <w:pPr>
        <w:pStyle w:val="Example"/>
        <w:spacing w:line="360" w:lineRule="auto"/>
      </w:pPr>
      <w:r w:rsidRPr="00B6351E">
        <w:t>"5" := 5 AS STRING;</w:t>
      </w:r>
    </w:p>
    <w:p w14:paraId="1BB33963" w14:textId="77777777" w:rsidR="00345ACB" w:rsidRPr="00B6351E" w:rsidRDefault="00345ACB" w:rsidP="00FB14D2">
      <w:pPr>
        <w:pStyle w:val="Example"/>
        <w:spacing w:line="360" w:lineRule="auto"/>
      </w:pPr>
      <w:r w:rsidRPr="00B6351E">
        <w:t>"null" := null AS STRING;</w:t>
      </w:r>
    </w:p>
    <w:p w14:paraId="45AD59CA" w14:textId="77777777" w:rsidR="00345ACB" w:rsidRPr="00B6351E" w:rsidRDefault="00345ACB" w:rsidP="00FB14D2">
      <w:pPr>
        <w:pStyle w:val="Example"/>
        <w:spacing w:line="360" w:lineRule="auto"/>
        <w:rPr>
          <w:lang w:eastAsia="ko-KR"/>
        </w:rPr>
      </w:pPr>
      <w:r>
        <w:t>"true" := True AS STRING;</w:t>
      </w:r>
    </w:p>
    <w:p w14:paraId="265A7785" w14:textId="77777777" w:rsidR="00345ACB" w:rsidRPr="00B6351E" w:rsidRDefault="00345ACB" w:rsidP="00FB14D2">
      <w:pPr>
        <w:pStyle w:val="Example"/>
        <w:spacing w:line="360" w:lineRule="auto"/>
        <w:rPr>
          <w:lang w:eastAsia="ko-KR"/>
        </w:rPr>
      </w:pPr>
      <w:r>
        <w:t>"false" := False AS STRING;</w:t>
      </w:r>
    </w:p>
    <w:p w14:paraId="77A7FAAF" w14:textId="77777777" w:rsidR="00345ACB" w:rsidRPr="00B6351E" w:rsidRDefault="00345ACB" w:rsidP="00FB14D2">
      <w:pPr>
        <w:pStyle w:val="Example"/>
        <w:spacing w:line="360" w:lineRule="auto"/>
        <w:rPr>
          <w:lang w:eastAsia="ko-KR"/>
        </w:rPr>
      </w:pPr>
      <w:r w:rsidRPr="00B6351E">
        <w:t>("7", "8", "4100", "ABC", "null", "true", "false", "1997-10-31T00:00:00", "3 days") := ("7", 8, 4.1E+3, "ABC", Null, True, False, 1997-10-</w:t>
      </w:r>
      <w:r>
        <w:t>31T00:00:00, 3 days) AS STRING;</w:t>
      </w:r>
    </w:p>
    <w:p w14:paraId="024915D2" w14:textId="77777777" w:rsidR="00345ACB" w:rsidRPr="00B6351E" w:rsidRDefault="00345ACB" w:rsidP="00FB14D2">
      <w:pPr>
        <w:pStyle w:val="Example"/>
        <w:spacing w:line="360" w:lineRule="auto"/>
      </w:pPr>
      <w:r w:rsidRPr="00B6351E">
        <w:t>():= () AS STRING;</w:t>
      </w:r>
    </w:p>
    <w:p w14:paraId="48D6D1B6" w14:textId="77777777" w:rsidR="00345ACB" w:rsidRPr="00B6351E" w:rsidRDefault="00345ACB" w:rsidP="001E5D51">
      <w:pPr>
        <w:pStyle w:val="Heading3"/>
      </w:pPr>
      <w:bookmarkStart w:id="1465" w:name="_Ref382848537"/>
      <w:bookmarkStart w:id="1466" w:name="_Toc382912260"/>
      <w:r w:rsidRPr="00B6351E">
        <w:t>As Truth Value (unary, non-associative)</w:t>
      </w:r>
      <w:bookmarkEnd w:id="1465"/>
      <w:bookmarkEnd w:id="1466"/>
    </w:p>
    <w:p w14:paraId="74380457" w14:textId="77777777" w:rsidR="00345ACB" w:rsidRPr="00B6351E" w:rsidRDefault="00345ACB" w:rsidP="00FB14D2">
      <w:pPr>
        <w:pStyle w:val="NormalIndented"/>
      </w:pPr>
      <w:r w:rsidRPr="00B6351E">
        <w:t xml:space="preserve">The </w:t>
      </w:r>
      <w:r w:rsidRPr="00B6351E">
        <w:rPr>
          <w:b/>
        </w:rPr>
        <w:t>as truth value</w:t>
      </w:r>
      <w:r w:rsidRPr="00B6351E">
        <w:t xml:space="preserve"> operator attempts to convert a number or Boolean into a truth value. If the conversion into a truth value is possible, the truth value is returned, otherwise null is returned. The primary time of the argument is preserved. The regular use of this operator is to convert a calculated number into the corresponding truth value. If the number is not between 0 and 1, the result will be null. Boolean values are translated as follows: Boolean true is represented as truth value 1 and Boolean false is represented as truth value 0.</w:t>
      </w:r>
    </w:p>
    <w:p w14:paraId="240B6A8E" w14:textId="77777777" w:rsidR="00345ACB" w:rsidRPr="00B6351E" w:rsidRDefault="00345ACB" w:rsidP="00FB14D2">
      <w:pPr>
        <w:pStyle w:val="Example"/>
        <w:spacing w:line="360" w:lineRule="auto"/>
        <w:rPr>
          <w:lang w:eastAsia="ko-KR"/>
        </w:rPr>
      </w:pPr>
      <w:r w:rsidRPr="00B6351E">
        <w:t>&lt;n:truth-value</w:t>
      </w:r>
      <w:r>
        <w:t>&gt; := &lt;n:number&gt; AS TRUTH VALUE;</w:t>
      </w:r>
    </w:p>
    <w:p w14:paraId="65038141" w14:textId="77777777" w:rsidR="00345ACB" w:rsidRPr="00B6351E" w:rsidRDefault="00345ACB" w:rsidP="00FB14D2">
      <w:pPr>
        <w:pStyle w:val="Example"/>
        <w:spacing w:line="360" w:lineRule="auto"/>
        <w:rPr>
          <w:lang w:eastAsia="ko-KR"/>
        </w:rPr>
      </w:pPr>
      <w:r>
        <w:rPr>
          <w:lang w:eastAsia="ko-KR"/>
        </w:rPr>
        <w:t xml:space="preserve">truth value </w:t>
      </w:r>
      <w:r w:rsidRPr="00B6351E">
        <w:t>0.33</w:t>
      </w:r>
      <w:r>
        <w:t xml:space="preserve"> := 0.33 AS TRUTH VALUE;</w:t>
      </w:r>
    </w:p>
    <w:p w14:paraId="5282993E" w14:textId="77777777" w:rsidR="00345ACB" w:rsidRPr="00B6351E" w:rsidRDefault="00345ACB" w:rsidP="00FB14D2">
      <w:pPr>
        <w:pStyle w:val="Example"/>
        <w:spacing w:line="360" w:lineRule="auto"/>
        <w:rPr>
          <w:lang w:eastAsia="ko-KR"/>
        </w:rPr>
      </w:pPr>
      <w:r w:rsidRPr="00B6351E">
        <w:t>null := "</w:t>
      </w:r>
      <w:r>
        <w:t>xyz" AS TRUTH VALUE;</w:t>
      </w:r>
    </w:p>
    <w:p w14:paraId="773DB84F" w14:textId="77777777" w:rsidR="00345ACB" w:rsidRPr="00B6351E" w:rsidRDefault="00345ACB" w:rsidP="00FB14D2">
      <w:pPr>
        <w:pStyle w:val="Example"/>
        <w:spacing w:line="360" w:lineRule="auto"/>
      </w:pPr>
      <w:r w:rsidRPr="00B6351E">
        <w:t>null := 400 AS TRUTH VALUE;</w:t>
      </w:r>
    </w:p>
    <w:p w14:paraId="15D4B845" w14:textId="77777777" w:rsidR="00345ACB" w:rsidRPr="00B6351E" w:rsidRDefault="00345ACB" w:rsidP="00FB14D2">
      <w:pPr>
        <w:pStyle w:val="Example"/>
        <w:spacing w:line="360" w:lineRule="auto"/>
        <w:rPr>
          <w:lang w:eastAsia="ko-KR"/>
        </w:rPr>
      </w:pPr>
      <w:r w:rsidRPr="00B6351E">
        <w:t>&lt;n:truth value&gt;</w:t>
      </w:r>
      <w:r>
        <w:t xml:space="preserve"> := &lt;n:Boolean&gt; AS TRUTH VALUE;</w:t>
      </w:r>
    </w:p>
    <w:p w14:paraId="1CADF56D" w14:textId="77777777" w:rsidR="00345ACB" w:rsidRPr="00B6351E" w:rsidRDefault="00345ACB" w:rsidP="00FB14D2">
      <w:pPr>
        <w:pStyle w:val="Example"/>
        <w:spacing w:line="360" w:lineRule="auto"/>
        <w:rPr>
          <w:lang w:eastAsia="ko-KR"/>
        </w:rPr>
      </w:pPr>
      <w:r>
        <w:rPr>
          <w:lang w:eastAsia="ko-KR"/>
        </w:rPr>
        <w:t xml:space="preserve">truth value </w:t>
      </w:r>
      <w:r w:rsidRPr="00B6351E">
        <w:t>1</w:t>
      </w:r>
      <w:r>
        <w:t xml:space="preserve"> := True AS TRUTH VALUE;</w:t>
      </w:r>
    </w:p>
    <w:p w14:paraId="58AD1F94" w14:textId="77777777" w:rsidR="00345ACB" w:rsidRPr="00B6351E" w:rsidRDefault="00345ACB" w:rsidP="00FB14D2">
      <w:pPr>
        <w:pStyle w:val="Example"/>
        <w:spacing w:line="360" w:lineRule="auto"/>
        <w:rPr>
          <w:lang w:eastAsia="ko-KR"/>
        </w:rPr>
      </w:pPr>
      <w:r>
        <w:rPr>
          <w:lang w:eastAsia="ko-KR"/>
        </w:rPr>
        <w:t xml:space="preserve">truth value </w:t>
      </w:r>
      <w:r w:rsidRPr="00B6351E">
        <w:t>0</w:t>
      </w:r>
      <w:r>
        <w:t xml:space="preserve"> := False AS TRUTH VALUE;</w:t>
      </w:r>
    </w:p>
    <w:p w14:paraId="04A14776" w14:textId="77777777" w:rsidR="00345ACB" w:rsidRPr="00B6351E" w:rsidRDefault="00345ACB" w:rsidP="00FB14D2">
      <w:pPr>
        <w:pStyle w:val="Example"/>
        <w:spacing w:line="360" w:lineRule="auto"/>
        <w:rPr>
          <w:lang w:eastAsia="ko-KR"/>
        </w:rPr>
      </w:pPr>
      <w:r w:rsidRPr="00B6351E">
        <w:t xml:space="preserve"> (</w:t>
      </w:r>
      <w:r>
        <w:rPr>
          <w:lang w:eastAsia="ko-KR"/>
        </w:rPr>
        <w:t xml:space="preserve">truth value </w:t>
      </w:r>
      <w:r w:rsidRPr="00B6351E">
        <w:t xml:space="preserve">0, </w:t>
      </w:r>
      <w:r>
        <w:rPr>
          <w:lang w:eastAsia="ko-KR"/>
        </w:rPr>
        <w:t xml:space="preserve">truth value </w:t>
      </w:r>
      <w:r w:rsidRPr="00B6351E">
        <w:t xml:space="preserve">1, null, </w:t>
      </w:r>
      <w:r>
        <w:rPr>
          <w:lang w:eastAsia="ko-KR"/>
        </w:rPr>
        <w:t xml:space="preserve">truth value </w:t>
      </w:r>
      <w:r w:rsidRPr="00B6351E">
        <w:t xml:space="preserve">0.33, null, </w:t>
      </w:r>
      <w:r>
        <w:rPr>
          <w:lang w:eastAsia="ko-KR"/>
        </w:rPr>
        <w:t xml:space="preserve">truth value </w:t>
      </w:r>
      <w:r w:rsidRPr="00B6351E">
        <w:t xml:space="preserve">1, </w:t>
      </w:r>
      <w:r>
        <w:rPr>
          <w:lang w:eastAsia="ko-KR"/>
        </w:rPr>
        <w:t xml:space="preserve">truth value </w:t>
      </w:r>
      <w:r w:rsidRPr="00B6351E">
        <w:t>0, null, null, null) := (0, 1, 4.1E+3, 0.33, Null, True, False, 1997-10-31T00:00:00,</w:t>
      </w:r>
      <w:r>
        <w:t xml:space="preserve"> 3 days, "ABC") AS TRUTH VALUE;</w:t>
      </w:r>
    </w:p>
    <w:p w14:paraId="3A3F336A" w14:textId="77777777" w:rsidR="00345ACB" w:rsidRPr="00B6351E" w:rsidRDefault="00345ACB" w:rsidP="00FB14D2">
      <w:pPr>
        <w:pStyle w:val="Example"/>
        <w:spacing w:line="360" w:lineRule="auto"/>
      </w:pPr>
      <w:r w:rsidRPr="00B6351E">
        <w:t>() := () AS TRUTH VALUE;</w:t>
      </w:r>
    </w:p>
    <w:p w14:paraId="25A4302B" w14:textId="77777777" w:rsidR="00345ACB" w:rsidRPr="00AC43B0" w:rsidRDefault="00345ACB" w:rsidP="00AC43B0">
      <w:pPr>
        <w:pStyle w:val="Heading1"/>
      </w:pPr>
      <w:bookmarkStart w:id="1467" w:name="_Toc314131969"/>
      <w:bookmarkStart w:id="1468" w:name="_Toc382912261"/>
      <w:r w:rsidRPr="00AC43B0">
        <w:t>Logic Slot</w:t>
      </w:r>
      <w:bookmarkEnd w:id="1448"/>
      <w:bookmarkEnd w:id="1449"/>
      <w:bookmarkEnd w:id="1450"/>
      <w:bookmarkEnd w:id="1451"/>
      <w:bookmarkEnd w:id="1467"/>
      <w:bookmarkEnd w:id="1468"/>
    </w:p>
    <w:p w14:paraId="26D8A01D" w14:textId="77777777" w:rsidR="00345ACB" w:rsidRDefault="00345ACB" w:rsidP="001E5D51">
      <w:pPr>
        <w:pStyle w:val="Heading2"/>
      </w:pPr>
      <w:bookmarkStart w:id="1469" w:name="_Toc526304143"/>
      <w:bookmarkStart w:id="1470" w:name="_Toc141178034"/>
      <w:bookmarkStart w:id="1471" w:name="_Toc314131970"/>
      <w:bookmarkStart w:id="1472" w:name="_Toc382912262"/>
      <w:r>
        <w:t>Purpose</w:t>
      </w:r>
      <w:bookmarkEnd w:id="1469"/>
      <w:bookmarkEnd w:id="1470"/>
      <w:bookmarkEnd w:id="1471"/>
      <w:bookmarkEnd w:id="1472"/>
    </w:p>
    <w:p w14:paraId="5F833EBE" w14:textId="77777777" w:rsidR="00345ACB" w:rsidRPr="00913441" w:rsidRDefault="00345ACB">
      <w:pPr>
        <w:pStyle w:val="NormalIndented"/>
      </w:pPr>
      <w:r w:rsidRPr="00913441">
        <w:t>The logic slot uses data about the patient obtained from the data slot, manipulates the data, tests some condition, and decides whether to execute the action slot. It is in this slot that most of the actual health logic is obtained.</w:t>
      </w:r>
    </w:p>
    <w:p w14:paraId="490AE06E" w14:textId="77777777" w:rsidR="00345ACB" w:rsidRDefault="00345ACB" w:rsidP="001E5D51">
      <w:pPr>
        <w:pStyle w:val="Heading2"/>
      </w:pPr>
      <w:bookmarkStart w:id="1473" w:name="_Toc526304144"/>
      <w:bookmarkStart w:id="1474" w:name="_Toc141178035"/>
      <w:bookmarkStart w:id="1475" w:name="_Toc314131971"/>
      <w:bookmarkStart w:id="1476" w:name="_Toc382912263"/>
      <w:r>
        <w:lastRenderedPageBreak/>
        <w:t>Logic Slot Statements</w:t>
      </w:r>
      <w:bookmarkEnd w:id="1473"/>
      <w:bookmarkEnd w:id="1474"/>
      <w:bookmarkEnd w:id="1475"/>
      <w:bookmarkEnd w:id="1476"/>
    </w:p>
    <w:p w14:paraId="4150BAE5" w14:textId="77777777" w:rsidR="00345ACB" w:rsidRPr="00913441" w:rsidRDefault="00345ACB">
      <w:pPr>
        <w:pStyle w:val="NormalIndented"/>
      </w:pPr>
      <w:r w:rsidRPr="00913441">
        <w:t>The logic slot is composed of a set of statements.</w:t>
      </w:r>
    </w:p>
    <w:p w14:paraId="511EC25A" w14:textId="77777777" w:rsidR="00345ACB" w:rsidRDefault="00345ACB" w:rsidP="001E5D51">
      <w:pPr>
        <w:pStyle w:val="Heading3"/>
      </w:pPr>
      <w:bookmarkStart w:id="1477" w:name="_Ref448634569"/>
      <w:bookmarkStart w:id="1478" w:name="_Ref448646842"/>
      <w:bookmarkStart w:id="1479" w:name="_Toc526304145"/>
      <w:bookmarkStart w:id="1480" w:name="_Toc141178036"/>
      <w:bookmarkStart w:id="1481" w:name="_Toc314131972"/>
      <w:bookmarkStart w:id="1482" w:name="_Toc382912264"/>
      <w:r>
        <w:t>Assignment Statement</w:t>
      </w:r>
      <w:bookmarkEnd w:id="1477"/>
      <w:bookmarkEnd w:id="1478"/>
      <w:bookmarkEnd w:id="1479"/>
      <w:bookmarkEnd w:id="1480"/>
      <w:bookmarkEnd w:id="1481"/>
      <w:bookmarkEnd w:id="1482"/>
    </w:p>
    <w:p w14:paraId="2412C466" w14:textId="77777777" w:rsidR="00345ACB" w:rsidRPr="00913441" w:rsidRDefault="00345ACB">
      <w:pPr>
        <w:pStyle w:val="NormalIndented"/>
      </w:pPr>
      <w:r w:rsidRPr="00913441">
        <w:t>The assignment statement places the value of an expression into a variable. There are two equivalent versions:</w:t>
      </w:r>
    </w:p>
    <w:p w14:paraId="7F053E63" w14:textId="77777777" w:rsidR="00345ACB" w:rsidRDefault="00345ACB">
      <w:pPr>
        <w:pStyle w:val="Example"/>
      </w:pPr>
      <w:r>
        <w:t>&lt;identifier&gt; := &lt;expr&gt;;</w:t>
      </w:r>
    </w:p>
    <w:p w14:paraId="07376B28" w14:textId="77777777" w:rsidR="00345ACB" w:rsidRDefault="00345ACB">
      <w:pPr>
        <w:pStyle w:val="Example"/>
      </w:pPr>
      <w:r>
        <w:t>LET &lt;identifier&gt; BE &lt;expr&gt;;</w:t>
      </w:r>
    </w:p>
    <w:p w14:paraId="74169580" w14:textId="77777777" w:rsidR="00345ACB" w:rsidRPr="00913441" w:rsidRDefault="00345ACB">
      <w:pPr>
        <w:pStyle w:val="NormalIndented"/>
      </w:pPr>
      <w:r w:rsidRPr="00913441">
        <w:rPr>
          <w:b/>
          <w:bCs/>
        </w:rPr>
        <w:t>&lt;identifier&gt;</w:t>
      </w:r>
      <w:r w:rsidRPr="00913441">
        <w:t xml:space="preserve"> is an identifier; it represents the name of the variable. </w:t>
      </w:r>
      <w:r w:rsidRPr="00913441">
        <w:rPr>
          <w:b/>
          <w:bCs/>
        </w:rPr>
        <w:t>&lt;expr&gt;</w:t>
      </w:r>
      <w:r w:rsidRPr="00913441">
        <w:t xml:space="preserve"> is a valid expression as defined in Section </w:t>
      </w:r>
      <w:r w:rsidR="008216EB">
        <w:fldChar w:fldCharType="begin"/>
      </w:r>
      <w:r w:rsidR="008216EB">
        <w:instrText xml:space="preserve"> REF _Ref448643907 \r \h  \* MERGEFORMAT </w:instrText>
      </w:r>
      <w:r w:rsidR="008216EB">
        <w:fldChar w:fldCharType="separate"/>
      </w:r>
      <w:r>
        <w:t>7.2.3</w:t>
      </w:r>
      <w:r w:rsidR="008216EB">
        <w:fldChar w:fldCharType="end"/>
      </w:r>
      <w:r w:rsidRPr="00913441">
        <w:t>.</w:t>
      </w:r>
    </w:p>
    <w:p w14:paraId="217243A4" w14:textId="77777777" w:rsidR="00345ACB" w:rsidRPr="00913441" w:rsidRDefault="00345ACB">
      <w:pPr>
        <w:pStyle w:val="NormalIndented"/>
      </w:pPr>
      <w:r w:rsidRPr="00913441">
        <w:t xml:space="preserve">Any reference to the identifier that occurs after the assignment statement will return the value that was assigned from the expression (even if it is in another structured slot; for example, the action slot). A subsequent assignment to the same variable will overwrite the value. If a variable is referred to before its first assignment, </w:t>
      </w:r>
      <w:r w:rsidRPr="00913441">
        <w:rPr>
          <w:b/>
          <w:bCs/>
        </w:rPr>
        <w:t>null</w:t>
      </w:r>
      <w:r w:rsidRPr="00913441">
        <w:t xml:space="preserve"> is returned. However, it is poor programming practice to depend on this.</w:t>
      </w:r>
    </w:p>
    <w:p w14:paraId="3799B309" w14:textId="77777777" w:rsidR="00345ACB" w:rsidRPr="00913441" w:rsidRDefault="00345ACB">
      <w:pPr>
        <w:pStyle w:val="NormalIndented"/>
      </w:pPr>
      <w:r w:rsidRPr="00913441">
        <w:t>The following variables cannot be re-assigned</w:t>
      </w:r>
      <w:r w:rsidRPr="00DB23BE">
        <w:t xml:space="preserve"> outside of the data slot</w:t>
      </w:r>
      <w:r w:rsidRPr="00913441">
        <w:t xml:space="preserve"> after they have been assigned in the data slot: </w:t>
      </w:r>
      <w:r w:rsidRPr="00913441">
        <w:rPr>
          <w:b/>
          <w:bCs/>
        </w:rPr>
        <w:t>event</w:t>
      </w:r>
      <w:r w:rsidRPr="00913441">
        <w:t xml:space="preserve"> (Section </w:t>
      </w:r>
      <w:r w:rsidRPr="00913441">
        <w:fldChar w:fldCharType="begin"/>
      </w:r>
      <w:r w:rsidRPr="00913441">
        <w:instrText xml:space="preserve"> REF _Ref84129955 \r \h </w:instrText>
      </w:r>
      <w:r w:rsidRPr="00913441">
        <w:fldChar w:fldCharType="separate"/>
      </w:r>
      <w:r>
        <w:t>11.2.3</w:t>
      </w:r>
      <w:r w:rsidRPr="00913441">
        <w:fldChar w:fldCharType="end"/>
      </w:r>
      <w:r w:rsidRPr="00913441">
        <w:t xml:space="preserve">), </w:t>
      </w:r>
      <w:proofErr w:type="spellStart"/>
      <w:r w:rsidRPr="00913441">
        <w:rPr>
          <w:b/>
          <w:bCs/>
        </w:rPr>
        <w:t>mlm</w:t>
      </w:r>
      <w:proofErr w:type="spellEnd"/>
      <w:r w:rsidRPr="00913441">
        <w:t xml:space="preserve"> (Section </w:t>
      </w:r>
      <w:r w:rsidR="008216EB">
        <w:fldChar w:fldCharType="begin"/>
      </w:r>
      <w:r w:rsidR="008216EB">
        <w:instrText xml:space="preserve"> REF _Ref448644191 \r \h  \* MERGEFORMAT </w:instrText>
      </w:r>
      <w:r w:rsidR="008216EB">
        <w:fldChar w:fldCharType="separate"/>
      </w:r>
      <w:r>
        <w:t>11.2.4</w:t>
      </w:r>
      <w:r w:rsidR="008216EB">
        <w:fldChar w:fldCharType="end"/>
      </w:r>
      <w:r w:rsidRPr="00913441">
        <w:t xml:space="preserve">), and </w:t>
      </w:r>
      <w:r w:rsidRPr="00913441">
        <w:rPr>
          <w:b/>
          <w:bCs/>
        </w:rPr>
        <w:t>interface</w:t>
      </w:r>
      <w:r w:rsidRPr="00913441">
        <w:t xml:space="preserve"> (Section </w:t>
      </w:r>
      <w:r w:rsidR="008216EB">
        <w:fldChar w:fldCharType="begin"/>
      </w:r>
      <w:r w:rsidR="008216EB">
        <w:instrText xml:space="preserve"> REF _Ref448644213 \r \h  \* MERGEFORMAT </w:instrText>
      </w:r>
      <w:r w:rsidR="008216EB">
        <w:fldChar w:fldCharType="separate"/>
      </w:r>
      <w:r>
        <w:t>11.2.16</w:t>
      </w:r>
      <w:r w:rsidR="008216EB">
        <w:fldChar w:fldCharType="end"/>
      </w:r>
      <w:r w:rsidRPr="00913441">
        <w:t>). Once defined in the data slot, they should not change.</w:t>
      </w:r>
    </w:p>
    <w:p w14:paraId="1E762C8D" w14:textId="77777777" w:rsidR="00345ACB" w:rsidRPr="00913441" w:rsidRDefault="00345ACB">
      <w:pPr>
        <w:pStyle w:val="NormalIndented"/>
      </w:pPr>
      <w:r w:rsidRPr="00913441">
        <w:t xml:space="preserve">After executing these statements, the value of variable </w:t>
      </w:r>
      <w:proofErr w:type="spellStart"/>
      <w:r w:rsidRPr="00913441">
        <w:rPr>
          <w:b/>
          <w:bCs/>
        </w:rPr>
        <w:t>var2</w:t>
      </w:r>
      <w:proofErr w:type="spellEnd"/>
      <w:r w:rsidRPr="00913441">
        <w:t xml:space="preserve"> is </w:t>
      </w:r>
      <w:r w:rsidRPr="00913441">
        <w:rPr>
          <w:b/>
          <w:bCs/>
        </w:rPr>
        <w:t>5</w:t>
      </w:r>
      <w:r w:rsidRPr="00913441">
        <w:t>:</w:t>
      </w:r>
    </w:p>
    <w:p w14:paraId="3697CD41" w14:textId="77777777" w:rsidR="00345ACB" w:rsidRDefault="00345ACB">
      <w:pPr>
        <w:pStyle w:val="Example"/>
      </w:pPr>
      <w:r>
        <w:t xml:space="preserve"> var1 := 1;</w:t>
      </w:r>
    </w:p>
    <w:p w14:paraId="78A9FAA5" w14:textId="77777777" w:rsidR="00345ACB" w:rsidRDefault="00345ACB">
      <w:pPr>
        <w:pStyle w:val="Example"/>
      </w:pPr>
      <w:r>
        <w:t xml:space="preserve"> var1 := 3;</w:t>
      </w:r>
    </w:p>
    <w:p w14:paraId="2C018973" w14:textId="77777777" w:rsidR="00345ACB" w:rsidRDefault="00345ACB">
      <w:pPr>
        <w:pStyle w:val="Example"/>
      </w:pPr>
      <w:r>
        <w:t xml:space="preserve"> var2 := var1 + 2;</w:t>
      </w:r>
    </w:p>
    <w:p w14:paraId="5202BDD8" w14:textId="77777777" w:rsidR="00345ACB" w:rsidRDefault="00345ACB" w:rsidP="006071B3">
      <w:pPr>
        <w:pStyle w:val="Heading4"/>
      </w:pPr>
      <w:bookmarkStart w:id="1483" w:name="_Ref279408245"/>
      <w:r>
        <w:t>Object Attribute Assignment</w:t>
      </w:r>
      <w:bookmarkEnd w:id="1483"/>
    </w:p>
    <w:p w14:paraId="4E39E2BB" w14:textId="77777777" w:rsidR="00345ACB" w:rsidRPr="00913441" w:rsidRDefault="00345ACB">
      <w:pPr>
        <w:pStyle w:val="NormalIndented"/>
      </w:pPr>
      <w:r w:rsidRPr="00913441">
        <w:t>The identifier on the left side of an assignment statement may be specified by an object attribute reference, using the following form:</w:t>
      </w:r>
    </w:p>
    <w:p w14:paraId="1DBC02EB" w14:textId="77777777" w:rsidR="00345ACB" w:rsidRPr="00913441" w:rsidRDefault="00345ACB">
      <w:pPr>
        <w:pStyle w:val="NormalIndented"/>
      </w:pPr>
      <w:r w:rsidRPr="00913441">
        <w:t>&lt;identifier</w:t>
      </w:r>
      <w:proofErr w:type="gramStart"/>
      <w:r w:rsidRPr="00913441">
        <w:t>&gt; .</w:t>
      </w:r>
      <w:proofErr w:type="gramEnd"/>
      <w:r w:rsidRPr="00913441">
        <w:t xml:space="preserve"> &lt;attribute-name&gt;</w:t>
      </w:r>
    </w:p>
    <w:p w14:paraId="50C8A2D3" w14:textId="77777777" w:rsidR="00345ACB" w:rsidRPr="00913441" w:rsidRDefault="00345ACB">
      <w:pPr>
        <w:pStyle w:val="NormalIndented"/>
      </w:pPr>
      <w:r w:rsidRPr="00913441">
        <w:t>This allows the assignment to individual attributes of an object. The identifier should name a variable. When the statement is executed, if the variable references an object whose type contains an attribute of the specified name, then that attribute value will be set to the result of evaluating the expression on the right side of the assignment statement.</w:t>
      </w:r>
    </w:p>
    <w:p w14:paraId="3C1B4DFF" w14:textId="77777777" w:rsidR="00345ACB" w:rsidRPr="00913441" w:rsidRDefault="00345ACB">
      <w:pPr>
        <w:pStyle w:val="NormalIndented"/>
      </w:pPr>
      <w:r w:rsidRPr="00913441">
        <w:t xml:space="preserve">If at execution time the named variable does not refer to an object, or that object does not contain an attribute of the specified name, then this statement will still evaluate the expression but will not assign the result. </w:t>
      </w:r>
    </w:p>
    <w:p w14:paraId="7E8C0534" w14:textId="77777777" w:rsidR="00345ACB" w:rsidRDefault="00345ACB">
      <w:pPr>
        <w:pStyle w:val="Example"/>
      </w:pPr>
      <w:r>
        <w:t>Rectangle := Object [Left, Top, Width, Height];</w:t>
      </w:r>
    </w:p>
    <w:p w14:paraId="5CB0865D" w14:textId="77777777" w:rsidR="00345ACB" w:rsidRDefault="00345ACB">
      <w:pPr>
        <w:pStyle w:val="Example"/>
      </w:pPr>
      <w:r>
        <w:t>rect := new Rectangle;</w:t>
      </w:r>
    </w:p>
    <w:p w14:paraId="7B1F7BF7" w14:textId="77777777" w:rsidR="00345ACB" w:rsidRDefault="00345ACB">
      <w:pPr>
        <w:pStyle w:val="Example"/>
      </w:pPr>
      <w:r>
        <w:t>// assign attributes</w:t>
      </w:r>
    </w:p>
    <w:p w14:paraId="01E3BF4D" w14:textId="77777777" w:rsidR="00345ACB" w:rsidRDefault="00345ACB">
      <w:pPr>
        <w:pStyle w:val="Example"/>
      </w:pPr>
      <w:r>
        <w:t>rect.Left := 0;</w:t>
      </w:r>
    </w:p>
    <w:p w14:paraId="192E9729" w14:textId="77777777" w:rsidR="00345ACB" w:rsidRDefault="00345ACB">
      <w:pPr>
        <w:pStyle w:val="Example"/>
      </w:pPr>
      <w:r>
        <w:t>rect.Top := 0;</w:t>
      </w:r>
    </w:p>
    <w:p w14:paraId="2B69BD7D" w14:textId="77777777" w:rsidR="00345ACB" w:rsidRDefault="00345ACB">
      <w:pPr>
        <w:pStyle w:val="Example"/>
      </w:pPr>
      <w:r>
        <w:t>rect.Width := 10;</w:t>
      </w:r>
    </w:p>
    <w:p w14:paraId="12973ABB" w14:textId="77777777" w:rsidR="00345ACB" w:rsidRDefault="00345ACB">
      <w:pPr>
        <w:pStyle w:val="Example"/>
      </w:pPr>
      <w:r>
        <w:t>rect.Height := 20;</w:t>
      </w:r>
    </w:p>
    <w:p w14:paraId="4EB4D500" w14:textId="77777777" w:rsidR="00345ACB" w:rsidRDefault="00345ACB">
      <w:pPr>
        <w:pStyle w:val="Example"/>
      </w:pPr>
    </w:p>
    <w:p w14:paraId="0A5C3C44" w14:textId="77777777" w:rsidR="00345ACB" w:rsidRDefault="00345ACB">
      <w:pPr>
        <w:pStyle w:val="Example"/>
        <w:keepNext/>
      </w:pPr>
      <w:r>
        <w:t>// incorrect assignment</w:t>
      </w:r>
    </w:p>
    <w:p w14:paraId="0F80B953" w14:textId="77777777" w:rsidR="00345ACB" w:rsidRDefault="00345ACB">
      <w:pPr>
        <w:pStyle w:val="Example"/>
      </w:pPr>
      <w:r>
        <w:t>rect.Depth := 30;</w:t>
      </w:r>
    </w:p>
    <w:p w14:paraId="5852569B" w14:textId="77777777" w:rsidR="00345ACB" w:rsidRDefault="00345ACB">
      <w:pPr>
        <w:pStyle w:val="Example"/>
        <w:rPr>
          <w:lang w:eastAsia="ko-KR"/>
        </w:rPr>
      </w:pPr>
      <w:r>
        <w:t>null := rect.Depth</w:t>
      </w:r>
      <w:r>
        <w:rPr>
          <w:lang w:eastAsia="ko-KR"/>
        </w:rPr>
        <w:t>;</w:t>
      </w:r>
    </w:p>
    <w:p w14:paraId="69D14DA6" w14:textId="77777777" w:rsidR="00345ACB" w:rsidRDefault="00345ACB">
      <w:pPr>
        <w:pStyle w:val="Example"/>
      </w:pPr>
    </w:p>
    <w:p w14:paraId="1D9CD53D" w14:textId="77777777" w:rsidR="00345ACB" w:rsidRPr="00913441" w:rsidRDefault="00345ACB">
      <w:pPr>
        <w:pStyle w:val="NormalIndented"/>
      </w:pPr>
      <w:r w:rsidRPr="00913441">
        <w:t>Note that objects in Arden retain their identity during assignment, references, etc. If more than one reference to an object exists, and that object is modified, other references to the same object will be affected.</w:t>
      </w:r>
    </w:p>
    <w:p w14:paraId="24AD4946" w14:textId="77777777" w:rsidR="00345ACB" w:rsidRDefault="00345ACB">
      <w:pPr>
        <w:pStyle w:val="Example"/>
      </w:pPr>
      <w:r>
        <w:t>rect1 := new Rectangle;</w:t>
      </w:r>
    </w:p>
    <w:p w14:paraId="26E0BA2E" w14:textId="77777777" w:rsidR="00345ACB" w:rsidRDefault="00345ACB">
      <w:pPr>
        <w:pStyle w:val="Example"/>
      </w:pPr>
      <w:r>
        <w:t>// assign attributes</w:t>
      </w:r>
    </w:p>
    <w:p w14:paraId="16532F96" w14:textId="77777777" w:rsidR="00345ACB" w:rsidRDefault="00345ACB">
      <w:pPr>
        <w:pStyle w:val="Example"/>
      </w:pPr>
      <w:r>
        <w:lastRenderedPageBreak/>
        <w:t>rect1.Left := 0;</w:t>
      </w:r>
    </w:p>
    <w:p w14:paraId="10553BCD" w14:textId="77777777" w:rsidR="00345ACB" w:rsidRDefault="00345ACB">
      <w:pPr>
        <w:pStyle w:val="Example"/>
      </w:pPr>
      <w:r>
        <w:t>rect1.Top := 0;</w:t>
      </w:r>
    </w:p>
    <w:p w14:paraId="30E3E4B1" w14:textId="77777777" w:rsidR="00345ACB" w:rsidRDefault="00345ACB">
      <w:pPr>
        <w:pStyle w:val="Example"/>
      </w:pPr>
      <w:r>
        <w:t>rect1.Width := 10;</w:t>
      </w:r>
    </w:p>
    <w:p w14:paraId="31C91D23" w14:textId="77777777" w:rsidR="00345ACB" w:rsidRDefault="00345ACB">
      <w:pPr>
        <w:pStyle w:val="Example"/>
      </w:pPr>
      <w:r>
        <w:t>rect1.Height := 20;</w:t>
      </w:r>
    </w:p>
    <w:p w14:paraId="0B6FA275" w14:textId="77777777" w:rsidR="00345ACB" w:rsidRDefault="00345ACB">
      <w:pPr>
        <w:pStyle w:val="Example"/>
      </w:pPr>
    </w:p>
    <w:p w14:paraId="54B814B4" w14:textId="77777777" w:rsidR="00345ACB" w:rsidRDefault="00345ACB">
      <w:pPr>
        <w:pStyle w:val="Example"/>
      </w:pPr>
      <w:r>
        <w:t>rect2 := rect1;</w:t>
      </w:r>
      <w:r>
        <w:tab/>
      </w:r>
      <w:r>
        <w:tab/>
        <w:t>// references the same Rectangle</w:t>
      </w:r>
    </w:p>
    <w:p w14:paraId="34FF320E" w14:textId="77777777" w:rsidR="00345ACB" w:rsidRDefault="00345ACB">
      <w:pPr>
        <w:pStyle w:val="Example"/>
      </w:pPr>
      <w:r>
        <w:t>rect1.Width := 50;</w:t>
      </w:r>
    </w:p>
    <w:p w14:paraId="3D3015CF" w14:textId="77777777" w:rsidR="00345ACB" w:rsidRDefault="00345ACB">
      <w:pPr>
        <w:pStyle w:val="Example"/>
      </w:pPr>
    </w:p>
    <w:p w14:paraId="78C16E0D" w14:textId="77777777" w:rsidR="00345ACB" w:rsidRDefault="00345ACB">
      <w:pPr>
        <w:pStyle w:val="Example"/>
        <w:rPr>
          <w:b/>
          <w:bCs/>
        </w:rPr>
      </w:pPr>
      <w:r>
        <w:rPr>
          <w:b/>
          <w:bCs/>
        </w:rPr>
        <w:t>50 := rect2.Width;</w:t>
      </w:r>
      <w:r>
        <w:rPr>
          <w:b/>
          <w:bCs/>
        </w:rPr>
        <w:tab/>
      </w:r>
      <w:r>
        <w:rPr>
          <w:b/>
          <w:bCs/>
        </w:rPr>
        <w:tab/>
        <w:t>// rect2.width reflects change to shared object</w:t>
      </w:r>
    </w:p>
    <w:p w14:paraId="2FA7F058" w14:textId="77777777" w:rsidR="00345ACB" w:rsidRDefault="00345ACB" w:rsidP="006071B3">
      <w:pPr>
        <w:pStyle w:val="Heading4"/>
      </w:pPr>
      <w:bookmarkStart w:id="1484" w:name="_Ref188153953"/>
      <w:bookmarkStart w:id="1485" w:name="_Ref448644637"/>
      <w:bookmarkStart w:id="1486" w:name="_Ref448645221"/>
      <w:bookmarkStart w:id="1487" w:name="_Ref448646869"/>
      <w:bookmarkStart w:id="1488" w:name="_Ref448647619"/>
      <w:bookmarkStart w:id="1489" w:name="_Toc526304146"/>
      <w:bookmarkStart w:id="1490" w:name="_Toc141178037"/>
      <w:r w:rsidRPr="005B110D">
        <w:t xml:space="preserve">Enhanced Assignment </w:t>
      </w:r>
      <w:r>
        <w:t>Statement</w:t>
      </w:r>
      <w:bookmarkEnd w:id="1484"/>
    </w:p>
    <w:p w14:paraId="58BC311D" w14:textId="77777777" w:rsidR="00345ACB" w:rsidRPr="00913441" w:rsidRDefault="00345ACB" w:rsidP="00C85112">
      <w:pPr>
        <w:ind w:left="720"/>
        <w:rPr>
          <w:lang w:val="en-CA"/>
        </w:rPr>
      </w:pPr>
      <w:r w:rsidRPr="00913441">
        <w:t xml:space="preserve">In addition to the basic assignment and simple object assignment statements described above, any expression that ends with a </w:t>
      </w:r>
      <w:r w:rsidRPr="00913441">
        <w:rPr>
          <w:b/>
        </w:rPr>
        <w:t>dot</w:t>
      </w:r>
      <w:r w:rsidRPr="00913441">
        <w:t xml:space="preserve"> operation (Section </w:t>
      </w:r>
      <w:r w:rsidRPr="00913441">
        <w:fldChar w:fldCharType="begin"/>
      </w:r>
      <w:r w:rsidRPr="00913441">
        <w:instrText xml:space="preserve"> REF _Ref188153344 \r \h </w:instrText>
      </w:r>
      <w:r w:rsidRPr="00913441">
        <w:fldChar w:fldCharType="separate"/>
      </w:r>
      <w:r>
        <w:t>9.18.1</w:t>
      </w:r>
      <w:r w:rsidRPr="00913441">
        <w:fldChar w:fldCharType="end"/>
      </w:r>
      <w:r w:rsidRPr="00913441">
        <w:t xml:space="preserve">) or </w:t>
      </w:r>
      <w:r w:rsidRPr="00913441">
        <w:rPr>
          <w:b/>
        </w:rPr>
        <w:t xml:space="preserve">element </w:t>
      </w:r>
      <w:r w:rsidRPr="00913441">
        <w:t xml:space="preserve">operation (Section </w:t>
      </w:r>
      <w:r w:rsidR="008216EB">
        <w:fldChar w:fldCharType="begin"/>
      </w:r>
      <w:r w:rsidR="008216EB">
        <w:instrText xml:space="preserve"> REF _Ref448632997 \r \h  \* MERGEFORMAT </w:instrText>
      </w:r>
      <w:r w:rsidR="008216EB">
        <w:fldChar w:fldCharType="separate"/>
      </w:r>
      <w:r>
        <w:t>9.12.18</w:t>
      </w:r>
      <w:r w:rsidR="008216EB">
        <w:fldChar w:fldCharType="end"/>
      </w:r>
      <w:r w:rsidRPr="00913441">
        <w:t>) may be placed on the left hand side of an assignment statement.</w:t>
      </w:r>
      <w:r>
        <w:t xml:space="preserve"> </w:t>
      </w:r>
      <w:r w:rsidRPr="00913441">
        <w:rPr>
          <w:lang w:val="en-CA"/>
        </w:rPr>
        <w:t xml:space="preserve">This does not apply for </w:t>
      </w:r>
      <w:proofErr w:type="gramStart"/>
      <w:r w:rsidRPr="00913441">
        <w:rPr>
          <w:lang w:val="en-CA"/>
        </w:rPr>
        <w:t>multiple-assignment</w:t>
      </w:r>
      <w:proofErr w:type="gramEnd"/>
      <w:r w:rsidRPr="00913441">
        <w:rPr>
          <w:lang w:val="en-CA"/>
        </w:rPr>
        <w:t xml:space="preserve">. If the left side contains a parenthesised list of variables, then this arbitrary expression syntax may not be used. </w:t>
      </w:r>
    </w:p>
    <w:p w14:paraId="46B51ADF" w14:textId="77777777" w:rsidR="00345ACB" w:rsidRPr="00913441" w:rsidRDefault="00345ACB" w:rsidP="00C85112">
      <w:pPr>
        <w:ind w:left="720"/>
        <w:rPr>
          <w:lang w:val="en-CA"/>
        </w:rPr>
      </w:pPr>
      <w:r w:rsidRPr="00913441">
        <w:rPr>
          <w:lang w:val="en-CA"/>
        </w:rPr>
        <w:t>This enhancement streamlines the processing of lists and objects.</w:t>
      </w:r>
      <w:r>
        <w:rPr>
          <w:lang w:val="en-CA"/>
        </w:rPr>
        <w:t xml:space="preserve"> </w:t>
      </w:r>
      <w:r w:rsidRPr="00913441">
        <w:rPr>
          <w:lang w:val="en-CA"/>
        </w:rPr>
        <w:t>For example,</w:t>
      </w:r>
    </w:p>
    <w:p w14:paraId="2CD4C816" w14:textId="77777777" w:rsidR="00345ACB" w:rsidRDefault="00345ACB" w:rsidP="00DE7F69">
      <w:pPr>
        <w:pStyle w:val="Example"/>
      </w:pPr>
      <w:r>
        <w:t>//simple example using index</w:t>
      </w:r>
    </w:p>
    <w:p w14:paraId="7A0CBD1E" w14:textId="77777777" w:rsidR="00345ACB" w:rsidRPr="008316B5" w:rsidRDefault="00345ACB" w:rsidP="00DE7F69">
      <w:pPr>
        <w:pStyle w:val="Example"/>
      </w:pPr>
      <w:r w:rsidRPr="008316B5">
        <w:t>my_list := 5, 10, 15;</w:t>
      </w:r>
    </w:p>
    <w:p w14:paraId="55C032E4" w14:textId="77777777" w:rsidR="00345ACB" w:rsidRPr="008316B5" w:rsidRDefault="00345ACB" w:rsidP="00DE7F69">
      <w:pPr>
        <w:pStyle w:val="Example"/>
      </w:pPr>
      <w:r w:rsidRPr="008316B5">
        <w:t>my_list[3] := 20;</w:t>
      </w:r>
      <w:r>
        <w:t xml:space="preserve"> </w:t>
      </w:r>
      <w:r w:rsidRPr="008316B5">
        <w:t>//contents of my_list are now 5, 10, 20</w:t>
      </w:r>
    </w:p>
    <w:p w14:paraId="496D2C92" w14:textId="77777777" w:rsidR="00345ACB" w:rsidRPr="008316B5" w:rsidRDefault="00345ACB" w:rsidP="00DE7F69">
      <w:pPr>
        <w:pStyle w:val="Example"/>
      </w:pPr>
    </w:p>
    <w:p w14:paraId="7C53AB69" w14:textId="77777777" w:rsidR="00345ACB" w:rsidRPr="008316B5" w:rsidRDefault="00345ACB" w:rsidP="00DE7F69">
      <w:pPr>
        <w:pStyle w:val="Example"/>
      </w:pPr>
      <w:r w:rsidRPr="008316B5">
        <w:t>//create one object with three nested objects</w:t>
      </w:r>
    </w:p>
    <w:p w14:paraId="30E3DB33" w14:textId="77777777" w:rsidR="00345ACB" w:rsidRPr="008316B5" w:rsidRDefault="00345ACB" w:rsidP="00DE7F69">
      <w:pPr>
        <w:pStyle w:val="Example"/>
      </w:pPr>
      <w:r w:rsidRPr="008316B5">
        <w:t xml:space="preserve">message_type := OBJECT [id, </w:t>
      </w:r>
      <w:r w:rsidRPr="00913441">
        <w:t>msg</w:t>
      </w:r>
      <w:r w:rsidRPr="008316B5">
        <w:t>];</w:t>
      </w:r>
    </w:p>
    <w:p w14:paraId="305CF757" w14:textId="77777777" w:rsidR="00345ACB" w:rsidRPr="008316B5" w:rsidRDefault="00345ACB" w:rsidP="00DE7F69">
      <w:pPr>
        <w:pStyle w:val="Example"/>
      </w:pPr>
      <w:r w:rsidRPr="008316B5">
        <w:t>my_collection_type := OBJECT [name, message_list];</w:t>
      </w:r>
    </w:p>
    <w:p w14:paraId="798986D7" w14:textId="77777777" w:rsidR="00345ACB" w:rsidRPr="008316B5" w:rsidRDefault="00345ACB" w:rsidP="00DE7F69">
      <w:pPr>
        <w:pStyle w:val="Example"/>
      </w:pPr>
      <w:r w:rsidRPr="008316B5">
        <w:t>message_list := ();</w:t>
      </w:r>
    </w:p>
    <w:p w14:paraId="2C06D5D3" w14:textId="77777777" w:rsidR="00345ACB" w:rsidRPr="008316B5" w:rsidRDefault="00345ACB" w:rsidP="00DE7F69">
      <w:pPr>
        <w:pStyle w:val="Example"/>
      </w:pPr>
      <w:r w:rsidRPr="008316B5">
        <w:t>for i in 1 seqto 3 do</w:t>
      </w:r>
    </w:p>
    <w:p w14:paraId="1D45D2E6" w14:textId="77777777" w:rsidR="00345ACB" w:rsidRPr="008316B5" w:rsidRDefault="00345ACB" w:rsidP="00DE7F69">
      <w:pPr>
        <w:pStyle w:val="Example"/>
      </w:pPr>
      <w:r w:rsidRPr="008316B5">
        <w:t xml:space="preserve">    message_text := new message_type with i, "this is message " || i;</w:t>
      </w:r>
    </w:p>
    <w:p w14:paraId="1AB893D4" w14:textId="77777777" w:rsidR="00345ACB" w:rsidRPr="008316B5" w:rsidRDefault="00345ACB" w:rsidP="00DE7F69">
      <w:pPr>
        <w:pStyle w:val="Example"/>
      </w:pPr>
      <w:r w:rsidRPr="008316B5">
        <w:t xml:space="preserve">    message_list := message_list, message_text;</w:t>
      </w:r>
    </w:p>
    <w:p w14:paraId="360BF06D" w14:textId="77777777" w:rsidR="00345ACB" w:rsidRPr="008316B5" w:rsidRDefault="00345ACB" w:rsidP="00DE7F69">
      <w:pPr>
        <w:pStyle w:val="Example"/>
      </w:pPr>
      <w:r w:rsidRPr="008316B5">
        <w:t>enddo;</w:t>
      </w:r>
    </w:p>
    <w:p w14:paraId="03135939" w14:textId="77777777" w:rsidR="00345ACB" w:rsidRPr="008316B5" w:rsidRDefault="00345ACB" w:rsidP="00DE7F69">
      <w:pPr>
        <w:pStyle w:val="Example"/>
      </w:pPr>
      <w:r w:rsidRPr="008316B5">
        <w:t>my_obj := new my_collection_type with "Reminders", message_list;</w:t>
      </w:r>
    </w:p>
    <w:p w14:paraId="18528819" w14:textId="77777777" w:rsidR="00345ACB" w:rsidRPr="008316B5" w:rsidRDefault="00345ACB" w:rsidP="00DE7F69">
      <w:pPr>
        <w:pStyle w:val="Example"/>
      </w:pPr>
    </w:p>
    <w:p w14:paraId="313BD6E4" w14:textId="77777777" w:rsidR="00345ACB" w:rsidRPr="008316B5" w:rsidRDefault="00345ACB" w:rsidP="00DE7F69">
      <w:pPr>
        <w:pStyle w:val="Example"/>
      </w:pPr>
      <w:r w:rsidRPr="008316B5">
        <w:t>//traditional syntax</w:t>
      </w:r>
    </w:p>
    <w:p w14:paraId="5FAFAEF6" w14:textId="77777777" w:rsidR="00345ACB" w:rsidRPr="008316B5" w:rsidRDefault="00345ACB" w:rsidP="00DE7F69">
      <w:pPr>
        <w:pStyle w:val="Example"/>
      </w:pPr>
      <w:r w:rsidRPr="008316B5">
        <w:t>n := 2;</w:t>
      </w:r>
    </w:p>
    <w:p w14:paraId="71D7EDCE" w14:textId="77777777" w:rsidR="00345ACB" w:rsidRPr="008316B5" w:rsidRDefault="00345ACB" w:rsidP="00DE7F69">
      <w:pPr>
        <w:pStyle w:val="Example"/>
      </w:pPr>
      <w:r w:rsidRPr="008316B5">
        <w:t>obj1 := my_obj.message_list[n];</w:t>
      </w:r>
    </w:p>
    <w:p w14:paraId="03CADAE5" w14:textId="77777777" w:rsidR="00345ACB" w:rsidRPr="008316B5" w:rsidRDefault="00345ACB" w:rsidP="00DE7F69">
      <w:pPr>
        <w:pStyle w:val="Example"/>
      </w:pPr>
      <w:r w:rsidRPr="008316B5">
        <w:t>obj1.</w:t>
      </w:r>
      <w:r w:rsidRPr="00913441">
        <w:t>msg</w:t>
      </w:r>
      <w:r>
        <w:t xml:space="preserve"> </w:t>
      </w:r>
      <w:r w:rsidRPr="008316B5">
        <w:t>:= "this is a replacement message";</w:t>
      </w:r>
    </w:p>
    <w:p w14:paraId="183C3BC4" w14:textId="77777777" w:rsidR="00345ACB" w:rsidRPr="008316B5" w:rsidRDefault="00345ACB" w:rsidP="00DE7F69">
      <w:pPr>
        <w:pStyle w:val="Example"/>
      </w:pPr>
      <w:r w:rsidRPr="008316B5">
        <w:t>message2 := new message_type with 10, "this is message 10";</w:t>
      </w:r>
    </w:p>
    <w:p w14:paraId="59CD86FF" w14:textId="77777777" w:rsidR="00345ACB" w:rsidRPr="008316B5" w:rsidRDefault="00345ACB" w:rsidP="00DE7F69">
      <w:pPr>
        <w:pStyle w:val="Example"/>
      </w:pPr>
      <w:r w:rsidRPr="008316B5">
        <w:t>my_obj.message_list := first (n-1) from</w:t>
      </w:r>
      <w:r>
        <w:t xml:space="preserve"> </w:t>
      </w:r>
      <w:r w:rsidRPr="008316B5">
        <w:t xml:space="preserve">my_obj.message_list, </w:t>
      </w:r>
    </w:p>
    <w:p w14:paraId="3CC0D8B3" w14:textId="77777777" w:rsidR="00345ACB" w:rsidRPr="008316B5" w:rsidRDefault="00345ACB" w:rsidP="00DE7F69">
      <w:pPr>
        <w:pStyle w:val="Example"/>
      </w:pPr>
      <w:r w:rsidRPr="008316B5">
        <w:t xml:space="preserve">    message2, last (count </w:t>
      </w:r>
      <w:r>
        <w:rPr>
          <w:lang w:eastAsia="ko-KR"/>
        </w:rPr>
        <w:t xml:space="preserve">of </w:t>
      </w:r>
      <w:r w:rsidRPr="008316B5">
        <w:t>my_obj.message_list - n) from my_obj.message_list;</w:t>
      </w:r>
    </w:p>
    <w:p w14:paraId="4D4632BA" w14:textId="77777777" w:rsidR="00345ACB" w:rsidRPr="008316B5" w:rsidRDefault="00345ACB" w:rsidP="00DE7F69">
      <w:pPr>
        <w:pStyle w:val="Example"/>
      </w:pPr>
    </w:p>
    <w:p w14:paraId="1914F266" w14:textId="77777777" w:rsidR="00345ACB" w:rsidRPr="008316B5" w:rsidRDefault="00345ACB" w:rsidP="00DE7F69">
      <w:pPr>
        <w:pStyle w:val="Example"/>
      </w:pPr>
      <w:r w:rsidRPr="008316B5">
        <w:t>var1 := first (n-1) from my_obj.message_list;</w:t>
      </w:r>
    </w:p>
    <w:p w14:paraId="53A3EAF3" w14:textId="77777777" w:rsidR="00345ACB" w:rsidRPr="008316B5" w:rsidRDefault="00345ACB" w:rsidP="00DE7F69">
      <w:pPr>
        <w:pStyle w:val="Example"/>
      </w:pPr>
      <w:r w:rsidRPr="008316B5">
        <w:t xml:space="preserve">var2 := last (count </w:t>
      </w:r>
      <w:r>
        <w:rPr>
          <w:lang w:eastAsia="ko-KR"/>
        </w:rPr>
        <w:t xml:space="preserve">of </w:t>
      </w:r>
      <w:r w:rsidRPr="008316B5">
        <w:t>my_obj.message_list - n) from my_obj.message_list;</w:t>
      </w:r>
    </w:p>
    <w:p w14:paraId="52795972" w14:textId="77777777" w:rsidR="00345ACB" w:rsidRPr="008316B5" w:rsidRDefault="00345ACB" w:rsidP="00DE7F69">
      <w:pPr>
        <w:pStyle w:val="Example"/>
      </w:pPr>
    </w:p>
    <w:p w14:paraId="14695D35" w14:textId="77777777" w:rsidR="00345ACB" w:rsidRPr="008316B5" w:rsidRDefault="00345ACB" w:rsidP="00DE7F69">
      <w:pPr>
        <w:pStyle w:val="Example"/>
      </w:pPr>
      <w:r w:rsidRPr="008316B5">
        <w:t>//enhanced syntax</w:t>
      </w:r>
    </w:p>
    <w:p w14:paraId="29297839" w14:textId="77777777" w:rsidR="00345ACB" w:rsidRPr="008316B5" w:rsidRDefault="00345ACB" w:rsidP="00DE7F69">
      <w:pPr>
        <w:pStyle w:val="Example"/>
      </w:pPr>
      <w:r w:rsidRPr="008316B5">
        <w:t>n := 2;</w:t>
      </w:r>
    </w:p>
    <w:p w14:paraId="36F5DE80" w14:textId="77777777" w:rsidR="00345ACB" w:rsidRPr="008316B5" w:rsidRDefault="00345ACB" w:rsidP="00DE7F69">
      <w:pPr>
        <w:pStyle w:val="Example"/>
      </w:pPr>
      <w:r w:rsidRPr="008316B5">
        <w:t>my_obj.message_list[n].</w:t>
      </w:r>
      <w:r w:rsidRPr="00913441">
        <w:t>msg</w:t>
      </w:r>
      <w:r w:rsidRPr="008316B5">
        <w:t xml:space="preserve"> := "this is a replacement message";</w:t>
      </w:r>
      <w:r>
        <w:t xml:space="preserve"> </w:t>
      </w:r>
      <w:r w:rsidRPr="008316B5">
        <w:t>//modify nth item</w:t>
      </w:r>
    </w:p>
    <w:p w14:paraId="1165AC65" w14:textId="77777777" w:rsidR="00345ACB" w:rsidRPr="008316B5" w:rsidRDefault="00345ACB" w:rsidP="00DE7F69">
      <w:pPr>
        <w:pStyle w:val="Example"/>
      </w:pPr>
      <w:r w:rsidRPr="008316B5">
        <w:t>my_obj.message_list[n] := new message_type with 10, "this is message 10"; //replace nth item</w:t>
      </w:r>
    </w:p>
    <w:p w14:paraId="049354A5" w14:textId="77777777" w:rsidR="00345ACB" w:rsidRPr="008316B5" w:rsidRDefault="00345ACB" w:rsidP="00DE7F69">
      <w:pPr>
        <w:pStyle w:val="Example"/>
      </w:pPr>
    </w:p>
    <w:p w14:paraId="2322E907" w14:textId="77777777" w:rsidR="00345ACB" w:rsidRPr="008316B5" w:rsidRDefault="00345ACB" w:rsidP="00DE7F69">
      <w:pPr>
        <w:pStyle w:val="Example"/>
      </w:pPr>
      <w:r w:rsidRPr="008316B5">
        <w:t>//additional examples</w:t>
      </w:r>
    </w:p>
    <w:p w14:paraId="0D527608" w14:textId="77777777" w:rsidR="00345ACB" w:rsidRPr="008316B5" w:rsidRDefault="00345ACB" w:rsidP="00DE7F69">
      <w:pPr>
        <w:pStyle w:val="Example"/>
      </w:pPr>
      <w:r w:rsidRPr="008316B5">
        <w:t>my_obj.message_list.</w:t>
      </w:r>
      <w:r w:rsidRPr="00913441">
        <w:t>msg</w:t>
      </w:r>
      <w:r>
        <w:t xml:space="preserve"> </w:t>
      </w:r>
      <w:r w:rsidRPr="008316B5">
        <w:t>:= "This is a test"; //modifies message in all objects</w:t>
      </w:r>
    </w:p>
    <w:p w14:paraId="2F86C522" w14:textId="77777777" w:rsidR="00345ACB" w:rsidRPr="008316B5" w:rsidRDefault="00345ACB" w:rsidP="00DE7F69">
      <w:pPr>
        <w:pStyle w:val="Example"/>
      </w:pPr>
      <w:r w:rsidRPr="008316B5">
        <w:t>my_var := my_obj.message_list.</w:t>
      </w:r>
      <w:r w:rsidRPr="00913441">
        <w:t>msg</w:t>
      </w:r>
      <w:r w:rsidRPr="008316B5">
        <w:t>; //contents of my_var are "This is a test", "This is a test", "This is a test"</w:t>
      </w:r>
    </w:p>
    <w:p w14:paraId="604573FA" w14:textId="77777777" w:rsidR="00345ACB" w:rsidRPr="008316B5" w:rsidRDefault="00345ACB" w:rsidP="00DE7F69">
      <w:pPr>
        <w:pStyle w:val="Example"/>
      </w:pPr>
      <w:r w:rsidRPr="008316B5">
        <w:t>my_list[1] := my_var;</w:t>
      </w:r>
      <w:r>
        <w:t xml:space="preserve"> </w:t>
      </w:r>
      <w:r w:rsidRPr="008316B5">
        <w:t>//contents of my_list changed to "This is a test", "This is a test", "This is a test", 10, 20</w:t>
      </w:r>
    </w:p>
    <w:p w14:paraId="637F3AB9" w14:textId="77777777" w:rsidR="00345ACB" w:rsidRPr="005B110D" w:rsidRDefault="00345ACB" w:rsidP="00C85112">
      <w:pPr>
        <w:ind w:left="1800"/>
      </w:pPr>
    </w:p>
    <w:p w14:paraId="22FCC38B" w14:textId="77777777" w:rsidR="00345ACB" w:rsidRDefault="00345ACB" w:rsidP="001E5D51">
      <w:pPr>
        <w:pStyle w:val="Heading3"/>
      </w:pPr>
      <w:bookmarkStart w:id="1491" w:name="_Toc314131973"/>
      <w:bookmarkStart w:id="1492" w:name="_Toc382912265"/>
      <w:r>
        <w:lastRenderedPageBreak/>
        <w:t>If-Then Statement</w:t>
      </w:r>
      <w:bookmarkEnd w:id="1485"/>
      <w:bookmarkEnd w:id="1486"/>
      <w:bookmarkEnd w:id="1487"/>
      <w:bookmarkEnd w:id="1488"/>
      <w:bookmarkEnd w:id="1489"/>
      <w:bookmarkEnd w:id="1490"/>
      <w:bookmarkEnd w:id="1491"/>
      <w:bookmarkEnd w:id="1492"/>
    </w:p>
    <w:p w14:paraId="55E67A65" w14:textId="77777777" w:rsidR="00345ACB" w:rsidRPr="00913441" w:rsidRDefault="00345ACB">
      <w:pPr>
        <w:pStyle w:val="NormalIndented"/>
      </w:pPr>
      <w:r w:rsidRPr="00913441">
        <w:t xml:space="preserve">The </w:t>
      </w:r>
      <w:r w:rsidRPr="00913441">
        <w:rPr>
          <w:b/>
        </w:rPr>
        <w:t>if-then</w:t>
      </w:r>
      <w:r w:rsidRPr="00913441">
        <w:t xml:space="preserve"> statement permits conditional execution based upon the value of an expression. It tests whether the expression (</w:t>
      </w:r>
      <w:r w:rsidRPr="00913441">
        <w:rPr>
          <w:b/>
          <w:bCs/>
        </w:rPr>
        <w:t>&lt;expr&gt;</w:t>
      </w:r>
      <w:r w:rsidRPr="00913441">
        <w:t xml:space="preserve">) is equal to a single Boolean </w:t>
      </w:r>
      <w:r w:rsidRPr="00913441">
        <w:rPr>
          <w:b/>
          <w:bCs/>
        </w:rPr>
        <w:t>true</w:t>
      </w:r>
      <w:r w:rsidRPr="00913441">
        <w:t>. If it is, then a block of statements (</w:t>
      </w:r>
      <w:r w:rsidRPr="00913441">
        <w:rPr>
          <w:b/>
          <w:bCs/>
        </w:rPr>
        <w:t>&lt;block&gt;</w:t>
      </w:r>
      <w:r w:rsidRPr="00913441">
        <w:t xml:space="preserve">) is executed. (A block of statements is simply a collection of valid statements possibly including other if-then statements; </w:t>
      </w:r>
      <w:proofErr w:type="gramStart"/>
      <w:r w:rsidRPr="00913441">
        <w:t>thus</w:t>
      </w:r>
      <w:proofErr w:type="gramEnd"/>
      <w:r w:rsidRPr="00913441">
        <w:t xml:space="preserve"> the if-then statement is a nested structure.)</w:t>
      </w:r>
      <w:r>
        <w:t xml:space="preserve"> </w:t>
      </w:r>
      <w:r w:rsidRPr="00B6351E">
        <w:t>If the expression results in any truth value (t) between 0 and 1, the block of statements (</w:t>
      </w:r>
      <w:r w:rsidRPr="00B6351E">
        <w:rPr>
          <w:b/>
          <w:bCs/>
        </w:rPr>
        <w:t>&lt;block&gt;</w:t>
      </w:r>
      <w:r w:rsidRPr="00B6351E">
        <w:t>) is executed and the degree of applicability of each variable is multiplied by t.</w:t>
      </w:r>
      <w:r>
        <w:t xml:space="preserve"> </w:t>
      </w:r>
      <w:r w:rsidRPr="00B6351E">
        <w:t xml:space="preserve">If the result of the expression is a list, or any single item other than </w:t>
      </w:r>
      <w:r w:rsidRPr="00B6351E">
        <w:rPr>
          <w:b/>
          <w:bCs/>
        </w:rPr>
        <w:t>true or a truth value</w:t>
      </w:r>
      <w:r w:rsidRPr="00B6351E">
        <w:t>, the block of statements is not executed.</w:t>
      </w:r>
      <w:r w:rsidRPr="00913441">
        <w:t xml:space="preserve"> The flow of control then continues with subsequent statements. The if-then statement has several forms:</w:t>
      </w:r>
    </w:p>
    <w:p w14:paraId="05F258CD" w14:textId="77777777" w:rsidR="00345ACB" w:rsidRDefault="00345ACB" w:rsidP="006071B3">
      <w:pPr>
        <w:pStyle w:val="Heading4"/>
      </w:pPr>
      <w:r>
        <w:t>Simple If-Then Statement</w:t>
      </w:r>
    </w:p>
    <w:p w14:paraId="3D45575C" w14:textId="77777777" w:rsidR="00345ACB" w:rsidRPr="00913441" w:rsidRDefault="00345ACB">
      <w:pPr>
        <w:pStyle w:val="NormalIndented"/>
      </w:pPr>
      <w:r w:rsidRPr="00913441">
        <w:t xml:space="preserve">This form executes </w:t>
      </w:r>
      <w:r w:rsidRPr="00913441">
        <w:rPr>
          <w:b/>
          <w:bCs/>
        </w:rPr>
        <w:t>&lt;</w:t>
      </w:r>
      <w:proofErr w:type="spellStart"/>
      <w:r w:rsidRPr="00913441">
        <w:rPr>
          <w:b/>
          <w:bCs/>
        </w:rPr>
        <w:t>block1</w:t>
      </w:r>
      <w:proofErr w:type="spellEnd"/>
      <w:r w:rsidRPr="00913441">
        <w:rPr>
          <w:b/>
          <w:bCs/>
        </w:rPr>
        <w:t>&gt;</w:t>
      </w:r>
      <w:r w:rsidRPr="00913441">
        <w:t xml:space="preserve"> if </w:t>
      </w:r>
      <w:r w:rsidRPr="00913441">
        <w:rPr>
          <w:b/>
          <w:bCs/>
        </w:rPr>
        <w:t>&lt;</w:t>
      </w:r>
      <w:proofErr w:type="spellStart"/>
      <w:r w:rsidRPr="00913441">
        <w:rPr>
          <w:b/>
          <w:bCs/>
        </w:rPr>
        <w:t>expr1</w:t>
      </w:r>
      <w:proofErr w:type="spellEnd"/>
      <w:r w:rsidRPr="00913441">
        <w:rPr>
          <w:b/>
          <w:bCs/>
        </w:rPr>
        <w:t>&gt;</w:t>
      </w:r>
      <w:r w:rsidRPr="00913441">
        <w:t xml:space="preserve"> is </w:t>
      </w:r>
      <w:r w:rsidRPr="00913441">
        <w:rPr>
          <w:b/>
          <w:bCs/>
        </w:rPr>
        <w:t>true</w:t>
      </w:r>
      <w:r w:rsidRPr="00913441">
        <w:t>:</w:t>
      </w:r>
    </w:p>
    <w:p w14:paraId="283548AD" w14:textId="77777777" w:rsidR="00345ACB" w:rsidRDefault="00345ACB">
      <w:pPr>
        <w:pStyle w:val="Example"/>
      </w:pPr>
      <w:r>
        <w:t>IF &lt;expr1&gt; THEN</w:t>
      </w:r>
    </w:p>
    <w:p w14:paraId="1F31F00A" w14:textId="77777777" w:rsidR="00345ACB" w:rsidRPr="00B6351E" w:rsidRDefault="00345ACB">
      <w:pPr>
        <w:pStyle w:val="Example"/>
        <w:ind w:hanging="72"/>
      </w:pPr>
      <w:r w:rsidRPr="00B6351E">
        <w:t>&lt;block&gt;</w:t>
      </w:r>
    </w:p>
    <w:p w14:paraId="59D26548" w14:textId="77777777" w:rsidR="00345ACB" w:rsidRDefault="00345ACB">
      <w:pPr>
        <w:pStyle w:val="Example"/>
      </w:pPr>
      <w:r>
        <w:t>ENDIF;</w:t>
      </w:r>
    </w:p>
    <w:p w14:paraId="77845717" w14:textId="77777777" w:rsidR="00345ACB" w:rsidRDefault="00345ACB" w:rsidP="006071B3">
      <w:pPr>
        <w:pStyle w:val="Heading4"/>
      </w:pPr>
      <w:r>
        <w:t>If-Then-Else Statement</w:t>
      </w:r>
    </w:p>
    <w:p w14:paraId="2B0E08B0" w14:textId="77777777" w:rsidR="00345ACB" w:rsidRPr="00913441" w:rsidRDefault="00345ACB">
      <w:pPr>
        <w:pStyle w:val="NormalIndented"/>
      </w:pPr>
      <w:r w:rsidRPr="00913441">
        <w:t xml:space="preserve">This form executes </w:t>
      </w:r>
      <w:r w:rsidRPr="00913441">
        <w:rPr>
          <w:b/>
          <w:bCs/>
        </w:rPr>
        <w:t>&lt;</w:t>
      </w:r>
      <w:proofErr w:type="spellStart"/>
      <w:r w:rsidRPr="00913441">
        <w:rPr>
          <w:b/>
          <w:bCs/>
        </w:rPr>
        <w:t>block1</w:t>
      </w:r>
      <w:proofErr w:type="spellEnd"/>
      <w:r w:rsidRPr="00913441">
        <w:rPr>
          <w:b/>
          <w:bCs/>
        </w:rPr>
        <w:t>&gt;</w:t>
      </w:r>
      <w:r w:rsidRPr="00913441">
        <w:t xml:space="preserve"> if </w:t>
      </w:r>
      <w:r w:rsidRPr="00913441">
        <w:rPr>
          <w:b/>
          <w:bCs/>
        </w:rPr>
        <w:t>&lt;</w:t>
      </w:r>
      <w:proofErr w:type="spellStart"/>
      <w:r w:rsidRPr="00913441">
        <w:rPr>
          <w:b/>
          <w:bCs/>
        </w:rPr>
        <w:t>expr1</w:t>
      </w:r>
      <w:proofErr w:type="spellEnd"/>
      <w:r w:rsidRPr="00913441">
        <w:rPr>
          <w:b/>
          <w:bCs/>
        </w:rPr>
        <w:t>&gt;</w:t>
      </w:r>
      <w:r w:rsidRPr="00913441">
        <w:t xml:space="preserve"> is </w:t>
      </w:r>
      <w:r w:rsidRPr="00913441">
        <w:rPr>
          <w:b/>
          <w:bCs/>
        </w:rPr>
        <w:t>true</w:t>
      </w:r>
      <w:r w:rsidRPr="00913441">
        <w:t xml:space="preserve">; </w:t>
      </w:r>
      <w:proofErr w:type="gramStart"/>
      <w:r w:rsidRPr="00913441">
        <w:t>otherwise</w:t>
      </w:r>
      <w:proofErr w:type="gramEnd"/>
      <w:r w:rsidRPr="00913441">
        <w:t xml:space="preserve"> it executes </w:t>
      </w:r>
      <w:r w:rsidRPr="00913441">
        <w:rPr>
          <w:b/>
          <w:bCs/>
        </w:rPr>
        <w:t>&lt;</w:t>
      </w:r>
      <w:proofErr w:type="spellStart"/>
      <w:r w:rsidRPr="00913441">
        <w:rPr>
          <w:b/>
          <w:bCs/>
        </w:rPr>
        <w:t>block2</w:t>
      </w:r>
      <w:proofErr w:type="spellEnd"/>
      <w:r w:rsidRPr="00913441">
        <w:rPr>
          <w:b/>
          <w:bCs/>
        </w:rPr>
        <w:t>&gt;</w:t>
      </w:r>
      <w:r w:rsidRPr="00913441">
        <w:t>:</w:t>
      </w:r>
    </w:p>
    <w:p w14:paraId="5470212D" w14:textId="77777777" w:rsidR="00345ACB" w:rsidRDefault="00345ACB">
      <w:pPr>
        <w:pStyle w:val="Example"/>
      </w:pPr>
      <w:r>
        <w:t>IF &lt;expr1&gt; THEN</w:t>
      </w:r>
    </w:p>
    <w:p w14:paraId="6CB5A1FF" w14:textId="77777777" w:rsidR="00345ACB" w:rsidRDefault="00345ACB">
      <w:pPr>
        <w:pStyle w:val="Example"/>
        <w:ind w:hanging="72"/>
      </w:pPr>
      <w:r>
        <w:t>&lt;block1&gt;</w:t>
      </w:r>
    </w:p>
    <w:p w14:paraId="0F14ADFF" w14:textId="77777777" w:rsidR="00345ACB" w:rsidRDefault="00345ACB">
      <w:pPr>
        <w:pStyle w:val="Example"/>
      </w:pPr>
      <w:r>
        <w:t>ELSE</w:t>
      </w:r>
    </w:p>
    <w:p w14:paraId="2763DAF1" w14:textId="77777777" w:rsidR="00345ACB" w:rsidRDefault="00345ACB">
      <w:pPr>
        <w:pStyle w:val="Example"/>
        <w:ind w:hanging="72"/>
      </w:pPr>
      <w:r>
        <w:t>&lt;block2&gt;</w:t>
      </w:r>
    </w:p>
    <w:p w14:paraId="3CD31815" w14:textId="77777777" w:rsidR="00345ACB" w:rsidRDefault="00345ACB">
      <w:pPr>
        <w:pStyle w:val="Example"/>
      </w:pPr>
      <w:r>
        <w:t>ENDIF;</w:t>
      </w:r>
    </w:p>
    <w:p w14:paraId="094FB0E1" w14:textId="77777777" w:rsidR="00345ACB" w:rsidRPr="00B6351E" w:rsidRDefault="00345ACB" w:rsidP="004E65E9">
      <w:pPr>
        <w:pStyle w:val="NormalIndented"/>
      </w:pPr>
      <w:r w:rsidRPr="00B6351E">
        <w:t xml:space="preserve">If, however, </w:t>
      </w:r>
      <w:r w:rsidRPr="00B6351E">
        <w:rPr>
          <w:b/>
        </w:rPr>
        <w:t>&lt;</w:t>
      </w:r>
      <w:proofErr w:type="spellStart"/>
      <w:r w:rsidRPr="00B6351E">
        <w:rPr>
          <w:b/>
        </w:rPr>
        <w:t>expr1</w:t>
      </w:r>
      <w:proofErr w:type="spellEnd"/>
      <w:r w:rsidRPr="00B6351E">
        <w:rPr>
          <w:b/>
        </w:rPr>
        <w:t>&gt;</w:t>
      </w:r>
      <w:r w:rsidRPr="00B6351E">
        <w:t xml:space="preserve"> is any truth value (t) between 0 and 1, the program splits: </w:t>
      </w:r>
      <w:r w:rsidRPr="00B6351E">
        <w:rPr>
          <w:b/>
        </w:rPr>
        <w:t>&lt;</w:t>
      </w:r>
      <w:proofErr w:type="spellStart"/>
      <w:r w:rsidRPr="00B6351E">
        <w:rPr>
          <w:b/>
        </w:rPr>
        <w:t>block1</w:t>
      </w:r>
      <w:proofErr w:type="spellEnd"/>
      <w:r w:rsidRPr="00B6351E">
        <w:rPr>
          <w:b/>
        </w:rPr>
        <w:t>&gt;</w:t>
      </w:r>
      <w:r w:rsidRPr="00B6351E">
        <w:t xml:space="preserve"> and </w:t>
      </w:r>
      <w:r w:rsidRPr="00B6351E">
        <w:rPr>
          <w:b/>
        </w:rPr>
        <w:t>&lt;</w:t>
      </w:r>
      <w:proofErr w:type="spellStart"/>
      <w:r w:rsidRPr="00B6351E">
        <w:rPr>
          <w:b/>
        </w:rPr>
        <w:t>block2</w:t>
      </w:r>
      <w:proofErr w:type="spellEnd"/>
      <w:r w:rsidRPr="00B6351E">
        <w:rPr>
          <w:b/>
        </w:rPr>
        <w:t xml:space="preserve">&gt; </w:t>
      </w:r>
      <w:r w:rsidRPr="00B6351E">
        <w:t>will be executed in parallel. To this end, each branch is provided with its own set of variables which, accordingly, are duplicated.</w:t>
      </w:r>
    </w:p>
    <w:p w14:paraId="514153A5" w14:textId="77777777" w:rsidR="00345ACB" w:rsidRPr="00B6351E" w:rsidRDefault="00345ACB" w:rsidP="004E65E9">
      <w:pPr>
        <w:pStyle w:val="NormalIndented"/>
      </w:pPr>
      <w:r w:rsidRPr="00B6351E">
        <w:t xml:space="preserve">Moreover, the degree of applicability of each variable is in the case of </w:t>
      </w:r>
      <w:r w:rsidRPr="00B6351E">
        <w:rPr>
          <w:b/>
        </w:rPr>
        <w:t>&lt;</w:t>
      </w:r>
      <w:proofErr w:type="spellStart"/>
      <w:r w:rsidRPr="00B6351E">
        <w:rPr>
          <w:b/>
        </w:rPr>
        <w:t>block1</w:t>
      </w:r>
      <w:proofErr w:type="spellEnd"/>
      <w:r w:rsidRPr="00B6351E">
        <w:rPr>
          <w:b/>
        </w:rPr>
        <w:t>&gt;</w:t>
      </w:r>
      <w:r w:rsidRPr="00B6351E">
        <w:t xml:space="preserve"> multiplied by t, in the case of </w:t>
      </w:r>
      <w:r w:rsidRPr="00B6351E">
        <w:rPr>
          <w:b/>
        </w:rPr>
        <w:t>&lt;</w:t>
      </w:r>
      <w:proofErr w:type="spellStart"/>
      <w:r w:rsidRPr="00B6351E">
        <w:rPr>
          <w:b/>
        </w:rPr>
        <w:t>block2</w:t>
      </w:r>
      <w:proofErr w:type="spellEnd"/>
      <w:r w:rsidRPr="00B6351E">
        <w:rPr>
          <w:b/>
        </w:rPr>
        <w:t>&gt;</w:t>
      </w:r>
      <w:r w:rsidRPr="00B6351E">
        <w:t xml:space="preserve"> multiplied by 1 − t.</w:t>
      </w:r>
      <w:r>
        <w:t xml:space="preserve"> </w:t>
      </w:r>
      <w:r w:rsidRPr="00B6351E">
        <w:t xml:space="preserve">t and 1 − t are called </w:t>
      </w:r>
      <w:r w:rsidRPr="00B6351E">
        <w:rPr>
          <w:b/>
        </w:rPr>
        <w:t>relative weights</w:t>
      </w:r>
      <w:r w:rsidRPr="00B6351E">
        <w:t xml:space="preserve"> of </w:t>
      </w:r>
      <w:r w:rsidRPr="00B6351E">
        <w:rPr>
          <w:b/>
        </w:rPr>
        <w:t>&lt;</w:t>
      </w:r>
      <w:proofErr w:type="spellStart"/>
      <w:r w:rsidRPr="00B6351E">
        <w:rPr>
          <w:b/>
        </w:rPr>
        <w:t>block1</w:t>
      </w:r>
      <w:proofErr w:type="spellEnd"/>
      <w:r w:rsidRPr="00B6351E">
        <w:rPr>
          <w:b/>
        </w:rPr>
        <w:t>&gt;</w:t>
      </w:r>
      <w:r w:rsidRPr="00B6351E">
        <w:t xml:space="preserve"> and </w:t>
      </w:r>
      <w:r w:rsidRPr="00B6351E">
        <w:rPr>
          <w:b/>
        </w:rPr>
        <w:t>&lt;</w:t>
      </w:r>
      <w:proofErr w:type="spellStart"/>
      <w:r w:rsidRPr="00B6351E">
        <w:rPr>
          <w:b/>
        </w:rPr>
        <w:t>block2</w:t>
      </w:r>
      <w:proofErr w:type="spellEnd"/>
      <w:r w:rsidRPr="00B6351E">
        <w:rPr>
          <w:b/>
        </w:rPr>
        <w:t>&gt;</w:t>
      </w:r>
      <w:r w:rsidRPr="00B6351E">
        <w:t xml:space="preserve">, respectively. The weight of an </w:t>
      </w:r>
      <w:proofErr w:type="spellStart"/>
      <w:r w:rsidRPr="00B6351E">
        <w:t>MLM</w:t>
      </w:r>
      <w:proofErr w:type="spellEnd"/>
      <w:r w:rsidRPr="00B6351E">
        <w:t xml:space="preserve"> evaluation is 1 </w:t>
      </w:r>
      <w:proofErr w:type="gramStart"/>
      <w:r w:rsidRPr="00B6351E">
        <w:t>as long as</w:t>
      </w:r>
      <w:proofErr w:type="gramEnd"/>
      <w:r w:rsidRPr="00B6351E">
        <w:t xml:space="preserve"> it does not split.</w:t>
      </w:r>
    </w:p>
    <w:p w14:paraId="5232CBB7" w14:textId="77777777" w:rsidR="00345ACB" w:rsidRPr="00B6351E" w:rsidRDefault="00345ACB" w:rsidP="004E65E9">
      <w:pPr>
        <w:pStyle w:val="NormalIndented"/>
      </w:pPr>
      <w:r w:rsidRPr="00B6351E">
        <w:t xml:space="preserve">The program may branch several times. When the weight of the current branch is w and the </w:t>
      </w:r>
      <w:proofErr w:type="spellStart"/>
      <w:r w:rsidRPr="00B6351E">
        <w:t>MLM</w:t>
      </w:r>
      <w:proofErr w:type="spellEnd"/>
      <w:r w:rsidRPr="00B6351E">
        <w:t xml:space="preserve"> evaluation enters a branch with relative weight t, the weight will be reduced to w · t.</w:t>
      </w:r>
    </w:p>
    <w:p w14:paraId="01BDFF1B" w14:textId="77777777" w:rsidR="00345ACB" w:rsidRPr="00B6351E" w:rsidRDefault="00345ACB" w:rsidP="004E65E9">
      <w:pPr>
        <w:pStyle w:val="NormalIndented"/>
      </w:pPr>
      <w:r w:rsidRPr="00B6351E">
        <w:t xml:space="preserve">In a branch of weight </w:t>
      </w:r>
      <w:r w:rsidRPr="00B6351E">
        <w:rPr>
          <w:b/>
        </w:rPr>
        <w:t>w</w:t>
      </w:r>
      <w:r w:rsidRPr="00B6351E">
        <w:t xml:space="preserve">, the range of the degree of applicability of any variable is [0, </w:t>
      </w:r>
      <w:r w:rsidRPr="00B6351E">
        <w:rPr>
          <w:b/>
        </w:rPr>
        <w:t>w</w:t>
      </w:r>
      <w:r w:rsidRPr="00B6351E">
        <w:t xml:space="preserve">]. Whenever the content of a variable is changed, its degree of applicability will be reduced to </w:t>
      </w:r>
      <w:r w:rsidRPr="00B6351E">
        <w:rPr>
          <w:b/>
        </w:rPr>
        <w:t>w,</w:t>
      </w:r>
      <w:r w:rsidRPr="00B6351E">
        <w:t xml:space="preserve"> if necessary. For example: </w:t>
      </w:r>
    </w:p>
    <w:p w14:paraId="70F05731" w14:textId="77777777" w:rsidR="00345ACB" w:rsidRPr="00B6351E" w:rsidRDefault="00345ACB" w:rsidP="004E65E9">
      <w:pPr>
        <w:pStyle w:val="Example"/>
      </w:pPr>
      <w:r w:rsidRPr="00B6351E">
        <w:t>Var := 0;</w:t>
      </w:r>
    </w:p>
    <w:p w14:paraId="4F4DEF55" w14:textId="77777777" w:rsidR="00345ACB" w:rsidRPr="00B6351E" w:rsidRDefault="00345ACB" w:rsidP="004E65E9">
      <w:pPr>
        <w:pStyle w:val="Example"/>
      </w:pPr>
      <w:r w:rsidRPr="00B6351E">
        <w:t>Con := truth value 0.2;</w:t>
      </w:r>
    </w:p>
    <w:p w14:paraId="7BE37C72" w14:textId="77777777" w:rsidR="00345ACB" w:rsidRPr="00B6351E" w:rsidRDefault="00345ACB" w:rsidP="004E65E9">
      <w:pPr>
        <w:pStyle w:val="Example"/>
      </w:pPr>
      <w:r w:rsidRPr="00B6351E">
        <w:t xml:space="preserve">If con then </w:t>
      </w:r>
    </w:p>
    <w:p w14:paraId="612A292F" w14:textId="77777777" w:rsidR="00345ACB" w:rsidRPr="00B6351E" w:rsidRDefault="00345ACB" w:rsidP="004E65E9">
      <w:pPr>
        <w:pStyle w:val="Example"/>
      </w:pPr>
      <w:r w:rsidRPr="00B6351E">
        <w:t xml:space="preserve">  Var := Var + 1;</w:t>
      </w:r>
    </w:p>
    <w:p w14:paraId="297ACF03" w14:textId="77777777" w:rsidR="00345ACB" w:rsidRPr="00B6351E" w:rsidRDefault="00345ACB" w:rsidP="004E65E9">
      <w:pPr>
        <w:pStyle w:val="Example"/>
      </w:pPr>
      <w:r w:rsidRPr="00B6351E">
        <w:t xml:space="preserve">Else </w:t>
      </w:r>
    </w:p>
    <w:p w14:paraId="67645EE2" w14:textId="77777777" w:rsidR="00345ACB" w:rsidRPr="00B6351E" w:rsidRDefault="00345ACB" w:rsidP="004E65E9">
      <w:pPr>
        <w:pStyle w:val="Example"/>
      </w:pPr>
      <w:r w:rsidRPr="00B6351E">
        <w:t xml:space="preserve">  Var := Var + 3;</w:t>
      </w:r>
    </w:p>
    <w:p w14:paraId="1098F82B" w14:textId="77777777" w:rsidR="00345ACB" w:rsidRPr="00A911D7" w:rsidRDefault="00345ACB" w:rsidP="004E65E9">
      <w:pPr>
        <w:pStyle w:val="Example"/>
        <w:rPr>
          <w:lang w:eastAsia="ko-KR"/>
        </w:rPr>
      </w:pPr>
      <w:r w:rsidRPr="00B6351E">
        <w:t>Endif</w:t>
      </w:r>
      <w:r>
        <w:rPr>
          <w:lang w:eastAsia="ko-KR"/>
        </w:rPr>
        <w:t>;</w:t>
      </w:r>
    </w:p>
    <w:p w14:paraId="57754AF5" w14:textId="77777777" w:rsidR="00345ACB" w:rsidRPr="00A911D7" w:rsidRDefault="00345ACB" w:rsidP="00A911D7">
      <w:pPr>
        <w:pStyle w:val="NormalIndented"/>
      </w:pPr>
      <w:r w:rsidRPr="00A911D7">
        <w:t xml:space="preserve">The result of this example are two branches of the </w:t>
      </w:r>
      <w:proofErr w:type="spellStart"/>
      <w:r w:rsidRPr="00A911D7">
        <w:t>MLM</w:t>
      </w:r>
      <w:proofErr w:type="spellEnd"/>
      <w:r w:rsidRPr="00A911D7">
        <w:t xml:space="preserve"> execution, where in the first branch Var has the value 1 and the degree of applicability 0.2 and in the second branch Var has the value 3 and the degree of applicability 0.8. That is, the execution of the </w:t>
      </w:r>
      <w:proofErr w:type="spellStart"/>
      <w:r w:rsidRPr="00A911D7">
        <w:t>MLM</w:t>
      </w:r>
      <w:proofErr w:type="spellEnd"/>
      <w:r w:rsidRPr="00A911D7">
        <w:t xml:space="preserve"> returns two different values with different degrees of applicability. A nested example would be: </w:t>
      </w:r>
    </w:p>
    <w:p w14:paraId="49C981D4" w14:textId="77777777" w:rsidR="00345ACB" w:rsidRPr="00A911D7" w:rsidRDefault="00345ACB" w:rsidP="00A911D7">
      <w:pPr>
        <w:pStyle w:val="Example"/>
      </w:pPr>
      <w:r w:rsidRPr="00A911D7">
        <w:t>Logic:</w:t>
      </w:r>
    </w:p>
    <w:p w14:paraId="52868046" w14:textId="77777777" w:rsidR="00345ACB" w:rsidRPr="00A911D7" w:rsidRDefault="00345ACB" w:rsidP="00A911D7">
      <w:pPr>
        <w:pStyle w:val="Example"/>
        <w:ind w:hanging="72"/>
      </w:pPr>
      <w:r w:rsidRPr="00A911D7">
        <w:t>Var := 0;</w:t>
      </w:r>
    </w:p>
    <w:p w14:paraId="0CF3EA9B" w14:textId="77777777" w:rsidR="00345ACB" w:rsidRPr="00A911D7" w:rsidRDefault="00345ACB" w:rsidP="00A911D7">
      <w:pPr>
        <w:pStyle w:val="Example"/>
        <w:ind w:hanging="72"/>
      </w:pPr>
      <w:r w:rsidRPr="00A911D7">
        <w:t>Bool_true := true;</w:t>
      </w:r>
    </w:p>
    <w:p w14:paraId="047BE260" w14:textId="77777777" w:rsidR="00345ACB" w:rsidRPr="00A911D7" w:rsidRDefault="00345ACB" w:rsidP="00A911D7">
      <w:pPr>
        <w:pStyle w:val="Example"/>
        <w:ind w:hanging="72"/>
      </w:pPr>
      <w:r w:rsidRPr="00A911D7">
        <w:t>Con := truth value 0.2;</w:t>
      </w:r>
    </w:p>
    <w:p w14:paraId="1FA83AD8" w14:textId="77777777" w:rsidR="00345ACB" w:rsidRPr="00A911D7" w:rsidRDefault="00345ACB" w:rsidP="00A911D7">
      <w:pPr>
        <w:pStyle w:val="Example"/>
        <w:ind w:hanging="72"/>
      </w:pPr>
      <w:r w:rsidRPr="00A911D7">
        <w:t>con_second := truth value 0.3;</w:t>
      </w:r>
    </w:p>
    <w:p w14:paraId="13E62C44" w14:textId="77777777" w:rsidR="00345ACB" w:rsidRPr="00A911D7" w:rsidRDefault="00345ACB" w:rsidP="00A911D7">
      <w:pPr>
        <w:pStyle w:val="Example"/>
        <w:ind w:hanging="72"/>
      </w:pPr>
      <w:r w:rsidRPr="00A911D7">
        <w:t>IF Con THEN</w:t>
      </w:r>
    </w:p>
    <w:p w14:paraId="003CDE3C" w14:textId="77777777" w:rsidR="00345ACB" w:rsidRPr="00A911D7" w:rsidRDefault="00345ACB" w:rsidP="00A911D7">
      <w:pPr>
        <w:pStyle w:val="Example"/>
        <w:ind w:firstLine="288"/>
      </w:pPr>
      <w:r w:rsidRPr="00A911D7">
        <w:t>Var := Var + 1;</w:t>
      </w:r>
    </w:p>
    <w:p w14:paraId="3A2659BF" w14:textId="77777777" w:rsidR="00345ACB" w:rsidRPr="00A911D7" w:rsidRDefault="00345ACB" w:rsidP="00A911D7">
      <w:pPr>
        <w:pStyle w:val="Example"/>
        <w:ind w:firstLine="288"/>
      </w:pPr>
      <w:r w:rsidRPr="00A911D7">
        <w:t>IF con_second THEN</w:t>
      </w:r>
    </w:p>
    <w:p w14:paraId="6C4DC5D5" w14:textId="77777777" w:rsidR="00345ACB" w:rsidRPr="00A911D7" w:rsidRDefault="00345ACB" w:rsidP="00A911D7">
      <w:pPr>
        <w:pStyle w:val="Example"/>
        <w:ind w:left="2592" w:firstLine="288"/>
      </w:pPr>
      <w:r w:rsidRPr="00A911D7">
        <w:lastRenderedPageBreak/>
        <w:t>Var := Var + 1;</w:t>
      </w:r>
    </w:p>
    <w:p w14:paraId="7EAB759C" w14:textId="77777777" w:rsidR="00345ACB" w:rsidRPr="00A911D7" w:rsidRDefault="00345ACB" w:rsidP="00A911D7">
      <w:pPr>
        <w:pStyle w:val="Example"/>
        <w:ind w:firstLine="288"/>
      </w:pPr>
      <w:r w:rsidRPr="00A911D7">
        <w:t>ELSE</w:t>
      </w:r>
    </w:p>
    <w:p w14:paraId="12CBDDFB" w14:textId="77777777" w:rsidR="00345ACB" w:rsidRPr="00A911D7" w:rsidRDefault="00345ACB" w:rsidP="00A911D7">
      <w:pPr>
        <w:pStyle w:val="Example"/>
        <w:ind w:left="2592" w:firstLine="288"/>
      </w:pPr>
      <w:r w:rsidRPr="00A911D7">
        <w:t>Var := Var + 3;</w:t>
      </w:r>
    </w:p>
    <w:p w14:paraId="320FA6D9" w14:textId="77777777" w:rsidR="00345ACB" w:rsidRPr="00A911D7" w:rsidRDefault="00345ACB" w:rsidP="00A911D7">
      <w:pPr>
        <w:pStyle w:val="Example"/>
        <w:ind w:firstLine="288"/>
      </w:pPr>
      <w:r w:rsidRPr="00A911D7">
        <w:t xml:space="preserve">ENDIF; </w:t>
      </w:r>
    </w:p>
    <w:p w14:paraId="1D80A34F" w14:textId="77777777" w:rsidR="00345ACB" w:rsidRPr="00A911D7" w:rsidRDefault="00345ACB" w:rsidP="00A911D7">
      <w:pPr>
        <w:pStyle w:val="Example"/>
        <w:ind w:hanging="72"/>
      </w:pPr>
      <w:r w:rsidRPr="00A911D7">
        <w:t>ELSE</w:t>
      </w:r>
    </w:p>
    <w:p w14:paraId="6B05C452" w14:textId="77777777" w:rsidR="00345ACB" w:rsidRPr="00A911D7" w:rsidRDefault="00345ACB" w:rsidP="00A911D7">
      <w:pPr>
        <w:pStyle w:val="Example"/>
        <w:ind w:firstLine="288"/>
      </w:pPr>
      <w:r w:rsidRPr="00A911D7">
        <w:t>Var := Var + 3;</w:t>
      </w:r>
    </w:p>
    <w:p w14:paraId="57496796" w14:textId="77777777" w:rsidR="00345ACB" w:rsidRPr="00A911D7" w:rsidRDefault="00345ACB" w:rsidP="00A911D7">
      <w:pPr>
        <w:pStyle w:val="Example"/>
        <w:ind w:hanging="72"/>
      </w:pPr>
      <w:r w:rsidRPr="00A911D7">
        <w:t>ENDIF</w:t>
      </w:r>
    </w:p>
    <w:p w14:paraId="3617D19D" w14:textId="77777777" w:rsidR="00345ACB" w:rsidRPr="00A911D7" w:rsidRDefault="00345ACB" w:rsidP="00A911D7">
      <w:pPr>
        <w:pStyle w:val="Example"/>
        <w:ind w:hanging="72"/>
      </w:pPr>
      <w:r w:rsidRPr="00A911D7">
        <w:t>CONCLUDE TRUE;</w:t>
      </w:r>
    </w:p>
    <w:p w14:paraId="4AD151FF" w14:textId="77777777" w:rsidR="00345ACB" w:rsidRPr="00A911D7" w:rsidRDefault="00345ACB" w:rsidP="00A911D7">
      <w:pPr>
        <w:pStyle w:val="Example"/>
      </w:pPr>
      <w:r w:rsidRPr="00A911D7">
        <w:t>Action:</w:t>
      </w:r>
    </w:p>
    <w:p w14:paraId="5B4374EF" w14:textId="77777777" w:rsidR="00345ACB" w:rsidRPr="00A911D7" w:rsidRDefault="00345ACB" w:rsidP="00A911D7">
      <w:pPr>
        <w:pStyle w:val="Example"/>
        <w:ind w:hanging="72"/>
      </w:pPr>
      <w:r w:rsidRPr="00A911D7">
        <w:t>WRITE Var;</w:t>
      </w:r>
    </w:p>
    <w:p w14:paraId="45E9D1BC" w14:textId="77777777" w:rsidR="00345ACB" w:rsidRPr="00A911D7" w:rsidRDefault="00345ACB" w:rsidP="00A911D7">
      <w:pPr>
        <w:pStyle w:val="NormalIndented"/>
      </w:pPr>
      <w:r w:rsidRPr="00A911D7">
        <w:t xml:space="preserve">As above, the </w:t>
      </w:r>
      <w:proofErr w:type="spellStart"/>
      <w:r w:rsidRPr="00A911D7">
        <w:t>MLM</w:t>
      </w:r>
      <w:proofErr w:type="spellEnd"/>
      <w:r w:rsidRPr="00A911D7">
        <w:t xml:space="preserve"> execution splits into 2 branches on the first IF statement. The second IF statement branches the first branch again into 2 separate executions. Those 3 Branches are executed in parallel. </w:t>
      </w:r>
    </w:p>
    <w:p w14:paraId="361FFC21" w14:textId="77777777" w:rsidR="00345ACB" w:rsidRPr="00A911D7" w:rsidRDefault="00345ACB" w:rsidP="00A911D7">
      <w:pPr>
        <w:pStyle w:val="NormalIndented"/>
      </w:pPr>
      <w:r w:rsidRPr="00A911D7">
        <w:t xml:space="preserve">The expected output: </w:t>
      </w:r>
    </w:p>
    <w:p w14:paraId="041847DF" w14:textId="77777777" w:rsidR="00345ACB" w:rsidRPr="00A911D7" w:rsidRDefault="00345ACB" w:rsidP="00A911D7">
      <w:pPr>
        <w:pStyle w:val="NormalIndented"/>
        <w:numPr>
          <w:ilvl w:val="0"/>
          <w:numId w:val="50"/>
        </w:numPr>
      </w:pPr>
      <w:r w:rsidRPr="00A911D7">
        <w:t xml:space="preserve">2 with applicability=0.06 (THEN-&gt;THEN) </w:t>
      </w:r>
    </w:p>
    <w:p w14:paraId="3289ED3C" w14:textId="77777777" w:rsidR="00345ACB" w:rsidRPr="00A911D7" w:rsidRDefault="00345ACB" w:rsidP="00A911D7">
      <w:pPr>
        <w:pStyle w:val="NormalIndented"/>
        <w:numPr>
          <w:ilvl w:val="0"/>
          <w:numId w:val="50"/>
        </w:numPr>
      </w:pPr>
      <w:r w:rsidRPr="00A911D7">
        <w:t xml:space="preserve">4 with applicability=0.14 (THEN-&gt;ELSE) </w:t>
      </w:r>
    </w:p>
    <w:p w14:paraId="705EEB9D" w14:textId="77777777" w:rsidR="00345ACB" w:rsidRPr="00A911D7" w:rsidRDefault="00345ACB" w:rsidP="00A911D7">
      <w:pPr>
        <w:pStyle w:val="NormalIndented"/>
        <w:numPr>
          <w:ilvl w:val="0"/>
          <w:numId w:val="50"/>
        </w:numPr>
      </w:pPr>
      <w:r w:rsidRPr="00A911D7">
        <w:t xml:space="preserve">3 with applicability=0.8 (ELSE) </w:t>
      </w:r>
    </w:p>
    <w:p w14:paraId="0481D78E" w14:textId="77777777" w:rsidR="00345ACB" w:rsidRPr="00A911D7" w:rsidRDefault="00345ACB" w:rsidP="00A911D7">
      <w:pPr>
        <w:pStyle w:val="NormalIndented"/>
      </w:pPr>
      <w:r w:rsidRPr="00A911D7">
        <w:t xml:space="preserve">The sum of all </w:t>
      </w:r>
      <w:proofErr w:type="spellStart"/>
      <w:r w:rsidRPr="00A911D7">
        <w:t>applicabilities</w:t>
      </w:r>
      <w:proofErr w:type="spellEnd"/>
      <w:r w:rsidRPr="00A911D7">
        <w:t xml:space="preserve"> of a variable is 1.</w:t>
      </w:r>
    </w:p>
    <w:p w14:paraId="04371D42" w14:textId="77777777" w:rsidR="00345ACB" w:rsidRPr="00A911D7" w:rsidRDefault="00345ACB" w:rsidP="00A911D7">
      <w:pPr>
        <w:pStyle w:val="NormalIndented"/>
      </w:pPr>
      <w:r w:rsidRPr="00A911D7">
        <w:t>If a conclude statement occurs within a branch the execution of this branch stops immediately. The execution of all other branches continues. For example:</w:t>
      </w:r>
    </w:p>
    <w:p w14:paraId="516A2911" w14:textId="77777777" w:rsidR="00345ACB" w:rsidRPr="00A911D7" w:rsidRDefault="00345ACB" w:rsidP="00A911D7">
      <w:pPr>
        <w:pStyle w:val="Example"/>
      </w:pPr>
      <w:r w:rsidRPr="00A911D7">
        <w:t>Logic:</w:t>
      </w:r>
    </w:p>
    <w:p w14:paraId="70B664F0" w14:textId="77777777" w:rsidR="00345ACB" w:rsidRPr="00A911D7" w:rsidRDefault="00345ACB" w:rsidP="00A911D7">
      <w:pPr>
        <w:pStyle w:val="Example"/>
        <w:ind w:hanging="72"/>
      </w:pPr>
      <w:r w:rsidRPr="00A911D7">
        <w:t>Var := 0;</w:t>
      </w:r>
    </w:p>
    <w:p w14:paraId="204B3D61" w14:textId="77777777" w:rsidR="00345ACB" w:rsidRPr="00A911D7" w:rsidRDefault="00345ACB" w:rsidP="00A911D7">
      <w:pPr>
        <w:pStyle w:val="Example"/>
        <w:ind w:hanging="72"/>
      </w:pPr>
      <w:r w:rsidRPr="00A911D7">
        <w:t>Bool_true := true;</w:t>
      </w:r>
    </w:p>
    <w:p w14:paraId="017E8530" w14:textId="77777777" w:rsidR="00345ACB" w:rsidRPr="00A911D7" w:rsidRDefault="00345ACB" w:rsidP="00A911D7">
      <w:pPr>
        <w:pStyle w:val="Example"/>
        <w:ind w:hanging="72"/>
      </w:pPr>
      <w:r w:rsidRPr="00A911D7">
        <w:t>Con := truth value 0.2;</w:t>
      </w:r>
    </w:p>
    <w:p w14:paraId="6DC838D5" w14:textId="77777777" w:rsidR="00345ACB" w:rsidRPr="00A911D7" w:rsidRDefault="00345ACB" w:rsidP="00A911D7">
      <w:pPr>
        <w:pStyle w:val="Example"/>
        <w:ind w:hanging="72"/>
      </w:pPr>
      <w:r w:rsidRPr="00A911D7">
        <w:t>IF Con THEN</w:t>
      </w:r>
    </w:p>
    <w:p w14:paraId="35393EA3" w14:textId="77777777" w:rsidR="00345ACB" w:rsidRPr="00A911D7" w:rsidRDefault="00345ACB" w:rsidP="00A911D7">
      <w:pPr>
        <w:pStyle w:val="Example"/>
        <w:ind w:firstLine="288"/>
      </w:pPr>
      <w:r w:rsidRPr="00A911D7">
        <w:t>Var := Var + 1;</w:t>
      </w:r>
    </w:p>
    <w:p w14:paraId="7024D0F3" w14:textId="77777777" w:rsidR="00345ACB" w:rsidRPr="00A911D7" w:rsidRDefault="00345ACB" w:rsidP="00A911D7">
      <w:pPr>
        <w:pStyle w:val="Example"/>
        <w:ind w:firstLine="288"/>
      </w:pPr>
      <w:r w:rsidRPr="00A911D7">
        <w:t>CONCLUDE FALSE;</w:t>
      </w:r>
    </w:p>
    <w:p w14:paraId="4F70DD08" w14:textId="77777777" w:rsidR="00345ACB" w:rsidRPr="00A911D7" w:rsidRDefault="00345ACB" w:rsidP="00A911D7">
      <w:pPr>
        <w:pStyle w:val="Example"/>
        <w:ind w:hanging="72"/>
      </w:pPr>
      <w:r w:rsidRPr="00A911D7">
        <w:t>ELSE</w:t>
      </w:r>
    </w:p>
    <w:p w14:paraId="37DC6555" w14:textId="77777777" w:rsidR="00345ACB" w:rsidRPr="00A911D7" w:rsidRDefault="00345ACB" w:rsidP="00A911D7">
      <w:pPr>
        <w:pStyle w:val="Example"/>
        <w:ind w:firstLine="288"/>
      </w:pPr>
      <w:r w:rsidRPr="00A911D7">
        <w:t>Var := Var + 3;</w:t>
      </w:r>
    </w:p>
    <w:p w14:paraId="1D283729" w14:textId="77777777" w:rsidR="00345ACB" w:rsidRPr="00A911D7" w:rsidRDefault="00345ACB" w:rsidP="00A911D7">
      <w:pPr>
        <w:pStyle w:val="Example"/>
        <w:ind w:hanging="72"/>
      </w:pPr>
      <w:r w:rsidRPr="00A911D7">
        <w:t>ENDIF;</w:t>
      </w:r>
    </w:p>
    <w:p w14:paraId="2AD8EC19" w14:textId="77777777" w:rsidR="00345ACB" w:rsidRPr="00A911D7" w:rsidRDefault="00345ACB" w:rsidP="00A911D7">
      <w:pPr>
        <w:pStyle w:val="Example"/>
        <w:ind w:hanging="72"/>
      </w:pPr>
      <w:r w:rsidRPr="00A911D7">
        <w:t>CONCLUDE TRUE;</w:t>
      </w:r>
    </w:p>
    <w:p w14:paraId="5EE64A81" w14:textId="77777777" w:rsidR="00345ACB" w:rsidRPr="00A911D7" w:rsidRDefault="00345ACB" w:rsidP="00A911D7">
      <w:pPr>
        <w:pStyle w:val="Example"/>
      </w:pPr>
      <w:r w:rsidRPr="00A911D7">
        <w:t>Action:</w:t>
      </w:r>
    </w:p>
    <w:p w14:paraId="43C52562" w14:textId="77777777" w:rsidR="00345ACB" w:rsidRPr="00A911D7" w:rsidRDefault="00345ACB" w:rsidP="00A911D7">
      <w:pPr>
        <w:pStyle w:val="Example"/>
        <w:ind w:hanging="72"/>
      </w:pPr>
      <w:r w:rsidRPr="00A911D7">
        <w:t>WRITE Var;</w:t>
      </w:r>
    </w:p>
    <w:p w14:paraId="7D37F75D" w14:textId="77777777" w:rsidR="00345ACB" w:rsidRPr="00A911D7" w:rsidRDefault="00345ACB" w:rsidP="00B72B06">
      <w:pPr>
        <w:pStyle w:val="NormalIndented"/>
      </w:pPr>
      <w:r w:rsidRPr="00A911D7">
        <w:t xml:space="preserve">As specified, the CONCLUDE statement stops the execution of the affected branch. The other branch is executed until the end of the </w:t>
      </w:r>
      <w:proofErr w:type="spellStart"/>
      <w:proofErr w:type="gramStart"/>
      <w:r w:rsidRPr="00A911D7">
        <w:t>MLM</w:t>
      </w:r>
      <w:proofErr w:type="spellEnd"/>
      <w:proofErr w:type="gramEnd"/>
      <w:r w:rsidRPr="00A911D7">
        <w:t xml:space="preserve"> and the expected output is 3 with applicability of 0.8.</w:t>
      </w:r>
    </w:p>
    <w:p w14:paraId="6719B806" w14:textId="77777777" w:rsidR="00345ACB" w:rsidRDefault="00345ACB" w:rsidP="006071B3">
      <w:pPr>
        <w:pStyle w:val="Heading4"/>
      </w:pPr>
      <w:bookmarkStart w:id="1493" w:name="_Ref316385021"/>
      <w:r>
        <w:t>If-Then-Elseif Statement</w:t>
      </w:r>
      <w:bookmarkEnd w:id="1493"/>
    </w:p>
    <w:p w14:paraId="60B5A727" w14:textId="77777777" w:rsidR="00345ACB" w:rsidRPr="00913441" w:rsidRDefault="00345ACB">
      <w:pPr>
        <w:pStyle w:val="NormalIndented"/>
      </w:pPr>
      <w:r w:rsidRPr="00913441">
        <w:t xml:space="preserve">This form sequentially tests each of the expressions </w:t>
      </w:r>
      <w:r w:rsidRPr="00913441">
        <w:rPr>
          <w:b/>
          <w:bCs/>
        </w:rPr>
        <w:t>&lt;</w:t>
      </w:r>
      <w:proofErr w:type="spellStart"/>
      <w:r w:rsidRPr="00913441">
        <w:rPr>
          <w:b/>
          <w:bCs/>
        </w:rPr>
        <w:t>expr1</w:t>
      </w:r>
      <w:proofErr w:type="spellEnd"/>
      <w:r w:rsidRPr="00913441">
        <w:rPr>
          <w:b/>
          <w:bCs/>
        </w:rPr>
        <w:t>&gt;</w:t>
      </w:r>
      <w:r w:rsidRPr="00913441">
        <w:t xml:space="preserve"> to </w:t>
      </w:r>
      <w:r w:rsidRPr="00913441">
        <w:rPr>
          <w:b/>
          <w:bCs/>
        </w:rPr>
        <w:t>&lt;</w:t>
      </w:r>
      <w:proofErr w:type="spellStart"/>
      <w:r w:rsidRPr="00913441">
        <w:rPr>
          <w:b/>
          <w:bCs/>
        </w:rPr>
        <w:t>exprN</w:t>
      </w:r>
      <w:proofErr w:type="spellEnd"/>
      <w:r w:rsidRPr="00913441">
        <w:rPr>
          <w:b/>
          <w:bCs/>
        </w:rPr>
        <w:t>&gt;</w:t>
      </w:r>
      <w:r w:rsidRPr="00913441">
        <w:t xml:space="preserve"> (there may be any number of them). When it finds one that is </w:t>
      </w:r>
      <w:r w:rsidRPr="00913441">
        <w:rPr>
          <w:b/>
          <w:bCs/>
        </w:rPr>
        <w:t>true</w:t>
      </w:r>
      <w:r w:rsidRPr="00913441">
        <w:t xml:space="preserve">, its associated block is executed. Once one block is executed, no other expressions are tested, and no other blocks are executed. If none of the expressions is true, then </w:t>
      </w:r>
      <w:r w:rsidRPr="00913441">
        <w:rPr>
          <w:b/>
          <w:bCs/>
        </w:rPr>
        <w:t>&lt;</w:t>
      </w:r>
      <w:proofErr w:type="spellStart"/>
      <w:r w:rsidRPr="00913441">
        <w:rPr>
          <w:b/>
          <w:bCs/>
        </w:rPr>
        <w:t>blockE</w:t>
      </w:r>
      <w:proofErr w:type="spellEnd"/>
      <w:r w:rsidRPr="00913441">
        <w:rPr>
          <w:b/>
          <w:bCs/>
        </w:rPr>
        <w:t>&gt;</w:t>
      </w:r>
      <w:r w:rsidRPr="00913441">
        <w:t xml:space="preserve"> is executed. The </w:t>
      </w:r>
      <w:r w:rsidRPr="00913441">
        <w:rPr>
          <w:b/>
          <w:bCs/>
        </w:rPr>
        <w:t>else &lt;</w:t>
      </w:r>
      <w:proofErr w:type="spellStart"/>
      <w:r w:rsidRPr="00913441">
        <w:rPr>
          <w:b/>
          <w:bCs/>
        </w:rPr>
        <w:t>blockE</w:t>
      </w:r>
      <w:proofErr w:type="spellEnd"/>
      <w:r w:rsidRPr="00913441">
        <w:rPr>
          <w:b/>
          <w:bCs/>
        </w:rPr>
        <w:t>&gt;</w:t>
      </w:r>
      <w:r w:rsidRPr="00913441">
        <w:t xml:space="preserve"> portion is optional. Its form is:</w:t>
      </w:r>
    </w:p>
    <w:p w14:paraId="33DA6F5E" w14:textId="77777777" w:rsidR="00345ACB" w:rsidRDefault="00345ACB">
      <w:pPr>
        <w:pStyle w:val="Example"/>
      </w:pPr>
      <w:r>
        <w:t>IF &lt;expr1&gt; THEN</w:t>
      </w:r>
    </w:p>
    <w:p w14:paraId="5DEF27B6" w14:textId="77777777" w:rsidR="00345ACB" w:rsidRDefault="00345ACB">
      <w:pPr>
        <w:pStyle w:val="Example"/>
        <w:ind w:hanging="72"/>
      </w:pPr>
      <w:r>
        <w:t>&lt;block1&gt;</w:t>
      </w:r>
    </w:p>
    <w:p w14:paraId="3AD364A8" w14:textId="77777777" w:rsidR="00345ACB" w:rsidRDefault="00345ACB">
      <w:pPr>
        <w:pStyle w:val="Example"/>
      </w:pPr>
      <w:r>
        <w:t>ELSEIF &lt;expr2&gt; THEN</w:t>
      </w:r>
    </w:p>
    <w:p w14:paraId="5AC95E51" w14:textId="77777777" w:rsidR="00345ACB" w:rsidRDefault="00345ACB">
      <w:pPr>
        <w:pStyle w:val="Example"/>
        <w:ind w:hanging="72"/>
      </w:pPr>
      <w:r>
        <w:t>&lt;block2&gt;</w:t>
      </w:r>
    </w:p>
    <w:p w14:paraId="7A3428BB" w14:textId="77777777" w:rsidR="00345ACB" w:rsidRDefault="00345ACB">
      <w:pPr>
        <w:pStyle w:val="Example"/>
      </w:pPr>
      <w:r>
        <w:t>ELSEIF &lt;expr3&gt; THEN</w:t>
      </w:r>
    </w:p>
    <w:p w14:paraId="3E0B8FEF" w14:textId="77777777" w:rsidR="00345ACB" w:rsidRDefault="00345ACB">
      <w:pPr>
        <w:pStyle w:val="Example"/>
        <w:ind w:hanging="72"/>
      </w:pPr>
      <w:r>
        <w:t>&lt;block3&gt;</w:t>
      </w:r>
    </w:p>
    <w:p w14:paraId="5C9DA35B" w14:textId="77777777" w:rsidR="00345ACB" w:rsidRDefault="00345ACB">
      <w:pPr>
        <w:pStyle w:val="Example"/>
      </w:pPr>
      <w:r>
        <w:t>...</w:t>
      </w:r>
    </w:p>
    <w:p w14:paraId="2690CA9A" w14:textId="77777777" w:rsidR="00345ACB" w:rsidRDefault="00345ACB">
      <w:pPr>
        <w:pStyle w:val="Example"/>
      </w:pPr>
      <w:r>
        <w:t>ELSEIF &lt;exprN&gt; THEN</w:t>
      </w:r>
    </w:p>
    <w:p w14:paraId="1BB9490B" w14:textId="77777777" w:rsidR="00345ACB" w:rsidRDefault="00345ACB">
      <w:pPr>
        <w:pStyle w:val="Example"/>
        <w:ind w:hanging="72"/>
      </w:pPr>
      <w:r>
        <w:t>&lt;blockN&gt;</w:t>
      </w:r>
    </w:p>
    <w:p w14:paraId="2E33EF55" w14:textId="77777777" w:rsidR="00345ACB" w:rsidRDefault="00345ACB">
      <w:pPr>
        <w:pStyle w:val="Example"/>
      </w:pPr>
      <w:r>
        <w:t>ELSE</w:t>
      </w:r>
    </w:p>
    <w:p w14:paraId="19715C89" w14:textId="77777777" w:rsidR="00345ACB" w:rsidRDefault="00345ACB">
      <w:pPr>
        <w:pStyle w:val="Example"/>
        <w:ind w:hanging="72"/>
      </w:pPr>
      <w:r>
        <w:t>&lt;blockE&gt;</w:t>
      </w:r>
    </w:p>
    <w:p w14:paraId="2CF7A047" w14:textId="77777777" w:rsidR="00345ACB" w:rsidRDefault="00345ACB">
      <w:pPr>
        <w:pStyle w:val="Example"/>
      </w:pPr>
      <w:r>
        <w:t>ENDIF;</w:t>
      </w:r>
    </w:p>
    <w:p w14:paraId="32CC9996" w14:textId="77777777" w:rsidR="00345ACB" w:rsidRPr="00B6351E" w:rsidRDefault="00345ACB" w:rsidP="00B72B06">
      <w:pPr>
        <w:pStyle w:val="NormalIndented"/>
      </w:pPr>
      <w:r w:rsidRPr="00B6351E">
        <w:lastRenderedPageBreak/>
        <w:t xml:space="preserve">If the expressions are truth values, the execution of the </w:t>
      </w:r>
      <w:proofErr w:type="spellStart"/>
      <w:r w:rsidRPr="00B6351E">
        <w:t>MLM</w:t>
      </w:r>
      <w:proofErr w:type="spellEnd"/>
      <w:r w:rsidRPr="00B6351E">
        <w:t xml:space="preserve"> is split into n branches. Branching into n + 1 blocks is possible by the following statement:</w:t>
      </w:r>
    </w:p>
    <w:p w14:paraId="6E2CE881" w14:textId="77777777" w:rsidR="00345ACB" w:rsidRPr="00B6351E" w:rsidRDefault="00345ACB" w:rsidP="00B72B06">
      <w:pPr>
        <w:pStyle w:val="Example"/>
      </w:pPr>
      <w:r w:rsidRPr="00B6351E">
        <w:t>IF &lt;expr</w:t>
      </w:r>
      <w:r w:rsidRPr="00B6351E">
        <w:rPr>
          <w:vertAlign w:val="subscript"/>
        </w:rPr>
        <w:t>1</w:t>
      </w:r>
      <w:r w:rsidRPr="00B6351E">
        <w:t>&gt; then &lt;block1&gt;</w:t>
      </w:r>
    </w:p>
    <w:p w14:paraId="4BE094F9" w14:textId="77777777" w:rsidR="00345ACB" w:rsidRPr="00B6351E" w:rsidRDefault="00345ACB" w:rsidP="00B72B06">
      <w:pPr>
        <w:pStyle w:val="Example"/>
      </w:pPr>
      <w:r w:rsidRPr="00B6351E">
        <w:t>ELSEIF &lt;expr</w:t>
      </w:r>
      <w:r w:rsidRPr="00B6351E">
        <w:rPr>
          <w:vertAlign w:val="subscript"/>
        </w:rPr>
        <w:t>2</w:t>
      </w:r>
      <w:r w:rsidRPr="00B6351E">
        <w:t>&gt; then &lt;block2&gt;</w:t>
      </w:r>
    </w:p>
    <w:p w14:paraId="01BFF4E5" w14:textId="77777777" w:rsidR="00345ACB" w:rsidRPr="00B6351E" w:rsidRDefault="00345ACB" w:rsidP="00B72B06">
      <w:pPr>
        <w:pStyle w:val="Example"/>
      </w:pPr>
      <w:r w:rsidRPr="00B6351E">
        <w:t>...</w:t>
      </w:r>
    </w:p>
    <w:p w14:paraId="3C229FE7" w14:textId="77777777" w:rsidR="00345ACB" w:rsidRPr="00B6351E" w:rsidRDefault="00345ACB" w:rsidP="00B72B06">
      <w:pPr>
        <w:pStyle w:val="Example"/>
      </w:pPr>
      <w:r w:rsidRPr="00B6351E">
        <w:t>ELSEIF &lt;expr</w:t>
      </w:r>
      <w:r w:rsidRPr="00B6351E">
        <w:rPr>
          <w:vertAlign w:val="subscript"/>
        </w:rPr>
        <w:t>N</w:t>
      </w:r>
      <w:r w:rsidRPr="00B6351E">
        <w:t>&gt; then &lt;blockN&gt;</w:t>
      </w:r>
    </w:p>
    <w:p w14:paraId="175D28EE" w14:textId="77777777" w:rsidR="00345ACB" w:rsidRPr="00B6351E" w:rsidRDefault="00345ACB" w:rsidP="00B72B06">
      <w:pPr>
        <w:pStyle w:val="Example"/>
      </w:pPr>
      <w:r w:rsidRPr="00B6351E">
        <w:t>ELSE &lt;block</w:t>
      </w:r>
      <w:r w:rsidRPr="00B6351E">
        <w:rPr>
          <w:vertAlign w:val="subscript"/>
        </w:rPr>
        <w:t>N+1</w:t>
      </w:r>
      <w:r w:rsidRPr="00B6351E">
        <w:t>&gt;</w:t>
      </w:r>
    </w:p>
    <w:p w14:paraId="6BF7EBEE" w14:textId="77777777" w:rsidR="00345ACB" w:rsidRPr="00B6351E" w:rsidRDefault="00345ACB" w:rsidP="00B72B06">
      <w:pPr>
        <w:pStyle w:val="Example"/>
      </w:pPr>
      <w:r w:rsidRPr="00B6351E">
        <w:t>ENDIF;</w:t>
      </w:r>
    </w:p>
    <w:p w14:paraId="2122EF84" w14:textId="77777777" w:rsidR="00345ACB" w:rsidRPr="00B6351E" w:rsidRDefault="00345ACB" w:rsidP="00B72B06">
      <w:pPr>
        <w:pStyle w:val="NormalIndented"/>
      </w:pPr>
      <w:r w:rsidRPr="00B6351E">
        <w:t xml:space="preserve">In this case, the relative weight </w:t>
      </w:r>
      <w:proofErr w:type="spellStart"/>
      <w:r w:rsidRPr="00B6351E">
        <w:t>t</w:t>
      </w:r>
      <w:r w:rsidRPr="00B6351E">
        <w:rPr>
          <w:vertAlign w:val="subscript"/>
        </w:rPr>
        <w:t>i</w:t>
      </w:r>
      <w:proofErr w:type="spellEnd"/>
      <w:r w:rsidRPr="00B6351E">
        <w:t xml:space="preserve"> of the </w:t>
      </w:r>
      <w:proofErr w:type="spellStart"/>
      <w:r w:rsidRPr="00B6351E">
        <w:t>i</w:t>
      </w:r>
      <w:r w:rsidRPr="00B6351E">
        <w:rPr>
          <w:vertAlign w:val="superscript"/>
        </w:rPr>
        <w:t>th</w:t>
      </w:r>
      <w:proofErr w:type="spellEnd"/>
      <w:r w:rsidRPr="00B6351E">
        <w:t xml:space="preserve"> branch is given by </w:t>
      </w:r>
      <w:r w:rsidRPr="00B6351E">
        <w:rPr>
          <w:b/>
        </w:rPr>
        <w:t>&lt;</w:t>
      </w:r>
      <w:proofErr w:type="spellStart"/>
      <w:r w:rsidRPr="00B6351E">
        <w:rPr>
          <w:b/>
        </w:rPr>
        <w:t>expr</w:t>
      </w:r>
      <w:r w:rsidRPr="00B6351E">
        <w:rPr>
          <w:b/>
          <w:vertAlign w:val="subscript"/>
        </w:rPr>
        <w:t>i</w:t>
      </w:r>
      <w:proofErr w:type="spellEnd"/>
      <w:r w:rsidRPr="00B6351E">
        <w:rPr>
          <w:b/>
        </w:rPr>
        <w:t>&gt;</w:t>
      </w:r>
      <w:r w:rsidRPr="00B6351E">
        <w:t xml:space="preserve">, where </w:t>
      </w:r>
      <w:proofErr w:type="spellStart"/>
      <w:r w:rsidRPr="00B6351E">
        <w:t>i</w:t>
      </w:r>
      <w:proofErr w:type="spellEnd"/>
      <w:r w:rsidRPr="00B6351E">
        <w:t xml:space="preserve"> = 1, ..., n. If </w:t>
      </w:r>
      <w:r w:rsidRPr="00B6351E">
        <w:rPr>
          <w:b/>
        </w:rPr>
        <w:t>&lt;</w:t>
      </w:r>
      <w:proofErr w:type="spellStart"/>
      <w:r w:rsidRPr="00B6351E">
        <w:rPr>
          <w:b/>
        </w:rPr>
        <w:t>expr</w:t>
      </w:r>
      <w:r w:rsidRPr="00B6351E">
        <w:rPr>
          <w:b/>
          <w:vertAlign w:val="subscript"/>
        </w:rPr>
        <w:t>i</w:t>
      </w:r>
      <w:proofErr w:type="spellEnd"/>
      <w:r w:rsidRPr="00B6351E">
        <w:rPr>
          <w:b/>
        </w:rPr>
        <w:t>&gt;</w:t>
      </w:r>
      <w:r w:rsidRPr="00B6351E">
        <w:t xml:space="preserve"> is undefined, it is treated as </w:t>
      </w:r>
      <w:proofErr w:type="spellStart"/>
      <w:r w:rsidRPr="00B6351E">
        <w:t>t</w:t>
      </w:r>
      <w:r w:rsidRPr="00B6351E">
        <w:rPr>
          <w:vertAlign w:val="subscript"/>
        </w:rPr>
        <w:t>i</w:t>
      </w:r>
      <w:proofErr w:type="spellEnd"/>
      <w:r w:rsidRPr="00B6351E">
        <w:t xml:space="preserve"> = 0, in which case the branch is not executed.</w:t>
      </w:r>
      <w:r>
        <w:t xml:space="preserve"> </w:t>
      </w:r>
      <w:r w:rsidRPr="00B6351E">
        <w:t xml:space="preserve">Moreover, if the sum of the </w:t>
      </w:r>
      <w:proofErr w:type="spellStart"/>
      <w:r w:rsidRPr="00B6351E">
        <w:t>t</w:t>
      </w:r>
      <w:r w:rsidRPr="00B6351E">
        <w:rPr>
          <w:vertAlign w:val="subscript"/>
        </w:rPr>
        <w:t>i</w:t>
      </w:r>
      <w:proofErr w:type="spellEnd"/>
      <w:r w:rsidRPr="00B6351E">
        <w:t xml:space="preserve"> is strictly smaller than 1, the relative weight of </w:t>
      </w:r>
      <w:proofErr w:type="spellStart"/>
      <w:r w:rsidRPr="00B6351E">
        <w:t>block</w:t>
      </w:r>
      <w:r w:rsidRPr="00B6351E">
        <w:rPr>
          <w:vertAlign w:val="subscript"/>
        </w:rPr>
        <w:t>n+1</w:t>
      </w:r>
      <w:proofErr w:type="spellEnd"/>
      <w:r w:rsidRPr="00B6351E">
        <w:t xml:space="preserve"> will be 1 − </w:t>
      </w:r>
      <w:proofErr w:type="spellStart"/>
      <w:r w:rsidRPr="00B6351E">
        <w:t>t</w:t>
      </w:r>
      <w:r w:rsidRPr="00B6351E">
        <w:rPr>
          <w:vertAlign w:val="subscript"/>
        </w:rPr>
        <w:t>1</w:t>
      </w:r>
      <w:proofErr w:type="spellEnd"/>
      <w:r w:rsidRPr="00B6351E">
        <w:t xml:space="preserve"> − ... − </w:t>
      </w:r>
      <w:proofErr w:type="spellStart"/>
      <w:r w:rsidRPr="00B6351E">
        <w:t>t</w:t>
      </w:r>
      <w:r w:rsidRPr="00B6351E">
        <w:rPr>
          <w:vertAlign w:val="subscript"/>
        </w:rPr>
        <w:t>n</w:t>
      </w:r>
      <w:proofErr w:type="spellEnd"/>
      <w:r w:rsidRPr="00B6351E">
        <w:t>, otherwise this block is skipped.</w:t>
      </w:r>
    </w:p>
    <w:p w14:paraId="544B5DB7" w14:textId="77777777" w:rsidR="00345ACB" w:rsidRPr="00B6351E" w:rsidRDefault="00345ACB" w:rsidP="006071B3">
      <w:pPr>
        <w:pStyle w:val="Heading4"/>
      </w:pPr>
      <w:bookmarkStart w:id="1494" w:name="_Ref316385199"/>
      <w:r w:rsidRPr="00B6351E">
        <w:t>If-Then-Elseif-Aggregate Statement</w:t>
      </w:r>
      <w:bookmarkEnd w:id="1494"/>
    </w:p>
    <w:p w14:paraId="6A57093F" w14:textId="77777777" w:rsidR="00345ACB" w:rsidRPr="00B6351E" w:rsidRDefault="00345ACB" w:rsidP="00424823">
      <w:pPr>
        <w:pStyle w:val="NormalIndented"/>
      </w:pPr>
      <w:r w:rsidRPr="00B6351E">
        <w:t xml:space="preserve">As shown in chapter 10.2.2.2, the program execution is split, if the condition of an if-then-else statement evaluates to any truth value between 0 and 1. </w:t>
      </w:r>
    </w:p>
    <w:p w14:paraId="280AB8F0" w14:textId="77777777" w:rsidR="00345ACB" w:rsidRPr="00B6351E" w:rsidRDefault="00345ACB" w:rsidP="00424823">
      <w:pPr>
        <w:pStyle w:val="NormalIndented"/>
      </w:pPr>
      <w:r w:rsidRPr="00B6351E">
        <w:t xml:space="preserve">Once all branches of a program have completed their execution in parallel, because of an unsharp condition, it is difficult to give a general recommendation on how the program should proceed. Two possibilities exist: </w:t>
      </w:r>
    </w:p>
    <w:p w14:paraId="3E659D1D" w14:textId="77777777" w:rsidR="00345ACB" w:rsidRPr="00B6351E" w:rsidRDefault="00345ACB" w:rsidP="00424823">
      <w:pPr>
        <w:numPr>
          <w:ilvl w:val="0"/>
          <w:numId w:val="40"/>
        </w:numPr>
        <w:suppressAutoHyphens/>
        <w:spacing w:before="0"/>
        <w:ind w:left="1542"/>
        <w:jc w:val="both"/>
      </w:pPr>
      <w:r w:rsidRPr="00B6351E">
        <w:t>The program remains split, that is, all subsequent commands are executed in parallel as well, the action slot included.</w:t>
      </w:r>
    </w:p>
    <w:p w14:paraId="5B4937C7" w14:textId="77777777" w:rsidR="00345ACB" w:rsidRPr="00B6351E" w:rsidRDefault="00345ACB" w:rsidP="00424823">
      <w:pPr>
        <w:numPr>
          <w:ilvl w:val="0"/>
          <w:numId w:val="40"/>
        </w:numPr>
        <w:suppressAutoHyphens/>
        <w:spacing w:before="0"/>
        <w:ind w:left="1542"/>
        <w:jc w:val="both"/>
      </w:pPr>
      <w:r w:rsidRPr="00B6351E">
        <w:t>The program reunifies. The multiplied variables are merged into single ones.</w:t>
      </w:r>
    </w:p>
    <w:p w14:paraId="22EDA9C2" w14:textId="77777777" w:rsidR="00345ACB" w:rsidRPr="00B6351E" w:rsidRDefault="00345ACB" w:rsidP="00424823">
      <w:pPr>
        <w:pStyle w:val="NormalIndented"/>
      </w:pPr>
      <w:r w:rsidRPr="00B6351E">
        <w:t xml:space="preserve">Both options are available and (A) is the default. Which possibility is chosen should be decided individually, according to the characteristics of each </w:t>
      </w:r>
      <w:proofErr w:type="gramStart"/>
      <w:r w:rsidRPr="00B6351E">
        <w:t>situation.</w:t>
      </w:r>
      <w:proofErr w:type="gramEnd"/>
      <w:r w:rsidRPr="00B6351E">
        <w:t xml:space="preserve"> </w:t>
      </w:r>
    </w:p>
    <w:p w14:paraId="12963080" w14:textId="77777777" w:rsidR="00345ACB" w:rsidRPr="00B6351E" w:rsidRDefault="00345ACB" w:rsidP="00424823">
      <w:pPr>
        <w:pStyle w:val="NormalIndented"/>
      </w:pPr>
      <w:r w:rsidRPr="00B6351E">
        <w:t xml:space="preserve">If (A) is selected, the </w:t>
      </w:r>
      <w:proofErr w:type="spellStart"/>
      <w:r w:rsidRPr="00B6351E">
        <w:t>MLM’s</w:t>
      </w:r>
      <w:proofErr w:type="spellEnd"/>
      <w:r w:rsidRPr="00B6351E">
        <w:t xml:space="preserve"> results will be provided by each branch separately. The application to which the results are sent</w:t>
      </w:r>
      <w:r w:rsidRPr="00083D75">
        <w:rPr>
          <w:rFonts w:ascii="Verdana" w:hAnsi="Verdana"/>
          <w:lang w:val="en-GB"/>
        </w:rPr>
        <w:t>−</w:t>
      </w:r>
      <w:r w:rsidRPr="00B6351E">
        <w:t xml:space="preserve">the host </w:t>
      </w:r>
      <w:proofErr w:type="gramStart"/>
      <w:r w:rsidRPr="00B6351E">
        <w:t>system</w:t>
      </w:r>
      <w:proofErr w:type="gramEnd"/>
      <w:r w:rsidRPr="00B6351E">
        <w:t xml:space="preserve"> or the calling </w:t>
      </w:r>
      <w:proofErr w:type="spellStart"/>
      <w:r w:rsidRPr="00B6351E">
        <w:t>MLM</w:t>
      </w:r>
      <w:proofErr w:type="spellEnd"/>
      <w:r w:rsidRPr="00083D75">
        <w:rPr>
          <w:rFonts w:ascii="Verdana" w:hAnsi="Verdana"/>
          <w:lang w:val="en-GB"/>
        </w:rPr>
        <w:t>−</w:t>
      </w:r>
      <w:r w:rsidRPr="00B6351E">
        <w:t xml:space="preserve">must be prepared to deal with the situation. If the </w:t>
      </w:r>
      <w:proofErr w:type="spellStart"/>
      <w:r w:rsidRPr="00B6351E">
        <w:t>MLM</w:t>
      </w:r>
      <w:proofErr w:type="spellEnd"/>
      <w:r w:rsidRPr="00B6351E">
        <w:t xml:space="preserve"> is called by another </w:t>
      </w:r>
      <w:proofErr w:type="spellStart"/>
      <w:r w:rsidRPr="00B6351E">
        <w:t>MLM</w:t>
      </w:r>
      <w:proofErr w:type="spellEnd"/>
      <w:r w:rsidRPr="00B6351E">
        <w:t xml:space="preserve"> and returns data, the calling </w:t>
      </w:r>
      <w:proofErr w:type="spellStart"/>
      <w:r w:rsidRPr="00B6351E">
        <w:t>MLM</w:t>
      </w:r>
      <w:proofErr w:type="spellEnd"/>
      <w:r w:rsidRPr="00B6351E">
        <w:t xml:space="preserve"> splits accordingly as well. </w:t>
      </w:r>
    </w:p>
    <w:p w14:paraId="26CF5ABF" w14:textId="77777777" w:rsidR="00345ACB" w:rsidRPr="00B6351E" w:rsidRDefault="00345ACB" w:rsidP="00424823">
      <w:pPr>
        <w:pStyle w:val="NormalIndented"/>
      </w:pPr>
      <w:r w:rsidRPr="00B6351E">
        <w:t xml:space="preserve">The possibility (B) implies that the task of combining divergent pieces of information is executed within the </w:t>
      </w:r>
      <w:proofErr w:type="spellStart"/>
      <w:r w:rsidRPr="00B6351E">
        <w:t>MLM</w:t>
      </w:r>
      <w:proofErr w:type="spellEnd"/>
      <w:r w:rsidRPr="00B6351E">
        <w:t xml:space="preserve"> itself. To opt for (B), the final line of an if-then-else statement is modified: after the keyword endif, the keyword </w:t>
      </w:r>
      <w:r w:rsidRPr="00B6351E">
        <w:rPr>
          <w:b/>
        </w:rPr>
        <w:t>aggregate</w:t>
      </w:r>
      <w:r w:rsidRPr="00B6351E">
        <w:t xml:space="preserve"> is added. Thus, when writing</w:t>
      </w:r>
    </w:p>
    <w:p w14:paraId="7BD9065C" w14:textId="77777777" w:rsidR="00345ACB" w:rsidRPr="00B6351E" w:rsidRDefault="00345ACB" w:rsidP="00424823">
      <w:pPr>
        <w:pStyle w:val="Example"/>
      </w:pPr>
      <w:r w:rsidRPr="00B6351E">
        <w:t xml:space="preserve">IF &lt;expr&gt; then &lt;block1&gt; </w:t>
      </w:r>
    </w:p>
    <w:p w14:paraId="4FD5E15F" w14:textId="77777777" w:rsidR="00345ACB" w:rsidRPr="00B6351E" w:rsidRDefault="00345ACB" w:rsidP="00424823">
      <w:pPr>
        <w:pStyle w:val="Example"/>
      </w:pPr>
      <w:r w:rsidRPr="00B6351E">
        <w:t>ELSE &lt;block2&gt;</w:t>
      </w:r>
    </w:p>
    <w:p w14:paraId="5B33CD5B" w14:textId="77777777" w:rsidR="00345ACB" w:rsidRPr="00B6351E" w:rsidRDefault="00345ACB" w:rsidP="00424823">
      <w:pPr>
        <w:pStyle w:val="Example"/>
      </w:pPr>
      <w:r w:rsidRPr="00B6351E">
        <w:t>ENDIF AGGREGATE;</w:t>
      </w:r>
    </w:p>
    <w:p w14:paraId="6D59FFB6" w14:textId="77777777" w:rsidR="00345ACB" w:rsidRPr="00B6351E" w:rsidRDefault="00345ACB" w:rsidP="00424823">
      <w:pPr>
        <w:pStyle w:val="NormalIndented"/>
      </w:pPr>
      <w:r w:rsidRPr="00B6351E">
        <w:t xml:space="preserve">the two branches unify after their execution. The program weight is then set to the sum of the weight of the branches, i.e., to the same value as before. </w:t>
      </w:r>
    </w:p>
    <w:p w14:paraId="30B3D949" w14:textId="77777777" w:rsidR="00345ACB" w:rsidRPr="00B6351E" w:rsidRDefault="00345ACB" w:rsidP="00424823">
      <w:pPr>
        <w:pStyle w:val="NormalIndented"/>
      </w:pPr>
      <w:r w:rsidRPr="00B6351E">
        <w:t xml:space="preserve">Moreover, corresponding variables are aggregated. </w:t>
      </w:r>
    </w:p>
    <w:p w14:paraId="7EA39C35" w14:textId="77777777" w:rsidR="00345ACB" w:rsidRPr="00B6351E" w:rsidRDefault="00345ACB" w:rsidP="00424823">
      <w:pPr>
        <w:pStyle w:val="NormalIndented"/>
      </w:pPr>
      <w:r w:rsidRPr="00B6351E">
        <w:t>Let Var be a variable defined in at least one branch. As far as the main component is concerned, the procedure is as follows:</w:t>
      </w:r>
      <w:r>
        <w:t xml:space="preserve"> </w:t>
      </w:r>
    </w:p>
    <w:p w14:paraId="65ACA386" w14:textId="77777777" w:rsidR="00345ACB" w:rsidRPr="00B6351E" w:rsidRDefault="00345ACB" w:rsidP="00DE7F69">
      <w:pPr>
        <w:pStyle w:val="NormalIndented"/>
        <w:numPr>
          <w:ilvl w:val="0"/>
          <w:numId w:val="46"/>
        </w:numPr>
      </w:pPr>
      <w:r w:rsidRPr="00B6351E">
        <w:t>If the content of Var is the same in each bra</w:t>
      </w:r>
      <w:r>
        <w:t>nch, the content is taken over.</w:t>
      </w:r>
      <w:r w:rsidRPr="00B6351E">
        <w:t xml:space="preserve"> </w:t>
      </w:r>
    </w:p>
    <w:p w14:paraId="2B0A38B4" w14:textId="77777777" w:rsidR="00345ACB" w:rsidRPr="00B6351E" w:rsidRDefault="00345ACB" w:rsidP="00DE7F69">
      <w:pPr>
        <w:pStyle w:val="NormalIndented"/>
        <w:numPr>
          <w:ilvl w:val="0"/>
          <w:numId w:val="46"/>
        </w:numPr>
      </w:pPr>
      <w:r w:rsidRPr="00B6351E">
        <w:t xml:space="preserve">Otherwise, if Var is defined in all branches and of the same simple data type except string, the contents are aggregated according to their </w:t>
      </w:r>
      <w:r w:rsidRPr="00B6351E">
        <w:rPr>
          <w:b/>
        </w:rPr>
        <w:t>weighted middle</w:t>
      </w:r>
      <w:r>
        <w:t>.</w:t>
      </w:r>
    </w:p>
    <w:p w14:paraId="422E0FE2" w14:textId="77777777" w:rsidR="00345ACB" w:rsidRPr="00B6351E" w:rsidRDefault="00345ACB" w:rsidP="00DE7F69">
      <w:pPr>
        <w:pStyle w:val="NormalIndented"/>
        <w:numPr>
          <w:ilvl w:val="0"/>
          <w:numId w:val="46"/>
        </w:numPr>
      </w:pPr>
      <w:r w:rsidRPr="00B6351E">
        <w:t>If Var is of the same compound type in all branches, we proceed successively with the components in the same manner.</w:t>
      </w:r>
    </w:p>
    <w:p w14:paraId="7C24174E" w14:textId="77777777" w:rsidR="00345ACB" w:rsidRPr="00B6351E" w:rsidRDefault="00345ACB" w:rsidP="00DE7F69">
      <w:pPr>
        <w:pStyle w:val="NormalIndented"/>
        <w:numPr>
          <w:ilvl w:val="0"/>
          <w:numId w:val="46"/>
        </w:numPr>
      </w:pPr>
      <w:r w:rsidRPr="00B6351E">
        <w:t xml:space="preserve">In the remaining cases, Var is set to null. </w:t>
      </w:r>
    </w:p>
    <w:p w14:paraId="0F9F131C" w14:textId="77777777" w:rsidR="00345ACB" w:rsidRPr="00B6351E" w:rsidRDefault="00345ACB" w:rsidP="00424823">
      <w:pPr>
        <w:pStyle w:val="NormalIndented"/>
      </w:pPr>
      <w:r w:rsidRPr="00B6351E">
        <w:t>The aggregation of the contents of variables, with respect to the degree of applicability and the primary time, is straightforward.</w:t>
      </w:r>
      <w:r>
        <w:t xml:space="preserve"> </w:t>
      </w:r>
      <w:r w:rsidRPr="00B6351E">
        <w:t xml:space="preserve">The primary time of Var is transferred if coincident in all branches. If distinct times appear, the primary time will be set to </w:t>
      </w:r>
      <w:r w:rsidRPr="00B6351E">
        <w:rPr>
          <w:b/>
        </w:rPr>
        <w:t>null</w:t>
      </w:r>
      <w:r w:rsidRPr="00B6351E">
        <w:t>.</w:t>
      </w:r>
    </w:p>
    <w:p w14:paraId="64ACD1BE" w14:textId="77777777" w:rsidR="00345ACB" w:rsidRPr="00B86CE3" w:rsidRDefault="00345ACB" w:rsidP="00B86CE3">
      <w:pPr>
        <w:pStyle w:val="NormalIndented"/>
      </w:pPr>
      <w:r w:rsidRPr="00B6351E">
        <w:lastRenderedPageBreak/>
        <w:t>Furthermore, as might be expected, the degrees of applicability are added. Thus, if left unchanged during the execution of all branches, the degree of applicability prior to the execution of the if-then-else statement will be restored.</w:t>
      </w:r>
      <w:r w:rsidRPr="00B86CE3">
        <w:t xml:space="preserve"> For example: </w:t>
      </w:r>
    </w:p>
    <w:p w14:paraId="54F7452E" w14:textId="77777777" w:rsidR="00345ACB" w:rsidRPr="00B86CE3" w:rsidRDefault="00345ACB" w:rsidP="00B86CE3">
      <w:pPr>
        <w:pStyle w:val="Example"/>
      </w:pPr>
      <w:r w:rsidRPr="00B86CE3">
        <w:t>Logic:</w:t>
      </w:r>
    </w:p>
    <w:p w14:paraId="2D25E9C7" w14:textId="77777777" w:rsidR="00345ACB" w:rsidRPr="00B86CE3" w:rsidRDefault="00345ACB" w:rsidP="00B86CE3">
      <w:pPr>
        <w:pStyle w:val="Example"/>
        <w:ind w:hanging="72"/>
      </w:pPr>
      <w:r w:rsidRPr="00B86CE3">
        <w:t>Var := 0;</w:t>
      </w:r>
    </w:p>
    <w:p w14:paraId="228638A2" w14:textId="77777777" w:rsidR="00345ACB" w:rsidRPr="00B86CE3" w:rsidRDefault="00345ACB" w:rsidP="00B86CE3">
      <w:pPr>
        <w:pStyle w:val="Example"/>
        <w:ind w:hanging="72"/>
      </w:pPr>
      <w:r w:rsidRPr="00B86CE3">
        <w:t>Bool_true := true;</w:t>
      </w:r>
    </w:p>
    <w:p w14:paraId="12376151" w14:textId="77777777" w:rsidR="00345ACB" w:rsidRPr="00B86CE3" w:rsidRDefault="00345ACB" w:rsidP="00B86CE3">
      <w:pPr>
        <w:pStyle w:val="Example"/>
        <w:ind w:hanging="72"/>
      </w:pPr>
      <w:r w:rsidRPr="00B86CE3">
        <w:t>Con := truth value 0.2;</w:t>
      </w:r>
    </w:p>
    <w:p w14:paraId="719D1852" w14:textId="77777777" w:rsidR="00345ACB" w:rsidRPr="00B86CE3" w:rsidRDefault="00345ACB" w:rsidP="00B86CE3">
      <w:pPr>
        <w:pStyle w:val="Example"/>
        <w:ind w:hanging="72"/>
      </w:pPr>
      <w:r w:rsidRPr="00B86CE3">
        <w:t>IF Con THEN</w:t>
      </w:r>
    </w:p>
    <w:p w14:paraId="32BAEEF6" w14:textId="77777777" w:rsidR="00345ACB" w:rsidRPr="00B86CE3" w:rsidRDefault="00345ACB" w:rsidP="00B86CE3">
      <w:pPr>
        <w:pStyle w:val="Example"/>
        <w:ind w:firstLine="288"/>
      </w:pPr>
      <w:r w:rsidRPr="00B86CE3">
        <w:t>Var := Var + 1;</w:t>
      </w:r>
    </w:p>
    <w:p w14:paraId="486E1FDE" w14:textId="77777777" w:rsidR="00345ACB" w:rsidRPr="00B86CE3" w:rsidRDefault="00345ACB" w:rsidP="00B86CE3">
      <w:pPr>
        <w:pStyle w:val="Example"/>
        <w:ind w:hanging="72"/>
      </w:pPr>
      <w:r w:rsidRPr="00B86CE3">
        <w:t>ELSE</w:t>
      </w:r>
    </w:p>
    <w:p w14:paraId="43C972F2" w14:textId="77777777" w:rsidR="00345ACB" w:rsidRPr="00B86CE3" w:rsidRDefault="00345ACB" w:rsidP="00B86CE3">
      <w:pPr>
        <w:pStyle w:val="Example"/>
        <w:ind w:firstLine="288"/>
      </w:pPr>
      <w:r w:rsidRPr="00B86CE3">
        <w:t>Var := Var + 3;</w:t>
      </w:r>
    </w:p>
    <w:p w14:paraId="224B8BF4" w14:textId="77777777" w:rsidR="00345ACB" w:rsidRPr="00B86CE3" w:rsidRDefault="00345ACB" w:rsidP="00B86CE3">
      <w:pPr>
        <w:pStyle w:val="Example"/>
        <w:ind w:hanging="72"/>
      </w:pPr>
      <w:r w:rsidRPr="00B86CE3">
        <w:t>ENDIF AGGREGATE</w:t>
      </w:r>
    </w:p>
    <w:p w14:paraId="4744C18B" w14:textId="77777777" w:rsidR="00345ACB" w:rsidRPr="00B86CE3" w:rsidRDefault="00345ACB" w:rsidP="00B86CE3">
      <w:pPr>
        <w:pStyle w:val="Example"/>
        <w:ind w:hanging="72"/>
      </w:pPr>
      <w:r w:rsidRPr="00B86CE3">
        <w:t>CONCLUDE TRUE;</w:t>
      </w:r>
    </w:p>
    <w:p w14:paraId="33C1CA4A" w14:textId="77777777" w:rsidR="00345ACB" w:rsidRPr="00B86CE3" w:rsidRDefault="00345ACB" w:rsidP="00B86CE3">
      <w:pPr>
        <w:pStyle w:val="Example"/>
      </w:pPr>
      <w:r w:rsidRPr="00B86CE3">
        <w:t>Action:</w:t>
      </w:r>
    </w:p>
    <w:p w14:paraId="2C7A35BA" w14:textId="77777777" w:rsidR="00345ACB" w:rsidRPr="00B86CE3" w:rsidRDefault="00345ACB" w:rsidP="00B86CE3">
      <w:pPr>
        <w:pStyle w:val="Example"/>
        <w:ind w:hanging="72"/>
      </w:pPr>
      <w:r w:rsidRPr="00B86CE3">
        <w:t>WRITE Var;</w:t>
      </w:r>
    </w:p>
    <w:p w14:paraId="676BE6ED" w14:textId="77777777" w:rsidR="00345ACB" w:rsidRPr="00B86CE3" w:rsidRDefault="00345ACB" w:rsidP="00B86CE3">
      <w:pPr>
        <w:pStyle w:val="NormalIndented"/>
      </w:pPr>
      <w:r w:rsidRPr="00B86CE3">
        <w:t xml:space="preserve">The </w:t>
      </w:r>
      <w:proofErr w:type="spellStart"/>
      <w:r w:rsidRPr="00B86CE3">
        <w:t>MLM</w:t>
      </w:r>
      <w:proofErr w:type="spellEnd"/>
      <w:r w:rsidRPr="00B86CE3">
        <w:t xml:space="preserve"> execution branches at the IF statement and the expressions in the THEN and ELSE branch are executed in parallel. When execution reaches the ENDIF AGGREGATE statement the aggregated value of Var is calculated. After the ENDIF AGGREGATE statement Var has the value (0.2*1 + 0.8*3) / (0.2 + 0.8) = 2.6. The expected output is 2.6 with the applicability of 1. </w:t>
      </w:r>
    </w:p>
    <w:p w14:paraId="31870171" w14:textId="77777777" w:rsidR="00345ACB" w:rsidRPr="00B86CE3" w:rsidRDefault="00345ACB" w:rsidP="00B86CE3">
      <w:pPr>
        <w:pStyle w:val="NormalIndented"/>
      </w:pPr>
      <w:r w:rsidRPr="00B86CE3">
        <w:t xml:space="preserve">Example </w:t>
      </w:r>
      <w:proofErr w:type="spellStart"/>
      <w:r w:rsidRPr="00B86CE3">
        <w:t>X4.12</w:t>
      </w:r>
      <w:proofErr w:type="spellEnd"/>
      <w:r w:rsidRPr="00B86CE3">
        <w:t xml:space="preserve"> illustrates the difference between using the aggregate and not using aggregate. If the </w:t>
      </w:r>
      <w:proofErr w:type="spellStart"/>
      <w:r w:rsidRPr="00B86CE3">
        <w:t>MLM</w:t>
      </w:r>
      <w:proofErr w:type="spellEnd"/>
      <w:r w:rsidRPr="00B86CE3">
        <w:t xml:space="preserve"> is called with an age of 19.9 </w:t>
      </w:r>
      <w:proofErr w:type="gramStart"/>
      <w:r w:rsidRPr="00B86CE3">
        <w:t>years</w:t>
      </w:r>
      <w:proofErr w:type="gramEnd"/>
      <w:r w:rsidRPr="00B86CE3">
        <w:t xml:space="preserve"> the results will be 8 with applicability of 0.1 and 15 with applicability of 0.9. If the </w:t>
      </w:r>
      <w:proofErr w:type="spellStart"/>
      <w:r w:rsidRPr="00B86CE3">
        <w:t>MLM</w:t>
      </w:r>
      <w:proofErr w:type="spellEnd"/>
      <w:r w:rsidRPr="00B86CE3">
        <w:t xml:space="preserve"> is adjusted to use aggregate at the endif the recommended dose will be 14.3 (8*0.1+15*0.9).</w:t>
      </w:r>
    </w:p>
    <w:p w14:paraId="234F22BF" w14:textId="77777777" w:rsidR="00345ACB" w:rsidRDefault="00345ACB" w:rsidP="006071B3">
      <w:pPr>
        <w:pStyle w:val="Heading4"/>
      </w:pPr>
      <w:r>
        <w:t>Treatment of Null</w:t>
      </w:r>
    </w:p>
    <w:p w14:paraId="2DF4B2EF" w14:textId="77777777" w:rsidR="00345ACB" w:rsidRPr="00913441" w:rsidRDefault="00345ACB" w:rsidP="000F5477">
      <w:pPr>
        <w:pStyle w:val="NormalIndented"/>
      </w:pPr>
      <w:r w:rsidRPr="00913441">
        <w:t>It is important to emphasize that non-</w:t>
      </w:r>
      <w:r w:rsidRPr="00913441">
        <w:rPr>
          <w:b/>
          <w:bCs/>
        </w:rPr>
        <w:t>true</w:t>
      </w:r>
      <w:r w:rsidRPr="00913441">
        <w:t xml:space="preserve"> is different from </w:t>
      </w:r>
      <w:r w:rsidRPr="00913441">
        <w:rPr>
          <w:b/>
          <w:bCs/>
        </w:rPr>
        <w:t>false</w:t>
      </w:r>
      <w:r w:rsidRPr="00913441">
        <w:t xml:space="preserve">. That is, the </w:t>
      </w:r>
      <w:r w:rsidRPr="00913441">
        <w:rPr>
          <w:b/>
          <w:bCs/>
        </w:rPr>
        <w:t>else</w:t>
      </w:r>
      <w:r w:rsidRPr="00913441">
        <w:t xml:space="preserve"> portion of the </w:t>
      </w:r>
      <w:r w:rsidRPr="00913441">
        <w:rPr>
          <w:b/>
        </w:rPr>
        <w:t>if-then-else</w:t>
      </w:r>
      <w:r w:rsidRPr="00913441">
        <w:t xml:space="preserve"> statement is executed whether the expression is </w:t>
      </w:r>
      <w:r w:rsidRPr="00913441">
        <w:rPr>
          <w:b/>
          <w:bCs/>
        </w:rPr>
        <w:t>false</w:t>
      </w:r>
      <w:r w:rsidRPr="00913441">
        <w:t xml:space="preserve">, or </w:t>
      </w:r>
      <w:r w:rsidRPr="00913441">
        <w:rPr>
          <w:b/>
          <w:bCs/>
        </w:rPr>
        <w:t>null</w:t>
      </w:r>
      <w:r w:rsidRPr="00913441">
        <w:t xml:space="preserve">, or anything other than </w:t>
      </w:r>
      <w:r w:rsidRPr="00913441">
        <w:rPr>
          <w:b/>
          <w:bCs/>
        </w:rPr>
        <w:t>true</w:t>
      </w:r>
      <w:r w:rsidRPr="00913441">
        <w:t xml:space="preserve">. </w:t>
      </w:r>
      <w:proofErr w:type="gramStart"/>
      <w:r w:rsidRPr="00913441">
        <w:t>Thus</w:t>
      </w:r>
      <w:proofErr w:type="gramEnd"/>
      <w:r w:rsidRPr="00913441">
        <w:t xml:space="preserve"> these two </w:t>
      </w:r>
      <w:r w:rsidRPr="00913441">
        <w:rPr>
          <w:b/>
        </w:rPr>
        <w:t>if-then</w:t>
      </w:r>
      <w:r w:rsidRPr="00913441">
        <w:t xml:space="preserve"> statements, which appear to be the same, produce different results when </w:t>
      </w:r>
      <w:proofErr w:type="spellStart"/>
      <w:r w:rsidRPr="00913441">
        <w:rPr>
          <w:b/>
          <w:bCs/>
        </w:rPr>
        <w:t>var1</w:t>
      </w:r>
      <w:proofErr w:type="spellEnd"/>
      <w:r w:rsidRPr="00913441">
        <w:t xml:space="preserve"> is </w:t>
      </w:r>
      <w:r w:rsidRPr="00913441">
        <w:rPr>
          <w:b/>
          <w:bCs/>
        </w:rPr>
        <w:t>null</w:t>
      </w:r>
      <w:r w:rsidRPr="00913441">
        <w:t>.</w:t>
      </w:r>
    </w:p>
    <w:p w14:paraId="1F81417C" w14:textId="77777777" w:rsidR="00345ACB" w:rsidRDefault="00345ACB" w:rsidP="000F5477">
      <w:pPr>
        <w:pStyle w:val="Example"/>
      </w:pPr>
      <w:r>
        <w:t>IF var1 THEN</w:t>
      </w:r>
    </w:p>
    <w:p w14:paraId="3CB9F08A" w14:textId="77777777" w:rsidR="00345ACB" w:rsidRDefault="00345ACB" w:rsidP="000F5477">
      <w:pPr>
        <w:pStyle w:val="Example"/>
        <w:ind w:hanging="72"/>
      </w:pPr>
      <w:r>
        <w:t>var2 := 0;</w:t>
      </w:r>
    </w:p>
    <w:p w14:paraId="444DA457" w14:textId="77777777" w:rsidR="00345ACB" w:rsidRDefault="00345ACB" w:rsidP="000F5477">
      <w:pPr>
        <w:pStyle w:val="Example"/>
      </w:pPr>
      <w:r>
        <w:t>ELSE</w:t>
      </w:r>
    </w:p>
    <w:p w14:paraId="71A67F02" w14:textId="77777777" w:rsidR="00345ACB" w:rsidRDefault="00345ACB" w:rsidP="000F5477">
      <w:pPr>
        <w:pStyle w:val="Example"/>
        <w:ind w:hanging="72"/>
      </w:pPr>
      <w:r>
        <w:t>var2 := 45;</w:t>
      </w:r>
    </w:p>
    <w:p w14:paraId="1B637507" w14:textId="77777777" w:rsidR="00345ACB" w:rsidRDefault="00345ACB" w:rsidP="000F5477">
      <w:pPr>
        <w:pStyle w:val="Example"/>
      </w:pPr>
      <w:r>
        <w:t>ENDIF;</w:t>
      </w:r>
    </w:p>
    <w:p w14:paraId="518D466A" w14:textId="77777777" w:rsidR="00345ACB" w:rsidRDefault="00345ACB" w:rsidP="000F5477">
      <w:pPr>
        <w:pStyle w:val="Example"/>
      </w:pPr>
    </w:p>
    <w:p w14:paraId="33D3252E" w14:textId="77777777" w:rsidR="00345ACB" w:rsidRDefault="00345ACB" w:rsidP="000F5477">
      <w:pPr>
        <w:pStyle w:val="Example"/>
      </w:pPr>
      <w:r>
        <w:t>IF not(var1) THEN</w:t>
      </w:r>
    </w:p>
    <w:p w14:paraId="464612ED" w14:textId="77777777" w:rsidR="00345ACB" w:rsidRDefault="00345ACB" w:rsidP="000F5477">
      <w:pPr>
        <w:pStyle w:val="Example"/>
        <w:ind w:hanging="72"/>
      </w:pPr>
      <w:r>
        <w:t>var2 := 45;</w:t>
      </w:r>
    </w:p>
    <w:p w14:paraId="0950F74D" w14:textId="77777777" w:rsidR="00345ACB" w:rsidRDefault="00345ACB" w:rsidP="000F5477">
      <w:pPr>
        <w:pStyle w:val="Example"/>
      </w:pPr>
      <w:r>
        <w:t>ELSE</w:t>
      </w:r>
    </w:p>
    <w:p w14:paraId="022BF95A" w14:textId="77777777" w:rsidR="00345ACB" w:rsidRDefault="00345ACB" w:rsidP="000F5477">
      <w:pPr>
        <w:pStyle w:val="Example"/>
        <w:ind w:hanging="72"/>
      </w:pPr>
      <w:r>
        <w:t>var2 := 0;</w:t>
      </w:r>
    </w:p>
    <w:p w14:paraId="6C09A3E5" w14:textId="77777777" w:rsidR="00345ACB" w:rsidRDefault="00345ACB" w:rsidP="000F5477">
      <w:pPr>
        <w:pStyle w:val="Example"/>
      </w:pPr>
      <w:r>
        <w:t>ENDIF;</w:t>
      </w:r>
    </w:p>
    <w:p w14:paraId="48E17CDB" w14:textId="77777777" w:rsidR="00345ACB" w:rsidRPr="00913441" w:rsidRDefault="00345ACB" w:rsidP="000F5477">
      <w:pPr>
        <w:pStyle w:val="NormalIndented"/>
      </w:pPr>
      <w:r w:rsidRPr="00913441">
        <w:t xml:space="preserve">To avoid the </w:t>
      </w:r>
      <w:r w:rsidRPr="00913441">
        <w:rPr>
          <w:b/>
          <w:bCs/>
        </w:rPr>
        <w:t>null</w:t>
      </w:r>
      <w:r w:rsidRPr="00913441">
        <w:t xml:space="preserve"> problem, it is safer to test for existence first, then test for </w:t>
      </w:r>
      <w:r w:rsidRPr="00913441">
        <w:rPr>
          <w:b/>
          <w:bCs/>
        </w:rPr>
        <w:t>true</w:t>
      </w:r>
      <w:r w:rsidRPr="00913441">
        <w:t>.</w:t>
      </w:r>
    </w:p>
    <w:p w14:paraId="0D7FC749" w14:textId="77777777" w:rsidR="00345ACB" w:rsidRDefault="00345ACB" w:rsidP="000F5477">
      <w:pPr>
        <w:pStyle w:val="Example"/>
      </w:pPr>
      <w:r>
        <w:t>IF var1 is Boolean THEN</w:t>
      </w:r>
    </w:p>
    <w:p w14:paraId="7A0CFA4E" w14:textId="77777777" w:rsidR="00345ACB" w:rsidRDefault="00345ACB" w:rsidP="000F5477">
      <w:pPr>
        <w:pStyle w:val="Example"/>
      </w:pPr>
      <w:r>
        <w:rPr>
          <w:lang w:eastAsia="ko-KR"/>
        </w:rPr>
        <w:tab/>
      </w:r>
      <w:r>
        <w:t>IF var1 THEN</w:t>
      </w:r>
    </w:p>
    <w:p w14:paraId="5EEB8AC7" w14:textId="77777777" w:rsidR="00345ACB" w:rsidRDefault="00345ACB" w:rsidP="000F5477">
      <w:pPr>
        <w:pStyle w:val="Example"/>
        <w:ind w:hanging="72"/>
      </w:pPr>
      <w:r>
        <w:rPr>
          <w:lang w:eastAsia="ko-KR"/>
        </w:rPr>
        <w:tab/>
      </w:r>
      <w:r>
        <w:rPr>
          <w:lang w:eastAsia="ko-KR"/>
        </w:rPr>
        <w:tab/>
      </w:r>
      <w:r>
        <w:t>var2 := "var1 is true";</w:t>
      </w:r>
    </w:p>
    <w:p w14:paraId="0D37EBA8" w14:textId="77777777" w:rsidR="00345ACB" w:rsidRDefault="00345ACB" w:rsidP="000F5477">
      <w:pPr>
        <w:pStyle w:val="Example"/>
      </w:pPr>
      <w:r>
        <w:rPr>
          <w:lang w:eastAsia="ko-KR"/>
        </w:rPr>
        <w:tab/>
      </w:r>
      <w:r>
        <w:t>ELSE</w:t>
      </w:r>
    </w:p>
    <w:p w14:paraId="35584D12" w14:textId="77777777" w:rsidR="00345ACB" w:rsidRDefault="00345ACB" w:rsidP="000F5477">
      <w:pPr>
        <w:pStyle w:val="Example"/>
        <w:ind w:hanging="72"/>
      </w:pPr>
      <w:r>
        <w:rPr>
          <w:lang w:eastAsia="ko-KR"/>
        </w:rPr>
        <w:tab/>
      </w:r>
      <w:r>
        <w:rPr>
          <w:lang w:eastAsia="ko-KR"/>
        </w:rPr>
        <w:tab/>
      </w:r>
      <w:r>
        <w:t>var2 := "var1 is false";</w:t>
      </w:r>
    </w:p>
    <w:p w14:paraId="1791787E" w14:textId="77777777" w:rsidR="00345ACB" w:rsidRDefault="00345ACB" w:rsidP="000F5477">
      <w:pPr>
        <w:pStyle w:val="Example"/>
      </w:pPr>
      <w:r>
        <w:rPr>
          <w:lang w:eastAsia="ko-KR"/>
        </w:rPr>
        <w:tab/>
      </w:r>
      <w:r>
        <w:t>ENDIF;</w:t>
      </w:r>
    </w:p>
    <w:p w14:paraId="42C84228" w14:textId="77777777" w:rsidR="00345ACB" w:rsidRDefault="00345ACB" w:rsidP="000F5477">
      <w:pPr>
        <w:pStyle w:val="Example"/>
      </w:pPr>
      <w:r>
        <w:t>ELSE</w:t>
      </w:r>
    </w:p>
    <w:p w14:paraId="179EBDD8" w14:textId="77777777" w:rsidR="00345ACB" w:rsidRDefault="00345ACB" w:rsidP="000F5477">
      <w:pPr>
        <w:pStyle w:val="Example"/>
        <w:ind w:hanging="72"/>
      </w:pPr>
      <w:r>
        <w:rPr>
          <w:lang w:eastAsia="ko-KR"/>
        </w:rPr>
        <w:tab/>
      </w:r>
      <w:r>
        <w:t>var2 := "var1 is null or some other type";</w:t>
      </w:r>
    </w:p>
    <w:p w14:paraId="3FE5BB9F" w14:textId="77777777" w:rsidR="00345ACB" w:rsidRDefault="00345ACB" w:rsidP="000F5477">
      <w:pPr>
        <w:pStyle w:val="Example"/>
      </w:pPr>
      <w:r>
        <w:t>ENDIF;</w:t>
      </w:r>
    </w:p>
    <w:p w14:paraId="6B5B866B" w14:textId="77777777" w:rsidR="00345ACB" w:rsidRDefault="00345ACB" w:rsidP="006071B3">
      <w:pPr>
        <w:pStyle w:val="Heading4"/>
      </w:pPr>
      <w:r>
        <w:t>Treatment of Lists</w:t>
      </w:r>
    </w:p>
    <w:p w14:paraId="3140B7E6" w14:textId="77777777" w:rsidR="00345ACB" w:rsidRPr="00913441" w:rsidRDefault="00345ACB" w:rsidP="000F5477">
      <w:pPr>
        <w:pStyle w:val="NormalIndented"/>
      </w:pPr>
      <w:r w:rsidRPr="00913441">
        <w:t xml:space="preserve">Lists are always non-true; </w:t>
      </w:r>
      <w:proofErr w:type="gramStart"/>
      <w:r w:rsidRPr="00913441">
        <w:t>therefore</w:t>
      </w:r>
      <w:proofErr w:type="gramEnd"/>
      <w:r w:rsidRPr="00913441">
        <w:t xml:space="preserve"> using an expression that contains a list will always produce the same negative result. Instead, one of the Boolean aggregation operators should be used: </w:t>
      </w:r>
      <w:r w:rsidRPr="00913441">
        <w:rPr>
          <w:b/>
          <w:bCs/>
        </w:rPr>
        <w:t>any</w:t>
      </w:r>
      <w:r w:rsidRPr="00913441">
        <w:t xml:space="preserve">, </w:t>
      </w:r>
      <w:r w:rsidRPr="00913441">
        <w:rPr>
          <w:b/>
          <w:bCs/>
        </w:rPr>
        <w:t>all</w:t>
      </w:r>
      <w:r w:rsidRPr="00913441">
        <w:t xml:space="preserve">, or </w:t>
      </w:r>
      <w:r w:rsidRPr="00913441">
        <w:rPr>
          <w:b/>
          <w:bCs/>
        </w:rPr>
        <w:t>no</w:t>
      </w:r>
      <w:r w:rsidRPr="00913441">
        <w:t xml:space="preserve"> (see </w:t>
      </w:r>
      <w:r w:rsidRPr="00913441">
        <w:lastRenderedPageBreak/>
        <w:t xml:space="preserve">Sections </w:t>
      </w:r>
      <w:r w:rsidR="008216EB">
        <w:fldChar w:fldCharType="begin"/>
      </w:r>
      <w:r w:rsidR="008216EB">
        <w:instrText xml:space="preserve"> REF _Ref448644314 \r \h  \* MERGEFORMAT </w:instrText>
      </w:r>
      <w:r w:rsidR="008216EB">
        <w:fldChar w:fldCharType="separate"/>
      </w:r>
      <w:r>
        <w:t>9.12.13</w:t>
      </w:r>
      <w:r w:rsidR="008216EB">
        <w:fldChar w:fldCharType="end"/>
      </w:r>
      <w:r w:rsidRPr="00913441">
        <w:t xml:space="preserve">, </w:t>
      </w:r>
      <w:r w:rsidR="008216EB">
        <w:fldChar w:fldCharType="begin"/>
      </w:r>
      <w:r w:rsidR="008216EB">
        <w:instrText xml:space="preserve"> REF _Ref448644332 \r \h  \* MERGEFORMAT </w:instrText>
      </w:r>
      <w:r w:rsidR="008216EB">
        <w:fldChar w:fldCharType="separate"/>
      </w:r>
      <w:r>
        <w:t>9.12.14</w:t>
      </w:r>
      <w:r w:rsidR="008216EB">
        <w:fldChar w:fldCharType="end"/>
      </w:r>
      <w:r w:rsidRPr="00913441">
        <w:t xml:space="preserve">, and </w:t>
      </w:r>
      <w:r w:rsidR="008216EB">
        <w:fldChar w:fldCharType="begin"/>
      </w:r>
      <w:r w:rsidR="008216EB">
        <w:instrText xml:space="preserve"> REF _Ref448644351 \r \h  \* MERGEFORMAT </w:instrText>
      </w:r>
      <w:r w:rsidR="008216EB">
        <w:fldChar w:fldCharType="separate"/>
      </w:r>
      <w:r>
        <w:t>9.12.15</w:t>
      </w:r>
      <w:r w:rsidR="008216EB">
        <w:fldChar w:fldCharType="end"/>
      </w:r>
      <w:r w:rsidRPr="00913441">
        <w:t xml:space="preserve">). For example, to execute a statement if any of the elements in </w:t>
      </w:r>
      <w:proofErr w:type="spellStart"/>
      <w:r w:rsidRPr="00913441">
        <w:rPr>
          <w:b/>
          <w:bCs/>
        </w:rPr>
        <w:t>Bool_list</w:t>
      </w:r>
      <w:proofErr w:type="spellEnd"/>
      <w:r w:rsidRPr="00913441">
        <w:t xml:space="preserve"> is true, use:</w:t>
      </w:r>
    </w:p>
    <w:p w14:paraId="1ADBC44E" w14:textId="77777777" w:rsidR="00345ACB" w:rsidRDefault="00345ACB" w:rsidP="000F5477">
      <w:pPr>
        <w:pStyle w:val="Example"/>
      </w:pPr>
      <w:r>
        <w:t>IF any(Bool_list) THEN</w:t>
      </w:r>
    </w:p>
    <w:p w14:paraId="7C069E54" w14:textId="77777777" w:rsidR="00345ACB" w:rsidRDefault="00345ACB" w:rsidP="000F5477">
      <w:pPr>
        <w:pStyle w:val="Example"/>
        <w:ind w:hanging="72"/>
      </w:pPr>
      <w:r>
        <w:t>var2 := 0;</w:t>
      </w:r>
    </w:p>
    <w:p w14:paraId="24F4ECFC" w14:textId="77777777" w:rsidR="00345ACB" w:rsidRDefault="00345ACB" w:rsidP="000F5477">
      <w:pPr>
        <w:pStyle w:val="Example"/>
      </w:pPr>
      <w:r>
        <w:t>ENDIF;</w:t>
      </w:r>
    </w:p>
    <w:p w14:paraId="63344BBF" w14:textId="77777777" w:rsidR="00345ACB" w:rsidRDefault="00345ACB">
      <w:pPr>
        <w:pStyle w:val="Example"/>
      </w:pPr>
    </w:p>
    <w:p w14:paraId="684AD42C" w14:textId="77777777" w:rsidR="00345ACB" w:rsidRPr="006B49D0" w:rsidRDefault="00345ACB" w:rsidP="001E5D51">
      <w:pPr>
        <w:pStyle w:val="Heading3"/>
      </w:pPr>
      <w:bookmarkStart w:id="1495" w:name="_Ref286066839"/>
      <w:bookmarkStart w:id="1496" w:name="_Toc314131974"/>
      <w:bookmarkStart w:id="1497" w:name="_Toc382912266"/>
      <w:r w:rsidRPr="006B49D0">
        <w:t>Switch-Case Statement</w:t>
      </w:r>
      <w:bookmarkEnd w:id="1495"/>
      <w:bookmarkEnd w:id="1496"/>
      <w:bookmarkEnd w:id="1497"/>
    </w:p>
    <w:p w14:paraId="19BA8A82" w14:textId="56E30564" w:rsidR="00345ACB" w:rsidRPr="00DB23BE" w:rsidRDefault="00345ACB" w:rsidP="00BB1953">
      <w:pPr>
        <w:pStyle w:val="NormalIndented"/>
      </w:pPr>
      <w:r w:rsidRPr="00DB23BE">
        <w:t xml:space="preserve">The </w:t>
      </w:r>
      <w:r w:rsidRPr="00DB23BE">
        <w:rPr>
          <w:b/>
        </w:rPr>
        <w:t>switch-case</w:t>
      </w:r>
      <w:r w:rsidRPr="00DB23BE">
        <w:t xml:space="preserve"> statement permits conditional execution based on the value of an expression. It tests whether an expression (</w:t>
      </w:r>
      <w:r w:rsidRPr="00DB23BE">
        <w:rPr>
          <w:b/>
        </w:rPr>
        <w:t>&lt;</w:t>
      </w:r>
      <w:proofErr w:type="spellStart"/>
      <w:r w:rsidRPr="00DB23BE">
        <w:rPr>
          <w:b/>
        </w:rPr>
        <w:t>expr1</w:t>
      </w:r>
      <w:proofErr w:type="spellEnd"/>
      <w:r w:rsidRPr="00DB23BE">
        <w:rPr>
          <w:b/>
        </w:rPr>
        <w:t>&gt;, &lt;</w:t>
      </w:r>
      <w:proofErr w:type="spellStart"/>
      <w:r w:rsidRPr="00DB23BE">
        <w:rPr>
          <w:b/>
        </w:rPr>
        <w:t>expr2</w:t>
      </w:r>
      <w:proofErr w:type="spellEnd"/>
      <w:r w:rsidRPr="00DB23BE">
        <w:rPr>
          <w:b/>
        </w:rPr>
        <w:t>&gt;, &lt;</w:t>
      </w:r>
      <w:proofErr w:type="spellStart"/>
      <w:r w:rsidRPr="00DB23BE">
        <w:rPr>
          <w:b/>
        </w:rPr>
        <w:t>expr3</w:t>
      </w:r>
      <w:proofErr w:type="spellEnd"/>
      <w:r w:rsidRPr="00DB23BE">
        <w:rPr>
          <w:b/>
        </w:rPr>
        <w:t>&gt; …</w:t>
      </w:r>
      <w:r w:rsidRPr="00DB23BE">
        <w:t>) is equal to the value of the provided variable (</w:t>
      </w:r>
      <w:r w:rsidRPr="00DB23BE">
        <w:rPr>
          <w:b/>
        </w:rPr>
        <w:t>&lt;var&gt;</w:t>
      </w:r>
      <w:r w:rsidRPr="00DB23BE">
        <w:t>).</w:t>
      </w:r>
      <w:r>
        <w:t xml:space="preserve"> </w:t>
      </w:r>
      <w:r w:rsidRPr="00B6351E">
        <w:t xml:space="preserve">If the expression is a fuzzy set the </w:t>
      </w:r>
      <w:r w:rsidRPr="00B6351E">
        <w:rPr>
          <w:b/>
        </w:rPr>
        <w:t xml:space="preserve">is [in] </w:t>
      </w:r>
      <w:r w:rsidRPr="00B6351E">
        <w:t xml:space="preserve">operator is used to test equality, in all other cases the </w:t>
      </w:r>
      <w:r w:rsidRPr="00B6351E">
        <w:rPr>
          <w:b/>
        </w:rPr>
        <w:t>equals</w:t>
      </w:r>
      <w:r w:rsidRPr="00B6351E">
        <w:t xml:space="preserve"> operator is used.</w:t>
      </w:r>
      <w:r w:rsidRPr="00DB23BE">
        <w:t xml:space="preserve"> </w:t>
      </w:r>
      <w:r w:rsidRPr="00B6351E">
        <w:t xml:space="preserve">If the equality check does not return </w:t>
      </w:r>
      <w:r w:rsidRPr="00B6351E">
        <w:rPr>
          <w:b/>
        </w:rPr>
        <w:t>false</w:t>
      </w:r>
      <w:r w:rsidRPr="00B6351E">
        <w:t xml:space="preserve">, </w:t>
      </w:r>
      <w:r w:rsidRPr="00DB23BE">
        <w:t>the corresponding block of statements (</w:t>
      </w:r>
      <w:r w:rsidRPr="00DB23BE">
        <w:rPr>
          <w:b/>
        </w:rPr>
        <w:t>&lt;</w:t>
      </w:r>
      <w:proofErr w:type="spellStart"/>
      <w:r w:rsidRPr="00DB23BE">
        <w:rPr>
          <w:b/>
        </w:rPr>
        <w:t>block1</w:t>
      </w:r>
      <w:proofErr w:type="spellEnd"/>
      <w:r w:rsidRPr="00DB23BE">
        <w:rPr>
          <w:b/>
        </w:rPr>
        <w:t>&gt;, &lt;</w:t>
      </w:r>
      <w:proofErr w:type="spellStart"/>
      <w:r w:rsidRPr="00DB23BE">
        <w:rPr>
          <w:b/>
        </w:rPr>
        <w:t>block2</w:t>
      </w:r>
      <w:proofErr w:type="spellEnd"/>
      <w:r w:rsidRPr="00DB23BE">
        <w:rPr>
          <w:b/>
        </w:rPr>
        <w:t>&gt;, &lt;</w:t>
      </w:r>
      <w:proofErr w:type="spellStart"/>
      <w:r w:rsidRPr="00DB23BE">
        <w:rPr>
          <w:b/>
        </w:rPr>
        <w:t>block3</w:t>
      </w:r>
      <w:proofErr w:type="spellEnd"/>
      <w:r w:rsidRPr="00DB23BE">
        <w:rPr>
          <w:b/>
        </w:rPr>
        <w:t>&gt; …</w:t>
      </w:r>
      <w:r w:rsidRPr="00DB23BE">
        <w:t xml:space="preserve">) is executed. A block of statements is simply a collection of valid statements, possibly including other </w:t>
      </w:r>
      <w:r w:rsidRPr="00DB23BE">
        <w:rPr>
          <w:b/>
        </w:rPr>
        <w:t>switch-case</w:t>
      </w:r>
      <w:r w:rsidRPr="00DB23BE">
        <w:t xml:space="preserve"> statements; </w:t>
      </w:r>
      <w:proofErr w:type="gramStart"/>
      <w:r w:rsidRPr="00DB23BE">
        <w:t>thus</w:t>
      </w:r>
      <w:proofErr w:type="gramEnd"/>
      <w:r w:rsidRPr="00DB23BE">
        <w:t xml:space="preserve"> the </w:t>
      </w:r>
      <w:r w:rsidRPr="00DB23BE">
        <w:rPr>
          <w:b/>
        </w:rPr>
        <w:t>switch-case</w:t>
      </w:r>
      <w:r w:rsidRPr="00DB23BE">
        <w:t xml:space="preserve"> statement is a nested structure. If the expression does not match the value of the provided variable, then the corresponding block of statements is not executed. The flow of control then continues with subsequent statements. </w:t>
      </w:r>
    </w:p>
    <w:p w14:paraId="24604DA2" w14:textId="77777777" w:rsidR="00345ACB" w:rsidRPr="00DB23BE" w:rsidRDefault="00345ACB" w:rsidP="00BB1953">
      <w:pPr>
        <w:pStyle w:val="NormalIndented"/>
      </w:pPr>
      <w:r w:rsidRPr="00DB23BE">
        <w:t>The switch-case statement has several forms:</w:t>
      </w:r>
    </w:p>
    <w:p w14:paraId="1D8F005E" w14:textId="77777777" w:rsidR="00345ACB" w:rsidRPr="00DB23BE" w:rsidRDefault="00345ACB" w:rsidP="006071B3">
      <w:pPr>
        <w:pStyle w:val="Heading4"/>
      </w:pPr>
      <w:r w:rsidRPr="00DB23BE">
        <w:t>Simple Switch-Case Statement</w:t>
      </w:r>
    </w:p>
    <w:p w14:paraId="120DD8B0" w14:textId="77777777" w:rsidR="00345ACB" w:rsidRPr="00DB23BE" w:rsidRDefault="00345ACB" w:rsidP="00BB1953">
      <w:pPr>
        <w:pStyle w:val="NormalIndented"/>
      </w:pPr>
      <w:r w:rsidRPr="00DB23BE">
        <w:t xml:space="preserve">This form executes </w:t>
      </w:r>
      <w:r w:rsidRPr="00DB23BE">
        <w:rPr>
          <w:b/>
        </w:rPr>
        <w:t>&lt;</w:t>
      </w:r>
      <w:proofErr w:type="spellStart"/>
      <w:r w:rsidRPr="00DB23BE">
        <w:rPr>
          <w:b/>
        </w:rPr>
        <w:t>block1</w:t>
      </w:r>
      <w:proofErr w:type="spellEnd"/>
      <w:r w:rsidRPr="00DB23BE">
        <w:rPr>
          <w:b/>
        </w:rPr>
        <w:t>&gt;</w:t>
      </w:r>
      <w:r w:rsidRPr="00DB23BE">
        <w:t xml:space="preserve"> if the value of </w:t>
      </w:r>
      <w:r w:rsidRPr="00DB23BE">
        <w:rPr>
          <w:b/>
        </w:rPr>
        <w:t>&lt;var&gt;</w:t>
      </w:r>
      <w:r w:rsidRPr="00DB23BE">
        <w:t xml:space="preserve"> equals </w:t>
      </w:r>
      <w:r w:rsidRPr="00DB23BE">
        <w:rPr>
          <w:b/>
        </w:rPr>
        <w:t>&lt;</w:t>
      </w:r>
      <w:proofErr w:type="spellStart"/>
      <w:r w:rsidRPr="00DB23BE">
        <w:rPr>
          <w:b/>
        </w:rPr>
        <w:t>expr1</w:t>
      </w:r>
      <w:proofErr w:type="spellEnd"/>
      <w:r w:rsidRPr="00DB23BE">
        <w:rPr>
          <w:b/>
        </w:rPr>
        <w:t>&gt;</w:t>
      </w:r>
      <w:r w:rsidRPr="00DB23BE">
        <w:t xml:space="preserve"> and </w:t>
      </w:r>
      <w:r w:rsidRPr="00DB23BE">
        <w:rPr>
          <w:b/>
        </w:rPr>
        <w:t>&lt;</w:t>
      </w:r>
      <w:proofErr w:type="spellStart"/>
      <w:r w:rsidRPr="00DB23BE">
        <w:rPr>
          <w:b/>
        </w:rPr>
        <w:t>block2</w:t>
      </w:r>
      <w:proofErr w:type="spellEnd"/>
      <w:r w:rsidRPr="00DB23BE">
        <w:rPr>
          <w:b/>
        </w:rPr>
        <w:t>&gt;</w:t>
      </w:r>
      <w:r w:rsidRPr="00DB23BE">
        <w:t xml:space="preserve"> if the value is equal to </w:t>
      </w:r>
      <w:r w:rsidRPr="00DB23BE">
        <w:rPr>
          <w:b/>
        </w:rPr>
        <w:t>&lt;</w:t>
      </w:r>
      <w:proofErr w:type="spellStart"/>
      <w:r w:rsidRPr="00DB23BE">
        <w:rPr>
          <w:b/>
        </w:rPr>
        <w:t>expr2</w:t>
      </w:r>
      <w:proofErr w:type="spellEnd"/>
      <w:r w:rsidRPr="00DB23BE">
        <w:rPr>
          <w:b/>
        </w:rPr>
        <w:t>&gt;</w:t>
      </w:r>
      <w:r w:rsidRPr="00DB23BE">
        <w:t xml:space="preserve">: </w:t>
      </w:r>
    </w:p>
    <w:p w14:paraId="383E96CE" w14:textId="77777777" w:rsidR="00345ACB" w:rsidRPr="00BC49C4" w:rsidRDefault="00345ACB" w:rsidP="00BB1953">
      <w:pPr>
        <w:pStyle w:val="Example"/>
      </w:pPr>
      <w:r w:rsidRPr="00BC49C4">
        <w:t xml:space="preserve">SWITCH &lt;var&gt; </w:t>
      </w:r>
    </w:p>
    <w:p w14:paraId="542C1F85" w14:textId="77777777" w:rsidR="00345ACB" w:rsidRPr="00BC49C4" w:rsidRDefault="00345ACB" w:rsidP="00BB1953">
      <w:pPr>
        <w:pStyle w:val="Example"/>
      </w:pPr>
      <w:r w:rsidRPr="00BC49C4">
        <w:t xml:space="preserve">    CASE &lt;expr1&gt;</w:t>
      </w:r>
    </w:p>
    <w:p w14:paraId="3BC2247B" w14:textId="77777777" w:rsidR="00345ACB" w:rsidRPr="00BC49C4" w:rsidRDefault="00345ACB" w:rsidP="00BB1953">
      <w:pPr>
        <w:pStyle w:val="Example"/>
      </w:pPr>
      <w:r w:rsidRPr="00BC49C4">
        <w:t xml:space="preserve">            &lt;block1&gt; </w:t>
      </w:r>
    </w:p>
    <w:p w14:paraId="21FE637E" w14:textId="77777777" w:rsidR="00345ACB" w:rsidRPr="00BC49C4" w:rsidRDefault="00345ACB" w:rsidP="00BB1953">
      <w:pPr>
        <w:pStyle w:val="Example"/>
      </w:pPr>
      <w:r w:rsidRPr="00BC49C4">
        <w:t xml:space="preserve">    CASE &lt;expr2&gt;</w:t>
      </w:r>
    </w:p>
    <w:p w14:paraId="373BA653" w14:textId="77777777" w:rsidR="00345ACB" w:rsidRPr="00BC49C4" w:rsidRDefault="00345ACB" w:rsidP="00BB1953">
      <w:pPr>
        <w:pStyle w:val="Example"/>
      </w:pPr>
      <w:r w:rsidRPr="00BC49C4">
        <w:t xml:space="preserve">            &lt;block2&gt;</w:t>
      </w:r>
    </w:p>
    <w:p w14:paraId="066897EC" w14:textId="77777777" w:rsidR="00345ACB" w:rsidRPr="00BC49C4" w:rsidRDefault="00345ACB" w:rsidP="00BB1953">
      <w:pPr>
        <w:pStyle w:val="Example"/>
      </w:pPr>
      <w:r w:rsidRPr="00BC49C4">
        <w:t>ENDSWITCH;</w:t>
      </w:r>
    </w:p>
    <w:p w14:paraId="7598DD12" w14:textId="77777777" w:rsidR="00345ACB" w:rsidRPr="00D060D4" w:rsidRDefault="00345ACB" w:rsidP="00D40FBB">
      <w:pPr>
        <w:pStyle w:val="NormalIndented"/>
      </w:pPr>
      <w:r w:rsidRPr="00D060D4">
        <w:t>The following example will set the variable “</w:t>
      </w:r>
      <w:proofErr w:type="spellStart"/>
      <w:r w:rsidRPr="00D060D4">
        <w:t>returnVal</w:t>
      </w:r>
      <w:proofErr w:type="spellEnd"/>
      <w:r w:rsidRPr="00D060D4">
        <w:t>” to 7 if</w:t>
      </w:r>
      <w:r w:rsidRPr="00E75115">
        <w:t xml:space="preserve"> the value of the incoming variable “</w:t>
      </w:r>
      <w:proofErr w:type="spellStart"/>
      <w:r w:rsidRPr="00E75115">
        <w:t>inVal</w:t>
      </w:r>
      <w:proofErr w:type="spellEnd"/>
      <w:r w:rsidRPr="00E75115">
        <w:t>” is equal to 1 and to 9 if the value of the incoming variable “</w:t>
      </w:r>
      <w:proofErr w:type="spellStart"/>
      <w:r w:rsidRPr="00E75115">
        <w:t>inVal</w:t>
      </w:r>
      <w:proofErr w:type="spellEnd"/>
      <w:r w:rsidRPr="00E75115">
        <w:t>” is equal to 2.</w:t>
      </w:r>
    </w:p>
    <w:p w14:paraId="0465FF6B" w14:textId="77777777" w:rsidR="00345ACB" w:rsidRPr="000F6217" w:rsidRDefault="00345ACB" w:rsidP="00F95590">
      <w:pPr>
        <w:pStyle w:val="Example"/>
      </w:pPr>
      <w:r w:rsidRPr="000F6217">
        <w:t>switch inVal</w:t>
      </w:r>
    </w:p>
    <w:p w14:paraId="5804535B" w14:textId="77777777" w:rsidR="00345ACB" w:rsidRPr="000F6217" w:rsidRDefault="00345ACB" w:rsidP="00F95590">
      <w:pPr>
        <w:pStyle w:val="Example"/>
      </w:pPr>
      <w:r w:rsidRPr="000F6217">
        <w:t xml:space="preserve">  case 1</w:t>
      </w:r>
    </w:p>
    <w:p w14:paraId="38FEBFB2" w14:textId="77777777" w:rsidR="00345ACB" w:rsidRPr="000F6217" w:rsidRDefault="00345ACB" w:rsidP="00F95590">
      <w:pPr>
        <w:pStyle w:val="Example"/>
      </w:pPr>
      <w:r w:rsidRPr="000F6217">
        <w:t xml:space="preserve">    returnVal := 7;</w:t>
      </w:r>
    </w:p>
    <w:p w14:paraId="200CF040" w14:textId="77777777" w:rsidR="00345ACB" w:rsidRPr="000F6217" w:rsidRDefault="00345ACB" w:rsidP="00F95590">
      <w:pPr>
        <w:pStyle w:val="Example"/>
      </w:pPr>
      <w:r w:rsidRPr="000F6217">
        <w:t xml:space="preserve">  case 2</w:t>
      </w:r>
    </w:p>
    <w:p w14:paraId="2B697FE6" w14:textId="77777777" w:rsidR="00345ACB" w:rsidRPr="000F6217" w:rsidRDefault="00345ACB" w:rsidP="00F95590">
      <w:pPr>
        <w:pStyle w:val="Example"/>
      </w:pPr>
      <w:r w:rsidRPr="000F6217">
        <w:t xml:space="preserve">    returnVal := 9;</w:t>
      </w:r>
    </w:p>
    <w:p w14:paraId="095C5A53" w14:textId="77777777" w:rsidR="00345ACB" w:rsidRDefault="00345ACB" w:rsidP="00F95590">
      <w:pPr>
        <w:pStyle w:val="Example"/>
      </w:pPr>
      <w:r w:rsidRPr="000F6217">
        <w:t>endswitch;</w:t>
      </w:r>
    </w:p>
    <w:p w14:paraId="3701C55F" w14:textId="77777777" w:rsidR="00345ACB" w:rsidRPr="00C6334A" w:rsidRDefault="00345ACB" w:rsidP="00C6334A">
      <w:pPr>
        <w:pStyle w:val="NormalIndented"/>
      </w:pPr>
      <w:r w:rsidRPr="00B6351E">
        <w:t xml:space="preserve">Equivalent to the </w:t>
      </w:r>
      <w:r w:rsidRPr="00B6351E">
        <w:rPr>
          <w:b/>
        </w:rPr>
        <w:t>if-then-elseif statement</w:t>
      </w:r>
      <w:r w:rsidRPr="00B6351E">
        <w:t xml:space="preserve"> (see Chapter </w:t>
      </w:r>
      <w:r w:rsidR="008216EB">
        <w:fldChar w:fldCharType="begin"/>
      </w:r>
      <w:r w:rsidR="008216EB">
        <w:instrText xml:space="preserve"> REF _Ref316385021 \r \h  \* MERGEFORMAT </w:instrText>
      </w:r>
      <w:r w:rsidR="008216EB">
        <w:fldChar w:fldCharType="separate"/>
      </w:r>
      <w:r w:rsidRPr="00C56F73">
        <w:t>10.2.2.3</w:t>
      </w:r>
      <w:r w:rsidR="008216EB">
        <w:fldChar w:fldCharType="end"/>
      </w:r>
      <w:r w:rsidRPr="00B6351E">
        <w:t xml:space="preserve">), the execution of </w:t>
      </w:r>
      <w:r w:rsidRPr="00B6351E">
        <w:rPr>
          <w:b/>
        </w:rPr>
        <w:t>a switch-case</w:t>
      </w:r>
      <w:r w:rsidRPr="00B6351E">
        <w:t xml:space="preserve"> statement can split the program execution into several program branches which will be executed in parallel. This happens if the comparison between the value of a variable and an </w:t>
      </w:r>
      <w:r w:rsidRPr="00B6351E">
        <w:rPr>
          <w:b/>
        </w:rPr>
        <w:t>&lt;expr&gt;</w:t>
      </w:r>
      <w:r w:rsidRPr="00B6351E">
        <w:t xml:space="preserve"> evaluates to a truth value between 0 and 1</w:t>
      </w:r>
      <w:r w:rsidRPr="00C6334A">
        <w:t xml:space="preserve">. For example: </w:t>
      </w:r>
    </w:p>
    <w:p w14:paraId="59FD8F39" w14:textId="77777777" w:rsidR="00345ACB" w:rsidRPr="00C6334A" w:rsidRDefault="00345ACB" w:rsidP="00C6334A">
      <w:pPr>
        <w:pStyle w:val="Example"/>
      </w:pPr>
      <w:r w:rsidRPr="00C6334A">
        <w:t>age := 16;</w:t>
      </w:r>
    </w:p>
    <w:p w14:paraId="6F6C6302" w14:textId="77777777" w:rsidR="00345ACB" w:rsidRPr="00C6334A" w:rsidRDefault="00345ACB" w:rsidP="00C6334A">
      <w:pPr>
        <w:pStyle w:val="Example"/>
      </w:pPr>
      <w:r w:rsidRPr="00C6334A">
        <w:t>young := FUZZY SET (0,</w:t>
      </w:r>
      <w:r>
        <w:t xml:space="preserve"> truth value </w:t>
      </w:r>
      <w:r w:rsidRPr="00C6334A">
        <w:t>1),</w:t>
      </w:r>
      <w:r>
        <w:t xml:space="preserve"> </w:t>
      </w:r>
      <w:r w:rsidRPr="00C6334A">
        <w:t>(15,</w:t>
      </w:r>
      <w:r>
        <w:t xml:space="preserve"> truth value </w:t>
      </w:r>
      <w:r w:rsidRPr="00C6334A">
        <w:t>1),</w:t>
      </w:r>
      <w:r>
        <w:t xml:space="preserve"> </w:t>
      </w:r>
      <w:r w:rsidRPr="00C6334A">
        <w:t>(20,</w:t>
      </w:r>
      <w:r>
        <w:t xml:space="preserve"> truth value </w:t>
      </w:r>
      <w:r w:rsidRPr="00C6334A">
        <w:t>0);</w:t>
      </w:r>
    </w:p>
    <w:p w14:paraId="2C1F33BF" w14:textId="77777777" w:rsidR="00345ACB" w:rsidRPr="00C6334A" w:rsidRDefault="00345ACB" w:rsidP="00C6334A">
      <w:pPr>
        <w:pStyle w:val="Example"/>
      </w:pPr>
      <w:r w:rsidRPr="00C6334A">
        <w:t>middle_aged := FUZZY SET (15,</w:t>
      </w:r>
      <w:r>
        <w:t xml:space="preserve"> truth value </w:t>
      </w:r>
      <w:r w:rsidRPr="00C6334A">
        <w:t>0),</w:t>
      </w:r>
      <w:r>
        <w:t xml:space="preserve"> </w:t>
      </w:r>
      <w:r w:rsidRPr="00C6334A">
        <w:t>(20,</w:t>
      </w:r>
      <w:r>
        <w:t xml:space="preserve"> truth value </w:t>
      </w:r>
      <w:r w:rsidRPr="00C6334A">
        <w:t>1),</w:t>
      </w:r>
      <w:r>
        <w:t xml:space="preserve"> </w:t>
      </w:r>
      <w:r w:rsidRPr="00C6334A">
        <w:t>(60,</w:t>
      </w:r>
      <w:r>
        <w:t xml:space="preserve"> truth value </w:t>
      </w:r>
      <w:r w:rsidRPr="00C6334A">
        <w:t>1), (70,</w:t>
      </w:r>
      <w:r>
        <w:t xml:space="preserve"> truth value </w:t>
      </w:r>
      <w:r w:rsidRPr="00C6334A">
        <w:t>0);</w:t>
      </w:r>
    </w:p>
    <w:p w14:paraId="4410EF24" w14:textId="77777777" w:rsidR="00345ACB" w:rsidRPr="00C6334A" w:rsidRDefault="00345ACB" w:rsidP="00C6334A">
      <w:pPr>
        <w:pStyle w:val="Example"/>
      </w:pPr>
      <w:r w:rsidRPr="00C6334A">
        <w:t>dose := 0;</w:t>
      </w:r>
    </w:p>
    <w:p w14:paraId="58B3203A" w14:textId="77777777" w:rsidR="00345ACB" w:rsidRPr="00C6334A" w:rsidRDefault="00345ACB" w:rsidP="00C6334A">
      <w:pPr>
        <w:pStyle w:val="Example"/>
      </w:pPr>
    </w:p>
    <w:p w14:paraId="6AE83D57" w14:textId="77777777" w:rsidR="00345ACB" w:rsidRPr="00C6334A" w:rsidRDefault="00345ACB" w:rsidP="00C6334A">
      <w:pPr>
        <w:pStyle w:val="Example"/>
      </w:pPr>
      <w:r w:rsidRPr="00C6334A">
        <w:t xml:space="preserve">switch age </w:t>
      </w:r>
    </w:p>
    <w:p w14:paraId="6A861E80" w14:textId="77777777" w:rsidR="00345ACB" w:rsidRPr="00C6334A" w:rsidRDefault="00345ACB" w:rsidP="00C6334A">
      <w:pPr>
        <w:pStyle w:val="Example"/>
      </w:pPr>
      <w:r w:rsidRPr="00C6334A">
        <w:tab/>
        <w:t xml:space="preserve">case young </w:t>
      </w:r>
    </w:p>
    <w:p w14:paraId="364D03EB" w14:textId="77777777" w:rsidR="00345ACB" w:rsidRPr="00C6334A" w:rsidRDefault="00345ACB" w:rsidP="00C6334A">
      <w:pPr>
        <w:pStyle w:val="Example"/>
      </w:pPr>
      <w:r w:rsidRPr="00C6334A">
        <w:tab/>
      </w:r>
      <w:r w:rsidRPr="00C6334A">
        <w:tab/>
        <w:t>dose := 10;</w:t>
      </w:r>
    </w:p>
    <w:p w14:paraId="439C2C08" w14:textId="77777777" w:rsidR="00345ACB" w:rsidRPr="00C6334A" w:rsidRDefault="00345ACB" w:rsidP="00C6334A">
      <w:pPr>
        <w:pStyle w:val="Example"/>
      </w:pPr>
      <w:r w:rsidRPr="00C6334A">
        <w:tab/>
        <w:t>case middle_aged</w:t>
      </w:r>
    </w:p>
    <w:p w14:paraId="59520AB1" w14:textId="77777777" w:rsidR="00345ACB" w:rsidRPr="00C6334A" w:rsidRDefault="00345ACB" w:rsidP="00C6334A">
      <w:pPr>
        <w:pStyle w:val="Example"/>
      </w:pPr>
      <w:r w:rsidRPr="00C6334A">
        <w:tab/>
      </w:r>
      <w:r w:rsidRPr="00C6334A">
        <w:tab/>
        <w:t>dose := 20;</w:t>
      </w:r>
    </w:p>
    <w:p w14:paraId="3B7115B2" w14:textId="77777777" w:rsidR="00345ACB" w:rsidRPr="00C6334A" w:rsidRDefault="00345ACB" w:rsidP="00C6334A">
      <w:pPr>
        <w:pStyle w:val="Example"/>
      </w:pPr>
      <w:r w:rsidRPr="00C6334A">
        <w:t>endswitch;</w:t>
      </w:r>
    </w:p>
    <w:p w14:paraId="7C5A2EFE" w14:textId="77777777" w:rsidR="00345ACB" w:rsidRPr="00C6334A" w:rsidRDefault="00345ACB" w:rsidP="00C6334A">
      <w:pPr>
        <w:pStyle w:val="NormalIndented"/>
      </w:pPr>
      <w:r w:rsidRPr="00C6334A">
        <w:t xml:space="preserve">The result of this example are two branches of the </w:t>
      </w:r>
      <w:proofErr w:type="spellStart"/>
      <w:r w:rsidRPr="00C6334A">
        <w:t>MLM</w:t>
      </w:r>
      <w:proofErr w:type="spellEnd"/>
      <w:r w:rsidRPr="00C6334A">
        <w:t xml:space="preserve"> execution, where in the first branch </w:t>
      </w:r>
      <w:r w:rsidRPr="00C6334A">
        <w:rPr>
          <w:rStyle w:val="exampleChar0"/>
        </w:rPr>
        <w:t>dose</w:t>
      </w:r>
      <w:r w:rsidRPr="00C6334A">
        <w:t xml:space="preserve"> has the value 10 and the degree of applicability 0.8 and in the second branch </w:t>
      </w:r>
      <w:r w:rsidRPr="00C6334A">
        <w:rPr>
          <w:rStyle w:val="exampleChar0"/>
        </w:rPr>
        <w:t>dose</w:t>
      </w:r>
      <w:r w:rsidRPr="00C6334A">
        <w:t xml:space="preserve"> has the value 20 and the degree </w:t>
      </w:r>
      <w:r w:rsidRPr="00C6334A">
        <w:lastRenderedPageBreak/>
        <w:t xml:space="preserve">of applicability 0.2. That is, the execution of the </w:t>
      </w:r>
      <w:proofErr w:type="spellStart"/>
      <w:r w:rsidRPr="00C6334A">
        <w:t>MLM</w:t>
      </w:r>
      <w:proofErr w:type="spellEnd"/>
      <w:r w:rsidRPr="00C6334A">
        <w:t xml:space="preserve"> returns two different values with different degrees of applicability. </w:t>
      </w:r>
    </w:p>
    <w:p w14:paraId="2AC9C49B" w14:textId="77777777" w:rsidR="00345ACB" w:rsidRPr="00DB23BE" w:rsidRDefault="00345ACB" w:rsidP="006071B3">
      <w:pPr>
        <w:pStyle w:val="Heading4"/>
      </w:pPr>
      <w:r w:rsidRPr="00DB23BE">
        <w:t>Switch-Case-Default Statement</w:t>
      </w:r>
    </w:p>
    <w:p w14:paraId="19882B61" w14:textId="77777777" w:rsidR="00345ACB" w:rsidRPr="00DB23BE" w:rsidRDefault="00345ACB" w:rsidP="00BB1953">
      <w:pPr>
        <w:pStyle w:val="NormalIndented"/>
      </w:pPr>
      <w:r w:rsidRPr="00DB23BE">
        <w:t xml:space="preserve">This form executes </w:t>
      </w:r>
      <w:r w:rsidRPr="00DB23BE">
        <w:rPr>
          <w:b/>
        </w:rPr>
        <w:t>&lt;</w:t>
      </w:r>
      <w:proofErr w:type="spellStart"/>
      <w:r w:rsidRPr="00DB23BE">
        <w:rPr>
          <w:b/>
        </w:rPr>
        <w:t>block1</w:t>
      </w:r>
      <w:proofErr w:type="spellEnd"/>
      <w:r w:rsidRPr="00DB23BE">
        <w:rPr>
          <w:b/>
        </w:rPr>
        <w:t>&gt;</w:t>
      </w:r>
      <w:r w:rsidRPr="00DB23BE">
        <w:t xml:space="preserve"> if the value of </w:t>
      </w:r>
      <w:r w:rsidRPr="00DB23BE">
        <w:rPr>
          <w:b/>
        </w:rPr>
        <w:t>&lt;var&gt;</w:t>
      </w:r>
      <w:r w:rsidRPr="00DB23BE">
        <w:t xml:space="preserve"> equals </w:t>
      </w:r>
      <w:r w:rsidRPr="00DB23BE">
        <w:rPr>
          <w:b/>
        </w:rPr>
        <w:t>&lt;</w:t>
      </w:r>
      <w:proofErr w:type="spellStart"/>
      <w:r w:rsidRPr="00DB23BE">
        <w:rPr>
          <w:b/>
        </w:rPr>
        <w:t>expr1</w:t>
      </w:r>
      <w:proofErr w:type="spellEnd"/>
      <w:r w:rsidRPr="00DB23BE">
        <w:rPr>
          <w:b/>
        </w:rPr>
        <w:t>&gt;</w:t>
      </w:r>
      <w:r w:rsidRPr="00DB23BE">
        <w:t xml:space="preserve"> and </w:t>
      </w:r>
      <w:r w:rsidRPr="00DB23BE">
        <w:rPr>
          <w:b/>
        </w:rPr>
        <w:t>&lt;</w:t>
      </w:r>
      <w:proofErr w:type="spellStart"/>
      <w:r w:rsidRPr="00DB23BE">
        <w:rPr>
          <w:b/>
        </w:rPr>
        <w:t>block2</w:t>
      </w:r>
      <w:proofErr w:type="spellEnd"/>
      <w:r w:rsidRPr="00DB23BE">
        <w:rPr>
          <w:b/>
        </w:rPr>
        <w:t>&gt;</w:t>
      </w:r>
      <w:r w:rsidRPr="00DB23BE">
        <w:t xml:space="preserve"> if the value is equal to </w:t>
      </w:r>
      <w:r w:rsidRPr="00DB23BE">
        <w:rPr>
          <w:b/>
        </w:rPr>
        <w:t>&lt;</w:t>
      </w:r>
      <w:proofErr w:type="spellStart"/>
      <w:r w:rsidRPr="00DB23BE">
        <w:rPr>
          <w:b/>
        </w:rPr>
        <w:t>expr2</w:t>
      </w:r>
      <w:proofErr w:type="spellEnd"/>
      <w:r w:rsidRPr="00DB23BE">
        <w:rPr>
          <w:b/>
        </w:rPr>
        <w:t>&gt;</w:t>
      </w:r>
      <w:r w:rsidRPr="00DB23BE">
        <w:t xml:space="preserve">. If none of </w:t>
      </w:r>
      <w:proofErr w:type="gramStart"/>
      <w:r w:rsidRPr="00DB23BE">
        <w:t>the both</w:t>
      </w:r>
      <w:proofErr w:type="gramEnd"/>
      <w:r w:rsidRPr="00DB23BE">
        <w:t xml:space="preserve"> match with the value of </w:t>
      </w:r>
      <w:r w:rsidRPr="00DB23BE">
        <w:rPr>
          <w:b/>
        </w:rPr>
        <w:t>&lt;var&gt;</w:t>
      </w:r>
      <w:r w:rsidRPr="00DB23BE">
        <w:t xml:space="preserve"> then the default block </w:t>
      </w:r>
      <w:r w:rsidRPr="00DB23BE">
        <w:rPr>
          <w:b/>
        </w:rPr>
        <w:t>&lt;</w:t>
      </w:r>
      <w:proofErr w:type="spellStart"/>
      <w:r w:rsidRPr="00DB23BE">
        <w:rPr>
          <w:b/>
        </w:rPr>
        <w:t>block3</w:t>
      </w:r>
      <w:proofErr w:type="spellEnd"/>
      <w:r w:rsidRPr="00DB23BE">
        <w:rPr>
          <w:b/>
        </w:rPr>
        <w:t>&gt;</w:t>
      </w:r>
      <w:r w:rsidRPr="00DB23BE">
        <w:t xml:space="preserve"> is executed:</w:t>
      </w:r>
    </w:p>
    <w:p w14:paraId="17F4DD24" w14:textId="77777777" w:rsidR="00345ACB" w:rsidRPr="00BC49C4" w:rsidRDefault="00345ACB" w:rsidP="00BB1953">
      <w:pPr>
        <w:pStyle w:val="Example"/>
      </w:pPr>
      <w:r w:rsidRPr="00BC49C4">
        <w:t xml:space="preserve">SWITCH &lt;var&gt; </w:t>
      </w:r>
    </w:p>
    <w:p w14:paraId="27D46AB2" w14:textId="77777777" w:rsidR="00345ACB" w:rsidRPr="00BC49C4" w:rsidRDefault="00345ACB" w:rsidP="00BB1953">
      <w:pPr>
        <w:pStyle w:val="Example"/>
      </w:pPr>
      <w:r w:rsidRPr="00BC49C4">
        <w:tab/>
        <w:t>CASE &lt;expr1&gt;</w:t>
      </w:r>
    </w:p>
    <w:p w14:paraId="1B0E067C" w14:textId="77777777" w:rsidR="00345ACB" w:rsidRPr="00BC49C4" w:rsidRDefault="00345ACB" w:rsidP="00BB1953">
      <w:pPr>
        <w:pStyle w:val="Example"/>
      </w:pPr>
      <w:r w:rsidRPr="00BC49C4">
        <w:tab/>
        <w:t xml:space="preserve">        &lt;block1&gt;</w:t>
      </w:r>
    </w:p>
    <w:p w14:paraId="041B7208" w14:textId="77777777" w:rsidR="00345ACB" w:rsidRPr="00BC49C4" w:rsidRDefault="00345ACB" w:rsidP="00BB1953">
      <w:pPr>
        <w:pStyle w:val="Example"/>
      </w:pPr>
      <w:r w:rsidRPr="00BC49C4">
        <w:tab/>
        <w:t>CASE &lt;expr2&gt;</w:t>
      </w:r>
    </w:p>
    <w:p w14:paraId="2BF24C1D" w14:textId="77777777" w:rsidR="00345ACB" w:rsidRPr="00BC49C4" w:rsidRDefault="00345ACB" w:rsidP="00BB1953">
      <w:pPr>
        <w:pStyle w:val="Example"/>
      </w:pPr>
      <w:r w:rsidRPr="00BC49C4">
        <w:tab/>
        <w:t xml:space="preserve">        &lt;block2&gt;</w:t>
      </w:r>
    </w:p>
    <w:p w14:paraId="095EB8A6" w14:textId="77777777" w:rsidR="00345ACB" w:rsidRPr="00BC49C4" w:rsidRDefault="00345ACB" w:rsidP="00BB1953">
      <w:pPr>
        <w:pStyle w:val="Example"/>
      </w:pPr>
      <w:r w:rsidRPr="00BC49C4">
        <w:tab/>
        <w:t>DEFAULT</w:t>
      </w:r>
    </w:p>
    <w:p w14:paraId="11DE700E" w14:textId="77777777" w:rsidR="00345ACB" w:rsidRPr="00BC49C4" w:rsidRDefault="00345ACB" w:rsidP="00BB1953">
      <w:pPr>
        <w:pStyle w:val="Example"/>
      </w:pPr>
      <w:r w:rsidRPr="00BC49C4">
        <w:tab/>
        <w:t xml:space="preserve">        &lt;block3&gt;</w:t>
      </w:r>
    </w:p>
    <w:p w14:paraId="1D7D81F5" w14:textId="77777777" w:rsidR="00345ACB" w:rsidRPr="00BC49C4" w:rsidRDefault="00345ACB">
      <w:pPr>
        <w:pStyle w:val="Example"/>
      </w:pPr>
      <w:r w:rsidRPr="00BC49C4">
        <w:t>ENDSWITCH</w:t>
      </w:r>
    </w:p>
    <w:p w14:paraId="72EF68AC" w14:textId="77777777" w:rsidR="00345ACB" w:rsidRPr="00E75115" w:rsidRDefault="00345ACB" w:rsidP="00F95590">
      <w:pPr>
        <w:pStyle w:val="NormalIndented"/>
      </w:pPr>
      <w:r w:rsidRPr="00D060D4">
        <w:t>The following example will set the variable “</w:t>
      </w:r>
      <w:proofErr w:type="spellStart"/>
      <w:r w:rsidRPr="00D060D4">
        <w:t>returnVal</w:t>
      </w:r>
      <w:proofErr w:type="spellEnd"/>
      <w:r w:rsidRPr="00D060D4">
        <w:t>” to 7 if the value of the incoming variable “</w:t>
      </w:r>
      <w:proofErr w:type="spellStart"/>
      <w:r w:rsidRPr="00D060D4">
        <w:t>inVal</w:t>
      </w:r>
      <w:proofErr w:type="spellEnd"/>
      <w:r w:rsidRPr="00D060D4">
        <w:t>” is equal to 1, to 9 if the value of the incoming variable “</w:t>
      </w:r>
      <w:proofErr w:type="spellStart"/>
      <w:r w:rsidRPr="00D060D4">
        <w:t>inVal</w:t>
      </w:r>
      <w:proofErr w:type="spellEnd"/>
      <w:r w:rsidRPr="00D060D4">
        <w:t>” is equal to 2 and to 0 otherwise.</w:t>
      </w:r>
    </w:p>
    <w:p w14:paraId="658F7210" w14:textId="77777777" w:rsidR="00345ACB" w:rsidRPr="000F6217" w:rsidRDefault="00345ACB" w:rsidP="00F95590">
      <w:pPr>
        <w:pStyle w:val="Example"/>
      </w:pPr>
      <w:r w:rsidRPr="000F6217">
        <w:t>switch inVal</w:t>
      </w:r>
    </w:p>
    <w:p w14:paraId="4B17B916" w14:textId="77777777" w:rsidR="00345ACB" w:rsidRPr="000F6217" w:rsidRDefault="00345ACB" w:rsidP="00F95590">
      <w:pPr>
        <w:pStyle w:val="Example"/>
      </w:pPr>
      <w:r w:rsidRPr="000F6217">
        <w:t xml:space="preserve">  case 1</w:t>
      </w:r>
    </w:p>
    <w:p w14:paraId="682462B2" w14:textId="77777777" w:rsidR="00345ACB" w:rsidRPr="000F6217" w:rsidRDefault="00345ACB" w:rsidP="00F95590">
      <w:pPr>
        <w:pStyle w:val="Example"/>
      </w:pPr>
      <w:r w:rsidRPr="000F6217">
        <w:t xml:space="preserve">    returnVal := 7;</w:t>
      </w:r>
    </w:p>
    <w:p w14:paraId="56EB4178" w14:textId="77777777" w:rsidR="00345ACB" w:rsidRPr="000F6217" w:rsidRDefault="00345ACB" w:rsidP="00F95590">
      <w:pPr>
        <w:pStyle w:val="Example"/>
      </w:pPr>
      <w:r w:rsidRPr="000F6217">
        <w:t xml:space="preserve">  case 2</w:t>
      </w:r>
    </w:p>
    <w:p w14:paraId="1A3B8DA2" w14:textId="77777777" w:rsidR="00345ACB" w:rsidRPr="000F6217" w:rsidRDefault="00345ACB" w:rsidP="00F95590">
      <w:pPr>
        <w:pStyle w:val="Example"/>
      </w:pPr>
      <w:r w:rsidRPr="000F6217">
        <w:t xml:space="preserve">    returnVal := 9;</w:t>
      </w:r>
    </w:p>
    <w:p w14:paraId="79B54F0C" w14:textId="77777777" w:rsidR="00345ACB" w:rsidRPr="000F6217" w:rsidRDefault="00345ACB" w:rsidP="00F95590">
      <w:pPr>
        <w:pStyle w:val="Example"/>
      </w:pPr>
      <w:r w:rsidRPr="000F6217">
        <w:t xml:space="preserve">  default</w:t>
      </w:r>
    </w:p>
    <w:p w14:paraId="3BA67F56" w14:textId="77777777" w:rsidR="00345ACB" w:rsidRPr="000F6217" w:rsidRDefault="00345ACB" w:rsidP="00F95590">
      <w:pPr>
        <w:pStyle w:val="Example"/>
      </w:pPr>
      <w:r w:rsidRPr="000F6217">
        <w:t xml:space="preserve">    returnVal := 0; //error state</w:t>
      </w:r>
    </w:p>
    <w:p w14:paraId="7D6FE95E" w14:textId="77777777" w:rsidR="00345ACB" w:rsidRDefault="00345ACB">
      <w:pPr>
        <w:pStyle w:val="Example"/>
      </w:pPr>
      <w:r w:rsidRPr="000F6217">
        <w:t>endswitch;</w:t>
      </w:r>
    </w:p>
    <w:p w14:paraId="4958C744" w14:textId="77777777" w:rsidR="00345ACB" w:rsidRPr="004A4A3F" w:rsidRDefault="00345ACB" w:rsidP="004A4A3F">
      <w:pPr>
        <w:pStyle w:val="NormalIndented"/>
      </w:pPr>
      <w:r w:rsidRPr="00B6351E">
        <w:t xml:space="preserve">Equivalent to the </w:t>
      </w:r>
      <w:r w:rsidRPr="00B6351E">
        <w:rPr>
          <w:b/>
        </w:rPr>
        <w:t>if-then-else statement</w:t>
      </w:r>
      <w:r w:rsidRPr="00B6351E">
        <w:t xml:space="preserve"> (see Chapter </w:t>
      </w:r>
      <w:r w:rsidR="008216EB">
        <w:fldChar w:fldCharType="begin"/>
      </w:r>
      <w:r w:rsidR="008216EB">
        <w:instrText xml:space="preserve"> REF _Ref316385021 \r \h  \* MERGEFORMAT </w:instrText>
      </w:r>
      <w:r w:rsidR="008216EB">
        <w:fldChar w:fldCharType="separate"/>
      </w:r>
      <w:r w:rsidRPr="00C56F73">
        <w:t>10.2.2.3</w:t>
      </w:r>
      <w:r w:rsidR="008216EB">
        <w:fldChar w:fldCharType="end"/>
      </w:r>
      <w:r w:rsidRPr="00B6351E">
        <w:t xml:space="preserve">), the execution of </w:t>
      </w:r>
      <w:r w:rsidRPr="00B6351E">
        <w:rPr>
          <w:b/>
        </w:rPr>
        <w:t>a switch-case-default</w:t>
      </w:r>
      <w:r w:rsidRPr="00B6351E">
        <w:t xml:space="preserve"> statement can split the program execution into several program branches which will be executed in parallel. This happens if the comparison between the value of a variable and an </w:t>
      </w:r>
      <w:r w:rsidRPr="00B6351E">
        <w:rPr>
          <w:b/>
        </w:rPr>
        <w:t>&lt;expr&gt;</w:t>
      </w:r>
      <w:r w:rsidRPr="00B6351E">
        <w:t xml:space="preserve"> evaluates to a truth value between 0 and 1.</w:t>
      </w:r>
      <w:r w:rsidRPr="004A4A3F">
        <w:t xml:space="preserve"> If the sum of the </w:t>
      </w:r>
      <w:proofErr w:type="spellStart"/>
      <w:r w:rsidRPr="004A4A3F">
        <w:t>applicabilities</w:t>
      </w:r>
      <w:proofErr w:type="spellEnd"/>
      <w:r w:rsidRPr="004A4A3F">
        <w:t xml:space="preserve"> of all branches is less than 1, the default block is executed with applicability 1 minus the sum of the </w:t>
      </w:r>
      <w:proofErr w:type="spellStart"/>
      <w:r w:rsidRPr="004A4A3F">
        <w:t>applicabilities</w:t>
      </w:r>
      <w:proofErr w:type="spellEnd"/>
      <w:r w:rsidRPr="004A4A3F">
        <w:t xml:space="preserve"> of the other branches. For example: </w:t>
      </w:r>
    </w:p>
    <w:p w14:paraId="6DE148F4" w14:textId="77777777" w:rsidR="00345ACB" w:rsidRPr="004A4A3F" w:rsidRDefault="00345ACB" w:rsidP="004A4A3F">
      <w:pPr>
        <w:pStyle w:val="Example"/>
      </w:pPr>
      <w:r w:rsidRPr="004A4A3F">
        <w:t>age := 16;</w:t>
      </w:r>
    </w:p>
    <w:p w14:paraId="76B89CE4" w14:textId="77777777" w:rsidR="00345ACB" w:rsidRPr="004A4A3F" w:rsidRDefault="00345ACB" w:rsidP="004A4A3F">
      <w:pPr>
        <w:pStyle w:val="Example"/>
      </w:pPr>
      <w:r w:rsidRPr="004A4A3F">
        <w:t>young := FUZZY SET (0,</w:t>
      </w:r>
      <w:r>
        <w:t xml:space="preserve"> truth value </w:t>
      </w:r>
      <w:r w:rsidRPr="004A4A3F">
        <w:t>1),</w:t>
      </w:r>
      <w:r>
        <w:t xml:space="preserve"> </w:t>
      </w:r>
      <w:r w:rsidRPr="004A4A3F">
        <w:t>(15,</w:t>
      </w:r>
      <w:r>
        <w:t xml:space="preserve"> truth value </w:t>
      </w:r>
      <w:r w:rsidRPr="004A4A3F">
        <w:t>1),</w:t>
      </w:r>
      <w:r>
        <w:t xml:space="preserve"> </w:t>
      </w:r>
      <w:r w:rsidRPr="004A4A3F">
        <w:t>(17,</w:t>
      </w:r>
      <w:r>
        <w:t xml:space="preserve"> truth value </w:t>
      </w:r>
      <w:r w:rsidRPr="004A4A3F">
        <w:t>0);</w:t>
      </w:r>
    </w:p>
    <w:p w14:paraId="2367D888" w14:textId="77777777" w:rsidR="00345ACB" w:rsidRPr="004A4A3F" w:rsidRDefault="00345ACB" w:rsidP="004A4A3F">
      <w:pPr>
        <w:pStyle w:val="Example"/>
      </w:pPr>
      <w:r w:rsidRPr="004A4A3F">
        <w:t>middle_aged := FUZZY SET (15,</w:t>
      </w:r>
      <w:r>
        <w:t xml:space="preserve"> truth value </w:t>
      </w:r>
      <w:r w:rsidRPr="004A4A3F">
        <w:t>0),</w:t>
      </w:r>
      <w:r>
        <w:t xml:space="preserve"> </w:t>
      </w:r>
      <w:r w:rsidRPr="004A4A3F">
        <w:t>(20,</w:t>
      </w:r>
      <w:r>
        <w:t xml:space="preserve"> truth value </w:t>
      </w:r>
      <w:r w:rsidRPr="004A4A3F">
        <w:t>1),</w:t>
      </w:r>
      <w:r>
        <w:t xml:space="preserve"> </w:t>
      </w:r>
      <w:r w:rsidRPr="004A4A3F">
        <w:t>(60,</w:t>
      </w:r>
      <w:r>
        <w:t xml:space="preserve"> truth value </w:t>
      </w:r>
      <w:r w:rsidRPr="004A4A3F">
        <w:t>1), (70,</w:t>
      </w:r>
      <w:r>
        <w:t xml:space="preserve"> truth value </w:t>
      </w:r>
      <w:r w:rsidRPr="004A4A3F">
        <w:t>0);</w:t>
      </w:r>
    </w:p>
    <w:p w14:paraId="61EA9D11" w14:textId="77777777" w:rsidR="00345ACB" w:rsidRPr="004A4A3F" w:rsidRDefault="00345ACB" w:rsidP="004A4A3F">
      <w:pPr>
        <w:pStyle w:val="Example"/>
      </w:pPr>
      <w:r w:rsidRPr="004A4A3F">
        <w:t>dose := 0;</w:t>
      </w:r>
    </w:p>
    <w:p w14:paraId="00986FD8" w14:textId="77777777" w:rsidR="00345ACB" w:rsidRPr="004A4A3F" w:rsidRDefault="00345ACB" w:rsidP="004A4A3F">
      <w:pPr>
        <w:pStyle w:val="Example"/>
      </w:pPr>
    </w:p>
    <w:p w14:paraId="73075CB3" w14:textId="77777777" w:rsidR="00345ACB" w:rsidRPr="004A4A3F" w:rsidRDefault="00345ACB" w:rsidP="004A4A3F">
      <w:pPr>
        <w:pStyle w:val="Example"/>
      </w:pPr>
      <w:r w:rsidRPr="004A4A3F">
        <w:t xml:space="preserve">switch age </w:t>
      </w:r>
    </w:p>
    <w:p w14:paraId="7C7C37CF" w14:textId="77777777" w:rsidR="00345ACB" w:rsidRPr="004A4A3F" w:rsidRDefault="00345ACB" w:rsidP="004A4A3F">
      <w:pPr>
        <w:pStyle w:val="Example"/>
      </w:pPr>
      <w:r w:rsidRPr="004A4A3F">
        <w:tab/>
        <w:t xml:space="preserve">case young </w:t>
      </w:r>
    </w:p>
    <w:p w14:paraId="44760473" w14:textId="77777777" w:rsidR="00345ACB" w:rsidRPr="004A4A3F" w:rsidRDefault="00345ACB" w:rsidP="004A4A3F">
      <w:pPr>
        <w:pStyle w:val="Example"/>
      </w:pPr>
      <w:r w:rsidRPr="004A4A3F">
        <w:tab/>
      </w:r>
      <w:r w:rsidRPr="004A4A3F">
        <w:tab/>
        <w:t>dose := 10;</w:t>
      </w:r>
    </w:p>
    <w:p w14:paraId="7E957A2D" w14:textId="77777777" w:rsidR="00345ACB" w:rsidRPr="004A4A3F" w:rsidRDefault="00345ACB" w:rsidP="004A4A3F">
      <w:pPr>
        <w:pStyle w:val="Example"/>
      </w:pPr>
      <w:r w:rsidRPr="004A4A3F">
        <w:tab/>
        <w:t>case middle_aged</w:t>
      </w:r>
    </w:p>
    <w:p w14:paraId="477D1EB6" w14:textId="77777777" w:rsidR="00345ACB" w:rsidRPr="004A4A3F" w:rsidRDefault="00345ACB" w:rsidP="004A4A3F">
      <w:pPr>
        <w:pStyle w:val="Example"/>
      </w:pPr>
      <w:r w:rsidRPr="004A4A3F">
        <w:tab/>
      </w:r>
      <w:r w:rsidRPr="004A4A3F">
        <w:tab/>
        <w:t>dose := 20;</w:t>
      </w:r>
    </w:p>
    <w:p w14:paraId="26100A74" w14:textId="77777777" w:rsidR="00345ACB" w:rsidRPr="004A4A3F" w:rsidRDefault="00345ACB" w:rsidP="004A4A3F">
      <w:pPr>
        <w:pStyle w:val="Example"/>
      </w:pPr>
      <w:r w:rsidRPr="004A4A3F">
        <w:tab/>
        <w:t>default</w:t>
      </w:r>
    </w:p>
    <w:p w14:paraId="506DD1EA" w14:textId="77777777" w:rsidR="00345ACB" w:rsidRPr="004A4A3F" w:rsidRDefault="00345ACB" w:rsidP="004A4A3F">
      <w:pPr>
        <w:pStyle w:val="Example"/>
      </w:pPr>
      <w:r w:rsidRPr="004A4A3F">
        <w:tab/>
      </w:r>
      <w:r w:rsidRPr="004A4A3F">
        <w:tab/>
        <w:t>dose := 15;</w:t>
      </w:r>
    </w:p>
    <w:p w14:paraId="201AECAE" w14:textId="77777777" w:rsidR="00345ACB" w:rsidRPr="004A4A3F" w:rsidRDefault="00345ACB" w:rsidP="004A4A3F">
      <w:pPr>
        <w:pStyle w:val="Example"/>
        <w:ind w:hanging="72"/>
      </w:pPr>
      <w:r w:rsidRPr="004A4A3F">
        <w:t>endswitch;</w:t>
      </w:r>
    </w:p>
    <w:p w14:paraId="43F68D8D" w14:textId="77777777" w:rsidR="00345ACB" w:rsidRPr="004A4A3F" w:rsidRDefault="00345ACB" w:rsidP="004A4A3F">
      <w:pPr>
        <w:pStyle w:val="NormalIndented"/>
      </w:pPr>
      <w:r w:rsidRPr="004A4A3F">
        <w:t xml:space="preserve">The result of this example are three branches of the </w:t>
      </w:r>
      <w:proofErr w:type="spellStart"/>
      <w:r w:rsidRPr="004A4A3F">
        <w:t>MLM</w:t>
      </w:r>
      <w:proofErr w:type="spellEnd"/>
      <w:r w:rsidRPr="004A4A3F">
        <w:t xml:space="preserve"> execution, where in the first branch </w:t>
      </w:r>
      <w:r w:rsidRPr="004A4A3F">
        <w:rPr>
          <w:rStyle w:val="exampleChar0"/>
        </w:rPr>
        <w:t>dose</w:t>
      </w:r>
      <w:r w:rsidRPr="004A4A3F">
        <w:t xml:space="preserve"> has the value 10 and the degree of applicability 0.5, in the second branch </w:t>
      </w:r>
      <w:r w:rsidRPr="004A4A3F">
        <w:rPr>
          <w:rStyle w:val="exampleChar0"/>
        </w:rPr>
        <w:t>dose</w:t>
      </w:r>
      <w:r w:rsidRPr="004A4A3F">
        <w:t xml:space="preserve"> has the value 20 and the degree of applicability 0.2 and in the third branch </w:t>
      </w:r>
      <w:r w:rsidRPr="004A4A3F">
        <w:rPr>
          <w:rStyle w:val="exampleChar0"/>
        </w:rPr>
        <w:t>dose</w:t>
      </w:r>
      <w:r w:rsidRPr="004A4A3F">
        <w:t xml:space="preserve"> has the value 15 and the degree of applicability 1- (0.5+0.2) = 0.3. That is, the execution of the </w:t>
      </w:r>
      <w:proofErr w:type="spellStart"/>
      <w:r w:rsidRPr="004A4A3F">
        <w:t>MLM</w:t>
      </w:r>
      <w:proofErr w:type="spellEnd"/>
      <w:r w:rsidRPr="004A4A3F">
        <w:t xml:space="preserve"> returns three different values with different degrees of applicability.</w:t>
      </w:r>
    </w:p>
    <w:p w14:paraId="64A138DB" w14:textId="77777777" w:rsidR="00345ACB" w:rsidRPr="00B6351E" w:rsidRDefault="00345ACB" w:rsidP="006071B3">
      <w:pPr>
        <w:pStyle w:val="Heading4"/>
      </w:pPr>
      <w:bookmarkStart w:id="1498" w:name="_Toc526304147"/>
      <w:bookmarkStart w:id="1499" w:name="_Toc141178038"/>
      <w:bookmarkStart w:id="1500" w:name="_Toc314131975"/>
      <w:r w:rsidRPr="00B6351E">
        <w:t>Switch-Case-Aggregate Statement</w:t>
      </w:r>
    </w:p>
    <w:p w14:paraId="180F1336" w14:textId="77777777" w:rsidR="00345ACB" w:rsidRPr="00DE463D" w:rsidRDefault="00345ACB" w:rsidP="00DE463D">
      <w:pPr>
        <w:pStyle w:val="NormalIndented"/>
      </w:pPr>
      <w:r w:rsidRPr="00B6351E">
        <w:t xml:space="preserve">The aggregate operator in the switch-case-aggregate or switch-case-default-aggregate statement acts exactly like in the </w:t>
      </w:r>
      <w:r w:rsidRPr="00B6351E">
        <w:rPr>
          <w:b/>
        </w:rPr>
        <w:t>if-then-elseif-aggregate</w:t>
      </w:r>
      <w:r w:rsidRPr="00B6351E">
        <w:t xml:space="preserve"> statement. </w:t>
      </w:r>
      <w:r w:rsidRPr="00DE463D">
        <w:t xml:space="preserve">For example: </w:t>
      </w:r>
    </w:p>
    <w:p w14:paraId="1560B671" w14:textId="77777777" w:rsidR="00345ACB" w:rsidRPr="00DE463D" w:rsidRDefault="00345ACB" w:rsidP="00DE463D">
      <w:pPr>
        <w:pStyle w:val="Example"/>
      </w:pPr>
      <w:r w:rsidRPr="00DE463D">
        <w:t>age := 16;</w:t>
      </w:r>
    </w:p>
    <w:p w14:paraId="3A43CCE4" w14:textId="77777777" w:rsidR="00345ACB" w:rsidRPr="00DE463D" w:rsidRDefault="00345ACB" w:rsidP="00DE463D">
      <w:pPr>
        <w:pStyle w:val="Example"/>
      </w:pPr>
      <w:r w:rsidRPr="00DE463D">
        <w:t>young := FUZZY SET (0,</w:t>
      </w:r>
      <w:r>
        <w:t xml:space="preserve"> truth value </w:t>
      </w:r>
      <w:r w:rsidRPr="00DE463D">
        <w:t>1),</w:t>
      </w:r>
      <w:r>
        <w:t xml:space="preserve"> </w:t>
      </w:r>
      <w:r w:rsidRPr="00DE463D">
        <w:t>(15,</w:t>
      </w:r>
      <w:r>
        <w:t xml:space="preserve"> truth value </w:t>
      </w:r>
      <w:r w:rsidRPr="00DE463D">
        <w:t>1),</w:t>
      </w:r>
      <w:r>
        <w:t xml:space="preserve"> </w:t>
      </w:r>
      <w:r w:rsidRPr="00DE463D">
        <w:t>(17,</w:t>
      </w:r>
      <w:r>
        <w:t xml:space="preserve"> truth value </w:t>
      </w:r>
      <w:r w:rsidRPr="00DE463D">
        <w:t>0);</w:t>
      </w:r>
    </w:p>
    <w:p w14:paraId="56181760" w14:textId="77777777" w:rsidR="00345ACB" w:rsidRPr="00DE463D" w:rsidRDefault="00345ACB" w:rsidP="00DE463D">
      <w:pPr>
        <w:pStyle w:val="Example"/>
      </w:pPr>
      <w:r w:rsidRPr="00DE463D">
        <w:lastRenderedPageBreak/>
        <w:t>middle_aged := FUZZY SET (15,</w:t>
      </w:r>
      <w:r>
        <w:t xml:space="preserve"> truth value </w:t>
      </w:r>
      <w:r w:rsidRPr="00DE463D">
        <w:t>0),</w:t>
      </w:r>
      <w:r>
        <w:t xml:space="preserve"> </w:t>
      </w:r>
      <w:r w:rsidRPr="00DE463D">
        <w:t>(20,</w:t>
      </w:r>
      <w:r>
        <w:t xml:space="preserve"> truth value </w:t>
      </w:r>
      <w:r w:rsidRPr="00DE463D">
        <w:t>1),</w:t>
      </w:r>
      <w:r>
        <w:t xml:space="preserve"> </w:t>
      </w:r>
      <w:r w:rsidRPr="00DE463D">
        <w:t>(60,</w:t>
      </w:r>
      <w:r>
        <w:t xml:space="preserve"> truth value </w:t>
      </w:r>
      <w:r w:rsidRPr="00DE463D">
        <w:t>1), (70,</w:t>
      </w:r>
      <w:r>
        <w:t xml:space="preserve"> truth value </w:t>
      </w:r>
      <w:r w:rsidRPr="00DE463D">
        <w:t>0);</w:t>
      </w:r>
    </w:p>
    <w:p w14:paraId="7545A1D4" w14:textId="77777777" w:rsidR="00345ACB" w:rsidRPr="00DE463D" w:rsidRDefault="00345ACB" w:rsidP="00DE463D">
      <w:pPr>
        <w:pStyle w:val="Example"/>
      </w:pPr>
      <w:r w:rsidRPr="00DE463D">
        <w:t>dose := 0;</w:t>
      </w:r>
    </w:p>
    <w:p w14:paraId="0B5E27B2" w14:textId="77777777" w:rsidR="00345ACB" w:rsidRPr="00DE463D" w:rsidRDefault="00345ACB" w:rsidP="00DE463D">
      <w:pPr>
        <w:pStyle w:val="Example"/>
      </w:pPr>
    </w:p>
    <w:p w14:paraId="36259DDF" w14:textId="77777777" w:rsidR="00345ACB" w:rsidRPr="00DE463D" w:rsidRDefault="00345ACB" w:rsidP="00DE463D">
      <w:pPr>
        <w:pStyle w:val="Example"/>
      </w:pPr>
      <w:r w:rsidRPr="00DE463D">
        <w:t xml:space="preserve">switch age </w:t>
      </w:r>
    </w:p>
    <w:p w14:paraId="5C26556B" w14:textId="77777777" w:rsidR="00345ACB" w:rsidRPr="00DE463D" w:rsidRDefault="00345ACB" w:rsidP="00DE463D">
      <w:pPr>
        <w:pStyle w:val="Example"/>
      </w:pPr>
      <w:r w:rsidRPr="00DE463D">
        <w:tab/>
        <w:t xml:space="preserve">case young </w:t>
      </w:r>
    </w:p>
    <w:p w14:paraId="45A7C8CE" w14:textId="77777777" w:rsidR="00345ACB" w:rsidRPr="00DE463D" w:rsidRDefault="00345ACB" w:rsidP="00DE463D">
      <w:pPr>
        <w:pStyle w:val="Example"/>
      </w:pPr>
      <w:r w:rsidRPr="00DE463D">
        <w:tab/>
      </w:r>
      <w:r w:rsidRPr="00DE463D">
        <w:tab/>
        <w:t>dose := 10;</w:t>
      </w:r>
    </w:p>
    <w:p w14:paraId="50CF65FF" w14:textId="77777777" w:rsidR="00345ACB" w:rsidRPr="00DE463D" w:rsidRDefault="00345ACB" w:rsidP="00DE463D">
      <w:pPr>
        <w:pStyle w:val="Example"/>
      </w:pPr>
      <w:r w:rsidRPr="00DE463D">
        <w:tab/>
        <w:t>case middle_aged</w:t>
      </w:r>
    </w:p>
    <w:p w14:paraId="3F88B556" w14:textId="77777777" w:rsidR="00345ACB" w:rsidRPr="00DE463D" w:rsidRDefault="00345ACB" w:rsidP="00DE463D">
      <w:pPr>
        <w:pStyle w:val="Example"/>
      </w:pPr>
      <w:r w:rsidRPr="00DE463D">
        <w:tab/>
      </w:r>
      <w:r w:rsidRPr="00DE463D">
        <w:tab/>
        <w:t>dose := 20;</w:t>
      </w:r>
    </w:p>
    <w:p w14:paraId="7AA18BF1" w14:textId="77777777" w:rsidR="00345ACB" w:rsidRPr="00DE463D" w:rsidRDefault="00345ACB" w:rsidP="00DE463D">
      <w:pPr>
        <w:pStyle w:val="Example"/>
      </w:pPr>
      <w:r w:rsidRPr="00DE463D">
        <w:tab/>
        <w:t>default</w:t>
      </w:r>
    </w:p>
    <w:p w14:paraId="22828561" w14:textId="77777777" w:rsidR="00345ACB" w:rsidRPr="00DE463D" w:rsidRDefault="00345ACB" w:rsidP="00DE463D">
      <w:pPr>
        <w:pStyle w:val="Example"/>
      </w:pPr>
      <w:r w:rsidRPr="00DE463D">
        <w:tab/>
      </w:r>
      <w:r w:rsidRPr="00DE463D">
        <w:tab/>
        <w:t>dose := 15;</w:t>
      </w:r>
    </w:p>
    <w:p w14:paraId="04439237" w14:textId="77777777" w:rsidR="00345ACB" w:rsidRPr="00DE463D" w:rsidRDefault="00345ACB" w:rsidP="00DE463D">
      <w:pPr>
        <w:pStyle w:val="Example"/>
      </w:pPr>
      <w:r w:rsidRPr="00DE463D">
        <w:t>endswitch aggregate;</w:t>
      </w:r>
    </w:p>
    <w:p w14:paraId="2F4CEF65" w14:textId="77777777" w:rsidR="00345ACB" w:rsidRPr="00B6351E" w:rsidRDefault="00345ACB" w:rsidP="00DE463D">
      <w:pPr>
        <w:pStyle w:val="NormalIndented"/>
      </w:pPr>
      <w:r w:rsidRPr="00DE463D">
        <w:t xml:space="preserve">The </w:t>
      </w:r>
      <w:proofErr w:type="spellStart"/>
      <w:r w:rsidRPr="00DE463D">
        <w:t>MLM</w:t>
      </w:r>
      <w:proofErr w:type="spellEnd"/>
      <w:r w:rsidRPr="00DE463D">
        <w:t xml:space="preserve"> execution branches at the SWITCH statement and the expressions in the CASE branches are executed in parallel. When execution reaches the </w:t>
      </w:r>
      <w:proofErr w:type="spellStart"/>
      <w:r w:rsidRPr="00DE463D">
        <w:t>ENDSWITCH</w:t>
      </w:r>
      <w:proofErr w:type="spellEnd"/>
      <w:r w:rsidRPr="00DE463D">
        <w:t xml:space="preserve"> AGGREGATE statement the aggregated value of </w:t>
      </w:r>
      <w:r w:rsidRPr="00DE463D">
        <w:rPr>
          <w:rStyle w:val="exampleChar0"/>
        </w:rPr>
        <w:t>dose</w:t>
      </w:r>
      <w:r w:rsidRPr="00DE463D">
        <w:t xml:space="preserve"> is calculated. After the </w:t>
      </w:r>
      <w:proofErr w:type="spellStart"/>
      <w:r w:rsidRPr="00DE463D">
        <w:t>ENDSWITCH</w:t>
      </w:r>
      <w:proofErr w:type="spellEnd"/>
      <w:r w:rsidRPr="00DE463D">
        <w:t xml:space="preserve"> AGGREGATE statement </w:t>
      </w:r>
      <w:r w:rsidRPr="00DE463D">
        <w:rPr>
          <w:rStyle w:val="exampleChar0"/>
        </w:rPr>
        <w:t>dose</w:t>
      </w:r>
      <w:r w:rsidRPr="00DE463D">
        <w:t xml:space="preserve"> has the value (0.8*10 + 0.2*20) / (0.8 + 0.2) = 12. The expected output is 12 with the applicability of 1.</w:t>
      </w:r>
      <w:r>
        <w:t xml:space="preserve"> </w:t>
      </w:r>
      <w:r w:rsidRPr="00B6351E">
        <w:t xml:space="preserve">See chapter </w:t>
      </w:r>
      <w:r w:rsidR="008216EB">
        <w:fldChar w:fldCharType="begin"/>
      </w:r>
      <w:r w:rsidR="008216EB">
        <w:instrText xml:space="preserve"> REF _Ref316385199 \r \h  \* MERGEFORMAT </w:instrText>
      </w:r>
      <w:r w:rsidR="008216EB">
        <w:fldChar w:fldCharType="separate"/>
      </w:r>
      <w:r w:rsidRPr="00C56F73">
        <w:t>10.2.2.4</w:t>
      </w:r>
      <w:r w:rsidR="008216EB">
        <w:fldChar w:fldCharType="end"/>
      </w:r>
      <w:r w:rsidRPr="00B6351E">
        <w:t xml:space="preserve"> for more details.</w:t>
      </w:r>
    </w:p>
    <w:p w14:paraId="3588BE00" w14:textId="77777777" w:rsidR="00345ACB" w:rsidRDefault="00345ACB" w:rsidP="001E5D51">
      <w:pPr>
        <w:pStyle w:val="Heading3"/>
      </w:pPr>
      <w:bookmarkStart w:id="1501" w:name="_Toc382912267"/>
      <w:r>
        <w:t>Conclude Statement</w:t>
      </w:r>
      <w:bookmarkEnd w:id="1498"/>
      <w:bookmarkEnd w:id="1499"/>
      <w:bookmarkEnd w:id="1500"/>
      <w:bookmarkEnd w:id="1501"/>
    </w:p>
    <w:p w14:paraId="59EDC457" w14:textId="77777777" w:rsidR="00345ACB" w:rsidRPr="00913441" w:rsidRDefault="00345ACB">
      <w:pPr>
        <w:pStyle w:val="NormalIndented"/>
      </w:pPr>
      <w:r w:rsidRPr="00913441">
        <w:t xml:space="preserve">The </w:t>
      </w:r>
      <w:r w:rsidRPr="00913441">
        <w:rPr>
          <w:b/>
        </w:rPr>
        <w:t>conclude</w:t>
      </w:r>
      <w:r w:rsidRPr="00913441">
        <w:t xml:space="preserve"> statement ends execution in the logic slot. If the expression (</w:t>
      </w:r>
      <w:r w:rsidRPr="00913441">
        <w:rPr>
          <w:b/>
          <w:bCs/>
        </w:rPr>
        <w:t>&lt;expr&gt;</w:t>
      </w:r>
      <w:r w:rsidRPr="00913441">
        <w:t xml:space="preserve">) in the conclude statement </w:t>
      </w:r>
      <w:r w:rsidRPr="00B6351E">
        <w:t xml:space="preserve">is a truth value &gt; 0, the </w:t>
      </w:r>
      <w:proofErr w:type="spellStart"/>
      <w:r w:rsidRPr="00B6351E">
        <w:t>applicabilities</w:t>
      </w:r>
      <w:proofErr w:type="spellEnd"/>
      <w:r w:rsidRPr="00B6351E">
        <w:t xml:space="preserve"> of all variables are multiplied by this value, and the action slot is executed immediately. </w:t>
      </w:r>
      <w:proofErr w:type="gramStart"/>
      <w:r w:rsidRPr="00B6351E">
        <w:t>Otherwise</w:t>
      </w:r>
      <w:proofErr w:type="gramEnd"/>
      <w:r w:rsidRPr="00B6351E">
        <w:t xml:space="preserve"> the whole </w:t>
      </w:r>
      <w:proofErr w:type="spellStart"/>
      <w:r w:rsidRPr="00B6351E">
        <w:t>MLM</w:t>
      </w:r>
      <w:proofErr w:type="spellEnd"/>
      <w:r w:rsidRPr="00B6351E">
        <w:t xml:space="preserve"> or the current branch of the </w:t>
      </w:r>
      <w:proofErr w:type="spellStart"/>
      <w:r w:rsidRPr="00B6351E">
        <w:t>MLM</w:t>
      </w:r>
      <w:proofErr w:type="spellEnd"/>
      <w:r w:rsidRPr="00B6351E">
        <w:t xml:space="preserve"> terminates immediately. </w:t>
      </w:r>
      <w:r w:rsidRPr="00913441">
        <w:t xml:space="preserve">No further execution in the logic slot occurs regardless of the expression. There may be more than one </w:t>
      </w:r>
      <w:proofErr w:type="gramStart"/>
      <w:r w:rsidRPr="00913441">
        <w:rPr>
          <w:b/>
        </w:rPr>
        <w:t>conclude</w:t>
      </w:r>
      <w:proofErr w:type="gramEnd"/>
      <w:r w:rsidRPr="00913441">
        <w:t xml:space="preserve"> statement in the logic slot, but only one will be executed in a single run of the </w:t>
      </w:r>
      <w:proofErr w:type="spellStart"/>
      <w:r w:rsidRPr="00913441">
        <w:t>MLM</w:t>
      </w:r>
      <w:proofErr w:type="spellEnd"/>
      <w:r w:rsidRPr="00913441">
        <w:t>. Its form is:</w:t>
      </w:r>
    </w:p>
    <w:p w14:paraId="11921C3E" w14:textId="77777777" w:rsidR="00345ACB" w:rsidRDefault="00345ACB">
      <w:pPr>
        <w:pStyle w:val="Example"/>
      </w:pPr>
      <w:r>
        <w:t>CONCLUDE &lt;expr&gt;;</w:t>
      </w:r>
    </w:p>
    <w:p w14:paraId="2D5239CF" w14:textId="77777777" w:rsidR="00345ACB" w:rsidRPr="00913441" w:rsidRDefault="00345ACB">
      <w:pPr>
        <w:pStyle w:val="NormalIndented"/>
      </w:pPr>
      <w:r w:rsidRPr="00913441">
        <w:t xml:space="preserve">The cautions for the </w:t>
      </w:r>
      <w:r w:rsidRPr="00913441">
        <w:rPr>
          <w:b/>
        </w:rPr>
        <w:t>if-then</w:t>
      </w:r>
      <w:r w:rsidRPr="00913441">
        <w:t xml:space="preserve"> statement about </w:t>
      </w:r>
      <w:r w:rsidRPr="00913441">
        <w:rPr>
          <w:b/>
          <w:bCs/>
        </w:rPr>
        <w:t>null</w:t>
      </w:r>
      <w:r w:rsidRPr="00913441">
        <w:t xml:space="preserve"> and list (in Section </w:t>
      </w:r>
      <w:r w:rsidR="008216EB">
        <w:fldChar w:fldCharType="begin"/>
      </w:r>
      <w:r w:rsidR="008216EB">
        <w:instrText xml:space="preserve"> REF _Ref448644637 \r \h  \* MERGEFORMAT </w:instrText>
      </w:r>
      <w:r w:rsidR="008216EB">
        <w:fldChar w:fldCharType="separate"/>
      </w:r>
      <w:r>
        <w:t>10.2.1.2</w:t>
      </w:r>
      <w:r w:rsidR="008216EB">
        <w:fldChar w:fldCharType="end"/>
      </w:r>
      <w:r w:rsidRPr="00913441">
        <w:t>) also hold for the conclude statement.</w:t>
      </w:r>
    </w:p>
    <w:p w14:paraId="46809862" w14:textId="77777777" w:rsidR="00345ACB" w:rsidRPr="00913441" w:rsidRDefault="00345ACB">
      <w:pPr>
        <w:pStyle w:val="NormalIndented"/>
      </w:pPr>
      <w:r w:rsidRPr="00913441">
        <w:t xml:space="preserve">If no </w:t>
      </w:r>
      <w:r w:rsidRPr="00913441">
        <w:rPr>
          <w:b/>
        </w:rPr>
        <w:t>conclude</w:t>
      </w:r>
      <w:r w:rsidRPr="00913441">
        <w:t xml:space="preserve"> statement is executed, then the logic slot terminates after it executes its last statement, and the action slot is not executed. In effect, the default is </w:t>
      </w:r>
      <w:proofErr w:type="gramStart"/>
      <w:r w:rsidRPr="00913441">
        <w:rPr>
          <w:b/>
          <w:bCs/>
        </w:rPr>
        <w:t>conclude</w:t>
      </w:r>
      <w:proofErr w:type="gramEnd"/>
      <w:r w:rsidRPr="00913441">
        <w:rPr>
          <w:b/>
          <w:bCs/>
        </w:rPr>
        <w:t xml:space="preserve"> false</w:t>
      </w:r>
      <w:r w:rsidRPr="00913441">
        <w:t>.</w:t>
      </w:r>
    </w:p>
    <w:p w14:paraId="4E62CDCE" w14:textId="77777777" w:rsidR="00345ACB" w:rsidRPr="00913441" w:rsidRDefault="00345ACB">
      <w:pPr>
        <w:pStyle w:val="NormalIndented"/>
      </w:pPr>
      <w:r w:rsidRPr="00913441">
        <w:t xml:space="preserve">These are valid </w:t>
      </w:r>
      <w:r w:rsidRPr="00913441">
        <w:rPr>
          <w:b/>
        </w:rPr>
        <w:t>conclude</w:t>
      </w:r>
      <w:r w:rsidRPr="00913441">
        <w:t xml:space="preserve"> statements:</w:t>
      </w:r>
    </w:p>
    <w:p w14:paraId="3F7E2862" w14:textId="77777777" w:rsidR="00345ACB" w:rsidRDefault="00345ACB">
      <w:pPr>
        <w:pStyle w:val="Example"/>
      </w:pPr>
      <w:r>
        <w:t>CONCLUDE false;</w:t>
      </w:r>
    </w:p>
    <w:p w14:paraId="65E01B8E" w14:textId="77777777" w:rsidR="00345ACB" w:rsidRDefault="00345ACB">
      <w:pPr>
        <w:pStyle w:val="Example"/>
      </w:pPr>
      <w:r>
        <w:t>CONCLUDE potas &gt; 5.0;</w:t>
      </w:r>
    </w:p>
    <w:p w14:paraId="618DFC43" w14:textId="77777777" w:rsidR="00345ACB" w:rsidRPr="00B6351E" w:rsidRDefault="00345ACB" w:rsidP="0038066F">
      <w:pPr>
        <w:pStyle w:val="NormalIndented"/>
      </w:pPr>
      <w:r w:rsidRPr="00B6351E">
        <w:t xml:space="preserve">Furthermore, the reserved word </w:t>
      </w:r>
      <w:r w:rsidRPr="00B6351E">
        <w:rPr>
          <w:b/>
        </w:rPr>
        <w:t>conclude</w:t>
      </w:r>
      <w:r w:rsidRPr="00B6351E">
        <w:t xml:space="preserve"> can be used in the action slot to retrieve the </w:t>
      </w:r>
      <w:r w:rsidRPr="00B6351E">
        <w:rPr>
          <w:b/>
        </w:rPr>
        <w:t>degree of</w:t>
      </w:r>
      <w:r w:rsidRPr="00B6351E">
        <w:t xml:space="preserve"> </w:t>
      </w:r>
      <w:r w:rsidRPr="00B6351E">
        <w:rPr>
          <w:b/>
        </w:rPr>
        <w:t>applicability</w:t>
      </w:r>
      <w:r w:rsidRPr="00B6351E">
        <w:t xml:space="preserve"> the action slot is executed with. </w:t>
      </w:r>
    </w:p>
    <w:p w14:paraId="1F1382D7" w14:textId="77777777" w:rsidR="00345ACB" w:rsidRPr="00B6351E" w:rsidRDefault="00345ACB" w:rsidP="0038066F">
      <w:pPr>
        <w:pStyle w:val="Example"/>
      </w:pPr>
      <w:r w:rsidRPr="00B6351E">
        <w:t>Applicability_of_action_slot:= conclude;</w:t>
      </w:r>
    </w:p>
    <w:p w14:paraId="4A8F262E" w14:textId="77777777" w:rsidR="00345ACB" w:rsidRDefault="00345ACB">
      <w:pPr>
        <w:pStyle w:val="Example"/>
      </w:pPr>
    </w:p>
    <w:p w14:paraId="70B895C3" w14:textId="77777777" w:rsidR="00345ACB" w:rsidRDefault="00345ACB" w:rsidP="001E5D51">
      <w:pPr>
        <w:pStyle w:val="Heading3"/>
      </w:pPr>
      <w:bookmarkStart w:id="1502" w:name="_Ref448634602"/>
      <w:bookmarkStart w:id="1503" w:name="_Ref448635589"/>
      <w:bookmarkStart w:id="1504" w:name="_Ref448645874"/>
      <w:bookmarkStart w:id="1505" w:name="_Ref448646419"/>
      <w:bookmarkStart w:id="1506" w:name="_Ref448646529"/>
      <w:bookmarkStart w:id="1507" w:name="_Ref448646893"/>
      <w:bookmarkStart w:id="1508" w:name="_Ref448646996"/>
      <w:bookmarkStart w:id="1509" w:name="_Ref448647592"/>
      <w:bookmarkStart w:id="1510" w:name="_Ref448647642"/>
      <w:bookmarkStart w:id="1511" w:name="_Ref448653309"/>
      <w:bookmarkStart w:id="1512" w:name="_Toc526304148"/>
      <w:bookmarkStart w:id="1513" w:name="_Toc141178039"/>
      <w:bookmarkStart w:id="1514" w:name="_Toc314131976"/>
      <w:bookmarkStart w:id="1515" w:name="_Toc382912268"/>
      <w:r>
        <w:t>Call Statement</w:t>
      </w:r>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14:paraId="74565EFC" w14:textId="77777777" w:rsidR="00345ACB" w:rsidRPr="00913441" w:rsidRDefault="00345ACB">
      <w:pPr>
        <w:pStyle w:val="NormalIndented"/>
        <w:rPr>
          <w:b/>
          <w:bCs/>
        </w:rPr>
      </w:pPr>
      <w:r w:rsidRPr="00913441">
        <w:t xml:space="preserve">The </w:t>
      </w:r>
      <w:r w:rsidRPr="00913441">
        <w:rPr>
          <w:b/>
        </w:rPr>
        <w:t>call</w:t>
      </w:r>
      <w:r w:rsidRPr="00913441">
        <w:t xml:space="preserve"> statement permits nesting of </w:t>
      </w:r>
      <w:proofErr w:type="spellStart"/>
      <w:r w:rsidRPr="00913441">
        <w:t>MLMs</w:t>
      </w:r>
      <w:proofErr w:type="spellEnd"/>
      <w:r w:rsidRPr="00913441">
        <w:t xml:space="preserve">. Given an </w:t>
      </w:r>
      <w:proofErr w:type="spellStart"/>
      <w:r w:rsidRPr="00913441">
        <w:t>MLM</w:t>
      </w:r>
      <w:proofErr w:type="spellEnd"/>
      <w:r w:rsidRPr="00913441">
        <w:t xml:space="preserve"> filename, the </w:t>
      </w:r>
      <w:proofErr w:type="spellStart"/>
      <w:r w:rsidRPr="00913441">
        <w:t>MLM</w:t>
      </w:r>
      <w:proofErr w:type="spellEnd"/>
      <w:r w:rsidRPr="00913441">
        <w:t xml:space="preserve"> can be called directly with optional parameters and return zero or more results. Given an event definition, all the </w:t>
      </w:r>
      <w:proofErr w:type="spellStart"/>
      <w:r w:rsidRPr="00913441">
        <w:t>MLMs</w:t>
      </w:r>
      <w:proofErr w:type="spellEnd"/>
      <w:r w:rsidRPr="00913441">
        <w:t xml:space="preserve"> that are normally evoked by that event can be called; the called </w:t>
      </w:r>
      <w:proofErr w:type="spellStart"/>
      <w:r w:rsidRPr="00913441">
        <w:t>MLMs</w:t>
      </w:r>
      <w:proofErr w:type="spellEnd"/>
      <w:r w:rsidRPr="00913441">
        <w:t xml:space="preserve"> can be given optional parameters and optionally return results. Given an interface definition, the foreign function can be called directly with optional parameters and return zero or more results. There are two basic forms (the pairs represent equivalent versions):</w:t>
      </w:r>
    </w:p>
    <w:p w14:paraId="3086E135" w14:textId="77777777" w:rsidR="00345ACB" w:rsidRDefault="00345ACB" w:rsidP="00A23399">
      <w:pPr>
        <w:pStyle w:val="Example"/>
        <w:rPr>
          <w:lang w:eastAsia="ko-KR"/>
        </w:rPr>
      </w:pPr>
      <w:r>
        <w:t>&lt;var&gt; := CALL &lt;name&gt;;</w:t>
      </w:r>
    </w:p>
    <w:p w14:paraId="417A8B3D" w14:textId="77777777" w:rsidR="00345ACB" w:rsidRDefault="00345ACB" w:rsidP="00A23399">
      <w:pPr>
        <w:pStyle w:val="Example"/>
      </w:pPr>
      <w:r>
        <w:t>LET &lt;var&gt; BE CALL &lt;name&gt;;</w:t>
      </w:r>
    </w:p>
    <w:p w14:paraId="153C8CF6" w14:textId="77777777" w:rsidR="00345ACB" w:rsidRDefault="00345ACB">
      <w:pPr>
        <w:pStyle w:val="Example"/>
      </w:pPr>
    </w:p>
    <w:p w14:paraId="4EF87F20" w14:textId="77777777" w:rsidR="00345ACB" w:rsidRDefault="00345ACB" w:rsidP="00A23399">
      <w:pPr>
        <w:pStyle w:val="Example"/>
        <w:rPr>
          <w:lang w:eastAsia="ko-KR"/>
        </w:rPr>
      </w:pPr>
      <w:r>
        <w:t>&lt;var&gt; := CALL &lt;name&gt; WITH &lt;expr&gt;;</w:t>
      </w:r>
    </w:p>
    <w:p w14:paraId="2E31CC96" w14:textId="77777777" w:rsidR="00345ACB" w:rsidRDefault="00345ACB" w:rsidP="00A23399">
      <w:pPr>
        <w:pStyle w:val="Example"/>
      </w:pPr>
      <w:r>
        <w:t>LET &lt;var&gt; BE CALL &lt;name&gt; WITH &lt;expr&gt;;</w:t>
      </w:r>
    </w:p>
    <w:p w14:paraId="478267CA" w14:textId="77777777" w:rsidR="00345ACB" w:rsidRDefault="00345ACB">
      <w:pPr>
        <w:pStyle w:val="Example"/>
      </w:pPr>
    </w:p>
    <w:p w14:paraId="70D48D4B" w14:textId="77777777" w:rsidR="00345ACB" w:rsidRDefault="00345ACB" w:rsidP="00A23399">
      <w:pPr>
        <w:pStyle w:val="Example"/>
        <w:rPr>
          <w:lang w:eastAsia="ko-KR"/>
        </w:rPr>
      </w:pPr>
      <w:r>
        <w:t>(&lt;var&gt;, &lt;var&gt;, …) := CALL &lt;name&gt; WITH &lt;expr&gt;;</w:t>
      </w:r>
    </w:p>
    <w:p w14:paraId="253D5914" w14:textId="77777777" w:rsidR="00345ACB" w:rsidRDefault="00345ACB" w:rsidP="00A23399">
      <w:pPr>
        <w:pStyle w:val="Example"/>
      </w:pPr>
      <w:r>
        <w:lastRenderedPageBreak/>
        <w:t>LET (&lt;var&gt;, &lt;var&gt;, …) BE CALL &lt;name&gt; WITH &lt;expr&gt;;</w:t>
      </w:r>
    </w:p>
    <w:p w14:paraId="3D8F1E38" w14:textId="77777777" w:rsidR="00345ACB" w:rsidRDefault="00345ACB">
      <w:pPr>
        <w:pStyle w:val="Example"/>
      </w:pPr>
    </w:p>
    <w:p w14:paraId="36872EE6" w14:textId="77777777" w:rsidR="00345ACB" w:rsidRDefault="00345ACB" w:rsidP="00A23399">
      <w:pPr>
        <w:pStyle w:val="Example"/>
        <w:rPr>
          <w:lang w:eastAsia="ko-KR"/>
        </w:rPr>
      </w:pPr>
      <w:r>
        <w:t>&lt;var&gt; := CALL &lt;name&gt; WITH &lt;expr&gt;, …, &lt;expr&gt;;</w:t>
      </w:r>
    </w:p>
    <w:p w14:paraId="7B1EFE40" w14:textId="77777777" w:rsidR="00345ACB" w:rsidRDefault="00345ACB" w:rsidP="00A23399">
      <w:pPr>
        <w:pStyle w:val="Example"/>
      </w:pPr>
      <w:r>
        <w:t>LET &lt;var&gt; BE CALL &lt;name&gt; WITH &lt;expr&gt;, …, &lt;expr&gt;;</w:t>
      </w:r>
    </w:p>
    <w:p w14:paraId="6F0CCF23" w14:textId="77777777" w:rsidR="00345ACB" w:rsidRDefault="00345ACB">
      <w:pPr>
        <w:pStyle w:val="Example"/>
      </w:pPr>
    </w:p>
    <w:p w14:paraId="59737583" w14:textId="77777777" w:rsidR="00345ACB" w:rsidRDefault="00345ACB" w:rsidP="00A23399">
      <w:pPr>
        <w:pStyle w:val="Example"/>
        <w:rPr>
          <w:lang w:eastAsia="ko-KR"/>
        </w:rPr>
      </w:pPr>
      <w:r>
        <w:t>(&lt;var&gt;, &lt;var&gt;, …) := CALL &lt;name&gt; WITH &lt;expr&gt;, …, &lt;expr&gt;;</w:t>
      </w:r>
    </w:p>
    <w:p w14:paraId="3D700FE9" w14:textId="77777777" w:rsidR="00345ACB" w:rsidRDefault="00345ACB" w:rsidP="00A23399">
      <w:pPr>
        <w:pStyle w:val="Example"/>
      </w:pPr>
      <w:r>
        <w:t>LET (&lt;var&gt;, &lt;var&gt;, …) BE CALL &lt;name&gt; WITH &lt;expr&gt;, …, &lt;expr&gt;;</w:t>
      </w:r>
    </w:p>
    <w:p w14:paraId="0F1F3803" w14:textId="77777777" w:rsidR="00345ACB" w:rsidRDefault="00345ACB" w:rsidP="006071B3">
      <w:pPr>
        <w:pStyle w:val="Heading4"/>
      </w:pPr>
      <w:bookmarkStart w:id="1516" w:name="_Ref279407596"/>
      <w:r>
        <w:t>Commas</w:t>
      </w:r>
      <w:bookmarkEnd w:id="1516"/>
    </w:p>
    <w:p w14:paraId="3BB480D0" w14:textId="77777777" w:rsidR="00345ACB" w:rsidRPr="00913441" w:rsidRDefault="00345ACB">
      <w:pPr>
        <w:pStyle w:val="NormalIndented"/>
      </w:pPr>
      <w:r w:rsidRPr="00913441">
        <w:t xml:space="preserve">Because arguments to a call are separated by commas (see </w:t>
      </w:r>
      <w:r w:rsidRPr="00913441">
        <w:rPr>
          <w:b/>
          <w:bCs/>
        </w:rPr>
        <w:t>argument</w:t>
      </w:r>
      <w:r w:rsidRPr="00913441">
        <w:t xml:space="preserve">, Section </w:t>
      </w:r>
      <w:r w:rsidR="008216EB">
        <w:fldChar w:fldCharType="begin"/>
      </w:r>
      <w:r w:rsidR="008216EB">
        <w:instrText xml:space="preserve"> REF _Ref448644725 \r \h  \* MERGEFORMAT </w:instrText>
      </w:r>
      <w:r w:rsidR="008216EB">
        <w:fldChar w:fldCharType="separate"/>
      </w:r>
      <w:r>
        <w:t>11.2.5</w:t>
      </w:r>
      <w:r w:rsidR="008216EB">
        <w:fldChar w:fldCharType="end"/>
      </w:r>
      <w:r w:rsidRPr="00913441">
        <w:t xml:space="preserve">), and comma is also an operator (list construction, see Section </w:t>
      </w:r>
      <w:r w:rsidR="008216EB">
        <w:fldChar w:fldCharType="begin"/>
      </w:r>
      <w:r w:rsidR="008216EB">
        <w:instrText xml:space="preserve"> REF _Ref448644758 \r \h  \* MERGEFORMAT </w:instrText>
      </w:r>
      <w:r w:rsidR="008216EB">
        <w:fldChar w:fldCharType="separate"/>
      </w:r>
      <w:r>
        <w:t>9.2.1</w:t>
      </w:r>
      <w:r w:rsidR="008216EB">
        <w:fldChar w:fldCharType="end"/>
      </w:r>
      <w:r w:rsidRPr="00913441">
        <w:t xml:space="preserve">), there is an apparent ambiguity. This ambiguity is resolved in favor of comma as a parameter separator. Any argument expression containing the comma operator or another operator of the same or lower precedence must be enclosed in parentheses. For example, </w:t>
      </w:r>
    </w:p>
    <w:p w14:paraId="16BE8E78" w14:textId="77777777" w:rsidR="00345ACB" w:rsidRPr="00913441" w:rsidRDefault="00345ACB">
      <w:pPr>
        <w:pStyle w:val="NormalIndented"/>
        <w:ind w:left="1080"/>
      </w:pPr>
      <w:r w:rsidRPr="00913441">
        <w:t xml:space="preserve">This call passes three arguments: </w:t>
      </w:r>
    </w:p>
    <w:p w14:paraId="276C6271" w14:textId="77777777" w:rsidR="00345ACB" w:rsidRDefault="00345ACB">
      <w:pPr>
        <w:pStyle w:val="Example"/>
      </w:pPr>
      <w:r>
        <w:t>x := CALL xxx with (a,</w:t>
      </w:r>
      <w:r>
        <w:rPr>
          <w:lang w:eastAsia="ko-KR"/>
        </w:rPr>
        <w:t xml:space="preserve"> </w:t>
      </w:r>
      <w:r>
        <w:t>b),</w:t>
      </w:r>
      <w:r>
        <w:rPr>
          <w:lang w:eastAsia="ko-KR"/>
        </w:rPr>
        <w:t xml:space="preserve"> </w:t>
      </w:r>
      <w:r>
        <w:t>(c merge d),</w:t>
      </w:r>
      <w:r>
        <w:rPr>
          <w:lang w:eastAsia="ko-KR"/>
        </w:rPr>
        <w:t xml:space="preserve"> </w:t>
      </w:r>
      <w:r>
        <w:t>e</w:t>
      </w:r>
      <w:r>
        <w:rPr>
          <w:lang w:eastAsia="ko-KR"/>
        </w:rPr>
        <w:t xml:space="preserve"> </w:t>
      </w:r>
      <w:r>
        <w:t>+</w:t>
      </w:r>
      <w:r>
        <w:rPr>
          <w:lang w:eastAsia="ko-KR"/>
        </w:rPr>
        <w:t xml:space="preserve"> </w:t>
      </w:r>
      <w:r>
        <w:t>f;</w:t>
      </w:r>
    </w:p>
    <w:p w14:paraId="04096285" w14:textId="77777777" w:rsidR="00345ACB" w:rsidRPr="00913441" w:rsidRDefault="00345ACB">
      <w:pPr>
        <w:pStyle w:val="NormalIndented"/>
        <w:ind w:left="1080"/>
      </w:pPr>
      <w:r w:rsidRPr="00913441">
        <w:t>This call passes two arguments:</w:t>
      </w:r>
    </w:p>
    <w:p w14:paraId="77153725" w14:textId="77777777" w:rsidR="00345ACB" w:rsidRDefault="00345ACB">
      <w:pPr>
        <w:pStyle w:val="Example"/>
      </w:pPr>
      <w:r>
        <w:t>y := CALL yyy WITH expr1, expr2;</w:t>
      </w:r>
    </w:p>
    <w:p w14:paraId="03F17471" w14:textId="77777777" w:rsidR="00345ACB" w:rsidRPr="00913441" w:rsidRDefault="00345ACB">
      <w:pPr>
        <w:pStyle w:val="NormalIndented"/>
        <w:ind w:left="1080"/>
      </w:pPr>
      <w:r w:rsidRPr="00913441">
        <w:t xml:space="preserve">This call appears similar to the one above, but it only passes one </w:t>
      </w:r>
      <w:proofErr w:type="gramStart"/>
      <w:r w:rsidRPr="00913441">
        <w:t>argument :</w:t>
      </w:r>
      <w:proofErr w:type="gramEnd"/>
    </w:p>
    <w:p w14:paraId="610CB90A" w14:textId="77777777" w:rsidR="00345ACB" w:rsidRDefault="00345ACB">
      <w:pPr>
        <w:pStyle w:val="Example"/>
      </w:pPr>
      <w:r>
        <w:t>z := CALL zzz WITH (expr3, expr4);</w:t>
      </w:r>
    </w:p>
    <w:p w14:paraId="402391FE" w14:textId="77777777" w:rsidR="00345ACB" w:rsidRDefault="00345ACB" w:rsidP="006071B3">
      <w:pPr>
        <w:pStyle w:val="Heading4"/>
      </w:pPr>
      <w:r>
        <w:t>&lt;name&gt;</w:t>
      </w:r>
    </w:p>
    <w:p w14:paraId="2FA4A38D" w14:textId="77777777" w:rsidR="00345ACB" w:rsidRPr="00913441" w:rsidRDefault="00345ACB">
      <w:pPr>
        <w:pStyle w:val="NormalIndented"/>
      </w:pPr>
      <w:r w:rsidRPr="00913441">
        <w:rPr>
          <w:b/>
          <w:bCs/>
        </w:rPr>
        <w:t>&lt;name&gt;</w:t>
      </w:r>
      <w:r w:rsidRPr="00913441">
        <w:t xml:space="preserve"> is an identifier that must represent either a valid </w:t>
      </w:r>
      <w:proofErr w:type="spellStart"/>
      <w:r w:rsidRPr="00913441">
        <w:t>MLM</w:t>
      </w:r>
      <w:proofErr w:type="spellEnd"/>
      <w:r w:rsidRPr="00913441">
        <w:t xml:space="preserve"> variable as defined by the </w:t>
      </w:r>
      <w:proofErr w:type="spellStart"/>
      <w:r w:rsidRPr="00913441">
        <w:t>MLM</w:t>
      </w:r>
      <w:proofErr w:type="spellEnd"/>
      <w:r w:rsidRPr="00913441">
        <w:t xml:space="preserve"> statement in the data slot (see Section </w:t>
      </w:r>
      <w:r w:rsidR="008216EB">
        <w:fldChar w:fldCharType="begin"/>
      </w:r>
      <w:r w:rsidR="008216EB">
        <w:instrText xml:space="preserve"> REF _Ref448644819 \r \h  \* MERGEFORMAT </w:instrText>
      </w:r>
      <w:r w:rsidR="008216EB">
        <w:fldChar w:fldCharType="separate"/>
      </w:r>
      <w:r>
        <w:t>11.2.4</w:t>
      </w:r>
      <w:r w:rsidR="008216EB">
        <w:fldChar w:fldCharType="end"/>
      </w:r>
      <w:r w:rsidRPr="00913441">
        <w:t xml:space="preserve">), a valid event variable as defined by the event statement in the data slot (see Section </w:t>
      </w:r>
      <w:r w:rsidRPr="00913441">
        <w:fldChar w:fldCharType="begin"/>
      </w:r>
      <w:r w:rsidRPr="00913441">
        <w:instrText xml:space="preserve"> REF _Ref84129955 \r \h </w:instrText>
      </w:r>
      <w:r w:rsidRPr="00913441">
        <w:fldChar w:fldCharType="separate"/>
      </w:r>
      <w:r>
        <w:t>11.2.3</w:t>
      </w:r>
      <w:r w:rsidRPr="00913441">
        <w:fldChar w:fldCharType="end"/>
      </w:r>
      <w:r w:rsidRPr="00913441">
        <w:t xml:space="preserve">), a valid interface variable as defined by the interface statement in the data slot (see Section </w:t>
      </w:r>
      <w:r w:rsidR="008216EB">
        <w:fldChar w:fldCharType="begin"/>
      </w:r>
      <w:r w:rsidR="008216EB">
        <w:instrText xml:space="preserve"> REF _Ref448644887 \r \h  \* MERGEFORMAT </w:instrText>
      </w:r>
      <w:r w:rsidR="008216EB">
        <w:fldChar w:fldCharType="separate"/>
      </w:r>
      <w:r>
        <w:t>11.2.16</w:t>
      </w:r>
      <w:r w:rsidR="008216EB">
        <w:fldChar w:fldCharType="end"/>
      </w:r>
      <w:r w:rsidRPr="00913441">
        <w:t xml:space="preserve">), or an </w:t>
      </w:r>
      <w:proofErr w:type="spellStart"/>
      <w:r w:rsidRPr="00913441">
        <w:t>MLM</w:t>
      </w:r>
      <w:proofErr w:type="spellEnd"/>
      <w:r w:rsidRPr="00913441">
        <w:t xml:space="preserve">, event, or interface variable defined through the use of an include statement (Section </w:t>
      </w:r>
      <w:r w:rsidR="008216EB">
        <w:fldChar w:fldCharType="begin"/>
      </w:r>
      <w:r w:rsidR="008216EB">
        <w:instrText xml:space="preserve"> REF _Ref79394473 \n \h  \* MERGEFORMAT </w:instrText>
      </w:r>
      <w:r w:rsidR="008216EB">
        <w:fldChar w:fldCharType="separate"/>
      </w:r>
      <w:r>
        <w:t>11.2.20</w:t>
      </w:r>
      <w:r w:rsidR="008216EB">
        <w:fldChar w:fldCharType="end"/>
      </w:r>
      <w:r w:rsidRPr="00913441">
        <w:t>).</w:t>
      </w:r>
    </w:p>
    <w:p w14:paraId="5A232FBD" w14:textId="77777777" w:rsidR="00345ACB" w:rsidRDefault="00345ACB" w:rsidP="006071B3">
      <w:pPr>
        <w:pStyle w:val="Heading4"/>
      </w:pPr>
      <w:r>
        <w:t>&lt;</w:t>
      </w:r>
      <w:proofErr w:type="spellStart"/>
      <w:r>
        <w:t>exprs</w:t>
      </w:r>
      <w:proofErr w:type="spellEnd"/>
      <w:r>
        <w:t>&gt;</w:t>
      </w:r>
    </w:p>
    <w:p w14:paraId="12EB457F" w14:textId="77777777" w:rsidR="00345ACB" w:rsidRPr="00913441" w:rsidRDefault="00345ACB">
      <w:pPr>
        <w:pStyle w:val="NormalIndented"/>
      </w:pPr>
      <w:r w:rsidRPr="00913441">
        <w:rPr>
          <w:b/>
          <w:bCs/>
        </w:rPr>
        <w:t>&lt;expr&gt;</w:t>
      </w:r>
      <w:r w:rsidRPr="00913441">
        <w:t>s are optional parameters, which may be of any type, including list and null. Primary times associated with the parameter are maintained.</w:t>
      </w:r>
    </w:p>
    <w:p w14:paraId="66D5D8D3" w14:textId="77777777" w:rsidR="00345ACB" w:rsidRDefault="00345ACB" w:rsidP="006071B3">
      <w:pPr>
        <w:pStyle w:val="Heading4"/>
      </w:pPr>
      <w:r>
        <w:t>&lt;var&gt;</w:t>
      </w:r>
    </w:p>
    <w:p w14:paraId="34EBFFA1" w14:textId="77777777" w:rsidR="00345ACB" w:rsidRPr="00913441" w:rsidRDefault="00345ACB">
      <w:pPr>
        <w:pStyle w:val="NormalIndented"/>
      </w:pPr>
      <w:r w:rsidRPr="00913441">
        <w:rPr>
          <w:b/>
          <w:bCs/>
        </w:rPr>
        <w:t>&lt;var&gt;</w:t>
      </w:r>
      <w:r w:rsidRPr="00913441">
        <w:t xml:space="preserve"> is an identifier that represents the local variable that will be assigned the result.</w:t>
      </w:r>
    </w:p>
    <w:p w14:paraId="5CBA8952" w14:textId="77777777" w:rsidR="00345ACB" w:rsidRDefault="00345ACB" w:rsidP="006071B3">
      <w:pPr>
        <w:pStyle w:val="Heading4"/>
      </w:pPr>
      <w:proofErr w:type="spellStart"/>
      <w:r>
        <w:t>MLM</w:t>
      </w:r>
      <w:proofErr w:type="spellEnd"/>
      <w:r>
        <w:t xml:space="preserve"> Call</w:t>
      </w:r>
    </w:p>
    <w:p w14:paraId="7B32F3B7" w14:textId="77777777" w:rsidR="00345ACB" w:rsidRPr="00913441" w:rsidRDefault="00345ACB">
      <w:pPr>
        <w:pStyle w:val="NormalIndented"/>
      </w:pPr>
      <w:r w:rsidRPr="00913441">
        <w:t xml:space="preserve">If </w:t>
      </w:r>
      <w:r w:rsidRPr="00913441">
        <w:rPr>
          <w:b/>
          <w:bCs/>
        </w:rPr>
        <w:t>&lt;name&gt;</w:t>
      </w:r>
      <w:r w:rsidRPr="00913441">
        <w:t xml:space="preserve"> is an </w:t>
      </w:r>
      <w:proofErr w:type="spellStart"/>
      <w:r w:rsidRPr="00913441">
        <w:t>MLM</w:t>
      </w:r>
      <w:proofErr w:type="spellEnd"/>
      <w:r w:rsidRPr="00913441">
        <w:t xml:space="preserve"> variable, then when the </w:t>
      </w:r>
      <w:r w:rsidRPr="00913441">
        <w:rPr>
          <w:b/>
        </w:rPr>
        <w:t>call</w:t>
      </w:r>
      <w:r w:rsidRPr="00913441">
        <w:t xml:space="preserve"> statement is executed, the main </w:t>
      </w:r>
      <w:proofErr w:type="spellStart"/>
      <w:r w:rsidRPr="00913441">
        <w:t>MLM</w:t>
      </w:r>
      <w:proofErr w:type="spellEnd"/>
      <w:r w:rsidRPr="00913441">
        <w:t xml:space="preserve"> (that is, the one issuing the call) is interrupted, and the named </w:t>
      </w:r>
      <w:proofErr w:type="spellStart"/>
      <w:r w:rsidRPr="00913441">
        <w:t>MLM</w:t>
      </w:r>
      <w:proofErr w:type="spellEnd"/>
      <w:r w:rsidRPr="00913441">
        <w:t xml:space="preserve"> is called. If the called </w:t>
      </w:r>
      <w:proofErr w:type="spellStart"/>
      <w:r w:rsidRPr="00913441">
        <w:t>MLM</w:t>
      </w:r>
      <w:proofErr w:type="spellEnd"/>
      <w:r w:rsidRPr="00913441">
        <w:t xml:space="preserve"> has </w:t>
      </w:r>
      <w:r w:rsidRPr="00913441">
        <w:rPr>
          <w:b/>
        </w:rPr>
        <w:t>argument</w:t>
      </w:r>
      <w:r w:rsidRPr="00913441">
        <w:t xml:space="preserve"> statement(s) in its data slot (see Section </w:t>
      </w:r>
      <w:r w:rsidR="008216EB">
        <w:fldChar w:fldCharType="begin"/>
      </w:r>
      <w:r w:rsidR="008216EB">
        <w:instrText xml:space="preserve"> REF _Ref448645059 \r \h  \* MERGEFORMAT </w:instrText>
      </w:r>
      <w:r w:rsidR="008216EB">
        <w:fldChar w:fldCharType="separate"/>
      </w:r>
      <w:r>
        <w:t>11.2.5</w:t>
      </w:r>
      <w:r w:rsidR="008216EB">
        <w:fldChar w:fldCharType="end"/>
      </w:r>
      <w:r w:rsidRPr="00913441">
        <w:t xml:space="preserve">), then the values of the </w:t>
      </w:r>
      <w:r w:rsidRPr="00913441">
        <w:rPr>
          <w:b/>
          <w:bCs/>
        </w:rPr>
        <w:t>&lt;expr&gt;</w:t>
      </w:r>
      <w:r w:rsidRPr="00913441">
        <w:t xml:space="preserve">s are assigned. If a called </w:t>
      </w:r>
      <w:proofErr w:type="spellStart"/>
      <w:r w:rsidRPr="00913441">
        <w:t>MLM's</w:t>
      </w:r>
      <w:proofErr w:type="spellEnd"/>
      <w:r w:rsidRPr="00913441">
        <w:t xml:space="preserve"> </w:t>
      </w:r>
      <w:r w:rsidRPr="00913441">
        <w:rPr>
          <w:b/>
        </w:rPr>
        <w:t>argument</w:t>
      </w:r>
      <w:r w:rsidRPr="00913441">
        <w:t xml:space="preserve"> statement has more variables (parameters) than sent by the call statement, then </w:t>
      </w:r>
      <w:r w:rsidRPr="00913441">
        <w:rPr>
          <w:b/>
          <w:bCs/>
        </w:rPr>
        <w:t>null</w:t>
      </w:r>
      <w:r w:rsidRPr="00913441">
        <w:t xml:space="preserve"> is assigned to the extra variable(s). If the call statement passes more variables (parameters) than the called </w:t>
      </w:r>
      <w:proofErr w:type="spellStart"/>
      <w:r w:rsidRPr="00913441">
        <w:t>MLM</w:t>
      </w:r>
      <w:proofErr w:type="spellEnd"/>
      <w:r w:rsidRPr="00913441">
        <w:t xml:space="preserve"> is expecting, the additional parameters are silently dropped. The called </w:t>
      </w:r>
      <w:proofErr w:type="spellStart"/>
      <w:r w:rsidRPr="00913441">
        <w:t>MLM</w:t>
      </w:r>
      <w:proofErr w:type="spellEnd"/>
      <w:r w:rsidRPr="00913441">
        <w:t xml:space="preserve"> is executed, and when it terminates, execution of the main </w:t>
      </w:r>
      <w:proofErr w:type="spellStart"/>
      <w:r w:rsidRPr="00913441">
        <w:t>MLM</w:t>
      </w:r>
      <w:proofErr w:type="spellEnd"/>
      <w:r w:rsidRPr="00913441">
        <w:t xml:space="preserve"> resumes. If the called </w:t>
      </w:r>
      <w:proofErr w:type="spellStart"/>
      <w:r w:rsidRPr="00913441">
        <w:t>MLM</w:t>
      </w:r>
      <w:proofErr w:type="spellEnd"/>
      <w:r w:rsidRPr="00913441">
        <w:t xml:space="preserve"> concludes true and there is a return statement in the called </w:t>
      </w:r>
      <w:proofErr w:type="spellStart"/>
      <w:r w:rsidRPr="00913441">
        <w:t>MLM's</w:t>
      </w:r>
      <w:proofErr w:type="spellEnd"/>
      <w:r w:rsidRPr="00913441">
        <w:t xml:space="preserve"> action slot (see Section </w:t>
      </w:r>
      <w:r w:rsidR="008216EB">
        <w:fldChar w:fldCharType="begin"/>
      </w:r>
      <w:r w:rsidR="008216EB">
        <w:instrText xml:space="preserve"> REF _Ref448645083 \r \h  \* MERGEFORMAT </w:instrText>
      </w:r>
      <w:r w:rsidR="008216EB">
        <w:fldChar w:fldCharType="separate"/>
      </w:r>
      <w:r>
        <w:t>12.2.2</w:t>
      </w:r>
      <w:r w:rsidR="008216EB">
        <w:fldChar w:fldCharType="end"/>
      </w:r>
      <w:r w:rsidRPr="00913441">
        <w:t xml:space="preserve">), then the value of its expression is assigned to </w:t>
      </w:r>
      <w:r w:rsidRPr="00913441">
        <w:rPr>
          <w:b/>
          <w:bCs/>
        </w:rPr>
        <w:t>&lt;var&gt;</w:t>
      </w:r>
      <w:r w:rsidRPr="00913441">
        <w:t xml:space="preserve">. If the return statement has more values than the calling </w:t>
      </w:r>
      <w:proofErr w:type="spellStart"/>
      <w:r w:rsidRPr="00913441">
        <w:t>MLM</w:t>
      </w:r>
      <w:proofErr w:type="spellEnd"/>
      <w:r w:rsidRPr="00913441">
        <w:t xml:space="preserve"> can accept, then the extra return values are silently dropped. If the return statement has fewer values than the calling </w:t>
      </w:r>
      <w:proofErr w:type="spellStart"/>
      <w:r w:rsidRPr="00913441">
        <w:t>MLM</w:t>
      </w:r>
      <w:proofErr w:type="spellEnd"/>
      <w:r w:rsidRPr="00913441">
        <w:t xml:space="preserve"> is expecting, then the extra return values are </w:t>
      </w:r>
      <w:r w:rsidRPr="00913441">
        <w:rPr>
          <w:b/>
          <w:bCs/>
        </w:rPr>
        <w:t>null</w:t>
      </w:r>
      <w:r w:rsidRPr="00913441">
        <w:t xml:space="preserve">. If there is no return statement, or if the called </w:t>
      </w:r>
      <w:proofErr w:type="spellStart"/>
      <w:r w:rsidRPr="00913441">
        <w:t>MLM</w:t>
      </w:r>
      <w:proofErr w:type="spellEnd"/>
      <w:r w:rsidRPr="00913441">
        <w:t xml:space="preserve"> concludes false, then </w:t>
      </w:r>
      <w:r w:rsidRPr="00913441">
        <w:rPr>
          <w:b/>
          <w:bCs/>
        </w:rPr>
        <w:t>null</w:t>
      </w:r>
      <w:r w:rsidRPr="00913441">
        <w:t xml:space="preserve"> is assigned to </w:t>
      </w:r>
      <w:r w:rsidRPr="00913441">
        <w:rPr>
          <w:b/>
          <w:bCs/>
        </w:rPr>
        <w:t>&lt;var&gt;</w:t>
      </w:r>
      <w:r w:rsidRPr="00913441">
        <w:t>. Examples:</w:t>
      </w:r>
    </w:p>
    <w:p w14:paraId="6CBCA704" w14:textId="77777777" w:rsidR="00345ACB" w:rsidRDefault="00345ACB">
      <w:pPr>
        <w:pStyle w:val="Example"/>
      </w:pPr>
      <w:r>
        <w:t>var1 := CALL my_mlm1 WITH param1, param2;</w:t>
      </w:r>
    </w:p>
    <w:p w14:paraId="1C604841" w14:textId="77777777" w:rsidR="00345ACB" w:rsidRDefault="00345ACB">
      <w:pPr>
        <w:pStyle w:val="Example"/>
      </w:pPr>
    </w:p>
    <w:p w14:paraId="34C0AC92" w14:textId="77777777" w:rsidR="00345ACB" w:rsidRDefault="00345ACB">
      <w:pPr>
        <w:pStyle w:val="Example"/>
      </w:pPr>
      <w:r>
        <w:t>(var2, var3, var4) := CALL my_mlm2 WITH param1, param2;</w:t>
      </w:r>
    </w:p>
    <w:p w14:paraId="5EA93767" w14:textId="77777777" w:rsidR="00345ACB" w:rsidRDefault="00345ACB" w:rsidP="006071B3">
      <w:pPr>
        <w:pStyle w:val="Heading4"/>
      </w:pPr>
      <w:r>
        <w:lastRenderedPageBreak/>
        <w:t>Event Call</w:t>
      </w:r>
    </w:p>
    <w:p w14:paraId="1CBF4682" w14:textId="77777777" w:rsidR="00345ACB" w:rsidRPr="00913441" w:rsidRDefault="00345ACB">
      <w:pPr>
        <w:pStyle w:val="NormalIndented"/>
      </w:pPr>
      <w:r w:rsidRPr="00913441">
        <w:t xml:space="preserve">If </w:t>
      </w:r>
      <w:r w:rsidRPr="00913441">
        <w:rPr>
          <w:b/>
          <w:bCs/>
        </w:rPr>
        <w:t>&lt;name&gt;</w:t>
      </w:r>
      <w:r w:rsidRPr="00913441">
        <w:t xml:space="preserve"> is an </w:t>
      </w:r>
      <w:r w:rsidRPr="00913441">
        <w:rPr>
          <w:b/>
        </w:rPr>
        <w:t>event</w:t>
      </w:r>
      <w:r w:rsidRPr="00913441">
        <w:t xml:space="preserve"> variable, then execution is similar. The main </w:t>
      </w:r>
      <w:proofErr w:type="spellStart"/>
      <w:r w:rsidRPr="00913441">
        <w:t>MLM</w:t>
      </w:r>
      <w:proofErr w:type="spellEnd"/>
      <w:r w:rsidRPr="00913441">
        <w:t xml:space="preserve"> is interrupted, and all the </w:t>
      </w:r>
      <w:proofErr w:type="spellStart"/>
      <w:r w:rsidRPr="00913441">
        <w:t>MLMs</w:t>
      </w:r>
      <w:proofErr w:type="spellEnd"/>
      <w:r w:rsidRPr="00913441">
        <w:t xml:space="preserve"> whose evoke slots refer to the named event are executed (see Section </w:t>
      </w:r>
      <w:r w:rsidR="008216EB">
        <w:fldChar w:fldCharType="begin"/>
      </w:r>
      <w:r w:rsidR="008216EB">
        <w:instrText xml:space="preserve"> REF _Ref448645103 \r \h  \* MERGEFORMAT </w:instrText>
      </w:r>
      <w:r w:rsidR="008216EB">
        <w:fldChar w:fldCharType="separate"/>
      </w:r>
      <w:r>
        <w:t>13</w:t>
      </w:r>
      <w:r w:rsidR="008216EB">
        <w:fldChar w:fldCharType="end"/>
      </w:r>
      <w:r w:rsidRPr="00913441">
        <w:t xml:space="preserve">). They each receive the parameters if there are any via their argument statement(s). The results of all called </w:t>
      </w:r>
      <w:proofErr w:type="spellStart"/>
      <w:r w:rsidRPr="00913441">
        <w:t>MLM's</w:t>
      </w:r>
      <w:proofErr w:type="spellEnd"/>
      <w:r w:rsidRPr="00913441">
        <w:t xml:space="preserve"> return statements are concatenated together into a list; called </w:t>
      </w:r>
      <w:proofErr w:type="spellStart"/>
      <w:r w:rsidRPr="00913441">
        <w:t>MLMs</w:t>
      </w:r>
      <w:proofErr w:type="spellEnd"/>
      <w:r w:rsidRPr="00913441">
        <w:t xml:space="preserve"> with no return statement and called </w:t>
      </w:r>
      <w:proofErr w:type="spellStart"/>
      <w:r w:rsidRPr="00913441">
        <w:t>MLMs</w:t>
      </w:r>
      <w:proofErr w:type="spellEnd"/>
      <w:r w:rsidRPr="00913441">
        <w:t xml:space="preserve"> that return a single </w:t>
      </w:r>
      <w:r w:rsidRPr="00913441">
        <w:rPr>
          <w:b/>
          <w:bCs/>
        </w:rPr>
        <w:t>null</w:t>
      </w:r>
      <w:r w:rsidRPr="00913441">
        <w:t xml:space="preserve"> are not included in the result. The order of the returned values is implementation dependent. The result is assigned to </w:t>
      </w:r>
      <w:r w:rsidRPr="00913441">
        <w:rPr>
          <w:b/>
          <w:bCs/>
        </w:rPr>
        <w:t>&lt;var&gt;</w:t>
      </w:r>
      <w:r w:rsidRPr="00913441">
        <w:t xml:space="preserve">, and execution continues. </w:t>
      </w:r>
      <w:r w:rsidRPr="00913441">
        <w:rPr>
          <w:b/>
          <w:bCs/>
        </w:rPr>
        <w:t>&lt;var&gt;</w:t>
      </w:r>
      <w:r w:rsidRPr="00913441">
        <w:t xml:space="preserve"> will always be a list, even if it has one item. Example:</w:t>
      </w:r>
    </w:p>
    <w:p w14:paraId="7100A5C4" w14:textId="77777777" w:rsidR="00345ACB" w:rsidRDefault="00345ACB">
      <w:pPr>
        <w:pStyle w:val="Example"/>
      </w:pPr>
      <w:r>
        <w:t>var1 := CALL my_event WITH param1, param2;</w:t>
      </w:r>
    </w:p>
    <w:p w14:paraId="40E4476A" w14:textId="77777777" w:rsidR="00345ACB" w:rsidRDefault="00345ACB" w:rsidP="006071B3">
      <w:pPr>
        <w:pStyle w:val="Heading4"/>
      </w:pPr>
      <w:r>
        <w:t>Interface Call</w:t>
      </w:r>
    </w:p>
    <w:p w14:paraId="1094870D" w14:textId="77777777" w:rsidR="00345ACB" w:rsidRPr="00913441" w:rsidRDefault="00345ACB">
      <w:pPr>
        <w:pStyle w:val="NormalIndented"/>
      </w:pPr>
      <w:r w:rsidRPr="00913441">
        <w:t xml:space="preserve">If </w:t>
      </w:r>
      <w:r w:rsidRPr="00913441">
        <w:rPr>
          <w:b/>
          <w:bCs/>
        </w:rPr>
        <w:t>&lt;name&gt;</w:t>
      </w:r>
      <w:r w:rsidRPr="00913441">
        <w:t xml:space="preserve"> is an interface variable, then when the </w:t>
      </w:r>
      <w:r w:rsidRPr="00913441">
        <w:rPr>
          <w:b/>
        </w:rPr>
        <w:t>call</w:t>
      </w:r>
      <w:r w:rsidRPr="00913441">
        <w:t xml:space="preserve"> statement is executed, the </w:t>
      </w:r>
      <w:proofErr w:type="spellStart"/>
      <w:r w:rsidRPr="00913441">
        <w:t>MLM</w:t>
      </w:r>
      <w:proofErr w:type="spellEnd"/>
      <w:r w:rsidRPr="00913441">
        <w:t xml:space="preserve"> (that is, the one issuing the call) is interrupted, and the named interface is called. If the called interface functions accept variables (parameters), then the values of the </w:t>
      </w:r>
      <w:r w:rsidRPr="00913441">
        <w:rPr>
          <w:b/>
          <w:bCs/>
        </w:rPr>
        <w:t>&lt;expr&gt;</w:t>
      </w:r>
      <w:r w:rsidRPr="00913441">
        <w:t xml:space="preserve">s are assigned. If a called interface's function expects more variables (parameters) than sent by the call statement, then </w:t>
      </w:r>
      <w:r w:rsidRPr="00913441">
        <w:rPr>
          <w:b/>
          <w:bCs/>
        </w:rPr>
        <w:t>null</w:t>
      </w:r>
      <w:r w:rsidRPr="00913441">
        <w:t xml:space="preserve"> is assigned to the extra variable(s). The called function is executed, and when it finishes, execution of the </w:t>
      </w:r>
      <w:proofErr w:type="spellStart"/>
      <w:r w:rsidRPr="00913441">
        <w:t>MLM</w:t>
      </w:r>
      <w:proofErr w:type="spellEnd"/>
      <w:r w:rsidRPr="00913441">
        <w:t xml:space="preserve"> resumes. If the called function returns one or more values, then the values are assigned to the </w:t>
      </w:r>
      <w:r w:rsidRPr="00913441">
        <w:rPr>
          <w:b/>
          <w:bCs/>
        </w:rPr>
        <w:t>&lt;var&gt;s</w:t>
      </w:r>
      <w:r w:rsidRPr="00913441">
        <w:t xml:space="preserve">. If the function returns more values than the calling </w:t>
      </w:r>
      <w:proofErr w:type="spellStart"/>
      <w:r w:rsidRPr="00913441">
        <w:t>MLM</w:t>
      </w:r>
      <w:proofErr w:type="spellEnd"/>
      <w:r w:rsidRPr="00913441">
        <w:t xml:space="preserve"> can accept, then the extra return values are silently dropped. If the interface function returns fewer values than the calling </w:t>
      </w:r>
      <w:proofErr w:type="spellStart"/>
      <w:r w:rsidRPr="00913441">
        <w:t>MLM</w:t>
      </w:r>
      <w:proofErr w:type="spellEnd"/>
      <w:r w:rsidRPr="00913441">
        <w:t xml:space="preserve"> is expecting, then the extra values are </w:t>
      </w:r>
      <w:r w:rsidRPr="00913441">
        <w:rPr>
          <w:b/>
          <w:bCs/>
        </w:rPr>
        <w:t>null</w:t>
      </w:r>
      <w:r w:rsidRPr="00913441">
        <w:t xml:space="preserve">. If the function does not return any values, then </w:t>
      </w:r>
      <w:r w:rsidRPr="00913441">
        <w:rPr>
          <w:b/>
          <w:bCs/>
        </w:rPr>
        <w:t>null</w:t>
      </w:r>
      <w:r w:rsidRPr="00913441">
        <w:t xml:space="preserve"> is assigned to </w:t>
      </w:r>
      <w:r w:rsidRPr="00913441">
        <w:rPr>
          <w:b/>
          <w:bCs/>
        </w:rPr>
        <w:t>&lt;var&gt;</w:t>
      </w:r>
      <w:r w:rsidRPr="00913441">
        <w:t>. Examples:</w:t>
      </w:r>
    </w:p>
    <w:p w14:paraId="2D0DB386" w14:textId="77777777" w:rsidR="00345ACB" w:rsidRDefault="00345ACB">
      <w:pPr>
        <w:pStyle w:val="Example"/>
      </w:pPr>
      <w:r>
        <w:t>var1 := CALL my_interface_function1 WITH param1, param2;</w:t>
      </w:r>
    </w:p>
    <w:p w14:paraId="01ACDF32" w14:textId="77777777" w:rsidR="00345ACB" w:rsidRDefault="00345ACB">
      <w:pPr>
        <w:pStyle w:val="Example"/>
      </w:pPr>
    </w:p>
    <w:p w14:paraId="5FFB2787" w14:textId="77777777" w:rsidR="00345ACB" w:rsidRDefault="00345ACB">
      <w:pPr>
        <w:pStyle w:val="Example"/>
        <w:rPr>
          <w:u w:val="single"/>
        </w:rPr>
      </w:pPr>
      <w:r>
        <w:t>(var1, var2, var3) := CALL my_interface_function2 WITH param1, param2;</w:t>
      </w:r>
    </w:p>
    <w:p w14:paraId="41283FE2" w14:textId="77777777" w:rsidR="00345ACB" w:rsidRDefault="00345ACB" w:rsidP="006071B3">
      <w:pPr>
        <w:pStyle w:val="Heading4"/>
      </w:pPr>
      <w:r>
        <w:t>Example: Call Statement</w:t>
      </w:r>
    </w:p>
    <w:p w14:paraId="4027A9C7" w14:textId="77777777" w:rsidR="00345ACB" w:rsidRPr="00913441" w:rsidRDefault="00345ACB">
      <w:pPr>
        <w:pStyle w:val="NormalIndented"/>
      </w:pPr>
      <w:r w:rsidRPr="00913441">
        <w:t xml:space="preserve">Here is a valid </w:t>
      </w:r>
      <w:r w:rsidRPr="00913441">
        <w:rPr>
          <w:b/>
        </w:rPr>
        <w:t>call</w:t>
      </w:r>
      <w:r w:rsidRPr="00913441">
        <w:t xml:space="preserve"> statement:</w:t>
      </w:r>
    </w:p>
    <w:p w14:paraId="4CA9079E" w14:textId="77777777" w:rsidR="00345ACB" w:rsidRDefault="00345ACB">
      <w:pPr>
        <w:pStyle w:val="Example"/>
      </w:pPr>
      <w:r>
        <w:t>/* Define find_allergies MLM */</w:t>
      </w:r>
    </w:p>
    <w:p w14:paraId="0B960774" w14:textId="77777777" w:rsidR="00345ACB" w:rsidRDefault="00345ACB">
      <w:pPr>
        <w:pStyle w:val="Example"/>
      </w:pPr>
      <w:r>
        <w:t>find_allergies := MLM 'find_allergies';</w:t>
      </w:r>
    </w:p>
    <w:p w14:paraId="15A89275" w14:textId="77777777" w:rsidR="00345ACB" w:rsidRDefault="00345ACB">
      <w:pPr>
        <w:pStyle w:val="Example"/>
      </w:pPr>
      <w:r>
        <w:t>/* Lists two medications and their allergens */</w:t>
      </w:r>
      <w:r>
        <w:tab/>
      </w:r>
    </w:p>
    <w:p w14:paraId="7F075782" w14:textId="77777777" w:rsidR="00345ACB" w:rsidRDefault="00345ACB">
      <w:pPr>
        <w:pStyle w:val="Example"/>
      </w:pPr>
      <w:r>
        <w:t>med_orders:= ("PEN-G", "aspirin");</w:t>
      </w:r>
    </w:p>
    <w:p w14:paraId="57B52198" w14:textId="77777777" w:rsidR="00345ACB" w:rsidRDefault="00345ACB">
      <w:pPr>
        <w:pStyle w:val="Example"/>
      </w:pPr>
      <w:r>
        <w:t>med_allergens</w:t>
      </w:r>
      <w:r>
        <w:rPr>
          <w:lang w:eastAsia="ko-KR"/>
        </w:rPr>
        <w:t xml:space="preserve"> </w:t>
      </w:r>
      <w:r>
        <w:t>:= ("penicillin", "aspirin");</w:t>
      </w:r>
      <w:r>
        <w:tab/>
      </w:r>
    </w:p>
    <w:p w14:paraId="5AD6985D" w14:textId="77777777" w:rsidR="00345ACB" w:rsidRDefault="00345ACB">
      <w:pPr>
        <w:pStyle w:val="Example"/>
      </w:pPr>
      <w:r>
        <w:t>/* Lists three patient allergies and their reactions */</w:t>
      </w:r>
      <w:r>
        <w:tab/>
      </w:r>
    </w:p>
    <w:p w14:paraId="75A000F2" w14:textId="77777777" w:rsidR="00345ACB" w:rsidRPr="00D6562C" w:rsidRDefault="00345ACB">
      <w:pPr>
        <w:pStyle w:val="Example"/>
        <w:rPr>
          <w:lang w:val="fr-FR"/>
        </w:rPr>
      </w:pPr>
      <w:r w:rsidRPr="00D6562C">
        <w:rPr>
          <w:lang w:val="fr-FR"/>
        </w:rPr>
        <w:t>patient_allergies</w:t>
      </w:r>
      <w:r>
        <w:rPr>
          <w:lang w:val="fr-FR" w:eastAsia="ko-KR"/>
        </w:rPr>
        <w:t xml:space="preserve"> </w:t>
      </w:r>
      <w:r w:rsidRPr="00D6562C">
        <w:rPr>
          <w:lang w:val="fr-FR"/>
        </w:rPr>
        <w:t>:= (</w:t>
      </w:r>
      <w:r>
        <w:rPr>
          <w:lang w:val="fr-FR"/>
        </w:rPr>
        <w:t>"</w:t>
      </w:r>
      <w:r w:rsidRPr="00D6562C">
        <w:rPr>
          <w:lang w:val="fr-FR"/>
        </w:rPr>
        <w:t>milk</w:t>
      </w:r>
      <w:r>
        <w:rPr>
          <w:lang w:val="fr-FR"/>
        </w:rPr>
        <w:t>"</w:t>
      </w:r>
      <w:r w:rsidRPr="00D6562C">
        <w:rPr>
          <w:lang w:val="fr-FR"/>
        </w:rPr>
        <w:t xml:space="preserve">, </w:t>
      </w:r>
      <w:r>
        <w:rPr>
          <w:lang w:val="fr-FR"/>
        </w:rPr>
        <w:t>"</w:t>
      </w:r>
      <w:r w:rsidRPr="00D6562C">
        <w:rPr>
          <w:lang w:val="fr-FR"/>
        </w:rPr>
        <w:t>codeine</w:t>
      </w:r>
      <w:r>
        <w:rPr>
          <w:lang w:val="fr-FR"/>
        </w:rPr>
        <w:t>"</w:t>
      </w:r>
      <w:r w:rsidRPr="00D6562C">
        <w:rPr>
          <w:lang w:val="fr-FR"/>
        </w:rPr>
        <w:t xml:space="preserve">, </w:t>
      </w:r>
      <w:r>
        <w:rPr>
          <w:lang w:val="fr-FR"/>
        </w:rPr>
        <w:t>"</w:t>
      </w:r>
      <w:r w:rsidRPr="00D6562C">
        <w:rPr>
          <w:lang w:val="fr-FR"/>
        </w:rPr>
        <w:t>penicillin</w:t>
      </w:r>
      <w:r>
        <w:rPr>
          <w:lang w:val="fr-FR"/>
        </w:rPr>
        <w:t>"</w:t>
      </w:r>
      <w:r w:rsidRPr="00D6562C">
        <w:rPr>
          <w:lang w:val="fr-FR"/>
        </w:rPr>
        <w:t>);</w:t>
      </w:r>
      <w:r w:rsidRPr="00D6562C">
        <w:rPr>
          <w:lang w:val="fr-FR"/>
        </w:rPr>
        <w:tab/>
      </w:r>
    </w:p>
    <w:p w14:paraId="165149F7" w14:textId="77777777" w:rsidR="00345ACB" w:rsidRDefault="00345ACB">
      <w:pPr>
        <w:pStyle w:val="Example"/>
      </w:pPr>
      <w:r>
        <w:t>patient_reactions</w:t>
      </w:r>
      <w:r>
        <w:rPr>
          <w:lang w:eastAsia="ko-KR"/>
        </w:rPr>
        <w:t xml:space="preserve"> </w:t>
      </w:r>
      <w:r>
        <w:t>:= ("hives", NULL, "anaphylaxis");</w:t>
      </w:r>
      <w:r>
        <w:tab/>
      </w:r>
    </w:p>
    <w:p w14:paraId="478F3A8F" w14:textId="77777777" w:rsidR="00345ACB" w:rsidRDefault="00345ACB">
      <w:pPr>
        <w:pStyle w:val="Example"/>
      </w:pPr>
      <w:r>
        <w:t>/* Passes 4 arguments and receives 3 lists as values */</w:t>
      </w:r>
      <w:r>
        <w:tab/>
      </w:r>
    </w:p>
    <w:p w14:paraId="5CC651C5" w14:textId="77777777" w:rsidR="00345ACB" w:rsidRDefault="00345ACB">
      <w:pPr>
        <w:pStyle w:val="Example"/>
      </w:pPr>
      <w:r>
        <w:t>(meds, allergens, reactions)</w:t>
      </w:r>
      <w:r>
        <w:rPr>
          <w:lang w:eastAsia="ko-KR"/>
        </w:rPr>
        <w:t xml:space="preserve"> </w:t>
      </w:r>
      <w:r>
        <w:t xml:space="preserve">:= call find_allergies with med_orders, </w:t>
      </w:r>
    </w:p>
    <w:p w14:paraId="3F3BD9E5" w14:textId="77777777" w:rsidR="00345ACB" w:rsidRPr="00D6562C" w:rsidRDefault="00345ACB">
      <w:pPr>
        <w:pStyle w:val="Example"/>
        <w:rPr>
          <w:lang w:val="fr-FR"/>
        </w:rPr>
      </w:pPr>
      <w:r>
        <w:tab/>
      </w:r>
      <w:r>
        <w:tab/>
      </w:r>
      <w:r>
        <w:tab/>
      </w:r>
      <w:r>
        <w:tab/>
      </w:r>
      <w:r>
        <w:tab/>
      </w:r>
      <w:r>
        <w:tab/>
      </w:r>
      <w:r>
        <w:tab/>
      </w:r>
      <w:r w:rsidRPr="00D6562C">
        <w:rPr>
          <w:lang w:val="fr-FR"/>
        </w:rPr>
        <w:t xml:space="preserve">med_allergens, </w:t>
      </w:r>
    </w:p>
    <w:p w14:paraId="7622EC2C" w14:textId="77777777" w:rsidR="00345ACB" w:rsidRPr="00D6562C" w:rsidRDefault="00345ACB">
      <w:pPr>
        <w:pStyle w:val="Example"/>
        <w:rPr>
          <w:lang w:val="fr-FR"/>
        </w:rPr>
      </w:pP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t xml:space="preserve">patient_allergies, </w:t>
      </w:r>
    </w:p>
    <w:p w14:paraId="34CB46DA" w14:textId="77777777" w:rsidR="00345ACB" w:rsidRPr="00D6562C" w:rsidRDefault="00345ACB">
      <w:pPr>
        <w:pStyle w:val="Example"/>
        <w:rPr>
          <w:lang w:val="fr-FR"/>
        </w:rPr>
      </w:pP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t>patient_reactions;</w:t>
      </w:r>
    </w:p>
    <w:p w14:paraId="7569DE34" w14:textId="77777777" w:rsidR="00345ACB" w:rsidRDefault="00345ACB" w:rsidP="006071B3">
      <w:pPr>
        <w:pStyle w:val="Heading4"/>
      </w:pPr>
      <w:r>
        <w:t>Example: Interface Statement</w:t>
      </w:r>
    </w:p>
    <w:p w14:paraId="797E55E4" w14:textId="77777777" w:rsidR="00345ACB" w:rsidRPr="00913441" w:rsidRDefault="00345ACB">
      <w:pPr>
        <w:pStyle w:val="NormalIndented"/>
      </w:pPr>
      <w:r w:rsidRPr="00913441">
        <w:t xml:space="preserve">Here is a valid </w:t>
      </w:r>
      <w:r w:rsidRPr="00913441">
        <w:rPr>
          <w:b/>
        </w:rPr>
        <w:t>interface</w:t>
      </w:r>
      <w:r w:rsidRPr="00913441">
        <w:t xml:space="preserve"> statement:</w:t>
      </w:r>
    </w:p>
    <w:p w14:paraId="7EB20655" w14:textId="77777777" w:rsidR="00345ACB" w:rsidRDefault="00345ACB">
      <w:pPr>
        <w:pStyle w:val="Example"/>
      </w:pPr>
      <w:r>
        <w:t>/* Define find_allergies external function*/</w:t>
      </w:r>
    </w:p>
    <w:p w14:paraId="0EA9EA7C" w14:textId="77777777" w:rsidR="00345ACB" w:rsidRDefault="00345ACB">
      <w:pPr>
        <w:pStyle w:val="Example"/>
      </w:pPr>
      <w:r>
        <w:t>find_allergies := INTERFACE {\\RuleServer\AllergyRules\my_institution\find_allergies.exe};</w:t>
      </w:r>
    </w:p>
    <w:p w14:paraId="27955769" w14:textId="77777777" w:rsidR="00345ACB" w:rsidRDefault="00345ACB">
      <w:pPr>
        <w:pStyle w:val="Example"/>
      </w:pPr>
      <w:r>
        <w:t>/* Lists two medications and their allergens */</w:t>
      </w:r>
      <w:r>
        <w:tab/>
      </w:r>
    </w:p>
    <w:p w14:paraId="2747321C" w14:textId="77777777" w:rsidR="00345ACB" w:rsidRDefault="00345ACB">
      <w:pPr>
        <w:pStyle w:val="Example"/>
      </w:pPr>
      <w:r>
        <w:t>med_orders</w:t>
      </w:r>
      <w:r>
        <w:rPr>
          <w:lang w:eastAsia="ko-KR"/>
        </w:rPr>
        <w:t xml:space="preserve"> </w:t>
      </w:r>
      <w:r>
        <w:t>:= ("PEN-G", "aspirin");</w:t>
      </w:r>
    </w:p>
    <w:p w14:paraId="715A2347" w14:textId="77777777" w:rsidR="00345ACB" w:rsidRDefault="00345ACB">
      <w:pPr>
        <w:pStyle w:val="Example"/>
      </w:pPr>
      <w:r>
        <w:t>med_allergens</w:t>
      </w:r>
      <w:r>
        <w:rPr>
          <w:lang w:eastAsia="ko-KR"/>
        </w:rPr>
        <w:t xml:space="preserve"> </w:t>
      </w:r>
      <w:r>
        <w:t>:= ("penicillin", "aspirin");</w:t>
      </w:r>
      <w:r>
        <w:tab/>
      </w:r>
    </w:p>
    <w:p w14:paraId="2A084318" w14:textId="77777777" w:rsidR="00345ACB" w:rsidRDefault="00345ACB">
      <w:pPr>
        <w:pStyle w:val="Example"/>
      </w:pPr>
      <w:r>
        <w:t>/* Lists three patient allergies and their reactions */</w:t>
      </w:r>
      <w:r>
        <w:tab/>
      </w:r>
    </w:p>
    <w:p w14:paraId="1A02C391" w14:textId="77777777" w:rsidR="00345ACB" w:rsidRPr="00D6562C" w:rsidRDefault="00345ACB">
      <w:pPr>
        <w:pStyle w:val="Example"/>
        <w:rPr>
          <w:lang w:val="fr-FR"/>
        </w:rPr>
      </w:pPr>
      <w:r w:rsidRPr="00D6562C">
        <w:rPr>
          <w:lang w:val="fr-FR"/>
        </w:rPr>
        <w:t>patient_allergies</w:t>
      </w:r>
      <w:r>
        <w:rPr>
          <w:lang w:val="fr-FR" w:eastAsia="ko-KR"/>
        </w:rPr>
        <w:t xml:space="preserve"> </w:t>
      </w:r>
      <w:r w:rsidRPr="00D6562C">
        <w:rPr>
          <w:lang w:val="fr-FR"/>
        </w:rPr>
        <w:t>:= (</w:t>
      </w:r>
      <w:r>
        <w:rPr>
          <w:lang w:val="fr-FR"/>
        </w:rPr>
        <w:t>"</w:t>
      </w:r>
      <w:r w:rsidRPr="00D6562C">
        <w:rPr>
          <w:lang w:val="fr-FR"/>
        </w:rPr>
        <w:t>milk</w:t>
      </w:r>
      <w:r>
        <w:rPr>
          <w:lang w:val="fr-FR"/>
        </w:rPr>
        <w:t>"</w:t>
      </w:r>
      <w:r w:rsidRPr="00D6562C">
        <w:rPr>
          <w:lang w:val="fr-FR"/>
        </w:rPr>
        <w:t xml:space="preserve">, </w:t>
      </w:r>
      <w:r>
        <w:rPr>
          <w:lang w:val="fr-FR"/>
        </w:rPr>
        <w:t>"</w:t>
      </w:r>
      <w:r w:rsidRPr="00D6562C">
        <w:rPr>
          <w:lang w:val="fr-FR"/>
        </w:rPr>
        <w:t>codeine</w:t>
      </w:r>
      <w:r>
        <w:rPr>
          <w:lang w:val="fr-FR"/>
        </w:rPr>
        <w:t>"</w:t>
      </w:r>
      <w:r w:rsidRPr="00D6562C">
        <w:rPr>
          <w:lang w:val="fr-FR"/>
        </w:rPr>
        <w:t xml:space="preserve">, </w:t>
      </w:r>
      <w:r>
        <w:rPr>
          <w:lang w:val="fr-FR"/>
        </w:rPr>
        <w:t>"</w:t>
      </w:r>
      <w:r w:rsidRPr="00D6562C">
        <w:rPr>
          <w:lang w:val="fr-FR"/>
        </w:rPr>
        <w:t>penicillin</w:t>
      </w:r>
      <w:r>
        <w:rPr>
          <w:lang w:val="fr-FR"/>
        </w:rPr>
        <w:t>"</w:t>
      </w:r>
      <w:r w:rsidRPr="00D6562C">
        <w:rPr>
          <w:lang w:val="fr-FR"/>
        </w:rPr>
        <w:t>);</w:t>
      </w:r>
      <w:r w:rsidRPr="00D6562C">
        <w:rPr>
          <w:lang w:val="fr-FR"/>
        </w:rPr>
        <w:tab/>
      </w:r>
    </w:p>
    <w:p w14:paraId="77154EF7" w14:textId="77777777" w:rsidR="00345ACB" w:rsidRDefault="00345ACB">
      <w:pPr>
        <w:pStyle w:val="Example"/>
      </w:pPr>
      <w:r>
        <w:t>patient_reactions</w:t>
      </w:r>
      <w:r>
        <w:rPr>
          <w:lang w:eastAsia="ko-KR"/>
        </w:rPr>
        <w:t xml:space="preserve"> </w:t>
      </w:r>
      <w:r>
        <w:t>:= ("hives", NULL, "anaphylaxis");</w:t>
      </w:r>
      <w:r>
        <w:tab/>
      </w:r>
    </w:p>
    <w:p w14:paraId="078349E7" w14:textId="77777777" w:rsidR="00345ACB" w:rsidRDefault="00345ACB">
      <w:pPr>
        <w:pStyle w:val="Example"/>
      </w:pPr>
      <w:r>
        <w:t>/* Passes 4 arguments and receives 3 lists as values */</w:t>
      </w:r>
      <w:r>
        <w:tab/>
      </w:r>
    </w:p>
    <w:p w14:paraId="52B6D33F" w14:textId="77777777" w:rsidR="00345ACB" w:rsidRDefault="00345ACB">
      <w:pPr>
        <w:pStyle w:val="Example"/>
      </w:pPr>
      <w:r>
        <w:t>(meds, allergens, reactions)</w:t>
      </w:r>
      <w:r>
        <w:rPr>
          <w:lang w:eastAsia="ko-KR"/>
        </w:rPr>
        <w:t xml:space="preserve"> </w:t>
      </w:r>
      <w:r>
        <w:t xml:space="preserve">:= call find_allergies with med_orders, </w:t>
      </w:r>
    </w:p>
    <w:p w14:paraId="4AD2F7CB" w14:textId="77777777" w:rsidR="00345ACB" w:rsidRPr="00D6562C" w:rsidRDefault="00345ACB">
      <w:pPr>
        <w:pStyle w:val="Example"/>
        <w:rPr>
          <w:lang w:val="fr-FR"/>
        </w:rPr>
      </w:pPr>
      <w:r>
        <w:tab/>
      </w:r>
      <w:r>
        <w:tab/>
      </w:r>
      <w:r>
        <w:tab/>
      </w:r>
      <w:r>
        <w:tab/>
      </w:r>
      <w:r>
        <w:tab/>
      </w:r>
      <w:r>
        <w:tab/>
      </w:r>
      <w:r>
        <w:tab/>
      </w:r>
      <w:r w:rsidRPr="00D6562C">
        <w:rPr>
          <w:lang w:val="fr-FR"/>
        </w:rPr>
        <w:t xml:space="preserve">med_allergens, </w:t>
      </w:r>
    </w:p>
    <w:p w14:paraId="1A7913C5" w14:textId="77777777" w:rsidR="00345ACB" w:rsidRPr="00D6562C" w:rsidRDefault="00345ACB">
      <w:pPr>
        <w:pStyle w:val="Example"/>
        <w:rPr>
          <w:lang w:val="fr-FR"/>
        </w:rPr>
      </w:pP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t xml:space="preserve">patient_allergies, </w:t>
      </w:r>
    </w:p>
    <w:p w14:paraId="31F82B0F" w14:textId="77777777" w:rsidR="00345ACB" w:rsidRPr="00D6562C" w:rsidRDefault="00345ACB">
      <w:pPr>
        <w:pStyle w:val="Example"/>
        <w:rPr>
          <w:lang w:val="fr-FR"/>
        </w:rPr>
      </w:pPr>
      <w:r w:rsidRPr="00D6562C">
        <w:rPr>
          <w:lang w:val="fr-FR"/>
        </w:rPr>
        <w:lastRenderedPageBreak/>
        <w:tab/>
      </w:r>
      <w:r w:rsidRPr="00D6562C">
        <w:rPr>
          <w:lang w:val="fr-FR"/>
        </w:rPr>
        <w:tab/>
      </w:r>
      <w:r w:rsidRPr="00D6562C">
        <w:rPr>
          <w:lang w:val="fr-FR"/>
        </w:rPr>
        <w:tab/>
      </w:r>
      <w:r w:rsidRPr="00D6562C">
        <w:rPr>
          <w:lang w:val="fr-FR"/>
        </w:rPr>
        <w:tab/>
      </w:r>
      <w:r w:rsidRPr="00D6562C">
        <w:rPr>
          <w:lang w:val="fr-FR"/>
        </w:rPr>
        <w:tab/>
      </w:r>
      <w:r w:rsidRPr="00D6562C">
        <w:rPr>
          <w:lang w:val="fr-FR"/>
        </w:rPr>
        <w:tab/>
      </w:r>
      <w:r w:rsidRPr="00D6562C">
        <w:rPr>
          <w:lang w:val="fr-FR"/>
        </w:rPr>
        <w:tab/>
        <w:t>patient_reactions;</w:t>
      </w:r>
    </w:p>
    <w:p w14:paraId="1898A4A9" w14:textId="77777777" w:rsidR="00345ACB" w:rsidRDefault="00345ACB" w:rsidP="006071B3">
      <w:pPr>
        <w:pStyle w:val="Heading4"/>
      </w:pPr>
      <w:bookmarkStart w:id="1517" w:name="_Ref279405904"/>
      <w:bookmarkStart w:id="1518" w:name="_Ref448646927"/>
      <w:bookmarkStart w:id="1519" w:name="_Ref448647805"/>
      <w:bookmarkStart w:id="1520" w:name="_Ref448653637"/>
      <w:bookmarkStart w:id="1521" w:name="_Toc526304149"/>
      <w:bookmarkStart w:id="1522" w:name="_Toc141178040"/>
      <w:r>
        <w:t>Enhanced Assignment in Call Statement</w:t>
      </w:r>
      <w:bookmarkEnd w:id="1517"/>
    </w:p>
    <w:p w14:paraId="32F1A270" w14:textId="77777777" w:rsidR="00345ACB" w:rsidRPr="00913441" w:rsidRDefault="00345ACB" w:rsidP="00C85112">
      <w:pPr>
        <w:ind w:left="720"/>
      </w:pPr>
      <w:r w:rsidRPr="00913441">
        <w:t xml:space="preserve">The call statement also supports the same enhanced assignment syntax described in the assignment statement (Section </w:t>
      </w:r>
      <w:r w:rsidR="008216EB">
        <w:fldChar w:fldCharType="begin"/>
      </w:r>
      <w:r w:rsidR="008216EB">
        <w:instrText xml:space="preserve"> REF _Ref188153953 \r \h  \* MERGEFORMAT </w:instrText>
      </w:r>
      <w:r w:rsidR="008216EB">
        <w:fldChar w:fldCharType="separate"/>
      </w:r>
      <w:r>
        <w:t>10.2.1.2</w:t>
      </w:r>
      <w:r w:rsidR="008216EB">
        <w:fldChar w:fldCharType="end"/>
      </w:r>
      <w:r w:rsidRPr="00913441">
        <w:t>)</w:t>
      </w:r>
    </w:p>
    <w:p w14:paraId="7AF1819E" w14:textId="77777777" w:rsidR="00345ACB" w:rsidRDefault="00345ACB" w:rsidP="001E5D51">
      <w:pPr>
        <w:pStyle w:val="Heading3"/>
      </w:pPr>
      <w:bookmarkStart w:id="1523" w:name="_Ref288478700"/>
      <w:bookmarkStart w:id="1524" w:name="_Toc314131977"/>
      <w:bookmarkStart w:id="1525" w:name="_Toc382912269"/>
      <w:r>
        <w:t>While Loop</w:t>
      </w:r>
      <w:bookmarkEnd w:id="1518"/>
      <w:bookmarkEnd w:id="1519"/>
      <w:bookmarkEnd w:id="1520"/>
      <w:bookmarkEnd w:id="1521"/>
      <w:bookmarkEnd w:id="1522"/>
      <w:bookmarkEnd w:id="1523"/>
      <w:bookmarkEnd w:id="1524"/>
      <w:bookmarkEnd w:id="1525"/>
    </w:p>
    <w:p w14:paraId="1E068FEC" w14:textId="77777777" w:rsidR="00345ACB" w:rsidRPr="00913441" w:rsidRDefault="00345ACB">
      <w:pPr>
        <w:pStyle w:val="NormalIndented"/>
      </w:pPr>
      <w:r w:rsidRPr="00913441">
        <w:t xml:space="preserve">A simple form of looping is provided by the </w:t>
      </w:r>
      <w:r w:rsidRPr="00913441">
        <w:rPr>
          <w:b/>
        </w:rPr>
        <w:t>while</w:t>
      </w:r>
      <w:r w:rsidRPr="00913441">
        <w:t xml:space="preserve"> loop. Its form is:</w:t>
      </w:r>
    </w:p>
    <w:p w14:paraId="7CCC1E95" w14:textId="77777777" w:rsidR="00345ACB" w:rsidRDefault="00345ACB">
      <w:pPr>
        <w:pStyle w:val="Example"/>
      </w:pPr>
      <w:r>
        <w:t xml:space="preserve">WHILE &lt;expr&gt; DO </w:t>
      </w:r>
    </w:p>
    <w:p w14:paraId="3DBE2FC4" w14:textId="77777777" w:rsidR="00345ACB" w:rsidRDefault="00345ACB">
      <w:pPr>
        <w:pStyle w:val="Example"/>
        <w:ind w:hanging="72"/>
      </w:pPr>
      <w:r>
        <w:t xml:space="preserve">&lt;block&gt; </w:t>
      </w:r>
    </w:p>
    <w:p w14:paraId="443B52F0" w14:textId="77777777" w:rsidR="00345ACB" w:rsidRDefault="00345ACB">
      <w:pPr>
        <w:pStyle w:val="Example"/>
      </w:pPr>
      <w:r>
        <w:t>ENDDO;</w:t>
      </w:r>
    </w:p>
    <w:p w14:paraId="32E987C5" w14:textId="77777777" w:rsidR="00345ACB" w:rsidRPr="001A0380" w:rsidRDefault="00345ACB">
      <w:pPr>
        <w:pStyle w:val="NormalIndented"/>
      </w:pPr>
      <w:r w:rsidRPr="00913441">
        <w:t xml:space="preserve">The </w:t>
      </w:r>
      <w:r w:rsidRPr="00913441">
        <w:rPr>
          <w:b/>
          <w:bCs/>
        </w:rPr>
        <w:t>while</w:t>
      </w:r>
      <w:r w:rsidRPr="00913441">
        <w:t xml:space="preserve"> loop tests whether an expression (</w:t>
      </w:r>
      <w:r w:rsidRPr="00913441">
        <w:rPr>
          <w:b/>
          <w:bCs/>
        </w:rPr>
        <w:t>&lt;expr&gt;)</w:t>
      </w:r>
      <w:r w:rsidRPr="00913441">
        <w:t xml:space="preserve"> is equal to a single Boolean </w:t>
      </w:r>
      <w:r w:rsidRPr="00913441">
        <w:rPr>
          <w:b/>
          <w:bCs/>
        </w:rPr>
        <w:t>true</w:t>
      </w:r>
      <w:r w:rsidRPr="00913441">
        <w:t xml:space="preserve"> (</w:t>
      </w:r>
      <w:proofErr w:type="gramStart"/>
      <w:r w:rsidRPr="00913441">
        <w:t>similar to</w:t>
      </w:r>
      <w:proofErr w:type="gramEnd"/>
      <w:r w:rsidRPr="00913441">
        <w:t xml:space="preserve"> the conditional execution introduced in the </w:t>
      </w:r>
      <w:r w:rsidRPr="00913441">
        <w:rPr>
          <w:b/>
          <w:bCs/>
        </w:rPr>
        <w:t>if ... then</w:t>
      </w:r>
      <w:r w:rsidRPr="00913441">
        <w:t xml:space="preserve"> syntax - see Section </w:t>
      </w:r>
      <w:r w:rsidR="008216EB">
        <w:fldChar w:fldCharType="begin"/>
      </w:r>
      <w:r w:rsidR="008216EB">
        <w:instrText xml:space="preserve"> REF _Ref448645221 \r \h  \* MERGEFORMAT </w:instrText>
      </w:r>
      <w:r w:rsidR="008216EB">
        <w:fldChar w:fldCharType="separate"/>
      </w:r>
      <w:r>
        <w:t>10.2.1.2</w:t>
      </w:r>
      <w:r w:rsidR="008216EB">
        <w:fldChar w:fldCharType="end"/>
      </w:r>
      <w:r w:rsidRPr="00913441">
        <w:t>). If it is, the block of statements (</w:t>
      </w:r>
      <w:r w:rsidRPr="00913441">
        <w:rPr>
          <w:b/>
          <w:bCs/>
        </w:rPr>
        <w:t>&lt;block&gt;</w:t>
      </w:r>
      <w:r w:rsidRPr="00913441">
        <w:t>) is executed repeatedly until &lt;</w:t>
      </w:r>
      <w:r w:rsidRPr="00913441">
        <w:rPr>
          <w:b/>
          <w:bCs/>
        </w:rPr>
        <w:t>expr</w:t>
      </w:r>
      <w:r w:rsidRPr="00913441">
        <w:t xml:space="preserve">&gt; is not </w:t>
      </w:r>
      <w:r w:rsidRPr="00913441">
        <w:rPr>
          <w:b/>
          <w:bCs/>
        </w:rPr>
        <w:t>true</w:t>
      </w:r>
      <w:r w:rsidRPr="00913441">
        <w:t>. If</w:t>
      </w:r>
      <w:r>
        <w:t xml:space="preserve"> </w:t>
      </w:r>
      <w:r w:rsidRPr="00913441">
        <w:rPr>
          <w:b/>
          <w:bCs/>
        </w:rPr>
        <w:t xml:space="preserve">&lt;expr&gt; </w:t>
      </w:r>
      <w:r w:rsidRPr="00913441">
        <w:t xml:space="preserve">is not </w:t>
      </w:r>
      <w:r w:rsidRPr="00913441">
        <w:rPr>
          <w:b/>
          <w:bCs/>
        </w:rPr>
        <w:t>true</w:t>
      </w:r>
      <w:r w:rsidRPr="00913441">
        <w:t>, the block is not executed.</w:t>
      </w:r>
    </w:p>
    <w:p w14:paraId="440A6E74" w14:textId="77777777" w:rsidR="00345ACB" w:rsidRPr="00913441" w:rsidRDefault="00345ACB">
      <w:pPr>
        <w:pStyle w:val="NormalIndented"/>
      </w:pPr>
      <w:r w:rsidRPr="00913441">
        <w:t xml:space="preserve">Authors should take care when using </w:t>
      </w:r>
      <w:r w:rsidRPr="00913441">
        <w:rPr>
          <w:b/>
          <w:bCs/>
        </w:rPr>
        <w:t>while</w:t>
      </w:r>
      <w:r w:rsidRPr="00913441">
        <w:t xml:space="preserve"> loops in </w:t>
      </w:r>
      <w:proofErr w:type="spellStart"/>
      <w:r w:rsidRPr="00913441">
        <w:t>MLMs</w:t>
      </w:r>
      <w:proofErr w:type="spellEnd"/>
      <w:r w:rsidRPr="00913441">
        <w:t>, since it is possible to create infinite loops. It is the author's responsibility, not the compiler, to avoid infinite looping.</w:t>
      </w:r>
    </w:p>
    <w:p w14:paraId="5F3C2278" w14:textId="77777777" w:rsidR="00345ACB" w:rsidRPr="00913441" w:rsidRDefault="00345ACB">
      <w:pPr>
        <w:pStyle w:val="NormalIndented"/>
      </w:pPr>
      <w:r w:rsidRPr="00913441">
        <w:t>Here is an example:</w:t>
      </w:r>
    </w:p>
    <w:p w14:paraId="210336A1" w14:textId="77777777" w:rsidR="00345ACB" w:rsidRDefault="00345ACB">
      <w:pPr>
        <w:pStyle w:val="Example"/>
        <w:rPr>
          <w:lang w:eastAsia="ko-KR"/>
        </w:rPr>
      </w:pPr>
      <w:r>
        <w:t>/* Initialize variables */</w:t>
      </w:r>
    </w:p>
    <w:p w14:paraId="13537A95" w14:textId="77777777" w:rsidR="00345ACB" w:rsidRDefault="00345ACB">
      <w:pPr>
        <w:pStyle w:val="Example"/>
        <w:rPr>
          <w:lang w:eastAsia="ko-KR"/>
        </w:rPr>
      </w:pPr>
      <w:r>
        <w:t>a_list:= ();</w:t>
      </w:r>
    </w:p>
    <w:p w14:paraId="04927389" w14:textId="77777777" w:rsidR="00345ACB" w:rsidRDefault="00345ACB">
      <w:pPr>
        <w:pStyle w:val="Example"/>
      </w:pPr>
      <w:r>
        <w:t>m_list:= ();</w:t>
      </w:r>
    </w:p>
    <w:p w14:paraId="0166F43D" w14:textId="77777777" w:rsidR="00345ACB" w:rsidRDefault="00345ACB">
      <w:pPr>
        <w:pStyle w:val="Example"/>
      </w:pPr>
      <w:r>
        <w:t>r_list:= ();</w:t>
      </w:r>
    </w:p>
    <w:p w14:paraId="65B474BE" w14:textId="77777777" w:rsidR="00345ACB" w:rsidRDefault="00345ACB">
      <w:pPr>
        <w:pStyle w:val="Example"/>
      </w:pPr>
      <w:r>
        <w:t>num:= 1;</w:t>
      </w:r>
    </w:p>
    <w:p w14:paraId="56EF79C9" w14:textId="77777777" w:rsidR="00345ACB" w:rsidRDefault="00345ACB">
      <w:pPr>
        <w:pStyle w:val="Example"/>
      </w:pPr>
      <w:r>
        <w:t>/* Checks each allergen in the medications to determine if the patient is allergic to it */</w:t>
      </w:r>
      <w:r>
        <w:tab/>
      </w:r>
    </w:p>
    <w:p w14:paraId="3C1FF461" w14:textId="77777777" w:rsidR="00345ACB" w:rsidRDefault="00345ACB">
      <w:pPr>
        <w:pStyle w:val="Example"/>
      </w:pPr>
      <w:r>
        <w:t>while num &lt;= (count med_allergen) do</w:t>
      </w:r>
    </w:p>
    <w:p w14:paraId="30EEF758" w14:textId="77777777" w:rsidR="00345ACB" w:rsidRDefault="00345ACB">
      <w:pPr>
        <w:pStyle w:val="Example"/>
        <w:rPr>
          <w:lang w:eastAsia="ko-KR"/>
        </w:rPr>
      </w:pPr>
      <w:r>
        <w:rPr>
          <w:lang w:eastAsia="ko-KR"/>
        </w:rPr>
        <w:tab/>
      </w:r>
      <w:r>
        <w:t>allergen:= last(first num from med_allergens);</w:t>
      </w:r>
    </w:p>
    <w:p w14:paraId="5A93B718" w14:textId="77777777" w:rsidR="00345ACB" w:rsidRDefault="00345ACB">
      <w:pPr>
        <w:pStyle w:val="Example"/>
      </w:pPr>
      <w:r>
        <w:rPr>
          <w:lang w:eastAsia="ko-KR"/>
        </w:rPr>
        <w:tab/>
      </w:r>
      <w:r>
        <w:t>allergy_found:= (patient_allergies = allergen);</w:t>
      </w:r>
    </w:p>
    <w:p w14:paraId="6FE40289" w14:textId="77777777" w:rsidR="00345ACB" w:rsidRDefault="00345ACB">
      <w:pPr>
        <w:pStyle w:val="Example"/>
      </w:pPr>
      <w:r>
        <w:rPr>
          <w:lang w:eastAsia="ko-KR"/>
        </w:rPr>
        <w:tab/>
      </w:r>
      <w:r>
        <w:t>reaction:= patient_reactions where allergy_found;</w:t>
      </w:r>
    </w:p>
    <w:p w14:paraId="1942346A" w14:textId="77777777" w:rsidR="00345ACB" w:rsidRDefault="00345ACB">
      <w:pPr>
        <w:pStyle w:val="Example"/>
      </w:pPr>
      <w:r>
        <w:rPr>
          <w:lang w:eastAsia="ko-KR"/>
        </w:rPr>
        <w:tab/>
      </w:r>
      <w:r>
        <w:t>medication:= med_orders where (med_allergens = allergen);</w:t>
      </w:r>
    </w:p>
    <w:p w14:paraId="1BE176B0" w14:textId="77777777" w:rsidR="00345ACB" w:rsidRDefault="00345ACB">
      <w:pPr>
        <w:pStyle w:val="Example"/>
        <w:rPr>
          <w:lang w:eastAsia="ko-KR"/>
        </w:rPr>
      </w:pPr>
      <w:r>
        <w:rPr>
          <w:lang w:eastAsia="ko-KR"/>
        </w:rPr>
        <w:tab/>
      </w:r>
      <w:r>
        <w:t>/* Adds the allergen, medication, and reaction to variables that will */</w:t>
      </w:r>
    </w:p>
    <w:p w14:paraId="33930FE9" w14:textId="77777777" w:rsidR="00345ACB" w:rsidRDefault="00345ACB">
      <w:pPr>
        <w:pStyle w:val="Example"/>
        <w:rPr>
          <w:lang w:eastAsia="ko-KR"/>
        </w:rPr>
      </w:pPr>
      <w:r>
        <w:rPr>
          <w:lang w:eastAsia="ko-KR"/>
        </w:rPr>
        <w:tab/>
      </w:r>
      <w:r>
        <w:t>/* be returned to the calling MLM */</w:t>
      </w:r>
    </w:p>
    <w:p w14:paraId="2BD62C8C" w14:textId="77777777" w:rsidR="00345ACB" w:rsidRDefault="00345ACB">
      <w:pPr>
        <w:pStyle w:val="Example"/>
      </w:pPr>
      <w:r>
        <w:rPr>
          <w:lang w:eastAsia="ko-KR"/>
        </w:rPr>
        <w:tab/>
      </w:r>
      <w:r>
        <w:t>If any allergy_found then</w:t>
      </w:r>
    </w:p>
    <w:p w14:paraId="5277B499" w14:textId="77777777" w:rsidR="00345ACB" w:rsidRDefault="00345ACB">
      <w:pPr>
        <w:pStyle w:val="Example"/>
        <w:rPr>
          <w:lang w:eastAsia="ko-KR"/>
        </w:rPr>
      </w:pPr>
      <w:r>
        <w:rPr>
          <w:lang w:eastAsia="ko-KR"/>
        </w:rPr>
        <w:tab/>
      </w:r>
      <w:r>
        <w:rPr>
          <w:lang w:eastAsia="ko-KR"/>
        </w:rPr>
        <w:tab/>
      </w:r>
      <w:r>
        <w:t>a_list:= a_list, allergen;</w:t>
      </w:r>
    </w:p>
    <w:p w14:paraId="55584532" w14:textId="77777777" w:rsidR="00345ACB" w:rsidRDefault="00345ACB">
      <w:pPr>
        <w:pStyle w:val="Example"/>
        <w:rPr>
          <w:lang w:eastAsia="ko-KR"/>
        </w:rPr>
      </w:pPr>
      <w:r>
        <w:rPr>
          <w:lang w:eastAsia="ko-KR"/>
        </w:rPr>
        <w:tab/>
      </w:r>
      <w:r>
        <w:rPr>
          <w:lang w:eastAsia="ko-KR"/>
        </w:rPr>
        <w:tab/>
      </w:r>
      <w:r>
        <w:t>m_list:= m_list, medication;</w:t>
      </w:r>
    </w:p>
    <w:p w14:paraId="3663736B" w14:textId="77777777" w:rsidR="00345ACB" w:rsidRDefault="00345ACB">
      <w:pPr>
        <w:pStyle w:val="Example"/>
      </w:pPr>
      <w:r>
        <w:rPr>
          <w:lang w:eastAsia="ko-KR"/>
        </w:rPr>
        <w:tab/>
      </w:r>
      <w:r>
        <w:rPr>
          <w:lang w:eastAsia="ko-KR"/>
        </w:rPr>
        <w:tab/>
      </w:r>
      <w:r>
        <w:t>r_list:= r_list, reaction;</w:t>
      </w:r>
    </w:p>
    <w:p w14:paraId="204FAB10" w14:textId="77777777" w:rsidR="00345ACB" w:rsidRDefault="00345ACB">
      <w:pPr>
        <w:pStyle w:val="Example"/>
      </w:pPr>
      <w:r>
        <w:rPr>
          <w:lang w:eastAsia="ko-KR"/>
        </w:rPr>
        <w:tab/>
      </w:r>
      <w:r>
        <w:t>endif;</w:t>
      </w:r>
    </w:p>
    <w:p w14:paraId="2B623A76" w14:textId="77777777" w:rsidR="00345ACB" w:rsidRDefault="00345ACB">
      <w:pPr>
        <w:pStyle w:val="Example"/>
      </w:pPr>
      <w:r>
        <w:rPr>
          <w:lang w:eastAsia="ko-KR"/>
        </w:rPr>
        <w:tab/>
      </w:r>
      <w:r>
        <w:t>/* Increments the counter that is used to stop the while-loop */</w:t>
      </w:r>
      <w:r>
        <w:tab/>
      </w:r>
    </w:p>
    <w:p w14:paraId="72699CCD" w14:textId="77777777" w:rsidR="00345ACB" w:rsidRDefault="00345ACB">
      <w:pPr>
        <w:pStyle w:val="Example"/>
      </w:pPr>
      <w:r>
        <w:rPr>
          <w:lang w:eastAsia="ko-KR"/>
        </w:rPr>
        <w:tab/>
      </w:r>
      <w:r>
        <w:t>num:= num + 1 ;</w:t>
      </w:r>
    </w:p>
    <w:p w14:paraId="58B15FCE" w14:textId="77777777" w:rsidR="00345ACB" w:rsidRDefault="00345ACB">
      <w:pPr>
        <w:pStyle w:val="Example"/>
      </w:pPr>
      <w:r>
        <w:t>enddo;</w:t>
      </w:r>
    </w:p>
    <w:p w14:paraId="27B53B14" w14:textId="77777777" w:rsidR="00345ACB" w:rsidRPr="00DB23BE" w:rsidRDefault="00345ACB" w:rsidP="005D1A8F">
      <w:pPr>
        <w:pStyle w:val="Heading4"/>
      </w:pPr>
      <w:bookmarkStart w:id="1526" w:name="_Ref288479243"/>
      <w:bookmarkStart w:id="1527" w:name="_Ref448646976"/>
      <w:bookmarkStart w:id="1528" w:name="_Ref448647840"/>
      <w:bookmarkStart w:id="1529" w:name="_Ref448653654"/>
      <w:bookmarkStart w:id="1530" w:name="_Toc526304150"/>
      <w:bookmarkStart w:id="1531" w:name="_Toc141178041"/>
      <w:proofErr w:type="spellStart"/>
      <w:r w:rsidRPr="00DB23BE">
        <w:t>Breakloop</w:t>
      </w:r>
      <w:proofErr w:type="spellEnd"/>
      <w:r w:rsidRPr="00DB23BE">
        <w:t xml:space="preserve"> Statement</w:t>
      </w:r>
      <w:bookmarkEnd w:id="1526"/>
    </w:p>
    <w:p w14:paraId="6EA82E8D" w14:textId="77777777" w:rsidR="00345ACB" w:rsidRPr="00D060D4" w:rsidRDefault="00345ACB" w:rsidP="008B5CCE">
      <w:pPr>
        <w:pStyle w:val="NormalIndented"/>
      </w:pPr>
      <w:r w:rsidRPr="00D060D4">
        <w:t>The block of statements (</w:t>
      </w:r>
      <w:r w:rsidRPr="00DB23BE">
        <w:rPr>
          <w:b/>
        </w:rPr>
        <w:t>&lt;block&gt;</w:t>
      </w:r>
      <w:r w:rsidRPr="00D060D4">
        <w:t xml:space="preserve">) of a while loop may contain a </w:t>
      </w:r>
      <w:proofErr w:type="spellStart"/>
      <w:r w:rsidRPr="00DB23BE">
        <w:rPr>
          <w:b/>
        </w:rPr>
        <w:t>breakloop</w:t>
      </w:r>
      <w:proofErr w:type="spellEnd"/>
      <w:r w:rsidRPr="00D060D4">
        <w:t xml:space="preserve"> statement. If the execution reaches such a </w:t>
      </w:r>
      <w:proofErr w:type="spellStart"/>
      <w:r w:rsidRPr="00DB23BE">
        <w:rPr>
          <w:b/>
        </w:rPr>
        <w:t>breakloop</w:t>
      </w:r>
      <w:proofErr w:type="spellEnd"/>
      <w:r w:rsidRPr="00D060D4">
        <w:t xml:space="preserve"> statement, the direct superior</w:t>
      </w:r>
      <w:r w:rsidRPr="00E75115">
        <w:t xml:space="preserve"> loop will be aborted immediately.</w:t>
      </w:r>
      <w:r w:rsidRPr="00D060D4">
        <w:t xml:space="preserve"> If the </w:t>
      </w:r>
      <w:proofErr w:type="spellStart"/>
      <w:r w:rsidRPr="00D060D4">
        <w:t>breakloop</w:t>
      </w:r>
      <w:proofErr w:type="spellEnd"/>
      <w:r w:rsidRPr="00D060D4">
        <w:t xml:space="preserve"> statement occurs within a nested loop, it will always apply to the innermost loop only. </w:t>
      </w:r>
      <w:proofErr w:type="spellStart"/>
      <w:r w:rsidRPr="00DB23BE">
        <w:rPr>
          <w:b/>
        </w:rPr>
        <w:t>Breakloop</w:t>
      </w:r>
      <w:proofErr w:type="spellEnd"/>
      <w:r w:rsidRPr="00D060D4">
        <w:t xml:space="preserve"> statements are only allowed inside of loops. </w:t>
      </w:r>
    </w:p>
    <w:p w14:paraId="450ED195" w14:textId="77777777" w:rsidR="00345ACB" w:rsidRPr="00D060D4" w:rsidRDefault="00345ACB" w:rsidP="008B5CCE">
      <w:pPr>
        <w:pStyle w:val="NormalIndented"/>
      </w:pPr>
      <w:r w:rsidRPr="00D060D4">
        <w:t>An example is:</w:t>
      </w:r>
    </w:p>
    <w:p w14:paraId="648B0C6E" w14:textId="77777777" w:rsidR="00345ACB" w:rsidRPr="000F6217" w:rsidRDefault="00345ACB" w:rsidP="00E2381A">
      <w:pPr>
        <w:pStyle w:val="Example"/>
        <w:rPr>
          <w:lang w:val="en-GB"/>
        </w:rPr>
      </w:pPr>
      <w:r w:rsidRPr="000F6217">
        <w:rPr>
          <w:lang w:val="en-GB"/>
        </w:rPr>
        <w:t>num:= 1;</w:t>
      </w:r>
    </w:p>
    <w:p w14:paraId="4568C6DB" w14:textId="77777777" w:rsidR="00345ACB" w:rsidRPr="000F6217" w:rsidRDefault="00345ACB" w:rsidP="00E2381A">
      <w:pPr>
        <w:pStyle w:val="Example"/>
        <w:rPr>
          <w:lang w:val="en-GB"/>
        </w:rPr>
      </w:pPr>
      <w:r w:rsidRPr="000F6217">
        <w:rPr>
          <w:lang w:val="en-GB"/>
        </w:rPr>
        <w:t>/* Checks each allergen in the medications and stops if patient is allergic to it */</w:t>
      </w:r>
    </w:p>
    <w:p w14:paraId="5FA192CD" w14:textId="77777777" w:rsidR="00345ACB" w:rsidRPr="000F6217" w:rsidRDefault="00345ACB" w:rsidP="00E2381A">
      <w:pPr>
        <w:pStyle w:val="Example"/>
        <w:rPr>
          <w:lang w:val="en-GB"/>
        </w:rPr>
      </w:pPr>
      <w:r w:rsidRPr="000F6217">
        <w:rPr>
          <w:lang w:val="en-GB"/>
        </w:rPr>
        <w:t>while num &lt;= (count med_allergen) do</w:t>
      </w:r>
    </w:p>
    <w:p w14:paraId="5489BB1B" w14:textId="77777777" w:rsidR="00345ACB" w:rsidRPr="000F6217" w:rsidRDefault="00345ACB" w:rsidP="00E2381A">
      <w:pPr>
        <w:pStyle w:val="Example"/>
        <w:rPr>
          <w:lang w:val="en-GB"/>
        </w:rPr>
      </w:pPr>
      <w:r>
        <w:rPr>
          <w:lang w:val="en-GB"/>
        </w:rPr>
        <w:t xml:space="preserve"> </w:t>
      </w:r>
      <w:r w:rsidRPr="000F6217">
        <w:rPr>
          <w:lang w:val="en-GB"/>
        </w:rPr>
        <w:t xml:space="preserve"> </w:t>
      </w:r>
      <w:r>
        <w:rPr>
          <w:lang w:val="en-GB" w:eastAsia="ko-KR"/>
        </w:rPr>
        <w:t xml:space="preserve"> </w:t>
      </w:r>
      <w:r w:rsidRPr="000F6217">
        <w:rPr>
          <w:lang w:val="en-GB"/>
        </w:rPr>
        <w:t>allergen:= last(first num from med_allergens);</w:t>
      </w:r>
    </w:p>
    <w:p w14:paraId="42DBE595" w14:textId="77777777" w:rsidR="00345ACB" w:rsidRPr="000F6217" w:rsidRDefault="00345ACB" w:rsidP="00E2381A">
      <w:pPr>
        <w:pStyle w:val="Example"/>
        <w:rPr>
          <w:lang w:val="en-GB"/>
        </w:rPr>
      </w:pPr>
      <w:r w:rsidRPr="000F6217">
        <w:rPr>
          <w:lang w:val="en-GB"/>
        </w:rPr>
        <w:t xml:space="preserve">   allergy_found:= (patient_allergies = allergen);</w:t>
      </w:r>
    </w:p>
    <w:p w14:paraId="090358C1" w14:textId="77777777" w:rsidR="00345ACB" w:rsidRPr="000F6217" w:rsidRDefault="00345ACB" w:rsidP="00E2381A">
      <w:pPr>
        <w:pStyle w:val="Example"/>
        <w:rPr>
          <w:lang w:val="en-GB"/>
        </w:rPr>
      </w:pPr>
      <w:r w:rsidRPr="000F6217">
        <w:rPr>
          <w:lang w:val="en-GB"/>
        </w:rPr>
        <w:t xml:space="preserve">   /* be returned to the calling MLM */</w:t>
      </w:r>
    </w:p>
    <w:p w14:paraId="60708C7F" w14:textId="77777777" w:rsidR="00345ACB" w:rsidRPr="000F6217" w:rsidRDefault="00345ACB" w:rsidP="00E2381A">
      <w:pPr>
        <w:pStyle w:val="Example"/>
        <w:rPr>
          <w:lang w:val="en-GB"/>
        </w:rPr>
      </w:pPr>
      <w:r w:rsidRPr="000F6217">
        <w:rPr>
          <w:lang w:val="en-GB"/>
        </w:rPr>
        <w:lastRenderedPageBreak/>
        <w:t xml:space="preserve">   If any allergy_found then</w:t>
      </w:r>
    </w:p>
    <w:p w14:paraId="58CAE0AB" w14:textId="77777777" w:rsidR="00345ACB" w:rsidRPr="000F6217" w:rsidRDefault="00345ACB" w:rsidP="00E2381A">
      <w:pPr>
        <w:pStyle w:val="Example"/>
        <w:rPr>
          <w:lang w:val="en-GB"/>
        </w:rPr>
      </w:pPr>
      <w:r w:rsidRPr="000F6217">
        <w:rPr>
          <w:lang w:val="en-GB"/>
        </w:rPr>
        <w:t xml:space="preserve">  </w:t>
      </w:r>
      <w:r w:rsidRPr="000F6217">
        <w:rPr>
          <w:lang w:val="en-GB"/>
        </w:rPr>
        <w:tab/>
        <w:t xml:space="preserve">   </w:t>
      </w:r>
      <w:r w:rsidRPr="00BE34A3">
        <w:rPr>
          <w:lang w:val="en-GB"/>
        </w:rPr>
        <w:t>breakloop</w:t>
      </w:r>
      <w:r w:rsidRPr="000F6217">
        <w:rPr>
          <w:lang w:val="en-GB"/>
        </w:rPr>
        <w:t xml:space="preserve">;  // execution of the while-loop will stop immediately </w:t>
      </w:r>
    </w:p>
    <w:p w14:paraId="7A19D59C" w14:textId="77777777" w:rsidR="00345ACB" w:rsidRPr="000F6217" w:rsidRDefault="00345ACB" w:rsidP="00E2381A">
      <w:pPr>
        <w:pStyle w:val="Example"/>
        <w:rPr>
          <w:lang w:val="en-GB"/>
        </w:rPr>
      </w:pPr>
      <w:r w:rsidRPr="000F6217">
        <w:rPr>
          <w:lang w:val="en-GB"/>
        </w:rPr>
        <w:t xml:space="preserve">   endif;</w:t>
      </w:r>
    </w:p>
    <w:p w14:paraId="4C24CB8A" w14:textId="77777777" w:rsidR="00345ACB" w:rsidRPr="000F6217" w:rsidRDefault="00345ACB" w:rsidP="00E2381A">
      <w:pPr>
        <w:pStyle w:val="Example"/>
        <w:rPr>
          <w:lang w:val="en-GB"/>
        </w:rPr>
      </w:pPr>
      <w:r w:rsidRPr="000F6217">
        <w:rPr>
          <w:lang w:val="en-GB"/>
        </w:rPr>
        <w:t xml:space="preserve">   /* Increments the counter that is used to stop the while-loop */</w:t>
      </w:r>
    </w:p>
    <w:p w14:paraId="3AA14F5D" w14:textId="77777777" w:rsidR="00345ACB" w:rsidRPr="000F6217" w:rsidRDefault="00345ACB" w:rsidP="00E2381A">
      <w:pPr>
        <w:pStyle w:val="Example"/>
        <w:rPr>
          <w:lang w:val="en-GB"/>
        </w:rPr>
      </w:pPr>
      <w:r w:rsidRPr="000F6217">
        <w:rPr>
          <w:lang w:val="en-GB"/>
        </w:rPr>
        <w:t xml:space="preserve">   num:= num + 1 ;</w:t>
      </w:r>
    </w:p>
    <w:p w14:paraId="596E81A5" w14:textId="77777777" w:rsidR="00345ACB" w:rsidRPr="000F6217" w:rsidRDefault="00345ACB" w:rsidP="00E2381A">
      <w:pPr>
        <w:pStyle w:val="Example"/>
        <w:rPr>
          <w:lang w:val="en-GB"/>
        </w:rPr>
      </w:pPr>
      <w:r w:rsidRPr="000F6217">
        <w:rPr>
          <w:lang w:val="en-GB"/>
        </w:rPr>
        <w:t xml:space="preserve">   [...]</w:t>
      </w:r>
    </w:p>
    <w:p w14:paraId="7F706F21" w14:textId="77777777" w:rsidR="00345ACB" w:rsidRPr="000F6217" w:rsidRDefault="00345ACB" w:rsidP="00E2381A">
      <w:pPr>
        <w:pStyle w:val="Example"/>
      </w:pPr>
      <w:r w:rsidRPr="000F6217">
        <w:rPr>
          <w:lang w:val="en-GB"/>
        </w:rPr>
        <w:t>enddo;</w:t>
      </w:r>
    </w:p>
    <w:p w14:paraId="17643D2D" w14:textId="77777777" w:rsidR="00345ACB" w:rsidRDefault="00345ACB" w:rsidP="001E5D51">
      <w:pPr>
        <w:pStyle w:val="Heading3"/>
      </w:pPr>
      <w:bookmarkStart w:id="1532" w:name="_Ref288478720"/>
      <w:bookmarkStart w:id="1533" w:name="_Toc314131978"/>
      <w:bookmarkStart w:id="1534" w:name="_Toc382912270"/>
      <w:r>
        <w:t>For Loop</w:t>
      </w:r>
      <w:bookmarkEnd w:id="1527"/>
      <w:bookmarkEnd w:id="1528"/>
      <w:bookmarkEnd w:id="1529"/>
      <w:bookmarkEnd w:id="1530"/>
      <w:bookmarkEnd w:id="1531"/>
      <w:bookmarkEnd w:id="1532"/>
      <w:bookmarkEnd w:id="1533"/>
      <w:bookmarkEnd w:id="1534"/>
    </w:p>
    <w:p w14:paraId="7B8BA84F" w14:textId="77777777" w:rsidR="00345ACB" w:rsidRPr="00913441" w:rsidRDefault="00345ACB">
      <w:pPr>
        <w:pStyle w:val="NormalIndented"/>
      </w:pPr>
      <w:r w:rsidRPr="00913441">
        <w:t xml:space="preserve">Another form of looping is provided by the </w:t>
      </w:r>
      <w:r w:rsidRPr="00913441">
        <w:rPr>
          <w:b/>
        </w:rPr>
        <w:t>for</w:t>
      </w:r>
      <w:r w:rsidRPr="00913441">
        <w:t xml:space="preserve"> loop. Its form is:</w:t>
      </w:r>
    </w:p>
    <w:p w14:paraId="37C4CB0C" w14:textId="77777777" w:rsidR="00345ACB" w:rsidRDefault="00345ACB">
      <w:pPr>
        <w:pStyle w:val="Example"/>
      </w:pPr>
      <w:r>
        <w:t xml:space="preserve">FOR &lt;identifier&gt; in &lt;expr&gt; DO </w:t>
      </w:r>
    </w:p>
    <w:p w14:paraId="13AE5804" w14:textId="77777777" w:rsidR="00345ACB" w:rsidRDefault="00345ACB">
      <w:pPr>
        <w:pStyle w:val="Example"/>
        <w:ind w:hanging="72"/>
      </w:pPr>
      <w:r>
        <w:t>&lt;block&gt;</w:t>
      </w:r>
    </w:p>
    <w:p w14:paraId="22733DF6" w14:textId="77777777" w:rsidR="00345ACB" w:rsidRDefault="00345ACB">
      <w:pPr>
        <w:pStyle w:val="Example"/>
      </w:pPr>
      <w:r>
        <w:t>ENDDO;</w:t>
      </w:r>
    </w:p>
    <w:p w14:paraId="3A1CDC29" w14:textId="77777777" w:rsidR="00345ACB" w:rsidRDefault="00345ACB">
      <w:pPr>
        <w:pStyle w:val="NormalIndented"/>
      </w:pPr>
      <w:r w:rsidRPr="00913441">
        <w:t xml:space="preserve">The </w:t>
      </w:r>
      <w:r w:rsidRPr="00913441">
        <w:rPr>
          <w:b/>
          <w:bCs/>
        </w:rPr>
        <w:t xml:space="preserve">&lt;expr&gt; </w:t>
      </w:r>
      <w:r w:rsidRPr="00913441">
        <w:t xml:space="preserve">will usually be a list generator. If </w:t>
      </w:r>
      <w:r w:rsidRPr="00913441">
        <w:rPr>
          <w:b/>
          <w:bCs/>
        </w:rPr>
        <w:t>&lt;expr&gt;</w:t>
      </w:r>
      <w:r w:rsidRPr="00913441">
        <w:t xml:space="preserve"> is empty or null, the block is not executed. Otherwise, the block is executed with the </w:t>
      </w:r>
      <w:r w:rsidRPr="00913441">
        <w:rPr>
          <w:b/>
          <w:bCs/>
        </w:rPr>
        <w:t>&lt;identifier&gt;</w:t>
      </w:r>
      <w:r w:rsidRPr="00913441">
        <w:t xml:space="preserve"> taking on consecutive elements in </w:t>
      </w:r>
      <w:r w:rsidRPr="00913441">
        <w:rPr>
          <w:b/>
          <w:bCs/>
        </w:rPr>
        <w:t>&lt;expr&gt;</w:t>
      </w:r>
      <w:r w:rsidRPr="00913441">
        <w:t xml:space="preserve">. The </w:t>
      </w:r>
      <w:r w:rsidRPr="00913441">
        <w:rPr>
          <w:b/>
          <w:bCs/>
        </w:rPr>
        <w:t xml:space="preserve">&lt;identifier&gt; </w:t>
      </w:r>
      <w:r w:rsidRPr="00913441">
        <w:t xml:space="preserve">cannot be assigned to inside the </w:t>
      </w:r>
      <w:r w:rsidRPr="00913441">
        <w:rPr>
          <w:b/>
          <w:bCs/>
        </w:rPr>
        <w:t>&lt;block&gt;</w:t>
      </w:r>
      <w:r w:rsidRPr="00913441">
        <w:t xml:space="preserve"> (the compiler must produce a compilation error if this is attempted). After the </w:t>
      </w:r>
      <w:proofErr w:type="spellStart"/>
      <w:r w:rsidRPr="00913441">
        <w:rPr>
          <w:b/>
          <w:bCs/>
        </w:rPr>
        <w:t>enddo</w:t>
      </w:r>
      <w:proofErr w:type="spellEnd"/>
      <w:r w:rsidRPr="00913441">
        <w:t xml:space="preserve">, the </w:t>
      </w:r>
      <w:r w:rsidRPr="00913441">
        <w:rPr>
          <w:b/>
          <w:bCs/>
        </w:rPr>
        <w:t>&lt;identifier&gt;</w:t>
      </w:r>
      <w:r w:rsidRPr="00913441">
        <w:t xml:space="preserve"> becomes undefined and its value should not be used. A compiler may flag this as an error.</w:t>
      </w:r>
      <w:r w:rsidDel="00F16144">
        <w:t xml:space="preserve"> </w:t>
      </w:r>
    </w:p>
    <w:p w14:paraId="0036E9EA" w14:textId="77777777" w:rsidR="00345ACB" w:rsidRPr="00913441" w:rsidRDefault="00345ACB">
      <w:pPr>
        <w:pStyle w:val="NormalIndented"/>
      </w:pPr>
      <w:r w:rsidRPr="00913441">
        <w:t>Here is an example:</w:t>
      </w:r>
    </w:p>
    <w:p w14:paraId="55B86164" w14:textId="77777777" w:rsidR="00345ACB" w:rsidRDefault="00345ACB">
      <w:pPr>
        <w:pStyle w:val="Example"/>
      </w:pPr>
      <w:r>
        <w:t>/* Initialize variables */</w:t>
      </w:r>
      <w:r>
        <w:tab/>
      </w:r>
    </w:p>
    <w:p w14:paraId="1D7D19B1" w14:textId="77777777" w:rsidR="00345ACB" w:rsidRDefault="00345ACB">
      <w:pPr>
        <w:pStyle w:val="Example"/>
      </w:pPr>
      <w:r>
        <w:t>a_list:= ();</w:t>
      </w:r>
      <w:r>
        <w:tab/>
      </w:r>
    </w:p>
    <w:p w14:paraId="634F4D6D" w14:textId="77777777" w:rsidR="00345ACB" w:rsidRDefault="00345ACB">
      <w:pPr>
        <w:pStyle w:val="Example"/>
      </w:pPr>
      <w:r>
        <w:t>m_list:= ();</w:t>
      </w:r>
      <w:r>
        <w:tab/>
      </w:r>
    </w:p>
    <w:p w14:paraId="745A3C4A" w14:textId="77777777" w:rsidR="00345ACB" w:rsidRDefault="00345ACB">
      <w:pPr>
        <w:pStyle w:val="Example"/>
      </w:pPr>
      <w:r>
        <w:t>r_list:= ();</w:t>
      </w:r>
      <w:r>
        <w:tab/>
      </w:r>
    </w:p>
    <w:p w14:paraId="44C7E017" w14:textId="77777777" w:rsidR="00345ACB" w:rsidRDefault="00345ACB">
      <w:pPr>
        <w:pStyle w:val="Example"/>
      </w:pPr>
      <w:r>
        <w:t>/* Checks each allergen in the medications to determine if the patient is allergic to it */</w:t>
      </w:r>
      <w:r>
        <w:tab/>
      </w:r>
    </w:p>
    <w:p w14:paraId="42EC99EA" w14:textId="77777777" w:rsidR="00345ACB" w:rsidRDefault="00345ACB">
      <w:pPr>
        <w:pStyle w:val="Example"/>
      </w:pPr>
      <w:r>
        <w:t>for allergen in med_allergens do</w:t>
      </w:r>
    </w:p>
    <w:p w14:paraId="09D96B65" w14:textId="77777777" w:rsidR="00345ACB" w:rsidRDefault="00345ACB">
      <w:pPr>
        <w:pStyle w:val="Example"/>
        <w:ind w:left="2520"/>
      </w:pPr>
      <w:r>
        <w:t>allergy_found:= (patient_allergies = allergen);</w:t>
      </w:r>
      <w:r>
        <w:tab/>
      </w:r>
    </w:p>
    <w:p w14:paraId="74F9BCCF" w14:textId="77777777" w:rsidR="00345ACB" w:rsidRDefault="00345ACB">
      <w:pPr>
        <w:pStyle w:val="Example"/>
        <w:ind w:left="2520"/>
      </w:pPr>
      <w:r>
        <w:t>reaction:= patient_reactions where allergy_found;</w:t>
      </w:r>
      <w:r>
        <w:tab/>
      </w:r>
    </w:p>
    <w:p w14:paraId="2BCD371A" w14:textId="77777777" w:rsidR="00345ACB" w:rsidRDefault="00345ACB">
      <w:pPr>
        <w:pStyle w:val="Example"/>
        <w:ind w:left="2520"/>
      </w:pPr>
      <w:r>
        <w:t>medication:= med_orders where (med_allergens = allergen);</w:t>
      </w:r>
    </w:p>
    <w:p w14:paraId="7AC7BB7B" w14:textId="77777777" w:rsidR="00345ACB" w:rsidRDefault="00345ACB">
      <w:pPr>
        <w:pStyle w:val="Example"/>
        <w:ind w:left="2520"/>
      </w:pPr>
      <w:r>
        <w:t>/* Adds the allergen, medication, and reaction to variables that will */</w:t>
      </w:r>
      <w:r>
        <w:tab/>
      </w:r>
    </w:p>
    <w:p w14:paraId="5B70521F" w14:textId="77777777" w:rsidR="00345ACB" w:rsidRDefault="00345ACB">
      <w:pPr>
        <w:pStyle w:val="Example"/>
        <w:ind w:left="2520"/>
      </w:pPr>
      <w:r>
        <w:t>/* be returned to the calling MLM */</w:t>
      </w:r>
      <w:r>
        <w:tab/>
      </w:r>
    </w:p>
    <w:p w14:paraId="7F0B5396" w14:textId="77777777" w:rsidR="00345ACB" w:rsidRDefault="00345ACB">
      <w:pPr>
        <w:pStyle w:val="Example"/>
        <w:ind w:left="2520"/>
      </w:pPr>
      <w:r>
        <w:t>If any allergy_found then</w:t>
      </w:r>
      <w:r>
        <w:tab/>
      </w:r>
    </w:p>
    <w:p w14:paraId="7092AA02" w14:textId="77777777" w:rsidR="00345ACB" w:rsidRDefault="00345ACB">
      <w:pPr>
        <w:pStyle w:val="Example"/>
        <w:ind w:left="2880"/>
      </w:pPr>
      <w:r>
        <w:t>a_list:= a_list, allergen;</w:t>
      </w:r>
    </w:p>
    <w:p w14:paraId="45910D21" w14:textId="77777777" w:rsidR="00345ACB" w:rsidRDefault="00345ACB">
      <w:pPr>
        <w:pStyle w:val="Example"/>
        <w:ind w:left="2880"/>
      </w:pPr>
      <w:r>
        <w:t>m_list:= m_list, medication;</w:t>
      </w:r>
      <w:r>
        <w:tab/>
      </w:r>
    </w:p>
    <w:p w14:paraId="68B1954F" w14:textId="77777777" w:rsidR="00345ACB" w:rsidRDefault="00345ACB">
      <w:pPr>
        <w:pStyle w:val="Example"/>
        <w:ind w:left="2880"/>
      </w:pPr>
      <w:r>
        <w:t>r_list:= r_list, reaction;</w:t>
      </w:r>
    </w:p>
    <w:p w14:paraId="7FB9EE3B" w14:textId="77777777" w:rsidR="00345ACB" w:rsidRDefault="00345ACB">
      <w:pPr>
        <w:pStyle w:val="Example"/>
        <w:ind w:left="2520"/>
      </w:pPr>
      <w:r>
        <w:t>endif;</w:t>
      </w:r>
    </w:p>
    <w:p w14:paraId="1AF55B47" w14:textId="77777777" w:rsidR="00345ACB" w:rsidRDefault="00345ACB">
      <w:pPr>
        <w:pStyle w:val="Example"/>
      </w:pPr>
      <w:r>
        <w:t>enddo;</w:t>
      </w:r>
    </w:p>
    <w:p w14:paraId="51BB606C" w14:textId="77777777" w:rsidR="00345ACB" w:rsidRPr="00913441" w:rsidRDefault="00345ACB">
      <w:pPr>
        <w:pStyle w:val="NormalIndented"/>
      </w:pPr>
      <w:r w:rsidRPr="00913441">
        <w:t>Here is an example using a set number of iterations:</w:t>
      </w:r>
    </w:p>
    <w:p w14:paraId="1C6F00D4" w14:textId="77777777" w:rsidR="00345ACB" w:rsidRDefault="00345ACB">
      <w:pPr>
        <w:pStyle w:val="Example"/>
      </w:pPr>
      <w:r>
        <w:t>for i in (1 seqto 10) do</w:t>
      </w:r>
    </w:p>
    <w:p w14:paraId="697F8693" w14:textId="77777777" w:rsidR="00345ACB" w:rsidRDefault="00345ACB">
      <w:pPr>
        <w:pStyle w:val="Example"/>
        <w:ind w:left="2520"/>
      </w:pPr>
      <w:r>
        <w:t>…</w:t>
      </w:r>
    </w:p>
    <w:p w14:paraId="5C5AB321" w14:textId="77777777" w:rsidR="00345ACB" w:rsidRDefault="00345ACB">
      <w:pPr>
        <w:pStyle w:val="Example"/>
      </w:pPr>
      <w:r>
        <w:t>enddo;</w:t>
      </w:r>
    </w:p>
    <w:p w14:paraId="1E96F140" w14:textId="77777777" w:rsidR="00345ACB" w:rsidRPr="00DB23BE" w:rsidRDefault="00345ACB" w:rsidP="005D1A8F">
      <w:pPr>
        <w:pStyle w:val="Heading4"/>
      </w:pPr>
      <w:bookmarkStart w:id="1535" w:name="_Ref288667015"/>
      <w:proofErr w:type="spellStart"/>
      <w:r w:rsidRPr="00DB23BE">
        <w:t>Breakloop</w:t>
      </w:r>
      <w:proofErr w:type="spellEnd"/>
      <w:r w:rsidRPr="00DB23BE">
        <w:t xml:space="preserve"> Statement</w:t>
      </w:r>
      <w:bookmarkEnd w:id="1535"/>
    </w:p>
    <w:p w14:paraId="1FB1EC2F" w14:textId="77777777" w:rsidR="00345ACB" w:rsidRPr="00D060D4" w:rsidRDefault="00345ACB" w:rsidP="00F16144">
      <w:pPr>
        <w:pStyle w:val="NormalIndented"/>
      </w:pPr>
      <w:r w:rsidRPr="00D060D4">
        <w:t xml:space="preserve">The </w:t>
      </w:r>
      <w:proofErr w:type="spellStart"/>
      <w:r w:rsidRPr="00DB23BE">
        <w:rPr>
          <w:b/>
        </w:rPr>
        <w:t>breakloop</w:t>
      </w:r>
      <w:proofErr w:type="spellEnd"/>
      <w:r w:rsidRPr="00D060D4">
        <w:t xml:space="preserve"> statement, defined in </w:t>
      </w:r>
      <w:proofErr w:type="spellStart"/>
      <w:r w:rsidRPr="00CA7714">
        <w:t>Section</w:t>
      </w:r>
      <w:r w:rsidR="008216EB">
        <w:fldChar w:fldCharType="begin"/>
      </w:r>
      <w:r w:rsidR="008216EB">
        <w:instrText xml:space="preserve"> REF _Ref288479243 \r \h  \* MERGEFORMAT </w:instrText>
      </w:r>
      <w:r w:rsidR="008216EB">
        <w:fldChar w:fldCharType="separate"/>
      </w:r>
      <w:r>
        <w:t>10.2.6.1</w:t>
      </w:r>
      <w:proofErr w:type="spellEnd"/>
      <w:r w:rsidR="008216EB">
        <w:fldChar w:fldCharType="end"/>
      </w:r>
      <w:r w:rsidRPr="00D060D4">
        <w:t xml:space="preserve">, is also permitted in the </w:t>
      </w:r>
      <w:r w:rsidRPr="00DB23BE">
        <w:rPr>
          <w:b/>
        </w:rPr>
        <w:t>&lt;block&gt;</w:t>
      </w:r>
      <w:r w:rsidRPr="00D060D4">
        <w:t xml:space="preserve"> of the for loop. When a </w:t>
      </w:r>
      <w:proofErr w:type="spellStart"/>
      <w:r w:rsidRPr="00DB23BE">
        <w:rPr>
          <w:b/>
        </w:rPr>
        <w:t>breakloop</w:t>
      </w:r>
      <w:proofErr w:type="spellEnd"/>
      <w:r w:rsidRPr="00D060D4">
        <w:t xml:space="preserve"> statement is executed, the </w:t>
      </w:r>
      <w:r w:rsidRPr="00DB23BE">
        <w:rPr>
          <w:b/>
        </w:rPr>
        <w:t>&lt;identifier&gt;</w:t>
      </w:r>
      <w:r w:rsidRPr="00D060D4">
        <w:t xml:space="preserve"> becomes undefined and its value should not be used.</w:t>
      </w:r>
    </w:p>
    <w:p w14:paraId="07BE88F1" w14:textId="77777777" w:rsidR="00345ACB" w:rsidRDefault="00345ACB" w:rsidP="001E5D51">
      <w:pPr>
        <w:pStyle w:val="Heading3"/>
      </w:pPr>
      <w:bookmarkStart w:id="1536" w:name="_Toc141178042"/>
      <w:bookmarkStart w:id="1537" w:name="_Ref279406934"/>
      <w:bookmarkStart w:id="1538" w:name="_Ref279408002"/>
      <w:bookmarkStart w:id="1539" w:name="_Ref279408021"/>
      <w:bookmarkStart w:id="1540" w:name="_Toc314131979"/>
      <w:bookmarkStart w:id="1541" w:name="_Toc382912271"/>
      <w:r>
        <w:t>New Statement</w:t>
      </w:r>
      <w:bookmarkEnd w:id="1536"/>
      <w:bookmarkEnd w:id="1537"/>
      <w:bookmarkEnd w:id="1538"/>
      <w:bookmarkEnd w:id="1539"/>
      <w:bookmarkEnd w:id="1540"/>
      <w:bookmarkEnd w:id="1541"/>
    </w:p>
    <w:p w14:paraId="33982C11" w14:textId="77777777" w:rsidR="00345ACB" w:rsidRPr="00913441" w:rsidRDefault="00345ACB">
      <w:pPr>
        <w:pStyle w:val="NormalIndented"/>
      </w:pPr>
      <w:r w:rsidRPr="00913441">
        <w:t xml:space="preserve">The </w:t>
      </w:r>
      <w:r w:rsidRPr="00913441">
        <w:rPr>
          <w:b/>
          <w:bCs/>
        </w:rPr>
        <w:t>new</w:t>
      </w:r>
      <w:r w:rsidRPr="00913441">
        <w:t xml:space="preserve"> statement causes a new object to be </w:t>
      </w:r>
      <w:proofErr w:type="gramStart"/>
      <w:r w:rsidRPr="00913441">
        <w:t>created, and</w:t>
      </w:r>
      <w:proofErr w:type="gramEnd"/>
      <w:r w:rsidRPr="00913441">
        <w:t xml:space="preserve"> assigns it to the named variable.</w:t>
      </w:r>
    </w:p>
    <w:p w14:paraId="6FDF4996" w14:textId="77777777" w:rsidR="00345ACB" w:rsidRDefault="00345ACB">
      <w:pPr>
        <w:pStyle w:val="Example"/>
        <w:rPr>
          <w:kern w:val="20"/>
        </w:rPr>
      </w:pPr>
      <w:r>
        <w:rPr>
          <w:kern w:val="20"/>
        </w:rPr>
        <w:t>&lt;var&gt; := NEW &lt;object-identifier&gt;;</w:t>
      </w:r>
    </w:p>
    <w:p w14:paraId="6416EF49" w14:textId="77777777" w:rsidR="00345ACB" w:rsidRDefault="00345ACB">
      <w:pPr>
        <w:pStyle w:val="Example"/>
        <w:rPr>
          <w:kern w:val="20"/>
        </w:rPr>
      </w:pPr>
      <w:r>
        <w:rPr>
          <w:kern w:val="20"/>
        </w:rPr>
        <w:t>&lt;var&gt; := NEW &lt;object-identifier&gt; WITH &lt;expr 1&gt;, &lt;expr 2&gt;, &lt;expr n&gt;;</w:t>
      </w:r>
    </w:p>
    <w:p w14:paraId="5EE69DA8" w14:textId="77777777" w:rsidR="00345ACB" w:rsidRDefault="00345ACB">
      <w:pPr>
        <w:pStyle w:val="Example"/>
        <w:rPr>
          <w:kern w:val="20"/>
        </w:rPr>
      </w:pPr>
      <w:r>
        <w:rPr>
          <w:kern w:val="20"/>
        </w:rPr>
        <w:t>LET &lt;var&gt; BE NEW &lt;object-identifier&gt;;</w:t>
      </w:r>
    </w:p>
    <w:p w14:paraId="503B2393" w14:textId="77777777" w:rsidR="00345ACB" w:rsidRDefault="00345ACB" w:rsidP="002A6548">
      <w:pPr>
        <w:pStyle w:val="Example"/>
      </w:pPr>
      <w:r>
        <w:rPr>
          <w:kern w:val="20"/>
        </w:rPr>
        <w:t>LET &lt;var&gt; BE NEW &lt;object-identifier&gt; WITH &lt;expr 1&gt;, &lt;expr 2&gt;, &lt;expr n&gt;;</w:t>
      </w:r>
    </w:p>
    <w:p w14:paraId="07D0ADAD" w14:textId="77777777" w:rsidR="00345ACB" w:rsidRPr="00B6351E" w:rsidRDefault="00345ACB" w:rsidP="00400BAA">
      <w:pPr>
        <w:pStyle w:val="NormalIndented"/>
      </w:pPr>
      <w:r w:rsidRPr="00B6351E">
        <w:rPr>
          <w:b/>
          <w:bCs/>
        </w:rPr>
        <w:lastRenderedPageBreak/>
        <w:t>&lt;object-identifier&gt;</w:t>
      </w:r>
      <w:r w:rsidRPr="00B6351E">
        <w:t xml:space="preserve"> is a name which represents an object type declared previously by an </w:t>
      </w:r>
      <w:r w:rsidRPr="00B6351E">
        <w:rPr>
          <w:b/>
        </w:rPr>
        <w:t>object or linguistic variable</w:t>
      </w:r>
      <w:r w:rsidRPr="00B6351E">
        <w:t xml:space="preserve"> declaration (see Section </w:t>
      </w:r>
      <w:r w:rsidR="008216EB">
        <w:fldChar w:fldCharType="begin"/>
      </w:r>
      <w:r w:rsidR="008216EB">
        <w:instrText xml:space="preserve"> REF _Ref279407549 \r \h  \* MERGEFORMAT </w:instrText>
      </w:r>
      <w:r w:rsidR="008216EB">
        <w:fldChar w:fldCharType="separate"/>
      </w:r>
      <w:r w:rsidRPr="00C56F73">
        <w:t>11.2.17</w:t>
      </w:r>
      <w:r w:rsidR="008216EB">
        <w:fldChar w:fldCharType="end"/>
      </w:r>
      <w:r w:rsidRPr="0060322F">
        <w:t xml:space="preserve">, </w:t>
      </w:r>
      <w:r w:rsidR="008216EB">
        <w:fldChar w:fldCharType="begin"/>
      </w:r>
      <w:r w:rsidR="008216EB">
        <w:instrText xml:space="preserve"> REF _Ref316386954 \r \h  \* MERGEFORMAT </w:instrText>
      </w:r>
      <w:r w:rsidR="008216EB">
        <w:fldChar w:fldCharType="separate"/>
      </w:r>
      <w:r w:rsidRPr="00C56F73">
        <w:t>11.2.18</w:t>
      </w:r>
      <w:r w:rsidR="008216EB">
        <w:fldChar w:fldCharType="end"/>
      </w:r>
      <w:r w:rsidRPr="00B6351E">
        <w:t>).</w:t>
      </w:r>
    </w:p>
    <w:p w14:paraId="6BA36F35" w14:textId="77777777" w:rsidR="00345ACB" w:rsidRDefault="00345ACB">
      <w:pPr>
        <w:pStyle w:val="Example"/>
        <w:rPr>
          <w:kern w:val="20"/>
        </w:rPr>
      </w:pPr>
      <w:r>
        <w:rPr>
          <w:kern w:val="20"/>
        </w:rPr>
        <w:t>MedicationDose := OBJECT [Medication, Dose, Status];</w:t>
      </w:r>
    </w:p>
    <w:p w14:paraId="77EE2848" w14:textId="77777777" w:rsidR="00345ACB" w:rsidRDefault="00345ACB">
      <w:pPr>
        <w:pStyle w:val="Example"/>
        <w:rPr>
          <w:kern w:val="20"/>
        </w:rPr>
      </w:pPr>
      <w:r>
        <w:rPr>
          <w:kern w:val="20"/>
        </w:rPr>
        <w:t>dose := NEW MedicationDose with "Ampicillin", "500mg", "Active";</w:t>
      </w:r>
    </w:p>
    <w:p w14:paraId="068C3EE2" w14:textId="77777777" w:rsidR="00345ACB" w:rsidRPr="00913441" w:rsidRDefault="00345ACB">
      <w:pPr>
        <w:pStyle w:val="NormalIndented"/>
      </w:pPr>
      <w:r w:rsidRPr="00913441">
        <w:t xml:space="preserve">In the simple case (without the </w:t>
      </w:r>
      <w:r w:rsidRPr="00913441">
        <w:rPr>
          <w:b/>
        </w:rPr>
        <w:t>with</w:t>
      </w:r>
      <w:r w:rsidRPr="00913441">
        <w:t xml:space="preserve"> clause) all attributes of the object are initialized to null. In the full statement, a set of 1 or more comma-separated expressions should follow the </w:t>
      </w:r>
      <w:r w:rsidRPr="00913441">
        <w:rPr>
          <w:b/>
        </w:rPr>
        <w:t>with</w:t>
      </w:r>
      <w:r w:rsidRPr="00913441">
        <w:t xml:space="preserve"> reserved word. Each</w:t>
      </w:r>
      <w:r>
        <w:t xml:space="preserve"> </w:t>
      </w:r>
      <w:r w:rsidRPr="00913441">
        <w:t xml:space="preserve">expression is evaluated and assigned as a value of an attribute of the object. They are assigned in the order the attributes were declared in the </w:t>
      </w:r>
      <w:r w:rsidRPr="00913441">
        <w:rPr>
          <w:b/>
        </w:rPr>
        <w:t>object</w:t>
      </w:r>
      <w:r w:rsidRPr="00913441">
        <w:t xml:space="preserve"> statement. If the number of expressions is less than the number of attributes, remaining attributes are initialized to null. If the number of expressions is greater than the number of attributes, the extra expressions are evaluated but the results are silently discarded.</w:t>
      </w:r>
    </w:p>
    <w:p w14:paraId="4D5506CB" w14:textId="77777777" w:rsidR="00345ACB" w:rsidRPr="00913441" w:rsidRDefault="00345ACB">
      <w:pPr>
        <w:pStyle w:val="NormalIndented"/>
      </w:pPr>
      <w:r w:rsidRPr="00913441">
        <w:t xml:space="preserve">As with a </w:t>
      </w:r>
      <w:r w:rsidRPr="00913441">
        <w:rPr>
          <w:b/>
        </w:rPr>
        <w:t>call</w:t>
      </w:r>
      <w:r w:rsidRPr="00913441">
        <w:t xml:space="preserve"> statement, commas between expressions will be considered as separating successive attribute initializer expressions rather than as defining a list. If you want to initialize an attribute with a </w:t>
      </w:r>
      <w:proofErr w:type="gramStart"/>
      <w:r w:rsidRPr="00913441">
        <w:t>list</w:t>
      </w:r>
      <w:proofErr w:type="gramEnd"/>
      <w:r w:rsidRPr="00913441">
        <w:t xml:space="preserve"> you need to enclose the list in parentheses. See Section </w:t>
      </w:r>
      <w:r w:rsidRPr="00913441">
        <w:fldChar w:fldCharType="begin"/>
      </w:r>
      <w:r w:rsidRPr="00913441">
        <w:instrText xml:space="preserve"> REF _Ref279407596 \r \h </w:instrText>
      </w:r>
      <w:r w:rsidRPr="00913441">
        <w:fldChar w:fldCharType="separate"/>
      </w:r>
      <w:r>
        <w:t>10.2.5.1</w:t>
      </w:r>
      <w:r w:rsidRPr="00913441">
        <w:fldChar w:fldCharType="end"/>
      </w:r>
      <w:r w:rsidRPr="00913441">
        <w:t xml:space="preserve"> for detailed information. </w:t>
      </w:r>
    </w:p>
    <w:p w14:paraId="51F27768" w14:textId="77777777" w:rsidR="00345ACB" w:rsidRDefault="00345ACB">
      <w:pPr>
        <w:pStyle w:val="Example"/>
        <w:rPr>
          <w:kern w:val="20"/>
        </w:rPr>
      </w:pPr>
      <w:r>
        <w:rPr>
          <w:kern w:val="20"/>
        </w:rPr>
        <w:t>dose := NEW MedicationDose with "Ampicillin", ("500", "700"), "Active";</w:t>
      </w:r>
    </w:p>
    <w:p w14:paraId="5DDBAC91" w14:textId="77777777" w:rsidR="00345ACB" w:rsidRDefault="00345ACB" w:rsidP="006071B3">
      <w:pPr>
        <w:pStyle w:val="Heading4"/>
      </w:pPr>
      <w:bookmarkStart w:id="1542" w:name="_Ref279405923"/>
      <w:bookmarkStart w:id="1543" w:name="_Toc526304151"/>
      <w:bookmarkStart w:id="1544" w:name="_Toc141178043"/>
      <w:r w:rsidRPr="00107474">
        <w:t>New Statement</w:t>
      </w:r>
      <w:r>
        <w:t xml:space="preserve"> with Named Initializer</w:t>
      </w:r>
      <w:bookmarkEnd w:id="1542"/>
    </w:p>
    <w:p w14:paraId="4F782412" w14:textId="77777777" w:rsidR="00345ACB" w:rsidRPr="00913441" w:rsidRDefault="00345ACB" w:rsidP="00C85112">
      <w:pPr>
        <w:ind w:left="720"/>
      </w:pPr>
      <w:r w:rsidRPr="00913441">
        <w:t xml:space="preserve">There are times when the </w:t>
      </w:r>
      <w:proofErr w:type="spellStart"/>
      <w:r w:rsidRPr="00913441">
        <w:t>MLM</w:t>
      </w:r>
      <w:proofErr w:type="spellEnd"/>
      <w:r w:rsidRPr="00913441">
        <w:t xml:space="preserve"> author may wish to initialize one or more fields explicitly, not necessarily in the order they are declared. It is desirable to have an easy way to initialize certain fields (attributes) directly by name. Allowing field initialization by name is clearer in the </w:t>
      </w:r>
      <w:proofErr w:type="spellStart"/>
      <w:r w:rsidRPr="00913441">
        <w:t>MLM</w:t>
      </w:r>
      <w:proofErr w:type="spellEnd"/>
      <w:r w:rsidRPr="00913441">
        <w:t xml:space="preserve"> code, especially when the object has </w:t>
      </w:r>
      <w:proofErr w:type="gramStart"/>
      <w:r w:rsidRPr="00913441">
        <w:t>a large number of</w:t>
      </w:r>
      <w:proofErr w:type="gramEnd"/>
      <w:r w:rsidRPr="00913441">
        <w:t xml:space="preserve"> fields.</w:t>
      </w:r>
    </w:p>
    <w:p w14:paraId="4F0CA7DF" w14:textId="77777777" w:rsidR="00345ACB" w:rsidRPr="00A23399" w:rsidRDefault="00345ACB" w:rsidP="00C85112">
      <w:pPr>
        <w:spacing w:before="0" w:after="0"/>
        <w:ind w:left="1800"/>
        <w:rPr>
          <w:rFonts w:ascii="Courier New" w:hAnsi="Courier New" w:cs="Courier New"/>
          <w:sz w:val="16"/>
          <w:szCs w:val="16"/>
          <w:lang w:val="en-CA"/>
        </w:rPr>
      </w:pPr>
      <w:proofErr w:type="spellStart"/>
      <w:r w:rsidRPr="00A23399">
        <w:rPr>
          <w:rFonts w:ascii="Courier New" w:hAnsi="Courier New" w:cs="Courier New"/>
          <w:sz w:val="16"/>
          <w:szCs w:val="16"/>
          <w:lang w:val="en-CA"/>
        </w:rPr>
        <w:t>my_</w:t>
      </w:r>
      <w:proofErr w:type="gramStart"/>
      <w:r w:rsidRPr="00A23399">
        <w:rPr>
          <w:rFonts w:ascii="Courier New" w:hAnsi="Courier New" w:cs="Courier New"/>
          <w:sz w:val="16"/>
          <w:szCs w:val="16"/>
          <w:lang w:val="en-CA"/>
        </w:rPr>
        <w:t>var</w:t>
      </w:r>
      <w:proofErr w:type="spellEnd"/>
      <w:r w:rsidRPr="00A23399">
        <w:rPr>
          <w:rFonts w:ascii="Courier New" w:hAnsi="Courier New" w:cs="Courier New"/>
          <w:sz w:val="16"/>
          <w:szCs w:val="16"/>
          <w:lang w:val="en-CA"/>
        </w:rPr>
        <w:t xml:space="preserve"> :</w:t>
      </w:r>
      <w:proofErr w:type="gramEnd"/>
      <w:r w:rsidRPr="00A23399">
        <w:rPr>
          <w:rFonts w:ascii="Courier New" w:hAnsi="Courier New" w:cs="Courier New"/>
          <w:sz w:val="16"/>
          <w:szCs w:val="16"/>
          <w:lang w:val="en-CA"/>
        </w:rPr>
        <w:t xml:space="preserve">= NEW &lt;object-type&gt; </w:t>
      </w:r>
    </w:p>
    <w:p w14:paraId="3390EDFB" w14:textId="77777777" w:rsidR="00345ACB" w:rsidRPr="00A23399" w:rsidRDefault="00345ACB" w:rsidP="00C85112">
      <w:pPr>
        <w:spacing w:before="0" w:after="0"/>
        <w:ind w:left="1800"/>
        <w:rPr>
          <w:rFonts w:ascii="Courier New" w:hAnsi="Courier New" w:cs="Courier New"/>
          <w:sz w:val="16"/>
          <w:szCs w:val="16"/>
          <w:lang w:val="en-CA"/>
        </w:rPr>
      </w:pPr>
      <w:r w:rsidRPr="00A23399">
        <w:rPr>
          <w:rFonts w:ascii="Courier New" w:hAnsi="Courier New" w:cs="Courier New"/>
          <w:sz w:val="16"/>
          <w:szCs w:val="16"/>
          <w:lang w:val="en-CA"/>
        </w:rPr>
        <w:tab/>
      </w:r>
      <w:proofErr w:type="gramStart"/>
      <w:r w:rsidRPr="00A23399">
        <w:rPr>
          <w:rFonts w:ascii="Courier New" w:hAnsi="Courier New" w:cs="Courier New"/>
          <w:sz w:val="16"/>
          <w:szCs w:val="16"/>
          <w:lang w:val="en-CA"/>
        </w:rPr>
        <w:t>{ WITH</w:t>
      </w:r>
      <w:proofErr w:type="gramEnd"/>
      <w:r w:rsidRPr="00A23399">
        <w:rPr>
          <w:rFonts w:ascii="Courier New" w:hAnsi="Courier New" w:cs="Courier New"/>
          <w:sz w:val="16"/>
          <w:szCs w:val="16"/>
          <w:lang w:val="en-CA"/>
        </w:rPr>
        <w:t xml:space="preserve"> &lt;</w:t>
      </w:r>
      <w:proofErr w:type="spellStart"/>
      <w:r w:rsidRPr="00A23399">
        <w:rPr>
          <w:rFonts w:ascii="Courier New" w:hAnsi="Courier New" w:cs="Courier New"/>
          <w:sz w:val="16"/>
          <w:szCs w:val="16"/>
          <w:lang w:val="en-CA"/>
        </w:rPr>
        <w:t>expr_1</w:t>
      </w:r>
      <w:proofErr w:type="spellEnd"/>
      <w:r w:rsidRPr="00A23399">
        <w:rPr>
          <w:rFonts w:ascii="Courier New" w:hAnsi="Courier New" w:cs="Courier New"/>
          <w:sz w:val="16"/>
          <w:szCs w:val="16"/>
          <w:lang w:val="en-CA"/>
        </w:rPr>
        <w:t>&gt;, &lt;</w:t>
      </w:r>
      <w:proofErr w:type="spellStart"/>
      <w:r w:rsidRPr="00A23399">
        <w:rPr>
          <w:rFonts w:ascii="Courier New" w:hAnsi="Courier New" w:cs="Courier New"/>
          <w:sz w:val="16"/>
          <w:szCs w:val="16"/>
          <w:lang w:val="en-CA"/>
        </w:rPr>
        <w:t>expr_2</w:t>
      </w:r>
      <w:proofErr w:type="spellEnd"/>
      <w:r w:rsidRPr="00A23399">
        <w:rPr>
          <w:rFonts w:ascii="Courier New" w:hAnsi="Courier New" w:cs="Courier New"/>
          <w:sz w:val="16"/>
          <w:szCs w:val="16"/>
          <w:lang w:val="en-CA"/>
        </w:rPr>
        <w:t>&gt;, ..., &lt;</w:t>
      </w:r>
      <w:proofErr w:type="spellStart"/>
      <w:r w:rsidRPr="00A23399">
        <w:rPr>
          <w:rFonts w:ascii="Courier New" w:hAnsi="Courier New" w:cs="Courier New"/>
          <w:sz w:val="16"/>
          <w:szCs w:val="16"/>
          <w:lang w:val="en-CA"/>
        </w:rPr>
        <w:t>expr_n</w:t>
      </w:r>
      <w:proofErr w:type="spellEnd"/>
      <w:r w:rsidRPr="00A23399">
        <w:rPr>
          <w:rFonts w:ascii="Courier New" w:hAnsi="Courier New" w:cs="Courier New"/>
          <w:sz w:val="16"/>
          <w:szCs w:val="16"/>
          <w:lang w:val="en-CA"/>
        </w:rPr>
        <w:t>&gt; }</w:t>
      </w:r>
    </w:p>
    <w:p w14:paraId="5A067319" w14:textId="77777777" w:rsidR="00345ACB" w:rsidRPr="00A23399" w:rsidRDefault="00345ACB" w:rsidP="00C85112">
      <w:pPr>
        <w:spacing w:before="0" w:after="0"/>
        <w:ind w:left="1800"/>
        <w:rPr>
          <w:rFonts w:ascii="Courier New" w:hAnsi="Courier New" w:cs="Courier New"/>
          <w:sz w:val="16"/>
          <w:szCs w:val="16"/>
          <w:lang w:val="en-CA"/>
        </w:rPr>
      </w:pPr>
      <w:r w:rsidRPr="00A23399">
        <w:rPr>
          <w:rFonts w:ascii="Courier New" w:hAnsi="Courier New" w:cs="Courier New"/>
          <w:sz w:val="16"/>
          <w:szCs w:val="16"/>
          <w:lang w:val="en-CA"/>
        </w:rPr>
        <w:tab/>
      </w:r>
      <w:proofErr w:type="gramStart"/>
      <w:r w:rsidRPr="00A23399">
        <w:rPr>
          <w:rFonts w:ascii="Courier New" w:hAnsi="Courier New" w:cs="Courier New"/>
          <w:sz w:val="16"/>
          <w:szCs w:val="16"/>
          <w:lang w:val="en-CA"/>
        </w:rPr>
        <w:t>{ WITH</w:t>
      </w:r>
      <w:proofErr w:type="gramEnd"/>
      <w:r w:rsidRPr="00A23399">
        <w:rPr>
          <w:rFonts w:ascii="Courier New" w:hAnsi="Courier New" w:cs="Courier New"/>
          <w:sz w:val="16"/>
          <w:szCs w:val="16"/>
          <w:lang w:val="en-CA"/>
        </w:rPr>
        <w:t xml:space="preserve"> [ </w:t>
      </w:r>
      <w:proofErr w:type="spellStart"/>
      <w:r w:rsidRPr="00A23399">
        <w:rPr>
          <w:rFonts w:ascii="Courier New" w:hAnsi="Courier New" w:cs="Courier New"/>
          <w:sz w:val="16"/>
          <w:szCs w:val="16"/>
          <w:lang w:val="en-CA"/>
        </w:rPr>
        <w:t>attribute_1</w:t>
      </w:r>
      <w:proofErr w:type="spellEnd"/>
      <w:r w:rsidRPr="00A23399">
        <w:rPr>
          <w:rFonts w:ascii="Courier New" w:hAnsi="Courier New" w:cs="Courier New"/>
          <w:sz w:val="16"/>
          <w:szCs w:val="16"/>
          <w:lang w:val="en-CA"/>
        </w:rPr>
        <w:t xml:space="preserve"> := &lt;</w:t>
      </w:r>
      <w:proofErr w:type="spellStart"/>
      <w:r w:rsidRPr="00A23399">
        <w:rPr>
          <w:rFonts w:ascii="Courier New" w:hAnsi="Courier New" w:cs="Courier New"/>
          <w:sz w:val="16"/>
          <w:szCs w:val="16"/>
          <w:lang w:val="en-CA"/>
        </w:rPr>
        <w:t>expr_1</w:t>
      </w:r>
      <w:proofErr w:type="spellEnd"/>
      <w:r w:rsidRPr="00A23399">
        <w:rPr>
          <w:rFonts w:ascii="Courier New" w:hAnsi="Courier New" w:cs="Courier New"/>
          <w:sz w:val="16"/>
          <w:szCs w:val="16"/>
          <w:lang w:val="en-CA"/>
        </w:rPr>
        <w:t xml:space="preserve">&gt;, </w:t>
      </w:r>
      <w:proofErr w:type="spellStart"/>
      <w:r w:rsidRPr="00A23399">
        <w:rPr>
          <w:rFonts w:ascii="Courier New" w:hAnsi="Courier New" w:cs="Courier New"/>
          <w:sz w:val="16"/>
          <w:szCs w:val="16"/>
          <w:lang w:val="en-CA"/>
        </w:rPr>
        <w:t>attribute_2</w:t>
      </w:r>
      <w:proofErr w:type="spellEnd"/>
      <w:r w:rsidRPr="00A23399">
        <w:rPr>
          <w:rFonts w:ascii="Courier New" w:hAnsi="Courier New" w:cs="Courier New"/>
          <w:sz w:val="16"/>
          <w:szCs w:val="16"/>
          <w:lang w:val="en-CA"/>
        </w:rPr>
        <w:t xml:space="preserve"> := &lt;</w:t>
      </w:r>
      <w:proofErr w:type="spellStart"/>
      <w:r w:rsidRPr="00A23399">
        <w:rPr>
          <w:rFonts w:ascii="Courier New" w:hAnsi="Courier New" w:cs="Courier New"/>
          <w:sz w:val="16"/>
          <w:szCs w:val="16"/>
          <w:lang w:val="en-CA"/>
        </w:rPr>
        <w:t>expr_2</w:t>
      </w:r>
      <w:proofErr w:type="spellEnd"/>
      <w:r w:rsidRPr="00A23399">
        <w:rPr>
          <w:rFonts w:ascii="Courier New" w:hAnsi="Courier New" w:cs="Courier New"/>
          <w:sz w:val="16"/>
          <w:szCs w:val="16"/>
          <w:lang w:val="en-CA"/>
        </w:rPr>
        <w:t xml:space="preserve">&gt;, ..., </w:t>
      </w:r>
    </w:p>
    <w:p w14:paraId="447A79C5" w14:textId="77777777" w:rsidR="00345ACB" w:rsidRPr="00A23399" w:rsidRDefault="00345ACB" w:rsidP="00C85112">
      <w:pPr>
        <w:spacing w:before="0" w:after="0"/>
        <w:ind w:left="1800"/>
        <w:rPr>
          <w:rFonts w:ascii="Courier New" w:hAnsi="Courier New" w:cs="Courier New"/>
          <w:sz w:val="16"/>
          <w:szCs w:val="16"/>
          <w:lang w:val="en-CA"/>
        </w:rPr>
      </w:pPr>
      <w:r w:rsidRPr="00A23399">
        <w:rPr>
          <w:rFonts w:ascii="Courier New" w:hAnsi="Courier New" w:cs="Courier New"/>
          <w:sz w:val="16"/>
          <w:szCs w:val="16"/>
          <w:lang w:val="en-CA"/>
        </w:rPr>
        <w:tab/>
      </w:r>
      <w:r w:rsidRPr="00A23399">
        <w:rPr>
          <w:rFonts w:ascii="Courier New" w:hAnsi="Courier New" w:cs="Courier New"/>
          <w:sz w:val="16"/>
          <w:szCs w:val="16"/>
          <w:lang w:val="en-CA"/>
        </w:rPr>
        <w:tab/>
      </w:r>
      <w:proofErr w:type="spellStart"/>
      <w:r w:rsidRPr="00A23399">
        <w:rPr>
          <w:rFonts w:ascii="Courier New" w:hAnsi="Courier New" w:cs="Courier New"/>
          <w:sz w:val="16"/>
          <w:szCs w:val="16"/>
          <w:lang w:val="en-CA"/>
        </w:rPr>
        <w:t>attribute_</w:t>
      </w:r>
      <w:proofErr w:type="gramStart"/>
      <w:r w:rsidRPr="00A23399">
        <w:rPr>
          <w:rFonts w:ascii="Courier New" w:hAnsi="Courier New" w:cs="Courier New"/>
          <w:sz w:val="16"/>
          <w:szCs w:val="16"/>
          <w:lang w:val="en-CA"/>
        </w:rPr>
        <w:t>3</w:t>
      </w:r>
      <w:proofErr w:type="spellEnd"/>
      <w:r w:rsidRPr="00A23399">
        <w:rPr>
          <w:rFonts w:ascii="Courier New" w:hAnsi="Courier New" w:cs="Courier New"/>
          <w:sz w:val="16"/>
          <w:szCs w:val="16"/>
          <w:lang w:val="en-CA"/>
        </w:rPr>
        <w:t xml:space="preserve"> :</w:t>
      </w:r>
      <w:proofErr w:type="gramEnd"/>
      <w:r w:rsidRPr="00A23399">
        <w:rPr>
          <w:rFonts w:ascii="Courier New" w:hAnsi="Courier New" w:cs="Courier New"/>
          <w:sz w:val="16"/>
          <w:szCs w:val="16"/>
          <w:lang w:val="en-CA"/>
        </w:rPr>
        <w:t>= &lt;</w:t>
      </w:r>
      <w:proofErr w:type="spellStart"/>
      <w:r w:rsidRPr="00A23399">
        <w:rPr>
          <w:rFonts w:ascii="Courier New" w:hAnsi="Courier New" w:cs="Courier New"/>
          <w:sz w:val="16"/>
          <w:szCs w:val="16"/>
          <w:lang w:val="en-CA"/>
        </w:rPr>
        <w:t>expr_3</w:t>
      </w:r>
      <w:proofErr w:type="spellEnd"/>
      <w:r w:rsidRPr="00A23399">
        <w:rPr>
          <w:rFonts w:ascii="Courier New" w:hAnsi="Courier New" w:cs="Courier New"/>
          <w:sz w:val="16"/>
          <w:szCs w:val="16"/>
          <w:lang w:val="en-CA"/>
        </w:rPr>
        <w:t>&gt;] };</w:t>
      </w:r>
    </w:p>
    <w:p w14:paraId="299E65CA" w14:textId="77777777" w:rsidR="00345ACB" w:rsidRPr="00913441" w:rsidRDefault="00345ACB" w:rsidP="00C85112">
      <w:pPr>
        <w:ind w:left="720"/>
      </w:pPr>
      <w:r w:rsidRPr="00913441">
        <w:t xml:space="preserve">The first WITH clause is </w:t>
      </w:r>
      <w:proofErr w:type="gramStart"/>
      <w:r w:rsidRPr="00913441">
        <w:t>optional, and</w:t>
      </w:r>
      <w:proofErr w:type="gramEnd"/>
      <w:r w:rsidRPr="00913441">
        <w:t xml:space="preserve"> allows one or more Arden expressions to be specified. They will get evaluated in order and initialize attributes of the object beginning with the first field specified in the OBJECT declaration.</w:t>
      </w:r>
    </w:p>
    <w:p w14:paraId="3CB3CD73" w14:textId="77777777" w:rsidR="00345ACB" w:rsidRPr="00913441" w:rsidRDefault="00345ACB" w:rsidP="00C85112">
      <w:pPr>
        <w:ind w:left="720"/>
      </w:pPr>
      <w:r w:rsidRPr="00913441">
        <w:t>The second WITH clause is also optional, and uses the square braces [</w:t>
      </w:r>
      <w:proofErr w:type="gramStart"/>
      <w:r w:rsidRPr="00913441">
        <w:t>, ]</w:t>
      </w:r>
      <w:proofErr w:type="gramEnd"/>
      <w:r w:rsidRPr="00913441">
        <w:t xml:space="preserve"> to distinguish itself from the ordered parameters of the first WITH clause. The </w:t>
      </w:r>
      <w:proofErr w:type="spellStart"/>
      <w:r w:rsidRPr="00913441">
        <w:t>attribute_</w:t>
      </w:r>
      <w:proofErr w:type="gramStart"/>
      <w:r w:rsidRPr="00913441">
        <w:t>1</w:t>
      </w:r>
      <w:proofErr w:type="spellEnd"/>
      <w:r w:rsidRPr="00913441">
        <w:t>,...</w:t>
      </w:r>
      <w:proofErr w:type="gramEnd"/>
      <w:r w:rsidRPr="00913441">
        <w:t xml:space="preserve"> should be declared names of object attributes. The attribute names may occur in any </w:t>
      </w:r>
      <w:proofErr w:type="gramStart"/>
      <w:r w:rsidRPr="00913441">
        <w:t>order, and</w:t>
      </w:r>
      <w:proofErr w:type="gramEnd"/>
      <w:r w:rsidRPr="00913441">
        <w:t xml:space="preserve"> allow the </w:t>
      </w:r>
      <w:proofErr w:type="spellStart"/>
      <w:r w:rsidRPr="00913441">
        <w:t>MLM</w:t>
      </w:r>
      <w:proofErr w:type="spellEnd"/>
      <w:r w:rsidRPr="00913441">
        <w:t xml:space="preserve"> author to indicate that one or more attributes should be set following the ordered attribute initialization (the first WITH clause). In many cases this may be clearer and more succinct, such as when you wish to set one of the last fields in the attribute list and allow previous fields to have default (null) values.</w:t>
      </w:r>
    </w:p>
    <w:p w14:paraId="58DD912A" w14:textId="77777777" w:rsidR="00345ACB" w:rsidRPr="00913441" w:rsidRDefault="00345ACB" w:rsidP="00C85112">
      <w:pPr>
        <w:ind w:left="720"/>
      </w:pPr>
      <w:r w:rsidRPr="00913441">
        <w:t>Note that although both WITH clauses are optional, if they both occur, the ordered attribute list must precede the named initializer list. The named initializer list will also take precedence in the case that an attribute gets initialized in both the ordered list and the named list.</w:t>
      </w:r>
    </w:p>
    <w:p w14:paraId="4716D0AC" w14:textId="77777777" w:rsidR="00345ACB" w:rsidRPr="00913441" w:rsidRDefault="00345ACB" w:rsidP="00C85112">
      <w:pPr>
        <w:ind w:left="720"/>
      </w:pPr>
    </w:p>
    <w:p w14:paraId="51503D36" w14:textId="77777777" w:rsidR="00345ACB" w:rsidRPr="00545DF5" w:rsidRDefault="00345ACB" w:rsidP="00C85112">
      <w:pPr>
        <w:ind w:left="720"/>
        <w:rPr>
          <w:i/>
          <w:lang w:val="en-CA"/>
        </w:rPr>
      </w:pPr>
      <w:r w:rsidRPr="00545DF5">
        <w:rPr>
          <w:i/>
          <w:lang w:val="en-CA"/>
        </w:rPr>
        <w:t>Example:</w:t>
      </w:r>
    </w:p>
    <w:p w14:paraId="0E491B95" w14:textId="77777777" w:rsidR="00345ACB" w:rsidRPr="00A23399" w:rsidRDefault="00345ACB" w:rsidP="00C85112">
      <w:pPr>
        <w:spacing w:before="0" w:after="0"/>
        <w:ind w:left="720"/>
        <w:rPr>
          <w:sz w:val="16"/>
          <w:szCs w:val="16"/>
          <w:lang w:val="en-CA"/>
        </w:rPr>
      </w:pPr>
      <w:r>
        <w:rPr>
          <w:lang w:val="en-CA"/>
        </w:rPr>
        <w:tab/>
      </w:r>
      <w:proofErr w:type="spellStart"/>
      <w:r w:rsidRPr="00A23399">
        <w:rPr>
          <w:rFonts w:ascii="Courier New" w:hAnsi="Courier New" w:cs="Courier New"/>
          <w:bCs/>
          <w:sz w:val="16"/>
          <w:szCs w:val="16"/>
          <w:highlight w:val="white"/>
        </w:rPr>
        <w:t>obj_</w:t>
      </w:r>
      <w:proofErr w:type="gramStart"/>
      <w:r w:rsidRPr="00A23399">
        <w:rPr>
          <w:rFonts w:ascii="Courier New" w:hAnsi="Courier New" w:cs="Courier New"/>
          <w:bCs/>
          <w:sz w:val="16"/>
          <w:szCs w:val="16"/>
          <w:highlight w:val="white"/>
        </w:rPr>
        <w:t>def</w:t>
      </w:r>
      <w:proofErr w:type="spellEnd"/>
      <w:r w:rsidRPr="00A23399">
        <w:rPr>
          <w:rFonts w:ascii="Courier New" w:hAnsi="Courier New" w:cs="Courier New"/>
          <w:sz w:val="16"/>
          <w:szCs w:val="16"/>
          <w:highlight w:val="white"/>
        </w:rPr>
        <w:t xml:space="preserve"> :</w:t>
      </w:r>
      <w:proofErr w:type="gramEnd"/>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object</w:t>
      </w:r>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x</w:t>
      </w:r>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y</w:t>
      </w:r>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z</w:t>
      </w:r>
      <w:r w:rsidRPr="00A23399">
        <w:rPr>
          <w:rFonts w:ascii="Courier New" w:hAnsi="Courier New" w:cs="Courier New"/>
          <w:sz w:val="16"/>
          <w:szCs w:val="16"/>
          <w:highlight w:val="white"/>
        </w:rPr>
        <w:t>];</w:t>
      </w:r>
    </w:p>
    <w:p w14:paraId="25B3EA3D" w14:textId="77777777" w:rsidR="00345ACB" w:rsidRPr="00A23399" w:rsidRDefault="00345ACB" w:rsidP="00C85112">
      <w:pPr>
        <w:spacing w:before="0" w:after="0"/>
        <w:ind w:left="720"/>
        <w:rPr>
          <w:sz w:val="16"/>
          <w:szCs w:val="16"/>
          <w:lang w:val="en-CA"/>
        </w:rPr>
      </w:pPr>
      <w:r w:rsidRPr="00A23399">
        <w:rPr>
          <w:sz w:val="16"/>
          <w:szCs w:val="16"/>
          <w:lang w:val="en-CA"/>
        </w:rPr>
        <w:tab/>
      </w:r>
      <w:proofErr w:type="spellStart"/>
      <w:proofErr w:type="gramStart"/>
      <w:r w:rsidRPr="00A23399">
        <w:rPr>
          <w:rFonts w:ascii="Courier New" w:hAnsi="Courier New" w:cs="Courier New"/>
          <w:bCs/>
          <w:sz w:val="16"/>
          <w:szCs w:val="16"/>
          <w:highlight w:val="white"/>
        </w:rPr>
        <w:t>testobj</w:t>
      </w:r>
      <w:proofErr w:type="spellEnd"/>
      <w:r w:rsidRPr="00A23399">
        <w:rPr>
          <w:rFonts w:ascii="Courier New" w:hAnsi="Courier New" w:cs="Courier New"/>
          <w:sz w:val="16"/>
          <w:szCs w:val="16"/>
          <w:highlight w:val="white"/>
        </w:rPr>
        <w:t xml:space="preserve"> :</w:t>
      </w:r>
      <w:proofErr w:type="gramEnd"/>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NEW</w:t>
      </w:r>
      <w:r w:rsidRPr="00A23399">
        <w:rPr>
          <w:rFonts w:ascii="Courier New" w:hAnsi="Courier New" w:cs="Courier New"/>
          <w:sz w:val="16"/>
          <w:szCs w:val="16"/>
          <w:highlight w:val="white"/>
        </w:rPr>
        <w:t xml:space="preserve"> </w:t>
      </w:r>
      <w:proofErr w:type="spellStart"/>
      <w:r w:rsidRPr="00A23399">
        <w:rPr>
          <w:rFonts w:ascii="Courier New" w:hAnsi="Courier New" w:cs="Courier New"/>
          <w:sz w:val="16"/>
          <w:szCs w:val="16"/>
          <w:highlight w:val="white"/>
        </w:rPr>
        <w:t>obj_def</w:t>
      </w:r>
      <w:proofErr w:type="spellEnd"/>
      <w:r w:rsidRPr="00A23399">
        <w:rPr>
          <w:rFonts w:ascii="Courier New" w:hAnsi="Courier New" w:cs="Courier New"/>
          <w:sz w:val="16"/>
          <w:szCs w:val="16"/>
          <w:highlight w:val="white"/>
        </w:rPr>
        <w:t xml:space="preserve"> </w:t>
      </w:r>
      <w:r w:rsidRPr="00A23399">
        <w:rPr>
          <w:rFonts w:ascii="Courier New" w:hAnsi="Courier New" w:cs="Courier New"/>
          <w:bCs/>
          <w:sz w:val="16"/>
          <w:szCs w:val="16"/>
          <w:highlight w:val="white"/>
        </w:rPr>
        <w:t>with</w:t>
      </w:r>
      <w:r w:rsidRPr="00A23399">
        <w:rPr>
          <w:rFonts w:ascii="Courier New" w:hAnsi="Courier New" w:cs="Courier New"/>
          <w:sz w:val="16"/>
          <w:szCs w:val="16"/>
          <w:highlight w:val="white"/>
        </w:rPr>
        <w:t xml:space="preserve"> [z:=10, y:=</w:t>
      </w:r>
      <w:r w:rsidRPr="00A23399">
        <w:rPr>
          <w:rFonts w:ascii="Courier New" w:hAnsi="Courier New" w:cs="Courier New"/>
          <w:i/>
          <w:iCs/>
          <w:sz w:val="16"/>
          <w:szCs w:val="16"/>
          <w:highlight w:val="white"/>
        </w:rPr>
        <w:t>"roger"</w:t>
      </w:r>
      <w:r w:rsidRPr="00A23399">
        <w:rPr>
          <w:rFonts w:ascii="Courier New" w:hAnsi="Courier New" w:cs="Courier New"/>
          <w:sz w:val="16"/>
          <w:szCs w:val="16"/>
          <w:highlight w:val="white"/>
        </w:rPr>
        <w:t>];</w:t>
      </w:r>
    </w:p>
    <w:p w14:paraId="022DE81A" w14:textId="77777777" w:rsidR="00345ACB" w:rsidRPr="00D9209C" w:rsidRDefault="00345ACB" w:rsidP="001E5D51">
      <w:pPr>
        <w:pStyle w:val="Heading2"/>
      </w:pPr>
      <w:bookmarkStart w:id="1545" w:name="_Toc314131980"/>
      <w:bookmarkStart w:id="1546" w:name="_Toc382912272"/>
      <w:r w:rsidRPr="00D9209C">
        <w:t>Logic Slot Usage</w:t>
      </w:r>
      <w:bookmarkEnd w:id="1543"/>
      <w:bookmarkEnd w:id="1544"/>
      <w:bookmarkEnd w:id="1545"/>
      <w:bookmarkEnd w:id="1546"/>
    </w:p>
    <w:p w14:paraId="362DDAED" w14:textId="77777777" w:rsidR="00345ACB" w:rsidRPr="00913441" w:rsidRDefault="00345ACB" w:rsidP="00CD1D19">
      <w:pPr>
        <w:pStyle w:val="NormalIndented"/>
        <w:keepLines/>
      </w:pPr>
      <w:r w:rsidRPr="00913441">
        <w:t xml:space="preserve">The general approach in the logic slot is to use the operators and expressions to manipulate the patient data obtained in the data slot </w:t>
      </w:r>
      <w:proofErr w:type="gramStart"/>
      <w:r w:rsidRPr="00913441">
        <w:t>in order to</w:t>
      </w:r>
      <w:proofErr w:type="gramEnd"/>
      <w:r w:rsidRPr="00913441">
        <w:t xml:space="preserve"> test for some condition in the patient. Once sufficient data, positive or negative, has been amassed the conclude statement is executed. If there is no conclude statement in the logic slot, then it will never conclude </w:t>
      </w:r>
      <w:r w:rsidRPr="00913441">
        <w:rPr>
          <w:b/>
          <w:bCs/>
        </w:rPr>
        <w:t>true</w:t>
      </w:r>
      <w:r w:rsidRPr="00913441">
        <w:t>, and the action slot will never be executed. Some logic slots are simple (for example, test whether the serum potassium is greater than 5.0), and some are complex (for example, calculate a diagnosis score).</w:t>
      </w:r>
    </w:p>
    <w:p w14:paraId="183499C2" w14:textId="77777777" w:rsidR="00345ACB" w:rsidRDefault="00345ACB" w:rsidP="001C7215">
      <w:pPr>
        <w:pStyle w:val="Heading1"/>
        <w:pageBreakBefore/>
      </w:pPr>
      <w:bookmarkStart w:id="1547" w:name="_Ref448633793"/>
      <w:bookmarkStart w:id="1548" w:name="_Ref448634117"/>
      <w:bookmarkStart w:id="1549" w:name="_Ref448634665"/>
      <w:bookmarkStart w:id="1550" w:name="_Toc526304152"/>
      <w:bookmarkStart w:id="1551" w:name="_Toc141178044"/>
      <w:bookmarkStart w:id="1552" w:name="_Toc314131981"/>
      <w:bookmarkStart w:id="1553" w:name="_Toc382912273"/>
      <w:r>
        <w:lastRenderedPageBreak/>
        <w:t>Data Slot</w:t>
      </w:r>
      <w:bookmarkEnd w:id="1547"/>
      <w:bookmarkEnd w:id="1548"/>
      <w:bookmarkEnd w:id="1549"/>
      <w:bookmarkEnd w:id="1550"/>
      <w:bookmarkEnd w:id="1551"/>
      <w:bookmarkEnd w:id="1552"/>
      <w:bookmarkEnd w:id="1553"/>
    </w:p>
    <w:p w14:paraId="34FB61EC" w14:textId="77777777" w:rsidR="00345ACB" w:rsidRDefault="00345ACB" w:rsidP="001E5D51">
      <w:pPr>
        <w:pStyle w:val="Heading2"/>
      </w:pPr>
      <w:bookmarkStart w:id="1554" w:name="_Toc526304153"/>
      <w:bookmarkStart w:id="1555" w:name="_Toc141178045"/>
      <w:bookmarkStart w:id="1556" w:name="_Toc314131982"/>
      <w:bookmarkStart w:id="1557" w:name="_Toc382912274"/>
      <w:r>
        <w:t>Purpose</w:t>
      </w:r>
      <w:bookmarkEnd w:id="1554"/>
      <w:bookmarkEnd w:id="1555"/>
      <w:bookmarkEnd w:id="1556"/>
      <w:bookmarkEnd w:id="1557"/>
    </w:p>
    <w:p w14:paraId="2AE86849" w14:textId="77777777" w:rsidR="00345ACB" w:rsidRPr="00913441" w:rsidRDefault="00345ACB">
      <w:pPr>
        <w:pStyle w:val="NormalIndented"/>
      </w:pPr>
      <w:r w:rsidRPr="00913441">
        <w:t xml:space="preserve">The purpose of the data slot is to define local variables used in the rest of the </w:t>
      </w:r>
      <w:proofErr w:type="spellStart"/>
      <w:r w:rsidRPr="00913441">
        <w:t>MLM</w:t>
      </w:r>
      <w:proofErr w:type="spellEnd"/>
      <w:r w:rsidRPr="00913441">
        <w:t xml:space="preserve">. The goal is to isolate institution-specific portions to one slot. Within the data slot, the institution-specific portions are placed in mapping clauses (see Section </w:t>
      </w:r>
      <w:r w:rsidR="008216EB">
        <w:fldChar w:fldCharType="begin"/>
      </w:r>
      <w:r w:rsidR="008216EB">
        <w:instrText xml:space="preserve"> REF _Ref448645293 \r \h  \* MERGEFORMAT </w:instrText>
      </w:r>
      <w:r w:rsidR="008216EB">
        <w:fldChar w:fldCharType="separate"/>
      </w:r>
      <w:r>
        <w:t>7.1.18</w:t>
      </w:r>
      <w:r w:rsidR="008216EB">
        <w:fldChar w:fldCharType="end"/>
      </w:r>
      <w:r w:rsidRPr="00913441">
        <w:t xml:space="preserve">) so that the institution-specific part does not interfere with the </w:t>
      </w:r>
      <w:proofErr w:type="spellStart"/>
      <w:r w:rsidRPr="00913441">
        <w:t>MLM</w:t>
      </w:r>
      <w:proofErr w:type="spellEnd"/>
      <w:r w:rsidRPr="00913441">
        <w:t xml:space="preserve"> syntax.</w:t>
      </w:r>
      <w:r>
        <w:t xml:space="preserve"> </w:t>
      </w:r>
      <w:r w:rsidRPr="00913441">
        <w:t xml:space="preserve">To simplify maintenance, it is recommended that, in the absence of conditional assignments, </w:t>
      </w:r>
      <w:r w:rsidRPr="00913441">
        <w:rPr>
          <w:b/>
        </w:rPr>
        <w:t>include</w:t>
      </w:r>
      <w:r w:rsidRPr="00913441">
        <w:t xml:space="preserve">, </w:t>
      </w:r>
      <w:r w:rsidRPr="00913441">
        <w:rPr>
          <w:b/>
        </w:rPr>
        <w:t>object</w:t>
      </w:r>
      <w:r w:rsidRPr="00913441">
        <w:t xml:space="preserve">, </w:t>
      </w:r>
      <w:proofErr w:type="spellStart"/>
      <w:r w:rsidRPr="00913441">
        <w:rPr>
          <w:b/>
        </w:rPr>
        <w:t>mlm</w:t>
      </w:r>
      <w:proofErr w:type="spellEnd"/>
      <w:r w:rsidRPr="00913441">
        <w:t xml:space="preserve">, </w:t>
      </w:r>
      <w:r w:rsidRPr="00913441">
        <w:rPr>
          <w:b/>
        </w:rPr>
        <w:t>interface</w:t>
      </w:r>
      <w:r w:rsidRPr="00913441">
        <w:t xml:space="preserve">, and </w:t>
      </w:r>
      <w:r w:rsidRPr="00913441">
        <w:rPr>
          <w:b/>
        </w:rPr>
        <w:t>event</w:t>
      </w:r>
      <w:r w:rsidRPr="00913441">
        <w:t xml:space="preserve"> statements appear before read statements within the data slot. </w:t>
      </w:r>
    </w:p>
    <w:p w14:paraId="30F59249" w14:textId="77777777" w:rsidR="00345ACB" w:rsidRDefault="00345ACB" w:rsidP="001E5D51">
      <w:pPr>
        <w:pStyle w:val="Heading2"/>
      </w:pPr>
      <w:bookmarkStart w:id="1558" w:name="_Toc526304154"/>
      <w:bookmarkStart w:id="1559" w:name="_Toc141178046"/>
      <w:bookmarkStart w:id="1560" w:name="_Toc314131983"/>
      <w:bookmarkStart w:id="1561" w:name="_Toc382912275"/>
      <w:r>
        <w:t>Data Slot Statements</w:t>
      </w:r>
      <w:bookmarkEnd w:id="1558"/>
      <w:bookmarkEnd w:id="1559"/>
      <w:bookmarkEnd w:id="1560"/>
      <w:bookmarkEnd w:id="1561"/>
    </w:p>
    <w:p w14:paraId="57F9C539" w14:textId="77777777" w:rsidR="00345ACB" w:rsidRPr="00913441" w:rsidRDefault="00345ACB">
      <w:pPr>
        <w:pStyle w:val="NormalIndented"/>
      </w:pPr>
      <w:r w:rsidRPr="00913441">
        <w:t xml:space="preserve">The following variables cannot be re-assigned in the logic slot after they have been assigned in the data slot: </w:t>
      </w:r>
      <w:r w:rsidRPr="00913441">
        <w:rPr>
          <w:b/>
          <w:bCs/>
        </w:rPr>
        <w:t>event</w:t>
      </w:r>
      <w:r w:rsidRPr="00913441">
        <w:t xml:space="preserve"> (Section </w:t>
      </w:r>
      <w:r w:rsidRPr="00913441">
        <w:fldChar w:fldCharType="begin"/>
      </w:r>
      <w:r w:rsidRPr="00913441">
        <w:instrText xml:space="preserve"> REF _Ref84129955 \r \h </w:instrText>
      </w:r>
      <w:r w:rsidRPr="00913441">
        <w:fldChar w:fldCharType="separate"/>
      </w:r>
      <w:r>
        <w:t>11.2.3</w:t>
      </w:r>
      <w:r w:rsidRPr="00913441">
        <w:fldChar w:fldCharType="end"/>
      </w:r>
      <w:r w:rsidRPr="00913441">
        <w:t xml:space="preserve">), </w:t>
      </w:r>
      <w:proofErr w:type="spellStart"/>
      <w:r w:rsidRPr="00913441">
        <w:rPr>
          <w:b/>
        </w:rPr>
        <w:t>mlm</w:t>
      </w:r>
      <w:proofErr w:type="spellEnd"/>
      <w:r w:rsidRPr="00913441">
        <w:t xml:space="preserve"> (Section </w:t>
      </w:r>
      <w:r w:rsidR="008216EB">
        <w:fldChar w:fldCharType="begin"/>
      </w:r>
      <w:r w:rsidR="008216EB">
        <w:instrText xml:space="preserve"> REF _Ref448645467 \r \h  \* MERGEFORMAT </w:instrText>
      </w:r>
      <w:r w:rsidR="008216EB">
        <w:fldChar w:fldCharType="separate"/>
      </w:r>
      <w:r>
        <w:t>11.2.4</w:t>
      </w:r>
      <w:r w:rsidR="008216EB">
        <w:fldChar w:fldCharType="end"/>
      </w:r>
      <w:r w:rsidRPr="00913441">
        <w:t xml:space="preserve">), </w:t>
      </w:r>
      <w:r w:rsidRPr="00913441">
        <w:rPr>
          <w:b/>
          <w:bCs/>
        </w:rPr>
        <w:t>interface</w:t>
      </w:r>
      <w:r w:rsidRPr="00913441">
        <w:t xml:space="preserve"> (Section </w:t>
      </w:r>
      <w:r w:rsidR="008216EB">
        <w:fldChar w:fldCharType="begin"/>
      </w:r>
      <w:r w:rsidR="008216EB">
        <w:instrText xml:space="preserve"> REF _Ref448645488 \r \h  \* MERGEFORMAT </w:instrText>
      </w:r>
      <w:r w:rsidR="008216EB">
        <w:fldChar w:fldCharType="separate"/>
      </w:r>
      <w:r>
        <w:t>11.2.16</w:t>
      </w:r>
      <w:r w:rsidR="008216EB">
        <w:fldChar w:fldCharType="end"/>
      </w:r>
      <w:r w:rsidRPr="00913441">
        <w:t xml:space="preserve">), and </w:t>
      </w:r>
      <w:r w:rsidRPr="00913441">
        <w:rPr>
          <w:b/>
          <w:bCs/>
        </w:rPr>
        <w:t>object</w:t>
      </w:r>
      <w:r w:rsidRPr="00913441">
        <w:t xml:space="preserve"> (Section </w:t>
      </w:r>
      <w:r w:rsidRPr="00913441">
        <w:fldChar w:fldCharType="begin"/>
      </w:r>
      <w:r w:rsidRPr="00913441">
        <w:instrText xml:space="preserve"> REF _Ref279407637 \r \h </w:instrText>
      </w:r>
      <w:r w:rsidRPr="00913441">
        <w:fldChar w:fldCharType="separate"/>
      </w:r>
      <w:r>
        <w:t>11.2.17</w:t>
      </w:r>
      <w:r w:rsidRPr="00913441">
        <w:fldChar w:fldCharType="end"/>
      </w:r>
      <w:r w:rsidRPr="00913441">
        <w:t>). Once defined in the data slot, they should not change.</w:t>
      </w:r>
    </w:p>
    <w:p w14:paraId="240FF938" w14:textId="77777777" w:rsidR="00345ACB" w:rsidRDefault="00345ACB" w:rsidP="001E5D51">
      <w:pPr>
        <w:pStyle w:val="Heading3"/>
      </w:pPr>
      <w:bookmarkStart w:id="1562" w:name="_Toc526304155"/>
      <w:bookmarkStart w:id="1563" w:name="_Toc141178047"/>
      <w:bookmarkStart w:id="1564" w:name="_Toc314131984"/>
      <w:bookmarkStart w:id="1565" w:name="_Toc382912276"/>
      <w:r>
        <w:t>Read Statement</w:t>
      </w:r>
      <w:bookmarkEnd w:id="1562"/>
      <w:bookmarkEnd w:id="1563"/>
      <w:bookmarkEnd w:id="1564"/>
      <w:bookmarkEnd w:id="1565"/>
    </w:p>
    <w:p w14:paraId="13D8A733" w14:textId="77777777" w:rsidR="00345ACB" w:rsidRPr="00913441" w:rsidRDefault="00345ACB">
      <w:pPr>
        <w:pStyle w:val="NormalIndented"/>
      </w:pPr>
      <w:r w:rsidRPr="00913441">
        <w:t>The main source of data is the patient database. Each institution will need to do its own queries; databases may be hierarchical, relational, object oriented, etc. The vocabulary used to represent entities in the database will vary from institution to institution. (No attempt was made to select a standard vocabulary in this version of this specification.)</w:t>
      </w:r>
      <w:r>
        <w:t xml:space="preserve"> </w:t>
      </w:r>
      <w:r w:rsidRPr="00913441">
        <w:t xml:space="preserve">The </w:t>
      </w:r>
      <w:r w:rsidRPr="00913441">
        <w:rPr>
          <w:b/>
        </w:rPr>
        <w:t>read</w:t>
      </w:r>
      <w:r w:rsidRPr="00913441">
        <w:t xml:space="preserve"> statement is designed to isolate those parts of a database query that are specific to an institution from those parts that are universal.</w:t>
      </w:r>
    </w:p>
    <w:p w14:paraId="7992F86F" w14:textId="77777777" w:rsidR="00345ACB" w:rsidRPr="00913441" w:rsidRDefault="00345ACB">
      <w:pPr>
        <w:pStyle w:val="NormalIndented"/>
      </w:pPr>
      <w:r w:rsidRPr="00913441">
        <w:t xml:space="preserve">There is no restriction that a </w:t>
      </w:r>
      <w:r w:rsidRPr="00913441">
        <w:rPr>
          <w:b/>
        </w:rPr>
        <w:t>read</w:t>
      </w:r>
      <w:r w:rsidRPr="00913441">
        <w:t xml:space="preserve"> statement must derive its input from the patient database. A read statement might access a medical dictionary, for </w:t>
      </w:r>
      <w:proofErr w:type="gramStart"/>
      <w:r w:rsidRPr="00913441">
        <w:t>example;</w:t>
      </w:r>
      <w:proofErr w:type="gramEnd"/>
      <w:r w:rsidRPr="00913441">
        <w:t xml:space="preserve"> or it might interactively request information from somebody (and, if the compiler does on-demand optimization, the interaction might happen only if needed). How this is done is implementation defined.</w:t>
      </w:r>
    </w:p>
    <w:p w14:paraId="1651C146" w14:textId="77777777" w:rsidR="00345ACB" w:rsidRDefault="00345ACB" w:rsidP="005D1A8F">
      <w:pPr>
        <w:pStyle w:val="Heading4"/>
      </w:pPr>
    </w:p>
    <w:p w14:paraId="59705326" w14:textId="77777777" w:rsidR="00345ACB" w:rsidRPr="00913441" w:rsidRDefault="00345ACB">
      <w:pPr>
        <w:pStyle w:val="NormalIndented"/>
      </w:pPr>
      <w:r w:rsidRPr="00913441">
        <w:t xml:space="preserve">The database query itself is divided into three parts: the aggregation or transformation operator, the time constraint, and the rest of the query. For backward compatibility, parentheses may be placed around the </w:t>
      </w:r>
      <w:r w:rsidRPr="00913441">
        <w:rPr>
          <w:b/>
          <w:bCs/>
        </w:rPr>
        <w:t>&lt;mapping&gt; where &lt;constraint&gt;</w:t>
      </w:r>
      <w:r w:rsidRPr="00913441">
        <w:t xml:space="preserve"> part. The general form of the read statement is (there are two equivalent versions):</w:t>
      </w:r>
    </w:p>
    <w:p w14:paraId="4532C5E6" w14:textId="77777777" w:rsidR="00345ACB" w:rsidRDefault="00345ACB" w:rsidP="00A23399">
      <w:pPr>
        <w:pStyle w:val="Example"/>
        <w:rPr>
          <w:lang w:eastAsia="ko-KR"/>
        </w:rPr>
      </w:pPr>
      <w:r>
        <w:t>&lt;var&gt; := READ &lt;aggregation&gt; &lt;mapping&gt; WHERE &lt;constraint&gt;;</w:t>
      </w:r>
    </w:p>
    <w:p w14:paraId="47DEF460" w14:textId="77777777" w:rsidR="00345ACB" w:rsidRDefault="00345ACB" w:rsidP="00A23399">
      <w:pPr>
        <w:pStyle w:val="Example"/>
      </w:pPr>
      <w:r>
        <w:t>LET &lt;var&gt; BE READ &lt;aggregation&gt; &lt;mapping&gt; WHERE &lt;constraint&gt;;</w:t>
      </w:r>
    </w:p>
    <w:p w14:paraId="4F51EF53" w14:textId="77777777" w:rsidR="00345ACB" w:rsidRDefault="00345ACB" w:rsidP="006071B3">
      <w:pPr>
        <w:pStyle w:val="Heading4"/>
      </w:pPr>
      <w:r>
        <w:t>Definitions</w:t>
      </w:r>
    </w:p>
    <w:p w14:paraId="155724F0" w14:textId="77777777" w:rsidR="00345ACB" w:rsidRPr="00913441" w:rsidRDefault="00345ACB">
      <w:pPr>
        <w:pStyle w:val="NormalIndented"/>
      </w:pPr>
      <w:r w:rsidRPr="00913441">
        <w:rPr>
          <w:b/>
          <w:bCs/>
        </w:rPr>
        <w:t>&lt;var&gt;</w:t>
      </w:r>
      <w:r w:rsidRPr="00913441">
        <w:t xml:space="preserve"> is a variable that is assigned </w:t>
      </w:r>
      <w:r w:rsidRPr="00BE34A3">
        <w:t>the</w:t>
      </w:r>
      <w:r w:rsidRPr="00913441">
        <w:t xml:space="preserve"> result of the query.</w:t>
      </w:r>
    </w:p>
    <w:p w14:paraId="4B30C03D" w14:textId="77777777" w:rsidR="00345ACB" w:rsidRPr="00913441" w:rsidRDefault="00345ACB">
      <w:pPr>
        <w:pStyle w:val="NormalIndented"/>
      </w:pPr>
      <w:r w:rsidRPr="00913441">
        <w:rPr>
          <w:b/>
          <w:bCs/>
        </w:rPr>
        <w:t xml:space="preserve">&lt;aggregation&gt; </w:t>
      </w:r>
      <w:r w:rsidRPr="00913441">
        <w:t xml:space="preserve">is an aggregation operator (see Section </w:t>
      </w:r>
      <w:r w:rsidR="008216EB">
        <w:fldChar w:fldCharType="begin"/>
      </w:r>
      <w:r w:rsidR="008216EB">
        <w:instrText xml:space="preserve"> REF _Ref448645523 \r \h  \* MERGEFORMAT </w:instrText>
      </w:r>
      <w:r w:rsidR="008216EB">
        <w:fldChar w:fldCharType="separate"/>
      </w:r>
      <w:r>
        <w:t>9.12</w:t>
      </w:r>
      <w:r w:rsidR="008216EB">
        <w:fldChar w:fldCharType="end"/>
      </w:r>
      <w:r w:rsidRPr="00913441">
        <w:t xml:space="preserve">) or a transformation operator (see Section </w:t>
      </w:r>
      <w:r w:rsidR="008216EB">
        <w:fldChar w:fldCharType="begin"/>
      </w:r>
      <w:r w:rsidR="008216EB">
        <w:instrText xml:space="preserve"> REF _Ref448645544 \r \h  \* MERGEFORMAT </w:instrText>
      </w:r>
      <w:r w:rsidR="008216EB">
        <w:fldChar w:fldCharType="separate"/>
      </w:r>
      <w:r>
        <w:t>9.14</w:t>
      </w:r>
      <w:r w:rsidR="008216EB">
        <w:fldChar w:fldCharType="end"/>
      </w:r>
      <w:r w:rsidRPr="00913441">
        <w:t xml:space="preserve">), which is applied after the query constraints. If </w:t>
      </w:r>
      <w:r w:rsidRPr="00913441">
        <w:rPr>
          <w:b/>
          <w:bCs/>
        </w:rPr>
        <w:t xml:space="preserve">&lt;aggregation&gt; </w:t>
      </w:r>
      <w:r w:rsidRPr="00913441">
        <w:t>is omitted, then all the data that satisfy the constraints are returned. Only the following aggregation and transformation operators are permitted:</w:t>
      </w:r>
    </w:p>
    <w:p w14:paraId="284BAEB7" w14:textId="77777777" w:rsidR="00345ACB" w:rsidRDefault="00345ACB">
      <w:pPr>
        <w:pStyle w:val="Example"/>
      </w:pPr>
      <w:r>
        <w:t>exist</w:t>
      </w:r>
    </w:p>
    <w:p w14:paraId="7A7A720D" w14:textId="77777777" w:rsidR="00345ACB" w:rsidRDefault="00345ACB">
      <w:pPr>
        <w:pStyle w:val="Example"/>
      </w:pPr>
      <w:r>
        <w:t>sum</w:t>
      </w:r>
    </w:p>
    <w:p w14:paraId="4676592E" w14:textId="77777777" w:rsidR="00345ACB" w:rsidRDefault="00345ACB">
      <w:pPr>
        <w:pStyle w:val="Example"/>
      </w:pPr>
      <w:r>
        <w:t>average</w:t>
      </w:r>
    </w:p>
    <w:p w14:paraId="45480850" w14:textId="77777777" w:rsidR="00345ACB" w:rsidRDefault="00345ACB">
      <w:pPr>
        <w:pStyle w:val="Example"/>
      </w:pPr>
      <w:r>
        <w:t>avg</w:t>
      </w:r>
    </w:p>
    <w:p w14:paraId="7773AD4A" w14:textId="77777777" w:rsidR="00345ACB" w:rsidRDefault="00345ACB">
      <w:pPr>
        <w:pStyle w:val="Example"/>
      </w:pPr>
      <w:r>
        <w:t>minimum</w:t>
      </w:r>
    </w:p>
    <w:p w14:paraId="2BCBF3FC" w14:textId="77777777" w:rsidR="00345ACB" w:rsidRDefault="00345ACB">
      <w:pPr>
        <w:pStyle w:val="Example"/>
      </w:pPr>
      <w:r>
        <w:t>min</w:t>
      </w:r>
    </w:p>
    <w:p w14:paraId="4A5BC704" w14:textId="77777777" w:rsidR="00345ACB" w:rsidRDefault="00345ACB">
      <w:pPr>
        <w:pStyle w:val="Example"/>
      </w:pPr>
      <w:r>
        <w:t>maximum</w:t>
      </w:r>
    </w:p>
    <w:p w14:paraId="3DEEAE55" w14:textId="77777777" w:rsidR="00345ACB" w:rsidRDefault="00345ACB">
      <w:pPr>
        <w:pStyle w:val="Example"/>
      </w:pPr>
      <w:r>
        <w:t>max</w:t>
      </w:r>
    </w:p>
    <w:p w14:paraId="08A2D078" w14:textId="77777777" w:rsidR="00345ACB" w:rsidRDefault="00345ACB">
      <w:pPr>
        <w:pStyle w:val="Example"/>
      </w:pPr>
      <w:r>
        <w:t>last</w:t>
      </w:r>
    </w:p>
    <w:p w14:paraId="69243A0C" w14:textId="77777777" w:rsidR="00345ACB" w:rsidRDefault="00345ACB">
      <w:pPr>
        <w:pStyle w:val="Example"/>
      </w:pPr>
      <w:r>
        <w:t>first</w:t>
      </w:r>
    </w:p>
    <w:p w14:paraId="2DD3CFE1" w14:textId="77777777" w:rsidR="00345ACB" w:rsidRDefault="00345ACB">
      <w:pPr>
        <w:pStyle w:val="Example"/>
      </w:pPr>
      <w:r>
        <w:t>earliest</w:t>
      </w:r>
    </w:p>
    <w:p w14:paraId="31DAA555" w14:textId="77777777" w:rsidR="00345ACB" w:rsidRDefault="00345ACB">
      <w:pPr>
        <w:pStyle w:val="Example"/>
      </w:pPr>
      <w:r>
        <w:t>latest</w:t>
      </w:r>
    </w:p>
    <w:p w14:paraId="2C05895E" w14:textId="77777777" w:rsidR="00345ACB" w:rsidRDefault="00345ACB">
      <w:pPr>
        <w:pStyle w:val="Example"/>
      </w:pPr>
      <w:r>
        <w:t>minimum ... from</w:t>
      </w:r>
    </w:p>
    <w:p w14:paraId="6B73ACAB" w14:textId="77777777" w:rsidR="00345ACB" w:rsidRDefault="00345ACB">
      <w:pPr>
        <w:pStyle w:val="Example"/>
      </w:pPr>
      <w:r>
        <w:t>min ... from</w:t>
      </w:r>
    </w:p>
    <w:p w14:paraId="4FB40DF0" w14:textId="77777777" w:rsidR="00345ACB" w:rsidRDefault="00345ACB">
      <w:pPr>
        <w:pStyle w:val="Example"/>
      </w:pPr>
      <w:r>
        <w:lastRenderedPageBreak/>
        <w:t>max ... from</w:t>
      </w:r>
    </w:p>
    <w:p w14:paraId="498786BB" w14:textId="77777777" w:rsidR="00345ACB" w:rsidRDefault="00345ACB">
      <w:pPr>
        <w:pStyle w:val="Example"/>
      </w:pPr>
      <w:r>
        <w:t>maximum ... from</w:t>
      </w:r>
    </w:p>
    <w:p w14:paraId="6F4885E7" w14:textId="77777777" w:rsidR="00345ACB" w:rsidRDefault="00345ACB">
      <w:pPr>
        <w:pStyle w:val="Example"/>
      </w:pPr>
      <w:r>
        <w:t>last ... from</w:t>
      </w:r>
    </w:p>
    <w:p w14:paraId="4C45E42E" w14:textId="77777777" w:rsidR="00345ACB" w:rsidRDefault="00345ACB">
      <w:pPr>
        <w:pStyle w:val="Example"/>
      </w:pPr>
      <w:r>
        <w:t>first ... from</w:t>
      </w:r>
    </w:p>
    <w:p w14:paraId="304F9CE4" w14:textId="77777777" w:rsidR="00345ACB" w:rsidRDefault="00345ACB">
      <w:pPr>
        <w:pStyle w:val="Example"/>
      </w:pPr>
      <w:r>
        <w:t>earliest ... from</w:t>
      </w:r>
    </w:p>
    <w:p w14:paraId="7942AB0B" w14:textId="77777777" w:rsidR="00345ACB" w:rsidRDefault="00345ACB">
      <w:pPr>
        <w:pStyle w:val="Example"/>
      </w:pPr>
      <w:r>
        <w:t>latest ... from</w:t>
      </w:r>
    </w:p>
    <w:p w14:paraId="0DA8CB7F" w14:textId="77777777" w:rsidR="00345ACB" w:rsidRPr="00913441" w:rsidRDefault="00345ACB">
      <w:pPr>
        <w:pStyle w:val="NormalIndented"/>
      </w:pPr>
      <w:r w:rsidRPr="00913441">
        <w:t>In the default sort ordering, first and last are equivalent to earliest and latest.</w:t>
      </w:r>
    </w:p>
    <w:p w14:paraId="1F937C6A" w14:textId="77777777" w:rsidR="00345ACB" w:rsidRPr="00913441" w:rsidRDefault="00345ACB">
      <w:pPr>
        <w:pStyle w:val="NormalIndented"/>
      </w:pPr>
      <w:r w:rsidRPr="00913441">
        <w:rPr>
          <w:b/>
          <w:bCs/>
        </w:rPr>
        <w:t>&lt;constraint&gt;</w:t>
      </w:r>
      <w:r w:rsidRPr="00913441">
        <w:t xml:space="preserve"> is any occur comparison operator (see Section </w:t>
      </w:r>
      <w:r w:rsidRPr="00913441">
        <w:fldChar w:fldCharType="begin"/>
      </w:r>
      <w:r w:rsidRPr="00913441">
        <w:instrText xml:space="preserve"> REF _Ref84126927 \r \h </w:instrText>
      </w:r>
      <w:r w:rsidRPr="00913441">
        <w:fldChar w:fldCharType="separate"/>
      </w:r>
      <w:r>
        <w:t>9.7</w:t>
      </w:r>
      <w:r w:rsidRPr="00913441">
        <w:fldChar w:fldCharType="end"/>
      </w:r>
      <w:r w:rsidRPr="00913441">
        <w:t xml:space="preserve">) with </w:t>
      </w:r>
      <w:r w:rsidRPr="00913441">
        <w:rPr>
          <w:b/>
          <w:bCs/>
        </w:rPr>
        <w:t>it</w:t>
      </w:r>
      <w:r w:rsidRPr="00913441">
        <w:t xml:space="preserve"> (or </w:t>
      </w:r>
      <w:r w:rsidRPr="00913441">
        <w:rPr>
          <w:b/>
          <w:bCs/>
        </w:rPr>
        <w:t>they</w:t>
      </w:r>
      <w:r w:rsidRPr="00913441">
        <w:t xml:space="preserve">) as the left argument. In this case </w:t>
      </w:r>
      <w:r w:rsidRPr="00913441">
        <w:rPr>
          <w:b/>
          <w:bCs/>
        </w:rPr>
        <w:t>it</w:t>
      </w:r>
      <w:r w:rsidRPr="00913441">
        <w:t xml:space="preserve"> refers to the body of the query. The comparison operator specifies the time constraints for the query. If </w:t>
      </w:r>
      <w:r w:rsidRPr="00913441">
        <w:rPr>
          <w:b/>
          <w:bCs/>
        </w:rPr>
        <w:t>&lt;constraint&gt;</w:t>
      </w:r>
      <w:r w:rsidRPr="00913441">
        <w:t xml:space="preserve"> is omitted, then there are no constraints on time. Examples of valid constraints are:</w:t>
      </w:r>
    </w:p>
    <w:p w14:paraId="7818A79A" w14:textId="77777777" w:rsidR="00345ACB" w:rsidRDefault="00345ACB">
      <w:pPr>
        <w:pStyle w:val="Example"/>
      </w:pPr>
      <w:r>
        <w:t xml:space="preserve">they occurred within </w:t>
      </w:r>
      <w:r>
        <w:rPr>
          <w:lang w:eastAsia="ko-KR"/>
        </w:rPr>
        <w:t xml:space="preserve">the </w:t>
      </w:r>
      <w:r>
        <w:t>past 3 days</w:t>
      </w:r>
    </w:p>
    <w:p w14:paraId="64E2A884" w14:textId="77777777" w:rsidR="00345ACB" w:rsidRDefault="00345ACB">
      <w:pPr>
        <w:pStyle w:val="Example"/>
      </w:pPr>
      <w:r>
        <w:t xml:space="preserve">it occurred before </w:t>
      </w:r>
      <w:r>
        <w:rPr>
          <w:lang w:eastAsia="ko-KR"/>
        </w:rPr>
        <w:t xml:space="preserve">the </w:t>
      </w:r>
      <w:r>
        <w:t>time of surgery</w:t>
      </w:r>
    </w:p>
    <w:p w14:paraId="6667CD9B" w14:textId="77777777" w:rsidR="00345ACB" w:rsidRPr="00913441" w:rsidRDefault="00345ACB">
      <w:pPr>
        <w:pStyle w:val="NormalIndented"/>
      </w:pPr>
      <w:r w:rsidRPr="00913441">
        <w:rPr>
          <w:b/>
          <w:bCs/>
        </w:rPr>
        <w:t>&lt;mapping&gt;</w:t>
      </w:r>
      <w:r w:rsidRPr="00913441">
        <w:t xml:space="preserve"> is a valid mapping clause (see Section </w:t>
      </w:r>
      <w:r w:rsidR="008216EB">
        <w:fldChar w:fldCharType="begin"/>
      </w:r>
      <w:r w:rsidR="008216EB">
        <w:instrText xml:space="preserve"> REF _Ref448645721 \r \h  \* MERGEFORMAT </w:instrText>
      </w:r>
      <w:r w:rsidR="008216EB">
        <w:fldChar w:fldCharType="separate"/>
      </w:r>
      <w:r>
        <w:t>7.1.18</w:t>
      </w:r>
      <w:r w:rsidR="008216EB">
        <w:fldChar w:fldCharType="end"/>
      </w:r>
      <w:r w:rsidRPr="00913441">
        <w:t xml:space="preserve">), which contains the institution-specific part of the query enclosed in curly brackets. It contains any vocabulary terms and any query syntax that is necessary in the institution to perform a query, except that the aggregation and time constraints are missing. </w:t>
      </w:r>
      <w:r w:rsidRPr="00913441">
        <w:rPr>
          <w:b/>
          <w:bCs/>
        </w:rPr>
        <w:t>&lt;mapping&gt;</w:t>
      </w:r>
      <w:r w:rsidRPr="00913441">
        <w:t xml:space="preserve"> is required. </w:t>
      </w:r>
    </w:p>
    <w:p w14:paraId="3747A49A" w14:textId="77777777" w:rsidR="00345ACB" w:rsidRDefault="00345ACB" w:rsidP="006071B3">
      <w:pPr>
        <w:pStyle w:val="Heading4"/>
      </w:pPr>
      <w:r>
        <w:t>Examples</w:t>
      </w:r>
    </w:p>
    <w:p w14:paraId="528273FF" w14:textId="77777777" w:rsidR="00345ACB" w:rsidRPr="00913441" w:rsidRDefault="00345ACB">
      <w:pPr>
        <w:pStyle w:val="NormalIndented"/>
      </w:pPr>
      <w:r w:rsidRPr="00913441">
        <w:t xml:space="preserve">These are valid </w:t>
      </w:r>
      <w:r w:rsidRPr="00913441">
        <w:rPr>
          <w:b/>
        </w:rPr>
        <w:t>read</w:t>
      </w:r>
      <w:r w:rsidRPr="00913441">
        <w:t xml:space="preserve"> statements (the portions within curly brackets are arbitrary):</w:t>
      </w:r>
    </w:p>
    <w:p w14:paraId="71A8E57C" w14:textId="77777777" w:rsidR="00345ACB" w:rsidRDefault="00345ACB">
      <w:pPr>
        <w:pStyle w:val="Example"/>
      </w:pPr>
      <w:r>
        <w:t>var1 := READ {select potassium from results where specimen = `serum`};</w:t>
      </w:r>
    </w:p>
    <w:p w14:paraId="7778BCCE" w14:textId="77777777" w:rsidR="00345ACB" w:rsidRDefault="00345ACB">
      <w:pPr>
        <w:pStyle w:val="Example"/>
      </w:pPr>
      <w:r>
        <w:t>var1 := READ last {select potassium from results};</w:t>
      </w:r>
    </w:p>
    <w:p w14:paraId="6DF0274A" w14:textId="77777777" w:rsidR="00345ACB" w:rsidRDefault="00345ACB">
      <w:pPr>
        <w:pStyle w:val="Example"/>
      </w:pPr>
      <w:r>
        <w:t>LET var1 BE READ {select potassium from results} WHERE it occurred within</w:t>
      </w:r>
      <w:r>
        <w:rPr>
          <w:lang w:eastAsia="ko-KR"/>
        </w:rPr>
        <w:t xml:space="preserve"> the</w:t>
      </w:r>
      <w:r>
        <w:t xml:space="preserve"> past 1 week;</w:t>
      </w:r>
    </w:p>
    <w:p w14:paraId="312036D9" w14:textId="77777777" w:rsidR="00345ACB" w:rsidRDefault="00345ACB">
      <w:pPr>
        <w:pStyle w:val="Example"/>
      </w:pPr>
      <w:r>
        <w:t xml:space="preserve">var1 := READ first 3 from {select potassium from results} WHERE it occurred within </w:t>
      </w:r>
      <w:r>
        <w:rPr>
          <w:lang w:eastAsia="ko-KR"/>
        </w:rPr>
        <w:t xml:space="preserve">the </w:t>
      </w:r>
      <w:r>
        <w:t>past 1 week;</w:t>
      </w:r>
    </w:p>
    <w:p w14:paraId="3BE4EB23" w14:textId="77777777" w:rsidR="00345ACB" w:rsidRDefault="00345ACB" w:rsidP="006071B3">
      <w:pPr>
        <w:pStyle w:val="Heading4"/>
      </w:pPr>
      <w:r>
        <w:t>Effect</w:t>
      </w:r>
    </w:p>
    <w:p w14:paraId="581D826B" w14:textId="77777777" w:rsidR="00345ACB" w:rsidRPr="00913441" w:rsidRDefault="00345ACB">
      <w:pPr>
        <w:pStyle w:val="NormalIndented"/>
      </w:pPr>
      <w:r w:rsidRPr="00913441">
        <w:t xml:space="preserve">The effect of the </w:t>
      </w:r>
      <w:r w:rsidRPr="00913441">
        <w:rPr>
          <w:b/>
        </w:rPr>
        <w:t>read</w:t>
      </w:r>
      <w:r w:rsidRPr="00913441">
        <w:t xml:space="preserve"> statement is to execute a query, mapping the data in the patient database to a variable that can be used elsewhere in the </w:t>
      </w:r>
      <w:proofErr w:type="spellStart"/>
      <w:r w:rsidRPr="00913441">
        <w:t>MLM</w:t>
      </w:r>
      <w:proofErr w:type="spellEnd"/>
      <w:r w:rsidRPr="00913441">
        <w:t xml:space="preserve">. The execution of the </w:t>
      </w:r>
      <w:r w:rsidRPr="00913441">
        <w:rPr>
          <w:b/>
        </w:rPr>
        <w:t>read</w:t>
      </w:r>
      <w:r w:rsidRPr="00913441">
        <w:t xml:space="preserve"> statement will be </w:t>
      </w:r>
      <w:proofErr w:type="gramStart"/>
      <w:r w:rsidRPr="00913441">
        <w:t>institution-specific</w:t>
      </w:r>
      <w:proofErr w:type="gramEnd"/>
      <w:r w:rsidRPr="00913441">
        <w:t>. The time constraints must be added to whatever other constraints are within the mapping clause, and the aggregation or transformation operator must also be added to complete the query.</w:t>
      </w:r>
    </w:p>
    <w:p w14:paraId="7F212181" w14:textId="77777777" w:rsidR="00345ACB" w:rsidRDefault="00345ACB" w:rsidP="006071B3">
      <w:pPr>
        <w:pStyle w:val="Heading4"/>
      </w:pPr>
      <w:r>
        <w:t>Result Type</w:t>
      </w:r>
    </w:p>
    <w:p w14:paraId="350F3B83" w14:textId="77777777" w:rsidR="00345ACB" w:rsidRPr="00913441" w:rsidRDefault="00345ACB">
      <w:pPr>
        <w:pStyle w:val="NormalIndented"/>
      </w:pPr>
      <w:r w:rsidRPr="00913441">
        <w:t xml:space="preserve">The result of a query includes the primary time for each item that is returned (see Section </w:t>
      </w:r>
      <w:r w:rsidR="008216EB">
        <w:fldChar w:fldCharType="begin"/>
      </w:r>
      <w:r w:rsidR="008216EB">
        <w:instrText xml:space="preserve"> REF _Ref448645775 \r \h  \* MERGEFORMAT </w:instrText>
      </w:r>
      <w:r w:rsidR="008216EB">
        <w:fldChar w:fldCharType="separate"/>
      </w:r>
      <w:r>
        <w:t>8.9</w:t>
      </w:r>
      <w:r w:rsidR="008216EB">
        <w:fldChar w:fldCharType="end"/>
      </w:r>
      <w:r w:rsidRPr="00913441">
        <w:t xml:space="preserve">). If </w:t>
      </w:r>
      <w:r w:rsidRPr="00913441">
        <w:rPr>
          <w:b/>
          <w:bCs/>
        </w:rPr>
        <w:t>&lt;aggregation&gt;</w:t>
      </w:r>
      <w:r w:rsidRPr="00913441">
        <w:t xml:space="preserve"> is an aggregation operator, then the query returns a single item. If </w:t>
      </w:r>
      <w:r w:rsidRPr="00913441">
        <w:rPr>
          <w:b/>
          <w:bCs/>
        </w:rPr>
        <w:t>&lt;aggregation&gt;</w:t>
      </w:r>
      <w:r w:rsidRPr="00913441">
        <w:t xml:space="preserve"> is a transformation operator or it is absent, then the query returns a list. </w:t>
      </w:r>
      <w:proofErr w:type="gramStart"/>
      <w:r w:rsidRPr="00913441">
        <w:t>Thus</w:t>
      </w:r>
      <w:proofErr w:type="gramEnd"/>
      <w:r w:rsidRPr="00913441">
        <w:t xml:space="preserve"> even if the query requests an entity that is usually singular, such as the birthdate of the patient, a list is assumed unless an aggregation operator is applied (but the list might contain only a single value, in which case it would be indistinguishable from a scalar). The reason for this is that a patient database may have multiple values for a birthdate; it may be that the last one is assumed to be correct. For example,</w:t>
      </w:r>
    </w:p>
    <w:p w14:paraId="246AEEED" w14:textId="77777777" w:rsidR="00345ACB" w:rsidRDefault="00345ACB">
      <w:pPr>
        <w:pStyle w:val="Example"/>
      </w:pPr>
      <w:r>
        <w:t>birthdate := READ last {select birthdate from demographics};</w:t>
      </w:r>
    </w:p>
    <w:p w14:paraId="355CC7E0" w14:textId="77777777" w:rsidR="00345ACB" w:rsidRDefault="00345ACB" w:rsidP="006071B3">
      <w:pPr>
        <w:pStyle w:val="Heading4"/>
      </w:pPr>
      <w:r>
        <w:t>Multiple Variables</w:t>
      </w:r>
    </w:p>
    <w:p w14:paraId="436CA4AE" w14:textId="77777777" w:rsidR="00345ACB" w:rsidRPr="00913441" w:rsidRDefault="00345ACB">
      <w:pPr>
        <w:pStyle w:val="NormalIndented"/>
      </w:pPr>
      <w:r w:rsidRPr="00913441">
        <w:t xml:space="preserve">A query may return more than one result at a time. This is useful for batteries of tests </w:t>
      </w:r>
      <w:proofErr w:type="gramStart"/>
      <w:r w:rsidRPr="00913441">
        <w:t>in order to</w:t>
      </w:r>
      <w:proofErr w:type="gramEnd"/>
      <w:r w:rsidRPr="00913441">
        <w:t xml:space="preserve"> keep the corresponding tests within one blood sample coordinated. The two versions are equivalent (the parentheses around the where are optional):</w:t>
      </w:r>
    </w:p>
    <w:p w14:paraId="39F68BEA" w14:textId="77777777" w:rsidR="00345ACB" w:rsidRDefault="00345ACB">
      <w:pPr>
        <w:pStyle w:val="Example"/>
      </w:pPr>
      <w:r>
        <w:t>(&lt;var&gt;, &lt;var&gt;, ...) := READ &lt;aggregation&gt; &lt;mapping&gt; WHERE &lt;constraint&gt;;</w:t>
      </w:r>
    </w:p>
    <w:p w14:paraId="42626EA4" w14:textId="77777777" w:rsidR="00345ACB" w:rsidRDefault="00345ACB">
      <w:pPr>
        <w:pStyle w:val="Example"/>
      </w:pPr>
      <w:r>
        <w:t>LET (&lt;var&gt;, &lt;var&gt;, ...) BE READ &lt;aggregation&gt; (&lt;mapping&gt; WHERE &lt;constraint&gt;);</w:t>
      </w:r>
    </w:p>
    <w:p w14:paraId="553B733A" w14:textId="77777777" w:rsidR="00345ACB" w:rsidRPr="00913441" w:rsidRDefault="00345ACB">
      <w:pPr>
        <w:pStyle w:val="NormalIndented"/>
        <w:rPr>
          <w:b/>
          <w:bCs/>
        </w:rPr>
      </w:pPr>
      <w:r w:rsidRPr="00913441">
        <w:t xml:space="preserve">This is the only situation where a "list of lists" is allowed. </w:t>
      </w:r>
      <w:proofErr w:type="gramStart"/>
      <w:r w:rsidRPr="00913441">
        <w:t>The where</w:t>
      </w:r>
      <w:proofErr w:type="gramEnd"/>
      <w:r w:rsidRPr="00913441">
        <w:t xml:space="preserve"> constraint (if any) is applied separately to each of the resulting lists. Queries must always return the same number of</w:t>
      </w:r>
      <w:r>
        <w:t xml:space="preserve"> </w:t>
      </w:r>
      <w:r w:rsidRPr="00913441">
        <w:t>elements, with the same primary times.</w:t>
      </w:r>
    </w:p>
    <w:p w14:paraId="64C05641" w14:textId="77777777" w:rsidR="00345ACB" w:rsidRDefault="00345ACB" w:rsidP="002C21D5"/>
    <w:p w14:paraId="41B9E1D1" w14:textId="77777777" w:rsidR="00345ACB" w:rsidRPr="00913441" w:rsidRDefault="00345ACB">
      <w:pPr>
        <w:pStyle w:val="NormalIndented"/>
      </w:pPr>
      <w:r w:rsidRPr="00913441">
        <w:lastRenderedPageBreak/>
        <w:t xml:space="preserve">There may be one or more </w:t>
      </w:r>
      <w:r w:rsidRPr="00913441">
        <w:rPr>
          <w:b/>
          <w:bCs/>
        </w:rPr>
        <w:t>&lt;var&gt;</w:t>
      </w:r>
      <w:r w:rsidRPr="00913441">
        <w:t xml:space="preserve"> within the parentheses. </w:t>
      </w:r>
      <w:r w:rsidRPr="00913441">
        <w:rPr>
          <w:b/>
          <w:bCs/>
        </w:rPr>
        <w:t>&lt;aggregation&gt;</w:t>
      </w:r>
      <w:r w:rsidRPr="00913441">
        <w:t xml:space="preserve">, </w:t>
      </w:r>
      <w:r w:rsidRPr="00913441">
        <w:rPr>
          <w:b/>
          <w:bCs/>
        </w:rPr>
        <w:t>&lt;constraint&gt;</w:t>
      </w:r>
      <w:r w:rsidRPr="00913441">
        <w:t xml:space="preserve">, and </w:t>
      </w:r>
      <w:r w:rsidRPr="00913441">
        <w:rPr>
          <w:b/>
          <w:bCs/>
        </w:rPr>
        <w:t>&lt;mapping&gt;</w:t>
      </w:r>
      <w:r w:rsidRPr="00913441">
        <w:t xml:space="preserve"> are defined as above. The fact that multiple entities are being queried at once is represented in the institution-specific part, </w:t>
      </w:r>
      <w:r w:rsidRPr="00913441">
        <w:rPr>
          <w:b/>
          <w:bCs/>
        </w:rPr>
        <w:t>&lt;mapping&gt;</w:t>
      </w:r>
      <w:r w:rsidRPr="00913441">
        <w:t xml:space="preserve">. The </w:t>
      </w:r>
      <w:r w:rsidRPr="00913441">
        <w:rPr>
          <w:b/>
          <w:bCs/>
        </w:rPr>
        <w:t>&lt;aggregation&gt;</w:t>
      </w:r>
      <w:r w:rsidRPr="00913441">
        <w:t xml:space="preserve"> and </w:t>
      </w:r>
      <w:r w:rsidRPr="00913441">
        <w:rPr>
          <w:b/>
          <w:bCs/>
        </w:rPr>
        <w:t>&lt;constraint&gt;</w:t>
      </w:r>
      <w:r w:rsidRPr="00913441">
        <w:t xml:space="preserve"> are performed separately on the individual variables; it is institution-defined whether the </w:t>
      </w:r>
      <w:r w:rsidRPr="00913441">
        <w:rPr>
          <w:b/>
          <w:bCs/>
        </w:rPr>
        <w:t>&lt;mapping&gt;</w:t>
      </w:r>
      <w:r w:rsidRPr="00913441">
        <w:t xml:space="preserve"> returns all the values with matching primary times. For example,</w:t>
      </w:r>
    </w:p>
    <w:p w14:paraId="1318DF7A" w14:textId="77777777" w:rsidR="00345ACB" w:rsidRDefault="00345ACB">
      <w:pPr>
        <w:pStyle w:val="Example"/>
      </w:pPr>
      <w:r>
        <w:t>/* in this example three anion gaps are calculated */</w:t>
      </w:r>
    </w:p>
    <w:p w14:paraId="3C4208E9" w14:textId="77777777" w:rsidR="00345ACB" w:rsidRDefault="00345ACB">
      <w:pPr>
        <w:pStyle w:val="Example"/>
      </w:pPr>
      <w:r>
        <w:t>(Na,</w:t>
      </w:r>
      <w:r>
        <w:rPr>
          <w:lang w:eastAsia="ko-KR"/>
        </w:rPr>
        <w:t xml:space="preserve"> </w:t>
      </w:r>
      <w:r>
        <w:t>Cl,</w:t>
      </w:r>
      <w:r>
        <w:rPr>
          <w:lang w:eastAsia="ko-KR"/>
        </w:rPr>
        <w:t xml:space="preserve"> </w:t>
      </w:r>
      <w:r>
        <w:t>HCO3) := read last 3 from {select sodium, chloride, bicarb from electro};</w:t>
      </w:r>
    </w:p>
    <w:p w14:paraId="4C5CB852" w14:textId="77777777" w:rsidR="00345ACB" w:rsidRPr="00D6562C" w:rsidRDefault="00345ACB">
      <w:pPr>
        <w:pStyle w:val="Example"/>
        <w:rPr>
          <w:lang w:val="nl-NL"/>
        </w:rPr>
      </w:pPr>
      <w:r w:rsidRPr="00D6562C">
        <w:rPr>
          <w:lang w:val="nl-NL"/>
        </w:rPr>
        <w:t>anion_gap := Na - (Cl + HCO3) ;</w:t>
      </w:r>
    </w:p>
    <w:p w14:paraId="1C180E4A" w14:textId="77777777" w:rsidR="00345ACB" w:rsidRPr="00D6562C" w:rsidRDefault="00345ACB" w:rsidP="002C21D5">
      <w:pPr>
        <w:rPr>
          <w:lang w:val="nl-NL"/>
        </w:rPr>
      </w:pPr>
    </w:p>
    <w:p w14:paraId="61E8E0F5" w14:textId="77777777" w:rsidR="00345ACB" w:rsidRPr="00913441" w:rsidRDefault="00345ACB">
      <w:pPr>
        <w:pStyle w:val="NormalIndented"/>
        <w:rPr>
          <w:b/>
          <w:bCs/>
        </w:rPr>
      </w:pPr>
      <w:r w:rsidRPr="00913441">
        <w:t>The order in which read mappings are evaluated is undefined, except that an implementation must guarantee that a read mapping is evaluated before the first time that its value is needed. An implementation may optimize code to avoid executing a read mapping, even if the read mapping has side effects.</w:t>
      </w:r>
    </w:p>
    <w:p w14:paraId="3E0AFA0F" w14:textId="77777777" w:rsidR="00345ACB" w:rsidRDefault="00345ACB" w:rsidP="001E5D51">
      <w:pPr>
        <w:pStyle w:val="Heading3"/>
      </w:pPr>
      <w:bookmarkStart w:id="1566" w:name="_Toc141178048"/>
      <w:bookmarkStart w:id="1567" w:name="_Ref279407974"/>
      <w:bookmarkStart w:id="1568" w:name="_Ref292971518"/>
      <w:bookmarkStart w:id="1569" w:name="_Toc314131985"/>
      <w:bookmarkStart w:id="1570" w:name="_Toc382912277"/>
      <w:bookmarkStart w:id="1571" w:name="_Ref448644168"/>
      <w:bookmarkStart w:id="1572" w:name="_Ref448644865"/>
      <w:bookmarkStart w:id="1573" w:name="_Ref448645402"/>
      <w:bookmarkStart w:id="1574" w:name="_Ref448647708"/>
      <w:bookmarkStart w:id="1575" w:name="_Ref448648048"/>
      <w:bookmarkStart w:id="1576" w:name="_Ref448648075"/>
      <w:bookmarkStart w:id="1577" w:name="_Ref448648309"/>
      <w:bookmarkStart w:id="1578" w:name="_Ref448648528"/>
      <w:bookmarkStart w:id="1579" w:name="_Toc526304156"/>
      <w:r>
        <w:t>Read As Statement</w:t>
      </w:r>
      <w:bookmarkEnd w:id="1566"/>
      <w:bookmarkEnd w:id="1567"/>
      <w:bookmarkEnd w:id="1568"/>
      <w:bookmarkEnd w:id="1569"/>
      <w:bookmarkEnd w:id="1570"/>
    </w:p>
    <w:p w14:paraId="4627F03C" w14:textId="77777777" w:rsidR="00345ACB" w:rsidRPr="00913441" w:rsidRDefault="00345ACB">
      <w:pPr>
        <w:pStyle w:val="NormalIndented"/>
      </w:pPr>
      <w:r w:rsidRPr="00913441">
        <w:t xml:space="preserve">The </w:t>
      </w:r>
      <w:r w:rsidRPr="00913441">
        <w:rPr>
          <w:b/>
        </w:rPr>
        <w:t>read as</w:t>
      </w:r>
      <w:r w:rsidRPr="00913441">
        <w:t xml:space="preserve"> statement is very similar to the </w:t>
      </w:r>
      <w:r w:rsidRPr="00913441">
        <w:rPr>
          <w:b/>
        </w:rPr>
        <w:t>read</w:t>
      </w:r>
      <w:r w:rsidRPr="00913441">
        <w:t xml:space="preserve"> statement (11.2.1.1). However, rather than returning query results as a set of lists, where each list represents a collection of values for a particular query field (or column), it returns a single list of objects, each of which consist of named attributes (fields) and values. The attribute names are specified in the </w:t>
      </w:r>
      <w:r w:rsidRPr="00913441">
        <w:rPr>
          <w:b/>
        </w:rPr>
        <w:t>object</w:t>
      </w:r>
      <w:r w:rsidRPr="00913441">
        <w:t xml:space="preserve"> declaration, which should have been declared previously (see Section </w:t>
      </w:r>
      <w:r w:rsidRPr="00913441">
        <w:fldChar w:fldCharType="begin"/>
      </w:r>
      <w:r w:rsidRPr="00913441">
        <w:instrText xml:space="preserve"> REF _Ref279407719 \r \h </w:instrText>
      </w:r>
      <w:r w:rsidRPr="00913441">
        <w:fldChar w:fldCharType="separate"/>
      </w:r>
      <w:r>
        <w:t>11.2.17</w:t>
      </w:r>
      <w:r w:rsidRPr="00913441">
        <w:fldChar w:fldCharType="end"/>
      </w:r>
      <w:r w:rsidRPr="00913441">
        <w:t>).</w:t>
      </w:r>
    </w:p>
    <w:p w14:paraId="0537FF06" w14:textId="77777777" w:rsidR="00345ACB" w:rsidRDefault="00345ACB">
      <w:pPr>
        <w:pStyle w:val="Example"/>
      </w:pPr>
      <w:r>
        <w:t>&lt;var&gt; := READ AS &lt;object-type&gt; &lt;aggregation&gt; &lt;mapping&gt; WHERE &lt;constraint&gt;;</w:t>
      </w:r>
    </w:p>
    <w:p w14:paraId="503F38C2" w14:textId="77777777" w:rsidR="00345ACB" w:rsidRDefault="00345ACB">
      <w:pPr>
        <w:pStyle w:val="Example"/>
      </w:pPr>
      <w:r>
        <w:t>LET &lt;var&gt; BE READ AS &lt;object-type&gt; &lt;aggregation&gt; &lt;mapping&gt; WHERE &lt;constraint&gt;;</w:t>
      </w:r>
    </w:p>
    <w:p w14:paraId="2471516E" w14:textId="77777777" w:rsidR="00345ACB" w:rsidRPr="00913441" w:rsidRDefault="00345ACB">
      <w:pPr>
        <w:pStyle w:val="NormalIndented"/>
      </w:pPr>
      <w:r w:rsidRPr="00913441">
        <w:rPr>
          <w:b/>
          <w:bCs/>
        </w:rPr>
        <w:t>&lt;object-type&gt;</w:t>
      </w:r>
      <w:r w:rsidRPr="00913441">
        <w:t xml:space="preserve"> is a name which represents an object type declared previously by an </w:t>
      </w:r>
      <w:r w:rsidRPr="00913441">
        <w:rPr>
          <w:b/>
        </w:rPr>
        <w:t>object</w:t>
      </w:r>
      <w:r w:rsidRPr="00913441">
        <w:t xml:space="preserve"> declaration (see Section </w:t>
      </w:r>
      <w:r w:rsidRPr="00913441">
        <w:fldChar w:fldCharType="begin"/>
      </w:r>
      <w:r w:rsidRPr="00913441">
        <w:instrText xml:space="preserve"> REF _Ref279407741 \r \h </w:instrText>
      </w:r>
      <w:r w:rsidRPr="00913441">
        <w:fldChar w:fldCharType="separate"/>
      </w:r>
      <w:r>
        <w:t>11.2.17</w:t>
      </w:r>
      <w:r w:rsidRPr="00913441">
        <w:fldChar w:fldCharType="end"/>
      </w:r>
      <w:r w:rsidRPr="00913441">
        <w:t>).</w:t>
      </w:r>
    </w:p>
    <w:p w14:paraId="2A4DB278" w14:textId="77777777" w:rsidR="00345ACB" w:rsidRDefault="00345ACB">
      <w:pPr>
        <w:pStyle w:val="Example"/>
        <w:rPr>
          <w:kern w:val="20"/>
        </w:rPr>
      </w:pPr>
      <w:r>
        <w:rPr>
          <w:kern w:val="20"/>
        </w:rPr>
        <w:t>MedicationDose := object [Medication, Dose, Status];</w:t>
      </w:r>
    </w:p>
    <w:p w14:paraId="01C46057" w14:textId="77777777" w:rsidR="00345ACB" w:rsidRDefault="00345ACB">
      <w:pPr>
        <w:pStyle w:val="Example"/>
        <w:rPr>
          <w:kern w:val="20"/>
        </w:rPr>
      </w:pPr>
      <w:r>
        <w:rPr>
          <w:kern w:val="20"/>
        </w:rPr>
        <w:t xml:space="preserve">med_doses := read as MedicationDose </w:t>
      </w:r>
    </w:p>
    <w:p w14:paraId="65B0ACAA" w14:textId="77777777" w:rsidR="00345ACB" w:rsidRDefault="00345ACB">
      <w:pPr>
        <w:pStyle w:val="Example"/>
        <w:rPr>
          <w:kern w:val="20"/>
          <w:lang w:eastAsia="ko-KR"/>
        </w:rPr>
      </w:pPr>
      <w:r>
        <w:rPr>
          <w:kern w:val="20"/>
        </w:rPr>
        <w:tab/>
        <w:t xml:space="preserve"> {select med, dosage, status from client where status != "inactive"};</w:t>
      </w:r>
    </w:p>
    <w:p w14:paraId="45DCE567" w14:textId="77777777" w:rsidR="00345ACB" w:rsidRPr="00913441" w:rsidRDefault="00345ACB">
      <w:pPr>
        <w:pStyle w:val="NormalIndented"/>
      </w:pPr>
      <w:r w:rsidRPr="00913441">
        <w:t xml:space="preserve">It is often easier to manipulate data in this </w:t>
      </w:r>
      <w:proofErr w:type="gramStart"/>
      <w:r w:rsidRPr="00913441">
        <w:t>format, because</w:t>
      </w:r>
      <w:proofErr w:type="gramEnd"/>
      <w:r w:rsidRPr="00913441">
        <w:t xml:space="preserve"> it allows associated values to stay together when lists of data are appended or otherwise manipulated.</w:t>
      </w:r>
    </w:p>
    <w:p w14:paraId="4659839F" w14:textId="77777777" w:rsidR="00345ACB" w:rsidRPr="00913441" w:rsidRDefault="00345ACB">
      <w:pPr>
        <w:pStyle w:val="NormalIndented"/>
      </w:pPr>
      <w:r w:rsidRPr="00913441">
        <w:t xml:space="preserve">It is up to the </w:t>
      </w:r>
      <w:proofErr w:type="spellStart"/>
      <w:r w:rsidRPr="00913441">
        <w:t>MLM</w:t>
      </w:r>
      <w:proofErr w:type="spellEnd"/>
      <w:r w:rsidRPr="00913441">
        <w:t xml:space="preserve"> author to assure that the implementation-specific contents of the curly braces </w:t>
      </w:r>
      <w:proofErr w:type="gramStart"/>
      <w:r w:rsidRPr="00913441">
        <w:t>produces</w:t>
      </w:r>
      <w:proofErr w:type="gramEnd"/>
      <w:r w:rsidRPr="00913441">
        <w:t xml:space="preserve"> the values to be assigned to attributes, and in the correct order. </w:t>
      </w:r>
    </w:p>
    <w:p w14:paraId="731B577B" w14:textId="77777777" w:rsidR="00345ACB" w:rsidRPr="00913441" w:rsidRDefault="00345ACB">
      <w:pPr>
        <w:pStyle w:val="NormalIndented"/>
      </w:pPr>
      <w:r w:rsidRPr="00913441">
        <w:t xml:space="preserve">The following example shows two ways to retrieve three anion gap values, first using </w:t>
      </w:r>
      <w:r w:rsidRPr="00913441">
        <w:rPr>
          <w:b/>
        </w:rPr>
        <w:t>read</w:t>
      </w:r>
      <w:r w:rsidRPr="00913441">
        <w:t xml:space="preserve"> and then using </w:t>
      </w:r>
      <w:r w:rsidRPr="00913441">
        <w:rPr>
          <w:b/>
        </w:rPr>
        <w:t>read as</w:t>
      </w:r>
      <w:r w:rsidRPr="00913441">
        <w:t>. Note that the text of the implementation-dependent section (curly braces) did not need to change in this example, although of course this standard does not specify anything about this section. The point here is that the same data is retrieved in each case, but it is just returned in a different form.</w:t>
      </w:r>
    </w:p>
    <w:p w14:paraId="7AF7F906" w14:textId="77777777" w:rsidR="00345ACB" w:rsidRDefault="00345ACB">
      <w:pPr>
        <w:pStyle w:val="Example"/>
      </w:pPr>
      <w:r>
        <w:t>/* in this example the data to calculate three anion gaps are retrieved */</w:t>
      </w:r>
    </w:p>
    <w:p w14:paraId="16195863" w14:textId="77777777" w:rsidR="00345ACB" w:rsidRDefault="00345ACB">
      <w:pPr>
        <w:pStyle w:val="Example"/>
      </w:pPr>
      <w:r>
        <w:t>(Na,</w:t>
      </w:r>
      <w:r>
        <w:rPr>
          <w:lang w:eastAsia="ko-KR"/>
        </w:rPr>
        <w:t xml:space="preserve"> </w:t>
      </w:r>
      <w:r>
        <w:t>Cl,</w:t>
      </w:r>
      <w:r>
        <w:rPr>
          <w:lang w:eastAsia="ko-KR"/>
        </w:rPr>
        <w:t xml:space="preserve"> </w:t>
      </w:r>
      <w:r>
        <w:t>HCO3) := read last 3 from {select sodium, chloride, bicarb from electro};</w:t>
      </w:r>
    </w:p>
    <w:p w14:paraId="65609585" w14:textId="77777777" w:rsidR="00345ACB" w:rsidRDefault="00345ACB">
      <w:pPr>
        <w:pStyle w:val="Example"/>
      </w:pPr>
      <w:r>
        <w:t>/* using READ AS */</w:t>
      </w:r>
    </w:p>
    <w:p w14:paraId="4554FB10" w14:textId="77777777" w:rsidR="00345ACB" w:rsidRDefault="00345ACB">
      <w:pPr>
        <w:pStyle w:val="Example"/>
      </w:pPr>
      <w:r>
        <w:t>AnionGap := Object [Na, Cl, HCO3];</w:t>
      </w:r>
    </w:p>
    <w:p w14:paraId="6830764B" w14:textId="77777777" w:rsidR="00345ACB" w:rsidRDefault="00345ACB">
      <w:pPr>
        <w:pStyle w:val="Example"/>
      </w:pPr>
      <w:r>
        <w:t>gaps := read as AnionGap last 3 from {select sodium, chloride, bicarb from electro};</w:t>
      </w:r>
    </w:p>
    <w:p w14:paraId="26370127" w14:textId="77777777" w:rsidR="00345ACB" w:rsidRDefault="00345ACB" w:rsidP="001E5D51">
      <w:pPr>
        <w:pStyle w:val="Heading3"/>
      </w:pPr>
      <w:bookmarkStart w:id="1580" w:name="_Ref84129955"/>
      <w:bookmarkStart w:id="1581" w:name="_Ref84129998"/>
      <w:bookmarkStart w:id="1582" w:name="_Ref84130036"/>
      <w:bookmarkStart w:id="1583" w:name="_Toc141178049"/>
      <w:bookmarkStart w:id="1584" w:name="_Toc314131986"/>
      <w:bookmarkStart w:id="1585" w:name="_Toc382912278"/>
      <w:r>
        <w:t>Event Statement</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2733E9D8" w14:textId="77777777" w:rsidR="00345ACB" w:rsidRPr="00913441" w:rsidRDefault="00345ACB">
      <w:pPr>
        <w:pStyle w:val="NormalIndented"/>
      </w:pPr>
      <w:r w:rsidRPr="00913441">
        <w:t xml:space="preserve">The event statement assigns an institution-specific event definition to a variable. An event can be an insertion or update in the patient database, or any other medically relevant occurrence. The variable is currently used in the evoke slot (see Section </w:t>
      </w:r>
      <w:r w:rsidR="008216EB">
        <w:fldChar w:fldCharType="begin"/>
      </w:r>
      <w:r w:rsidR="008216EB">
        <w:instrText xml:space="preserve"> REF _Ref448645854 \r \h  \* MERGEFORMAT </w:instrText>
      </w:r>
      <w:r w:rsidR="008216EB">
        <w:fldChar w:fldCharType="separate"/>
      </w:r>
      <w:r>
        <w:t>13</w:t>
      </w:r>
      <w:r w:rsidR="008216EB">
        <w:fldChar w:fldCharType="end"/>
      </w:r>
      <w:r w:rsidRPr="00913441">
        <w:t xml:space="preserve">), as part of the call statement to call other </w:t>
      </w:r>
      <w:proofErr w:type="spellStart"/>
      <w:r w:rsidRPr="00913441">
        <w:t>MLMs</w:t>
      </w:r>
      <w:proofErr w:type="spellEnd"/>
      <w:r w:rsidRPr="00913441">
        <w:t xml:space="preserve"> (see Section </w:t>
      </w:r>
      <w:r w:rsidR="008216EB">
        <w:fldChar w:fldCharType="begin"/>
      </w:r>
      <w:r w:rsidR="008216EB">
        <w:instrText xml:space="preserve"> REF _Ref448645874 \r \h  \* MERGEFORMAT </w:instrText>
      </w:r>
      <w:r w:rsidR="008216EB">
        <w:fldChar w:fldCharType="separate"/>
      </w:r>
      <w:r>
        <w:t>10.2.5</w:t>
      </w:r>
      <w:r w:rsidR="008216EB">
        <w:fldChar w:fldCharType="end"/>
      </w:r>
      <w:r w:rsidRPr="00913441">
        <w:t xml:space="preserve">), and as a Boolean value in a </w:t>
      </w:r>
      <w:r w:rsidRPr="00913441">
        <w:rPr>
          <w:b/>
          <w:bCs/>
        </w:rPr>
        <w:t>logic</w:t>
      </w:r>
      <w:r w:rsidRPr="00913441">
        <w:t xml:space="preserve"> or </w:t>
      </w:r>
      <w:r w:rsidRPr="00913441">
        <w:rPr>
          <w:b/>
          <w:bCs/>
        </w:rPr>
        <w:t>action</w:t>
      </w:r>
      <w:r w:rsidRPr="00913441">
        <w:t xml:space="preserve"> slot.. There are two equivalent versions:</w:t>
      </w:r>
    </w:p>
    <w:p w14:paraId="0D9ED18C" w14:textId="77777777" w:rsidR="00345ACB" w:rsidRDefault="00345ACB">
      <w:pPr>
        <w:pStyle w:val="Example"/>
      </w:pPr>
      <w:r>
        <w:t>&lt;var&gt; := EVENT &lt;mapping&gt;;</w:t>
      </w:r>
    </w:p>
    <w:p w14:paraId="20D9A5AD" w14:textId="77777777" w:rsidR="00345ACB" w:rsidRDefault="00345ACB">
      <w:pPr>
        <w:pStyle w:val="Example"/>
      </w:pPr>
      <w:r>
        <w:t>LET &lt;var&gt; BE EVENT &lt;mapping&gt;;</w:t>
      </w:r>
    </w:p>
    <w:p w14:paraId="58B5B211" w14:textId="77777777" w:rsidR="00345ACB" w:rsidRDefault="00345ACB" w:rsidP="006071B3">
      <w:pPr>
        <w:pStyle w:val="Heading4"/>
      </w:pPr>
      <w:r>
        <w:lastRenderedPageBreak/>
        <w:t>Definitions</w:t>
      </w:r>
    </w:p>
    <w:p w14:paraId="4D7D164F" w14:textId="77777777" w:rsidR="00345ACB" w:rsidRPr="00913441" w:rsidRDefault="00345ACB">
      <w:pPr>
        <w:pStyle w:val="NormalIndented"/>
      </w:pPr>
      <w:r w:rsidRPr="00913441">
        <w:t xml:space="preserve"> </w:t>
      </w:r>
      <w:r w:rsidRPr="00913441">
        <w:rPr>
          <w:b/>
          <w:bCs/>
        </w:rPr>
        <w:t>&lt;var&gt;</w:t>
      </w:r>
      <w:r w:rsidRPr="00913441">
        <w:t xml:space="preserve"> is a variable that represents the event to be defined. It can only be used in the evoke slot or as part of a call statement.</w:t>
      </w:r>
    </w:p>
    <w:p w14:paraId="52CDB043" w14:textId="77777777" w:rsidR="00345ACB" w:rsidRPr="00913441" w:rsidRDefault="00345ACB">
      <w:pPr>
        <w:pStyle w:val="NormalIndented"/>
      </w:pPr>
      <w:r w:rsidRPr="00913441">
        <w:rPr>
          <w:b/>
          <w:bCs/>
        </w:rPr>
        <w:t>&lt;mapping&gt;</w:t>
      </w:r>
      <w:r w:rsidRPr="00913441">
        <w:t xml:space="preserve"> is a valid mapping clause (see Section </w:t>
      </w:r>
      <w:r w:rsidR="008216EB">
        <w:fldChar w:fldCharType="begin"/>
      </w:r>
      <w:r w:rsidR="008216EB">
        <w:instrText xml:space="preserve"> REF _Ref448645891 \r \h  \* MERGEFORMAT </w:instrText>
      </w:r>
      <w:r w:rsidR="008216EB">
        <w:fldChar w:fldCharType="separate"/>
      </w:r>
      <w:r>
        <w:t>7.1.18</w:t>
      </w:r>
      <w:r w:rsidR="008216EB">
        <w:fldChar w:fldCharType="end"/>
      </w:r>
      <w:r w:rsidRPr="00913441">
        <w:t>) which contains the institution-specific event definition. How the event is defined and used is up to the institution.</w:t>
      </w:r>
    </w:p>
    <w:p w14:paraId="37EFD2D5" w14:textId="77777777" w:rsidR="00345ACB" w:rsidRPr="00913441" w:rsidRDefault="00345ACB">
      <w:pPr>
        <w:pStyle w:val="NormalIndented"/>
      </w:pPr>
      <w:r w:rsidRPr="00913441">
        <w:t xml:space="preserve">The variable that represents the event can be treated like a Boolean in the </w:t>
      </w:r>
      <w:r w:rsidRPr="00913441">
        <w:rPr>
          <w:b/>
          <w:bCs/>
        </w:rPr>
        <w:t>logic</w:t>
      </w:r>
      <w:r w:rsidRPr="00913441">
        <w:t xml:space="preserve"> or </w:t>
      </w:r>
      <w:r w:rsidRPr="00913441">
        <w:rPr>
          <w:b/>
          <w:bCs/>
        </w:rPr>
        <w:t>action</w:t>
      </w:r>
      <w:r w:rsidRPr="00913441">
        <w:t xml:space="preserve"> slots.</w:t>
      </w:r>
      <w:r>
        <w:t xml:space="preserve"> </w:t>
      </w:r>
      <w:r w:rsidRPr="00DB23BE">
        <w:t xml:space="preserve">The Boolean value of the variable is false until the </w:t>
      </w:r>
      <w:proofErr w:type="spellStart"/>
      <w:r w:rsidRPr="00DB23BE">
        <w:t>MLM</w:t>
      </w:r>
      <w:proofErr w:type="spellEnd"/>
      <w:r w:rsidRPr="00DB23BE">
        <w:t xml:space="preserve"> is called by the referred event.</w:t>
      </w:r>
    </w:p>
    <w:p w14:paraId="0677FCB7" w14:textId="77777777" w:rsidR="00345ACB" w:rsidRPr="00913441" w:rsidRDefault="00345ACB">
      <w:pPr>
        <w:pStyle w:val="NormalIndented"/>
      </w:pPr>
      <w:r w:rsidRPr="00913441">
        <w:t xml:space="preserve">The </w:t>
      </w:r>
      <w:r w:rsidRPr="00913441">
        <w:rPr>
          <w:b/>
          <w:bCs/>
        </w:rPr>
        <w:t>time</w:t>
      </w:r>
      <w:r w:rsidRPr="00913441">
        <w:t xml:space="preserve"> operator (see Section </w:t>
      </w:r>
      <w:r w:rsidR="008216EB">
        <w:fldChar w:fldCharType="begin"/>
      </w:r>
      <w:r w:rsidR="008216EB">
        <w:instrText xml:space="preserve"> REF _Ref448646013 \r \h  \* MERGEFORMAT </w:instrText>
      </w:r>
      <w:r w:rsidR="008216EB">
        <w:fldChar w:fldCharType="separate"/>
      </w:r>
      <w:r>
        <w:t>9.17</w:t>
      </w:r>
      <w:r w:rsidR="008216EB">
        <w:fldChar w:fldCharType="end"/>
      </w:r>
      <w:r w:rsidRPr="00913441">
        <w:t xml:space="preserve">) can be applied to an event variable. It yields the clinically relevant time of the event. This may be different from the </w:t>
      </w:r>
      <w:proofErr w:type="spellStart"/>
      <w:r w:rsidRPr="00913441">
        <w:rPr>
          <w:b/>
          <w:bCs/>
        </w:rPr>
        <w:t>eventtime</w:t>
      </w:r>
      <w:proofErr w:type="spellEnd"/>
      <w:r w:rsidRPr="00913441">
        <w:t xml:space="preserve"> variable, which refers to the time that the event was recorded in the database (see Section </w:t>
      </w:r>
      <w:r w:rsidRPr="00913441">
        <w:fldChar w:fldCharType="begin"/>
      </w:r>
      <w:r w:rsidRPr="00913441">
        <w:instrText xml:space="preserve"> REF _Ref448648032 \r \h </w:instrText>
      </w:r>
      <w:r w:rsidRPr="00913441">
        <w:fldChar w:fldCharType="separate"/>
      </w:r>
      <w:r>
        <w:t>8.4.4</w:t>
      </w:r>
      <w:r w:rsidRPr="00913441">
        <w:fldChar w:fldCharType="end"/>
      </w:r>
      <w:r w:rsidRPr="00913441">
        <w:t>).</w:t>
      </w:r>
    </w:p>
    <w:p w14:paraId="4426A8F6" w14:textId="77777777" w:rsidR="00345ACB" w:rsidRPr="00913441" w:rsidRDefault="00345ACB">
      <w:pPr>
        <w:pStyle w:val="NormalIndented"/>
      </w:pPr>
      <w:r w:rsidRPr="00913441">
        <w:t xml:space="preserve">The order in which event mappings are evaluated is undefined, except that an implementation must guarantee that an event mapping is evaluated before the first time that its value is needed. </w:t>
      </w:r>
    </w:p>
    <w:p w14:paraId="1A2CACDA" w14:textId="77777777" w:rsidR="00345ACB" w:rsidRDefault="00345ACB" w:rsidP="006071B3">
      <w:pPr>
        <w:pStyle w:val="Heading4"/>
      </w:pPr>
      <w:r>
        <w:t>Example</w:t>
      </w:r>
    </w:p>
    <w:p w14:paraId="3EEFE59C" w14:textId="77777777" w:rsidR="00345ACB" w:rsidRDefault="00345ACB">
      <w:pPr>
        <w:pStyle w:val="Example"/>
      </w:pPr>
      <w:r>
        <w:t>event1 := EVENT {storage of serum potassium};</w:t>
      </w:r>
    </w:p>
    <w:p w14:paraId="14487747" w14:textId="77777777" w:rsidR="00345ACB" w:rsidRDefault="00345ACB" w:rsidP="001E5D51">
      <w:pPr>
        <w:pStyle w:val="Heading3"/>
      </w:pPr>
      <w:bookmarkStart w:id="1586" w:name="_Ref448644191"/>
      <w:bookmarkStart w:id="1587" w:name="_Ref448644819"/>
      <w:bookmarkStart w:id="1588" w:name="_Ref448645467"/>
      <w:bookmarkStart w:id="1589" w:name="_Ref448647689"/>
      <w:bookmarkStart w:id="1590" w:name="_Toc526304157"/>
      <w:bookmarkStart w:id="1591" w:name="_Toc141178050"/>
      <w:bookmarkStart w:id="1592" w:name="_Toc314131987"/>
      <w:bookmarkStart w:id="1593" w:name="_Toc382912279"/>
      <w:proofErr w:type="spellStart"/>
      <w:r>
        <w:t>MLM</w:t>
      </w:r>
      <w:proofErr w:type="spellEnd"/>
      <w:r>
        <w:t xml:space="preserve"> statement</w:t>
      </w:r>
      <w:bookmarkEnd w:id="1586"/>
      <w:bookmarkEnd w:id="1587"/>
      <w:bookmarkEnd w:id="1588"/>
      <w:bookmarkEnd w:id="1589"/>
      <w:bookmarkEnd w:id="1590"/>
      <w:bookmarkEnd w:id="1591"/>
      <w:bookmarkEnd w:id="1592"/>
      <w:bookmarkEnd w:id="1593"/>
    </w:p>
    <w:p w14:paraId="3B149DF5" w14:textId="77777777" w:rsidR="00345ACB" w:rsidRPr="00913441" w:rsidRDefault="00345ACB">
      <w:pPr>
        <w:pStyle w:val="NormalIndented"/>
      </w:pPr>
      <w:r w:rsidRPr="00913441">
        <w:t xml:space="preserve">The </w:t>
      </w:r>
      <w:proofErr w:type="spellStart"/>
      <w:r w:rsidRPr="00913441">
        <w:t>MLM</w:t>
      </w:r>
      <w:proofErr w:type="spellEnd"/>
      <w:r w:rsidRPr="00913441">
        <w:t xml:space="preserve"> statement assigns a valid </w:t>
      </w:r>
      <w:proofErr w:type="spellStart"/>
      <w:r w:rsidRPr="00913441">
        <w:t>mlmname</w:t>
      </w:r>
      <w:proofErr w:type="spellEnd"/>
      <w:r w:rsidRPr="00913441">
        <w:t xml:space="preserve"> to a variable. That variable is currently used only as part of the call statement to call another </w:t>
      </w:r>
      <w:proofErr w:type="spellStart"/>
      <w:r w:rsidRPr="00913441">
        <w:t>MLM</w:t>
      </w:r>
      <w:proofErr w:type="spellEnd"/>
      <w:r w:rsidRPr="00913441">
        <w:t xml:space="preserve">, as defined in Section </w:t>
      </w:r>
      <w:r w:rsidR="008216EB">
        <w:fldChar w:fldCharType="begin"/>
      </w:r>
      <w:r w:rsidR="008216EB">
        <w:instrText xml:space="preserve"> REF _Ref448646419 \r \h  \* MERGEFORMAT </w:instrText>
      </w:r>
      <w:r w:rsidR="008216EB">
        <w:fldChar w:fldCharType="separate"/>
      </w:r>
      <w:r>
        <w:t>10.2.5</w:t>
      </w:r>
      <w:r w:rsidR="008216EB">
        <w:fldChar w:fldCharType="end"/>
      </w:r>
      <w:r w:rsidRPr="00913441">
        <w:t>. There are two basic forms (the pairs represent equivalent versions):</w:t>
      </w:r>
    </w:p>
    <w:p w14:paraId="20FC9E91" w14:textId="77777777" w:rsidR="00345ACB" w:rsidRDefault="00345ACB">
      <w:pPr>
        <w:pStyle w:val="Example"/>
      </w:pPr>
      <w:r>
        <w:t>&lt;var&gt; := MLM &lt;term&gt;;</w:t>
      </w:r>
    </w:p>
    <w:p w14:paraId="165BDCFF" w14:textId="77777777" w:rsidR="00345ACB" w:rsidRDefault="00345ACB">
      <w:pPr>
        <w:pStyle w:val="Example"/>
      </w:pPr>
      <w:r>
        <w:t>LET &lt;var&gt; BE MLM &lt;term&gt;;</w:t>
      </w:r>
    </w:p>
    <w:p w14:paraId="5D39DE94" w14:textId="77777777" w:rsidR="00345ACB" w:rsidRDefault="00345ACB">
      <w:pPr>
        <w:pStyle w:val="Example"/>
      </w:pPr>
    </w:p>
    <w:p w14:paraId="101CB999" w14:textId="77777777" w:rsidR="00345ACB" w:rsidRDefault="00345ACB">
      <w:pPr>
        <w:pStyle w:val="Example"/>
      </w:pPr>
      <w:r>
        <w:t>&lt;var&gt; := MLM &lt;term&gt; FROM INSTITUTION &lt;string&gt;;</w:t>
      </w:r>
    </w:p>
    <w:p w14:paraId="3908D04A" w14:textId="77777777" w:rsidR="00345ACB" w:rsidRDefault="00345ACB">
      <w:pPr>
        <w:pStyle w:val="Example"/>
      </w:pPr>
      <w:r>
        <w:t>LET &lt;var&gt; BE MLM &lt;term&gt; FROM INSTITUTION &lt;string&gt;;</w:t>
      </w:r>
    </w:p>
    <w:p w14:paraId="222B7915" w14:textId="77777777" w:rsidR="00345ACB" w:rsidRDefault="00345ACB" w:rsidP="006071B3">
      <w:pPr>
        <w:pStyle w:val="Heading4"/>
      </w:pPr>
      <w:r>
        <w:t>Examples</w:t>
      </w:r>
    </w:p>
    <w:p w14:paraId="78D0D811" w14:textId="77777777" w:rsidR="00345ACB" w:rsidRDefault="00345ACB">
      <w:pPr>
        <w:pStyle w:val="Example"/>
      </w:pPr>
      <w:r>
        <w:t>LET MLM1 BE MLM 'my_mlm1';</w:t>
      </w:r>
    </w:p>
    <w:p w14:paraId="7EFE0247" w14:textId="77777777" w:rsidR="00345ACB" w:rsidRDefault="00345ACB">
      <w:pPr>
        <w:pStyle w:val="Example"/>
      </w:pPr>
      <w:r>
        <w:t>mlm2 := MLM 'my_mlm2.mlm' FROM INSTITUTION "my institution";</w:t>
      </w:r>
    </w:p>
    <w:p w14:paraId="71AA529A" w14:textId="77777777" w:rsidR="00345ACB" w:rsidRDefault="00345ACB" w:rsidP="006071B3">
      <w:pPr>
        <w:pStyle w:val="Heading4"/>
      </w:pPr>
      <w:r>
        <w:t>Definitions</w:t>
      </w:r>
    </w:p>
    <w:p w14:paraId="2E2FE50B" w14:textId="77777777" w:rsidR="00345ACB" w:rsidRPr="00913441" w:rsidRDefault="00345ACB">
      <w:pPr>
        <w:pStyle w:val="NormalIndented"/>
      </w:pPr>
      <w:r w:rsidRPr="00913441">
        <w:rPr>
          <w:b/>
          <w:bCs/>
        </w:rPr>
        <w:t>&lt;var&gt;</w:t>
      </w:r>
      <w:r w:rsidRPr="00913441">
        <w:t xml:space="preserve"> is a variable that represents the </w:t>
      </w:r>
      <w:proofErr w:type="spellStart"/>
      <w:r w:rsidRPr="00913441">
        <w:t>MLM</w:t>
      </w:r>
      <w:proofErr w:type="spellEnd"/>
      <w:r w:rsidRPr="00913441">
        <w:t xml:space="preserve"> to be called. It can only be used as part of a call statement.</w:t>
      </w:r>
    </w:p>
    <w:p w14:paraId="7E729DA6" w14:textId="77777777" w:rsidR="00345ACB" w:rsidRPr="00913441" w:rsidRDefault="00345ACB">
      <w:pPr>
        <w:pStyle w:val="NormalIndented"/>
      </w:pPr>
      <w:r w:rsidRPr="00913441">
        <w:rPr>
          <w:b/>
          <w:bCs/>
        </w:rPr>
        <w:t>&lt;term&gt;</w:t>
      </w:r>
      <w:r w:rsidRPr="00913441">
        <w:t xml:space="preserve"> is a valid constant term as defined in Section </w:t>
      </w:r>
      <w:r w:rsidR="008216EB">
        <w:fldChar w:fldCharType="begin"/>
      </w:r>
      <w:r w:rsidR="008216EB">
        <w:instrText xml:space="preserve"> REF _Ref448646447 \r \h  \* MERGEFORMAT </w:instrText>
      </w:r>
      <w:r w:rsidR="008216EB">
        <w:fldChar w:fldCharType="separate"/>
      </w:r>
      <w:r>
        <w:t>7.1.17</w:t>
      </w:r>
      <w:r w:rsidR="008216EB">
        <w:fldChar w:fldCharType="end"/>
      </w:r>
      <w:r w:rsidRPr="00913441">
        <w:t xml:space="preserve">. It is the </w:t>
      </w:r>
      <w:proofErr w:type="spellStart"/>
      <w:r w:rsidRPr="00913441">
        <w:t>mlmname</w:t>
      </w:r>
      <w:proofErr w:type="spellEnd"/>
      <w:r w:rsidRPr="00913441">
        <w:t xml:space="preserve"> of the </w:t>
      </w:r>
      <w:proofErr w:type="spellStart"/>
      <w:r w:rsidRPr="00913441">
        <w:t>MLM</w:t>
      </w:r>
      <w:proofErr w:type="spellEnd"/>
      <w:r w:rsidRPr="00913441">
        <w:t xml:space="preserve"> to be called. </w:t>
      </w:r>
      <w:proofErr w:type="spellStart"/>
      <w:r w:rsidRPr="00913441">
        <w:rPr>
          <w:b/>
          <w:bCs/>
        </w:rPr>
        <w:t>mlm_self</w:t>
      </w:r>
      <w:proofErr w:type="spellEnd"/>
      <w:r w:rsidRPr="00913441">
        <w:t xml:space="preserve"> (case insensitive) is a special constant that represents the name of the current </w:t>
      </w:r>
      <w:proofErr w:type="spellStart"/>
      <w:r w:rsidRPr="00913441">
        <w:t>MLM</w:t>
      </w:r>
      <w:proofErr w:type="spellEnd"/>
      <w:r w:rsidRPr="00913441">
        <w:t>.</w:t>
      </w:r>
    </w:p>
    <w:p w14:paraId="0E16F486" w14:textId="77777777" w:rsidR="00345ACB" w:rsidRPr="00913441" w:rsidRDefault="00345ACB">
      <w:pPr>
        <w:pStyle w:val="NormalIndented"/>
      </w:pPr>
      <w:r w:rsidRPr="00913441">
        <w:rPr>
          <w:b/>
          <w:bCs/>
        </w:rPr>
        <w:t>&lt;string&gt;</w:t>
      </w:r>
      <w:r w:rsidRPr="00913441">
        <w:t xml:space="preserve"> is a valid constant string as defined in Section </w:t>
      </w:r>
      <w:r w:rsidR="008216EB">
        <w:fldChar w:fldCharType="begin"/>
      </w:r>
      <w:r w:rsidR="008216EB">
        <w:instrText xml:space="preserve"> REF _Ref448646476 \r \h  \* MERGEFORMAT </w:instrText>
      </w:r>
      <w:r w:rsidR="008216EB">
        <w:fldChar w:fldCharType="separate"/>
      </w:r>
      <w:r>
        <w:t>7.1.13</w:t>
      </w:r>
      <w:r w:rsidR="008216EB">
        <w:fldChar w:fldCharType="end"/>
      </w:r>
      <w:r w:rsidRPr="00913441">
        <w:t xml:space="preserve">. If specified, it is the institution name found in the institution slot of the </w:t>
      </w:r>
      <w:proofErr w:type="spellStart"/>
      <w:r w:rsidRPr="00913441">
        <w:t>MLM</w:t>
      </w:r>
      <w:proofErr w:type="spellEnd"/>
      <w:r w:rsidRPr="00913441">
        <w:t xml:space="preserve"> to be called.</w:t>
      </w:r>
    </w:p>
    <w:p w14:paraId="21AF7F0A" w14:textId="77777777" w:rsidR="00345ACB" w:rsidRPr="00913441" w:rsidRDefault="00345ACB">
      <w:pPr>
        <w:pStyle w:val="NormalIndented"/>
      </w:pPr>
      <w:r w:rsidRPr="00913441">
        <w:t xml:space="preserve">If the institution is specified, then a unique </w:t>
      </w:r>
      <w:proofErr w:type="spellStart"/>
      <w:r w:rsidRPr="00913441">
        <w:t>MLM</w:t>
      </w:r>
      <w:proofErr w:type="spellEnd"/>
      <w:r w:rsidRPr="00913441">
        <w:t xml:space="preserve"> is found using the institution name, the </w:t>
      </w:r>
      <w:proofErr w:type="spellStart"/>
      <w:r w:rsidRPr="00913441">
        <w:t>mlmname</w:t>
      </w:r>
      <w:proofErr w:type="spellEnd"/>
      <w:r w:rsidRPr="00913441">
        <w:t xml:space="preserve">, and the latest version number. If the institution is not specified, then a unique </w:t>
      </w:r>
      <w:proofErr w:type="spellStart"/>
      <w:r w:rsidRPr="00913441">
        <w:t>MLM</w:t>
      </w:r>
      <w:proofErr w:type="spellEnd"/>
      <w:r w:rsidRPr="00913441">
        <w:t xml:space="preserve"> is found using the same institution as the main (calling) </w:t>
      </w:r>
      <w:proofErr w:type="spellStart"/>
      <w:r w:rsidRPr="00913441">
        <w:t>MLM</w:t>
      </w:r>
      <w:proofErr w:type="spellEnd"/>
      <w:r w:rsidRPr="00913441">
        <w:t xml:space="preserve">, the </w:t>
      </w:r>
      <w:proofErr w:type="spellStart"/>
      <w:r w:rsidRPr="00913441">
        <w:t>mlmname</w:t>
      </w:r>
      <w:proofErr w:type="spellEnd"/>
      <w:r w:rsidRPr="00913441">
        <w:t xml:space="preserve">, the </w:t>
      </w:r>
      <w:proofErr w:type="spellStart"/>
      <w:r w:rsidRPr="00913441">
        <w:t>MLM's</w:t>
      </w:r>
      <w:proofErr w:type="spellEnd"/>
      <w:r w:rsidRPr="00913441">
        <w:t xml:space="preserve"> validation, and the latest version number. Although the exact form of the version is institution-specific, within an institution it is possible to determine the latest version of an </w:t>
      </w:r>
      <w:proofErr w:type="spellStart"/>
      <w:r w:rsidRPr="00913441">
        <w:t>MLM</w:t>
      </w:r>
      <w:proofErr w:type="spellEnd"/>
      <w:r w:rsidRPr="00913441">
        <w:t xml:space="preserve"> (see Section </w:t>
      </w:r>
      <w:r w:rsidR="008216EB">
        <w:fldChar w:fldCharType="begin"/>
      </w:r>
      <w:r w:rsidR="008216EB">
        <w:instrText xml:space="preserve"> REF _Ref448646505 \r \h  \* MERGEFORMAT </w:instrText>
      </w:r>
      <w:r w:rsidR="008216EB">
        <w:fldChar w:fldCharType="separate"/>
      </w:r>
      <w:r>
        <w:t>6.1.4</w:t>
      </w:r>
      <w:r w:rsidR="008216EB">
        <w:fldChar w:fldCharType="end"/>
      </w:r>
      <w:r w:rsidRPr="00913441">
        <w:t>).</w:t>
      </w:r>
    </w:p>
    <w:p w14:paraId="64A96B9C" w14:textId="77777777" w:rsidR="00345ACB" w:rsidRDefault="00345ACB" w:rsidP="006071B3">
      <w:pPr>
        <w:pStyle w:val="Heading4"/>
      </w:pPr>
      <w:r>
        <w:t>Examples</w:t>
      </w:r>
    </w:p>
    <w:p w14:paraId="52923CBA" w14:textId="77777777" w:rsidR="00345ACB" w:rsidRDefault="00345ACB">
      <w:pPr>
        <w:pStyle w:val="Example"/>
      </w:pPr>
      <w:r>
        <w:t>mlm1 := MLM 'mlm_to_be_called';</w:t>
      </w:r>
    </w:p>
    <w:p w14:paraId="4F308B7A" w14:textId="77777777" w:rsidR="00345ACB" w:rsidRDefault="00345ACB">
      <w:pPr>
        <w:pStyle w:val="Example"/>
      </w:pPr>
      <w:r>
        <w:t>mlm2 := MLM 'diagnosis_score' FROM INSTITUTION "LDS Hospital";</w:t>
      </w:r>
    </w:p>
    <w:p w14:paraId="1463B458" w14:textId="77777777" w:rsidR="00345ACB" w:rsidRDefault="00345ACB" w:rsidP="001E5D51">
      <w:pPr>
        <w:pStyle w:val="Heading3"/>
      </w:pPr>
      <w:bookmarkStart w:id="1594" w:name="_Ref448644725"/>
      <w:bookmarkStart w:id="1595" w:name="_Ref448645059"/>
      <w:bookmarkStart w:id="1596" w:name="_Ref448647663"/>
      <w:bookmarkStart w:id="1597" w:name="_Ref448653331"/>
      <w:bookmarkStart w:id="1598" w:name="_Toc526304158"/>
      <w:bookmarkStart w:id="1599" w:name="_Toc141178051"/>
      <w:bookmarkStart w:id="1600" w:name="_Toc314131988"/>
      <w:bookmarkStart w:id="1601" w:name="_Toc382912280"/>
      <w:r>
        <w:t>Argument Statement</w:t>
      </w:r>
      <w:bookmarkEnd w:id="1594"/>
      <w:bookmarkEnd w:id="1595"/>
      <w:bookmarkEnd w:id="1596"/>
      <w:bookmarkEnd w:id="1597"/>
      <w:bookmarkEnd w:id="1598"/>
      <w:bookmarkEnd w:id="1599"/>
      <w:bookmarkEnd w:id="1600"/>
      <w:bookmarkEnd w:id="1601"/>
    </w:p>
    <w:p w14:paraId="500A5275" w14:textId="77777777" w:rsidR="00345ACB" w:rsidRPr="00913441" w:rsidRDefault="00345ACB">
      <w:pPr>
        <w:pStyle w:val="NormalIndented"/>
      </w:pPr>
      <w:r w:rsidRPr="00913441">
        <w:t xml:space="preserve">The </w:t>
      </w:r>
      <w:r w:rsidRPr="00913441">
        <w:rPr>
          <w:b/>
        </w:rPr>
        <w:t>argument</w:t>
      </w:r>
      <w:r w:rsidRPr="00913441">
        <w:t xml:space="preserve"> statement is used by an </w:t>
      </w:r>
      <w:proofErr w:type="spellStart"/>
      <w:r w:rsidRPr="00913441">
        <w:t>MLM</w:t>
      </w:r>
      <w:proofErr w:type="spellEnd"/>
      <w:r w:rsidRPr="00913441">
        <w:t xml:space="preserve"> that is called by another </w:t>
      </w:r>
      <w:proofErr w:type="spellStart"/>
      <w:r w:rsidRPr="00913441">
        <w:t>MLM</w:t>
      </w:r>
      <w:proofErr w:type="spellEnd"/>
      <w:r w:rsidRPr="00913441">
        <w:t xml:space="preserve">, as defined in Section </w:t>
      </w:r>
      <w:r w:rsidR="008216EB">
        <w:fldChar w:fldCharType="begin"/>
      </w:r>
      <w:r w:rsidR="008216EB">
        <w:instrText xml:space="preserve"> REF _Ref448646529 \r \h  \* MERGEFORMAT </w:instrText>
      </w:r>
      <w:r w:rsidR="008216EB">
        <w:fldChar w:fldCharType="separate"/>
      </w:r>
      <w:r>
        <w:t>10.2.5</w:t>
      </w:r>
      <w:r w:rsidR="008216EB">
        <w:fldChar w:fldCharType="end"/>
      </w:r>
      <w:r w:rsidRPr="00913441">
        <w:t xml:space="preserve">. If the main </w:t>
      </w:r>
      <w:proofErr w:type="spellStart"/>
      <w:r w:rsidRPr="00913441">
        <w:t>MLM</w:t>
      </w:r>
      <w:proofErr w:type="spellEnd"/>
      <w:r w:rsidRPr="00913441">
        <w:t xml:space="preserve"> passes parameters to the called </w:t>
      </w:r>
      <w:proofErr w:type="spellStart"/>
      <w:r w:rsidRPr="00913441">
        <w:t>MLM</w:t>
      </w:r>
      <w:proofErr w:type="spellEnd"/>
      <w:r w:rsidRPr="00913441">
        <w:t xml:space="preserve">, then the called </w:t>
      </w:r>
      <w:proofErr w:type="spellStart"/>
      <w:r w:rsidRPr="00913441">
        <w:t>MLM</w:t>
      </w:r>
      <w:proofErr w:type="spellEnd"/>
      <w:r w:rsidRPr="00913441">
        <w:t xml:space="preserve"> retrieves the parameters via the argument statement. The </w:t>
      </w:r>
      <w:r w:rsidRPr="00913441">
        <w:rPr>
          <w:b/>
        </w:rPr>
        <w:t>argument</w:t>
      </w:r>
      <w:r w:rsidRPr="00913441">
        <w:t xml:space="preserve"> statements access the corresponding passed arguments. Thus, the first variable &lt;</w:t>
      </w:r>
      <w:proofErr w:type="spellStart"/>
      <w:r w:rsidRPr="00913441">
        <w:t>var1</w:t>
      </w:r>
      <w:proofErr w:type="spellEnd"/>
      <w:r w:rsidRPr="00913441">
        <w:t>&gt; refers to the first passed argument, the second variable &lt;</w:t>
      </w:r>
      <w:proofErr w:type="spellStart"/>
      <w:r w:rsidRPr="00913441">
        <w:t>var2</w:t>
      </w:r>
      <w:proofErr w:type="spellEnd"/>
      <w:r w:rsidRPr="00913441">
        <w:t xml:space="preserve">&gt;to the second argument, etc. </w:t>
      </w:r>
    </w:p>
    <w:p w14:paraId="370A3F13" w14:textId="77777777" w:rsidR="00345ACB" w:rsidRPr="00913441" w:rsidRDefault="00345ACB">
      <w:pPr>
        <w:pStyle w:val="NormalIndented"/>
      </w:pPr>
      <w:r w:rsidRPr="00913441">
        <w:lastRenderedPageBreak/>
        <w:t xml:space="preserve">If there is a mismatch of variables where the number of variables is greater than the number of arguments passed from the CALL, </w:t>
      </w:r>
      <w:r w:rsidRPr="00913441">
        <w:rPr>
          <w:b/>
          <w:bCs/>
        </w:rPr>
        <w:t>null</w:t>
      </w:r>
      <w:r w:rsidRPr="00913441">
        <w:t xml:space="preserve"> is assigned to the extra left-hand-side variable(s</w:t>
      </w:r>
      <w:r w:rsidRPr="0098574B">
        <w:t xml:space="preserve">). If the </w:t>
      </w:r>
      <w:proofErr w:type="spellStart"/>
      <w:r w:rsidRPr="0098574B">
        <w:t>MLM</w:t>
      </w:r>
      <w:proofErr w:type="spellEnd"/>
      <w:r w:rsidRPr="0098574B">
        <w:t xml:space="preserve"> is evoked instead of called, all the arguments are treated as </w:t>
      </w:r>
      <w:r w:rsidRPr="0098574B">
        <w:rPr>
          <w:b/>
          <w:bCs/>
        </w:rPr>
        <w:t>null</w:t>
      </w:r>
      <w:r w:rsidRPr="0098574B">
        <w:t xml:space="preserve"> (just like any other uninitialized variable).</w:t>
      </w:r>
      <w:r w:rsidRPr="00913441">
        <w:t xml:space="preserve"> </w:t>
      </w:r>
    </w:p>
    <w:p w14:paraId="1F229D50" w14:textId="77777777" w:rsidR="00345ACB" w:rsidRPr="00913441" w:rsidRDefault="00345ACB">
      <w:pPr>
        <w:pStyle w:val="NormalIndented"/>
      </w:pPr>
      <w:r w:rsidRPr="00913441">
        <w:t>There are two basic forms (the pairs represent equivalent version). One receives a single parameter, and the other receives multiple parameters:</w:t>
      </w:r>
    </w:p>
    <w:p w14:paraId="0DF9BEA3" w14:textId="77777777" w:rsidR="00345ACB" w:rsidRDefault="00345ACB">
      <w:pPr>
        <w:pStyle w:val="Example"/>
      </w:pPr>
      <w:r>
        <w:t>&lt;var&gt; := ARGUMENT;</w:t>
      </w:r>
    </w:p>
    <w:p w14:paraId="41132C03" w14:textId="77777777" w:rsidR="00345ACB" w:rsidRDefault="00345ACB">
      <w:pPr>
        <w:pStyle w:val="Example"/>
      </w:pPr>
      <w:r>
        <w:t>LET &lt;var&gt; BE ARGUMENT;</w:t>
      </w:r>
    </w:p>
    <w:p w14:paraId="178C3CCB" w14:textId="77777777" w:rsidR="00345ACB" w:rsidRDefault="00345ACB">
      <w:pPr>
        <w:pStyle w:val="Example"/>
      </w:pPr>
    </w:p>
    <w:p w14:paraId="7A04F915" w14:textId="77777777" w:rsidR="00345ACB" w:rsidRDefault="00345ACB">
      <w:pPr>
        <w:pStyle w:val="Example"/>
      </w:pPr>
      <w:r>
        <w:t>(&lt;var1&gt;,</w:t>
      </w:r>
      <w:r>
        <w:rPr>
          <w:lang w:eastAsia="ko-KR"/>
        </w:rPr>
        <w:t xml:space="preserve"> </w:t>
      </w:r>
      <w:r>
        <w:t>&lt;var2&gt;,</w:t>
      </w:r>
      <w:r>
        <w:rPr>
          <w:lang w:eastAsia="ko-KR"/>
        </w:rPr>
        <w:t xml:space="preserve"> </w:t>
      </w:r>
      <w:r>
        <w:t>…) := ARGUMENT;</w:t>
      </w:r>
    </w:p>
    <w:p w14:paraId="2BD48375" w14:textId="77777777" w:rsidR="00345ACB" w:rsidRDefault="00345ACB">
      <w:pPr>
        <w:pStyle w:val="Example"/>
      </w:pPr>
      <w:r>
        <w:t>LET (&lt;var1&gt;,</w:t>
      </w:r>
      <w:r>
        <w:rPr>
          <w:lang w:eastAsia="ko-KR"/>
        </w:rPr>
        <w:t xml:space="preserve"> </w:t>
      </w:r>
      <w:r>
        <w:t>&lt;var2&gt;,</w:t>
      </w:r>
      <w:r>
        <w:rPr>
          <w:lang w:eastAsia="ko-KR"/>
        </w:rPr>
        <w:t xml:space="preserve"> </w:t>
      </w:r>
      <w:r>
        <w:t>…) BE ARGUMENT;</w:t>
      </w:r>
    </w:p>
    <w:p w14:paraId="12C3D77A" w14:textId="77777777" w:rsidR="00345ACB" w:rsidRPr="00913441" w:rsidRDefault="00345ACB">
      <w:pPr>
        <w:pStyle w:val="NormalIndented"/>
      </w:pPr>
      <w:r w:rsidRPr="00913441">
        <w:rPr>
          <w:b/>
          <w:bCs/>
        </w:rPr>
        <w:t>&lt;var&gt;</w:t>
      </w:r>
      <w:r w:rsidRPr="00913441">
        <w:t xml:space="preserve"> is a variable that is assigned whatever expression followed </w:t>
      </w:r>
      <w:r w:rsidRPr="00913441">
        <w:rPr>
          <w:b/>
          <w:bCs/>
        </w:rPr>
        <w:t>with</w:t>
      </w:r>
      <w:r w:rsidRPr="00913441">
        <w:t xml:space="preserve"> in the main </w:t>
      </w:r>
      <w:proofErr w:type="spellStart"/>
      <w:r w:rsidRPr="00913441">
        <w:t>MLM's</w:t>
      </w:r>
      <w:proofErr w:type="spellEnd"/>
      <w:r w:rsidRPr="00913441">
        <w:t xml:space="preserve"> call statement. If there was no such expression, or if the </w:t>
      </w:r>
      <w:proofErr w:type="spellStart"/>
      <w:r w:rsidRPr="00913441">
        <w:t>MLM</w:t>
      </w:r>
      <w:proofErr w:type="spellEnd"/>
      <w:r w:rsidRPr="00913441">
        <w:t xml:space="preserve"> was not called by another </w:t>
      </w:r>
      <w:proofErr w:type="spellStart"/>
      <w:r w:rsidRPr="00913441">
        <w:t>MLM</w:t>
      </w:r>
      <w:proofErr w:type="spellEnd"/>
      <w:r w:rsidRPr="00913441">
        <w:t xml:space="preserve">, then </w:t>
      </w:r>
      <w:r w:rsidRPr="00913441">
        <w:rPr>
          <w:b/>
          <w:bCs/>
        </w:rPr>
        <w:t>null</w:t>
      </w:r>
      <w:r w:rsidRPr="00913441">
        <w:t xml:space="preserve"> is assigned.</w:t>
      </w:r>
    </w:p>
    <w:p w14:paraId="7E2E3118" w14:textId="77777777" w:rsidR="00345ACB" w:rsidRDefault="00345ACB" w:rsidP="006071B3">
      <w:pPr>
        <w:pStyle w:val="Heading4"/>
      </w:pPr>
      <w:r>
        <w:t>Example</w:t>
      </w:r>
    </w:p>
    <w:p w14:paraId="4D1E5463" w14:textId="77777777" w:rsidR="00345ACB" w:rsidRPr="00913441" w:rsidRDefault="00345ACB">
      <w:pPr>
        <w:pStyle w:val="NormalIndented"/>
      </w:pPr>
      <w:r w:rsidRPr="00913441">
        <w:t xml:space="preserve">In the calling </w:t>
      </w:r>
      <w:proofErr w:type="spellStart"/>
      <w:r w:rsidRPr="00913441">
        <w:t>MLM</w:t>
      </w:r>
      <w:proofErr w:type="spellEnd"/>
      <w:r w:rsidRPr="00913441">
        <w:t>:</w:t>
      </w:r>
    </w:p>
    <w:p w14:paraId="1F983EBF" w14:textId="77777777" w:rsidR="00345ACB" w:rsidRDefault="00345ACB">
      <w:pPr>
        <w:pStyle w:val="Example"/>
      </w:pPr>
      <w:r>
        <w:t>var1 := CALL my_mlm WITH param1, (item1, item2);</w:t>
      </w:r>
    </w:p>
    <w:p w14:paraId="2EABE4A1" w14:textId="77777777" w:rsidR="00345ACB" w:rsidRPr="00913441" w:rsidRDefault="00345ACB">
      <w:pPr>
        <w:pStyle w:val="NormalIndented"/>
      </w:pPr>
      <w:r w:rsidRPr="00913441">
        <w:t xml:space="preserve">In the called </w:t>
      </w:r>
      <w:proofErr w:type="spellStart"/>
      <w:r w:rsidRPr="00913441">
        <w:t>MLM</w:t>
      </w:r>
      <w:proofErr w:type="spellEnd"/>
      <w:r w:rsidRPr="00913441">
        <w:t>, named "</w:t>
      </w:r>
      <w:proofErr w:type="spellStart"/>
      <w:r w:rsidRPr="00913441">
        <w:rPr>
          <w:b/>
          <w:bCs/>
        </w:rPr>
        <w:t>my_mlm</w:t>
      </w:r>
      <w:proofErr w:type="spellEnd"/>
      <w:r w:rsidRPr="00913441">
        <w:t>":</w:t>
      </w:r>
    </w:p>
    <w:p w14:paraId="136EB3A8" w14:textId="77777777" w:rsidR="00345ACB" w:rsidRDefault="00345ACB">
      <w:pPr>
        <w:pStyle w:val="Example"/>
      </w:pPr>
      <w:r>
        <w:t>(arg1, list1) := ARGUMENT;</w:t>
      </w:r>
    </w:p>
    <w:p w14:paraId="18EEEC3B" w14:textId="77777777" w:rsidR="00345ACB" w:rsidRDefault="00345ACB" w:rsidP="001E5D51">
      <w:pPr>
        <w:pStyle w:val="Heading3"/>
      </w:pPr>
      <w:bookmarkStart w:id="1602" w:name="_Ref448647445"/>
      <w:bookmarkStart w:id="1603" w:name="_Toc526304159"/>
      <w:bookmarkStart w:id="1604" w:name="_Toc141178052"/>
      <w:bookmarkStart w:id="1605" w:name="_Toc314131989"/>
      <w:bookmarkStart w:id="1606" w:name="_Toc382912281"/>
      <w:r>
        <w:t>Message Statement</w:t>
      </w:r>
      <w:bookmarkEnd w:id="1602"/>
      <w:bookmarkEnd w:id="1603"/>
      <w:bookmarkEnd w:id="1604"/>
      <w:bookmarkEnd w:id="1605"/>
      <w:bookmarkEnd w:id="1606"/>
    </w:p>
    <w:p w14:paraId="20E94FC1" w14:textId="77777777" w:rsidR="00345ACB" w:rsidRPr="00913441" w:rsidRDefault="00345ACB">
      <w:pPr>
        <w:pStyle w:val="NormalIndented"/>
      </w:pPr>
      <w:r w:rsidRPr="00913441">
        <w:t xml:space="preserve">The message statement assigns an institution-specific message (for example, an alert) to a variable. It allows an institution to write coded messages in the patient database (see Section </w:t>
      </w:r>
      <w:r w:rsidRPr="00913441">
        <w:fldChar w:fldCharType="begin"/>
      </w:r>
      <w:r w:rsidRPr="00913441">
        <w:instrText xml:space="preserve"> REF _Ref84127037 \r \h </w:instrText>
      </w:r>
      <w:r w:rsidRPr="00913441">
        <w:fldChar w:fldCharType="separate"/>
      </w:r>
      <w:r>
        <w:t>12.2</w:t>
      </w:r>
      <w:r w:rsidRPr="00913441">
        <w:fldChar w:fldCharType="end"/>
      </w:r>
      <w:r w:rsidRPr="00913441">
        <w:t>). There are two equivalent versions:</w:t>
      </w:r>
    </w:p>
    <w:p w14:paraId="31A55B0F" w14:textId="77777777" w:rsidR="00345ACB" w:rsidRDefault="00345ACB">
      <w:pPr>
        <w:pStyle w:val="Example"/>
      </w:pPr>
      <w:r>
        <w:t>&lt;var&gt; := MESSAGE &lt;mapping&gt;;</w:t>
      </w:r>
    </w:p>
    <w:p w14:paraId="2FA30DEA" w14:textId="77777777" w:rsidR="00345ACB" w:rsidRDefault="00345ACB">
      <w:pPr>
        <w:pStyle w:val="Example"/>
      </w:pPr>
      <w:r>
        <w:t>LET &lt;var&gt; BE MESSAGE &lt;mapping&gt;;</w:t>
      </w:r>
    </w:p>
    <w:p w14:paraId="1D599E14" w14:textId="77777777" w:rsidR="00345ACB" w:rsidRPr="00913441" w:rsidRDefault="00345ACB">
      <w:pPr>
        <w:pStyle w:val="NormalIndented"/>
      </w:pPr>
      <w:r w:rsidRPr="00913441">
        <w:rPr>
          <w:b/>
          <w:bCs/>
        </w:rPr>
        <w:t>&lt;var&gt;</w:t>
      </w:r>
      <w:r w:rsidRPr="00913441">
        <w:t xml:space="preserve"> is a variable that represents the message to be defined. It can only be used in a write statement.</w:t>
      </w:r>
    </w:p>
    <w:p w14:paraId="12123777" w14:textId="77777777" w:rsidR="00345ACB" w:rsidRPr="00913441" w:rsidRDefault="00345ACB">
      <w:pPr>
        <w:pStyle w:val="NormalIndented"/>
      </w:pPr>
      <w:r w:rsidRPr="00913441">
        <w:rPr>
          <w:b/>
          <w:bCs/>
        </w:rPr>
        <w:t>&lt;mapping&gt;</w:t>
      </w:r>
      <w:r w:rsidRPr="00913441">
        <w:t xml:space="preserve"> is a valid mapping clause (see Section </w:t>
      </w:r>
      <w:r w:rsidR="008216EB">
        <w:fldChar w:fldCharType="begin"/>
      </w:r>
      <w:r w:rsidR="008216EB">
        <w:instrText xml:space="preserve"> REF _Ref448646659 \r \h  \* MERGEFORMAT </w:instrText>
      </w:r>
      <w:r w:rsidR="008216EB">
        <w:fldChar w:fldCharType="separate"/>
      </w:r>
      <w:r>
        <w:t>7.1.18</w:t>
      </w:r>
      <w:r w:rsidR="008216EB">
        <w:fldChar w:fldCharType="end"/>
      </w:r>
      <w:r w:rsidRPr="00913441">
        <w:t>), which contains the message definition. How the message is defined and used is up to the institution.</w:t>
      </w:r>
    </w:p>
    <w:p w14:paraId="5FE68DAC" w14:textId="77777777" w:rsidR="00345ACB" w:rsidRDefault="00345ACB" w:rsidP="006071B3">
      <w:pPr>
        <w:pStyle w:val="Heading4"/>
      </w:pPr>
      <w:r>
        <w:t>Example</w:t>
      </w:r>
    </w:p>
    <w:p w14:paraId="2AD5D73A" w14:textId="77777777" w:rsidR="00345ACB" w:rsidRDefault="00345ACB">
      <w:pPr>
        <w:pStyle w:val="Example"/>
      </w:pPr>
      <w:r>
        <w:t>message1 := MESSAGE {pneumonia~23 45 65};</w:t>
      </w:r>
    </w:p>
    <w:p w14:paraId="68AE9A71" w14:textId="77777777" w:rsidR="00345ACB" w:rsidRDefault="00345ACB" w:rsidP="001E5D51">
      <w:pPr>
        <w:pStyle w:val="Heading3"/>
      </w:pPr>
      <w:bookmarkStart w:id="1607" w:name="_Toc141178053"/>
      <w:bookmarkStart w:id="1608" w:name="_Ref279406990"/>
      <w:bookmarkStart w:id="1609" w:name="_Toc314131990"/>
      <w:bookmarkStart w:id="1610" w:name="_Toc382912282"/>
      <w:r>
        <w:t>Message As Statement</w:t>
      </w:r>
      <w:bookmarkEnd w:id="1607"/>
      <w:bookmarkEnd w:id="1608"/>
      <w:bookmarkEnd w:id="1609"/>
      <w:bookmarkEnd w:id="1610"/>
    </w:p>
    <w:p w14:paraId="0D67E11B" w14:textId="77777777" w:rsidR="00345ACB" w:rsidRPr="00913441" w:rsidRDefault="00345ACB">
      <w:pPr>
        <w:pStyle w:val="NormalIndented"/>
      </w:pPr>
      <w:r w:rsidRPr="00913441">
        <w:t xml:space="preserve">The </w:t>
      </w:r>
      <w:r w:rsidRPr="00913441">
        <w:rPr>
          <w:b/>
        </w:rPr>
        <w:t>message as</w:t>
      </w:r>
      <w:r w:rsidRPr="00913441">
        <w:t xml:space="preserve"> statement is very similar to the </w:t>
      </w:r>
      <w:r w:rsidRPr="00913441">
        <w:rPr>
          <w:b/>
        </w:rPr>
        <w:t>message</w:t>
      </w:r>
      <w:r w:rsidRPr="00913441">
        <w:t xml:space="preserve"> statement (11.2.5). However, rather than returning a variable, it returns a single object, which consists of named attributes (fields) and values. The attribute names are specified in the </w:t>
      </w:r>
      <w:r w:rsidRPr="00913441">
        <w:rPr>
          <w:b/>
        </w:rPr>
        <w:t>object</w:t>
      </w:r>
      <w:r w:rsidRPr="00913441">
        <w:t xml:space="preserve"> statement, which should have occurred previously in the </w:t>
      </w:r>
      <w:proofErr w:type="spellStart"/>
      <w:r w:rsidRPr="00913441">
        <w:t>MLM</w:t>
      </w:r>
      <w:proofErr w:type="spellEnd"/>
      <w:r w:rsidRPr="00913441">
        <w:t xml:space="preserve"> (see Section 11.2.13). If the mapping clause is empty, it may be omitted in this statement. However, it is up to the implementation if a non-empty mapping clause is allowed.</w:t>
      </w:r>
    </w:p>
    <w:p w14:paraId="65338C8B" w14:textId="77777777" w:rsidR="00345ACB" w:rsidRDefault="00345ACB">
      <w:pPr>
        <w:pStyle w:val="Example"/>
      </w:pPr>
      <w:r>
        <w:t>&lt;var&gt; := MESSAGE AS &lt;object-type&gt; &lt;mapping&gt;;</w:t>
      </w:r>
    </w:p>
    <w:p w14:paraId="05A39222" w14:textId="77777777" w:rsidR="00345ACB" w:rsidRDefault="00345ACB">
      <w:pPr>
        <w:pStyle w:val="Example"/>
      </w:pPr>
      <w:r>
        <w:t>&lt;var&gt; := MESSAGE AS &lt;object-type&gt;;</w:t>
      </w:r>
    </w:p>
    <w:p w14:paraId="6F29C976" w14:textId="77777777" w:rsidR="00345ACB" w:rsidRDefault="00345ACB">
      <w:pPr>
        <w:pStyle w:val="Example"/>
      </w:pPr>
      <w:r>
        <w:t>LET &lt;var&gt; BE MESSAGE AS &lt;object-type&gt; &lt;mapping&gt;;</w:t>
      </w:r>
    </w:p>
    <w:p w14:paraId="3122AD07" w14:textId="77777777" w:rsidR="00345ACB" w:rsidRDefault="00345ACB">
      <w:pPr>
        <w:pStyle w:val="Example"/>
      </w:pPr>
      <w:r>
        <w:t>LET &lt;var&gt; BE MESSAGE AS &lt;object-type&gt;;</w:t>
      </w:r>
    </w:p>
    <w:p w14:paraId="1A54B472" w14:textId="77777777" w:rsidR="00345ACB" w:rsidRPr="00913441" w:rsidRDefault="00345ACB">
      <w:pPr>
        <w:pStyle w:val="NormalIndented"/>
      </w:pPr>
      <w:r w:rsidRPr="00913441">
        <w:rPr>
          <w:b/>
        </w:rPr>
        <w:t>&lt;object-type&gt;</w:t>
      </w:r>
      <w:r w:rsidRPr="00913441">
        <w:t xml:space="preserve"> is a name which represents an object type declared previously by an </w:t>
      </w:r>
      <w:r w:rsidRPr="00913441">
        <w:rPr>
          <w:b/>
        </w:rPr>
        <w:t>object</w:t>
      </w:r>
      <w:r w:rsidRPr="00913441">
        <w:t xml:space="preserve"> statement (see Section </w:t>
      </w:r>
      <w:r w:rsidRPr="00913441">
        <w:fldChar w:fldCharType="begin"/>
      </w:r>
      <w:r w:rsidRPr="00913441">
        <w:instrText xml:space="preserve"> REF _Ref279407898 \r \h </w:instrText>
      </w:r>
      <w:r w:rsidRPr="00913441">
        <w:fldChar w:fldCharType="separate"/>
      </w:r>
      <w:r>
        <w:t>11.2.17</w:t>
      </w:r>
      <w:r w:rsidRPr="00913441">
        <w:fldChar w:fldCharType="end"/>
      </w:r>
      <w:r w:rsidRPr="00913441">
        <w:t>).</w:t>
      </w:r>
    </w:p>
    <w:p w14:paraId="3E9B3728" w14:textId="77777777" w:rsidR="00345ACB" w:rsidRDefault="00345ACB" w:rsidP="005D1A8F">
      <w:pPr>
        <w:pStyle w:val="Heading4"/>
      </w:pPr>
      <w:r>
        <w:t>Example</w:t>
      </w:r>
    </w:p>
    <w:p w14:paraId="639FC6C8" w14:textId="77777777" w:rsidR="00345ACB" w:rsidRDefault="00345ACB">
      <w:pPr>
        <w:pStyle w:val="Example"/>
        <w:rPr>
          <w:kern w:val="20"/>
        </w:rPr>
      </w:pPr>
      <w:r>
        <w:rPr>
          <w:kern w:val="20"/>
        </w:rPr>
        <w:t>message_obj := OBJECT [subject, text];</w:t>
      </w:r>
    </w:p>
    <w:p w14:paraId="0399CAEA" w14:textId="77777777" w:rsidR="00345ACB" w:rsidRDefault="00345ACB">
      <w:pPr>
        <w:pStyle w:val="Example"/>
        <w:rPr>
          <w:kern w:val="20"/>
        </w:rPr>
      </w:pPr>
      <w:r>
        <w:rPr>
          <w:kern w:val="20"/>
        </w:rPr>
        <w:t xml:space="preserve">high_PTT_msg := MESSAGE AS message_obj {Elevated PTT}; </w:t>
      </w:r>
    </w:p>
    <w:p w14:paraId="3E0A27D5" w14:textId="77777777" w:rsidR="00345ACB" w:rsidRDefault="00345ACB">
      <w:pPr>
        <w:pStyle w:val="Example"/>
        <w:rPr>
          <w:kern w:val="20"/>
        </w:rPr>
      </w:pPr>
      <w:r>
        <w:rPr>
          <w:kern w:val="20"/>
        </w:rPr>
        <w:t>def_msg := MESSAGE AS message_obj; // default mapping clause</w:t>
      </w:r>
    </w:p>
    <w:p w14:paraId="26A6F265" w14:textId="77777777" w:rsidR="00345ACB" w:rsidRDefault="00345ACB">
      <w:pPr>
        <w:pStyle w:val="Example"/>
        <w:rPr>
          <w:kern w:val="20"/>
        </w:rPr>
      </w:pPr>
    </w:p>
    <w:p w14:paraId="6DADC243" w14:textId="77777777" w:rsidR="00345ACB" w:rsidRDefault="00345ACB" w:rsidP="001E5D51">
      <w:pPr>
        <w:pStyle w:val="Heading3"/>
      </w:pPr>
      <w:bookmarkStart w:id="1611" w:name="_Ref448647423"/>
      <w:bookmarkStart w:id="1612" w:name="_Toc526304160"/>
      <w:bookmarkStart w:id="1613" w:name="_Toc141178054"/>
      <w:bookmarkStart w:id="1614" w:name="_Toc314131991"/>
      <w:bookmarkStart w:id="1615" w:name="_Toc382912283"/>
      <w:r>
        <w:lastRenderedPageBreak/>
        <w:t>Destination Statement</w:t>
      </w:r>
      <w:bookmarkEnd w:id="1611"/>
      <w:bookmarkEnd w:id="1612"/>
      <w:bookmarkEnd w:id="1613"/>
      <w:bookmarkEnd w:id="1614"/>
      <w:bookmarkEnd w:id="1615"/>
    </w:p>
    <w:p w14:paraId="3E027FAC" w14:textId="77777777" w:rsidR="00345ACB" w:rsidRPr="00913441" w:rsidRDefault="00345ACB">
      <w:pPr>
        <w:pStyle w:val="NormalIndented"/>
      </w:pPr>
      <w:r w:rsidRPr="00913441">
        <w:t xml:space="preserve">The </w:t>
      </w:r>
      <w:r w:rsidRPr="00913441">
        <w:rPr>
          <w:b/>
        </w:rPr>
        <w:t>destination</w:t>
      </w:r>
      <w:r w:rsidRPr="00913441">
        <w:t xml:space="preserve"> statement assigns an institution-specific destination to a variable. It allows one to write a message to an institution-specific destination (see Section </w:t>
      </w:r>
      <w:r w:rsidR="008216EB">
        <w:fldChar w:fldCharType="begin"/>
      </w:r>
      <w:r w:rsidR="008216EB">
        <w:instrText xml:space="preserve"> REF _Ref448646680 \r \h  \* MERGEFORMAT </w:instrText>
      </w:r>
      <w:r w:rsidR="008216EB">
        <w:fldChar w:fldCharType="separate"/>
      </w:r>
      <w:r>
        <w:t>12.2.1</w:t>
      </w:r>
      <w:r w:rsidR="008216EB">
        <w:fldChar w:fldCharType="end"/>
      </w:r>
      <w:r w:rsidRPr="00913441">
        <w:t>). There are two equivalent versions:</w:t>
      </w:r>
    </w:p>
    <w:p w14:paraId="00E8C2BA" w14:textId="77777777" w:rsidR="00345ACB" w:rsidRDefault="00345ACB">
      <w:pPr>
        <w:pStyle w:val="Example"/>
      </w:pPr>
      <w:r>
        <w:t>&lt;var&gt; := DESTINATION &lt;mapping&gt;;</w:t>
      </w:r>
    </w:p>
    <w:p w14:paraId="7C8319DB" w14:textId="77777777" w:rsidR="00345ACB" w:rsidRDefault="00345ACB">
      <w:pPr>
        <w:pStyle w:val="Example"/>
      </w:pPr>
      <w:r>
        <w:t>LET &lt;var&gt; BE DESTINATION &lt;mapping&gt;;</w:t>
      </w:r>
    </w:p>
    <w:p w14:paraId="4C83E0EB" w14:textId="77777777" w:rsidR="00345ACB" w:rsidRPr="00913441" w:rsidRDefault="00345ACB">
      <w:pPr>
        <w:pStyle w:val="NormalIndented"/>
      </w:pPr>
      <w:r w:rsidRPr="00913441">
        <w:rPr>
          <w:b/>
          <w:bCs/>
        </w:rPr>
        <w:t>&lt;var&gt;</w:t>
      </w:r>
      <w:r w:rsidRPr="00913441">
        <w:t xml:space="preserve"> is a variable that represents the destination to be defined. It can only be used in a write statement.</w:t>
      </w:r>
    </w:p>
    <w:p w14:paraId="7A586E36" w14:textId="77777777" w:rsidR="00345ACB" w:rsidRPr="00913441" w:rsidRDefault="00345ACB">
      <w:pPr>
        <w:pStyle w:val="NormalIndented"/>
      </w:pPr>
      <w:r w:rsidRPr="00913441">
        <w:rPr>
          <w:b/>
          <w:bCs/>
        </w:rPr>
        <w:t>&lt;mapping&gt;</w:t>
      </w:r>
      <w:r w:rsidRPr="00913441">
        <w:t xml:space="preserve"> is a valid mapping clause (see Section </w:t>
      </w:r>
      <w:r w:rsidR="008216EB">
        <w:fldChar w:fldCharType="begin"/>
      </w:r>
      <w:r w:rsidR="008216EB">
        <w:instrText xml:space="preserve"> REF _Ref448646700 \r \h  \* MERGEFORMAT </w:instrText>
      </w:r>
      <w:r w:rsidR="008216EB">
        <w:fldChar w:fldCharType="separate"/>
      </w:r>
      <w:r>
        <w:t>7.1.18</w:t>
      </w:r>
      <w:r w:rsidR="008216EB">
        <w:fldChar w:fldCharType="end"/>
      </w:r>
      <w:r w:rsidRPr="00913441">
        <w:t xml:space="preserve">) that represents an institution-specific destination. How the destination is defined and used is up to the institution. </w:t>
      </w:r>
    </w:p>
    <w:p w14:paraId="2D88FB77" w14:textId="77777777" w:rsidR="00345ACB" w:rsidRPr="006F56A9" w:rsidRDefault="00345ACB" w:rsidP="005D1A8F">
      <w:pPr>
        <w:pStyle w:val="Heading4"/>
      </w:pPr>
      <w:r>
        <w:t>E</w:t>
      </w:r>
      <w:r w:rsidRPr="006F56A9">
        <w:t>xample</w:t>
      </w:r>
    </w:p>
    <w:p w14:paraId="7B23C2CB" w14:textId="77777777" w:rsidR="00345ACB" w:rsidRPr="00913441" w:rsidRDefault="00345ACB">
      <w:pPr>
        <w:pStyle w:val="NormalIndented"/>
      </w:pPr>
      <w:r w:rsidRPr="00913441">
        <w:t>In this example, the destination is an electronic mail address:</w:t>
      </w:r>
    </w:p>
    <w:p w14:paraId="25F4D94A" w14:textId="77777777" w:rsidR="00345ACB" w:rsidRPr="00D6562C" w:rsidRDefault="00345ACB">
      <w:pPr>
        <w:pStyle w:val="Example"/>
        <w:rPr>
          <w:lang w:val="fr-FR"/>
        </w:rPr>
      </w:pPr>
      <w:r w:rsidRPr="00D6562C">
        <w:rPr>
          <w:lang w:val="fr-FR"/>
        </w:rPr>
        <w:t>destination1 := DESTINATION {email: user@cuasdf.bitnet};</w:t>
      </w:r>
    </w:p>
    <w:p w14:paraId="3D40A2F5" w14:textId="77777777" w:rsidR="00345ACB" w:rsidRDefault="00345ACB">
      <w:pPr>
        <w:pStyle w:val="Example"/>
      </w:pPr>
      <w:r>
        <w:t>destination2 := DESTINATION {attending_physician(Pt_id)};</w:t>
      </w:r>
    </w:p>
    <w:p w14:paraId="73B857E2" w14:textId="77777777" w:rsidR="00345ACB" w:rsidRDefault="00345ACB">
      <w:pPr>
        <w:pStyle w:val="Example"/>
      </w:pPr>
      <w:r>
        <w:t>destination3 := DESTINATION {"primary physician email"};</w:t>
      </w:r>
    </w:p>
    <w:p w14:paraId="021072DD" w14:textId="77777777" w:rsidR="00345ACB" w:rsidRDefault="00345ACB">
      <w:pPr>
        <w:pStyle w:val="Example"/>
      </w:pPr>
    </w:p>
    <w:p w14:paraId="4C134234" w14:textId="77777777" w:rsidR="00345ACB" w:rsidRDefault="00345ACB" w:rsidP="001E5D51">
      <w:pPr>
        <w:pStyle w:val="Heading3"/>
      </w:pPr>
      <w:bookmarkStart w:id="1616" w:name="_Toc141178055"/>
      <w:bookmarkStart w:id="1617" w:name="_Ref279406966"/>
      <w:bookmarkStart w:id="1618" w:name="_Toc314131992"/>
      <w:bookmarkStart w:id="1619" w:name="_Toc382912284"/>
      <w:r>
        <w:t>Destination As Statement</w:t>
      </w:r>
      <w:bookmarkEnd w:id="1616"/>
      <w:bookmarkEnd w:id="1617"/>
      <w:bookmarkEnd w:id="1618"/>
      <w:bookmarkEnd w:id="1619"/>
    </w:p>
    <w:p w14:paraId="19DFAE65" w14:textId="77777777" w:rsidR="00345ACB" w:rsidRPr="00913441" w:rsidRDefault="00345ACB">
      <w:pPr>
        <w:pStyle w:val="NormalIndented"/>
      </w:pPr>
      <w:r w:rsidRPr="00913441">
        <w:t xml:space="preserve">The </w:t>
      </w:r>
      <w:r w:rsidRPr="00913441">
        <w:rPr>
          <w:b/>
        </w:rPr>
        <w:t>destination as</w:t>
      </w:r>
      <w:r w:rsidRPr="00913441">
        <w:t xml:space="preserve"> statement is very similar to the </w:t>
      </w:r>
      <w:r w:rsidRPr="00913441">
        <w:rPr>
          <w:b/>
        </w:rPr>
        <w:t>destination</w:t>
      </w:r>
      <w:r w:rsidRPr="00913441">
        <w:t xml:space="preserve"> statement (11.2.6.1). However, rather than returning a variable, it returns a single object, which consists of named attributes (fields) and values. The attribute names are specified in the </w:t>
      </w:r>
      <w:r w:rsidRPr="00913441">
        <w:rPr>
          <w:b/>
        </w:rPr>
        <w:t>object</w:t>
      </w:r>
      <w:r w:rsidRPr="00913441">
        <w:t xml:space="preserve"> statement, which should have occurred previously in the </w:t>
      </w:r>
      <w:proofErr w:type="spellStart"/>
      <w:r w:rsidRPr="00913441">
        <w:t>MLM</w:t>
      </w:r>
      <w:proofErr w:type="spellEnd"/>
      <w:r w:rsidRPr="00913441">
        <w:t xml:space="preserve"> (see Section </w:t>
      </w:r>
      <w:r w:rsidRPr="00913441">
        <w:fldChar w:fldCharType="begin"/>
      </w:r>
      <w:r w:rsidRPr="00913441">
        <w:instrText xml:space="preserve"> REF _Ref279407919 \r \h </w:instrText>
      </w:r>
      <w:r w:rsidRPr="00913441">
        <w:fldChar w:fldCharType="separate"/>
      </w:r>
      <w:r>
        <w:t>11.2.17</w:t>
      </w:r>
      <w:r w:rsidRPr="00913441">
        <w:fldChar w:fldCharType="end"/>
      </w:r>
      <w:r w:rsidRPr="00913441">
        <w:t>). If the mapping clause is empty, it may be omitted in this statement. However, it is up to the implementation if a non-empty mapping clause is allowed.</w:t>
      </w:r>
    </w:p>
    <w:p w14:paraId="35321995" w14:textId="77777777" w:rsidR="00345ACB" w:rsidRDefault="00345ACB">
      <w:pPr>
        <w:pStyle w:val="Example"/>
      </w:pPr>
      <w:r>
        <w:t>&lt;var&gt; := DESTINATION AS &lt;object-type&gt; &lt;mapping&gt;;</w:t>
      </w:r>
    </w:p>
    <w:p w14:paraId="5E0C2824" w14:textId="77777777" w:rsidR="00345ACB" w:rsidRDefault="00345ACB">
      <w:pPr>
        <w:pStyle w:val="Example"/>
      </w:pPr>
      <w:r>
        <w:t>&lt;var&gt; := DESTINATION AS &lt;object-type&gt;;</w:t>
      </w:r>
    </w:p>
    <w:p w14:paraId="136CE411" w14:textId="77777777" w:rsidR="00345ACB" w:rsidRDefault="00345ACB">
      <w:pPr>
        <w:pStyle w:val="Example"/>
      </w:pPr>
      <w:r>
        <w:t>LET &lt;var&gt; BE DESTINATION AS &lt;object-type&gt; &lt;mapping&gt;;</w:t>
      </w:r>
    </w:p>
    <w:p w14:paraId="537624BC" w14:textId="77777777" w:rsidR="00345ACB" w:rsidRDefault="00345ACB">
      <w:pPr>
        <w:pStyle w:val="Example"/>
      </w:pPr>
      <w:r>
        <w:t>LET &lt;var&gt; BE DESTINATION AS &lt;object-type&gt;;</w:t>
      </w:r>
    </w:p>
    <w:p w14:paraId="766C21DA" w14:textId="77777777" w:rsidR="00345ACB" w:rsidRPr="00913441" w:rsidRDefault="00345ACB">
      <w:pPr>
        <w:pStyle w:val="NormalIndented"/>
      </w:pPr>
      <w:r w:rsidRPr="00913441">
        <w:rPr>
          <w:b/>
        </w:rPr>
        <w:t>&lt;object-type&gt;</w:t>
      </w:r>
      <w:r w:rsidRPr="00913441">
        <w:t xml:space="preserve"> is a name which represents an object type declared previously by an </w:t>
      </w:r>
      <w:r w:rsidRPr="00913441">
        <w:rPr>
          <w:b/>
        </w:rPr>
        <w:t>object</w:t>
      </w:r>
      <w:r w:rsidRPr="00913441">
        <w:t xml:space="preserve"> statement (see Section </w:t>
      </w:r>
      <w:r w:rsidRPr="00913441">
        <w:fldChar w:fldCharType="begin"/>
      </w:r>
      <w:r w:rsidRPr="00913441">
        <w:instrText xml:space="preserve"> REF _Ref279407934 \r \h </w:instrText>
      </w:r>
      <w:r w:rsidRPr="00913441">
        <w:fldChar w:fldCharType="separate"/>
      </w:r>
      <w:r>
        <w:t>11.2.17</w:t>
      </w:r>
      <w:r w:rsidRPr="00913441">
        <w:fldChar w:fldCharType="end"/>
      </w:r>
      <w:r w:rsidRPr="00913441">
        <w:t>).</w:t>
      </w:r>
    </w:p>
    <w:p w14:paraId="2D5B9511" w14:textId="77777777" w:rsidR="00345ACB" w:rsidRPr="00913441" w:rsidRDefault="00345ACB">
      <w:pPr>
        <w:pStyle w:val="NormalIndented"/>
      </w:pPr>
      <w:r w:rsidRPr="00913441">
        <w:t xml:space="preserve">It is up to the </w:t>
      </w:r>
      <w:proofErr w:type="spellStart"/>
      <w:r w:rsidRPr="00913441">
        <w:t>MLM</w:t>
      </w:r>
      <w:proofErr w:type="spellEnd"/>
      <w:r w:rsidRPr="00913441">
        <w:t xml:space="preserve"> author to assure that the implementation-specific contents of the mapping </w:t>
      </w:r>
      <w:proofErr w:type="gramStart"/>
      <w:r w:rsidRPr="00913441">
        <w:t>produces</w:t>
      </w:r>
      <w:proofErr w:type="gramEnd"/>
      <w:r w:rsidRPr="00913441">
        <w:t xml:space="preserve"> the values to be assigned to attributes, and in the correct order. </w:t>
      </w:r>
    </w:p>
    <w:p w14:paraId="2D72842B" w14:textId="77777777" w:rsidR="00345ACB" w:rsidRPr="006F56A9" w:rsidRDefault="00345ACB" w:rsidP="005D1A8F">
      <w:pPr>
        <w:pStyle w:val="Heading4"/>
      </w:pPr>
      <w:r>
        <w:t>E</w:t>
      </w:r>
      <w:r w:rsidRPr="006F56A9">
        <w:t>xample</w:t>
      </w:r>
    </w:p>
    <w:p w14:paraId="1D453B0B" w14:textId="77777777" w:rsidR="00345ACB" w:rsidRDefault="00345ACB">
      <w:pPr>
        <w:pStyle w:val="Example"/>
        <w:rPr>
          <w:kern w:val="20"/>
        </w:rPr>
      </w:pPr>
      <w:r>
        <w:rPr>
          <w:kern w:val="20"/>
        </w:rPr>
        <w:t>dest_obj := object [dest_method, recip_name, recip_address];</w:t>
      </w:r>
    </w:p>
    <w:p w14:paraId="03F6CB2C" w14:textId="77777777" w:rsidR="00345ACB" w:rsidRPr="00D6562C" w:rsidRDefault="00345ACB">
      <w:pPr>
        <w:pStyle w:val="Example"/>
        <w:rPr>
          <w:kern w:val="20"/>
          <w:lang w:val="fr-FR"/>
        </w:rPr>
      </w:pPr>
      <w:r w:rsidRPr="00D6562C">
        <w:rPr>
          <w:kern w:val="20"/>
          <w:lang w:val="fr-FR"/>
        </w:rPr>
        <w:t xml:space="preserve">email_attending := DESTINATION AS dest_obj {Attending Phys Email}; </w:t>
      </w:r>
    </w:p>
    <w:p w14:paraId="2DDD16F9" w14:textId="77777777" w:rsidR="00345ACB" w:rsidRPr="00D6562C" w:rsidRDefault="00345ACB">
      <w:pPr>
        <w:pStyle w:val="Example"/>
        <w:rPr>
          <w:kern w:val="20"/>
          <w:lang w:val="fr-FR"/>
        </w:rPr>
      </w:pPr>
      <w:r w:rsidRPr="00D6562C">
        <w:rPr>
          <w:kern w:val="20"/>
          <w:lang w:val="fr-FR"/>
        </w:rPr>
        <w:t xml:space="preserve">def_destination := DESTINATION AS dest_obj; </w:t>
      </w:r>
      <w:r w:rsidRPr="00D6562C">
        <w:rPr>
          <w:kern w:val="20"/>
          <w:lang w:val="fr-FR"/>
        </w:rPr>
        <w:tab/>
        <w:t xml:space="preserve"> </w:t>
      </w:r>
    </w:p>
    <w:p w14:paraId="15C72CF2" w14:textId="77777777" w:rsidR="00345ACB" w:rsidRPr="00D6562C" w:rsidRDefault="00345ACB">
      <w:pPr>
        <w:pStyle w:val="Example"/>
        <w:rPr>
          <w:lang w:val="fr-FR"/>
        </w:rPr>
      </w:pPr>
    </w:p>
    <w:p w14:paraId="1513F544" w14:textId="77777777" w:rsidR="00345ACB" w:rsidRPr="006F56A9" w:rsidRDefault="00345ACB" w:rsidP="001E5D51">
      <w:pPr>
        <w:pStyle w:val="Heading3"/>
      </w:pPr>
      <w:bookmarkStart w:id="1620" w:name="_Toc526304161"/>
      <w:bookmarkStart w:id="1621" w:name="_Toc141178056"/>
      <w:bookmarkStart w:id="1622" w:name="_Toc314131993"/>
      <w:bookmarkStart w:id="1623" w:name="_Toc382912285"/>
      <w:r w:rsidRPr="006F56A9">
        <w:t>Assignment Statement</w:t>
      </w:r>
      <w:bookmarkEnd w:id="1620"/>
      <w:bookmarkEnd w:id="1621"/>
      <w:bookmarkEnd w:id="1622"/>
      <w:bookmarkEnd w:id="1623"/>
    </w:p>
    <w:p w14:paraId="39B4F1C4" w14:textId="77777777" w:rsidR="00345ACB" w:rsidRPr="00913441" w:rsidRDefault="00345ACB">
      <w:pPr>
        <w:pStyle w:val="NormalIndented"/>
      </w:pPr>
      <w:r w:rsidRPr="00913441">
        <w:t xml:space="preserve">The assignment statement, defined in Section </w:t>
      </w:r>
      <w:r w:rsidR="008216EB">
        <w:fldChar w:fldCharType="begin"/>
      </w:r>
      <w:r w:rsidR="008216EB">
        <w:instrText xml:space="preserve"> REF _Ref448646842 \r \h  \* MERGEFORMAT </w:instrText>
      </w:r>
      <w:r w:rsidR="008216EB">
        <w:fldChar w:fldCharType="separate"/>
      </w:r>
      <w:r>
        <w:t>10.2.1</w:t>
      </w:r>
      <w:r w:rsidR="008216EB">
        <w:fldChar w:fldCharType="end"/>
      </w:r>
      <w:r w:rsidRPr="00913441">
        <w:t>, is also permitted in the data slot.</w:t>
      </w:r>
    </w:p>
    <w:p w14:paraId="6DABD1A7" w14:textId="77777777" w:rsidR="00345ACB" w:rsidRPr="006F56A9" w:rsidRDefault="00345ACB" w:rsidP="001E5D51">
      <w:pPr>
        <w:pStyle w:val="Heading3"/>
      </w:pPr>
      <w:bookmarkStart w:id="1624" w:name="_Toc526304162"/>
      <w:bookmarkStart w:id="1625" w:name="_Toc141178057"/>
      <w:bookmarkStart w:id="1626" w:name="_Toc314131994"/>
      <w:bookmarkStart w:id="1627" w:name="_Toc382912286"/>
      <w:r w:rsidRPr="006F56A9">
        <w:t>If-Then Statement</w:t>
      </w:r>
      <w:bookmarkEnd w:id="1624"/>
      <w:bookmarkEnd w:id="1625"/>
      <w:bookmarkEnd w:id="1626"/>
      <w:bookmarkEnd w:id="1627"/>
    </w:p>
    <w:p w14:paraId="7396F19F" w14:textId="77777777" w:rsidR="00345ACB" w:rsidRDefault="00345ACB">
      <w:pPr>
        <w:pStyle w:val="NormalIndented"/>
      </w:pPr>
      <w:r w:rsidRPr="00913441">
        <w:t xml:space="preserve">The </w:t>
      </w:r>
      <w:r w:rsidRPr="00913441">
        <w:rPr>
          <w:b/>
        </w:rPr>
        <w:t>if-then</w:t>
      </w:r>
      <w:r w:rsidRPr="00913441">
        <w:t xml:space="preserve"> statement, defined in Section </w:t>
      </w:r>
      <w:r w:rsidR="008216EB">
        <w:fldChar w:fldCharType="begin"/>
      </w:r>
      <w:r w:rsidR="008216EB">
        <w:instrText xml:space="preserve"> REF _Ref448646869 \r \h  \* MERGEFORMAT </w:instrText>
      </w:r>
      <w:r w:rsidR="008216EB">
        <w:fldChar w:fldCharType="separate"/>
      </w:r>
      <w:r>
        <w:t>10.2.1.2</w:t>
      </w:r>
      <w:r w:rsidR="008216EB">
        <w:fldChar w:fldCharType="end"/>
      </w:r>
      <w:r w:rsidRPr="00913441">
        <w:t>, is also permitted in the data slot.</w:t>
      </w:r>
    </w:p>
    <w:p w14:paraId="00C047A4" w14:textId="77777777" w:rsidR="00345ACB" w:rsidRPr="006B49D0" w:rsidRDefault="00345ACB" w:rsidP="001E5D51">
      <w:pPr>
        <w:pStyle w:val="Heading3"/>
      </w:pPr>
      <w:bookmarkStart w:id="1628" w:name="_Toc314131995"/>
      <w:bookmarkStart w:id="1629" w:name="_Toc382912287"/>
      <w:r w:rsidRPr="006B49D0">
        <w:t>Switch-Case Statement</w:t>
      </w:r>
      <w:bookmarkEnd w:id="1628"/>
      <w:bookmarkEnd w:id="1629"/>
    </w:p>
    <w:p w14:paraId="6B892130" w14:textId="77777777" w:rsidR="00345ACB" w:rsidRPr="00DB23BE" w:rsidRDefault="00345ACB" w:rsidP="005500CB">
      <w:pPr>
        <w:pStyle w:val="NormalIndented"/>
      </w:pPr>
      <w:r w:rsidRPr="00DB23BE">
        <w:t xml:space="preserve">The </w:t>
      </w:r>
      <w:r w:rsidRPr="00DB23BE">
        <w:rPr>
          <w:b/>
        </w:rPr>
        <w:t>switch-case</w:t>
      </w:r>
      <w:r w:rsidRPr="00DB23BE">
        <w:t xml:space="preserve"> statement, defined in Section </w:t>
      </w:r>
      <w:r w:rsidR="008216EB">
        <w:fldChar w:fldCharType="begin"/>
      </w:r>
      <w:r w:rsidR="008216EB">
        <w:instrText xml:space="preserve"> REF _Ref286066839 \r \h  \* MERGEFORMAT </w:instrText>
      </w:r>
      <w:r w:rsidR="008216EB">
        <w:fldChar w:fldCharType="separate"/>
      </w:r>
      <w:r>
        <w:rPr>
          <w:color w:val="008000"/>
        </w:rPr>
        <w:t>10.2.3</w:t>
      </w:r>
      <w:r w:rsidR="008216EB">
        <w:fldChar w:fldCharType="end"/>
      </w:r>
      <w:r w:rsidRPr="00DB23BE">
        <w:t>, is also permitted in the data slot.</w:t>
      </w:r>
    </w:p>
    <w:p w14:paraId="06CB1AA4" w14:textId="77777777" w:rsidR="00345ACB" w:rsidRPr="006F56A9" w:rsidRDefault="00345ACB" w:rsidP="001E5D51">
      <w:pPr>
        <w:pStyle w:val="Heading3"/>
      </w:pPr>
      <w:bookmarkStart w:id="1630" w:name="_Toc526304163"/>
      <w:bookmarkStart w:id="1631" w:name="_Toc141178058"/>
      <w:bookmarkStart w:id="1632" w:name="_Toc314131996"/>
      <w:bookmarkStart w:id="1633" w:name="_Toc382912288"/>
      <w:r w:rsidRPr="006F56A9">
        <w:t>Call Statement</w:t>
      </w:r>
      <w:bookmarkEnd w:id="1630"/>
      <w:bookmarkEnd w:id="1631"/>
      <w:bookmarkEnd w:id="1632"/>
      <w:bookmarkEnd w:id="1633"/>
    </w:p>
    <w:p w14:paraId="38C9A952" w14:textId="77777777" w:rsidR="00345ACB" w:rsidRPr="00913441" w:rsidRDefault="00345ACB">
      <w:pPr>
        <w:pStyle w:val="NormalIndented"/>
      </w:pPr>
      <w:r w:rsidRPr="00913441">
        <w:t xml:space="preserve">The </w:t>
      </w:r>
      <w:r w:rsidRPr="00913441">
        <w:rPr>
          <w:b/>
        </w:rPr>
        <w:t>call</w:t>
      </w:r>
      <w:r w:rsidRPr="00913441">
        <w:t xml:space="preserve"> statement, defined in Section </w:t>
      </w:r>
      <w:r w:rsidR="008216EB">
        <w:fldChar w:fldCharType="begin"/>
      </w:r>
      <w:r w:rsidR="008216EB">
        <w:instrText xml:space="preserve"> REF _Ref448646893 \r \h  \* MERGEFORMAT </w:instrText>
      </w:r>
      <w:r w:rsidR="008216EB">
        <w:fldChar w:fldCharType="separate"/>
      </w:r>
      <w:r>
        <w:t>10.2.5</w:t>
      </w:r>
      <w:r w:rsidR="008216EB">
        <w:fldChar w:fldCharType="end"/>
      </w:r>
      <w:r w:rsidRPr="00913441">
        <w:t>, is also permitted in the data slot.</w:t>
      </w:r>
    </w:p>
    <w:p w14:paraId="2B717AEB" w14:textId="77777777" w:rsidR="00345ACB" w:rsidRPr="006F56A9" w:rsidRDefault="00345ACB" w:rsidP="001E5D51">
      <w:pPr>
        <w:pStyle w:val="Heading3"/>
      </w:pPr>
      <w:bookmarkStart w:id="1634" w:name="_Toc526304164"/>
      <w:r w:rsidRPr="006F56A9">
        <w:lastRenderedPageBreak/>
        <w:t xml:space="preserve"> </w:t>
      </w:r>
      <w:bookmarkStart w:id="1635" w:name="_Toc141178059"/>
      <w:bookmarkStart w:id="1636" w:name="_Toc314131997"/>
      <w:bookmarkStart w:id="1637" w:name="_Toc382912289"/>
      <w:r w:rsidRPr="006F56A9">
        <w:t>While Loop</w:t>
      </w:r>
      <w:bookmarkEnd w:id="1634"/>
      <w:bookmarkEnd w:id="1635"/>
      <w:bookmarkEnd w:id="1636"/>
      <w:bookmarkEnd w:id="1637"/>
    </w:p>
    <w:p w14:paraId="3B8551D4" w14:textId="77777777" w:rsidR="00345ACB" w:rsidRPr="00913441" w:rsidRDefault="00345ACB">
      <w:pPr>
        <w:pStyle w:val="NormalIndented"/>
      </w:pPr>
      <w:r w:rsidRPr="00913441">
        <w:t xml:space="preserve">The </w:t>
      </w:r>
      <w:r w:rsidRPr="00913441">
        <w:rPr>
          <w:b/>
          <w:bCs/>
        </w:rPr>
        <w:t>while</w:t>
      </w:r>
      <w:r w:rsidRPr="00913441">
        <w:t xml:space="preserve"> loop</w:t>
      </w:r>
      <w:r w:rsidRPr="00D060D4">
        <w:t xml:space="preserve"> (with an optional </w:t>
      </w:r>
      <w:proofErr w:type="spellStart"/>
      <w:r w:rsidRPr="00DB23BE">
        <w:rPr>
          <w:b/>
        </w:rPr>
        <w:t>breakloop</w:t>
      </w:r>
      <w:proofErr w:type="spellEnd"/>
      <w:r w:rsidRPr="00D060D4">
        <w:t xml:space="preserve"> statement)</w:t>
      </w:r>
      <w:r w:rsidRPr="00913441">
        <w:t xml:space="preserve">, defined in Section </w:t>
      </w:r>
      <w:r>
        <w:fldChar w:fldCharType="begin"/>
      </w:r>
      <w:r>
        <w:instrText xml:space="preserve"> REF _Ref288478700 \r \h </w:instrText>
      </w:r>
      <w:r>
        <w:fldChar w:fldCharType="separate"/>
      </w:r>
      <w:r>
        <w:t>10.2.6</w:t>
      </w:r>
      <w:r>
        <w:fldChar w:fldCharType="end"/>
      </w:r>
      <w:r w:rsidRPr="00913441">
        <w:t>, is also permitted in the data slot.</w:t>
      </w:r>
    </w:p>
    <w:p w14:paraId="04A0FE4C" w14:textId="77777777" w:rsidR="00345ACB" w:rsidRPr="006F56A9" w:rsidRDefault="00345ACB" w:rsidP="001E5D51">
      <w:pPr>
        <w:pStyle w:val="Heading3"/>
      </w:pPr>
      <w:bookmarkStart w:id="1638" w:name="_Toc526304165"/>
      <w:bookmarkStart w:id="1639" w:name="_Toc141178060"/>
      <w:bookmarkStart w:id="1640" w:name="_Toc314131998"/>
      <w:bookmarkStart w:id="1641" w:name="_Toc382912290"/>
      <w:r w:rsidRPr="006F56A9">
        <w:t>For Loop</w:t>
      </w:r>
      <w:bookmarkEnd w:id="1638"/>
      <w:bookmarkEnd w:id="1639"/>
      <w:bookmarkEnd w:id="1640"/>
      <w:bookmarkEnd w:id="1641"/>
    </w:p>
    <w:p w14:paraId="2F4859A4" w14:textId="77777777" w:rsidR="00345ACB" w:rsidRPr="00913441" w:rsidRDefault="00345ACB">
      <w:pPr>
        <w:pStyle w:val="NormalIndented"/>
      </w:pPr>
      <w:r w:rsidRPr="00913441">
        <w:t xml:space="preserve">The </w:t>
      </w:r>
      <w:r w:rsidRPr="00913441">
        <w:rPr>
          <w:b/>
          <w:bCs/>
        </w:rPr>
        <w:t>for</w:t>
      </w:r>
      <w:r w:rsidRPr="00913441">
        <w:t xml:space="preserve"> loop</w:t>
      </w:r>
      <w:r w:rsidRPr="00D060D4">
        <w:t xml:space="preserve"> (with an optional </w:t>
      </w:r>
      <w:proofErr w:type="spellStart"/>
      <w:r w:rsidRPr="00DB23BE">
        <w:rPr>
          <w:b/>
        </w:rPr>
        <w:t>breakloop</w:t>
      </w:r>
      <w:proofErr w:type="spellEnd"/>
      <w:r w:rsidRPr="00D060D4">
        <w:t xml:space="preserve"> statement)</w:t>
      </w:r>
      <w:r w:rsidRPr="00913441">
        <w:t xml:space="preserve">, defined in Section </w:t>
      </w:r>
      <w:r>
        <w:fldChar w:fldCharType="begin"/>
      </w:r>
      <w:r>
        <w:instrText xml:space="preserve"> REF _Ref288478720 \r \h </w:instrText>
      </w:r>
      <w:r>
        <w:fldChar w:fldCharType="separate"/>
      </w:r>
      <w:r>
        <w:t>10.2.7</w:t>
      </w:r>
      <w:r>
        <w:fldChar w:fldCharType="end"/>
      </w:r>
      <w:r w:rsidRPr="00913441">
        <w:t>, is also permitted in the data slot.</w:t>
      </w:r>
    </w:p>
    <w:p w14:paraId="05A3AC9E" w14:textId="77777777" w:rsidR="00345ACB" w:rsidRPr="006F56A9" w:rsidRDefault="00345ACB" w:rsidP="001E5D51">
      <w:pPr>
        <w:pStyle w:val="Heading3"/>
      </w:pPr>
      <w:bookmarkStart w:id="1642" w:name="_Ref448644213"/>
      <w:bookmarkStart w:id="1643" w:name="_Ref448644887"/>
      <w:bookmarkStart w:id="1644" w:name="_Ref448645488"/>
      <w:bookmarkStart w:id="1645" w:name="_Ref448652551"/>
      <w:bookmarkStart w:id="1646" w:name="_Toc526304166"/>
      <w:bookmarkStart w:id="1647" w:name="_Toc141178061"/>
      <w:bookmarkStart w:id="1648" w:name="_Toc314131999"/>
      <w:bookmarkStart w:id="1649" w:name="_Toc382912291"/>
      <w:r>
        <w:t>Int</w:t>
      </w:r>
      <w:r w:rsidRPr="006F56A9">
        <w:t>erface Statemen</w:t>
      </w:r>
      <w:bookmarkEnd w:id="1642"/>
      <w:bookmarkEnd w:id="1643"/>
      <w:bookmarkEnd w:id="1644"/>
      <w:bookmarkEnd w:id="1645"/>
      <w:bookmarkEnd w:id="1646"/>
      <w:bookmarkEnd w:id="1647"/>
      <w:r>
        <w:t>t</w:t>
      </w:r>
      <w:bookmarkEnd w:id="1648"/>
      <w:bookmarkEnd w:id="1649"/>
    </w:p>
    <w:p w14:paraId="7321DA2D" w14:textId="77777777" w:rsidR="00345ACB" w:rsidRPr="00913441" w:rsidRDefault="00345ACB">
      <w:pPr>
        <w:pStyle w:val="NormalIndented"/>
      </w:pPr>
      <w:r w:rsidRPr="00913441">
        <w:t xml:space="preserve">The </w:t>
      </w:r>
      <w:r w:rsidRPr="00913441">
        <w:rPr>
          <w:b/>
        </w:rPr>
        <w:t>interface</w:t>
      </w:r>
      <w:r w:rsidRPr="00913441">
        <w:t xml:space="preserve"> statement assigns an institution-specific foreign function interface definition to a variable. The </w:t>
      </w:r>
      <w:r w:rsidRPr="00913441">
        <w:rPr>
          <w:b/>
        </w:rPr>
        <w:t>interface</w:t>
      </w:r>
      <w:r w:rsidRPr="00913441">
        <w:t xml:space="preserve"> statement permits specification of a foreign function, i.e., a function written in another programming language. Sometimes medical logic requires information not directly available from the database (via </w:t>
      </w:r>
      <w:r w:rsidRPr="00913441">
        <w:rPr>
          <w:b/>
          <w:bCs/>
        </w:rPr>
        <w:t>read</w:t>
      </w:r>
      <w:r w:rsidRPr="00913441">
        <w:t xml:space="preserve"> statements). It may be desirable to call operating system functions or libraries obtained from other vendors. A foreign function, when specified, can then be called with the call statement (see Section </w:t>
      </w:r>
      <w:r w:rsidR="008216EB">
        <w:fldChar w:fldCharType="begin"/>
      </w:r>
      <w:r w:rsidR="008216EB">
        <w:instrText xml:space="preserve"> REF _Ref448646996 \r \h  \* MERGEFORMAT </w:instrText>
      </w:r>
      <w:r w:rsidR="008216EB">
        <w:fldChar w:fldCharType="separate"/>
      </w:r>
      <w:r>
        <w:t>10.2.5</w:t>
      </w:r>
      <w:r w:rsidR="008216EB">
        <w:fldChar w:fldCharType="end"/>
      </w:r>
      <w:r w:rsidRPr="00913441">
        <w:t>). Curly braces (</w:t>
      </w:r>
      <w:r w:rsidRPr="00913441">
        <w:rPr>
          <w:b/>
          <w:bCs/>
        </w:rPr>
        <w:t>{}</w:t>
      </w:r>
      <w:r w:rsidRPr="00913441">
        <w:t>) are used to specify the foreign function. The specification within the curly braces is implementation specific. There are two equivalent versions:</w:t>
      </w:r>
    </w:p>
    <w:p w14:paraId="74BBD3B3" w14:textId="77777777" w:rsidR="00345ACB" w:rsidRDefault="00345ACB">
      <w:pPr>
        <w:pStyle w:val="Example"/>
      </w:pPr>
      <w:r>
        <w:t>&lt;var&gt; := INTERFACE &lt;mapping&gt;;</w:t>
      </w:r>
    </w:p>
    <w:p w14:paraId="64B574D5" w14:textId="77777777" w:rsidR="00345ACB" w:rsidRDefault="00345ACB">
      <w:pPr>
        <w:pStyle w:val="Example"/>
      </w:pPr>
      <w:r>
        <w:t>LET &lt;var&gt; BE INTERFACE &lt;mapping&gt;;</w:t>
      </w:r>
    </w:p>
    <w:p w14:paraId="2050047E" w14:textId="77777777" w:rsidR="00345ACB" w:rsidRPr="00913441" w:rsidRDefault="00345ACB">
      <w:pPr>
        <w:pStyle w:val="NormalIndented"/>
      </w:pPr>
      <w:r w:rsidRPr="00913441">
        <w:rPr>
          <w:b/>
          <w:bCs/>
        </w:rPr>
        <w:t>&lt;var&gt;</w:t>
      </w:r>
      <w:r w:rsidRPr="00913441">
        <w:t xml:space="preserve"> is a variable that represents the interface to be defined. It can only be used as part of a call statement.</w:t>
      </w:r>
    </w:p>
    <w:p w14:paraId="38C92BF1" w14:textId="77777777" w:rsidR="00345ACB" w:rsidRPr="00913441" w:rsidRDefault="00345ACB">
      <w:pPr>
        <w:pStyle w:val="NormalIndented"/>
      </w:pPr>
      <w:r w:rsidRPr="00913441">
        <w:rPr>
          <w:b/>
          <w:bCs/>
        </w:rPr>
        <w:t>&lt;mapping&gt;</w:t>
      </w:r>
      <w:r w:rsidRPr="00913441">
        <w:t xml:space="preserve"> is a valid mapping clause (see Section </w:t>
      </w:r>
      <w:r w:rsidR="008216EB">
        <w:fldChar w:fldCharType="begin"/>
      </w:r>
      <w:r w:rsidR="008216EB">
        <w:instrText xml:space="preserve"> REF _Ref448647168 \r \h  \* MERGEFORMAT </w:instrText>
      </w:r>
      <w:r w:rsidR="008216EB">
        <w:fldChar w:fldCharType="separate"/>
      </w:r>
      <w:r>
        <w:t>7.1.18</w:t>
      </w:r>
      <w:r w:rsidR="008216EB">
        <w:fldChar w:fldCharType="end"/>
      </w:r>
      <w:r w:rsidRPr="00913441">
        <w:t>) which contains the institution-specific event definition. How the function interface is defined and used is up to the institution.</w:t>
      </w:r>
    </w:p>
    <w:p w14:paraId="18A7920C" w14:textId="77777777" w:rsidR="00345ACB" w:rsidRPr="006F56A9" w:rsidRDefault="00345ACB" w:rsidP="005D1A8F">
      <w:pPr>
        <w:pStyle w:val="Heading4"/>
      </w:pPr>
      <w:r w:rsidRPr="006F56A9">
        <w:t>Example</w:t>
      </w:r>
    </w:p>
    <w:p w14:paraId="6F9A9380" w14:textId="77777777" w:rsidR="00345ACB" w:rsidRDefault="00345ACB">
      <w:pPr>
        <w:pStyle w:val="Example"/>
      </w:pPr>
      <w:r>
        <w:t>data:</w:t>
      </w:r>
    </w:p>
    <w:p w14:paraId="181977BC" w14:textId="77777777" w:rsidR="00345ACB" w:rsidRDefault="00345ACB">
      <w:pPr>
        <w:pStyle w:val="Example"/>
        <w:ind w:left="2520"/>
      </w:pPr>
      <w:r>
        <w:t>/* Declares the third-party drug-drug interaction function */</w:t>
      </w:r>
    </w:p>
    <w:p w14:paraId="24131FDF" w14:textId="77777777" w:rsidR="00345ACB" w:rsidRDefault="00345ACB">
      <w:pPr>
        <w:pStyle w:val="Example"/>
        <w:ind w:left="2520"/>
      </w:pPr>
      <w:r>
        <w:t>/* The implementation within the {}-braces shows that a string (char*) will be returned */</w:t>
      </w:r>
    </w:p>
    <w:p w14:paraId="0CBA66D0" w14:textId="77777777" w:rsidR="00345ACB" w:rsidRDefault="00345ACB">
      <w:pPr>
        <w:pStyle w:val="Example"/>
        <w:ind w:left="2520"/>
      </w:pPr>
      <w:r>
        <w:t>/* when the third-party API (ThirdPartyAPI) is used to call */</w:t>
      </w:r>
    </w:p>
    <w:p w14:paraId="6606E0E6" w14:textId="77777777" w:rsidR="00345ACB" w:rsidRDefault="00345ACB">
      <w:pPr>
        <w:pStyle w:val="Example"/>
        <w:ind w:left="2520"/>
      </w:pPr>
      <w:r>
        <w:t>/* the drug-drug interaction function (DrugDrugInteraction) */</w:t>
      </w:r>
      <w:r>
        <w:tab/>
      </w:r>
    </w:p>
    <w:p w14:paraId="30EEBF42" w14:textId="77777777" w:rsidR="00345ACB" w:rsidRDefault="00345ACB">
      <w:pPr>
        <w:pStyle w:val="Example"/>
        <w:ind w:left="2520"/>
      </w:pPr>
      <w:r>
        <w:t>/* The function expects that two medicaion strings (char*, char*) will be passed */</w:t>
      </w:r>
    </w:p>
    <w:p w14:paraId="522C0970" w14:textId="77777777" w:rsidR="00345ACB" w:rsidRDefault="00345ACB">
      <w:pPr>
        <w:pStyle w:val="Example"/>
        <w:ind w:left="2520"/>
        <w:rPr>
          <w:lang w:eastAsia="ko-KR"/>
        </w:rPr>
      </w:pPr>
      <w:r>
        <w:t>func_drugint := INTERFACE {</w:t>
      </w:r>
    </w:p>
    <w:p w14:paraId="7E72EBF2" w14:textId="77777777" w:rsidR="00345ACB" w:rsidRDefault="00345ACB">
      <w:pPr>
        <w:pStyle w:val="Example"/>
        <w:ind w:left="3240"/>
        <w:rPr>
          <w:lang w:eastAsia="ko-KR"/>
        </w:rPr>
      </w:pPr>
      <w:r>
        <w:t>char* ThirdPartyAPI:DrugDrugInteraction (char*, char*)</w:t>
      </w:r>
    </w:p>
    <w:p w14:paraId="19D29016" w14:textId="77777777" w:rsidR="00345ACB" w:rsidRDefault="00345ACB">
      <w:pPr>
        <w:pStyle w:val="Example"/>
        <w:ind w:left="3240"/>
      </w:pPr>
      <w:r>
        <w:t>};</w:t>
      </w:r>
    </w:p>
    <w:p w14:paraId="3DEE687F" w14:textId="77777777" w:rsidR="00345ACB" w:rsidRDefault="00345ACB">
      <w:pPr>
        <w:pStyle w:val="Example"/>
      </w:pPr>
      <w:r>
        <w:t>;;</w:t>
      </w:r>
    </w:p>
    <w:p w14:paraId="7E2B9511" w14:textId="77777777" w:rsidR="00345ACB" w:rsidRDefault="00345ACB">
      <w:pPr>
        <w:pStyle w:val="Example"/>
      </w:pPr>
      <w:r>
        <w:t xml:space="preserve">evoke: </w:t>
      </w:r>
    </w:p>
    <w:p w14:paraId="6902B192" w14:textId="77777777" w:rsidR="00345ACB" w:rsidRDefault="00345ACB">
      <w:pPr>
        <w:pStyle w:val="Example"/>
      </w:pPr>
      <w:r>
        <w:t>;;</w:t>
      </w:r>
    </w:p>
    <w:p w14:paraId="27632CBF" w14:textId="77777777" w:rsidR="00345ACB" w:rsidRDefault="00345ACB">
      <w:pPr>
        <w:pStyle w:val="Example"/>
      </w:pPr>
      <w:r>
        <w:t>logic:</w:t>
      </w:r>
    </w:p>
    <w:p w14:paraId="22B854C9" w14:textId="77777777" w:rsidR="00345ACB" w:rsidRDefault="00345ACB">
      <w:pPr>
        <w:pStyle w:val="Example"/>
        <w:ind w:left="2520"/>
      </w:pPr>
      <w:r>
        <w:t>/* Calls the drug-drug interaction function */</w:t>
      </w:r>
    </w:p>
    <w:p w14:paraId="14995BBE" w14:textId="77777777" w:rsidR="00345ACB" w:rsidRDefault="00345ACB">
      <w:pPr>
        <w:pStyle w:val="Example"/>
        <w:ind w:left="2520"/>
      </w:pPr>
      <w:r>
        <w:t>alert_text := call func_drugint with "terfenadine", "erythromycin";</w:t>
      </w:r>
    </w:p>
    <w:p w14:paraId="5A614EC1" w14:textId="77777777" w:rsidR="00345ACB" w:rsidRPr="006F56A9" w:rsidRDefault="00345ACB" w:rsidP="001E5D51">
      <w:pPr>
        <w:pStyle w:val="Heading3"/>
      </w:pPr>
      <w:bookmarkStart w:id="1650" w:name="_Toc141178062"/>
      <w:bookmarkStart w:id="1651" w:name="_Ref279407195"/>
      <w:bookmarkStart w:id="1652" w:name="_Ref279407217"/>
      <w:bookmarkStart w:id="1653" w:name="_Ref279407549"/>
      <w:bookmarkStart w:id="1654" w:name="_Ref279407637"/>
      <w:bookmarkStart w:id="1655" w:name="_Ref279407719"/>
      <w:bookmarkStart w:id="1656" w:name="_Ref279407741"/>
      <w:bookmarkStart w:id="1657" w:name="_Ref279407898"/>
      <w:bookmarkStart w:id="1658" w:name="_Ref279407919"/>
      <w:bookmarkStart w:id="1659" w:name="_Ref279407934"/>
      <w:bookmarkStart w:id="1660" w:name="_Toc314132000"/>
      <w:bookmarkStart w:id="1661" w:name="_Toc382912292"/>
      <w:r>
        <w:t>Object Stat</w:t>
      </w:r>
      <w:r w:rsidRPr="006F56A9">
        <w:t>ement</w:t>
      </w:r>
      <w:bookmarkEnd w:id="1650"/>
      <w:bookmarkEnd w:id="1651"/>
      <w:bookmarkEnd w:id="1652"/>
      <w:bookmarkEnd w:id="1653"/>
      <w:bookmarkEnd w:id="1654"/>
      <w:bookmarkEnd w:id="1655"/>
      <w:bookmarkEnd w:id="1656"/>
      <w:bookmarkEnd w:id="1657"/>
      <w:bookmarkEnd w:id="1658"/>
      <w:bookmarkEnd w:id="1659"/>
      <w:bookmarkEnd w:id="1660"/>
      <w:bookmarkEnd w:id="1661"/>
    </w:p>
    <w:p w14:paraId="62172DEF" w14:textId="77777777" w:rsidR="00345ACB" w:rsidRPr="00913441" w:rsidRDefault="00345ACB">
      <w:pPr>
        <w:pStyle w:val="NormalIndented"/>
      </w:pPr>
      <w:r w:rsidRPr="00913441">
        <w:t xml:space="preserve">The </w:t>
      </w:r>
      <w:r w:rsidRPr="00913441">
        <w:rPr>
          <w:b/>
          <w:bCs/>
        </w:rPr>
        <w:t>object</w:t>
      </w:r>
      <w:r w:rsidRPr="00913441">
        <w:t xml:space="preserve"> statement assigns object declaration to a variable. This variable should not be reassigned in another statement, and the variable name becomes the object type name (as used in a </w:t>
      </w:r>
      <w:r w:rsidRPr="00913441">
        <w:rPr>
          <w:b/>
          <w:bCs/>
        </w:rPr>
        <w:t>read as</w:t>
      </w:r>
      <w:r w:rsidRPr="00913441">
        <w:t xml:space="preserve"> statement (Section </w:t>
      </w:r>
      <w:r w:rsidRPr="00913441">
        <w:fldChar w:fldCharType="begin"/>
      </w:r>
      <w:r w:rsidRPr="00913441">
        <w:instrText xml:space="preserve"> REF _Ref279407974 \r \h </w:instrText>
      </w:r>
      <w:r w:rsidRPr="00913441">
        <w:fldChar w:fldCharType="separate"/>
      </w:r>
      <w:r>
        <w:t>11.2.2</w:t>
      </w:r>
      <w:r w:rsidRPr="00913441">
        <w:fldChar w:fldCharType="end"/>
      </w:r>
      <w:r w:rsidRPr="00913441">
        <w:t xml:space="preserve">) or </w:t>
      </w:r>
      <w:r w:rsidRPr="00913441">
        <w:rPr>
          <w:b/>
          <w:bCs/>
        </w:rPr>
        <w:t>new</w:t>
      </w:r>
      <w:r w:rsidRPr="00913441">
        <w:t xml:space="preserve"> statement (Section </w:t>
      </w:r>
      <w:r w:rsidRPr="00913441">
        <w:fldChar w:fldCharType="begin"/>
      </w:r>
      <w:r w:rsidRPr="00913441">
        <w:instrText xml:space="preserve"> REF _Ref279408002 \r \h </w:instrText>
      </w:r>
      <w:r w:rsidRPr="00913441">
        <w:fldChar w:fldCharType="separate"/>
      </w:r>
      <w:r>
        <w:t>10.2.8</w:t>
      </w:r>
      <w:r w:rsidRPr="00913441">
        <w:fldChar w:fldCharType="end"/>
      </w:r>
      <w:r w:rsidRPr="00913441">
        <w:t>). The object statement permits specification of the attributes and attribute ordering of an object type.</w:t>
      </w:r>
    </w:p>
    <w:p w14:paraId="2E4A1247" w14:textId="77777777" w:rsidR="00345ACB" w:rsidRDefault="00345ACB">
      <w:pPr>
        <w:pStyle w:val="Example"/>
        <w:rPr>
          <w:kern w:val="20"/>
        </w:rPr>
      </w:pPr>
      <w:r>
        <w:rPr>
          <w:kern w:val="20"/>
        </w:rPr>
        <w:t>&lt;var&gt; := OBJECT "[" &lt;attribute-name-1&gt;, &lt;attribute-name-2&gt; ... "]";</w:t>
      </w:r>
    </w:p>
    <w:p w14:paraId="6AABE935" w14:textId="77777777" w:rsidR="00345ACB" w:rsidRDefault="00345ACB">
      <w:pPr>
        <w:pStyle w:val="Example"/>
        <w:rPr>
          <w:kern w:val="20"/>
        </w:rPr>
      </w:pPr>
      <w:r>
        <w:rPr>
          <w:kern w:val="20"/>
        </w:rPr>
        <w:t>LET &lt;var&gt; BE OBJECT "[" &lt;attribute-name-1&gt;, &lt;attribute-name-2&gt; ... "]";</w:t>
      </w:r>
    </w:p>
    <w:p w14:paraId="601E9807" w14:textId="77777777" w:rsidR="00345ACB" w:rsidRDefault="00345ACB">
      <w:pPr>
        <w:pStyle w:val="Example"/>
        <w:rPr>
          <w:kern w:val="20"/>
        </w:rPr>
      </w:pPr>
      <w:r>
        <w:rPr>
          <w:kern w:val="20"/>
        </w:rPr>
        <w:t>MedicationDose := OBJECT [Medication, Dose, Status];</w:t>
      </w:r>
    </w:p>
    <w:p w14:paraId="10BB3577" w14:textId="77777777" w:rsidR="00345ACB" w:rsidRDefault="00345ACB">
      <w:pPr>
        <w:pStyle w:val="Example"/>
        <w:ind w:left="0" w:firstLine="0"/>
        <w:rPr>
          <w:kern w:val="20"/>
        </w:rPr>
      </w:pPr>
    </w:p>
    <w:p w14:paraId="78FEBF70" w14:textId="77777777" w:rsidR="00345ACB" w:rsidRPr="00913441" w:rsidRDefault="00345ACB">
      <w:pPr>
        <w:pStyle w:val="NormalIndented"/>
      </w:pPr>
      <w:r w:rsidRPr="00913441">
        <w:t>Object attributes follow the same rules as variable names regarding allowed characters. As with variable names, character case is not significant.</w:t>
      </w:r>
    </w:p>
    <w:p w14:paraId="60032824" w14:textId="77777777" w:rsidR="00345ACB" w:rsidRPr="00B6351E" w:rsidRDefault="00345ACB" w:rsidP="001E5D51">
      <w:pPr>
        <w:pStyle w:val="Heading3"/>
      </w:pPr>
      <w:bookmarkStart w:id="1662" w:name="_Ref316386954"/>
      <w:bookmarkStart w:id="1663" w:name="_Toc382912293"/>
      <w:bookmarkStart w:id="1664" w:name="_Toc141178063"/>
      <w:bookmarkStart w:id="1665" w:name="_Toc314132001"/>
      <w:r w:rsidRPr="00B6351E">
        <w:lastRenderedPageBreak/>
        <w:t>Linguistic Variable Statement</w:t>
      </w:r>
      <w:bookmarkEnd w:id="1662"/>
      <w:bookmarkEnd w:id="1663"/>
    </w:p>
    <w:p w14:paraId="7427E20A" w14:textId="77777777" w:rsidR="00345ACB" w:rsidRPr="00B6351E" w:rsidRDefault="00345ACB" w:rsidP="00E80F60">
      <w:pPr>
        <w:pStyle w:val="NormalIndented"/>
      </w:pPr>
      <w:r w:rsidRPr="00B6351E">
        <w:t xml:space="preserve">Linguistic variables are used to use fuzzy sets in conjunction with other fuzzy sets </w:t>
      </w:r>
      <w:proofErr w:type="gramStart"/>
      <w:r w:rsidRPr="00B6351E">
        <w:t>in order to</w:t>
      </w:r>
      <w:proofErr w:type="gramEnd"/>
      <w:r w:rsidRPr="00B6351E">
        <w:t xml:space="preserve"> define a subset of a value range. Assume a value, stored in the variable parameter, out of an arbitrary interval W. Furthermore, assume three fuzzy sets </w:t>
      </w:r>
      <w:proofErr w:type="spellStart"/>
      <w:r w:rsidRPr="00B6351E">
        <w:t>u</w:t>
      </w:r>
      <w:r w:rsidRPr="00B6351E">
        <w:rPr>
          <w:vertAlign w:val="subscript"/>
        </w:rPr>
        <w:t>1</w:t>
      </w:r>
      <w:proofErr w:type="spellEnd"/>
      <w:r w:rsidRPr="00B6351E">
        <w:t xml:space="preserve">, </w:t>
      </w:r>
      <w:proofErr w:type="spellStart"/>
      <w:r w:rsidRPr="00B6351E">
        <w:t>u</w:t>
      </w:r>
      <w:r w:rsidRPr="00B6351E">
        <w:rPr>
          <w:vertAlign w:val="subscript"/>
        </w:rPr>
        <w:t>2</w:t>
      </w:r>
      <w:proofErr w:type="spellEnd"/>
      <w:r w:rsidRPr="00B6351E">
        <w:t xml:space="preserve">, and </w:t>
      </w:r>
      <w:proofErr w:type="spellStart"/>
      <w:r w:rsidRPr="00B6351E">
        <w:t>u</w:t>
      </w:r>
      <w:r w:rsidRPr="00B6351E">
        <w:rPr>
          <w:vertAlign w:val="subscript"/>
        </w:rPr>
        <w:t>3</w:t>
      </w:r>
      <w:proofErr w:type="spellEnd"/>
      <w:r w:rsidRPr="00B6351E">
        <w:t xml:space="preserve"> over W representing the ranges “low”, “middle”, and “high”. In such a case, it is necessary to save these three fuzzy sets together in a single variable of the </w:t>
      </w:r>
      <w:proofErr w:type="gramStart"/>
      <w:r w:rsidRPr="00B6351E">
        <w:t>type</w:t>
      </w:r>
      <w:proofErr w:type="gramEnd"/>
      <w:r w:rsidRPr="00B6351E">
        <w:t xml:space="preserve"> </w:t>
      </w:r>
      <w:r w:rsidRPr="00B6351E">
        <w:rPr>
          <w:b/>
        </w:rPr>
        <w:t>object</w:t>
      </w:r>
      <w:r w:rsidRPr="00B6351E">
        <w:t xml:space="preserve"> whose fields are named according to the ranges, such as:</w:t>
      </w:r>
    </w:p>
    <w:p w14:paraId="3917883A" w14:textId="77777777" w:rsidR="00345ACB" w:rsidRPr="00B6351E" w:rsidRDefault="00345ACB" w:rsidP="00E80F60">
      <w:pPr>
        <w:pStyle w:val="Example"/>
      </w:pPr>
      <w:r w:rsidRPr="00B6351E">
        <w:t>Range :=</w:t>
      </w:r>
      <w:r>
        <w:t xml:space="preserve"> </w:t>
      </w:r>
      <w:r w:rsidRPr="00B6351E">
        <w:t>object</w:t>
      </w:r>
      <w:r>
        <w:t xml:space="preserve"> </w:t>
      </w:r>
      <w:r w:rsidRPr="00B6351E">
        <w:t>[low, middle, high];</w:t>
      </w:r>
    </w:p>
    <w:p w14:paraId="56D1F6CE" w14:textId="77777777" w:rsidR="00345ACB" w:rsidRPr="00B6351E" w:rsidRDefault="00345ACB" w:rsidP="00E80F60">
      <w:pPr>
        <w:pStyle w:val="Example"/>
      </w:pPr>
      <w:r w:rsidRPr="00B6351E">
        <w:t>Value :=</w:t>
      </w:r>
      <w:r>
        <w:t xml:space="preserve"> </w:t>
      </w:r>
      <w:r w:rsidRPr="00B6351E">
        <w:t>new</w:t>
      </w:r>
      <w:r>
        <w:t xml:space="preserve"> </w:t>
      </w:r>
      <w:r w:rsidRPr="00B6351E">
        <w:t>Range;</w:t>
      </w:r>
    </w:p>
    <w:p w14:paraId="4FF61F97" w14:textId="77777777" w:rsidR="00345ACB" w:rsidRPr="00B6351E" w:rsidRDefault="00345ACB" w:rsidP="00E80F60">
      <w:pPr>
        <w:pStyle w:val="Example"/>
      </w:pPr>
      <w:r w:rsidRPr="00B6351E">
        <w:t>Value.low :=</w:t>
      </w:r>
      <w:r>
        <w:t xml:space="preserve"> </w:t>
      </w:r>
      <w:r w:rsidRPr="00B6351E">
        <w:t>/definition of the fuzzy set u</w:t>
      </w:r>
      <w:r w:rsidRPr="00B6351E">
        <w:rPr>
          <w:vertAlign w:val="subscript"/>
        </w:rPr>
        <w:t>1</w:t>
      </w:r>
      <w:r w:rsidRPr="00B6351E">
        <w:t xml:space="preserve"> /;</w:t>
      </w:r>
    </w:p>
    <w:p w14:paraId="3026CD22" w14:textId="77777777" w:rsidR="00345ACB" w:rsidRPr="00B6351E" w:rsidRDefault="00345ACB" w:rsidP="00E80F60">
      <w:pPr>
        <w:pStyle w:val="Example"/>
      </w:pPr>
      <w:r w:rsidRPr="00B6351E">
        <w:t>Value.middle := /definition of the fuzzy set u</w:t>
      </w:r>
      <w:r w:rsidRPr="00B6351E">
        <w:rPr>
          <w:vertAlign w:val="subscript"/>
        </w:rPr>
        <w:t>2</w:t>
      </w:r>
      <w:r w:rsidRPr="00B6351E">
        <w:t xml:space="preserve"> /;</w:t>
      </w:r>
    </w:p>
    <w:p w14:paraId="5B984CB2" w14:textId="77777777" w:rsidR="00345ACB" w:rsidRPr="00B6351E" w:rsidRDefault="00345ACB" w:rsidP="00E80F60">
      <w:pPr>
        <w:pStyle w:val="Example"/>
      </w:pPr>
      <w:r w:rsidRPr="00B6351E">
        <w:t>Value.high :=</w:t>
      </w:r>
      <w:r>
        <w:t xml:space="preserve"> </w:t>
      </w:r>
      <w:r w:rsidRPr="00B6351E">
        <w:t>/definition of the fuzzy set u</w:t>
      </w:r>
      <w:r w:rsidRPr="00B6351E">
        <w:rPr>
          <w:vertAlign w:val="subscript"/>
        </w:rPr>
        <w:t>3</w:t>
      </w:r>
      <w:r w:rsidRPr="00B6351E">
        <w:t xml:space="preserve"> /;</w:t>
      </w:r>
    </w:p>
    <w:p w14:paraId="7CC31D1B" w14:textId="77777777" w:rsidR="00345ACB" w:rsidRPr="00B6351E" w:rsidRDefault="00345ACB" w:rsidP="00E80F60">
      <w:pPr>
        <w:pStyle w:val="NormalIndented"/>
      </w:pPr>
      <w:r w:rsidRPr="00B6351E">
        <w:t xml:space="preserve">Whenever a parameter has a low, medium, or high value, it can be evaluated by the following expressions, which provide three truth values, whose sum is truth value 1. </w:t>
      </w:r>
    </w:p>
    <w:p w14:paraId="644089D8" w14:textId="77777777" w:rsidR="00345ACB" w:rsidRPr="00B6351E" w:rsidRDefault="00345ACB" w:rsidP="00E80F60">
      <w:pPr>
        <w:pStyle w:val="Example"/>
      </w:pPr>
      <w:r w:rsidRPr="00B6351E">
        <w:t>Parameter</w:t>
      </w:r>
      <w:r>
        <w:t xml:space="preserve"> </w:t>
      </w:r>
      <w:r w:rsidRPr="00B6351E">
        <w:t>=</w:t>
      </w:r>
      <w:r>
        <w:t xml:space="preserve"> </w:t>
      </w:r>
      <w:r w:rsidRPr="00B6351E">
        <w:t>Value.low</w:t>
      </w:r>
    </w:p>
    <w:p w14:paraId="1AF5192F" w14:textId="77777777" w:rsidR="00345ACB" w:rsidRPr="00B6351E" w:rsidRDefault="00345ACB" w:rsidP="00E80F60">
      <w:pPr>
        <w:pStyle w:val="Example"/>
      </w:pPr>
      <w:r w:rsidRPr="00B6351E">
        <w:t>Parameter</w:t>
      </w:r>
      <w:r>
        <w:t xml:space="preserve"> </w:t>
      </w:r>
      <w:r w:rsidRPr="00B6351E">
        <w:t>=</w:t>
      </w:r>
      <w:r>
        <w:t xml:space="preserve"> </w:t>
      </w:r>
      <w:r w:rsidRPr="00B6351E">
        <w:t>Value.middle</w:t>
      </w:r>
    </w:p>
    <w:p w14:paraId="47D3E143" w14:textId="77777777" w:rsidR="00345ACB" w:rsidRPr="00B6351E" w:rsidRDefault="00345ACB" w:rsidP="00E80F60">
      <w:pPr>
        <w:pStyle w:val="Example"/>
      </w:pPr>
      <w:r w:rsidRPr="00B6351E">
        <w:t>Parameter</w:t>
      </w:r>
      <w:r>
        <w:t xml:space="preserve"> </w:t>
      </w:r>
      <w:r w:rsidRPr="00B6351E">
        <w:t>=</w:t>
      </w:r>
      <w:r>
        <w:t xml:space="preserve"> </w:t>
      </w:r>
      <w:r w:rsidRPr="00B6351E">
        <w:t>Value.high</w:t>
      </w:r>
    </w:p>
    <w:p w14:paraId="2675A23B" w14:textId="77777777" w:rsidR="00345ACB" w:rsidRPr="00B6351E" w:rsidRDefault="00345ACB" w:rsidP="00E80F60">
      <w:pPr>
        <w:pStyle w:val="NormalIndented"/>
      </w:pPr>
      <w:r w:rsidRPr="00B6351E">
        <w:t xml:space="preserve">To clarify the significance of the fuzzy sets, the keyword </w:t>
      </w:r>
      <w:r w:rsidRPr="00B6351E">
        <w:rPr>
          <w:b/>
        </w:rPr>
        <w:t>linguistic variable</w:t>
      </w:r>
      <w:r w:rsidRPr="00B6351E">
        <w:t xml:space="preserve"> is used for object declarations where all components are fuzzy data types. </w:t>
      </w:r>
    </w:p>
    <w:p w14:paraId="09DD7193" w14:textId="77777777" w:rsidR="00345ACB" w:rsidRPr="00B6351E" w:rsidRDefault="00345ACB" w:rsidP="00E80F60">
      <w:pPr>
        <w:pStyle w:val="Example"/>
      </w:pPr>
      <w:r w:rsidRPr="00B6351E">
        <w:t>RangeOfAge</w:t>
      </w:r>
      <w:r>
        <w:t xml:space="preserve"> </w:t>
      </w:r>
      <w:r w:rsidRPr="00B6351E">
        <w:t>:= linguistic</w:t>
      </w:r>
      <w:r>
        <w:t xml:space="preserve"> </w:t>
      </w:r>
      <w:r w:rsidRPr="00B6351E">
        <w:t>variable</w:t>
      </w:r>
      <w:r>
        <w:t xml:space="preserve"> </w:t>
      </w:r>
      <w:r w:rsidRPr="00B6351E">
        <w:t>[young,</w:t>
      </w:r>
      <w:r>
        <w:t xml:space="preserve"> </w:t>
      </w:r>
      <w:r w:rsidRPr="00B6351E">
        <w:t>middleAge,</w:t>
      </w:r>
      <w:r>
        <w:t xml:space="preserve"> </w:t>
      </w:r>
      <w:r w:rsidRPr="00B6351E">
        <w:t>old];</w:t>
      </w:r>
    </w:p>
    <w:p w14:paraId="0F5ADA77" w14:textId="77777777" w:rsidR="00345ACB" w:rsidRPr="00B6351E" w:rsidRDefault="00345ACB" w:rsidP="00E80F60">
      <w:pPr>
        <w:pStyle w:val="Example"/>
      </w:pPr>
      <w:r w:rsidRPr="00B6351E">
        <w:t>Age</w:t>
      </w:r>
      <w:r>
        <w:t xml:space="preserve"> </w:t>
      </w:r>
      <w:r w:rsidRPr="00B6351E">
        <w:t>:=</w:t>
      </w:r>
      <w:r>
        <w:t xml:space="preserve"> </w:t>
      </w:r>
      <w:r w:rsidRPr="00B6351E">
        <w:t>new</w:t>
      </w:r>
      <w:r>
        <w:t xml:space="preserve"> </w:t>
      </w:r>
      <w:r w:rsidRPr="00B6351E">
        <w:t>RangeOfAge;</w:t>
      </w:r>
    </w:p>
    <w:p w14:paraId="2B7BB457" w14:textId="77777777" w:rsidR="00345ACB" w:rsidRPr="00B6351E" w:rsidRDefault="00345ACB" w:rsidP="00E80F60">
      <w:pPr>
        <w:pStyle w:val="Example"/>
      </w:pPr>
      <w:r w:rsidRPr="00B6351E">
        <w:t xml:space="preserve">Age.young := FUZZY SET (0 years, </w:t>
      </w:r>
      <w:r>
        <w:rPr>
          <w:lang w:eastAsia="ko-KR"/>
        </w:rPr>
        <w:t xml:space="preserve">truth value </w:t>
      </w:r>
      <w:r w:rsidRPr="00B6351E">
        <w:t>1), (25</w:t>
      </w:r>
      <w:r>
        <w:t xml:space="preserve"> </w:t>
      </w:r>
      <w:r w:rsidRPr="00B6351E">
        <w:t xml:space="preserve">year, </w:t>
      </w:r>
      <w:r>
        <w:rPr>
          <w:lang w:eastAsia="ko-KR"/>
        </w:rPr>
        <w:t xml:space="preserve">truth value </w:t>
      </w:r>
      <w:r w:rsidRPr="00B6351E">
        <w:t>1), (35</w:t>
      </w:r>
      <w:r>
        <w:t xml:space="preserve"> </w:t>
      </w:r>
      <w:r w:rsidRPr="00B6351E">
        <w:t xml:space="preserve">years, </w:t>
      </w:r>
      <w:r>
        <w:rPr>
          <w:lang w:eastAsia="ko-KR"/>
        </w:rPr>
        <w:t xml:space="preserve">truth value </w:t>
      </w:r>
      <w:r w:rsidRPr="00B6351E">
        <w:t>0);</w:t>
      </w:r>
    </w:p>
    <w:p w14:paraId="43C22E6B" w14:textId="77777777" w:rsidR="00345ACB" w:rsidRPr="00B6351E" w:rsidRDefault="00345ACB" w:rsidP="00E80F60">
      <w:pPr>
        <w:pStyle w:val="Example"/>
      </w:pPr>
      <w:r w:rsidRPr="00B6351E">
        <w:t xml:space="preserve">Age.middleAge := FUZZY SET(25 years, </w:t>
      </w:r>
      <w:r>
        <w:rPr>
          <w:lang w:eastAsia="ko-KR"/>
        </w:rPr>
        <w:t xml:space="preserve">truth value </w:t>
      </w:r>
      <w:r w:rsidRPr="00B6351E">
        <w:t xml:space="preserve">0), (35 years, </w:t>
      </w:r>
      <w:r>
        <w:rPr>
          <w:lang w:eastAsia="ko-KR"/>
        </w:rPr>
        <w:t xml:space="preserve">truth value truth value </w:t>
      </w:r>
      <w:r w:rsidRPr="00B6351E">
        <w:t xml:space="preserve">1), (55 years, </w:t>
      </w:r>
      <w:r>
        <w:rPr>
          <w:lang w:eastAsia="ko-KR"/>
        </w:rPr>
        <w:t xml:space="preserve">truth value </w:t>
      </w:r>
      <w:r w:rsidRPr="00B6351E">
        <w:t>1), (65 years,</w:t>
      </w:r>
      <w:r>
        <w:t xml:space="preserve"> </w:t>
      </w:r>
      <w:r>
        <w:rPr>
          <w:lang w:eastAsia="ko-KR"/>
        </w:rPr>
        <w:t xml:space="preserve">truth value </w:t>
      </w:r>
      <w:r w:rsidRPr="00B6351E">
        <w:t>0);</w:t>
      </w:r>
    </w:p>
    <w:p w14:paraId="0B7B9D49" w14:textId="77777777" w:rsidR="00345ACB" w:rsidRPr="00B6351E" w:rsidRDefault="00345ACB" w:rsidP="00E80F60">
      <w:pPr>
        <w:pStyle w:val="Example"/>
      </w:pPr>
      <w:r w:rsidRPr="00B6351E">
        <w:t>Age.old := FUZZY SET (55</w:t>
      </w:r>
      <w:r>
        <w:t xml:space="preserve"> </w:t>
      </w:r>
      <w:r w:rsidRPr="00B6351E">
        <w:t>years,</w:t>
      </w:r>
      <w:r>
        <w:t xml:space="preserve"> </w:t>
      </w:r>
      <w:r>
        <w:rPr>
          <w:lang w:eastAsia="ko-KR"/>
        </w:rPr>
        <w:t xml:space="preserve">truth value </w:t>
      </w:r>
      <w:r w:rsidRPr="00B6351E">
        <w:t>0),</w:t>
      </w:r>
      <w:r>
        <w:t xml:space="preserve"> </w:t>
      </w:r>
      <w:r w:rsidRPr="00B6351E">
        <w:t>(65</w:t>
      </w:r>
      <w:r>
        <w:t xml:space="preserve"> </w:t>
      </w:r>
      <w:r w:rsidRPr="00B6351E">
        <w:t>years,</w:t>
      </w:r>
      <w:r>
        <w:t xml:space="preserve"> </w:t>
      </w:r>
      <w:r>
        <w:rPr>
          <w:lang w:eastAsia="ko-KR"/>
        </w:rPr>
        <w:t xml:space="preserve">truth value </w:t>
      </w:r>
      <w:r w:rsidRPr="00B6351E">
        <w:t>1);</w:t>
      </w:r>
    </w:p>
    <w:p w14:paraId="204DA7E7" w14:textId="77777777" w:rsidR="00345ACB" w:rsidRPr="00B6351E" w:rsidRDefault="00345ACB" w:rsidP="00E80F60">
      <w:pPr>
        <w:pStyle w:val="NormalIndented"/>
      </w:pPr>
      <w:r w:rsidRPr="00B6351E">
        <w:t xml:space="preserve">Now, if the variable </w:t>
      </w:r>
      <w:proofErr w:type="spellStart"/>
      <w:r w:rsidRPr="00B6351E">
        <w:t>myAge</w:t>
      </w:r>
      <w:proofErr w:type="spellEnd"/>
      <w:r w:rsidRPr="00B6351E">
        <w:t xml:space="preserve"> is interpreted as the age of a person, </w:t>
      </w:r>
      <w:proofErr w:type="spellStart"/>
      <w:r w:rsidRPr="00B6351E">
        <w:rPr>
          <w:b/>
        </w:rPr>
        <w:t>myAge</w:t>
      </w:r>
      <w:proofErr w:type="spellEnd"/>
      <w:r w:rsidRPr="00B6351E">
        <w:rPr>
          <w:b/>
        </w:rPr>
        <w:t xml:space="preserve"> is </w:t>
      </w:r>
      <w:proofErr w:type="spellStart"/>
      <w:r w:rsidRPr="00B6351E">
        <w:rPr>
          <w:b/>
        </w:rPr>
        <w:t>Age.young</w:t>
      </w:r>
      <w:proofErr w:type="spellEnd"/>
      <w:r w:rsidRPr="00B6351E">
        <w:rPr>
          <w:b/>
        </w:rPr>
        <w:t xml:space="preserve"> </w:t>
      </w:r>
      <w:r w:rsidRPr="00B6351E">
        <w:t>returns a truth value that indicates the degree to which the statement “is the person young” is justified.</w:t>
      </w:r>
    </w:p>
    <w:p w14:paraId="5E2F0D1A" w14:textId="77777777" w:rsidR="00345ACB" w:rsidRPr="006F56A9" w:rsidRDefault="00345ACB" w:rsidP="001E5D51">
      <w:pPr>
        <w:pStyle w:val="Heading3"/>
      </w:pPr>
      <w:bookmarkStart w:id="1666" w:name="_Toc382912294"/>
      <w:r w:rsidRPr="006F56A9">
        <w:t>New Statemen</w:t>
      </w:r>
      <w:bookmarkEnd w:id="1664"/>
      <w:r>
        <w:t>t</w:t>
      </w:r>
      <w:bookmarkEnd w:id="1665"/>
      <w:bookmarkEnd w:id="1666"/>
    </w:p>
    <w:p w14:paraId="4E168386" w14:textId="77777777" w:rsidR="00345ACB" w:rsidRPr="00913441" w:rsidRDefault="00345ACB">
      <w:pPr>
        <w:pStyle w:val="NormalIndented"/>
      </w:pPr>
      <w:bookmarkStart w:id="1667" w:name="_Toc526304167"/>
      <w:r w:rsidRPr="00913441">
        <w:t xml:space="preserve">The </w:t>
      </w:r>
      <w:r w:rsidRPr="00913441">
        <w:rPr>
          <w:b/>
          <w:bCs/>
        </w:rPr>
        <w:t>new</w:t>
      </w:r>
      <w:r w:rsidRPr="00913441">
        <w:t xml:space="preserve"> statement, defined in Section </w:t>
      </w:r>
      <w:r w:rsidRPr="00913441">
        <w:fldChar w:fldCharType="begin"/>
      </w:r>
      <w:r w:rsidRPr="00913441">
        <w:instrText xml:space="preserve"> REF _Ref279408021 \r \h </w:instrText>
      </w:r>
      <w:r w:rsidRPr="00913441">
        <w:fldChar w:fldCharType="separate"/>
      </w:r>
      <w:r>
        <w:t>10.2.8</w:t>
      </w:r>
      <w:r w:rsidRPr="00913441">
        <w:fldChar w:fldCharType="end"/>
      </w:r>
      <w:r w:rsidRPr="00913441">
        <w:t>, is also permitted in the data slot.</w:t>
      </w:r>
    </w:p>
    <w:p w14:paraId="50C086CB" w14:textId="77777777" w:rsidR="00345ACB" w:rsidRPr="006F56A9" w:rsidRDefault="00345ACB" w:rsidP="001E5D51">
      <w:pPr>
        <w:pStyle w:val="Heading3"/>
      </w:pPr>
      <w:bookmarkStart w:id="1668" w:name="_Ref79394473"/>
      <w:bookmarkStart w:id="1669" w:name="_Toc141178064"/>
      <w:bookmarkStart w:id="1670" w:name="_Toc314132002"/>
      <w:bookmarkStart w:id="1671" w:name="_Toc382912295"/>
      <w:r w:rsidRPr="006F56A9">
        <w:t>Include Sta</w:t>
      </w:r>
      <w:r>
        <w:t>t</w:t>
      </w:r>
      <w:r w:rsidRPr="006F56A9">
        <w:t>emen</w:t>
      </w:r>
      <w:bookmarkEnd w:id="1668"/>
      <w:bookmarkEnd w:id="1669"/>
      <w:r>
        <w:t>t</w:t>
      </w:r>
      <w:bookmarkEnd w:id="1670"/>
      <w:bookmarkEnd w:id="1671"/>
    </w:p>
    <w:p w14:paraId="04FFEECB" w14:textId="77777777" w:rsidR="00345ACB" w:rsidRPr="00913441" w:rsidRDefault="00345ACB">
      <w:pPr>
        <w:pStyle w:val="NormalIndented"/>
      </w:pPr>
      <w:proofErr w:type="spellStart"/>
      <w:r w:rsidRPr="00913441">
        <w:t>The</w:t>
      </w:r>
      <w:proofErr w:type="spellEnd"/>
      <w:r w:rsidRPr="00913441">
        <w:t xml:space="preserve"> include statement is analogous to the include statement in C-based languages in that indicates an external </w:t>
      </w:r>
      <w:proofErr w:type="spellStart"/>
      <w:r w:rsidRPr="00913441">
        <w:t>MLM</w:t>
      </w:r>
      <w:proofErr w:type="spellEnd"/>
      <w:r w:rsidRPr="00913441">
        <w:t xml:space="preserve"> may be consulted for object</w:t>
      </w:r>
      <w:r w:rsidRPr="00DB23BE">
        <w:t xml:space="preserve">, </w:t>
      </w:r>
      <w:proofErr w:type="spellStart"/>
      <w:r w:rsidRPr="00DB23BE">
        <w:t>MLM</w:t>
      </w:r>
      <w:proofErr w:type="spellEnd"/>
      <w:r w:rsidRPr="00DB23BE">
        <w:t>, event, interface variable</w:t>
      </w:r>
      <w:r w:rsidRPr="007F473F">
        <w:t xml:space="preserve"> </w:t>
      </w:r>
      <w:r w:rsidRPr="00913441">
        <w:t>and resource definitions.</w:t>
      </w:r>
      <w:r>
        <w:t xml:space="preserve"> </w:t>
      </w:r>
      <w:proofErr w:type="spellStart"/>
      <w:r w:rsidRPr="00913441">
        <w:t>The</w:t>
      </w:r>
      <w:proofErr w:type="spellEnd"/>
      <w:r w:rsidRPr="00913441">
        <w:rPr>
          <w:b/>
        </w:rPr>
        <w:t xml:space="preserve"> include</w:t>
      </w:r>
      <w:r w:rsidRPr="00913441">
        <w:t xml:space="preserve"> statement references a variable previously assigned in an </w:t>
      </w:r>
      <w:proofErr w:type="spellStart"/>
      <w:r w:rsidRPr="00913441">
        <w:t>MLM</w:t>
      </w:r>
      <w:proofErr w:type="spellEnd"/>
      <w:r w:rsidRPr="00913441">
        <w:t xml:space="preserve"> statement (11.2.3).</w:t>
      </w:r>
      <w:r>
        <w:t xml:space="preserve"> </w:t>
      </w:r>
      <w:r w:rsidRPr="00913441">
        <w:t xml:space="preserve">When object definitions or resource definitions occur in both the local </w:t>
      </w:r>
      <w:proofErr w:type="spellStart"/>
      <w:r w:rsidRPr="00913441">
        <w:t>MLM</w:t>
      </w:r>
      <w:proofErr w:type="spellEnd"/>
      <w:r w:rsidRPr="00913441">
        <w:t xml:space="preserve"> and a remote </w:t>
      </w:r>
      <w:proofErr w:type="spellStart"/>
      <w:r w:rsidRPr="00913441">
        <w:t>MLM</w:t>
      </w:r>
      <w:proofErr w:type="spellEnd"/>
      <w:r w:rsidRPr="00913441">
        <w:t>, the definition in the local scope always takes precedence.</w:t>
      </w:r>
      <w:r>
        <w:t xml:space="preserve"> </w:t>
      </w:r>
      <w:r w:rsidRPr="00913441">
        <w:t xml:space="preserve">If two remote </w:t>
      </w:r>
      <w:proofErr w:type="spellStart"/>
      <w:r w:rsidRPr="00913441">
        <w:t>MLMs</w:t>
      </w:r>
      <w:proofErr w:type="spellEnd"/>
      <w:r w:rsidRPr="00913441">
        <w:t xml:space="preserve"> define objects or resource definitions with the same name or key, the definitions in </w:t>
      </w:r>
      <w:proofErr w:type="spellStart"/>
      <w:r w:rsidRPr="00913441">
        <w:t>MLMs</w:t>
      </w:r>
      <w:proofErr w:type="spellEnd"/>
      <w:r w:rsidRPr="00913441">
        <w:t xml:space="preserve"> referred to later in the local </w:t>
      </w:r>
      <w:proofErr w:type="spellStart"/>
      <w:r w:rsidRPr="00913441">
        <w:t>MLM</w:t>
      </w:r>
      <w:proofErr w:type="spellEnd"/>
      <w:r w:rsidRPr="00913441">
        <w:t xml:space="preserve"> take precedence.</w:t>
      </w:r>
      <w:r>
        <w:t xml:space="preserve"> </w:t>
      </w:r>
      <w:r w:rsidRPr="00913441">
        <w:t>The basic form of the statement is</w:t>
      </w:r>
    </w:p>
    <w:p w14:paraId="69789B70" w14:textId="77777777" w:rsidR="00345ACB" w:rsidRDefault="00345ACB">
      <w:pPr>
        <w:pStyle w:val="Example"/>
      </w:pPr>
      <w:r>
        <w:t>INCLUDE &lt;var&gt;;</w:t>
      </w:r>
    </w:p>
    <w:p w14:paraId="52F012A5" w14:textId="77777777" w:rsidR="00345ACB" w:rsidRPr="006F56A9" w:rsidRDefault="00345ACB" w:rsidP="005D1A8F">
      <w:pPr>
        <w:pStyle w:val="Heading4"/>
      </w:pPr>
      <w:r w:rsidRPr="006F56A9">
        <w:t>Exampl</w:t>
      </w:r>
      <w:r>
        <w:t>e</w:t>
      </w:r>
    </w:p>
    <w:p w14:paraId="5F08208D" w14:textId="77777777" w:rsidR="00345ACB" w:rsidRDefault="00345ACB">
      <w:pPr>
        <w:pStyle w:val="Example"/>
      </w:pPr>
      <w:r>
        <w:t>mlm2 := MLM 'my_mlm2.mlm' FROM INSTITUTION "my institution";</w:t>
      </w:r>
    </w:p>
    <w:p w14:paraId="55D5AE8B" w14:textId="77777777" w:rsidR="00345ACB" w:rsidRPr="00BC49C4" w:rsidRDefault="00345ACB">
      <w:pPr>
        <w:pStyle w:val="Example"/>
      </w:pPr>
      <w:r>
        <w:t>INCLUDE mlm2;</w:t>
      </w:r>
    </w:p>
    <w:p w14:paraId="0195E4DD" w14:textId="77777777" w:rsidR="00345ACB" w:rsidRPr="006F56A9" w:rsidRDefault="00345ACB" w:rsidP="001E5D51">
      <w:pPr>
        <w:pStyle w:val="Heading2"/>
      </w:pPr>
      <w:bookmarkStart w:id="1672" w:name="_Toc79907016"/>
      <w:bookmarkStart w:id="1673" w:name="_Toc141178065"/>
      <w:bookmarkStart w:id="1674" w:name="_Toc314132003"/>
      <w:bookmarkStart w:id="1675" w:name="_Toc382912296"/>
      <w:bookmarkEnd w:id="1672"/>
      <w:r w:rsidRPr="006F56A9">
        <w:t>Data Slot Usage</w:t>
      </w:r>
      <w:bookmarkEnd w:id="1667"/>
      <w:bookmarkEnd w:id="1673"/>
      <w:bookmarkEnd w:id="1674"/>
      <w:bookmarkEnd w:id="1675"/>
    </w:p>
    <w:p w14:paraId="6E79A802" w14:textId="77777777" w:rsidR="00345ACB" w:rsidRPr="00913441" w:rsidRDefault="00345ACB">
      <w:pPr>
        <w:pStyle w:val="NormalIndented"/>
      </w:pPr>
      <w:r w:rsidRPr="00913441">
        <w:t xml:space="preserve">The data slot is used to map institution-specific entities to variables used locally in the </w:t>
      </w:r>
      <w:proofErr w:type="spellStart"/>
      <w:r w:rsidRPr="00913441">
        <w:t>MLM</w:t>
      </w:r>
      <w:proofErr w:type="spellEnd"/>
      <w:r w:rsidRPr="00913441">
        <w:t xml:space="preserve">. Keeping the mappings in one slot facilitates modifying an </w:t>
      </w:r>
      <w:proofErr w:type="spellStart"/>
      <w:r w:rsidRPr="00913441">
        <w:t>MLM</w:t>
      </w:r>
      <w:proofErr w:type="spellEnd"/>
      <w:r w:rsidRPr="00913441">
        <w:t xml:space="preserve"> for use in another institution.</w:t>
      </w:r>
    </w:p>
    <w:p w14:paraId="4C2F37A2" w14:textId="77777777" w:rsidR="00345ACB" w:rsidRPr="00913441" w:rsidRDefault="00345ACB">
      <w:pPr>
        <w:pStyle w:val="NormalIndented"/>
      </w:pPr>
      <w:r w:rsidRPr="00913441">
        <w:t xml:space="preserve">Although the data slot can perform assignment statements and </w:t>
      </w:r>
      <w:r w:rsidRPr="00913441">
        <w:rPr>
          <w:b/>
        </w:rPr>
        <w:t>if-then</w:t>
      </w:r>
      <w:r w:rsidRPr="00913441">
        <w:t xml:space="preserve"> statements like the logic slot, it is recommended that most of the logic be left in the logic slot. For example, it would be possible to write an </w:t>
      </w:r>
      <w:proofErr w:type="spellStart"/>
      <w:r w:rsidRPr="00913441">
        <w:t>MLM</w:t>
      </w:r>
      <w:proofErr w:type="spellEnd"/>
      <w:r w:rsidRPr="00913441">
        <w:t xml:space="preserve"> with all its mappings and health logic in the data slot, leaving only a simple conclude statement in the logic slot; but this defeats the purpose of separating the data slot and the logic slot. Assignment </w:t>
      </w:r>
      <w:r w:rsidRPr="00913441">
        <w:lastRenderedPageBreak/>
        <w:t xml:space="preserve">statements and </w:t>
      </w:r>
      <w:r w:rsidRPr="00913441">
        <w:rPr>
          <w:b/>
        </w:rPr>
        <w:t>if-then</w:t>
      </w:r>
      <w:r w:rsidRPr="00913441">
        <w:t xml:space="preserve"> statements should be used in the data slot only where necessary to support database queries (for example, to calculate a time constraint or to handle details of database semantics, such as handling missing data).</w:t>
      </w:r>
    </w:p>
    <w:p w14:paraId="4A761E3D" w14:textId="77777777" w:rsidR="00345ACB" w:rsidRDefault="00345ACB" w:rsidP="00D64D58">
      <w:pPr>
        <w:pStyle w:val="Heading1"/>
      </w:pPr>
      <w:bookmarkStart w:id="1676" w:name="_Ref448631994"/>
      <w:bookmarkStart w:id="1677" w:name="_Ref448634132"/>
      <w:bookmarkStart w:id="1678" w:name="_Toc526304168"/>
      <w:bookmarkStart w:id="1679" w:name="_Toc141178066"/>
      <w:bookmarkStart w:id="1680" w:name="_Toc314132004"/>
      <w:bookmarkStart w:id="1681" w:name="_Toc382912297"/>
      <w:r>
        <w:t>Action Slot</w:t>
      </w:r>
      <w:bookmarkEnd w:id="1676"/>
      <w:bookmarkEnd w:id="1677"/>
      <w:bookmarkEnd w:id="1678"/>
      <w:bookmarkEnd w:id="1679"/>
      <w:bookmarkEnd w:id="1680"/>
      <w:bookmarkEnd w:id="1681"/>
    </w:p>
    <w:p w14:paraId="3072E294" w14:textId="77777777" w:rsidR="00345ACB" w:rsidRDefault="00345ACB" w:rsidP="001E5D51">
      <w:pPr>
        <w:pStyle w:val="Heading2"/>
        <w:numPr>
          <w:ilvl w:val="1"/>
          <w:numId w:val="27"/>
        </w:numPr>
      </w:pPr>
      <w:bookmarkStart w:id="1682" w:name="_Toc526304169"/>
      <w:bookmarkStart w:id="1683" w:name="_Toc141178067"/>
      <w:bookmarkStart w:id="1684" w:name="_Toc314132005"/>
      <w:bookmarkStart w:id="1685" w:name="_Toc382912298"/>
      <w:r>
        <w:t>Purpose</w:t>
      </w:r>
      <w:bookmarkEnd w:id="1682"/>
      <w:bookmarkEnd w:id="1683"/>
      <w:bookmarkEnd w:id="1684"/>
      <w:bookmarkEnd w:id="1685"/>
    </w:p>
    <w:p w14:paraId="426B0821" w14:textId="77777777" w:rsidR="00345ACB" w:rsidRPr="00913441" w:rsidRDefault="00345ACB">
      <w:pPr>
        <w:pStyle w:val="NormalIndented"/>
      </w:pPr>
      <w:r w:rsidRPr="00913441">
        <w:t xml:space="preserve">Once the </w:t>
      </w:r>
      <w:proofErr w:type="spellStart"/>
      <w:r w:rsidRPr="00913441">
        <w:t>MLM</w:t>
      </w:r>
      <w:proofErr w:type="spellEnd"/>
      <w:r w:rsidRPr="00913441">
        <w:t xml:space="preserve"> has concluded that the condition specified in the logic slot holds true, the action slot is executed, performing whatever actions are appropriate to the condition. Typical actions include sending a message to a health care provider, adding an interpretation to the patient record, returning a result to a calling </w:t>
      </w:r>
      <w:proofErr w:type="spellStart"/>
      <w:r w:rsidRPr="00913441">
        <w:t>MLM</w:t>
      </w:r>
      <w:proofErr w:type="spellEnd"/>
      <w:r w:rsidRPr="00913441">
        <w:t xml:space="preserve">, and evoking other </w:t>
      </w:r>
      <w:proofErr w:type="spellStart"/>
      <w:r w:rsidRPr="00913441">
        <w:t>MLMs</w:t>
      </w:r>
      <w:proofErr w:type="spellEnd"/>
      <w:r w:rsidRPr="00913441">
        <w:t xml:space="preserve">. Good programming practice is for an </w:t>
      </w:r>
      <w:proofErr w:type="spellStart"/>
      <w:r w:rsidRPr="00913441">
        <w:t>MLM's</w:t>
      </w:r>
      <w:proofErr w:type="spellEnd"/>
      <w:r w:rsidRPr="00913441">
        <w:t xml:space="preserve"> action slot to contain only return statements, or to contain only call and write statements. If an </w:t>
      </w:r>
      <w:proofErr w:type="spellStart"/>
      <w:r w:rsidRPr="00913441">
        <w:t>MLM</w:t>
      </w:r>
      <w:proofErr w:type="spellEnd"/>
      <w:r w:rsidRPr="00913441">
        <w:t xml:space="preserve"> is called from an action slot (see Section </w:t>
      </w:r>
      <w:r w:rsidRPr="00913441">
        <w:fldChar w:fldCharType="begin"/>
      </w:r>
      <w:r w:rsidRPr="00913441">
        <w:instrText xml:space="preserve"> REF _Ref448635283 \r \h </w:instrText>
      </w:r>
      <w:r w:rsidRPr="00913441">
        <w:fldChar w:fldCharType="separate"/>
      </w:r>
      <w:r>
        <w:t>12.2.5</w:t>
      </w:r>
      <w:r w:rsidRPr="00913441">
        <w:fldChar w:fldCharType="end"/>
      </w:r>
      <w:r w:rsidRPr="00913441">
        <w:t xml:space="preserve">) or evoked by an external event (see Section </w:t>
      </w:r>
      <w:r w:rsidR="008216EB">
        <w:fldChar w:fldCharType="begin"/>
      </w:r>
      <w:r w:rsidR="008216EB">
        <w:instrText xml:space="preserve"> REF _Ref448647272 \r \h  \* MERGEFORMAT </w:instrText>
      </w:r>
      <w:r w:rsidR="008216EB">
        <w:fldChar w:fldCharType="separate"/>
      </w:r>
      <w:r>
        <w:t>13</w:t>
      </w:r>
      <w:r w:rsidR="008216EB">
        <w:fldChar w:fldCharType="end"/>
      </w:r>
      <w:r w:rsidRPr="00913441">
        <w:t>), the only effect of a return statement is to terminate execution of the action slot.</w:t>
      </w:r>
    </w:p>
    <w:p w14:paraId="1F23B4F4" w14:textId="77777777" w:rsidR="00345ACB" w:rsidRDefault="00345ACB" w:rsidP="001E5D51">
      <w:pPr>
        <w:pStyle w:val="Heading2"/>
        <w:numPr>
          <w:ilvl w:val="1"/>
          <w:numId w:val="27"/>
        </w:numPr>
      </w:pPr>
      <w:bookmarkStart w:id="1686" w:name="_Toc526304170"/>
      <w:bookmarkStart w:id="1687" w:name="_Ref84127037"/>
      <w:bookmarkStart w:id="1688" w:name="_Toc141178068"/>
      <w:bookmarkStart w:id="1689" w:name="_Toc314132006"/>
      <w:bookmarkStart w:id="1690" w:name="_Toc382912299"/>
      <w:r>
        <w:t>Action Slot Statements</w:t>
      </w:r>
      <w:bookmarkEnd w:id="1686"/>
      <w:bookmarkEnd w:id="1687"/>
      <w:bookmarkEnd w:id="1688"/>
      <w:bookmarkEnd w:id="1689"/>
      <w:bookmarkEnd w:id="1690"/>
    </w:p>
    <w:p w14:paraId="37E1BBC0" w14:textId="77777777" w:rsidR="00345ACB" w:rsidRPr="007B6EA4" w:rsidRDefault="00345ACB" w:rsidP="001E5D51">
      <w:pPr>
        <w:pStyle w:val="Heading3"/>
        <w:numPr>
          <w:ilvl w:val="2"/>
          <w:numId w:val="29"/>
        </w:numPr>
      </w:pPr>
      <w:bookmarkStart w:id="1691" w:name="_Ref448646640"/>
      <w:bookmarkStart w:id="1692" w:name="_Ref448646680"/>
      <w:bookmarkStart w:id="1693" w:name="_Toc526304171"/>
      <w:bookmarkStart w:id="1694" w:name="_Toc141178069"/>
      <w:bookmarkStart w:id="1695" w:name="_Toc314132007"/>
      <w:bookmarkStart w:id="1696" w:name="_Toc382912300"/>
      <w:r w:rsidRPr="007B6EA4">
        <w:t>Write Statement</w:t>
      </w:r>
      <w:bookmarkEnd w:id="1691"/>
      <w:bookmarkEnd w:id="1692"/>
      <w:bookmarkEnd w:id="1693"/>
      <w:bookmarkEnd w:id="1694"/>
      <w:bookmarkEnd w:id="1695"/>
      <w:bookmarkEnd w:id="1696"/>
    </w:p>
    <w:p w14:paraId="69EC76AF" w14:textId="77777777" w:rsidR="00345ACB" w:rsidRPr="007B6EA4" w:rsidRDefault="00345ACB">
      <w:pPr>
        <w:pStyle w:val="NormalIndented"/>
      </w:pPr>
      <w:r w:rsidRPr="007B6EA4">
        <w:t xml:space="preserve">The </w:t>
      </w:r>
      <w:r w:rsidRPr="007B6EA4">
        <w:rPr>
          <w:b/>
          <w:bCs/>
        </w:rPr>
        <w:t xml:space="preserve">write </w:t>
      </w:r>
      <w:r w:rsidRPr="007B6EA4">
        <w:rPr>
          <w:bCs/>
        </w:rPr>
        <w:t>statement</w:t>
      </w:r>
      <w:r w:rsidRPr="007B6EA4">
        <w:t xml:space="preserve"> is the main statement in the action slot. It sends a text or coded message (for example, an alert) to a destination. It has several forms:</w:t>
      </w:r>
    </w:p>
    <w:p w14:paraId="2F9211C9" w14:textId="77777777" w:rsidR="00345ACB" w:rsidRPr="007B6EA4" w:rsidRDefault="00345ACB">
      <w:pPr>
        <w:pStyle w:val="Example"/>
      </w:pPr>
      <w:r w:rsidRPr="007B6EA4">
        <w:t>WRITE &lt;expr&gt;;</w:t>
      </w:r>
    </w:p>
    <w:p w14:paraId="11C10950" w14:textId="77777777" w:rsidR="00345ACB" w:rsidRPr="007B6EA4" w:rsidRDefault="00345ACB">
      <w:pPr>
        <w:pStyle w:val="Example"/>
      </w:pPr>
      <w:r w:rsidRPr="007B6EA4">
        <w:t>WRITE &lt;expr&gt; AT &lt;destination&gt;;</w:t>
      </w:r>
    </w:p>
    <w:p w14:paraId="358F0BDE" w14:textId="77777777" w:rsidR="00345ACB" w:rsidRPr="007B6EA4" w:rsidRDefault="00345ACB">
      <w:pPr>
        <w:pStyle w:val="Example"/>
      </w:pPr>
      <w:r w:rsidRPr="007B6EA4">
        <w:t>WRITE &lt;message&gt;;</w:t>
      </w:r>
    </w:p>
    <w:p w14:paraId="4BC71A44" w14:textId="77777777" w:rsidR="00345ACB" w:rsidRPr="007B6EA4" w:rsidRDefault="00345ACB">
      <w:pPr>
        <w:pStyle w:val="Example"/>
      </w:pPr>
      <w:r w:rsidRPr="007B6EA4">
        <w:t>WRITE &lt;message&gt; AT &lt;destination&gt;;</w:t>
      </w:r>
    </w:p>
    <w:p w14:paraId="30477BA5" w14:textId="77777777" w:rsidR="00345ACB" w:rsidRPr="007B6EA4" w:rsidRDefault="00345ACB">
      <w:pPr>
        <w:pStyle w:val="NormalIndented"/>
      </w:pPr>
      <w:r w:rsidRPr="007B6EA4">
        <w:rPr>
          <w:b/>
          <w:bCs/>
        </w:rPr>
        <w:t>&lt;expr&gt;</w:t>
      </w:r>
      <w:r w:rsidRPr="007B6EA4">
        <w:t xml:space="preserve"> is any valid expression, which usually contains text to be read by the health care provider or variables defined in the logic slot.</w:t>
      </w:r>
    </w:p>
    <w:p w14:paraId="415F33B8" w14:textId="77777777" w:rsidR="00345ACB" w:rsidRPr="007B6EA4" w:rsidRDefault="00345ACB">
      <w:pPr>
        <w:pStyle w:val="NormalIndented"/>
      </w:pPr>
      <w:r w:rsidRPr="007B6EA4">
        <w:rPr>
          <w:b/>
          <w:bCs/>
        </w:rPr>
        <w:t>&lt;destination&gt;</w:t>
      </w:r>
      <w:r w:rsidRPr="007B6EA4">
        <w:t xml:space="preserve"> is a destination variable as defined in Section </w:t>
      </w:r>
      <w:r w:rsidR="008216EB">
        <w:fldChar w:fldCharType="begin"/>
      </w:r>
      <w:r w:rsidR="008216EB">
        <w:instrText xml:space="preserve"> REF _Ref448647423 \r \h  \* MERGEFORMAT </w:instrText>
      </w:r>
      <w:r w:rsidR="008216EB">
        <w:fldChar w:fldCharType="separate"/>
      </w:r>
      <w:r>
        <w:t>11.2.8</w:t>
      </w:r>
      <w:r w:rsidR="008216EB">
        <w:fldChar w:fldCharType="end"/>
      </w:r>
      <w:r w:rsidRPr="007B6EA4">
        <w:t xml:space="preserve">. The format and implementation of the destination is </w:t>
      </w:r>
      <w:proofErr w:type="gramStart"/>
      <w:r w:rsidRPr="007B6EA4">
        <w:t>institution-specific</w:t>
      </w:r>
      <w:proofErr w:type="gramEnd"/>
      <w:r w:rsidRPr="007B6EA4">
        <w:t xml:space="preserve">. Typical destinations include the patient record, a printer, databases, and electronic mail addresses. When the destination is omitted, the message is sent to the default destination. This is generally the health care provider or the patient record, but the implementation is </w:t>
      </w:r>
      <w:proofErr w:type="gramStart"/>
      <w:r w:rsidRPr="007B6EA4">
        <w:t>institution-specific</w:t>
      </w:r>
      <w:proofErr w:type="gramEnd"/>
      <w:r w:rsidRPr="007B6EA4">
        <w:t>.</w:t>
      </w:r>
    </w:p>
    <w:p w14:paraId="7C4FFE52" w14:textId="77777777" w:rsidR="00345ACB" w:rsidRPr="007B6EA4" w:rsidRDefault="00345ACB">
      <w:pPr>
        <w:pStyle w:val="NormalIndented"/>
      </w:pPr>
      <w:r w:rsidRPr="007B6EA4">
        <w:rPr>
          <w:b/>
          <w:bCs/>
        </w:rPr>
        <w:t>&lt;message&gt;</w:t>
      </w:r>
      <w:r w:rsidRPr="007B6EA4">
        <w:t xml:space="preserve"> is a message variable as defined in Section </w:t>
      </w:r>
      <w:r w:rsidR="008216EB">
        <w:fldChar w:fldCharType="begin"/>
      </w:r>
      <w:r w:rsidR="008216EB">
        <w:instrText xml:space="preserve"> REF _Ref448647445 \r \h  \* MERGEFORMAT </w:instrText>
      </w:r>
      <w:r w:rsidR="008216EB">
        <w:fldChar w:fldCharType="separate"/>
      </w:r>
      <w:r>
        <w:t>11.2.6</w:t>
      </w:r>
      <w:r w:rsidR="008216EB">
        <w:fldChar w:fldCharType="end"/>
      </w:r>
      <w:r w:rsidRPr="007B6EA4">
        <w:t xml:space="preserve">. The message variable permits institutions to write </w:t>
      </w:r>
      <w:proofErr w:type="gramStart"/>
      <w:r w:rsidRPr="007B6EA4">
        <w:t>institution-specific</w:t>
      </w:r>
      <w:proofErr w:type="gramEnd"/>
      <w:r w:rsidRPr="007B6EA4">
        <w:t xml:space="preserve"> coded </w:t>
      </w:r>
      <w:proofErr w:type="spellStart"/>
      <w:r w:rsidRPr="007B6EA4">
        <w:t>MLM</w:t>
      </w:r>
      <w:proofErr w:type="spellEnd"/>
      <w:r w:rsidRPr="007B6EA4">
        <w:t xml:space="preserve"> messages to databases that will not accommodate the </w:t>
      </w:r>
      <w:r w:rsidRPr="007B6EA4">
        <w:rPr>
          <w:b/>
          <w:bCs/>
        </w:rPr>
        <w:t>&lt;expr&gt;</w:t>
      </w:r>
      <w:r w:rsidRPr="007B6EA4">
        <w:t xml:space="preserve"> form.</w:t>
      </w:r>
    </w:p>
    <w:p w14:paraId="23DC7FE2" w14:textId="77777777" w:rsidR="00345ACB" w:rsidRPr="007B6EA4" w:rsidRDefault="00345ACB">
      <w:pPr>
        <w:pStyle w:val="NormalIndented"/>
      </w:pPr>
      <w:r w:rsidRPr="007B6EA4">
        <w:rPr>
          <w:b/>
          <w:bCs/>
        </w:rPr>
        <w:t>&lt;expr&gt;</w:t>
      </w:r>
      <w:r w:rsidRPr="007B6EA4">
        <w:t xml:space="preserve"> is often a string. If a particular implementation or deployment of Arden Syntax needs to use XML to structure messages, a string expression can be used to compose this message. Appendix </w:t>
      </w:r>
      <w:proofErr w:type="spellStart"/>
      <w:r w:rsidRPr="007B6EA4">
        <w:t>X1</w:t>
      </w:r>
      <w:proofErr w:type="spellEnd"/>
      <w:r w:rsidRPr="007B6EA4">
        <w:t xml:space="preserve"> shows the recommended DTD for structured messages.</w:t>
      </w:r>
    </w:p>
    <w:p w14:paraId="5D22D0C0" w14:textId="77777777" w:rsidR="00345ACB" w:rsidRPr="007B6EA4" w:rsidRDefault="00345ACB">
      <w:pPr>
        <w:pStyle w:val="NormalIndented"/>
      </w:pPr>
      <w:r w:rsidRPr="007B6EA4">
        <w:t>The effect of the write statement is to send the specified message either to the default destination (which is usually a health care provider or the patient record) or the destination that is specified.</w:t>
      </w:r>
    </w:p>
    <w:p w14:paraId="1BAF32D0" w14:textId="77777777" w:rsidR="00345ACB" w:rsidRPr="007B6EA4" w:rsidRDefault="00345ACB">
      <w:pPr>
        <w:pStyle w:val="NormalIndented"/>
      </w:pPr>
      <w:r w:rsidRPr="007B6EA4">
        <w:t xml:space="preserve">Within a single </w:t>
      </w:r>
      <w:proofErr w:type="spellStart"/>
      <w:r w:rsidRPr="007B6EA4">
        <w:t>MLM</w:t>
      </w:r>
      <w:proofErr w:type="spellEnd"/>
      <w:r w:rsidRPr="007B6EA4">
        <w:t>, the effect of grouping write statements is unspecified, and depends on the implementation of the syntax.</w:t>
      </w:r>
    </w:p>
    <w:p w14:paraId="2B3D1FF8" w14:textId="77777777" w:rsidR="00345ACB" w:rsidRPr="007B6EA4" w:rsidRDefault="00345ACB">
      <w:pPr>
        <w:pStyle w:val="NormalIndented"/>
      </w:pPr>
      <w:r w:rsidRPr="007B6EA4">
        <w:t xml:space="preserve">If an </w:t>
      </w:r>
      <w:proofErr w:type="spellStart"/>
      <w:r w:rsidRPr="007B6EA4">
        <w:t>MLM</w:t>
      </w:r>
      <w:proofErr w:type="spellEnd"/>
      <w:r w:rsidRPr="007B6EA4">
        <w:t xml:space="preserve"> is called by another </w:t>
      </w:r>
      <w:proofErr w:type="spellStart"/>
      <w:r w:rsidRPr="007B6EA4">
        <w:t>MLM's</w:t>
      </w:r>
      <w:proofErr w:type="spellEnd"/>
      <w:r w:rsidRPr="007B6EA4">
        <w:t xml:space="preserve"> action block (see Section </w:t>
      </w:r>
      <w:r w:rsidR="008216EB">
        <w:fldChar w:fldCharType="begin"/>
      </w:r>
      <w:r w:rsidR="008216EB">
        <w:instrText xml:space="preserve"> REF _Ref448635283 \r \h  \* MERGEFORMAT </w:instrText>
      </w:r>
      <w:r w:rsidR="008216EB">
        <w:fldChar w:fldCharType="separate"/>
      </w:r>
      <w:r>
        <w:t>12.2.5</w:t>
      </w:r>
      <w:r w:rsidR="008216EB">
        <w:fldChar w:fldCharType="end"/>
      </w:r>
      <w:r w:rsidRPr="007B6EA4">
        <w:t xml:space="preserve">), its write statements are output as a separate group from the calling </w:t>
      </w:r>
      <w:proofErr w:type="spellStart"/>
      <w:r w:rsidRPr="007B6EA4">
        <w:t>MLM's</w:t>
      </w:r>
      <w:proofErr w:type="spellEnd"/>
      <w:r w:rsidRPr="007B6EA4">
        <w:t>. However, the order of the groupings is unspecified and depends on the implementation of the syntax.</w:t>
      </w:r>
    </w:p>
    <w:p w14:paraId="63002EBB" w14:textId="77777777" w:rsidR="00345ACB" w:rsidRPr="007B6EA4" w:rsidRDefault="00345ACB">
      <w:pPr>
        <w:pStyle w:val="NormalIndented"/>
      </w:pPr>
      <w:r w:rsidRPr="007B6EA4">
        <w:t xml:space="preserve">Note that embedding the AT operator (Section </w:t>
      </w:r>
      <w:r w:rsidR="008216EB">
        <w:fldChar w:fldCharType="begin"/>
      </w:r>
      <w:r w:rsidR="008216EB">
        <w:instrText xml:space="preserve"> REF _Ref172014121 \r \h  \* MERGEFORMAT </w:instrText>
      </w:r>
      <w:r w:rsidR="008216EB">
        <w:fldChar w:fldCharType="separate"/>
      </w:r>
      <w:r>
        <w:t>9.17.3</w:t>
      </w:r>
      <w:r w:rsidR="008216EB">
        <w:fldChar w:fldCharType="end"/>
      </w:r>
      <w:r w:rsidRPr="007B6EA4">
        <w:t>) in a WRITE statement can introduce ambiguity.</w:t>
      </w:r>
      <w:r>
        <w:t xml:space="preserve"> </w:t>
      </w:r>
      <w:r w:rsidRPr="007B6EA4">
        <w:t xml:space="preserve">The use of the operator in this context is </w:t>
      </w:r>
      <w:proofErr w:type="gramStart"/>
      <w:r w:rsidRPr="007B6EA4">
        <w:t>implementation-specific</w:t>
      </w:r>
      <w:proofErr w:type="gramEnd"/>
      <w:r w:rsidRPr="007B6EA4">
        <w:t>.</w:t>
      </w:r>
    </w:p>
    <w:p w14:paraId="190D9A45" w14:textId="77777777" w:rsidR="00345ACB" w:rsidRPr="007B6EA4" w:rsidRDefault="00345ACB" w:rsidP="005D1A8F">
      <w:pPr>
        <w:pStyle w:val="Heading4"/>
        <w:numPr>
          <w:ilvl w:val="3"/>
          <w:numId w:val="29"/>
        </w:numPr>
      </w:pPr>
      <w:r w:rsidRPr="007B6EA4">
        <w:t>Examples&lt;expr&gt;</w:t>
      </w:r>
    </w:p>
    <w:p w14:paraId="39E416D8" w14:textId="77777777" w:rsidR="00345ACB" w:rsidRPr="007B6EA4" w:rsidRDefault="00345ACB">
      <w:pPr>
        <w:pStyle w:val="NormalIndented"/>
      </w:pPr>
      <w:r w:rsidRPr="007B6EA4">
        <w:t xml:space="preserve">In these examples, </w:t>
      </w:r>
      <w:proofErr w:type="spellStart"/>
      <w:r w:rsidRPr="007B6EA4">
        <w:rPr>
          <w:b/>
          <w:bCs/>
        </w:rPr>
        <w:t>serum_pot</w:t>
      </w:r>
      <w:proofErr w:type="spellEnd"/>
      <w:r w:rsidRPr="007B6EA4">
        <w:t xml:space="preserve"> is a variable assigned in the logic slot, </w:t>
      </w:r>
      <w:proofErr w:type="spellStart"/>
      <w:r w:rsidRPr="007B6EA4">
        <w:rPr>
          <w:b/>
          <w:bCs/>
        </w:rPr>
        <w:t>email_dest</w:t>
      </w:r>
      <w:proofErr w:type="spellEnd"/>
      <w:r w:rsidRPr="007B6EA4">
        <w:t xml:space="preserve"> is a destination variable defined in the data slot, and </w:t>
      </w:r>
      <w:proofErr w:type="spellStart"/>
      <w:r w:rsidRPr="007B6EA4">
        <w:rPr>
          <w:b/>
          <w:bCs/>
        </w:rPr>
        <w:t>a_message</w:t>
      </w:r>
      <w:proofErr w:type="spellEnd"/>
      <w:r w:rsidRPr="007B6EA4">
        <w:t xml:space="preserve"> is a message variable defined in the data slot.</w:t>
      </w:r>
    </w:p>
    <w:p w14:paraId="7E4D24C5" w14:textId="77777777" w:rsidR="00345ACB" w:rsidRPr="007B6EA4" w:rsidRDefault="00345ACB">
      <w:pPr>
        <w:pStyle w:val="Example"/>
      </w:pPr>
      <w:r w:rsidRPr="007B6EA4">
        <w:lastRenderedPageBreak/>
        <w:t>WRITE "the patient's potassium is" || serum_pot;</w:t>
      </w:r>
    </w:p>
    <w:p w14:paraId="7088A4A1" w14:textId="77777777" w:rsidR="00345ACB" w:rsidRPr="007B6EA4" w:rsidRDefault="00345ACB">
      <w:pPr>
        <w:pStyle w:val="Example"/>
      </w:pPr>
      <w:r w:rsidRPr="007B6EA4">
        <w:t>WRITE "this is an email alert" AT email_dest;</w:t>
      </w:r>
    </w:p>
    <w:p w14:paraId="4520B97C" w14:textId="77777777" w:rsidR="00345ACB" w:rsidRPr="007B6EA4" w:rsidRDefault="00345ACB">
      <w:pPr>
        <w:pStyle w:val="Example"/>
      </w:pPr>
      <w:r w:rsidRPr="007B6EA4">
        <w:t>WRITE a_message;</w:t>
      </w:r>
    </w:p>
    <w:p w14:paraId="1378B3C6" w14:textId="77777777" w:rsidR="00345ACB" w:rsidRPr="007B6EA4" w:rsidRDefault="00345ACB" w:rsidP="005D1A8F">
      <w:pPr>
        <w:pStyle w:val="Heading4"/>
        <w:numPr>
          <w:ilvl w:val="3"/>
          <w:numId w:val="29"/>
        </w:numPr>
      </w:pPr>
      <w:r w:rsidRPr="007B6EA4">
        <w:t>Examples&lt;message&gt;</w:t>
      </w:r>
    </w:p>
    <w:p w14:paraId="189571B9" w14:textId="77777777" w:rsidR="00345ACB" w:rsidRPr="007B6EA4" w:rsidRDefault="00345ACB">
      <w:pPr>
        <w:pStyle w:val="NormalIndented"/>
      </w:pPr>
      <w:r w:rsidRPr="007B6EA4">
        <w:t>An institution can store coded messages without using the message variable. For example, the following message could be stored not as a free text string but as a unique code that symbolizes the message along with a single field that holds the serum potassium value, which is variable:</w:t>
      </w:r>
    </w:p>
    <w:p w14:paraId="383881ED" w14:textId="77777777" w:rsidR="00345ACB" w:rsidRPr="007B6EA4" w:rsidRDefault="00345ACB">
      <w:pPr>
        <w:pStyle w:val="Example"/>
      </w:pPr>
      <w:r w:rsidRPr="007B6EA4">
        <w:t>WRITE "the patient's potassium is " || serum_pot;</w:t>
      </w:r>
    </w:p>
    <w:p w14:paraId="6ADD3205" w14:textId="77777777" w:rsidR="00345ACB" w:rsidRPr="007B6EA4" w:rsidRDefault="00345ACB">
      <w:pPr>
        <w:pStyle w:val="Example"/>
      </w:pPr>
    </w:p>
    <w:p w14:paraId="42D4CA40" w14:textId="77777777" w:rsidR="00345ACB" w:rsidRPr="007B6EA4" w:rsidRDefault="00345ACB">
      <w:pPr>
        <w:pStyle w:val="Example"/>
      </w:pPr>
      <w:r w:rsidRPr="007B6EA4">
        <w:t>WRITE CK0023 || serum_pot;</w:t>
      </w:r>
    </w:p>
    <w:p w14:paraId="785FCA65" w14:textId="77777777" w:rsidR="00345ACB" w:rsidRPr="007B6EA4" w:rsidRDefault="00345ACB">
      <w:pPr>
        <w:pStyle w:val="NormalIndented"/>
        <w:rPr>
          <w:b/>
          <w:bCs/>
        </w:rPr>
      </w:pPr>
      <w:proofErr w:type="spellStart"/>
      <w:r w:rsidRPr="007B6EA4">
        <w:rPr>
          <w:b/>
          <w:bCs/>
        </w:rPr>
        <w:t>CK0023</w:t>
      </w:r>
      <w:proofErr w:type="spellEnd"/>
      <w:r w:rsidRPr="007B6EA4">
        <w:t xml:space="preserve"> would be the institution-specific code representing "</w:t>
      </w:r>
      <w:r w:rsidRPr="007B6EA4">
        <w:rPr>
          <w:b/>
          <w:bCs/>
        </w:rPr>
        <w:t>the patient's potassium is</w:t>
      </w:r>
      <w:r w:rsidRPr="007B6EA4">
        <w:t xml:space="preserve">". </w:t>
      </w:r>
    </w:p>
    <w:p w14:paraId="0DE47A08" w14:textId="77777777" w:rsidR="00345ACB" w:rsidRPr="007B6EA4" w:rsidRDefault="00345ACB">
      <w:pPr>
        <w:pStyle w:val="NormalIndented"/>
      </w:pPr>
      <w:r w:rsidRPr="007B6EA4">
        <w:t>The message must be explicitly assigned to the institution-specific code before the code is used in a write statement. Generally, this assignment should take place in the data slot.</w:t>
      </w:r>
    </w:p>
    <w:p w14:paraId="112A49C5" w14:textId="77777777" w:rsidR="00345ACB" w:rsidRDefault="00345ACB" w:rsidP="001E5D51">
      <w:pPr>
        <w:pStyle w:val="Heading3"/>
        <w:numPr>
          <w:ilvl w:val="2"/>
          <w:numId w:val="29"/>
        </w:numPr>
      </w:pPr>
      <w:bookmarkStart w:id="1697" w:name="_Ref448645083"/>
      <w:bookmarkStart w:id="1698" w:name="_Ref448653358"/>
      <w:bookmarkStart w:id="1699" w:name="_Toc526304172"/>
      <w:bookmarkStart w:id="1700" w:name="_Toc141178070"/>
      <w:bookmarkStart w:id="1701" w:name="_Toc314132008"/>
      <w:bookmarkStart w:id="1702" w:name="_Toc382912301"/>
      <w:r>
        <w:t>Return Statement</w:t>
      </w:r>
      <w:bookmarkEnd w:id="1697"/>
      <w:bookmarkEnd w:id="1698"/>
      <w:bookmarkEnd w:id="1699"/>
      <w:bookmarkEnd w:id="1700"/>
      <w:bookmarkEnd w:id="1701"/>
      <w:bookmarkEnd w:id="1702"/>
    </w:p>
    <w:p w14:paraId="1E5CBB46" w14:textId="77777777" w:rsidR="00345ACB" w:rsidRPr="00913441" w:rsidRDefault="00345ACB">
      <w:pPr>
        <w:pStyle w:val="NormalIndented"/>
      </w:pPr>
      <w:r w:rsidRPr="00913441">
        <w:t xml:space="preserve">The return statement is used in </w:t>
      </w:r>
      <w:proofErr w:type="spellStart"/>
      <w:r w:rsidRPr="00913441">
        <w:t>MLMs</w:t>
      </w:r>
      <w:proofErr w:type="spellEnd"/>
      <w:r w:rsidRPr="00913441">
        <w:t xml:space="preserve"> that are called by other </w:t>
      </w:r>
      <w:proofErr w:type="spellStart"/>
      <w:r w:rsidRPr="00913441">
        <w:t>MLMs</w:t>
      </w:r>
      <w:proofErr w:type="spellEnd"/>
      <w:r w:rsidRPr="00913441">
        <w:t xml:space="preserve">. It returns a result back to the calling </w:t>
      </w:r>
      <w:proofErr w:type="spellStart"/>
      <w:r w:rsidRPr="00913441">
        <w:t>MLM</w:t>
      </w:r>
      <w:proofErr w:type="spellEnd"/>
      <w:r w:rsidRPr="00913441">
        <w:t xml:space="preserve">; the result is assigned to the variable in the call statement (see Section </w:t>
      </w:r>
      <w:r w:rsidR="008216EB">
        <w:fldChar w:fldCharType="begin"/>
      </w:r>
      <w:r w:rsidR="008216EB">
        <w:instrText xml:space="preserve"> REF _Ref448647592 \r \h  \* MERGEFORMAT </w:instrText>
      </w:r>
      <w:r w:rsidR="008216EB">
        <w:fldChar w:fldCharType="separate"/>
      </w:r>
      <w:r>
        <w:t>10.2.5</w:t>
      </w:r>
      <w:r w:rsidR="008216EB">
        <w:fldChar w:fldCharType="end"/>
      </w:r>
      <w:r w:rsidRPr="00913441">
        <w:t xml:space="preserve">). One or more results can be returned by the </w:t>
      </w:r>
      <w:proofErr w:type="spellStart"/>
      <w:r w:rsidRPr="00913441">
        <w:t>MLM</w:t>
      </w:r>
      <w:proofErr w:type="spellEnd"/>
      <w:r w:rsidRPr="00913441">
        <w:t>. Its form is:</w:t>
      </w:r>
    </w:p>
    <w:p w14:paraId="66892273" w14:textId="77777777" w:rsidR="00345ACB" w:rsidRDefault="00345ACB">
      <w:pPr>
        <w:pStyle w:val="Example"/>
      </w:pPr>
      <w:r>
        <w:t>RETURN &lt;expr&gt;;</w:t>
      </w:r>
    </w:p>
    <w:p w14:paraId="35FB948F" w14:textId="77777777" w:rsidR="00345ACB" w:rsidRDefault="00345ACB">
      <w:pPr>
        <w:pStyle w:val="Example"/>
      </w:pPr>
      <w:r>
        <w:t>RETURN &lt;expr&gt;, ..., &lt;expr&gt;;</w:t>
      </w:r>
    </w:p>
    <w:p w14:paraId="0F7EF251" w14:textId="77777777" w:rsidR="00345ACB" w:rsidRPr="00913441" w:rsidRDefault="00345ACB">
      <w:pPr>
        <w:pStyle w:val="NormalIndented"/>
      </w:pPr>
      <w:r w:rsidRPr="00913441">
        <w:rPr>
          <w:b/>
          <w:bCs/>
        </w:rPr>
        <w:t>&lt;expr&gt;</w:t>
      </w:r>
      <w:r w:rsidRPr="00913441">
        <w:t xml:space="preserve"> is any valid expression, which may be a single item or a list. Primary times are maintained.</w:t>
      </w:r>
    </w:p>
    <w:p w14:paraId="1422C207" w14:textId="77777777" w:rsidR="00345ACB" w:rsidRPr="00913441" w:rsidRDefault="00345ACB">
      <w:pPr>
        <w:pStyle w:val="NormalIndented"/>
      </w:pPr>
      <w:r w:rsidRPr="00913441">
        <w:t xml:space="preserve">When a return statement is executed, no further statements in the </w:t>
      </w:r>
      <w:proofErr w:type="spellStart"/>
      <w:r w:rsidRPr="00913441">
        <w:t>MLM</w:t>
      </w:r>
      <w:proofErr w:type="spellEnd"/>
      <w:r w:rsidRPr="00913441">
        <w:t xml:space="preserve"> are executed. </w:t>
      </w:r>
    </w:p>
    <w:p w14:paraId="147A4DA7" w14:textId="77777777" w:rsidR="00345ACB" w:rsidRDefault="00345ACB" w:rsidP="005D1A8F">
      <w:pPr>
        <w:pStyle w:val="Heading4"/>
        <w:numPr>
          <w:ilvl w:val="3"/>
          <w:numId w:val="29"/>
        </w:numPr>
      </w:pPr>
      <w:r>
        <w:t>Examples:</w:t>
      </w:r>
    </w:p>
    <w:p w14:paraId="3301C19B" w14:textId="77777777" w:rsidR="00345ACB" w:rsidRDefault="00345ACB">
      <w:pPr>
        <w:pStyle w:val="Example"/>
      </w:pPr>
      <w:r>
        <w:t>RETURN (diagnosis_score,</w:t>
      </w:r>
      <w:r>
        <w:rPr>
          <w:lang w:eastAsia="ko-KR"/>
        </w:rPr>
        <w:t xml:space="preserve"> </w:t>
      </w:r>
      <w:r>
        <w:t>diagnosis_name);</w:t>
      </w:r>
    </w:p>
    <w:p w14:paraId="656D2B27" w14:textId="77777777" w:rsidR="00345ACB" w:rsidRDefault="00345ACB">
      <w:pPr>
        <w:pStyle w:val="Example"/>
      </w:pPr>
      <w:r>
        <w:t>RETURN diagnosis_score, diagnosis_name;</w:t>
      </w:r>
    </w:p>
    <w:p w14:paraId="281D5AD3" w14:textId="77777777" w:rsidR="00345ACB" w:rsidRPr="00913441" w:rsidRDefault="00345ACB">
      <w:pPr>
        <w:pStyle w:val="NormalIndented"/>
      </w:pPr>
      <w:r w:rsidRPr="00913441">
        <w:t>The first example returns one expression, which is a list. The second example returns two expressions.</w:t>
      </w:r>
    </w:p>
    <w:p w14:paraId="09321A76" w14:textId="77777777" w:rsidR="00345ACB" w:rsidRDefault="00345ACB" w:rsidP="001E5D51">
      <w:pPr>
        <w:pStyle w:val="Heading3"/>
        <w:numPr>
          <w:ilvl w:val="2"/>
          <w:numId w:val="29"/>
        </w:numPr>
      </w:pPr>
      <w:bookmarkStart w:id="1703" w:name="_Toc526304173"/>
      <w:bookmarkStart w:id="1704" w:name="_Toc141178071"/>
      <w:bookmarkStart w:id="1705" w:name="_Toc314132009"/>
      <w:bookmarkStart w:id="1706" w:name="_Toc382912302"/>
      <w:r>
        <w:t>If-then Statement</w:t>
      </w:r>
      <w:bookmarkEnd w:id="1703"/>
      <w:bookmarkEnd w:id="1704"/>
      <w:bookmarkEnd w:id="1705"/>
      <w:bookmarkEnd w:id="1706"/>
    </w:p>
    <w:p w14:paraId="622DD11F" w14:textId="77777777" w:rsidR="00345ACB" w:rsidRDefault="00345ACB">
      <w:pPr>
        <w:pStyle w:val="NormalIndented"/>
      </w:pPr>
      <w:r w:rsidRPr="00913441">
        <w:t xml:space="preserve">The </w:t>
      </w:r>
      <w:r w:rsidRPr="00913441">
        <w:rPr>
          <w:b/>
        </w:rPr>
        <w:t>if-then</w:t>
      </w:r>
      <w:r w:rsidRPr="00913441">
        <w:t xml:space="preserve"> statement, defined in Section </w:t>
      </w:r>
      <w:r w:rsidR="008216EB">
        <w:fldChar w:fldCharType="begin"/>
      </w:r>
      <w:r w:rsidR="008216EB">
        <w:instrText xml:space="preserve"> REF _Ref448647619 \r \h  \* MERGEFORMAT </w:instrText>
      </w:r>
      <w:r w:rsidR="008216EB">
        <w:fldChar w:fldCharType="separate"/>
      </w:r>
      <w:r>
        <w:t>10.2.1.2</w:t>
      </w:r>
      <w:r w:rsidR="008216EB">
        <w:fldChar w:fldCharType="end"/>
      </w:r>
      <w:r w:rsidRPr="00913441">
        <w:t>, is also permitted in the action slot.</w:t>
      </w:r>
    </w:p>
    <w:p w14:paraId="12BC6B34" w14:textId="77777777" w:rsidR="00345ACB" w:rsidRPr="006B49D0" w:rsidRDefault="00345ACB" w:rsidP="001E5D51">
      <w:pPr>
        <w:pStyle w:val="Heading3"/>
        <w:numPr>
          <w:ilvl w:val="2"/>
          <w:numId w:val="29"/>
        </w:numPr>
      </w:pPr>
      <w:bookmarkStart w:id="1707" w:name="_Toc314132010"/>
      <w:bookmarkStart w:id="1708" w:name="_Toc382912303"/>
      <w:r w:rsidRPr="006B49D0">
        <w:t>Switch-Case Statement</w:t>
      </w:r>
      <w:bookmarkEnd w:id="1707"/>
      <w:bookmarkEnd w:id="1708"/>
      <w:r w:rsidRPr="006B49D0">
        <w:t xml:space="preserve"> </w:t>
      </w:r>
    </w:p>
    <w:p w14:paraId="616974AB" w14:textId="77777777" w:rsidR="00345ACB" w:rsidRDefault="00345ACB" w:rsidP="005500CB">
      <w:pPr>
        <w:pStyle w:val="NormalIndented"/>
      </w:pPr>
      <w:r w:rsidRPr="00DB23BE">
        <w:t xml:space="preserve">The </w:t>
      </w:r>
      <w:r w:rsidRPr="00DB23BE">
        <w:rPr>
          <w:b/>
        </w:rPr>
        <w:t>switch-case</w:t>
      </w:r>
      <w:r w:rsidRPr="00DB23BE">
        <w:t xml:space="preserve"> statement, defined in Section </w:t>
      </w:r>
      <w:r w:rsidR="008216EB">
        <w:fldChar w:fldCharType="begin"/>
      </w:r>
      <w:r w:rsidR="008216EB">
        <w:instrText xml:space="preserve"> REF _Ref286066839 \r \h  \* MERGEFORMAT </w:instrText>
      </w:r>
      <w:r w:rsidR="008216EB">
        <w:fldChar w:fldCharType="separate"/>
      </w:r>
      <w:r>
        <w:rPr>
          <w:color w:val="008000"/>
        </w:rPr>
        <w:t>10.2.3</w:t>
      </w:r>
      <w:r w:rsidR="008216EB">
        <w:fldChar w:fldCharType="end"/>
      </w:r>
      <w:r w:rsidRPr="00DB23BE">
        <w:t>, is also permitted in the action slot.</w:t>
      </w:r>
    </w:p>
    <w:p w14:paraId="25ADA89A" w14:textId="77777777" w:rsidR="00345ACB" w:rsidRDefault="00345ACB" w:rsidP="001E5D51">
      <w:pPr>
        <w:pStyle w:val="Heading3"/>
        <w:numPr>
          <w:ilvl w:val="2"/>
          <w:numId w:val="29"/>
        </w:numPr>
      </w:pPr>
      <w:bookmarkStart w:id="1709" w:name="_Ref448635283"/>
      <w:bookmarkStart w:id="1710" w:name="_Ref448647229"/>
      <w:bookmarkStart w:id="1711" w:name="_Ref448647475"/>
      <w:bookmarkStart w:id="1712" w:name="_Ref448653389"/>
      <w:bookmarkStart w:id="1713" w:name="_Toc526304174"/>
      <w:bookmarkStart w:id="1714" w:name="_Toc141178072"/>
      <w:bookmarkStart w:id="1715" w:name="_Toc314132011"/>
      <w:bookmarkStart w:id="1716" w:name="_Toc382912304"/>
      <w:r>
        <w:t>Call Statement</w:t>
      </w:r>
      <w:bookmarkEnd w:id="1709"/>
      <w:bookmarkEnd w:id="1710"/>
      <w:bookmarkEnd w:id="1711"/>
      <w:bookmarkEnd w:id="1712"/>
      <w:bookmarkEnd w:id="1713"/>
      <w:bookmarkEnd w:id="1714"/>
      <w:bookmarkEnd w:id="1715"/>
      <w:bookmarkEnd w:id="1716"/>
    </w:p>
    <w:p w14:paraId="1229E5AE" w14:textId="77777777" w:rsidR="00345ACB" w:rsidRPr="00913441" w:rsidRDefault="00345ACB">
      <w:pPr>
        <w:pStyle w:val="NormalIndented"/>
      </w:pPr>
      <w:r w:rsidRPr="00913441">
        <w:t xml:space="preserve">The </w:t>
      </w:r>
      <w:r w:rsidRPr="00913441">
        <w:rPr>
          <w:b/>
        </w:rPr>
        <w:t>call</w:t>
      </w:r>
      <w:r w:rsidRPr="00913441">
        <w:t xml:space="preserve"> statement in the action slot permits an </w:t>
      </w:r>
      <w:proofErr w:type="spellStart"/>
      <w:r w:rsidRPr="00913441">
        <w:t>MLM</w:t>
      </w:r>
      <w:proofErr w:type="spellEnd"/>
      <w:r w:rsidRPr="00913441">
        <w:t xml:space="preserve"> to call other </w:t>
      </w:r>
      <w:proofErr w:type="spellStart"/>
      <w:r w:rsidRPr="00913441">
        <w:t>MLMs</w:t>
      </w:r>
      <w:proofErr w:type="spellEnd"/>
      <w:r w:rsidRPr="00913441">
        <w:t xml:space="preserve"> conditionally based upon the conclusion in the logic slot. It is similar to the </w:t>
      </w:r>
      <w:r w:rsidRPr="00913441">
        <w:rPr>
          <w:b/>
        </w:rPr>
        <w:t>call</w:t>
      </w:r>
      <w:r w:rsidRPr="00913441">
        <w:t xml:space="preserve"> statement in the logic slot defined in Section </w:t>
      </w:r>
      <w:r w:rsidR="008216EB">
        <w:fldChar w:fldCharType="begin"/>
      </w:r>
      <w:r w:rsidR="008216EB">
        <w:instrText xml:space="preserve"> REF _Ref448647642 \r \h  \* MERGEFORMAT </w:instrText>
      </w:r>
      <w:r w:rsidR="008216EB">
        <w:fldChar w:fldCharType="separate"/>
      </w:r>
      <w:r>
        <w:t>10.2.5</w:t>
      </w:r>
      <w:r w:rsidR="008216EB">
        <w:fldChar w:fldCharType="end"/>
      </w:r>
      <w:r w:rsidRPr="00913441">
        <w:t xml:space="preserve">; the arguments can be accessed with the </w:t>
      </w:r>
      <w:r w:rsidRPr="00913441">
        <w:rPr>
          <w:b/>
        </w:rPr>
        <w:t>argument</w:t>
      </w:r>
      <w:r w:rsidRPr="00913441">
        <w:t xml:space="preserve"> statement in Section </w:t>
      </w:r>
      <w:r w:rsidR="008216EB">
        <w:fldChar w:fldCharType="begin"/>
      </w:r>
      <w:r w:rsidR="008216EB">
        <w:instrText xml:space="preserve"> REF _Ref448647663 \r \h  \* MERGEFORMAT </w:instrText>
      </w:r>
      <w:r w:rsidR="008216EB">
        <w:fldChar w:fldCharType="separate"/>
      </w:r>
      <w:r>
        <w:t>11.2.5</w:t>
      </w:r>
      <w:r w:rsidR="008216EB">
        <w:fldChar w:fldCharType="end"/>
      </w:r>
      <w:r w:rsidRPr="00913441">
        <w:t xml:space="preserve">. Given an </w:t>
      </w:r>
      <w:proofErr w:type="spellStart"/>
      <w:r w:rsidRPr="00913441">
        <w:t>mlmname</w:t>
      </w:r>
      <w:proofErr w:type="spellEnd"/>
      <w:r w:rsidRPr="00913441">
        <w:t xml:space="preserve">, the </w:t>
      </w:r>
      <w:proofErr w:type="spellStart"/>
      <w:r w:rsidRPr="00913441">
        <w:t>MLM</w:t>
      </w:r>
      <w:proofErr w:type="spellEnd"/>
      <w:r w:rsidRPr="00913441">
        <w:t xml:space="preserve"> can be called directly with an optional delay. Given an event definition, all the </w:t>
      </w:r>
      <w:proofErr w:type="spellStart"/>
      <w:r w:rsidRPr="00913441">
        <w:t>MLMs</w:t>
      </w:r>
      <w:proofErr w:type="spellEnd"/>
      <w:r w:rsidRPr="00913441">
        <w:t xml:space="preserve"> that are normally evoked by that event can be called with an optional delay. If the call statement is used to evoke an event, any arguments are ignored. Its forms are:</w:t>
      </w:r>
    </w:p>
    <w:p w14:paraId="6C5CED7E" w14:textId="77777777" w:rsidR="00345ACB" w:rsidRDefault="00345ACB">
      <w:pPr>
        <w:pStyle w:val="Example"/>
      </w:pPr>
      <w:r>
        <w:t>CALL &lt;name&gt;;</w:t>
      </w:r>
    </w:p>
    <w:p w14:paraId="440FFE33" w14:textId="77777777" w:rsidR="00345ACB" w:rsidRDefault="00345ACB">
      <w:pPr>
        <w:pStyle w:val="Example"/>
      </w:pPr>
      <w:r>
        <w:t>CALL &lt;name&gt; DELAY &lt;duration&gt;;</w:t>
      </w:r>
    </w:p>
    <w:p w14:paraId="3497B515" w14:textId="77777777" w:rsidR="00345ACB" w:rsidRDefault="00345ACB">
      <w:pPr>
        <w:pStyle w:val="Example"/>
      </w:pPr>
      <w:r>
        <w:t>CALL &lt;name&gt; WITH &lt;expr&gt;;</w:t>
      </w:r>
    </w:p>
    <w:p w14:paraId="3B0AB634" w14:textId="77777777" w:rsidR="00345ACB" w:rsidRDefault="00345ACB">
      <w:pPr>
        <w:pStyle w:val="Example"/>
      </w:pPr>
      <w:r>
        <w:t>CALL &lt;name&gt; WITH &lt;expr&gt; DELAY &lt;duration&gt;;</w:t>
      </w:r>
    </w:p>
    <w:p w14:paraId="24FCBEFC" w14:textId="77777777" w:rsidR="00345ACB" w:rsidRDefault="00345ACB">
      <w:pPr>
        <w:pStyle w:val="Example"/>
      </w:pPr>
    </w:p>
    <w:p w14:paraId="0F379813" w14:textId="77777777" w:rsidR="00345ACB" w:rsidRDefault="00345ACB">
      <w:pPr>
        <w:pStyle w:val="Example"/>
      </w:pPr>
      <w:r>
        <w:t>CALL &lt;name&gt; WITH &lt;expr&gt;, ..., &lt;expr&gt;;</w:t>
      </w:r>
    </w:p>
    <w:p w14:paraId="62D1D22A" w14:textId="77777777" w:rsidR="00345ACB" w:rsidRDefault="00345ACB">
      <w:pPr>
        <w:pStyle w:val="Example"/>
      </w:pPr>
      <w:r>
        <w:t>CALL &lt;name&gt; WITH &lt;expr&gt;, ..., &lt;expr&gt; DELAY &lt;duration&gt;;</w:t>
      </w:r>
    </w:p>
    <w:p w14:paraId="2678771E" w14:textId="77777777" w:rsidR="00345ACB" w:rsidRPr="00913441" w:rsidRDefault="00345ACB">
      <w:pPr>
        <w:pStyle w:val="NormalIndented"/>
      </w:pPr>
      <w:r w:rsidRPr="00913441">
        <w:rPr>
          <w:b/>
          <w:bCs/>
        </w:rPr>
        <w:lastRenderedPageBreak/>
        <w:t>&lt;name&gt;</w:t>
      </w:r>
      <w:r w:rsidRPr="00913441">
        <w:t xml:space="preserve"> is an identifier that must represent either a valid </w:t>
      </w:r>
      <w:proofErr w:type="spellStart"/>
      <w:r w:rsidRPr="00913441">
        <w:t>MLM</w:t>
      </w:r>
      <w:proofErr w:type="spellEnd"/>
      <w:r w:rsidRPr="00913441">
        <w:t xml:space="preserve"> variable as defined by an </w:t>
      </w:r>
      <w:proofErr w:type="spellStart"/>
      <w:r w:rsidRPr="00913441">
        <w:t>MLM</w:t>
      </w:r>
      <w:proofErr w:type="spellEnd"/>
      <w:r w:rsidRPr="00913441">
        <w:t xml:space="preserve"> statement in the data slot (see Section </w:t>
      </w:r>
      <w:r w:rsidR="008216EB">
        <w:fldChar w:fldCharType="begin"/>
      </w:r>
      <w:r w:rsidR="008216EB">
        <w:instrText xml:space="preserve"> REF _Ref448647689 \r \h  \* MERGEFORMAT </w:instrText>
      </w:r>
      <w:r w:rsidR="008216EB">
        <w:fldChar w:fldCharType="separate"/>
      </w:r>
      <w:r>
        <w:t>11.2.4</w:t>
      </w:r>
      <w:r w:rsidR="008216EB">
        <w:fldChar w:fldCharType="end"/>
      </w:r>
      <w:r w:rsidRPr="00913441">
        <w:t xml:space="preserve">), or a valid event variable as defined by an event statement in the data slot (see Section </w:t>
      </w:r>
      <w:r w:rsidRPr="00913441">
        <w:fldChar w:fldCharType="begin"/>
      </w:r>
      <w:r w:rsidRPr="00913441">
        <w:instrText xml:space="preserve"> REF _Ref84129955 \r \h </w:instrText>
      </w:r>
      <w:r w:rsidRPr="00913441">
        <w:fldChar w:fldCharType="separate"/>
      </w:r>
      <w:r>
        <w:t>11.2.3</w:t>
      </w:r>
      <w:r w:rsidRPr="00913441">
        <w:fldChar w:fldCharType="end"/>
      </w:r>
      <w:r w:rsidRPr="00913441">
        <w:t>).</w:t>
      </w:r>
    </w:p>
    <w:p w14:paraId="767E75EA" w14:textId="77777777" w:rsidR="00345ACB" w:rsidRPr="00913441" w:rsidRDefault="00345ACB">
      <w:pPr>
        <w:pStyle w:val="NormalIndented"/>
      </w:pPr>
      <w:r w:rsidRPr="00913441">
        <w:rPr>
          <w:b/>
          <w:bCs/>
        </w:rPr>
        <w:t>&lt;duration&gt;</w:t>
      </w:r>
      <w:r w:rsidRPr="00913441">
        <w:t xml:space="preserve"> is a valid expression whose value is a duration.</w:t>
      </w:r>
    </w:p>
    <w:p w14:paraId="6C7E7ECD" w14:textId="77777777" w:rsidR="00345ACB" w:rsidRDefault="00345ACB" w:rsidP="005D1A8F">
      <w:pPr>
        <w:pStyle w:val="Heading4"/>
        <w:numPr>
          <w:ilvl w:val="3"/>
          <w:numId w:val="29"/>
        </w:numPr>
      </w:pPr>
      <w:r>
        <w:t>Operation</w:t>
      </w:r>
    </w:p>
    <w:p w14:paraId="4BD374C9" w14:textId="77777777" w:rsidR="00345ACB" w:rsidRPr="00913441" w:rsidRDefault="00345ACB" w:rsidP="00154345">
      <w:pPr>
        <w:pStyle w:val="NormalIndented"/>
        <w:keepLines/>
      </w:pPr>
      <w:r w:rsidRPr="00913441">
        <w:t xml:space="preserve">If </w:t>
      </w:r>
      <w:r w:rsidRPr="00913441">
        <w:rPr>
          <w:b/>
          <w:bCs/>
        </w:rPr>
        <w:t>&lt;name&gt;</w:t>
      </w:r>
      <w:r w:rsidRPr="00913441">
        <w:t xml:space="preserve"> is an </w:t>
      </w:r>
      <w:proofErr w:type="spellStart"/>
      <w:r w:rsidRPr="00913441">
        <w:t>MLM</w:t>
      </w:r>
      <w:proofErr w:type="spellEnd"/>
      <w:r w:rsidRPr="00913441">
        <w:t xml:space="preserve"> variable, then when the main </w:t>
      </w:r>
      <w:proofErr w:type="spellStart"/>
      <w:r w:rsidRPr="00913441">
        <w:t>MLM</w:t>
      </w:r>
      <w:proofErr w:type="spellEnd"/>
      <w:r w:rsidRPr="00913441">
        <w:t xml:space="preserve"> terminates, the named </w:t>
      </w:r>
      <w:proofErr w:type="spellStart"/>
      <w:r w:rsidRPr="00913441">
        <w:t>MLM</w:t>
      </w:r>
      <w:proofErr w:type="spellEnd"/>
      <w:r w:rsidRPr="00913441">
        <w:t xml:space="preserve"> is called. If </w:t>
      </w:r>
      <w:r w:rsidRPr="00913441">
        <w:rPr>
          <w:b/>
          <w:bCs/>
        </w:rPr>
        <w:t>&lt;name&gt;</w:t>
      </w:r>
      <w:r w:rsidRPr="00913441">
        <w:t xml:space="preserve"> is an event variable, then all the </w:t>
      </w:r>
      <w:proofErr w:type="spellStart"/>
      <w:r w:rsidRPr="00913441">
        <w:t>MLMs</w:t>
      </w:r>
      <w:proofErr w:type="spellEnd"/>
      <w:r w:rsidRPr="00913441">
        <w:t xml:space="preserve"> whose evoke slots refer to the named event are executed (see Section </w:t>
      </w:r>
      <w:r w:rsidR="008216EB">
        <w:fldChar w:fldCharType="begin"/>
      </w:r>
      <w:r w:rsidR="008216EB">
        <w:instrText xml:space="preserve"> REF _Ref448647753 \r \h  \* MERGEFORMAT </w:instrText>
      </w:r>
      <w:r w:rsidR="008216EB">
        <w:fldChar w:fldCharType="separate"/>
      </w:r>
      <w:r>
        <w:t>13</w:t>
      </w:r>
      <w:r w:rsidR="008216EB">
        <w:fldChar w:fldCharType="end"/>
      </w:r>
      <w:r w:rsidRPr="00913441">
        <w:t xml:space="preserve">). If a delay is present, then the execution of the called </w:t>
      </w:r>
      <w:proofErr w:type="spellStart"/>
      <w:r w:rsidRPr="00913441">
        <w:t>MLMs</w:t>
      </w:r>
      <w:proofErr w:type="spellEnd"/>
      <w:r w:rsidRPr="00913441">
        <w:t xml:space="preserve"> is delayed by the specified duration. Whereas the call statement in the logic slot is synchronous, the call statement in the action slot is asynchronous. The order of execution of called </w:t>
      </w:r>
      <w:proofErr w:type="spellStart"/>
      <w:r w:rsidRPr="00913441">
        <w:t>MLMs</w:t>
      </w:r>
      <w:proofErr w:type="spellEnd"/>
      <w:r w:rsidRPr="00913441">
        <w:t xml:space="preserve"> is implementation dependent.</w:t>
      </w:r>
    </w:p>
    <w:p w14:paraId="0A3415AB" w14:textId="77777777" w:rsidR="00345ACB" w:rsidRDefault="00345ACB" w:rsidP="005D1A8F">
      <w:pPr>
        <w:pStyle w:val="Heading4"/>
        <w:numPr>
          <w:ilvl w:val="3"/>
          <w:numId w:val="29"/>
        </w:numPr>
      </w:pPr>
      <w:r>
        <w:t>Example</w:t>
      </w:r>
    </w:p>
    <w:p w14:paraId="0B300203" w14:textId="77777777" w:rsidR="00345ACB" w:rsidRPr="00913441" w:rsidRDefault="00345ACB">
      <w:pPr>
        <w:pStyle w:val="NormalIndented"/>
      </w:pPr>
      <w:r w:rsidRPr="00913441">
        <w:t xml:space="preserve">(where </w:t>
      </w:r>
      <w:proofErr w:type="spellStart"/>
      <w:r w:rsidRPr="00913441">
        <w:rPr>
          <w:b/>
          <w:bCs/>
        </w:rPr>
        <w:t>mlmx</w:t>
      </w:r>
      <w:proofErr w:type="spellEnd"/>
      <w:r w:rsidRPr="00913441">
        <w:t xml:space="preserve"> has been assigned a suitable value in the data slot, say by </w:t>
      </w:r>
      <w:proofErr w:type="spellStart"/>
      <w:proofErr w:type="gramStart"/>
      <w:r w:rsidRPr="00913441">
        <w:rPr>
          <w:b/>
          <w:bCs/>
        </w:rPr>
        <w:t>mlmx</w:t>
      </w:r>
      <w:proofErr w:type="spellEnd"/>
      <w:r w:rsidRPr="00913441">
        <w:rPr>
          <w:b/>
          <w:bCs/>
        </w:rPr>
        <w:t xml:space="preserve"> :</w:t>
      </w:r>
      <w:proofErr w:type="gramEnd"/>
      <w:r w:rsidRPr="00913441">
        <w:rPr>
          <w:b/>
          <w:bCs/>
        </w:rPr>
        <w:t xml:space="preserve">= </w:t>
      </w:r>
      <w:proofErr w:type="spellStart"/>
      <w:r w:rsidRPr="00913441">
        <w:rPr>
          <w:b/>
          <w:bCs/>
        </w:rPr>
        <w:t>MLM</w:t>
      </w:r>
      <w:proofErr w:type="spellEnd"/>
      <w:r w:rsidRPr="00913441">
        <w:rPr>
          <w:b/>
          <w:bCs/>
        </w:rPr>
        <w:t xml:space="preserve"> '</w:t>
      </w:r>
      <w:proofErr w:type="spellStart"/>
      <w:r w:rsidRPr="00913441">
        <w:rPr>
          <w:b/>
          <w:bCs/>
        </w:rPr>
        <w:t>my_mlm</w:t>
      </w:r>
      <w:proofErr w:type="spellEnd"/>
      <w:r w:rsidRPr="00913441">
        <w:rPr>
          <w:b/>
          <w:bCs/>
        </w:rPr>
        <w:t>'</w:t>
      </w:r>
      <w:r w:rsidRPr="00913441">
        <w:t>):</w:t>
      </w:r>
    </w:p>
    <w:p w14:paraId="4BC9EC1B" w14:textId="77777777" w:rsidR="00345ACB" w:rsidRDefault="00345ACB">
      <w:pPr>
        <w:pStyle w:val="Example"/>
      </w:pPr>
      <w:r>
        <w:t>CALL mlmx DELAY 3 days;</w:t>
      </w:r>
    </w:p>
    <w:p w14:paraId="1C73986F" w14:textId="77777777" w:rsidR="00345ACB" w:rsidRDefault="00345ACB" w:rsidP="001E5D51">
      <w:pPr>
        <w:pStyle w:val="Heading3"/>
        <w:numPr>
          <w:ilvl w:val="2"/>
          <w:numId w:val="29"/>
        </w:numPr>
      </w:pPr>
      <w:bookmarkStart w:id="1717" w:name="_Toc526304175"/>
      <w:bookmarkStart w:id="1718" w:name="_Toc141178073"/>
      <w:bookmarkStart w:id="1719" w:name="_Toc314132012"/>
      <w:bookmarkStart w:id="1720" w:name="_Toc382912305"/>
      <w:r>
        <w:t>While Loop</w:t>
      </w:r>
      <w:bookmarkEnd w:id="1717"/>
      <w:bookmarkEnd w:id="1718"/>
      <w:bookmarkEnd w:id="1719"/>
      <w:bookmarkEnd w:id="1720"/>
    </w:p>
    <w:p w14:paraId="19AB9EE3" w14:textId="77777777" w:rsidR="00345ACB" w:rsidRPr="00913441" w:rsidRDefault="00345ACB">
      <w:pPr>
        <w:pStyle w:val="NormalIndented"/>
      </w:pPr>
      <w:r w:rsidRPr="00913441">
        <w:t xml:space="preserve">The </w:t>
      </w:r>
      <w:r w:rsidRPr="00913441">
        <w:rPr>
          <w:b/>
          <w:bCs/>
        </w:rPr>
        <w:t>while</w:t>
      </w:r>
      <w:r w:rsidRPr="00913441">
        <w:t xml:space="preserve"> loop</w:t>
      </w:r>
      <w:r w:rsidRPr="00D060D4">
        <w:t xml:space="preserve"> (with an optional </w:t>
      </w:r>
      <w:proofErr w:type="spellStart"/>
      <w:r w:rsidRPr="00DB23BE">
        <w:rPr>
          <w:b/>
        </w:rPr>
        <w:t>breakloop</w:t>
      </w:r>
      <w:proofErr w:type="spellEnd"/>
      <w:r w:rsidRPr="00D060D4">
        <w:t xml:space="preserve"> statement)</w:t>
      </w:r>
      <w:r w:rsidRPr="00913441">
        <w:t xml:space="preserve">, defined in Section </w:t>
      </w:r>
      <w:r w:rsidR="008216EB">
        <w:fldChar w:fldCharType="begin"/>
      </w:r>
      <w:r w:rsidR="008216EB">
        <w:instrText xml:space="preserve"> REF _Ref448647805 \r \h  \* MERGEFORMAT </w:instrText>
      </w:r>
      <w:r w:rsidR="008216EB">
        <w:fldChar w:fldCharType="separate"/>
      </w:r>
      <w:r>
        <w:t>10.2.5.10</w:t>
      </w:r>
      <w:r w:rsidR="008216EB">
        <w:fldChar w:fldCharType="end"/>
      </w:r>
      <w:r w:rsidRPr="00913441">
        <w:t>, is also permitted in the action slot</w:t>
      </w:r>
    </w:p>
    <w:p w14:paraId="67FB25A8" w14:textId="77777777" w:rsidR="00345ACB" w:rsidRDefault="00345ACB" w:rsidP="001E5D51">
      <w:pPr>
        <w:pStyle w:val="Heading3"/>
        <w:numPr>
          <w:ilvl w:val="2"/>
          <w:numId w:val="29"/>
        </w:numPr>
      </w:pPr>
      <w:bookmarkStart w:id="1721" w:name="_Toc526304176"/>
      <w:bookmarkStart w:id="1722" w:name="_Toc141178074"/>
      <w:bookmarkStart w:id="1723" w:name="_Toc314132013"/>
      <w:bookmarkStart w:id="1724" w:name="_Toc382912306"/>
      <w:r>
        <w:t>For Loop</w:t>
      </w:r>
      <w:bookmarkEnd w:id="1721"/>
      <w:bookmarkEnd w:id="1722"/>
      <w:bookmarkEnd w:id="1723"/>
      <w:bookmarkEnd w:id="1724"/>
    </w:p>
    <w:p w14:paraId="28E08AE7" w14:textId="77777777" w:rsidR="00345ACB" w:rsidRPr="00913441" w:rsidRDefault="00345ACB">
      <w:pPr>
        <w:pStyle w:val="NormalIndented"/>
      </w:pPr>
      <w:r w:rsidRPr="00913441">
        <w:t xml:space="preserve">The </w:t>
      </w:r>
      <w:r w:rsidRPr="00913441">
        <w:rPr>
          <w:b/>
          <w:bCs/>
        </w:rPr>
        <w:t>for</w:t>
      </w:r>
      <w:r w:rsidRPr="00913441">
        <w:t xml:space="preserve"> loop</w:t>
      </w:r>
      <w:r w:rsidRPr="00D060D4">
        <w:t xml:space="preserve"> (with an optional </w:t>
      </w:r>
      <w:proofErr w:type="spellStart"/>
      <w:r w:rsidRPr="00DB23BE">
        <w:rPr>
          <w:b/>
        </w:rPr>
        <w:t>breakloop</w:t>
      </w:r>
      <w:proofErr w:type="spellEnd"/>
      <w:r w:rsidRPr="00D060D4">
        <w:t xml:space="preserve"> statement)</w:t>
      </w:r>
      <w:r w:rsidRPr="00913441">
        <w:t xml:space="preserve">, defined in Section </w:t>
      </w:r>
      <w:r w:rsidR="008216EB">
        <w:fldChar w:fldCharType="begin"/>
      </w:r>
      <w:r w:rsidR="008216EB">
        <w:instrText xml:space="preserve"> REF _Ref448647840 \r \h  \* MERGEFORMAT </w:instrText>
      </w:r>
      <w:r w:rsidR="008216EB">
        <w:fldChar w:fldCharType="separate"/>
      </w:r>
      <w:r>
        <w:t>10.2.6.1</w:t>
      </w:r>
      <w:r w:rsidR="008216EB">
        <w:fldChar w:fldCharType="end"/>
      </w:r>
      <w:r w:rsidRPr="00913441">
        <w:t>, is also permitted in the action slot.</w:t>
      </w:r>
    </w:p>
    <w:p w14:paraId="493D96D6" w14:textId="77777777" w:rsidR="00345ACB" w:rsidRDefault="00345ACB" w:rsidP="001E5D51">
      <w:pPr>
        <w:pStyle w:val="Heading3"/>
        <w:numPr>
          <w:ilvl w:val="2"/>
          <w:numId w:val="29"/>
        </w:numPr>
      </w:pPr>
      <w:bookmarkStart w:id="1725" w:name="_Toc141178075"/>
      <w:bookmarkStart w:id="1726" w:name="_Toc314132014"/>
      <w:bookmarkStart w:id="1727" w:name="_Toc382912307"/>
      <w:r>
        <w:t>Assignment Statement</w:t>
      </w:r>
      <w:bookmarkEnd w:id="1725"/>
      <w:bookmarkEnd w:id="1726"/>
      <w:bookmarkEnd w:id="1727"/>
    </w:p>
    <w:p w14:paraId="5AD05E31" w14:textId="77777777" w:rsidR="00345ACB" w:rsidRPr="00913441" w:rsidRDefault="00345ACB">
      <w:pPr>
        <w:pStyle w:val="NormalIndented"/>
      </w:pPr>
      <w:r w:rsidRPr="00913441">
        <w:t xml:space="preserve">The </w:t>
      </w:r>
      <w:r w:rsidRPr="00913441">
        <w:rPr>
          <w:b/>
        </w:rPr>
        <w:t>assignment</w:t>
      </w:r>
      <w:r w:rsidRPr="00913441">
        <w:t xml:space="preserve"> statement, defined in Section </w:t>
      </w:r>
      <w:r w:rsidR="008216EB">
        <w:fldChar w:fldCharType="begin"/>
      </w:r>
      <w:r w:rsidR="008216EB">
        <w:instrText xml:space="preserve"> REF _Ref448646842 \r \h  \* MERGEFORMAT </w:instrText>
      </w:r>
      <w:r w:rsidR="008216EB">
        <w:fldChar w:fldCharType="separate"/>
      </w:r>
      <w:r>
        <w:t>10.2.1</w:t>
      </w:r>
      <w:r w:rsidR="008216EB">
        <w:fldChar w:fldCharType="end"/>
      </w:r>
      <w:r w:rsidRPr="00913441">
        <w:t xml:space="preserve">, is also permitted in the action slot. Note that with Arden versions prior to 2.5, </w:t>
      </w:r>
      <w:r w:rsidRPr="00913441">
        <w:rPr>
          <w:b/>
        </w:rPr>
        <w:t>assignment</w:t>
      </w:r>
      <w:r w:rsidRPr="00913441">
        <w:t xml:space="preserve"> statements were not permitted in the action slot. This capability was added in 2.5 to allow increased flexibility for things like </w:t>
      </w:r>
      <w:r w:rsidRPr="00913441">
        <w:rPr>
          <w:b/>
          <w:bCs/>
        </w:rPr>
        <w:t>while</w:t>
      </w:r>
      <w:r w:rsidRPr="00913441">
        <w:t xml:space="preserve"> loops, which are not usable without assignment. </w:t>
      </w:r>
      <w:proofErr w:type="spellStart"/>
      <w:r w:rsidRPr="00913441">
        <w:t>MLM</w:t>
      </w:r>
      <w:proofErr w:type="spellEnd"/>
      <w:r w:rsidRPr="00913441">
        <w:t xml:space="preserve"> authors should remember to keep the logic to the logic slot, as much as possible. Refer to Section </w:t>
      </w:r>
      <w:r w:rsidRPr="00913441">
        <w:fldChar w:fldCharType="begin"/>
      </w:r>
      <w:r w:rsidRPr="00913441">
        <w:instrText xml:space="preserve"> REF _Ref279408085 \r \h </w:instrText>
      </w:r>
      <w:r w:rsidRPr="00913441">
        <w:fldChar w:fldCharType="separate"/>
      </w:r>
      <w:r>
        <w:t>12.3</w:t>
      </w:r>
      <w:r w:rsidRPr="00913441">
        <w:fldChar w:fldCharType="end"/>
      </w:r>
      <w:r w:rsidRPr="00913441">
        <w:t>, below, for details.</w:t>
      </w:r>
    </w:p>
    <w:p w14:paraId="06BA5E76" w14:textId="77777777" w:rsidR="00345ACB" w:rsidRDefault="00345ACB" w:rsidP="001E5D51">
      <w:pPr>
        <w:pStyle w:val="Heading2"/>
        <w:numPr>
          <w:ilvl w:val="1"/>
          <w:numId w:val="29"/>
        </w:numPr>
      </w:pPr>
      <w:bookmarkStart w:id="1728" w:name="_Toc526304177"/>
      <w:bookmarkStart w:id="1729" w:name="_Toc141178076"/>
      <w:bookmarkStart w:id="1730" w:name="_Ref279408085"/>
      <w:bookmarkStart w:id="1731" w:name="_Toc314132015"/>
      <w:bookmarkStart w:id="1732" w:name="_Toc382912308"/>
      <w:r>
        <w:t>Action Slot Usage</w:t>
      </w:r>
      <w:bookmarkEnd w:id="1728"/>
      <w:bookmarkEnd w:id="1729"/>
      <w:bookmarkEnd w:id="1730"/>
      <w:bookmarkEnd w:id="1731"/>
      <w:bookmarkEnd w:id="1732"/>
    </w:p>
    <w:p w14:paraId="36C6947B" w14:textId="77777777" w:rsidR="00345ACB" w:rsidRPr="00913441" w:rsidRDefault="00345ACB">
      <w:pPr>
        <w:pStyle w:val="NormalIndented"/>
      </w:pPr>
      <w:r w:rsidRPr="00913441">
        <w:t xml:space="preserve">The action slot is usually simple, containing a single message to be written or a single value to be returned to a calling </w:t>
      </w:r>
      <w:proofErr w:type="spellStart"/>
      <w:r w:rsidRPr="00913441">
        <w:t>MLM</w:t>
      </w:r>
      <w:proofErr w:type="spellEnd"/>
      <w:r w:rsidRPr="00913441">
        <w:t>. Multiple actions can be performed by listing several action statements. The slot can be made more complex by using its if-then statement to select among alternative actions. While this is useful, it is recommended that the amount of health logic in the action slot be kept to a minimum.</w:t>
      </w:r>
    </w:p>
    <w:p w14:paraId="7B3B14B0" w14:textId="77777777" w:rsidR="00345ACB" w:rsidRDefault="00345ACB" w:rsidP="00686CAA">
      <w:pPr>
        <w:pStyle w:val="Heading1"/>
        <w:pageBreakBefore/>
        <w:numPr>
          <w:ilvl w:val="0"/>
          <w:numId w:val="22"/>
        </w:numPr>
        <w:tabs>
          <w:tab w:val="clear" w:pos="720"/>
        </w:tabs>
      </w:pPr>
      <w:bookmarkStart w:id="1733" w:name="_Ref448631925"/>
      <w:bookmarkStart w:id="1734" w:name="_Ref448634157"/>
      <w:bookmarkStart w:id="1735" w:name="_Ref448645103"/>
      <w:bookmarkStart w:id="1736" w:name="_Ref448645854"/>
      <w:bookmarkStart w:id="1737" w:name="_Ref448647272"/>
      <w:bookmarkStart w:id="1738" w:name="_Ref448647753"/>
      <w:bookmarkStart w:id="1739" w:name="_Toc526304178"/>
      <w:bookmarkStart w:id="1740" w:name="_Toc141178077"/>
      <w:bookmarkStart w:id="1741" w:name="_Toc314132016"/>
      <w:bookmarkStart w:id="1742" w:name="_Toc382912309"/>
      <w:r>
        <w:lastRenderedPageBreak/>
        <w:t>Evoke Slot</w:t>
      </w:r>
      <w:bookmarkEnd w:id="1733"/>
      <w:bookmarkEnd w:id="1734"/>
      <w:bookmarkEnd w:id="1735"/>
      <w:bookmarkEnd w:id="1736"/>
      <w:bookmarkEnd w:id="1737"/>
      <w:bookmarkEnd w:id="1738"/>
      <w:bookmarkEnd w:id="1739"/>
      <w:bookmarkEnd w:id="1740"/>
      <w:bookmarkEnd w:id="1741"/>
      <w:bookmarkEnd w:id="1742"/>
    </w:p>
    <w:p w14:paraId="24959442" w14:textId="77777777" w:rsidR="00345ACB" w:rsidRDefault="00345ACB" w:rsidP="001E5D51">
      <w:pPr>
        <w:pStyle w:val="Heading2"/>
        <w:numPr>
          <w:ilvl w:val="1"/>
          <w:numId w:val="23"/>
        </w:numPr>
      </w:pPr>
      <w:bookmarkStart w:id="1743" w:name="_Toc526304179"/>
      <w:bookmarkStart w:id="1744" w:name="_Toc141178078"/>
      <w:bookmarkStart w:id="1745" w:name="_Toc314132017"/>
      <w:bookmarkStart w:id="1746" w:name="_Toc382912310"/>
      <w:r>
        <w:t>Purpose</w:t>
      </w:r>
      <w:bookmarkEnd w:id="1743"/>
      <w:bookmarkEnd w:id="1744"/>
      <w:bookmarkEnd w:id="1745"/>
      <w:bookmarkEnd w:id="1746"/>
    </w:p>
    <w:p w14:paraId="1965663F" w14:textId="77777777" w:rsidR="00345ACB" w:rsidRPr="00913441" w:rsidRDefault="00345ACB">
      <w:pPr>
        <w:pStyle w:val="NormalIndented"/>
      </w:pPr>
      <w:r w:rsidRPr="00913441">
        <w:t xml:space="preserve">The evoke slot defines how an </w:t>
      </w:r>
      <w:proofErr w:type="spellStart"/>
      <w:r w:rsidRPr="00913441">
        <w:t>MLM</w:t>
      </w:r>
      <w:proofErr w:type="spellEnd"/>
      <w:r w:rsidRPr="00913441">
        <w:t xml:space="preserve"> may be triggered. An </w:t>
      </w:r>
      <w:proofErr w:type="spellStart"/>
      <w:r w:rsidRPr="00913441">
        <w:t>MLM</w:t>
      </w:r>
      <w:proofErr w:type="spellEnd"/>
      <w:r w:rsidRPr="00913441">
        <w:t xml:space="preserve"> may be triggered by any of the following:</w:t>
      </w:r>
    </w:p>
    <w:p w14:paraId="62103030" w14:textId="77777777" w:rsidR="00345ACB" w:rsidRDefault="00345ACB" w:rsidP="001E5D51">
      <w:pPr>
        <w:pStyle w:val="Heading3"/>
        <w:numPr>
          <w:ilvl w:val="2"/>
          <w:numId w:val="33"/>
        </w:numPr>
      </w:pPr>
      <w:bookmarkStart w:id="1747" w:name="_Toc526304180"/>
      <w:bookmarkStart w:id="1748" w:name="_Toc141178079"/>
      <w:bookmarkStart w:id="1749" w:name="_Toc314132018"/>
      <w:bookmarkStart w:id="1750" w:name="_Toc382912311"/>
      <w:r>
        <w:t>Occurrence of Some Event</w:t>
      </w:r>
      <w:bookmarkEnd w:id="1747"/>
      <w:bookmarkEnd w:id="1748"/>
      <w:bookmarkEnd w:id="1749"/>
      <w:bookmarkEnd w:id="1750"/>
    </w:p>
    <w:p w14:paraId="22158F36" w14:textId="77777777" w:rsidR="00345ACB" w:rsidRPr="00913441" w:rsidRDefault="00345ACB">
      <w:pPr>
        <w:pStyle w:val="NormalIndented"/>
      </w:pPr>
      <w:r w:rsidRPr="00913441">
        <w:t xml:space="preserve">For example, on the storage of a serum potassium value in the patient database, </w:t>
      </w:r>
      <w:proofErr w:type="gramStart"/>
      <w:r w:rsidRPr="00913441">
        <w:t>in order to</w:t>
      </w:r>
      <w:proofErr w:type="gramEnd"/>
      <w:r w:rsidRPr="00913441">
        <w:t xml:space="preserve"> check for values that are far out of range.</w:t>
      </w:r>
    </w:p>
    <w:p w14:paraId="3023C211" w14:textId="77777777" w:rsidR="00345ACB" w:rsidRDefault="00345ACB" w:rsidP="001E5D51">
      <w:pPr>
        <w:pStyle w:val="Heading3"/>
        <w:numPr>
          <w:ilvl w:val="2"/>
          <w:numId w:val="33"/>
        </w:numPr>
      </w:pPr>
      <w:bookmarkStart w:id="1751" w:name="_Toc526304181"/>
      <w:bookmarkStart w:id="1752" w:name="_Toc141178080"/>
      <w:bookmarkStart w:id="1753" w:name="_Toc314132019"/>
      <w:bookmarkStart w:id="1754" w:name="_Toc382912312"/>
      <w:r>
        <w:t>A Time Delay After an Event</w:t>
      </w:r>
      <w:bookmarkEnd w:id="1751"/>
      <w:bookmarkEnd w:id="1752"/>
      <w:bookmarkEnd w:id="1753"/>
      <w:bookmarkEnd w:id="1754"/>
    </w:p>
    <w:p w14:paraId="66D8C989" w14:textId="77777777" w:rsidR="00345ACB" w:rsidRPr="00913441" w:rsidRDefault="00345ACB">
      <w:pPr>
        <w:pStyle w:val="NormalIndented"/>
      </w:pPr>
      <w:r w:rsidRPr="00913441">
        <w:t xml:space="preserve">For example, five days after ordering gentamicin for a patient, </w:t>
      </w:r>
      <w:proofErr w:type="gramStart"/>
      <w:r w:rsidRPr="00913441">
        <w:t>in order to</w:t>
      </w:r>
      <w:proofErr w:type="gramEnd"/>
      <w:r w:rsidRPr="00913441">
        <w:t xml:space="preserve"> check renal function.</w:t>
      </w:r>
    </w:p>
    <w:p w14:paraId="25B871ED" w14:textId="77777777" w:rsidR="00345ACB" w:rsidRDefault="00345ACB" w:rsidP="001E5D51">
      <w:pPr>
        <w:pStyle w:val="Heading3"/>
        <w:numPr>
          <w:ilvl w:val="2"/>
          <w:numId w:val="33"/>
        </w:numPr>
      </w:pPr>
      <w:bookmarkStart w:id="1755" w:name="_Toc526304182"/>
      <w:bookmarkStart w:id="1756" w:name="_Toc141178081"/>
      <w:bookmarkStart w:id="1757" w:name="_Toc314132020"/>
      <w:bookmarkStart w:id="1758" w:name="_Toc382912313"/>
      <w:r>
        <w:t>Periodically After an Event</w:t>
      </w:r>
      <w:bookmarkEnd w:id="1755"/>
      <w:bookmarkEnd w:id="1756"/>
      <w:bookmarkEnd w:id="1757"/>
      <w:bookmarkEnd w:id="1758"/>
    </w:p>
    <w:p w14:paraId="2FF74CD1" w14:textId="77777777" w:rsidR="00345ACB" w:rsidRPr="00913441" w:rsidRDefault="00345ACB">
      <w:pPr>
        <w:pStyle w:val="NormalIndented"/>
      </w:pPr>
      <w:r w:rsidRPr="00913441">
        <w:t xml:space="preserve">For example, every five days after ordering gentamicin for a patient, </w:t>
      </w:r>
      <w:proofErr w:type="gramStart"/>
      <w:r w:rsidRPr="00913441">
        <w:t>in order to</w:t>
      </w:r>
      <w:proofErr w:type="gramEnd"/>
      <w:r w:rsidRPr="00913441">
        <w:t xml:space="preserve"> check renal function over a period of time.</w:t>
      </w:r>
    </w:p>
    <w:p w14:paraId="3D4ABED9" w14:textId="77777777" w:rsidR="00345ACB" w:rsidRDefault="00345ACB" w:rsidP="001E5D51">
      <w:pPr>
        <w:pStyle w:val="Heading3"/>
        <w:numPr>
          <w:ilvl w:val="2"/>
          <w:numId w:val="33"/>
        </w:numPr>
      </w:pPr>
      <w:bookmarkStart w:id="1759" w:name="_Toc314132021"/>
      <w:bookmarkStart w:id="1760" w:name="_Toc382912314"/>
      <w:r>
        <w:t>A Constant Time Trigger</w:t>
      </w:r>
      <w:bookmarkEnd w:id="1759"/>
      <w:bookmarkEnd w:id="1760"/>
    </w:p>
    <w:p w14:paraId="77886B43" w14:textId="77777777" w:rsidR="00345ACB" w:rsidRPr="00913441" w:rsidRDefault="00345ACB" w:rsidP="000B12D8">
      <w:pPr>
        <w:pStyle w:val="NormalIndented"/>
      </w:pPr>
      <w:r w:rsidRPr="00913441">
        <w:t>For example, on 07-27-2007 at 12:00:00.</w:t>
      </w:r>
    </w:p>
    <w:p w14:paraId="4787E0C7" w14:textId="77777777" w:rsidR="00345ACB" w:rsidRDefault="00345ACB" w:rsidP="001E5D51">
      <w:pPr>
        <w:pStyle w:val="Heading3"/>
        <w:numPr>
          <w:ilvl w:val="2"/>
          <w:numId w:val="33"/>
        </w:numPr>
      </w:pPr>
      <w:bookmarkStart w:id="1761" w:name="_Toc314132022"/>
      <w:bookmarkStart w:id="1762" w:name="_Toc382912315"/>
      <w:r>
        <w:t>A Constant Periodic Time Trigger</w:t>
      </w:r>
      <w:bookmarkEnd w:id="1761"/>
      <w:bookmarkEnd w:id="1762"/>
    </w:p>
    <w:p w14:paraId="42C6FA73" w14:textId="77777777" w:rsidR="00345ACB" w:rsidRPr="00913441" w:rsidRDefault="00345ACB" w:rsidP="000B12D8">
      <w:pPr>
        <w:pStyle w:val="NormalIndented"/>
      </w:pPr>
      <w:r w:rsidRPr="00913441">
        <w:t xml:space="preserve">For example, start on Friday at 18:00:00, trigger again every week for one year. </w:t>
      </w:r>
    </w:p>
    <w:p w14:paraId="6682E48B" w14:textId="77777777" w:rsidR="00345ACB" w:rsidRPr="00913441" w:rsidRDefault="00345ACB">
      <w:pPr>
        <w:pStyle w:val="NormalIndented"/>
      </w:pPr>
    </w:p>
    <w:p w14:paraId="46868F5F" w14:textId="77777777" w:rsidR="00345ACB" w:rsidRDefault="00345ACB" w:rsidP="001E5D51">
      <w:pPr>
        <w:pStyle w:val="Heading2"/>
        <w:numPr>
          <w:ilvl w:val="1"/>
          <w:numId w:val="33"/>
        </w:numPr>
      </w:pPr>
      <w:bookmarkStart w:id="1763" w:name="_Toc526304183"/>
      <w:bookmarkStart w:id="1764" w:name="_Toc141178082"/>
      <w:bookmarkStart w:id="1765" w:name="_Toc314132023"/>
      <w:bookmarkStart w:id="1766" w:name="_Toc382912316"/>
      <w:r>
        <w:t>Events</w:t>
      </w:r>
      <w:bookmarkEnd w:id="1763"/>
      <w:bookmarkEnd w:id="1764"/>
      <w:bookmarkEnd w:id="1765"/>
      <w:bookmarkEnd w:id="1766"/>
    </w:p>
    <w:p w14:paraId="3337186A" w14:textId="77777777" w:rsidR="00345ACB" w:rsidRPr="00913441" w:rsidRDefault="00345ACB">
      <w:pPr>
        <w:pStyle w:val="NormalIndented"/>
      </w:pPr>
      <w:r w:rsidRPr="00913441">
        <w:t>Events are distinct from data. An event may be an update or insertion in the patient database, a medically relevant occurrence, or an institution-defined occurrence. Examples include the storage of a serum potassium level, the ordering of a medication, the transferring of a patient to a new bed, and the recording of a new address for a patient.</w:t>
      </w:r>
    </w:p>
    <w:p w14:paraId="63B0595F" w14:textId="77777777" w:rsidR="00345ACB" w:rsidRDefault="00345ACB" w:rsidP="001E5D51">
      <w:pPr>
        <w:pStyle w:val="Heading3"/>
        <w:numPr>
          <w:ilvl w:val="2"/>
          <w:numId w:val="33"/>
        </w:numPr>
      </w:pPr>
      <w:bookmarkStart w:id="1767" w:name="_Toc526304184"/>
      <w:bookmarkStart w:id="1768" w:name="_Toc141178083"/>
      <w:bookmarkStart w:id="1769" w:name="_Toc314132024"/>
      <w:bookmarkStart w:id="1770" w:name="_Toc382912317"/>
      <w:r>
        <w:t>Event Properties</w:t>
      </w:r>
      <w:bookmarkEnd w:id="1767"/>
      <w:bookmarkEnd w:id="1768"/>
      <w:bookmarkEnd w:id="1769"/>
      <w:bookmarkEnd w:id="1770"/>
    </w:p>
    <w:p w14:paraId="7F617A8F" w14:textId="77777777" w:rsidR="00345ACB" w:rsidRPr="00913441" w:rsidRDefault="00345ACB">
      <w:pPr>
        <w:pStyle w:val="NormalIndented"/>
      </w:pPr>
      <w:r w:rsidRPr="00913441">
        <w:t xml:space="preserve">The main attribute of an event is the time that it occurred, which must be an instant in time. Events have no values. Note the distinction between events and data. Data have values and have primary times, which are the times that are medically most relevant. For example, a serum potassium result may have a value of 5.0 and a primary time that is the time that it was drawn from the patient. But the </w:t>
      </w:r>
      <w:r w:rsidRPr="00913441">
        <w:rPr>
          <w:b/>
          <w:bCs/>
        </w:rPr>
        <w:t>storage of serum potassium</w:t>
      </w:r>
      <w:r w:rsidRPr="00913441">
        <w:t xml:space="preserve"> event has no value, and its time is the time that the potassium was stored in the patient database.</w:t>
      </w:r>
    </w:p>
    <w:p w14:paraId="59A7B31D" w14:textId="77777777" w:rsidR="00345ACB" w:rsidRDefault="00345ACB" w:rsidP="001E5D51">
      <w:pPr>
        <w:pStyle w:val="Heading3"/>
        <w:numPr>
          <w:ilvl w:val="2"/>
          <w:numId w:val="33"/>
        </w:numPr>
      </w:pPr>
      <w:bookmarkStart w:id="1771" w:name="_Toc526304185"/>
      <w:bookmarkStart w:id="1772" w:name="_Toc141178084"/>
      <w:bookmarkStart w:id="1773" w:name="_Toc314132025"/>
      <w:bookmarkStart w:id="1774" w:name="_Toc382912318"/>
      <w:r>
        <w:t>Time of Events</w:t>
      </w:r>
      <w:bookmarkEnd w:id="1771"/>
      <w:bookmarkEnd w:id="1772"/>
      <w:bookmarkEnd w:id="1773"/>
      <w:bookmarkEnd w:id="1774"/>
    </w:p>
    <w:p w14:paraId="118F406C" w14:textId="77777777" w:rsidR="00345ACB" w:rsidRPr="00913441" w:rsidRDefault="00345ACB">
      <w:pPr>
        <w:pStyle w:val="NormalIndented"/>
      </w:pPr>
      <w:r w:rsidRPr="00913441">
        <w:t xml:space="preserve">The </w:t>
      </w:r>
      <w:r w:rsidRPr="00913441">
        <w:rPr>
          <w:b/>
          <w:bCs/>
        </w:rPr>
        <w:t>time of</w:t>
      </w:r>
      <w:r w:rsidRPr="00913441">
        <w:t xml:space="preserve"> operator (see Section </w:t>
      </w:r>
      <w:r w:rsidR="008216EB">
        <w:fldChar w:fldCharType="begin"/>
      </w:r>
      <w:r w:rsidR="008216EB">
        <w:instrText xml:space="preserve"> REF _Ref448648012 \r \h  \* MERGEFORMAT </w:instrText>
      </w:r>
      <w:r w:rsidR="008216EB">
        <w:fldChar w:fldCharType="separate"/>
      </w:r>
      <w:r>
        <w:t>9.17</w:t>
      </w:r>
      <w:r w:rsidR="008216EB">
        <w:fldChar w:fldCharType="end"/>
      </w:r>
      <w:r w:rsidRPr="00913441">
        <w:t xml:space="preserve">) applied to an </w:t>
      </w:r>
      <w:proofErr w:type="gramStart"/>
      <w:r w:rsidRPr="00913441">
        <w:t>event results</w:t>
      </w:r>
      <w:proofErr w:type="gramEnd"/>
      <w:r w:rsidRPr="00913441">
        <w:t xml:space="preserve"> in the time that the event occurred. For example, </w:t>
      </w:r>
      <w:r w:rsidRPr="00913441">
        <w:rPr>
          <w:b/>
          <w:bCs/>
        </w:rPr>
        <w:t xml:space="preserve">time of </w:t>
      </w:r>
      <w:proofErr w:type="spellStart"/>
      <w:r w:rsidRPr="00913441">
        <w:rPr>
          <w:b/>
          <w:bCs/>
        </w:rPr>
        <w:t>storage_of_potassium</w:t>
      </w:r>
      <w:proofErr w:type="spellEnd"/>
      <w:r w:rsidRPr="00913441">
        <w:t xml:space="preserve"> returns the time that the potassium was stored. This value might be different from the time of the corresponding data value that is retrieved by a read mapping (the data value typically uses a clinically relevant time, which would often be different from the time of storing the data). </w:t>
      </w:r>
      <w:proofErr w:type="spellStart"/>
      <w:r w:rsidRPr="00913441">
        <w:rPr>
          <w:b/>
          <w:bCs/>
        </w:rPr>
        <w:t>Eventtime</w:t>
      </w:r>
      <w:proofErr w:type="spellEnd"/>
      <w:r w:rsidRPr="00913441">
        <w:t xml:space="preserve"> (see Section </w:t>
      </w:r>
      <w:r w:rsidR="008216EB">
        <w:fldChar w:fldCharType="begin"/>
      </w:r>
      <w:r w:rsidR="008216EB">
        <w:instrText xml:space="preserve"> REF _Ref448648032 \r \h  \* MERGEFORMAT </w:instrText>
      </w:r>
      <w:r w:rsidR="008216EB">
        <w:fldChar w:fldCharType="separate"/>
      </w:r>
      <w:r>
        <w:t>8.4.4</w:t>
      </w:r>
      <w:r w:rsidR="008216EB">
        <w:fldChar w:fldCharType="end"/>
      </w:r>
      <w:r w:rsidRPr="00913441">
        <w:t xml:space="preserve">) is the time of the event that evoked the </w:t>
      </w:r>
      <w:proofErr w:type="spellStart"/>
      <w:r w:rsidRPr="00913441">
        <w:t>MLM</w:t>
      </w:r>
      <w:proofErr w:type="spellEnd"/>
      <w:r w:rsidRPr="00913441">
        <w:t>.</w:t>
      </w:r>
    </w:p>
    <w:p w14:paraId="3FA71D64" w14:textId="77777777" w:rsidR="00345ACB" w:rsidRDefault="00345ACB" w:rsidP="001E5D51">
      <w:pPr>
        <w:pStyle w:val="Heading3"/>
        <w:numPr>
          <w:ilvl w:val="2"/>
          <w:numId w:val="33"/>
        </w:numPr>
      </w:pPr>
      <w:bookmarkStart w:id="1775" w:name="_Toc526304186"/>
      <w:bookmarkStart w:id="1776" w:name="_Toc141178085"/>
      <w:bookmarkStart w:id="1777" w:name="_Toc314132026"/>
      <w:bookmarkStart w:id="1778" w:name="_Toc382912319"/>
      <w:r>
        <w:t>Declaration of Events</w:t>
      </w:r>
      <w:bookmarkEnd w:id="1775"/>
      <w:bookmarkEnd w:id="1776"/>
      <w:bookmarkEnd w:id="1777"/>
      <w:bookmarkEnd w:id="1778"/>
    </w:p>
    <w:p w14:paraId="091F5AFA" w14:textId="77777777" w:rsidR="00345ACB" w:rsidRPr="00913441" w:rsidRDefault="00345ACB">
      <w:pPr>
        <w:pStyle w:val="NormalIndented"/>
      </w:pPr>
      <w:r w:rsidRPr="00913441">
        <w:t xml:space="preserve">Events are declared in the data slot as defined in Section </w:t>
      </w:r>
      <w:r w:rsidRPr="00913441">
        <w:fldChar w:fldCharType="begin"/>
      </w:r>
      <w:r w:rsidRPr="00913441">
        <w:instrText xml:space="preserve"> REF _Ref84129998 \r \h </w:instrText>
      </w:r>
      <w:r w:rsidRPr="00913441">
        <w:fldChar w:fldCharType="separate"/>
      </w:r>
      <w:r>
        <w:t>11.2.3</w:t>
      </w:r>
      <w:r w:rsidRPr="00913441">
        <w:fldChar w:fldCharType="end"/>
      </w:r>
      <w:r w:rsidRPr="00913441">
        <w:t>.</w:t>
      </w:r>
    </w:p>
    <w:p w14:paraId="12F1CD8A" w14:textId="77777777" w:rsidR="00345ACB" w:rsidRDefault="00345ACB" w:rsidP="001E5D51">
      <w:pPr>
        <w:pStyle w:val="Heading2"/>
        <w:numPr>
          <w:ilvl w:val="1"/>
          <w:numId w:val="33"/>
        </w:numPr>
      </w:pPr>
      <w:bookmarkStart w:id="1779" w:name="_Ref448647249"/>
      <w:bookmarkStart w:id="1780" w:name="_Toc526304187"/>
      <w:bookmarkStart w:id="1781" w:name="_Toc141178086"/>
      <w:bookmarkStart w:id="1782" w:name="_Toc314132027"/>
      <w:bookmarkStart w:id="1783" w:name="_Toc382912320"/>
      <w:r>
        <w:lastRenderedPageBreak/>
        <w:t>Evoke Slot Statements:</w:t>
      </w:r>
      <w:bookmarkEnd w:id="1779"/>
      <w:bookmarkEnd w:id="1780"/>
      <w:bookmarkEnd w:id="1781"/>
      <w:bookmarkEnd w:id="1782"/>
      <w:bookmarkEnd w:id="1783"/>
    </w:p>
    <w:p w14:paraId="6166DAC2" w14:textId="77777777" w:rsidR="00345ACB" w:rsidRDefault="00345ACB" w:rsidP="001E5D51">
      <w:pPr>
        <w:pStyle w:val="Heading3"/>
        <w:numPr>
          <w:ilvl w:val="2"/>
          <w:numId w:val="33"/>
        </w:numPr>
      </w:pPr>
      <w:bookmarkStart w:id="1784" w:name="_Toc526304188"/>
      <w:bookmarkStart w:id="1785" w:name="_Toc141178087"/>
      <w:bookmarkStart w:id="1786" w:name="_Toc314132028"/>
      <w:bookmarkStart w:id="1787" w:name="_Toc382912321"/>
      <w:r>
        <w:t>Simple Trigger Statement</w:t>
      </w:r>
      <w:bookmarkEnd w:id="1784"/>
      <w:bookmarkEnd w:id="1785"/>
      <w:bookmarkEnd w:id="1786"/>
      <w:bookmarkEnd w:id="1787"/>
    </w:p>
    <w:p w14:paraId="41E32416" w14:textId="77777777" w:rsidR="00345ACB" w:rsidRPr="00913441" w:rsidRDefault="00345ACB">
      <w:pPr>
        <w:pStyle w:val="NormalIndented"/>
      </w:pPr>
      <w:r w:rsidRPr="00913441">
        <w:t xml:space="preserve">A </w:t>
      </w:r>
      <w:r w:rsidRPr="00913441">
        <w:rPr>
          <w:b/>
        </w:rPr>
        <w:t>simple trigger</w:t>
      </w:r>
      <w:r w:rsidRPr="00913441">
        <w:t xml:space="preserve"> statement specifies an event or a set of events. When any of the events occurs, the </w:t>
      </w:r>
      <w:proofErr w:type="spellStart"/>
      <w:r w:rsidRPr="00913441">
        <w:t>MLM</w:t>
      </w:r>
      <w:proofErr w:type="spellEnd"/>
      <w:r w:rsidRPr="00913441">
        <w:t xml:space="preserve"> is triggered. Its form is:</w:t>
      </w:r>
    </w:p>
    <w:p w14:paraId="41EC3124" w14:textId="77777777" w:rsidR="00345ACB" w:rsidRDefault="00345ACB">
      <w:pPr>
        <w:pStyle w:val="Example"/>
      </w:pPr>
      <w:r>
        <w:t>&lt;event-expr&gt;</w:t>
      </w:r>
    </w:p>
    <w:p w14:paraId="1D26010E" w14:textId="77777777" w:rsidR="00345ACB" w:rsidRPr="00913441" w:rsidRDefault="00345ACB">
      <w:pPr>
        <w:pStyle w:val="NormalIndented"/>
      </w:pPr>
      <w:r w:rsidRPr="00913441">
        <w:rPr>
          <w:b/>
          <w:bCs/>
        </w:rPr>
        <w:t>&lt;event-expr&gt;</w:t>
      </w:r>
      <w:r w:rsidRPr="00913441">
        <w:t xml:space="preserve"> is an expression that contains only event variables as defined in Section </w:t>
      </w:r>
      <w:r w:rsidRPr="00913441">
        <w:fldChar w:fldCharType="begin"/>
      </w:r>
      <w:r w:rsidRPr="00913441">
        <w:instrText xml:space="preserve"> REF _Ref84130036 \r \h </w:instrText>
      </w:r>
      <w:r w:rsidRPr="00913441">
        <w:fldChar w:fldCharType="separate"/>
      </w:r>
      <w:r>
        <w:t>11.2.3</w:t>
      </w:r>
      <w:r w:rsidRPr="00913441">
        <w:fldChar w:fldCharType="end"/>
      </w:r>
      <w:r w:rsidRPr="00913441">
        <w:t xml:space="preserve">, the </w:t>
      </w:r>
      <w:r w:rsidRPr="00913441">
        <w:rPr>
          <w:b/>
          <w:bCs/>
        </w:rPr>
        <w:t>or</w:t>
      </w:r>
      <w:r w:rsidRPr="00913441">
        <w:t xml:space="preserve"> operator (see Section </w:t>
      </w:r>
      <w:r w:rsidR="008216EB">
        <w:fldChar w:fldCharType="begin"/>
      </w:r>
      <w:r w:rsidR="008216EB">
        <w:instrText xml:space="preserve"> REF _Ref448648095 \r \h  \* MERGEFORMAT </w:instrText>
      </w:r>
      <w:r w:rsidR="008216EB">
        <w:fldChar w:fldCharType="separate"/>
      </w:r>
      <w:r>
        <w:t>9.4.1</w:t>
      </w:r>
      <w:r w:rsidR="008216EB">
        <w:fldChar w:fldCharType="end"/>
      </w:r>
      <w:r w:rsidRPr="00913441">
        <w:t xml:space="preserve">), the </w:t>
      </w:r>
      <w:r w:rsidRPr="00913441">
        <w:rPr>
          <w:b/>
          <w:bCs/>
        </w:rPr>
        <w:t>any</w:t>
      </w:r>
      <w:r w:rsidRPr="00913441">
        <w:t xml:space="preserve"> operator (see Section </w:t>
      </w:r>
      <w:r w:rsidR="008216EB">
        <w:fldChar w:fldCharType="begin"/>
      </w:r>
      <w:r w:rsidR="008216EB">
        <w:instrText xml:space="preserve"> REF _Ref448648123 \r \h  \* MERGEFORMAT </w:instrText>
      </w:r>
      <w:r w:rsidR="008216EB">
        <w:fldChar w:fldCharType="separate"/>
      </w:r>
      <w:r>
        <w:t>9.12.13</w:t>
      </w:r>
      <w:r w:rsidR="008216EB">
        <w:fldChar w:fldCharType="end"/>
      </w:r>
      <w:r w:rsidRPr="00913441">
        <w:t xml:space="preserve">), and parentheses. The keyword </w:t>
      </w:r>
      <w:r w:rsidRPr="00913441">
        <w:rPr>
          <w:rFonts w:ascii="Courier" w:hAnsi="Courier" w:cs="Courier"/>
          <w:b/>
          <w:bCs/>
        </w:rPr>
        <w:t>call</w:t>
      </w:r>
      <w:r w:rsidRPr="00913441">
        <w:t xml:space="preserve"> may also be present, to indicate that the </w:t>
      </w:r>
      <w:proofErr w:type="spellStart"/>
      <w:r w:rsidRPr="00913441">
        <w:t>MLM</w:t>
      </w:r>
      <w:proofErr w:type="spellEnd"/>
      <w:r w:rsidRPr="00913441">
        <w:t xml:space="preserve"> may be called by another </w:t>
      </w:r>
      <w:proofErr w:type="spellStart"/>
      <w:r w:rsidRPr="00913441">
        <w:t>MLM</w:t>
      </w:r>
      <w:proofErr w:type="spellEnd"/>
      <w:r w:rsidRPr="00913441">
        <w:t>.</w:t>
      </w:r>
    </w:p>
    <w:p w14:paraId="56033ACB" w14:textId="77777777" w:rsidR="00345ACB" w:rsidRDefault="00345ACB" w:rsidP="00A60A67">
      <w:pPr>
        <w:pStyle w:val="Heading3"/>
      </w:pPr>
      <w:bookmarkStart w:id="1788" w:name="_Toc382912322"/>
      <w:r>
        <w:t>Operation</w:t>
      </w:r>
      <w:bookmarkEnd w:id="1788"/>
    </w:p>
    <w:p w14:paraId="54F36D3D" w14:textId="77777777" w:rsidR="00345ACB" w:rsidRPr="00913441" w:rsidRDefault="00345ACB">
      <w:pPr>
        <w:pStyle w:val="NormalIndented"/>
      </w:pPr>
      <w:r w:rsidRPr="00913441">
        <w:t xml:space="preserve">Although events do not have values, they are used in this statement as if they were syntactically Boolean. </w:t>
      </w:r>
      <w:proofErr w:type="gramStart"/>
      <w:r w:rsidRPr="00913441">
        <w:t>Thus</w:t>
      </w:r>
      <w:proofErr w:type="gramEnd"/>
      <w:r w:rsidRPr="00913441">
        <w:t xml:space="preserve"> one ends up with a statement like this: </w:t>
      </w:r>
      <w:proofErr w:type="spellStart"/>
      <w:r w:rsidRPr="00913441">
        <w:rPr>
          <w:b/>
          <w:bCs/>
        </w:rPr>
        <w:t>event1</w:t>
      </w:r>
      <w:proofErr w:type="spellEnd"/>
      <w:r w:rsidRPr="00913441">
        <w:rPr>
          <w:b/>
          <w:bCs/>
        </w:rPr>
        <w:t xml:space="preserve"> OR </w:t>
      </w:r>
      <w:proofErr w:type="spellStart"/>
      <w:r w:rsidRPr="00913441">
        <w:rPr>
          <w:b/>
          <w:bCs/>
        </w:rPr>
        <w:t>event2</w:t>
      </w:r>
      <w:proofErr w:type="spellEnd"/>
      <w:r w:rsidRPr="00913441">
        <w:rPr>
          <w:b/>
          <w:bCs/>
        </w:rPr>
        <w:t xml:space="preserve"> OR </w:t>
      </w:r>
      <w:proofErr w:type="spellStart"/>
      <w:r w:rsidRPr="00913441">
        <w:rPr>
          <w:b/>
          <w:bCs/>
        </w:rPr>
        <w:t>event3</w:t>
      </w:r>
      <w:proofErr w:type="spellEnd"/>
      <w:r w:rsidRPr="00913441">
        <w:t xml:space="preserve">. The </w:t>
      </w:r>
      <w:proofErr w:type="spellStart"/>
      <w:r w:rsidRPr="00913441">
        <w:t>MLM</w:t>
      </w:r>
      <w:proofErr w:type="spellEnd"/>
      <w:r w:rsidRPr="00913441">
        <w:t xml:space="preserve"> is triggered whenever an event occurs and any of the evoke statements evaluate to </w:t>
      </w:r>
      <w:r w:rsidRPr="00913441">
        <w:rPr>
          <w:b/>
          <w:bCs/>
        </w:rPr>
        <w:t>true</w:t>
      </w:r>
      <w:r w:rsidRPr="00913441">
        <w:t xml:space="preserve">. If more than one event occurs, the </w:t>
      </w:r>
      <w:proofErr w:type="spellStart"/>
      <w:r w:rsidRPr="00913441">
        <w:t>MLM</w:t>
      </w:r>
      <w:proofErr w:type="spellEnd"/>
      <w:r w:rsidRPr="00913441">
        <w:t xml:space="preserve"> may be triggered. No additional trigger criteria must be satisfied for the </w:t>
      </w:r>
      <w:proofErr w:type="spellStart"/>
      <w:r w:rsidRPr="00913441">
        <w:t>MLM</w:t>
      </w:r>
      <w:proofErr w:type="spellEnd"/>
      <w:r w:rsidRPr="00913441">
        <w:t xml:space="preserve"> to be evoked.</w:t>
      </w:r>
    </w:p>
    <w:p w14:paraId="19B2A1CB" w14:textId="77777777" w:rsidR="00345ACB" w:rsidRDefault="00345ACB" w:rsidP="002C21D5">
      <w:pPr>
        <w:pStyle w:val="Heading4"/>
      </w:pPr>
      <w:r>
        <w:t>Examples</w:t>
      </w:r>
    </w:p>
    <w:p w14:paraId="74F59A0C" w14:textId="77777777" w:rsidR="00345ACB" w:rsidRPr="00913441" w:rsidRDefault="00345ACB" w:rsidP="00F42EFB">
      <w:pPr>
        <w:pStyle w:val="NormalIndented"/>
      </w:pPr>
      <w:r w:rsidRPr="00913441">
        <w:t>In the following examples, all the variables are event variables defined in the data slot.</w:t>
      </w:r>
    </w:p>
    <w:p w14:paraId="0D23AC22" w14:textId="77777777" w:rsidR="00345ACB" w:rsidRDefault="00345ACB" w:rsidP="00F42EFB">
      <w:pPr>
        <w:pStyle w:val="Example"/>
      </w:pPr>
      <w:r>
        <w:t>penicillin_storage</w:t>
      </w:r>
    </w:p>
    <w:p w14:paraId="2C8F4BE0" w14:textId="77777777" w:rsidR="00345ACB" w:rsidRDefault="00345ACB" w:rsidP="00F42EFB">
      <w:pPr>
        <w:pStyle w:val="Example"/>
      </w:pPr>
      <w:r>
        <w:t>penicillin_storage OR cephalosporin_storage</w:t>
      </w:r>
    </w:p>
    <w:p w14:paraId="105E9AB5" w14:textId="77777777" w:rsidR="00345ACB" w:rsidRDefault="00345ACB" w:rsidP="00F42EFB">
      <w:pPr>
        <w:pStyle w:val="Example"/>
      </w:pPr>
      <w:r>
        <w:t>ANY OF (penicillin_storage,</w:t>
      </w:r>
      <w:r>
        <w:rPr>
          <w:lang w:eastAsia="ko-KR"/>
        </w:rPr>
        <w:t xml:space="preserve"> </w:t>
      </w:r>
      <w:r>
        <w:t>cephalosporin_storage,</w:t>
      </w:r>
      <w:r>
        <w:rPr>
          <w:lang w:eastAsia="ko-KR"/>
        </w:rPr>
        <w:t xml:space="preserve"> </w:t>
      </w:r>
      <w:r>
        <w:t>aminoglycoside_storage)</w:t>
      </w:r>
    </w:p>
    <w:p w14:paraId="1861CC6D" w14:textId="77777777" w:rsidR="00345ACB" w:rsidRDefault="00345ACB" w:rsidP="00F42EFB">
      <w:pPr>
        <w:pStyle w:val="Example"/>
      </w:pPr>
    </w:p>
    <w:p w14:paraId="7AEC2DB0" w14:textId="77777777" w:rsidR="00345ACB" w:rsidRDefault="00345ACB" w:rsidP="00F42EFB">
      <w:pPr>
        <w:pStyle w:val="Example"/>
        <w:rPr>
          <w:lang w:eastAsia="ko-KR"/>
        </w:rPr>
      </w:pPr>
      <w:r>
        <w:t>data:</w:t>
      </w:r>
    </w:p>
    <w:p w14:paraId="51A1ACB3" w14:textId="77777777" w:rsidR="00345ACB" w:rsidRDefault="00345ACB" w:rsidP="00F42EFB">
      <w:pPr>
        <w:pStyle w:val="Example"/>
        <w:ind w:left="2520"/>
        <w:rPr>
          <w:lang w:eastAsia="ko-KR"/>
        </w:rPr>
      </w:pPr>
      <w:r>
        <w:t>penicillin_storage := event {store penicillin order}</w:t>
      </w:r>
      <w:r>
        <w:rPr>
          <w:lang w:eastAsia="ko-KR"/>
        </w:rPr>
        <w:t>;</w:t>
      </w:r>
    </w:p>
    <w:p w14:paraId="426B414B" w14:textId="77777777" w:rsidR="00345ACB" w:rsidRDefault="00345ACB" w:rsidP="00F42EFB">
      <w:pPr>
        <w:pStyle w:val="Example"/>
        <w:ind w:left="2520"/>
        <w:rPr>
          <w:lang w:eastAsia="ko-KR"/>
        </w:rPr>
      </w:pPr>
      <w:r>
        <w:t>cephalosporin_storage := event {store cephalosporin order}</w:t>
      </w:r>
      <w:r>
        <w:rPr>
          <w:lang w:eastAsia="ko-KR"/>
        </w:rPr>
        <w:t>;</w:t>
      </w:r>
    </w:p>
    <w:p w14:paraId="27B4B429" w14:textId="77777777" w:rsidR="00345ACB" w:rsidRDefault="00345ACB" w:rsidP="00F42EFB">
      <w:pPr>
        <w:pStyle w:val="Example"/>
      </w:pPr>
      <w:r>
        <w:t>;;</w:t>
      </w:r>
    </w:p>
    <w:p w14:paraId="5A706189" w14:textId="77777777" w:rsidR="00345ACB" w:rsidRDefault="00345ACB" w:rsidP="00F42EFB">
      <w:pPr>
        <w:pStyle w:val="Example"/>
        <w:rPr>
          <w:lang w:eastAsia="ko-KR"/>
        </w:rPr>
      </w:pPr>
      <w:r>
        <w:t>evoke:</w:t>
      </w:r>
    </w:p>
    <w:p w14:paraId="245A9A0A" w14:textId="77777777" w:rsidR="00345ACB" w:rsidRDefault="00345ACB" w:rsidP="00F42EFB">
      <w:pPr>
        <w:pStyle w:val="Example"/>
        <w:ind w:left="2520"/>
      </w:pPr>
      <w:r>
        <w:t xml:space="preserve">penicillin_storage OR </w:t>
      </w:r>
      <w:r>
        <w:tab/>
      </w:r>
    </w:p>
    <w:p w14:paraId="42D4403C" w14:textId="77777777" w:rsidR="00345ACB" w:rsidRDefault="00345ACB" w:rsidP="00F42EFB">
      <w:pPr>
        <w:pStyle w:val="Example"/>
        <w:ind w:left="2520"/>
      </w:pPr>
      <w:r>
        <w:t>cephalosporin_storage;;</w:t>
      </w:r>
    </w:p>
    <w:p w14:paraId="63B10607" w14:textId="77777777" w:rsidR="00345ACB" w:rsidRPr="00D756A6" w:rsidRDefault="00345ACB" w:rsidP="00D756A6">
      <w:pPr>
        <w:pStyle w:val="Heading3"/>
      </w:pPr>
      <w:bookmarkStart w:id="1789" w:name="_Ref448635254"/>
      <w:bookmarkStart w:id="1790" w:name="_Toc526304189"/>
      <w:bookmarkStart w:id="1791" w:name="_Toc141178088"/>
      <w:bookmarkStart w:id="1792" w:name="_Toc314132029"/>
      <w:bookmarkStart w:id="1793" w:name="_Toc382912323"/>
      <w:r w:rsidRPr="00D756A6">
        <w:t>Delayed Event Trigger Statement</w:t>
      </w:r>
      <w:bookmarkEnd w:id="1789"/>
      <w:bookmarkEnd w:id="1790"/>
      <w:bookmarkEnd w:id="1791"/>
      <w:bookmarkEnd w:id="1792"/>
      <w:bookmarkEnd w:id="1793"/>
    </w:p>
    <w:p w14:paraId="19411848" w14:textId="77777777" w:rsidR="00345ACB" w:rsidRPr="00913441" w:rsidRDefault="00345ACB">
      <w:pPr>
        <w:pStyle w:val="NormalIndented"/>
      </w:pPr>
      <w:r w:rsidRPr="00913441">
        <w:t xml:space="preserve">A </w:t>
      </w:r>
      <w:r w:rsidRPr="00913441">
        <w:rPr>
          <w:b/>
        </w:rPr>
        <w:t>delayed event trigger</w:t>
      </w:r>
      <w:r w:rsidRPr="00913441">
        <w:t xml:space="preserve"> statement permits the </w:t>
      </w:r>
      <w:proofErr w:type="spellStart"/>
      <w:r w:rsidRPr="00913441">
        <w:t>MLM</w:t>
      </w:r>
      <w:proofErr w:type="spellEnd"/>
      <w:r w:rsidRPr="00913441">
        <w:t xml:space="preserve"> to be triggered some time after an event occurs. It is of this form:</w:t>
      </w:r>
    </w:p>
    <w:p w14:paraId="714D3E8C" w14:textId="77777777" w:rsidR="00345ACB" w:rsidRDefault="00345ACB">
      <w:pPr>
        <w:pStyle w:val="Example"/>
      </w:pPr>
      <w:r>
        <w:t>&lt;time-expr&gt; AFTER TIME [OF] &lt;event&gt;</w:t>
      </w:r>
    </w:p>
    <w:p w14:paraId="3B656A22" w14:textId="77777777" w:rsidR="00345ACB" w:rsidRPr="00913441" w:rsidRDefault="00345ACB">
      <w:pPr>
        <w:pStyle w:val="NormalIndented"/>
      </w:pPr>
      <w:r w:rsidRPr="00913441">
        <w:rPr>
          <w:b/>
          <w:bCs/>
        </w:rPr>
        <w:t>&lt;time-expr&gt;</w:t>
      </w:r>
      <w:r w:rsidRPr="00913441">
        <w:t xml:space="preserve"> is an expression that contains only times expressed as one of the following.</w:t>
      </w:r>
    </w:p>
    <w:p w14:paraId="3CA57C22" w14:textId="77777777" w:rsidR="00345ACB" w:rsidRPr="00913441" w:rsidRDefault="00345ACB" w:rsidP="00A52109">
      <w:pPr>
        <w:pStyle w:val="NormalIndented"/>
        <w:numPr>
          <w:ilvl w:val="0"/>
          <w:numId w:val="18"/>
        </w:numPr>
      </w:pPr>
      <w:r w:rsidRPr="00913441">
        <w:t xml:space="preserve">time constants (see Section </w:t>
      </w:r>
      <w:r w:rsidR="008216EB">
        <w:fldChar w:fldCharType="begin"/>
      </w:r>
      <w:r w:rsidR="008216EB">
        <w:instrText xml:space="preserve"> REF _Ref448648268 \r \h  \* MERGEFORMAT </w:instrText>
      </w:r>
      <w:r w:rsidR="008216EB">
        <w:fldChar w:fldCharType="separate"/>
      </w:r>
      <w:r>
        <w:t>7.1.9</w:t>
      </w:r>
      <w:r w:rsidR="008216EB">
        <w:fldChar w:fldCharType="end"/>
      </w:r>
      <w:r w:rsidRPr="00913441">
        <w:t xml:space="preserve">), </w:t>
      </w:r>
    </w:p>
    <w:p w14:paraId="3397FFC4" w14:textId="77777777" w:rsidR="00345ACB" w:rsidRPr="00913441" w:rsidRDefault="00345ACB" w:rsidP="00A52109">
      <w:pPr>
        <w:pStyle w:val="NormalIndented"/>
        <w:numPr>
          <w:ilvl w:val="0"/>
          <w:numId w:val="18"/>
        </w:numPr>
      </w:pPr>
      <w:r w:rsidRPr="00913441">
        <w:t xml:space="preserve">as time-of-day constants applied to the at operator in combination with a day-of-week keyword or the reserved words </w:t>
      </w:r>
      <w:r w:rsidRPr="00913441">
        <w:rPr>
          <w:b/>
        </w:rPr>
        <w:t xml:space="preserve">today, </w:t>
      </w:r>
      <w:r w:rsidRPr="00913441">
        <w:t xml:space="preserve">and </w:t>
      </w:r>
      <w:r w:rsidRPr="00913441">
        <w:rPr>
          <w:b/>
        </w:rPr>
        <w:t>tomorrow</w:t>
      </w:r>
      <w:r>
        <w:rPr>
          <w:b/>
        </w:rPr>
        <w:t xml:space="preserve"> </w:t>
      </w:r>
      <w:r w:rsidRPr="00913441">
        <w:t xml:space="preserve">using the </w:t>
      </w:r>
      <w:proofErr w:type="spellStart"/>
      <w:r w:rsidRPr="00913441">
        <w:rPr>
          <w:b/>
        </w:rPr>
        <w:t>attime</w:t>
      </w:r>
      <w:proofErr w:type="spellEnd"/>
      <w:r w:rsidRPr="00913441">
        <w:t xml:space="preserve"> reserved word to combine a day-of-week with a time-of-day in the form &lt;day of week&gt; </w:t>
      </w:r>
      <w:proofErr w:type="spellStart"/>
      <w:r w:rsidRPr="00913441">
        <w:t>ATTIME</w:t>
      </w:r>
      <w:proofErr w:type="spellEnd"/>
      <w:r w:rsidRPr="00913441">
        <w:t xml:space="preserve"> &lt;time of day&gt;</w:t>
      </w:r>
    </w:p>
    <w:p w14:paraId="693BCCC1" w14:textId="77777777" w:rsidR="00345ACB" w:rsidRPr="00913441" w:rsidRDefault="00345ACB" w:rsidP="00A52109">
      <w:pPr>
        <w:pStyle w:val="NormalIndented"/>
        <w:numPr>
          <w:ilvl w:val="0"/>
          <w:numId w:val="18"/>
        </w:numPr>
      </w:pPr>
      <w:r w:rsidRPr="00913441">
        <w:t>a duration constant formed by using a number constant with a duration operator</w:t>
      </w:r>
    </w:p>
    <w:p w14:paraId="362AFE0D" w14:textId="77777777" w:rsidR="00345ACB" w:rsidRPr="00913441" w:rsidRDefault="00345ACB">
      <w:pPr>
        <w:pStyle w:val="NormalIndented"/>
      </w:pPr>
      <w:r w:rsidRPr="00913441">
        <w:t>combined using the OR keyword</w:t>
      </w:r>
    </w:p>
    <w:p w14:paraId="2A610ED1" w14:textId="77777777" w:rsidR="00345ACB" w:rsidRPr="00913441" w:rsidRDefault="00345ACB">
      <w:pPr>
        <w:pStyle w:val="NormalIndented"/>
      </w:pPr>
      <w:r w:rsidRPr="00913441">
        <w:rPr>
          <w:b/>
          <w:bCs/>
        </w:rPr>
        <w:t>&lt;event&gt;</w:t>
      </w:r>
      <w:r w:rsidRPr="00913441">
        <w:t xml:space="preserve"> is an event variable.</w:t>
      </w:r>
    </w:p>
    <w:p w14:paraId="68823673" w14:textId="77777777" w:rsidR="00345ACB" w:rsidRPr="00913441" w:rsidRDefault="00345ACB">
      <w:pPr>
        <w:pStyle w:val="NormalIndented"/>
        <w:rPr>
          <w:b/>
          <w:bCs/>
        </w:rPr>
      </w:pPr>
      <w:r w:rsidRPr="00913441">
        <w:rPr>
          <w:b/>
          <w:bCs/>
        </w:rPr>
        <w:t xml:space="preserve">&lt;day of week&gt; </w:t>
      </w:r>
      <w:r w:rsidRPr="00913441">
        <w:rPr>
          <w:bCs/>
        </w:rPr>
        <w:t xml:space="preserve">is a day-of week-variable (see Section </w:t>
      </w:r>
      <w:r w:rsidRPr="00913441">
        <w:rPr>
          <w:bCs/>
        </w:rPr>
        <w:fldChar w:fldCharType="begin"/>
      </w:r>
      <w:r w:rsidRPr="00913441">
        <w:rPr>
          <w:bCs/>
        </w:rPr>
        <w:instrText xml:space="preserve"> REF _Ref169079398 \r \h </w:instrText>
      </w:r>
      <w:r w:rsidRPr="00913441">
        <w:rPr>
          <w:bCs/>
        </w:rPr>
      </w:r>
      <w:r w:rsidRPr="00913441">
        <w:rPr>
          <w:bCs/>
        </w:rPr>
        <w:fldChar w:fldCharType="separate"/>
      </w:r>
      <w:r>
        <w:rPr>
          <w:bCs/>
        </w:rPr>
        <w:t>8.12</w:t>
      </w:r>
      <w:r w:rsidRPr="00913441">
        <w:rPr>
          <w:bCs/>
        </w:rPr>
        <w:fldChar w:fldCharType="end"/>
      </w:r>
      <w:r w:rsidRPr="00913441">
        <w:rPr>
          <w:bCs/>
        </w:rPr>
        <w:t>) or the reserved words</w:t>
      </w:r>
      <w:r w:rsidRPr="00913441">
        <w:rPr>
          <w:b/>
          <w:bCs/>
        </w:rPr>
        <w:t xml:space="preserve"> today</w:t>
      </w:r>
      <w:r w:rsidRPr="00913441">
        <w:rPr>
          <w:bCs/>
        </w:rPr>
        <w:t xml:space="preserve"> or </w:t>
      </w:r>
      <w:r w:rsidRPr="00913441">
        <w:rPr>
          <w:b/>
          <w:bCs/>
        </w:rPr>
        <w:t>tomorrow.</w:t>
      </w:r>
    </w:p>
    <w:p w14:paraId="666FC167" w14:textId="77777777" w:rsidR="00345ACB" w:rsidRPr="00913441" w:rsidRDefault="00345ACB">
      <w:pPr>
        <w:pStyle w:val="NormalIndented"/>
      </w:pPr>
      <w:r w:rsidRPr="00913441">
        <w:rPr>
          <w:b/>
          <w:bCs/>
        </w:rPr>
        <w:t>&lt;time of day&gt;</w:t>
      </w:r>
      <w:r w:rsidRPr="00913441">
        <w:rPr>
          <w:bCs/>
        </w:rPr>
        <w:t xml:space="preserve"> is a time-of-day variable (see Section </w:t>
      </w:r>
      <w:r w:rsidRPr="00913441">
        <w:rPr>
          <w:bCs/>
        </w:rPr>
        <w:fldChar w:fldCharType="begin"/>
      </w:r>
      <w:r w:rsidRPr="00913441">
        <w:rPr>
          <w:bCs/>
        </w:rPr>
        <w:instrText xml:space="preserve"> REF _Ref169079370 \r \h </w:instrText>
      </w:r>
      <w:r w:rsidRPr="00913441">
        <w:rPr>
          <w:bCs/>
        </w:rPr>
      </w:r>
      <w:r w:rsidRPr="00913441">
        <w:rPr>
          <w:bCs/>
        </w:rPr>
        <w:fldChar w:fldCharType="separate"/>
      </w:r>
      <w:r>
        <w:rPr>
          <w:bCs/>
        </w:rPr>
        <w:t>8.11</w:t>
      </w:r>
      <w:r w:rsidRPr="00913441">
        <w:rPr>
          <w:bCs/>
        </w:rPr>
        <w:fldChar w:fldCharType="end"/>
      </w:r>
      <w:r w:rsidRPr="00913441">
        <w:rPr>
          <w:bCs/>
        </w:rPr>
        <w:t>)</w:t>
      </w:r>
    </w:p>
    <w:p w14:paraId="685B6E46" w14:textId="77777777" w:rsidR="00345ACB" w:rsidRPr="00913441" w:rsidRDefault="00345ACB" w:rsidP="00A52109">
      <w:pPr>
        <w:pStyle w:val="NormalIndented"/>
      </w:pPr>
      <w:r w:rsidRPr="00913441">
        <w:t>For example:</w:t>
      </w:r>
    </w:p>
    <w:p w14:paraId="16A255D0" w14:textId="77777777" w:rsidR="00345ACB" w:rsidRDefault="00345ACB" w:rsidP="00A52109">
      <w:pPr>
        <w:pStyle w:val="Example"/>
      </w:pPr>
      <w:r>
        <w:t>TODAY ATTIME 15:00 AFTER TIME OF penicillin_storage</w:t>
      </w:r>
    </w:p>
    <w:p w14:paraId="6CC2D2FE" w14:textId="77777777" w:rsidR="00345ACB" w:rsidRPr="00913441" w:rsidRDefault="00345ACB" w:rsidP="00A52109">
      <w:pPr>
        <w:pStyle w:val="NormalIndented"/>
      </w:pPr>
      <w:r w:rsidRPr="00913441">
        <w:lastRenderedPageBreak/>
        <w:t xml:space="preserve">The </w:t>
      </w:r>
      <w:proofErr w:type="spellStart"/>
      <w:r w:rsidRPr="00913441">
        <w:t>MLM</w:t>
      </w:r>
      <w:proofErr w:type="spellEnd"/>
      <w:r w:rsidRPr="00913441">
        <w:t xml:space="preserve"> execution is delayed until 15:00 of the day the </w:t>
      </w:r>
      <w:proofErr w:type="spellStart"/>
      <w:r w:rsidRPr="00913441">
        <w:t>penicillin_storage</w:t>
      </w:r>
      <w:proofErr w:type="spellEnd"/>
      <w:r w:rsidRPr="00913441">
        <w:t xml:space="preserve"> event occurs. If the time of day is after 15:00 the </w:t>
      </w:r>
      <w:proofErr w:type="spellStart"/>
      <w:r w:rsidRPr="00913441">
        <w:t>MLM</w:t>
      </w:r>
      <w:proofErr w:type="spellEnd"/>
      <w:r w:rsidRPr="00913441">
        <w:t xml:space="preserve"> will execute immediately unless the evoke slot contains another time constant (see subsection "use of or"). If the </w:t>
      </w:r>
      <w:proofErr w:type="spellStart"/>
      <w:r w:rsidRPr="00913441">
        <w:t>MLM</w:t>
      </w:r>
      <w:proofErr w:type="spellEnd"/>
      <w:r w:rsidRPr="00913441">
        <w:t xml:space="preserve"> </w:t>
      </w:r>
      <w:proofErr w:type="gramStart"/>
      <w:r w:rsidRPr="00913441">
        <w:t>has to</w:t>
      </w:r>
      <w:proofErr w:type="gramEnd"/>
      <w:r w:rsidRPr="00913441">
        <w:t xml:space="preserve"> be executed the following day, tomorrow can be used as time constant, for example:</w:t>
      </w:r>
    </w:p>
    <w:p w14:paraId="09255097" w14:textId="77777777" w:rsidR="00345ACB" w:rsidRDefault="00345ACB" w:rsidP="00A52109">
      <w:pPr>
        <w:pStyle w:val="Example"/>
      </w:pPr>
      <w:r>
        <w:t>TOMORROW ATTIME 02:30 AFTER TIME OF penicillin_storage</w:t>
      </w:r>
    </w:p>
    <w:p w14:paraId="77915D23" w14:textId="77777777" w:rsidR="00345ACB" w:rsidRPr="00913441" w:rsidRDefault="00345ACB" w:rsidP="00A52109">
      <w:pPr>
        <w:pStyle w:val="NormalIndented"/>
      </w:pPr>
      <w:r w:rsidRPr="00913441">
        <w:t xml:space="preserve">Here, the </w:t>
      </w:r>
      <w:proofErr w:type="spellStart"/>
      <w:r w:rsidRPr="00913441">
        <w:t>MLM</w:t>
      </w:r>
      <w:proofErr w:type="spellEnd"/>
      <w:r w:rsidRPr="00913441">
        <w:t xml:space="preserve"> execution is delayed until 02:30 of the next day. If the execution of the </w:t>
      </w:r>
      <w:proofErr w:type="spellStart"/>
      <w:r w:rsidRPr="00913441">
        <w:t>MLM</w:t>
      </w:r>
      <w:proofErr w:type="spellEnd"/>
      <w:r w:rsidRPr="00913441">
        <w:t xml:space="preserve"> has scheduled for a given day of the week, that day can be also specified within the evoke slot:</w:t>
      </w:r>
    </w:p>
    <w:p w14:paraId="1EAEEEF8" w14:textId="77777777" w:rsidR="00345ACB" w:rsidRDefault="00345ACB" w:rsidP="00A52109">
      <w:pPr>
        <w:pStyle w:val="Example"/>
      </w:pPr>
      <w:r>
        <w:t>MONDAY ATTIME 13:00 AFTER TIME OF penicillin_storage</w:t>
      </w:r>
    </w:p>
    <w:p w14:paraId="38125F42" w14:textId="77777777" w:rsidR="00345ACB" w:rsidRPr="00913441" w:rsidRDefault="00345ACB" w:rsidP="00A52109">
      <w:pPr>
        <w:pStyle w:val="NormalIndented"/>
      </w:pPr>
      <w:r w:rsidRPr="00913441">
        <w:t xml:space="preserve">The day-of-week is one of the literals Sunday, Monday, Tuesday etc. The </w:t>
      </w:r>
      <w:proofErr w:type="spellStart"/>
      <w:r w:rsidRPr="00913441">
        <w:t>MLM</w:t>
      </w:r>
      <w:proofErr w:type="spellEnd"/>
      <w:r w:rsidRPr="00913441">
        <w:t xml:space="preserve"> execution is delayed until 13:00 of the designated day. If the day of week of "</w:t>
      </w:r>
      <w:proofErr w:type="spellStart"/>
      <w:r w:rsidRPr="00913441">
        <w:t>eventtime</w:t>
      </w:r>
      <w:proofErr w:type="spellEnd"/>
      <w:r w:rsidRPr="00913441">
        <w:t xml:space="preserve">" is the same as the designated day and </w:t>
      </w:r>
      <w:proofErr w:type="spellStart"/>
      <w:r w:rsidRPr="00913441">
        <w:t>eventtime</w:t>
      </w:r>
      <w:proofErr w:type="spellEnd"/>
      <w:r w:rsidRPr="00913441">
        <w:t xml:space="preserve"> is later than 13:00, the </w:t>
      </w:r>
      <w:proofErr w:type="spellStart"/>
      <w:r w:rsidRPr="00913441">
        <w:t>MLM</w:t>
      </w:r>
      <w:proofErr w:type="spellEnd"/>
      <w:r w:rsidRPr="00913441">
        <w:t xml:space="preserve"> execution is delayed until the following week.</w:t>
      </w:r>
    </w:p>
    <w:p w14:paraId="33DD458A" w14:textId="77777777" w:rsidR="00345ACB" w:rsidRPr="00F04C8A" w:rsidRDefault="00345ACB" w:rsidP="005D1A8F">
      <w:pPr>
        <w:pStyle w:val="Heading4"/>
        <w:numPr>
          <w:ilvl w:val="3"/>
          <w:numId w:val="33"/>
        </w:numPr>
        <w:rPr>
          <w:iCs/>
        </w:rPr>
      </w:pPr>
      <w:r>
        <w:t>Use of OR</w:t>
      </w:r>
    </w:p>
    <w:p w14:paraId="4AC17B73" w14:textId="77777777" w:rsidR="00345ACB" w:rsidRPr="00913441" w:rsidRDefault="00345ACB" w:rsidP="00F04C8A">
      <w:pPr>
        <w:pStyle w:val="NormalIndented"/>
      </w:pPr>
      <w:r w:rsidRPr="00913441">
        <w:t xml:space="preserve">Time expressions for the delayed trigger can be combined using OR. In this case the whole expression is evaluated to find the next earliest trigger time. For example: </w:t>
      </w:r>
    </w:p>
    <w:p w14:paraId="7BA9CD14" w14:textId="77777777" w:rsidR="00345ACB" w:rsidRDefault="00345ACB" w:rsidP="00F04C8A">
      <w:pPr>
        <w:pStyle w:val="Example"/>
      </w:pPr>
      <w:r>
        <w:t>MONDAY ATTIME 13:00 OR FRIDAY ATTIME 12:00 AFTER TIME OF penicillin_storage</w:t>
      </w:r>
    </w:p>
    <w:p w14:paraId="3C2D8475" w14:textId="77777777" w:rsidR="00345ACB" w:rsidRPr="00913441" w:rsidRDefault="00345ACB" w:rsidP="00F04C8A">
      <w:pPr>
        <w:pStyle w:val="NormalIndented"/>
      </w:pPr>
      <w:r w:rsidRPr="00913441">
        <w:t xml:space="preserve">This triggers the </w:t>
      </w:r>
      <w:proofErr w:type="spellStart"/>
      <w:r w:rsidRPr="00913441">
        <w:t>MLM</w:t>
      </w:r>
      <w:proofErr w:type="spellEnd"/>
      <w:r w:rsidRPr="00913441">
        <w:t xml:space="preserve"> on Monday if the event occurs between Friday after 12:00 and Monday before 13:00. If the event occurs outside of this time interval, the </w:t>
      </w:r>
      <w:proofErr w:type="spellStart"/>
      <w:r w:rsidRPr="00913441">
        <w:t>MLM</w:t>
      </w:r>
      <w:proofErr w:type="spellEnd"/>
      <w:r w:rsidRPr="00913441">
        <w:t xml:space="preserve"> is triggered on Friday. </w:t>
      </w:r>
    </w:p>
    <w:p w14:paraId="393F50A6" w14:textId="77777777" w:rsidR="00345ACB" w:rsidRDefault="00345ACB" w:rsidP="005D1A8F">
      <w:pPr>
        <w:pStyle w:val="Heading4"/>
        <w:numPr>
          <w:ilvl w:val="3"/>
          <w:numId w:val="33"/>
        </w:numPr>
      </w:pPr>
      <w:r>
        <w:t>Operation</w:t>
      </w:r>
    </w:p>
    <w:p w14:paraId="4D05C978" w14:textId="77777777" w:rsidR="00345ACB" w:rsidRPr="00913441" w:rsidRDefault="00345ACB" w:rsidP="009263C8">
      <w:pPr>
        <w:pStyle w:val="NormalIndented"/>
      </w:pPr>
      <w:r w:rsidRPr="00913441">
        <w:t xml:space="preserve">The </w:t>
      </w:r>
      <w:proofErr w:type="spellStart"/>
      <w:r w:rsidRPr="00913441">
        <w:t>MLM</w:t>
      </w:r>
      <w:proofErr w:type="spellEnd"/>
      <w:r w:rsidRPr="00913441">
        <w:t xml:space="preserve"> is triggered at the time specified in the delayed trigger statement. This is usually some specified duration after the occurrence of an event. In the special case, that the delay time is given as an absolute point in time, the triggering is delayed to this </w:t>
      </w:r>
      <w:proofErr w:type="gramStart"/>
      <w:r w:rsidRPr="00913441">
        <w:t>timestamp, as soon as</w:t>
      </w:r>
      <w:proofErr w:type="gramEnd"/>
      <w:r w:rsidRPr="00913441">
        <w:t xml:space="preserve"> the event occurs. If the event occurs after this timestamp, the </w:t>
      </w:r>
      <w:proofErr w:type="spellStart"/>
      <w:r w:rsidRPr="00913441">
        <w:t>MLM</w:t>
      </w:r>
      <w:proofErr w:type="spellEnd"/>
      <w:r w:rsidRPr="00913441">
        <w:t xml:space="preserve"> triggers immediately.</w:t>
      </w:r>
    </w:p>
    <w:p w14:paraId="720EE046" w14:textId="77777777" w:rsidR="00345ACB" w:rsidRPr="00913441" w:rsidRDefault="00345ACB">
      <w:pPr>
        <w:pStyle w:val="NormalIndented"/>
      </w:pPr>
    </w:p>
    <w:p w14:paraId="3FBEDBE9" w14:textId="77777777" w:rsidR="00345ACB" w:rsidRDefault="00345ACB" w:rsidP="005D1A8F">
      <w:pPr>
        <w:pStyle w:val="Heading4"/>
        <w:numPr>
          <w:ilvl w:val="3"/>
          <w:numId w:val="33"/>
        </w:numPr>
      </w:pPr>
      <w:r>
        <w:t>Examples</w:t>
      </w:r>
    </w:p>
    <w:p w14:paraId="18074480" w14:textId="77777777" w:rsidR="00345ACB" w:rsidRPr="00913441" w:rsidRDefault="00345ACB">
      <w:pPr>
        <w:pStyle w:val="NormalIndented"/>
      </w:pPr>
      <w:r w:rsidRPr="00913441">
        <w:t>In the following examples, all variables are event variables:</w:t>
      </w:r>
    </w:p>
    <w:p w14:paraId="69DBA795" w14:textId="77777777" w:rsidR="00345ACB" w:rsidRDefault="00345ACB">
      <w:pPr>
        <w:pStyle w:val="Example"/>
      </w:pPr>
      <w:r>
        <w:t>3 days after time of penicillin_storage</w:t>
      </w:r>
    </w:p>
    <w:p w14:paraId="2AB8EB1A" w14:textId="77777777" w:rsidR="00345ACB" w:rsidRDefault="00345ACB">
      <w:pPr>
        <w:pStyle w:val="Example"/>
      </w:pPr>
      <w:r>
        <w:t>1992-01-01T00:00:00 AFTER TIME OF penicillin_storage</w:t>
      </w:r>
    </w:p>
    <w:p w14:paraId="13201479" w14:textId="77777777" w:rsidR="00345ACB" w:rsidRDefault="00345ACB" w:rsidP="009263C8">
      <w:pPr>
        <w:pStyle w:val="Example"/>
      </w:pPr>
      <w:r>
        <w:t>TOMORROW ATTIME 02:00 AFTER TIME OF penicillin_storage</w:t>
      </w:r>
    </w:p>
    <w:p w14:paraId="50BE1922" w14:textId="77777777" w:rsidR="00345ACB" w:rsidRPr="00913441" w:rsidRDefault="00345ACB" w:rsidP="009263C8">
      <w:pPr>
        <w:pStyle w:val="NormalIndented"/>
      </w:pPr>
      <w:r w:rsidRPr="00913441">
        <w:t xml:space="preserve">If time expressions are combined with OR, the </w:t>
      </w:r>
      <w:proofErr w:type="spellStart"/>
      <w:r w:rsidRPr="00913441">
        <w:t>MLM</w:t>
      </w:r>
      <w:proofErr w:type="spellEnd"/>
      <w:r w:rsidRPr="00913441">
        <w:t xml:space="preserve"> will be executed at the next scheduled time.</w:t>
      </w:r>
    </w:p>
    <w:p w14:paraId="27D70984" w14:textId="77777777" w:rsidR="00345ACB" w:rsidRDefault="00345ACB" w:rsidP="009263C8">
      <w:pPr>
        <w:pStyle w:val="Example"/>
      </w:pPr>
      <w:r>
        <w:t>TODAY ATTIME 13:00 OR TOMORROW AT 02:00 AFTER TIME OF penicillin_storage</w:t>
      </w:r>
    </w:p>
    <w:p w14:paraId="7F94D076" w14:textId="77777777" w:rsidR="00345ACB" w:rsidRDefault="00345ACB" w:rsidP="001E5D51">
      <w:pPr>
        <w:pStyle w:val="Heading3"/>
        <w:numPr>
          <w:ilvl w:val="2"/>
          <w:numId w:val="33"/>
        </w:numPr>
      </w:pPr>
      <w:bookmarkStart w:id="1794" w:name="_Toc314132030"/>
      <w:bookmarkStart w:id="1795" w:name="_Toc382912324"/>
      <w:r>
        <w:t>Constant Time Trigger Statement</w:t>
      </w:r>
      <w:bookmarkEnd w:id="1794"/>
      <w:bookmarkEnd w:id="1795"/>
    </w:p>
    <w:p w14:paraId="0B0E31F6" w14:textId="77777777" w:rsidR="00345ACB" w:rsidRPr="00913441" w:rsidRDefault="00345ACB" w:rsidP="00C67FF7">
      <w:pPr>
        <w:pStyle w:val="NormalIndented"/>
      </w:pPr>
      <w:r w:rsidRPr="00913441">
        <w:t xml:space="preserve">A </w:t>
      </w:r>
      <w:r w:rsidRPr="00913441">
        <w:rPr>
          <w:b/>
        </w:rPr>
        <w:t xml:space="preserve">constant time trigger statement </w:t>
      </w:r>
      <w:r w:rsidRPr="00913441">
        <w:t xml:space="preserve">permits the </w:t>
      </w:r>
      <w:proofErr w:type="spellStart"/>
      <w:r w:rsidRPr="00913441">
        <w:t>MLM</w:t>
      </w:r>
      <w:proofErr w:type="spellEnd"/>
      <w:r w:rsidRPr="00913441">
        <w:t xml:space="preserve"> to be triggered at a specific instance in time. It has two forms:</w:t>
      </w:r>
    </w:p>
    <w:p w14:paraId="3A9F5DD8" w14:textId="77777777" w:rsidR="00345ACB" w:rsidRDefault="00345ACB" w:rsidP="00C67FF7">
      <w:pPr>
        <w:pStyle w:val="Example"/>
      </w:pPr>
      <w:r>
        <w:t>&lt;time-expr&gt;</w:t>
      </w:r>
    </w:p>
    <w:p w14:paraId="0EDFF925" w14:textId="77777777" w:rsidR="00345ACB" w:rsidRDefault="00345ACB" w:rsidP="00C67FF7">
      <w:pPr>
        <w:pStyle w:val="Example"/>
      </w:pPr>
      <w:r>
        <w:t>&lt;duration-expr&gt; AFTER &lt;time-expr-simple&gt;</w:t>
      </w:r>
    </w:p>
    <w:p w14:paraId="4165B378" w14:textId="77777777" w:rsidR="00345ACB" w:rsidRPr="00913441" w:rsidRDefault="00345ACB" w:rsidP="00C67FF7">
      <w:pPr>
        <w:pStyle w:val="NormalIndented"/>
      </w:pPr>
      <w:r w:rsidRPr="00913441">
        <w:rPr>
          <w:b/>
          <w:bCs/>
        </w:rPr>
        <w:t>&lt;duration-expr&gt;</w:t>
      </w:r>
      <w:r w:rsidRPr="00913441">
        <w:t xml:space="preserve"> is a duration constant formed by using a number constant (see Section </w:t>
      </w:r>
      <w:r w:rsidR="008216EB">
        <w:fldChar w:fldCharType="begin"/>
      </w:r>
      <w:r w:rsidR="008216EB">
        <w:instrText xml:space="preserve"> REF _Ref448648439 \r \h  \* MERGEFORMAT </w:instrText>
      </w:r>
      <w:r w:rsidR="008216EB">
        <w:fldChar w:fldCharType="separate"/>
      </w:r>
      <w:r>
        <w:t>7.1.7</w:t>
      </w:r>
      <w:r w:rsidR="008216EB">
        <w:fldChar w:fldCharType="end"/>
      </w:r>
      <w:r w:rsidRPr="00913441">
        <w:t xml:space="preserve">) with a duration operator (see Section </w:t>
      </w:r>
      <w:r w:rsidR="008216EB">
        <w:fldChar w:fldCharType="begin"/>
      </w:r>
      <w:r w:rsidR="008216EB">
        <w:instrText xml:space="preserve"> REF _Ref448648458 \r \h  \* MERGEFORMAT </w:instrText>
      </w:r>
      <w:r w:rsidR="008216EB">
        <w:fldChar w:fldCharType="separate"/>
      </w:r>
      <w:r>
        <w:t>9.10.4</w:t>
      </w:r>
      <w:r w:rsidR="008216EB">
        <w:fldChar w:fldCharType="end"/>
      </w:r>
      <w:r w:rsidRPr="00913441">
        <w:t>).</w:t>
      </w:r>
    </w:p>
    <w:p w14:paraId="75A2D0D1" w14:textId="77777777" w:rsidR="00345ACB" w:rsidRPr="00913441" w:rsidRDefault="00345ACB" w:rsidP="00C67FF7">
      <w:pPr>
        <w:pStyle w:val="NormalIndented"/>
      </w:pPr>
      <w:r w:rsidRPr="00913441">
        <w:rPr>
          <w:b/>
          <w:bCs/>
        </w:rPr>
        <w:t>&lt;time-expr&gt;</w:t>
      </w:r>
      <w:r w:rsidRPr="00913441">
        <w:t xml:space="preserve"> as defined for the delayed event trigger statement above</w:t>
      </w:r>
    </w:p>
    <w:p w14:paraId="0231D40C" w14:textId="77777777" w:rsidR="00345ACB" w:rsidRPr="00913441" w:rsidRDefault="00345ACB" w:rsidP="00C67FF7">
      <w:pPr>
        <w:pStyle w:val="NormalIndented"/>
      </w:pPr>
      <w:r w:rsidRPr="00913441">
        <w:rPr>
          <w:b/>
          <w:bCs/>
        </w:rPr>
        <w:t>&lt;time-expr-simple&gt; is defined as &lt;time-expr&gt; but without &lt;duration-expr&gt;</w:t>
      </w:r>
    </w:p>
    <w:p w14:paraId="4CA0760C" w14:textId="77777777" w:rsidR="00345ACB" w:rsidRDefault="00345ACB" w:rsidP="005D1A8F">
      <w:pPr>
        <w:pStyle w:val="Heading4"/>
        <w:numPr>
          <w:ilvl w:val="3"/>
          <w:numId w:val="33"/>
        </w:numPr>
      </w:pPr>
      <w:r>
        <w:t>Operation</w:t>
      </w:r>
    </w:p>
    <w:p w14:paraId="42DD9236" w14:textId="77777777" w:rsidR="00345ACB" w:rsidRPr="00913441" w:rsidRDefault="00345ACB" w:rsidP="00C67FF7">
      <w:pPr>
        <w:pStyle w:val="NormalIndented"/>
      </w:pPr>
      <w:r w:rsidRPr="00913441">
        <w:t xml:space="preserve">The </w:t>
      </w:r>
      <w:proofErr w:type="spellStart"/>
      <w:r w:rsidRPr="00913441">
        <w:t>MLM</w:t>
      </w:r>
      <w:proofErr w:type="spellEnd"/>
      <w:r w:rsidRPr="00913441">
        <w:t xml:space="preserve"> is triggered at the time specified by the time expression. This is either an absolute point in time, or a relative date (such as tomorrow or simply a duration). A relative date is always evaluated relative to the timepoint when the </w:t>
      </w:r>
      <w:proofErr w:type="spellStart"/>
      <w:r w:rsidRPr="00913441">
        <w:t>MLM</w:t>
      </w:r>
      <w:proofErr w:type="spellEnd"/>
      <w:r w:rsidRPr="00913441">
        <w:t xml:space="preserve"> becomes executable in the system. If a time expression evaluates to a point in time which lies in the past, the </w:t>
      </w:r>
      <w:proofErr w:type="spellStart"/>
      <w:r w:rsidRPr="00913441">
        <w:t>MLM</w:t>
      </w:r>
      <w:proofErr w:type="spellEnd"/>
      <w:r w:rsidRPr="00913441">
        <w:t xml:space="preserve"> is triggered immediately. </w:t>
      </w:r>
    </w:p>
    <w:p w14:paraId="493F0905" w14:textId="77777777" w:rsidR="00345ACB" w:rsidRPr="00913441" w:rsidRDefault="00345ACB" w:rsidP="000C0AAD">
      <w:pPr>
        <w:pStyle w:val="NormalIndented"/>
      </w:pPr>
      <w:r w:rsidRPr="00913441">
        <w:lastRenderedPageBreak/>
        <w:t>For example:</w:t>
      </w:r>
    </w:p>
    <w:p w14:paraId="1249D1C5" w14:textId="77777777" w:rsidR="00345ACB" w:rsidRDefault="00345ACB" w:rsidP="000C0AAD">
      <w:pPr>
        <w:pStyle w:val="Example"/>
      </w:pPr>
      <w:r>
        <w:t>TOMORROW ATTIME 02:30</w:t>
      </w:r>
    </w:p>
    <w:p w14:paraId="35013AF3" w14:textId="77777777" w:rsidR="00345ACB" w:rsidRPr="00913441" w:rsidRDefault="00345ACB" w:rsidP="000C0AAD">
      <w:pPr>
        <w:pStyle w:val="NormalIndented"/>
      </w:pPr>
      <w:r w:rsidRPr="00913441">
        <w:t xml:space="preserve">The </w:t>
      </w:r>
      <w:proofErr w:type="spellStart"/>
      <w:r w:rsidRPr="00913441">
        <w:t>MLM</w:t>
      </w:r>
      <w:proofErr w:type="spellEnd"/>
      <w:r w:rsidRPr="00913441">
        <w:t xml:space="preserve"> is triggered the day after it got executable at 02:30.</w:t>
      </w:r>
    </w:p>
    <w:p w14:paraId="0B3F4197" w14:textId="77777777" w:rsidR="00345ACB" w:rsidRDefault="00345ACB" w:rsidP="000C0AAD">
      <w:pPr>
        <w:pStyle w:val="Example"/>
      </w:pPr>
      <w:r>
        <w:t>20 hours</w:t>
      </w:r>
    </w:p>
    <w:p w14:paraId="14C3F202" w14:textId="77777777" w:rsidR="00345ACB" w:rsidRPr="00913441" w:rsidRDefault="00345ACB" w:rsidP="000C0AAD">
      <w:pPr>
        <w:pStyle w:val="NormalIndented"/>
      </w:pPr>
      <w:r w:rsidRPr="00913441">
        <w:t xml:space="preserve">The </w:t>
      </w:r>
      <w:proofErr w:type="spellStart"/>
      <w:r w:rsidRPr="00913441">
        <w:t>MLM</w:t>
      </w:r>
      <w:proofErr w:type="spellEnd"/>
      <w:r w:rsidRPr="00913441">
        <w:t xml:space="preserve"> is triggered 20 hours after it got executable. </w:t>
      </w:r>
    </w:p>
    <w:p w14:paraId="3C27FA63" w14:textId="77777777" w:rsidR="00345ACB" w:rsidRDefault="00345ACB" w:rsidP="005D1A8F">
      <w:pPr>
        <w:pStyle w:val="Heading4"/>
        <w:numPr>
          <w:ilvl w:val="3"/>
          <w:numId w:val="33"/>
        </w:numPr>
      </w:pPr>
      <w:r>
        <w:t>Examples</w:t>
      </w:r>
    </w:p>
    <w:p w14:paraId="64BD82A0" w14:textId="77777777" w:rsidR="00345ACB" w:rsidRPr="00913441" w:rsidRDefault="00345ACB" w:rsidP="00C67FF7">
      <w:pPr>
        <w:pStyle w:val="NormalIndented"/>
        <w:keepNext/>
      </w:pPr>
      <w:r w:rsidRPr="00913441">
        <w:t>In the following examples, variables are event variables:</w:t>
      </w:r>
    </w:p>
    <w:p w14:paraId="55492C16" w14:textId="77777777" w:rsidR="00345ACB" w:rsidRDefault="00345ACB" w:rsidP="00C67FF7">
      <w:pPr>
        <w:pStyle w:val="Example"/>
      </w:pPr>
      <w:r>
        <w:t>1992-01-01T00:00:00</w:t>
      </w:r>
    </w:p>
    <w:p w14:paraId="732D1A69" w14:textId="77777777" w:rsidR="00345ACB" w:rsidRDefault="00345ACB" w:rsidP="00C67FF7">
      <w:pPr>
        <w:pStyle w:val="Example"/>
        <w:rPr>
          <w:lang w:eastAsia="ko-KR"/>
        </w:rPr>
      </w:pPr>
      <w:r>
        <w:t xml:space="preserve">3 days AFTER </w:t>
      </w:r>
      <w:r>
        <w:rPr>
          <w:lang w:eastAsia="ko-KR"/>
        </w:rPr>
        <w:t>2007-01-01</w:t>
      </w:r>
    </w:p>
    <w:p w14:paraId="245B26DB" w14:textId="77777777" w:rsidR="00345ACB" w:rsidRDefault="00345ACB" w:rsidP="00C67FF7">
      <w:pPr>
        <w:pStyle w:val="Example"/>
      </w:pPr>
      <w:r>
        <w:t>TOMORROW ATTIME 02:30</w:t>
      </w:r>
    </w:p>
    <w:p w14:paraId="57EE6B03" w14:textId="77777777" w:rsidR="00345ACB" w:rsidRPr="00913441" w:rsidRDefault="00345ACB" w:rsidP="000C0AAD">
      <w:pPr>
        <w:pStyle w:val="NormalIndented"/>
      </w:pPr>
      <w:r w:rsidRPr="00913441">
        <w:t xml:space="preserve">If used with time-of-day-constants and more than one time constant is specified in the evoke slot, the </w:t>
      </w:r>
      <w:proofErr w:type="spellStart"/>
      <w:r w:rsidRPr="00913441">
        <w:t>MLM</w:t>
      </w:r>
      <w:proofErr w:type="spellEnd"/>
      <w:r w:rsidRPr="00913441">
        <w:t xml:space="preserve"> will be executed at the next scheduled time.</w:t>
      </w:r>
    </w:p>
    <w:p w14:paraId="708C288E" w14:textId="77777777" w:rsidR="00345ACB" w:rsidRDefault="00345ACB" w:rsidP="000C0AAD">
      <w:pPr>
        <w:pStyle w:val="Example"/>
      </w:pPr>
      <w:r>
        <w:t>TODAY ATTIME 13:00 OR TOMORROW AT 02:00</w:t>
      </w:r>
    </w:p>
    <w:p w14:paraId="4BFCC0F4" w14:textId="77777777" w:rsidR="00345ACB" w:rsidRDefault="00345ACB" w:rsidP="00C67FF7">
      <w:pPr>
        <w:pStyle w:val="Example"/>
        <w:ind w:left="0" w:firstLine="0"/>
      </w:pPr>
    </w:p>
    <w:p w14:paraId="3A8323BD" w14:textId="77777777" w:rsidR="00345ACB" w:rsidRDefault="00345ACB" w:rsidP="001E5D51">
      <w:pPr>
        <w:pStyle w:val="Heading3"/>
        <w:numPr>
          <w:ilvl w:val="2"/>
          <w:numId w:val="33"/>
        </w:numPr>
      </w:pPr>
      <w:bookmarkStart w:id="1796" w:name="_Toc526304190"/>
      <w:bookmarkStart w:id="1797" w:name="_Toc141178089"/>
      <w:bookmarkStart w:id="1798" w:name="_Toc314132031"/>
      <w:bookmarkStart w:id="1799" w:name="_Toc382912325"/>
      <w:r>
        <w:t>Periodic Event Trigger Statement</w:t>
      </w:r>
      <w:bookmarkEnd w:id="1796"/>
      <w:bookmarkEnd w:id="1797"/>
      <w:bookmarkEnd w:id="1798"/>
      <w:bookmarkEnd w:id="1799"/>
    </w:p>
    <w:p w14:paraId="53FECDFE" w14:textId="77777777" w:rsidR="00345ACB" w:rsidRPr="00913441" w:rsidRDefault="00345ACB">
      <w:pPr>
        <w:pStyle w:val="NormalIndented"/>
      </w:pPr>
      <w:r w:rsidRPr="00913441">
        <w:t xml:space="preserve">A </w:t>
      </w:r>
      <w:r w:rsidRPr="00913441">
        <w:rPr>
          <w:b/>
        </w:rPr>
        <w:t>periodic event trigger</w:t>
      </w:r>
      <w:r w:rsidRPr="00913441">
        <w:t xml:space="preserve"> statement permits the </w:t>
      </w:r>
      <w:proofErr w:type="spellStart"/>
      <w:r w:rsidRPr="00913441">
        <w:t>MLM</w:t>
      </w:r>
      <w:proofErr w:type="spellEnd"/>
      <w:r w:rsidRPr="00913441">
        <w:t xml:space="preserve"> to be triggered at specified time intervals after an event occurs. The cycles may continue for a specified duration, and they may be terminated by a Boolean condition. It has two forms:</w:t>
      </w:r>
    </w:p>
    <w:p w14:paraId="71317C49" w14:textId="77777777" w:rsidR="00345ACB" w:rsidRDefault="00345ACB">
      <w:pPr>
        <w:pStyle w:val="Example"/>
      </w:pPr>
      <w:r>
        <w:t>EVERY &lt;duration-expr&gt; FOR &lt;duration-expr&gt; STARTING &lt;delayed-event-trigger&gt;</w:t>
      </w:r>
    </w:p>
    <w:p w14:paraId="1279F5C2" w14:textId="77777777" w:rsidR="00345ACB" w:rsidRDefault="00345ACB">
      <w:pPr>
        <w:pStyle w:val="Example"/>
      </w:pPr>
      <w:r>
        <w:t>EVERY &lt;duration-expr&gt; FOR &lt;duration-expr&gt; STARTING &lt;delayed-event-trigger&gt; UNTIL &lt;Boolean-expr&gt;</w:t>
      </w:r>
    </w:p>
    <w:p w14:paraId="6BD5C30E" w14:textId="77777777" w:rsidR="00345ACB" w:rsidRPr="00913441" w:rsidRDefault="00345ACB">
      <w:pPr>
        <w:pStyle w:val="NormalIndented"/>
      </w:pPr>
      <w:r w:rsidRPr="00913441">
        <w:rPr>
          <w:b/>
          <w:bCs/>
        </w:rPr>
        <w:t>&lt;duration-expr&gt;</w:t>
      </w:r>
      <w:r w:rsidRPr="00913441">
        <w:t xml:space="preserve"> is a duration constant formed by using a number constant (see Section </w:t>
      </w:r>
      <w:r w:rsidR="008216EB">
        <w:fldChar w:fldCharType="begin"/>
      </w:r>
      <w:r w:rsidR="008216EB">
        <w:instrText xml:space="preserve"> REF _Ref448648439 \r \h  \* MERGEFORMAT </w:instrText>
      </w:r>
      <w:r w:rsidR="008216EB">
        <w:fldChar w:fldCharType="separate"/>
      </w:r>
      <w:r>
        <w:t>7.1.7</w:t>
      </w:r>
      <w:r w:rsidR="008216EB">
        <w:fldChar w:fldCharType="end"/>
      </w:r>
      <w:r w:rsidRPr="00913441">
        <w:t xml:space="preserve">) with a duration operator (see Section </w:t>
      </w:r>
      <w:r w:rsidR="008216EB">
        <w:fldChar w:fldCharType="begin"/>
      </w:r>
      <w:r w:rsidR="008216EB">
        <w:instrText xml:space="preserve"> REF _Ref448648458 \r \h  \* MERGEFORMAT </w:instrText>
      </w:r>
      <w:r w:rsidR="008216EB">
        <w:fldChar w:fldCharType="separate"/>
      </w:r>
      <w:r>
        <w:t>9.10.4</w:t>
      </w:r>
      <w:r w:rsidR="008216EB">
        <w:fldChar w:fldCharType="end"/>
      </w:r>
      <w:r w:rsidRPr="00913441">
        <w:t>).</w:t>
      </w:r>
    </w:p>
    <w:p w14:paraId="02A8D70B" w14:textId="77777777" w:rsidR="00345ACB" w:rsidRPr="00913441" w:rsidRDefault="00345ACB">
      <w:pPr>
        <w:pStyle w:val="NormalIndented"/>
      </w:pPr>
      <w:r w:rsidRPr="00913441">
        <w:rPr>
          <w:b/>
          <w:bCs/>
        </w:rPr>
        <w:t>&lt;Boolean-expr&gt;</w:t>
      </w:r>
      <w:r w:rsidRPr="00913441">
        <w:t xml:space="preserve"> is any valid expression. It is usually a Boolean expression that becomes </w:t>
      </w:r>
      <w:r w:rsidRPr="00913441">
        <w:rPr>
          <w:b/>
          <w:bCs/>
        </w:rPr>
        <w:t>true</w:t>
      </w:r>
      <w:r w:rsidRPr="00913441">
        <w:t xml:space="preserve"> when the </w:t>
      </w:r>
      <w:proofErr w:type="spellStart"/>
      <w:r w:rsidRPr="00913441">
        <w:t>MLM</w:t>
      </w:r>
      <w:proofErr w:type="spellEnd"/>
      <w:r w:rsidRPr="00913441">
        <w:t xml:space="preserve"> triggering should stop.</w:t>
      </w:r>
    </w:p>
    <w:p w14:paraId="224E644A" w14:textId="77777777" w:rsidR="00345ACB" w:rsidRPr="00913441" w:rsidRDefault="00345ACB">
      <w:pPr>
        <w:pStyle w:val="NormalIndented"/>
        <w:rPr>
          <w:bCs/>
        </w:rPr>
      </w:pPr>
      <w:r w:rsidRPr="00913441">
        <w:rPr>
          <w:b/>
          <w:bCs/>
        </w:rPr>
        <w:t xml:space="preserve">&lt;delayed-event-trigger&gt; </w:t>
      </w:r>
      <w:r w:rsidRPr="00913441">
        <w:rPr>
          <w:bCs/>
        </w:rPr>
        <w:t xml:space="preserve">is a </w:t>
      </w:r>
      <w:r w:rsidRPr="00913441">
        <w:rPr>
          <w:b/>
          <w:bCs/>
        </w:rPr>
        <w:t>delayed event trigger</w:t>
      </w:r>
      <w:r w:rsidRPr="00913441">
        <w:rPr>
          <w:bCs/>
        </w:rPr>
        <w:t xml:space="preserve"> as defined above.</w:t>
      </w:r>
    </w:p>
    <w:p w14:paraId="346A3391" w14:textId="77777777" w:rsidR="00345ACB" w:rsidRPr="00913441" w:rsidRDefault="00345ACB">
      <w:pPr>
        <w:pStyle w:val="NormalIndented"/>
        <w:rPr>
          <w:bCs/>
        </w:rPr>
      </w:pPr>
      <w:r w:rsidRPr="00913441">
        <w:rPr>
          <w:bCs/>
        </w:rPr>
        <w:t>Simple trigger statements not using a delayed event trigger also are supported.</w:t>
      </w:r>
      <w:r>
        <w:rPr>
          <w:bCs/>
        </w:rPr>
        <w:t xml:space="preserve"> </w:t>
      </w:r>
      <w:r w:rsidRPr="00913441">
        <w:rPr>
          <w:bCs/>
        </w:rPr>
        <w:t>Example:</w:t>
      </w:r>
    </w:p>
    <w:p w14:paraId="6949137F" w14:textId="77777777" w:rsidR="00345ACB" w:rsidRDefault="00345ACB" w:rsidP="00D34F6F">
      <w:pPr>
        <w:pStyle w:val="Example"/>
      </w:pPr>
      <w:r>
        <w:t>EVERY 1 day FOR 14 days STARTING time of event2</w:t>
      </w:r>
    </w:p>
    <w:p w14:paraId="337DD677" w14:textId="77777777" w:rsidR="00345ACB" w:rsidRPr="00913441" w:rsidRDefault="00345ACB">
      <w:pPr>
        <w:pStyle w:val="NormalIndented"/>
      </w:pPr>
    </w:p>
    <w:p w14:paraId="7D995936" w14:textId="77777777" w:rsidR="00345ACB" w:rsidRDefault="00345ACB" w:rsidP="005D1A8F">
      <w:pPr>
        <w:pStyle w:val="Heading4"/>
        <w:numPr>
          <w:ilvl w:val="3"/>
          <w:numId w:val="33"/>
        </w:numPr>
      </w:pPr>
      <w:r>
        <w:t>Operation</w:t>
      </w:r>
    </w:p>
    <w:p w14:paraId="7F005F7B" w14:textId="77777777" w:rsidR="00345ACB" w:rsidRPr="00913441" w:rsidRDefault="00345ACB">
      <w:pPr>
        <w:pStyle w:val="NormalIndented"/>
      </w:pPr>
      <w:r w:rsidRPr="00913441">
        <w:t xml:space="preserve">The </w:t>
      </w:r>
      <w:proofErr w:type="spellStart"/>
      <w:r w:rsidRPr="00913441">
        <w:t>MLM</w:t>
      </w:r>
      <w:proofErr w:type="spellEnd"/>
      <w:r w:rsidRPr="00913441">
        <w:t xml:space="preserve"> is first triggered at the time specified after the </w:t>
      </w:r>
      <w:r w:rsidRPr="00913441">
        <w:rPr>
          <w:b/>
          <w:bCs/>
        </w:rPr>
        <w:t>starting</w:t>
      </w:r>
      <w:r w:rsidRPr="00913441">
        <w:t xml:space="preserve"> word. It is then triggered repeatedly in cycles of length equal to the duration specified after </w:t>
      </w:r>
      <w:proofErr w:type="gramStart"/>
      <w:r w:rsidRPr="00913441">
        <w:t xml:space="preserve">the </w:t>
      </w:r>
      <w:r w:rsidRPr="00913441">
        <w:rPr>
          <w:b/>
          <w:bCs/>
        </w:rPr>
        <w:t>every</w:t>
      </w:r>
      <w:proofErr w:type="gramEnd"/>
      <w:r w:rsidRPr="00913441">
        <w:t xml:space="preserve"> word. These cycles continue for the duration specified after the </w:t>
      </w:r>
      <w:r w:rsidRPr="00913441">
        <w:rPr>
          <w:b/>
          <w:bCs/>
        </w:rPr>
        <w:t>for</w:t>
      </w:r>
      <w:r w:rsidRPr="00913441">
        <w:t xml:space="preserve"> word. </w:t>
      </w:r>
      <w:proofErr w:type="gramStart"/>
      <w:r w:rsidRPr="00913441">
        <w:t xml:space="preserve">The </w:t>
      </w:r>
      <w:r w:rsidRPr="00913441">
        <w:rPr>
          <w:b/>
          <w:bCs/>
        </w:rPr>
        <w:t>for</w:t>
      </w:r>
      <w:proofErr w:type="gramEnd"/>
      <w:r w:rsidRPr="00913441">
        <w:t xml:space="preserve"> duration is inclusive, so </w:t>
      </w:r>
      <w:r w:rsidRPr="00913441">
        <w:rPr>
          <w:b/>
          <w:bCs/>
        </w:rPr>
        <w:t xml:space="preserve">every 1 day for 1 day starting 3 days after time of </w:t>
      </w:r>
      <w:proofErr w:type="spellStart"/>
      <w:r w:rsidRPr="00913441">
        <w:rPr>
          <w:b/>
          <w:bCs/>
        </w:rPr>
        <w:t>event1</w:t>
      </w:r>
      <w:proofErr w:type="spellEnd"/>
      <w:r w:rsidRPr="00913441">
        <w:t xml:space="preserve"> would trigger the </w:t>
      </w:r>
      <w:proofErr w:type="spellStart"/>
      <w:r w:rsidRPr="00913441">
        <w:t>MLM</w:t>
      </w:r>
      <w:proofErr w:type="spellEnd"/>
      <w:r w:rsidRPr="00913441">
        <w:t xml:space="preserve"> twice: at three days and at four days after the event.</w:t>
      </w:r>
    </w:p>
    <w:p w14:paraId="4C5BDD0E" w14:textId="77777777" w:rsidR="00345ACB" w:rsidRDefault="00345ACB" w:rsidP="005D1A8F">
      <w:pPr>
        <w:pStyle w:val="Heading4"/>
        <w:numPr>
          <w:ilvl w:val="3"/>
          <w:numId w:val="33"/>
        </w:numPr>
      </w:pPr>
      <w:r>
        <w:t>Until</w:t>
      </w:r>
    </w:p>
    <w:p w14:paraId="7B3C4729" w14:textId="77777777" w:rsidR="00345ACB" w:rsidRPr="00913441" w:rsidRDefault="00345ACB">
      <w:pPr>
        <w:pStyle w:val="NormalIndented"/>
      </w:pPr>
      <w:r w:rsidRPr="00913441">
        <w:t xml:space="preserve">If there is an </w:t>
      </w:r>
      <w:r w:rsidRPr="00913441">
        <w:rPr>
          <w:b/>
          <w:bCs/>
        </w:rPr>
        <w:t>until</w:t>
      </w:r>
      <w:r w:rsidRPr="00913441">
        <w:t xml:space="preserve"> clause, then it is evaluated as soon as the </w:t>
      </w:r>
      <w:proofErr w:type="spellStart"/>
      <w:r w:rsidRPr="00913441">
        <w:t>MLM</w:t>
      </w:r>
      <w:proofErr w:type="spellEnd"/>
      <w:r w:rsidRPr="00913441">
        <w:t xml:space="preserve"> is triggered; the clause may contain references to the patient database unrelated to the event. If it is </w:t>
      </w:r>
      <w:r w:rsidRPr="00913441">
        <w:rPr>
          <w:b/>
          <w:bCs/>
        </w:rPr>
        <w:t>true</w:t>
      </w:r>
      <w:r w:rsidRPr="00913441">
        <w:t xml:space="preserve"> then the </w:t>
      </w:r>
      <w:proofErr w:type="spellStart"/>
      <w:r w:rsidRPr="00913441">
        <w:t>MLM</w:t>
      </w:r>
      <w:proofErr w:type="spellEnd"/>
      <w:r w:rsidRPr="00913441">
        <w:t xml:space="preserve"> exits immediately, and no further triggering occurs. Otherwise, the </w:t>
      </w:r>
      <w:proofErr w:type="spellStart"/>
      <w:r w:rsidRPr="00913441">
        <w:t>MLM</w:t>
      </w:r>
      <w:proofErr w:type="spellEnd"/>
      <w:r w:rsidRPr="00913441">
        <w:t xml:space="preserve"> is executed, and it is triggered again after </w:t>
      </w:r>
      <w:proofErr w:type="gramStart"/>
      <w:r w:rsidRPr="00913441">
        <w:t xml:space="preserve">the </w:t>
      </w:r>
      <w:r w:rsidRPr="00913441">
        <w:rPr>
          <w:b/>
          <w:bCs/>
        </w:rPr>
        <w:t>every</w:t>
      </w:r>
      <w:proofErr w:type="gramEnd"/>
      <w:r w:rsidRPr="00913441">
        <w:t xml:space="preserve"> duration (assuming the </w:t>
      </w:r>
      <w:r w:rsidRPr="00913441">
        <w:rPr>
          <w:b/>
          <w:bCs/>
        </w:rPr>
        <w:t>for</w:t>
      </w:r>
      <w:r w:rsidRPr="00913441">
        <w:t xml:space="preserve"> duration has not run out).</w:t>
      </w:r>
    </w:p>
    <w:p w14:paraId="5282F15F" w14:textId="77777777" w:rsidR="00345ACB" w:rsidRDefault="00345ACB" w:rsidP="005D1A8F">
      <w:pPr>
        <w:pStyle w:val="Heading4"/>
        <w:numPr>
          <w:ilvl w:val="3"/>
          <w:numId w:val="33"/>
        </w:numPr>
      </w:pPr>
      <w:r>
        <w:t>Examples</w:t>
      </w:r>
    </w:p>
    <w:p w14:paraId="04729E8F" w14:textId="77777777" w:rsidR="00345ACB" w:rsidRPr="00913441" w:rsidRDefault="00345ACB" w:rsidP="00154345">
      <w:pPr>
        <w:pStyle w:val="NormalIndented"/>
        <w:keepNext/>
      </w:pPr>
      <w:r w:rsidRPr="00913441">
        <w:t xml:space="preserve">In the following examples, variables beginning with </w:t>
      </w:r>
      <w:r w:rsidRPr="00913441">
        <w:rPr>
          <w:b/>
          <w:bCs/>
        </w:rPr>
        <w:t>event</w:t>
      </w:r>
      <w:r w:rsidRPr="00913441">
        <w:t xml:space="preserve"> are event variables:</w:t>
      </w:r>
    </w:p>
    <w:p w14:paraId="3C398DA5" w14:textId="77777777" w:rsidR="00345ACB" w:rsidRDefault="00345ACB">
      <w:pPr>
        <w:pStyle w:val="Example"/>
      </w:pPr>
      <w:r>
        <w:t>every 1 day for 14 days starting 1992-01-01T00:00:00 after time of event1</w:t>
      </w:r>
    </w:p>
    <w:p w14:paraId="06FBC78A" w14:textId="77777777" w:rsidR="00345ACB" w:rsidRDefault="00345ACB">
      <w:pPr>
        <w:pStyle w:val="Example"/>
      </w:pPr>
      <w:r>
        <w:t>every 1 day for 14 days starting time of event2</w:t>
      </w:r>
    </w:p>
    <w:p w14:paraId="0422AF63" w14:textId="77777777" w:rsidR="00345ACB" w:rsidRDefault="00345ACB">
      <w:pPr>
        <w:pStyle w:val="Example"/>
      </w:pPr>
      <w:r>
        <w:t>every 2 hours for 1 day starting today at</w:t>
      </w:r>
      <w:r>
        <w:rPr>
          <w:lang w:eastAsia="ko-KR"/>
        </w:rPr>
        <w:t>time</w:t>
      </w:r>
      <w:r>
        <w:t xml:space="preserve"> 12:00 after time of event3</w:t>
      </w:r>
    </w:p>
    <w:p w14:paraId="41AF098F" w14:textId="77777777" w:rsidR="00345ACB" w:rsidRDefault="00345ACB">
      <w:pPr>
        <w:pStyle w:val="Example"/>
      </w:pPr>
      <w:r>
        <w:lastRenderedPageBreak/>
        <w:t>every 1 week for 1 month starting 3 days after time of event4 until last(serum_potassium) &gt; 5.0</w:t>
      </w:r>
    </w:p>
    <w:p w14:paraId="730E8D4F" w14:textId="77777777" w:rsidR="00345ACB" w:rsidRDefault="00345ACB">
      <w:pPr>
        <w:pStyle w:val="Example"/>
      </w:pPr>
    </w:p>
    <w:p w14:paraId="10501227" w14:textId="77777777" w:rsidR="00345ACB" w:rsidRDefault="00345ACB" w:rsidP="001E5D51">
      <w:pPr>
        <w:pStyle w:val="Heading3"/>
        <w:numPr>
          <w:ilvl w:val="2"/>
          <w:numId w:val="33"/>
        </w:numPr>
      </w:pPr>
      <w:bookmarkStart w:id="1800" w:name="_Toc314132032"/>
      <w:bookmarkStart w:id="1801" w:name="_Toc382912326"/>
      <w:r>
        <w:t>Constant Periodic Time Trigger Statement</w:t>
      </w:r>
      <w:bookmarkEnd w:id="1800"/>
      <w:bookmarkEnd w:id="1801"/>
    </w:p>
    <w:p w14:paraId="6AD51EC8" w14:textId="77777777" w:rsidR="00345ACB" w:rsidRPr="00913441" w:rsidRDefault="00345ACB" w:rsidP="004C1CC6">
      <w:pPr>
        <w:pStyle w:val="NormalIndented"/>
      </w:pPr>
      <w:r w:rsidRPr="00913441">
        <w:t xml:space="preserve">A </w:t>
      </w:r>
      <w:r w:rsidRPr="00913441">
        <w:rPr>
          <w:b/>
        </w:rPr>
        <w:t>constant periodic time trigger</w:t>
      </w:r>
      <w:r w:rsidRPr="00913441">
        <w:t xml:space="preserve"> statement permits the repeatedly execution of a </w:t>
      </w:r>
      <w:proofErr w:type="spellStart"/>
      <w:r w:rsidRPr="00913441">
        <w:t>MLM</w:t>
      </w:r>
      <w:proofErr w:type="spellEnd"/>
      <w:r w:rsidRPr="00913441">
        <w:t xml:space="preserve"> at specific instances of time, independent of events. It has two forms:</w:t>
      </w:r>
    </w:p>
    <w:p w14:paraId="0D0ADCD7" w14:textId="77777777" w:rsidR="00345ACB" w:rsidRDefault="00345ACB" w:rsidP="004C1CC6">
      <w:pPr>
        <w:pStyle w:val="Example"/>
      </w:pPr>
      <w:r>
        <w:t>EVERY &lt;duration-expr&gt; FOR &lt;duration-expr&gt; STARTING &lt;constant-time-trigger&gt;</w:t>
      </w:r>
    </w:p>
    <w:p w14:paraId="74C6D315" w14:textId="77777777" w:rsidR="00345ACB" w:rsidRDefault="00345ACB" w:rsidP="004C1CC6">
      <w:pPr>
        <w:pStyle w:val="Example"/>
      </w:pPr>
      <w:r>
        <w:t>EVERY &lt;duration-expr&gt; FOR &lt;duration-expr&gt; STARTING &lt;constant-time-trigger&gt; UNTIL &lt;Boolean-expr&gt;</w:t>
      </w:r>
    </w:p>
    <w:p w14:paraId="0A9CC890" w14:textId="77777777" w:rsidR="00345ACB" w:rsidRPr="00913441" w:rsidRDefault="00345ACB" w:rsidP="004C1CC6">
      <w:pPr>
        <w:pStyle w:val="NormalIndented"/>
      </w:pPr>
      <w:r w:rsidRPr="00913441">
        <w:rPr>
          <w:b/>
          <w:bCs/>
        </w:rPr>
        <w:t>&lt;duration-expr&gt;</w:t>
      </w:r>
      <w:r w:rsidRPr="00913441">
        <w:t xml:space="preserve"> as defined for the periodic event trigger statement</w:t>
      </w:r>
    </w:p>
    <w:p w14:paraId="3BC70093" w14:textId="77777777" w:rsidR="00345ACB" w:rsidRPr="00913441" w:rsidRDefault="00345ACB" w:rsidP="004C1CC6">
      <w:pPr>
        <w:pStyle w:val="NormalIndented"/>
      </w:pPr>
      <w:r w:rsidRPr="00913441">
        <w:rPr>
          <w:b/>
          <w:bCs/>
        </w:rPr>
        <w:t>&lt;Boolean-expr&gt;</w:t>
      </w:r>
      <w:r w:rsidRPr="00913441">
        <w:t xml:space="preserve"> as defined for the periodic event trigger statement</w:t>
      </w:r>
    </w:p>
    <w:p w14:paraId="5C6DCD16" w14:textId="77777777" w:rsidR="00345ACB" w:rsidRPr="00913441" w:rsidRDefault="00345ACB" w:rsidP="004C1CC6">
      <w:pPr>
        <w:pStyle w:val="NormalIndented"/>
        <w:rPr>
          <w:bCs/>
        </w:rPr>
      </w:pPr>
      <w:r w:rsidRPr="00913441">
        <w:rPr>
          <w:b/>
          <w:bCs/>
        </w:rPr>
        <w:t xml:space="preserve">&lt;constant-time-trigger&gt; </w:t>
      </w:r>
      <w:r w:rsidRPr="00913441">
        <w:rPr>
          <w:bCs/>
        </w:rPr>
        <w:t xml:space="preserve">is a </w:t>
      </w:r>
      <w:r w:rsidRPr="00913441">
        <w:rPr>
          <w:b/>
          <w:bCs/>
        </w:rPr>
        <w:t>constant time trigger</w:t>
      </w:r>
      <w:r w:rsidRPr="00913441">
        <w:rPr>
          <w:bCs/>
        </w:rPr>
        <w:t xml:space="preserve"> as defined above.</w:t>
      </w:r>
    </w:p>
    <w:p w14:paraId="7B619BFB" w14:textId="77777777" w:rsidR="00345ACB" w:rsidRPr="00913441" w:rsidRDefault="00345ACB" w:rsidP="00E04749">
      <w:pPr>
        <w:pStyle w:val="NormalIndented"/>
        <w:keepNext/>
      </w:pPr>
      <w:r w:rsidRPr="00913441">
        <w:t>Consider the following evoke slot:</w:t>
      </w:r>
    </w:p>
    <w:p w14:paraId="6AA9E7F6" w14:textId="77777777" w:rsidR="00345ACB" w:rsidRDefault="00345ACB" w:rsidP="00E04749">
      <w:pPr>
        <w:pStyle w:val="Example"/>
      </w:pPr>
      <w:r>
        <w:t>EVERY 1 DAY FOR 5 months STARTING 2008-10-01T06:30;</w:t>
      </w:r>
    </w:p>
    <w:p w14:paraId="1334CB45" w14:textId="77777777" w:rsidR="00345ACB" w:rsidRPr="00913441" w:rsidRDefault="00345ACB" w:rsidP="00E04749">
      <w:pPr>
        <w:pStyle w:val="NormalIndented"/>
      </w:pPr>
      <w:r w:rsidRPr="00913441">
        <w:t>This evoke slot could be used to run an influenza rule every day for the five months of the 2008 flu season.</w:t>
      </w:r>
    </w:p>
    <w:p w14:paraId="6B66D60E" w14:textId="77777777" w:rsidR="00345ACB" w:rsidRDefault="00345ACB" w:rsidP="005D1A8F">
      <w:pPr>
        <w:pStyle w:val="Heading4"/>
        <w:numPr>
          <w:ilvl w:val="3"/>
          <w:numId w:val="33"/>
        </w:numPr>
      </w:pPr>
      <w:r>
        <w:t>Operation</w:t>
      </w:r>
    </w:p>
    <w:p w14:paraId="632EB592" w14:textId="77777777" w:rsidR="00345ACB" w:rsidRPr="00913441" w:rsidRDefault="00345ACB" w:rsidP="004C1CC6">
      <w:pPr>
        <w:pStyle w:val="NormalIndented"/>
      </w:pPr>
      <w:r w:rsidRPr="00913441">
        <w:t xml:space="preserve">As defined for the </w:t>
      </w:r>
      <w:r w:rsidRPr="00913441">
        <w:rPr>
          <w:b/>
        </w:rPr>
        <w:t>periodic event trigger</w:t>
      </w:r>
      <w:r w:rsidRPr="00913441">
        <w:t xml:space="preserve"> statement, but the first execution is determined by a constant time trigger statement.</w:t>
      </w:r>
    </w:p>
    <w:p w14:paraId="11F87DD4" w14:textId="77777777" w:rsidR="00345ACB" w:rsidRDefault="00345ACB" w:rsidP="005D1A8F">
      <w:pPr>
        <w:pStyle w:val="Heading4"/>
        <w:numPr>
          <w:ilvl w:val="3"/>
          <w:numId w:val="33"/>
        </w:numPr>
      </w:pPr>
      <w:r>
        <w:t>Until</w:t>
      </w:r>
    </w:p>
    <w:p w14:paraId="04FFF50D" w14:textId="77777777" w:rsidR="00345ACB" w:rsidRPr="00913441" w:rsidRDefault="00345ACB" w:rsidP="004C1CC6">
      <w:pPr>
        <w:pStyle w:val="NormalIndented"/>
      </w:pPr>
      <w:r w:rsidRPr="00913441">
        <w:t xml:space="preserve">As defined for the </w:t>
      </w:r>
      <w:r w:rsidRPr="00913441">
        <w:rPr>
          <w:b/>
        </w:rPr>
        <w:t xml:space="preserve">periodic event trigger </w:t>
      </w:r>
      <w:r w:rsidRPr="00913441">
        <w:t xml:space="preserve">statement. </w:t>
      </w:r>
    </w:p>
    <w:p w14:paraId="6A68AEB0" w14:textId="77777777" w:rsidR="00345ACB" w:rsidRDefault="00345ACB" w:rsidP="005D1A8F">
      <w:pPr>
        <w:pStyle w:val="Heading4"/>
        <w:numPr>
          <w:ilvl w:val="3"/>
          <w:numId w:val="33"/>
        </w:numPr>
      </w:pPr>
      <w:r>
        <w:t>Examples</w:t>
      </w:r>
    </w:p>
    <w:p w14:paraId="4D029444" w14:textId="77777777" w:rsidR="00345ACB" w:rsidRPr="00913441" w:rsidRDefault="00345ACB" w:rsidP="004C1CC6">
      <w:pPr>
        <w:pStyle w:val="NormalIndented"/>
        <w:keepNext/>
      </w:pPr>
      <w:r w:rsidRPr="00913441">
        <w:t xml:space="preserve">In the following examples, variables beginning with </w:t>
      </w:r>
      <w:r w:rsidRPr="00913441">
        <w:rPr>
          <w:b/>
          <w:bCs/>
        </w:rPr>
        <w:t>event</w:t>
      </w:r>
      <w:r w:rsidRPr="00913441">
        <w:t xml:space="preserve"> are event variables:</w:t>
      </w:r>
    </w:p>
    <w:p w14:paraId="76FED7FB" w14:textId="77777777" w:rsidR="00345ACB" w:rsidRDefault="00345ACB" w:rsidP="004C1CC6">
      <w:pPr>
        <w:pStyle w:val="Example"/>
      </w:pPr>
      <w:r>
        <w:t>every 1 day for 14 days starting 1992-01-01T00:00:00</w:t>
      </w:r>
    </w:p>
    <w:p w14:paraId="29B0ABE0" w14:textId="77777777" w:rsidR="00345ACB" w:rsidRDefault="00345ACB" w:rsidP="004C1CC6">
      <w:pPr>
        <w:pStyle w:val="Example"/>
      </w:pPr>
      <w:r>
        <w:t>every 2 hours for 1 day starting today at</w:t>
      </w:r>
      <w:r>
        <w:rPr>
          <w:lang w:eastAsia="ko-KR"/>
        </w:rPr>
        <w:t>time</w:t>
      </w:r>
      <w:r>
        <w:t xml:space="preserve"> 12:00</w:t>
      </w:r>
    </w:p>
    <w:p w14:paraId="79BE753B" w14:textId="77777777" w:rsidR="00345ACB" w:rsidRDefault="00345ACB" w:rsidP="004C1CC6">
      <w:pPr>
        <w:pStyle w:val="Example"/>
      </w:pPr>
      <w:r>
        <w:t>every 1 week for 1 month starting 3 days after 1992-01-01T00:00:00 until last(serum_potassium) &gt; 5.0</w:t>
      </w:r>
    </w:p>
    <w:p w14:paraId="1AA455DE" w14:textId="77777777" w:rsidR="00345ACB" w:rsidRDefault="00345ACB">
      <w:pPr>
        <w:pStyle w:val="Example"/>
      </w:pPr>
    </w:p>
    <w:p w14:paraId="2D7EDBD3" w14:textId="77777777" w:rsidR="00345ACB" w:rsidRDefault="00345ACB" w:rsidP="001E5D51">
      <w:pPr>
        <w:pStyle w:val="Heading2"/>
        <w:numPr>
          <w:ilvl w:val="1"/>
          <w:numId w:val="33"/>
        </w:numPr>
      </w:pPr>
      <w:bookmarkStart w:id="1802" w:name="_Toc526304191"/>
      <w:bookmarkStart w:id="1803" w:name="_Toc141178090"/>
      <w:bookmarkStart w:id="1804" w:name="_Toc314132033"/>
      <w:bookmarkStart w:id="1805" w:name="_Toc382912327"/>
      <w:r>
        <w:t>Evoke Slot Usage</w:t>
      </w:r>
      <w:bookmarkEnd w:id="1802"/>
      <w:bookmarkEnd w:id="1803"/>
      <w:bookmarkEnd w:id="1804"/>
      <w:bookmarkEnd w:id="1805"/>
    </w:p>
    <w:p w14:paraId="76C3EDA3" w14:textId="77777777" w:rsidR="00345ACB" w:rsidRPr="00913441" w:rsidRDefault="00345ACB" w:rsidP="00E45965">
      <w:pPr>
        <w:pStyle w:val="NormalIndented"/>
      </w:pPr>
      <w:r w:rsidRPr="00913441">
        <w:rPr>
          <w:rStyle w:val="FootnoteReference"/>
          <w:vertAlign w:val="baseline"/>
        </w:rPr>
        <w:t xml:space="preserve">The evoke slot usually contains a single statement that specifies when an </w:t>
      </w:r>
      <w:proofErr w:type="spellStart"/>
      <w:r w:rsidRPr="00913441">
        <w:rPr>
          <w:rStyle w:val="FootnoteReference"/>
          <w:vertAlign w:val="baseline"/>
        </w:rPr>
        <w:t>MLM</w:t>
      </w:r>
      <w:proofErr w:type="spellEnd"/>
      <w:r w:rsidRPr="00913441">
        <w:rPr>
          <w:rStyle w:val="FootnoteReference"/>
          <w:vertAlign w:val="baseline"/>
        </w:rPr>
        <w:t xml:space="preserve"> is triggered. If the evoke slot has more than one statement, then the </w:t>
      </w:r>
      <w:proofErr w:type="spellStart"/>
      <w:r w:rsidRPr="00913441">
        <w:rPr>
          <w:rStyle w:val="FootnoteReference"/>
          <w:vertAlign w:val="baseline"/>
        </w:rPr>
        <w:t>MLM</w:t>
      </w:r>
      <w:proofErr w:type="spellEnd"/>
      <w:r w:rsidRPr="00913441">
        <w:rPr>
          <w:rStyle w:val="FootnoteReference"/>
          <w:vertAlign w:val="baseline"/>
        </w:rPr>
        <w:t xml:space="preserve"> is evoked whenever any of the criteria in any of the statements occurs.</w:t>
      </w:r>
    </w:p>
    <w:p w14:paraId="55808B10" w14:textId="77777777" w:rsidR="00345ACB" w:rsidRPr="00913441" w:rsidRDefault="00345ACB" w:rsidP="0066682E">
      <w:pPr>
        <w:pStyle w:val="NormalIndented"/>
        <w:ind w:left="0"/>
      </w:pPr>
    </w:p>
    <w:p w14:paraId="3F63C09A" w14:textId="77777777" w:rsidR="00345ACB" w:rsidRPr="00913441" w:rsidRDefault="00345ACB">
      <w:pPr>
        <w:pStyle w:val="NormalIndented"/>
        <w:rPr>
          <w:rStyle w:val="FootnoteReference"/>
          <w:vertAlign w:val="baseline"/>
        </w:rPr>
        <w:sectPr w:rsidR="00345ACB" w:rsidRPr="00913441" w:rsidSect="00F93039">
          <w:headerReference w:type="even" r:id="rId19"/>
          <w:headerReference w:type="default" r:id="rId20"/>
          <w:footerReference w:type="even" r:id="rId21"/>
          <w:footerReference w:type="default" r:id="rId22"/>
          <w:footerReference w:type="first" r:id="rId23"/>
          <w:pgSz w:w="12240" w:h="15840" w:code="1"/>
          <w:pgMar w:top="1080" w:right="1440" w:bottom="1166" w:left="1440" w:header="1080" w:footer="360" w:gutter="0"/>
          <w:pgNumType w:start="0"/>
          <w:cols w:space="720"/>
          <w:titlePg/>
        </w:sectPr>
      </w:pPr>
    </w:p>
    <w:p w14:paraId="70E09AFA" w14:textId="77777777" w:rsidR="00345ACB" w:rsidRDefault="00345ACB" w:rsidP="00EB6633">
      <w:pPr>
        <w:pStyle w:val="Heading1-Right"/>
        <w:spacing w:after="0"/>
      </w:pPr>
      <w:r>
        <w:lastRenderedPageBreak/>
        <w:t>Annexes</w:t>
      </w:r>
    </w:p>
    <w:p w14:paraId="73A64A26" w14:textId="77777777" w:rsidR="00345ACB" w:rsidRDefault="00345ACB">
      <w:pPr>
        <w:pStyle w:val="Heading1-Right"/>
        <w:spacing w:before="0"/>
        <w:rPr>
          <w:sz w:val="52"/>
          <w:szCs w:val="52"/>
        </w:rPr>
      </w:pPr>
      <w:r>
        <w:rPr>
          <w:sz w:val="52"/>
          <w:szCs w:val="52"/>
        </w:rPr>
        <w:tab/>
        <w:t>(Mandatory Information)</w:t>
      </w:r>
    </w:p>
    <w:p w14:paraId="4D779235" w14:textId="77777777" w:rsidR="00345ACB" w:rsidRDefault="00345ACB" w:rsidP="00EB6633">
      <w:pPr>
        <w:pStyle w:val="Heading1annex"/>
        <w:outlineLvl w:val="0"/>
      </w:pPr>
      <w:bookmarkStart w:id="1806" w:name="_Hlt451050160"/>
      <w:bookmarkStart w:id="1807" w:name="A1"/>
      <w:bookmarkStart w:id="1808" w:name="_Toc382912328"/>
      <w:bookmarkEnd w:id="1806"/>
      <w:r>
        <w:t>A1</w:t>
      </w:r>
      <w:bookmarkEnd w:id="1807"/>
      <w:r>
        <w:tab/>
        <w:t>FORmal representation</w:t>
      </w:r>
      <w:bookmarkEnd w:id="1808"/>
    </w:p>
    <w:p w14:paraId="7F30E593" w14:textId="5E52B04F" w:rsidR="00345ACB" w:rsidRDefault="00345ACB" w:rsidP="00343734">
      <w:r>
        <w:t xml:space="preserve">This chapter describes two formal representations of the Arden syntax. The first is the Backus-Naur Form while the second is the XML representation. Either one or the other can be used to write a normative </w:t>
      </w:r>
      <w:proofErr w:type="spellStart"/>
      <w:r>
        <w:t>MLM</w:t>
      </w:r>
      <w:proofErr w:type="spellEnd"/>
      <w:r>
        <w:t>.</w:t>
      </w:r>
    </w:p>
    <w:p w14:paraId="11E42EF1" w14:textId="77777777" w:rsidR="00345ACB" w:rsidRDefault="00345ACB" w:rsidP="00343734">
      <w:pPr>
        <w:pStyle w:val="Heading1annex"/>
        <w:outlineLvl w:val="1"/>
      </w:pPr>
      <w:bookmarkStart w:id="1809" w:name="_Toc382912329"/>
      <w:proofErr w:type="spellStart"/>
      <w:r>
        <w:t>A1.1</w:t>
      </w:r>
      <w:proofErr w:type="spellEnd"/>
      <w:r>
        <w:tab/>
        <w:t>Backus-NAUR FORM</w:t>
      </w:r>
      <w:bookmarkEnd w:id="1809"/>
    </w:p>
    <w:p w14:paraId="79E994CF" w14:textId="77777777" w:rsidR="00345ACB" w:rsidRDefault="00345ACB">
      <w:r>
        <w:t xml:space="preserve">The </w:t>
      </w:r>
      <w:proofErr w:type="spellStart"/>
      <w:r>
        <w:t>MLM</w:t>
      </w:r>
      <w:proofErr w:type="spellEnd"/>
      <w:r>
        <w:t xml:space="preserve"> syntax is defined using Backus-Naur Form (</w:t>
      </w:r>
      <w:proofErr w:type="spellStart"/>
      <w:r>
        <w:t>BNF</w:t>
      </w:r>
      <w:proofErr w:type="spellEnd"/>
      <w:r>
        <w:t xml:space="preserve">) </w:t>
      </w:r>
      <w:r>
        <w:rPr>
          <w:b/>
          <w:bCs/>
        </w:rPr>
        <w:t xml:space="preserve">(3). </w:t>
      </w:r>
      <w:r>
        <w:t>In the interest of readability and computability, the context free grammar is expressed in Backus-Naur Form rather than in the more compact Extended Backus-Naur Form (</w:t>
      </w:r>
      <w:proofErr w:type="spellStart"/>
      <w:r>
        <w:t>EBNF</w:t>
      </w:r>
      <w:proofErr w:type="spellEnd"/>
      <w:r>
        <w:t xml:space="preserve">) </w:t>
      </w:r>
      <w:r>
        <w:rPr>
          <w:b/>
          <w:bCs/>
        </w:rPr>
        <w:t>(3)</w:t>
      </w:r>
      <w:r>
        <w:t>. The following definitions hold:</w:t>
      </w:r>
    </w:p>
    <w:p w14:paraId="10FED16C" w14:textId="77777777" w:rsidR="00345ACB" w:rsidRDefault="00345ACB">
      <w:pPr>
        <w:pStyle w:val="NormalList"/>
        <w:ind w:left="1440"/>
      </w:pPr>
      <w:r>
        <w:t>&lt;expression&gt; - represents the non-terminal expression</w:t>
      </w:r>
    </w:p>
    <w:p w14:paraId="1AB4D868" w14:textId="77777777" w:rsidR="00345ACB" w:rsidRDefault="00345ACB">
      <w:pPr>
        <w:pStyle w:val="NormalList"/>
        <w:ind w:left="1440"/>
      </w:pPr>
      <w:r>
        <w:t xml:space="preserve">"IF" – represents the terminal </w:t>
      </w:r>
      <w:r>
        <w:rPr>
          <w:b/>
          <w:bCs/>
        </w:rPr>
        <w:t>if</w:t>
      </w:r>
      <w:r>
        <w:t xml:space="preserve">, </w:t>
      </w:r>
      <w:proofErr w:type="spellStart"/>
      <w:r>
        <w:rPr>
          <w:b/>
          <w:bCs/>
        </w:rPr>
        <w:t>iF</w:t>
      </w:r>
      <w:proofErr w:type="spellEnd"/>
      <w:r>
        <w:t xml:space="preserve">, </w:t>
      </w:r>
      <w:r>
        <w:rPr>
          <w:b/>
          <w:bCs/>
        </w:rPr>
        <w:t>If</w:t>
      </w:r>
      <w:r>
        <w:t xml:space="preserve">, or </w:t>
      </w:r>
      <w:r>
        <w:rPr>
          <w:b/>
          <w:bCs/>
        </w:rPr>
        <w:t>IF</w:t>
      </w:r>
      <w:r>
        <w:t xml:space="preserve"> </w:t>
      </w:r>
    </w:p>
    <w:p w14:paraId="26DEBBCA" w14:textId="77777777" w:rsidR="00345ACB" w:rsidRDefault="00345ACB">
      <w:pPr>
        <w:pStyle w:val="NormalList"/>
        <w:ind w:left="1440"/>
      </w:pPr>
      <w:proofErr w:type="gramStart"/>
      <w:r>
        <w:t>":=</w:t>
      </w:r>
      <w:proofErr w:type="gramEnd"/>
      <w:r>
        <w:t xml:space="preserve">" – represents the terminal </w:t>
      </w:r>
      <w:r>
        <w:rPr>
          <w:b/>
          <w:bCs/>
        </w:rPr>
        <w:t>:=</w:t>
      </w:r>
      <w:r>
        <w:t xml:space="preserve"> </w:t>
      </w:r>
    </w:p>
    <w:p w14:paraId="49D6FC17" w14:textId="77777777" w:rsidR="00345ACB" w:rsidRDefault="00345ACB">
      <w:pPr>
        <w:pStyle w:val="NormalList"/>
        <w:ind w:left="1440"/>
      </w:pPr>
      <w:proofErr w:type="gramStart"/>
      <w:r>
        <w:t>::</w:t>
      </w:r>
      <w:proofErr w:type="gramEnd"/>
      <w:r>
        <w:t>= - is defined as</w:t>
      </w:r>
    </w:p>
    <w:p w14:paraId="5791D1AD" w14:textId="77777777" w:rsidR="00345ACB" w:rsidRDefault="00345ACB">
      <w:pPr>
        <w:pStyle w:val="NormalList"/>
        <w:ind w:left="1440"/>
      </w:pPr>
      <w:r>
        <w:t>/*...*/ - a comment about the grammar</w:t>
      </w:r>
    </w:p>
    <w:p w14:paraId="1025B317" w14:textId="77777777" w:rsidR="00345ACB" w:rsidRDefault="00345ACB">
      <w:pPr>
        <w:pStyle w:val="NormalList"/>
        <w:ind w:left="1440"/>
      </w:pPr>
      <w:r>
        <w:t>| - or</w:t>
      </w:r>
    </w:p>
    <w:p w14:paraId="115439A6" w14:textId="77777777" w:rsidR="00345ACB" w:rsidRDefault="00345ACB">
      <w:r>
        <w:t xml:space="preserve">Terminals are listed in uppercase, but the language is case insensitive outside of character strings. In structured slots, space, carriage return, line feed, horizontal tab, vertical tab, and form feed are considered white space and are ignored. In addition, the terminal </w:t>
      </w:r>
      <w:r>
        <w:rPr>
          <w:b/>
          <w:bCs/>
        </w:rPr>
        <w:t>the</w:t>
      </w:r>
      <w:r>
        <w:t xml:space="preserve"> is treated as white space (that is, the word </w:t>
      </w:r>
      <w:r>
        <w:rPr>
          <w:b/>
          <w:bCs/>
        </w:rPr>
        <w:t>the</w:t>
      </w:r>
      <w:r>
        <w:t xml:space="preserve"> is ignored).</w:t>
      </w:r>
    </w:p>
    <w:p w14:paraId="673442EF" w14:textId="77777777" w:rsidR="00345ACB" w:rsidRDefault="00345ACB">
      <w:r>
        <w:t xml:space="preserve">With minor modifications, the following grammar can be processed by an </w:t>
      </w:r>
      <w:proofErr w:type="gramStart"/>
      <w:r>
        <w:t>LALR(</w:t>
      </w:r>
      <w:proofErr w:type="gramEnd"/>
      <w:r>
        <w:t>1) parser generator, except where noted by comments against individual rules</w:t>
      </w:r>
    </w:p>
    <w:p w14:paraId="5AF8BC6A" w14:textId="77777777" w:rsidR="00345ACB" w:rsidRDefault="00345ACB">
      <w:pPr>
        <w:pStyle w:val="Example"/>
        <w:spacing w:line="360" w:lineRule="auto"/>
      </w:pPr>
      <w:r>
        <w:t>/****** physical file containing one or more MLMs ******/</w:t>
      </w:r>
    </w:p>
    <w:p w14:paraId="13611670" w14:textId="77777777" w:rsidR="00345ACB" w:rsidRDefault="00345ACB">
      <w:pPr>
        <w:pStyle w:val="Example"/>
        <w:spacing w:line="360" w:lineRule="auto"/>
      </w:pPr>
      <w:r>
        <w:t>/****** file of individual MLMs ******/</w:t>
      </w:r>
    </w:p>
    <w:p w14:paraId="0EA677B2" w14:textId="77777777" w:rsidR="00345ACB" w:rsidRDefault="00345ACB">
      <w:pPr>
        <w:pStyle w:val="Example"/>
        <w:spacing w:line="360" w:lineRule="auto"/>
      </w:pPr>
      <w:r>
        <w:t>&lt;mlms&gt; ::=</w:t>
      </w:r>
      <w:r>
        <w:br/>
      </w:r>
      <w:r>
        <w:tab/>
        <w:t xml:space="preserve">  &lt;mlm&gt;</w:t>
      </w:r>
      <w:r>
        <w:br/>
      </w:r>
      <w:r>
        <w:tab/>
        <w:t>| &lt;mlm&gt; &lt;mlms&gt;</w:t>
      </w:r>
    </w:p>
    <w:p w14:paraId="234A9333" w14:textId="77777777" w:rsidR="00345ACB" w:rsidRDefault="00345ACB">
      <w:pPr>
        <w:pStyle w:val="Example"/>
        <w:spacing w:line="360" w:lineRule="auto"/>
      </w:pPr>
      <w:r>
        <w:t>/****** categories ******/</w:t>
      </w:r>
    </w:p>
    <w:p w14:paraId="7EFDD374" w14:textId="77777777" w:rsidR="00345ACB" w:rsidRDefault="00345ACB">
      <w:pPr>
        <w:pStyle w:val="Example"/>
        <w:spacing w:line="360" w:lineRule="auto"/>
      </w:pPr>
      <w:r>
        <w:t>&lt;mlm&gt; ::=</w:t>
      </w:r>
      <w:r>
        <w:br/>
      </w:r>
      <w:r>
        <w:tab/>
        <w:t xml:space="preserve">  &lt;maintenance_category&gt;</w:t>
      </w:r>
      <w:r>
        <w:br/>
      </w:r>
      <w:r>
        <w:tab/>
        <w:t xml:space="preserve">  &lt;library_category&gt;</w:t>
      </w:r>
      <w:r>
        <w:br/>
      </w:r>
      <w:r>
        <w:tab/>
        <w:t xml:space="preserve">  &lt;knowledge_category&gt;</w:t>
      </w:r>
      <w:r>
        <w:br/>
      </w:r>
      <w:r>
        <w:tab/>
        <w:t xml:space="preserve">  &lt;resources_category&gt;</w:t>
      </w:r>
      <w:r>
        <w:br/>
      </w:r>
      <w:r>
        <w:tab/>
        <w:t xml:space="preserve">  "END:"</w:t>
      </w:r>
    </w:p>
    <w:p w14:paraId="6AA617BA" w14:textId="77777777" w:rsidR="00345ACB" w:rsidRDefault="00345ACB">
      <w:pPr>
        <w:pStyle w:val="Example"/>
        <w:spacing w:line="360" w:lineRule="auto"/>
      </w:pPr>
      <w:r>
        <w:t>&lt;maintenance_category&gt; ::=</w:t>
      </w:r>
      <w:r>
        <w:br/>
      </w:r>
      <w:r>
        <w:tab/>
        <w:t xml:space="preserve">  "MAINTENANCE:" &lt;maintenance_body&gt;</w:t>
      </w:r>
    </w:p>
    <w:p w14:paraId="00E92DE4" w14:textId="77777777" w:rsidR="00345ACB" w:rsidRDefault="00345ACB">
      <w:pPr>
        <w:pStyle w:val="Example"/>
        <w:spacing w:line="360" w:lineRule="auto"/>
      </w:pPr>
      <w:r>
        <w:lastRenderedPageBreak/>
        <w:t>&lt;maintenance_body&gt; ::=</w:t>
      </w:r>
      <w:r>
        <w:br/>
      </w:r>
      <w:r>
        <w:tab/>
        <w:t xml:space="preserve">  &lt;title_slot&gt;</w:t>
      </w:r>
      <w:r>
        <w:br/>
      </w:r>
      <w:r>
        <w:tab/>
        <w:t xml:space="preserve">  &lt;mlmname_slot&gt;</w:t>
      </w:r>
      <w:r>
        <w:br/>
      </w:r>
      <w:r>
        <w:tab/>
        <w:t xml:space="preserve">  &lt;arden_version_slot&gt;</w:t>
      </w:r>
      <w:r>
        <w:br/>
      </w:r>
      <w:r>
        <w:tab/>
        <w:t xml:space="preserve">  &lt;version_slot&gt;</w:t>
      </w:r>
      <w:r>
        <w:br/>
      </w:r>
      <w:r>
        <w:tab/>
        <w:t xml:space="preserve">  &lt;institution_slot&gt;</w:t>
      </w:r>
      <w:r>
        <w:br/>
      </w:r>
      <w:r>
        <w:tab/>
        <w:t xml:space="preserve">  &lt;author_slot&gt;</w:t>
      </w:r>
      <w:r>
        <w:br/>
      </w:r>
      <w:r>
        <w:tab/>
        <w:t xml:space="preserve">  &lt;specialist_slot&gt;</w:t>
      </w:r>
      <w:r>
        <w:br/>
      </w:r>
      <w:r>
        <w:tab/>
        <w:t xml:space="preserve">  &lt;date_slot&gt;</w:t>
      </w:r>
      <w:r>
        <w:br/>
      </w:r>
      <w:r>
        <w:tab/>
        <w:t xml:space="preserve">  &lt;validation_slot&gt;</w:t>
      </w:r>
    </w:p>
    <w:p w14:paraId="0C9225D9" w14:textId="77777777" w:rsidR="00345ACB" w:rsidRDefault="00345ACB">
      <w:pPr>
        <w:pStyle w:val="Example"/>
        <w:spacing w:line="360" w:lineRule="auto"/>
      </w:pPr>
      <w:r>
        <w:t>&lt;library_category&gt; ::=</w:t>
      </w:r>
      <w:r>
        <w:br/>
      </w:r>
      <w:r>
        <w:tab/>
        <w:t xml:space="preserve">  "LIBRARY:" &lt;library_body&gt;</w:t>
      </w:r>
    </w:p>
    <w:p w14:paraId="5DC2BB24" w14:textId="77777777" w:rsidR="00345ACB" w:rsidRDefault="00345ACB">
      <w:pPr>
        <w:pStyle w:val="Example"/>
        <w:spacing w:line="360" w:lineRule="auto"/>
      </w:pPr>
      <w:r>
        <w:t>&lt;library_body&gt; ::=</w:t>
      </w:r>
      <w:r>
        <w:br/>
      </w:r>
      <w:r>
        <w:tab/>
        <w:t xml:space="preserve">  &lt;purpose_slot&gt;</w:t>
      </w:r>
      <w:r>
        <w:br/>
      </w:r>
      <w:r>
        <w:tab/>
        <w:t xml:space="preserve">  &lt;explanation_slot&gt;</w:t>
      </w:r>
      <w:r>
        <w:br/>
      </w:r>
      <w:r>
        <w:tab/>
        <w:t xml:space="preserve">  &lt;keywords_slot&gt;</w:t>
      </w:r>
      <w:r>
        <w:br/>
      </w:r>
      <w:r>
        <w:tab/>
        <w:t xml:space="preserve">  &lt;citations_slot&gt;</w:t>
      </w:r>
      <w:r>
        <w:br/>
      </w:r>
      <w:r>
        <w:tab/>
        <w:t xml:space="preserve">  &lt;links_slot&gt;</w:t>
      </w:r>
    </w:p>
    <w:p w14:paraId="12923A19" w14:textId="77777777" w:rsidR="00345ACB" w:rsidRDefault="00345ACB">
      <w:pPr>
        <w:pStyle w:val="Example"/>
        <w:spacing w:line="360" w:lineRule="auto"/>
      </w:pPr>
      <w:r>
        <w:t>&lt;knowledge_category&gt; ::=</w:t>
      </w:r>
      <w:r>
        <w:br/>
      </w:r>
      <w:r>
        <w:tab/>
        <w:t xml:space="preserve">  "KNOWLEDGE:" &lt;knowledge_body&gt;</w:t>
      </w:r>
    </w:p>
    <w:p w14:paraId="0ECB7CFE" w14:textId="77777777" w:rsidR="00345ACB" w:rsidRDefault="00345ACB" w:rsidP="003E2899">
      <w:pPr>
        <w:pStyle w:val="Example"/>
        <w:spacing w:line="360" w:lineRule="auto"/>
      </w:pPr>
      <w:r>
        <w:t>&lt;knowledge_body&gt; ::=</w:t>
      </w:r>
      <w:r>
        <w:br/>
      </w:r>
      <w:r>
        <w:tab/>
        <w:t xml:space="preserve">  &lt;type_slot&gt;</w:t>
      </w:r>
      <w:r>
        <w:br/>
      </w:r>
      <w:r>
        <w:tab/>
        <w:t xml:space="preserve">  &lt;data_slot&gt;</w:t>
      </w:r>
      <w:r>
        <w:br/>
      </w:r>
      <w:r>
        <w:tab/>
        <w:t xml:space="preserve">  &lt;priority_slot&gt;</w:t>
      </w:r>
      <w:r>
        <w:br/>
        <w:t xml:space="preserve"> </w:t>
      </w:r>
      <w:r>
        <w:tab/>
        <w:t xml:space="preserve">  &lt;evoke_slot&gt;</w:t>
      </w:r>
      <w:r>
        <w:br/>
      </w:r>
      <w:r>
        <w:tab/>
        <w:t xml:space="preserve">  &lt;logic_slot&gt;</w:t>
      </w:r>
      <w:r>
        <w:br/>
      </w:r>
      <w:r>
        <w:tab/>
        <w:t xml:space="preserve">  &lt;action_slot&gt;</w:t>
      </w:r>
      <w:r>
        <w:br/>
      </w:r>
      <w:r>
        <w:tab/>
        <w:t xml:space="preserve">  &lt;urgency_slot&gt;</w:t>
      </w:r>
    </w:p>
    <w:p w14:paraId="2F86E0AF" w14:textId="77777777" w:rsidR="00345ACB" w:rsidRDefault="00345ACB" w:rsidP="003E2899">
      <w:pPr>
        <w:pStyle w:val="Example"/>
        <w:spacing w:line="360" w:lineRule="auto"/>
      </w:pPr>
      <w:r>
        <w:t>&lt;resources_category&gt; ::=</w:t>
      </w:r>
      <w:r>
        <w:rPr>
          <w:lang w:eastAsia="ko-KR"/>
        </w:rPr>
        <w:br/>
      </w:r>
      <w:r>
        <w:rPr>
          <w:lang w:eastAsia="ko-KR"/>
        </w:rPr>
        <w:tab/>
        <w:t xml:space="preserve">  /* empty */</w:t>
      </w:r>
      <w:r>
        <w:tab/>
      </w:r>
      <w:r>
        <w:rPr>
          <w:lang w:eastAsia="ko-KR"/>
        </w:rPr>
        <w:tab/>
      </w:r>
      <w:r>
        <w:rPr>
          <w:lang w:eastAsia="ko-KR"/>
        </w:rPr>
        <w:tab/>
      </w:r>
      <w:r>
        <w:rPr>
          <w:lang w:eastAsia="ko-KR"/>
        </w:rPr>
        <w:tab/>
      </w:r>
      <w:r>
        <w:t>/* deprecated –                         */</w:t>
      </w:r>
      <w:r>
        <w:rPr>
          <w:lang w:eastAsia="ko-KR"/>
        </w:rPr>
        <w:br/>
      </w:r>
      <w:r>
        <w:tab/>
      </w:r>
      <w:r>
        <w:tab/>
      </w:r>
      <w:r>
        <w:tab/>
      </w:r>
      <w:r>
        <w:tab/>
      </w:r>
      <w:r>
        <w:tab/>
      </w:r>
      <w:r>
        <w:tab/>
      </w:r>
      <w:r>
        <w:tab/>
      </w:r>
      <w:r>
        <w:tab/>
        <w:t>/* supported for backward compatibility */</w:t>
      </w:r>
      <w:r>
        <w:rPr>
          <w:lang w:eastAsia="ko-KR"/>
        </w:rPr>
        <w:br/>
      </w:r>
      <w:r>
        <w:tab/>
        <w:t xml:space="preserve">  </w:t>
      </w:r>
      <w:r>
        <w:rPr>
          <w:lang w:eastAsia="ko-KR"/>
        </w:rPr>
        <w:t xml:space="preserve">| </w:t>
      </w:r>
      <w:r>
        <w:t>"RESOURCES:" &lt;resources_body&gt;</w:t>
      </w:r>
    </w:p>
    <w:p w14:paraId="64666D31" w14:textId="77777777" w:rsidR="00345ACB" w:rsidRDefault="00345ACB" w:rsidP="003E2899">
      <w:pPr>
        <w:pStyle w:val="Example"/>
        <w:spacing w:line="360" w:lineRule="auto"/>
      </w:pPr>
      <w:r>
        <w:t>&lt;resources_body&gt; ::=</w:t>
      </w:r>
      <w:r>
        <w:br/>
      </w:r>
      <w:r>
        <w:tab/>
        <w:t xml:space="preserve">  &lt;default_slot&gt;</w:t>
      </w:r>
      <w:r>
        <w:br/>
      </w:r>
      <w:r>
        <w:tab/>
        <w:t xml:space="preserve">  &lt;language_slots&gt;</w:t>
      </w:r>
    </w:p>
    <w:p w14:paraId="4877E5EA" w14:textId="77777777" w:rsidR="00345ACB" w:rsidRDefault="00345ACB">
      <w:pPr>
        <w:spacing w:line="360" w:lineRule="auto"/>
        <w:ind w:left="1080"/>
      </w:pPr>
      <w:r>
        <w:t>/****** slots ******/</w:t>
      </w:r>
    </w:p>
    <w:p w14:paraId="3ABC182D" w14:textId="77777777" w:rsidR="00345ACB" w:rsidRDefault="00345ACB">
      <w:pPr>
        <w:spacing w:line="360" w:lineRule="auto"/>
        <w:ind w:left="1080"/>
      </w:pPr>
      <w:r>
        <w:t>/****** maintenance slots ******/</w:t>
      </w:r>
    </w:p>
    <w:p w14:paraId="5CF84BD7" w14:textId="77777777" w:rsidR="00345ACB" w:rsidRDefault="00345ACB">
      <w:pPr>
        <w:pStyle w:val="Example"/>
        <w:spacing w:line="360" w:lineRule="auto"/>
      </w:pPr>
      <w:r>
        <w:t>&lt;title_slot&gt; ::=</w:t>
      </w:r>
      <w:r>
        <w:br/>
      </w:r>
      <w:r>
        <w:tab/>
        <w:t xml:space="preserve">  "TITLE:" &lt;text&gt; ";;"</w:t>
      </w:r>
    </w:p>
    <w:p w14:paraId="3C825A9C" w14:textId="77777777" w:rsidR="00345ACB" w:rsidRDefault="00345ACB">
      <w:pPr>
        <w:pStyle w:val="Example"/>
        <w:spacing w:line="360" w:lineRule="auto"/>
        <w:ind w:left="2160"/>
      </w:pPr>
      <w:r>
        <w:lastRenderedPageBreak/>
        <w:t>&lt;mlmname_slot&gt; ::=</w:t>
      </w:r>
      <w:r>
        <w:br/>
      </w:r>
      <w:r>
        <w:tab/>
        <w:t xml:space="preserve">  "MLMNAME:" &lt;mlmname_text&gt; ";;"</w:t>
      </w:r>
      <w:r>
        <w:br/>
      </w:r>
      <w:r>
        <w:tab/>
        <w:t>| "FILENAME:" &lt;mlmname_text&gt; ";;"</w:t>
      </w:r>
      <w:r>
        <w:br/>
      </w:r>
      <w:r>
        <w:tab/>
      </w:r>
      <w:r>
        <w:tab/>
      </w:r>
      <w:r>
        <w:tab/>
      </w:r>
      <w:r>
        <w:tab/>
      </w:r>
      <w:r>
        <w:tab/>
      </w:r>
      <w:r>
        <w:tab/>
      </w:r>
      <w:r>
        <w:tab/>
      </w:r>
      <w:r>
        <w:tab/>
      </w:r>
      <w:r>
        <w:tab/>
        <w:t>/* the "FILENAME:" form is only valid */</w:t>
      </w:r>
      <w:r>
        <w:br/>
      </w:r>
      <w:r>
        <w:tab/>
      </w:r>
      <w:r>
        <w:tab/>
      </w:r>
      <w:r>
        <w:tab/>
      </w:r>
      <w:r>
        <w:tab/>
      </w:r>
      <w:r>
        <w:tab/>
      </w:r>
      <w:r>
        <w:tab/>
      </w:r>
      <w:r>
        <w:tab/>
      </w:r>
      <w:r>
        <w:tab/>
      </w:r>
      <w:r>
        <w:tab/>
        <w:t>/* combination with the empty version */</w:t>
      </w:r>
      <w:r>
        <w:br/>
      </w:r>
      <w:r>
        <w:tab/>
      </w:r>
      <w:r>
        <w:tab/>
      </w:r>
      <w:r>
        <w:tab/>
      </w:r>
      <w:r>
        <w:tab/>
      </w:r>
      <w:r>
        <w:tab/>
      </w:r>
      <w:r>
        <w:tab/>
      </w:r>
      <w:r>
        <w:tab/>
      </w:r>
      <w:r>
        <w:tab/>
      </w:r>
      <w:r>
        <w:tab/>
        <w:t>/* of &lt;arden_version_slot&gt;            */</w:t>
      </w:r>
    </w:p>
    <w:p w14:paraId="6FDAF4E6" w14:textId="77777777" w:rsidR="00345ACB" w:rsidRDefault="00345ACB">
      <w:pPr>
        <w:pStyle w:val="Example"/>
        <w:spacing w:line="360" w:lineRule="auto"/>
        <w:ind w:left="2160"/>
      </w:pPr>
      <w:r>
        <w:t>&lt;mlmname_text&gt; ::=</w:t>
      </w:r>
      <w:r>
        <w:br/>
      </w:r>
      <w:r>
        <w:tab/>
        <w:t xml:space="preserve">  &lt;letter&gt;</w:t>
      </w:r>
      <w:r>
        <w:br/>
      </w:r>
      <w:r>
        <w:tab/>
        <w:t>| &lt;mlmname_text&gt;&lt;mlmname_text_rest&gt;</w:t>
      </w:r>
    </w:p>
    <w:p w14:paraId="3DF220C7" w14:textId="77777777" w:rsidR="00345ACB" w:rsidRDefault="00345ACB">
      <w:pPr>
        <w:pStyle w:val="Example"/>
        <w:spacing w:line="360" w:lineRule="auto"/>
      </w:pPr>
      <w:r>
        <w:t>&lt;mlmname_text_rest&gt; ::=</w:t>
      </w:r>
      <w:r>
        <w:br/>
      </w:r>
      <w:r>
        <w:tab/>
        <w:t xml:space="preserve">  &lt;letter&gt;</w:t>
      </w:r>
      <w:r>
        <w:br/>
      </w:r>
      <w:r>
        <w:tab/>
        <w:t>| &lt;digit&gt;</w:t>
      </w:r>
      <w:r>
        <w:br/>
      </w:r>
      <w:r>
        <w:tab/>
        <w:t>| "."</w:t>
      </w:r>
      <w:r>
        <w:br/>
      </w:r>
      <w:r>
        <w:tab/>
        <w:t>| "-"</w:t>
      </w:r>
      <w:r>
        <w:br/>
      </w:r>
      <w:r>
        <w:tab/>
        <w:t>| "_"</w:t>
      </w:r>
    </w:p>
    <w:p w14:paraId="0CE04AA3" w14:textId="77777777" w:rsidR="00345ACB" w:rsidRDefault="00345ACB">
      <w:pPr>
        <w:pStyle w:val="Example"/>
        <w:spacing w:line="360" w:lineRule="auto"/>
      </w:pPr>
      <w:r>
        <w:t>&lt;arden_version_slot&gt; ::=</w:t>
      </w:r>
      <w:r>
        <w:br/>
      </w:r>
      <w:r>
        <w:tab/>
        <w:t xml:space="preserve">  "ARDEN:" &lt;arden_version&gt; ";;"</w:t>
      </w:r>
      <w:r>
        <w:br/>
      </w:r>
      <w:r>
        <w:tab/>
        <w:t>| /*empty*/</w:t>
      </w:r>
      <w:r>
        <w:tab/>
      </w:r>
      <w:r>
        <w:br/>
      </w:r>
      <w:r>
        <w:tab/>
      </w:r>
      <w:r>
        <w:tab/>
      </w:r>
      <w:r>
        <w:tab/>
      </w:r>
      <w:r>
        <w:tab/>
      </w:r>
      <w:r>
        <w:tab/>
      </w:r>
      <w:r>
        <w:tab/>
      </w:r>
      <w:r>
        <w:tab/>
      </w:r>
      <w:r>
        <w:tab/>
      </w:r>
      <w:r>
        <w:tab/>
        <w:t>/* the empty version is only valid    */</w:t>
      </w:r>
      <w:r>
        <w:br/>
      </w:r>
      <w:r>
        <w:tab/>
      </w:r>
      <w:r>
        <w:tab/>
      </w:r>
      <w:r>
        <w:tab/>
      </w:r>
      <w:r>
        <w:tab/>
      </w:r>
      <w:r>
        <w:tab/>
      </w:r>
      <w:r>
        <w:tab/>
      </w:r>
      <w:r>
        <w:tab/>
      </w:r>
      <w:r>
        <w:tab/>
      </w:r>
      <w:r>
        <w:tab/>
        <w:t>/* combination with the "FILENAME"    */</w:t>
      </w:r>
      <w:r>
        <w:br/>
      </w:r>
      <w:r>
        <w:tab/>
      </w:r>
      <w:r>
        <w:tab/>
      </w:r>
      <w:r>
        <w:tab/>
      </w:r>
      <w:r>
        <w:tab/>
      </w:r>
      <w:r>
        <w:tab/>
      </w:r>
      <w:r>
        <w:tab/>
      </w:r>
      <w:r>
        <w:tab/>
      </w:r>
      <w:r>
        <w:tab/>
      </w:r>
      <w:r>
        <w:tab/>
        <w:t>/* form of &lt; mlmname_slot &gt;           */</w:t>
      </w:r>
    </w:p>
    <w:p w14:paraId="139C089D" w14:textId="77777777" w:rsidR="00345ACB" w:rsidRPr="00343734" w:rsidRDefault="00345ACB">
      <w:pPr>
        <w:pStyle w:val="Example"/>
        <w:spacing w:line="360" w:lineRule="auto"/>
        <w:rPr>
          <w:lang w:val="en-GB" w:eastAsia="ko-KR"/>
        </w:rPr>
      </w:pPr>
      <w:r w:rsidRPr="00C56F73">
        <w:rPr>
          <w:rFonts w:cs="Courier New"/>
          <w:szCs w:val="16"/>
          <w:lang w:val="de-DE"/>
        </w:rPr>
        <w:t>&lt;arden_version&gt; ::=</w:t>
      </w:r>
      <w:r w:rsidRPr="00EE294C">
        <w:rPr>
          <w:rFonts w:cs="Courier New"/>
          <w:szCs w:val="16"/>
          <w:lang w:val="de-DE"/>
        </w:rPr>
        <w:br/>
      </w:r>
      <w:r w:rsidRPr="00EE294C">
        <w:rPr>
          <w:rFonts w:cs="Courier New"/>
          <w:szCs w:val="16"/>
          <w:lang w:val="de-DE"/>
        </w:rPr>
        <w:tab/>
      </w:r>
      <w:r w:rsidRPr="00C56F73">
        <w:rPr>
          <w:rFonts w:cs="Courier New"/>
          <w:szCs w:val="16"/>
          <w:lang w:val="de-DE"/>
        </w:rPr>
        <w:t xml:space="preserve">  "VERSION" "2"</w:t>
      </w:r>
      <w:r w:rsidRPr="00EE294C">
        <w:rPr>
          <w:rFonts w:cs="Courier New"/>
          <w:szCs w:val="16"/>
          <w:lang w:val="de-DE"/>
        </w:rPr>
        <w:br/>
      </w:r>
      <w:r w:rsidRPr="00EE294C">
        <w:rPr>
          <w:rFonts w:cs="Courier New"/>
          <w:szCs w:val="16"/>
          <w:lang w:val="de-DE"/>
        </w:rPr>
        <w:tab/>
      </w:r>
      <w:r w:rsidRPr="00C56F73">
        <w:rPr>
          <w:rFonts w:cs="Courier New"/>
          <w:szCs w:val="16"/>
          <w:lang w:val="de-DE"/>
        </w:rPr>
        <w:t>| "VERSION" "2.1"</w:t>
      </w:r>
      <w:r w:rsidRPr="00EE294C">
        <w:rPr>
          <w:rFonts w:cs="Courier New"/>
          <w:szCs w:val="16"/>
          <w:lang w:val="de-DE"/>
        </w:rPr>
        <w:br/>
      </w:r>
      <w:r w:rsidRPr="00EE294C">
        <w:rPr>
          <w:rFonts w:cs="Courier New"/>
          <w:szCs w:val="16"/>
          <w:lang w:val="de-DE"/>
        </w:rPr>
        <w:tab/>
      </w:r>
      <w:r w:rsidRPr="00C56F73">
        <w:rPr>
          <w:rFonts w:cs="Courier New"/>
          <w:szCs w:val="16"/>
          <w:lang w:val="de-DE"/>
        </w:rPr>
        <w:t>| "VERSION" "2.5"</w:t>
      </w:r>
      <w:r w:rsidRPr="00EE294C">
        <w:rPr>
          <w:rFonts w:cs="Courier New"/>
          <w:szCs w:val="16"/>
          <w:lang w:val="de-DE"/>
        </w:rPr>
        <w:br/>
      </w:r>
      <w:r w:rsidRPr="00EE294C">
        <w:rPr>
          <w:rFonts w:cs="Courier New"/>
          <w:szCs w:val="16"/>
          <w:lang w:val="de-DE"/>
        </w:rPr>
        <w:tab/>
      </w:r>
      <w:r w:rsidRPr="00C56F73">
        <w:rPr>
          <w:rFonts w:cs="Courier New"/>
          <w:szCs w:val="16"/>
          <w:lang w:val="de-DE"/>
        </w:rPr>
        <w:t>| "VERSION" "2.6"</w:t>
      </w:r>
      <w:r w:rsidRPr="00EE294C">
        <w:rPr>
          <w:rFonts w:cs="Courier New"/>
          <w:szCs w:val="16"/>
          <w:lang w:val="de-DE"/>
        </w:rPr>
        <w:br/>
      </w:r>
      <w:r w:rsidRPr="00EE294C">
        <w:rPr>
          <w:rFonts w:cs="Courier New"/>
          <w:szCs w:val="16"/>
          <w:lang w:val="de-DE"/>
        </w:rPr>
        <w:tab/>
      </w:r>
      <w:r w:rsidRPr="00C56F73">
        <w:rPr>
          <w:rFonts w:cs="Courier New"/>
          <w:szCs w:val="16"/>
          <w:lang w:val="de-DE"/>
        </w:rPr>
        <w:t>| "VERSION" "2.7"</w:t>
      </w:r>
      <w:r w:rsidRPr="00EE294C">
        <w:rPr>
          <w:rFonts w:cs="Courier New"/>
          <w:szCs w:val="16"/>
          <w:lang w:val="de-DE"/>
        </w:rPr>
        <w:br/>
      </w:r>
      <w:r w:rsidRPr="00EE294C">
        <w:rPr>
          <w:rFonts w:cs="Courier New"/>
          <w:szCs w:val="16"/>
          <w:lang w:val="de-DE"/>
        </w:rPr>
        <w:tab/>
      </w:r>
      <w:r w:rsidRPr="00C56F73">
        <w:rPr>
          <w:rFonts w:cs="Courier New"/>
          <w:szCs w:val="16"/>
          <w:lang w:val="de-DE"/>
        </w:rPr>
        <w:t>| "VERSION" "2.8"</w:t>
      </w:r>
      <w:r w:rsidRPr="00EE294C">
        <w:rPr>
          <w:rFonts w:cs="Courier New"/>
          <w:szCs w:val="16"/>
          <w:lang w:val="de-DE" w:eastAsia="ko-KR"/>
        </w:rPr>
        <w:br/>
      </w:r>
      <w:r w:rsidRPr="00EE294C">
        <w:rPr>
          <w:rFonts w:cs="Courier New"/>
          <w:szCs w:val="16"/>
          <w:lang w:val="de-DE"/>
        </w:rPr>
        <w:tab/>
      </w:r>
      <w:r w:rsidRPr="00C56F73">
        <w:rPr>
          <w:rFonts w:cs="Courier New"/>
          <w:szCs w:val="16"/>
          <w:lang w:val="de-DE"/>
        </w:rPr>
        <w:t>| "VERSION" "2.</w:t>
      </w:r>
      <w:r>
        <w:rPr>
          <w:rFonts w:cs="Courier New"/>
          <w:szCs w:val="16"/>
          <w:lang w:val="de-DE"/>
        </w:rPr>
        <w:t>9</w:t>
      </w:r>
      <w:r w:rsidRPr="00C56F73">
        <w:rPr>
          <w:rFonts w:cs="Courier New"/>
          <w:szCs w:val="16"/>
          <w:lang w:val="de-DE"/>
        </w:rPr>
        <w:t>"</w:t>
      </w:r>
      <w:r w:rsidRPr="00EE294C">
        <w:rPr>
          <w:rFonts w:cs="Courier New"/>
          <w:szCs w:val="16"/>
          <w:lang w:val="de-DE" w:eastAsia="ko-KR"/>
        </w:rPr>
        <w:br/>
      </w:r>
      <w:r w:rsidRPr="00EE294C">
        <w:rPr>
          <w:rFonts w:cs="Courier New"/>
          <w:szCs w:val="16"/>
          <w:lang w:val="de-DE"/>
        </w:rPr>
        <w:tab/>
      </w:r>
      <w:r w:rsidRPr="00C56F73">
        <w:rPr>
          <w:rFonts w:cs="Courier New"/>
          <w:szCs w:val="16"/>
          <w:lang w:val="de-DE"/>
        </w:rPr>
        <w:t>| "VERSION" "2.</w:t>
      </w:r>
      <w:r w:rsidRPr="00343734">
        <w:rPr>
          <w:rFonts w:cs="Courier New"/>
          <w:szCs w:val="16"/>
          <w:lang w:val="en-GB" w:eastAsia="ko-KR"/>
        </w:rPr>
        <w:t>10</w:t>
      </w:r>
      <w:r w:rsidRPr="00343734">
        <w:rPr>
          <w:rFonts w:cs="Courier New"/>
          <w:szCs w:val="16"/>
          <w:lang w:val="en-GB"/>
        </w:rPr>
        <w:t>"</w:t>
      </w:r>
    </w:p>
    <w:p w14:paraId="640327C1" w14:textId="77777777" w:rsidR="00345ACB" w:rsidRPr="00343734" w:rsidRDefault="00345ACB">
      <w:pPr>
        <w:pStyle w:val="Example"/>
        <w:spacing w:line="360" w:lineRule="auto"/>
        <w:rPr>
          <w:lang w:val="en-GB"/>
        </w:rPr>
      </w:pPr>
      <w:r w:rsidRPr="00343734">
        <w:rPr>
          <w:rFonts w:cs="Courier New"/>
          <w:szCs w:val="16"/>
          <w:lang w:val="en-GB"/>
        </w:rPr>
        <w:t>&lt;version_slot&gt; ::=</w:t>
      </w:r>
      <w:r w:rsidRPr="00181883">
        <w:rPr>
          <w:rFonts w:cs="Courier New"/>
          <w:szCs w:val="16"/>
          <w:lang w:val="en-GB"/>
        </w:rPr>
        <w:br/>
      </w:r>
      <w:r w:rsidRPr="00181883">
        <w:rPr>
          <w:rFonts w:cs="Courier New"/>
          <w:szCs w:val="16"/>
          <w:lang w:val="en-GB"/>
        </w:rPr>
        <w:tab/>
      </w:r>
      <w:r w:rsidRPr="00343734">
        <w:rPr>
          <w:rFonts w:cs="Courier New"/>
          <w:szCs w:val="16"/>
          <w:lang w:val="en-GB"/>
        </w:rPr>
        <w:t xml:space="preserve">  "VERSION:" &lt;mlm_version&gt; ";;"</w:t>
      </w:r>
    </w:p>
    <w:p w14:paraId="68190435" w14:textId="77777777" w:rsidR="00345ACB" w:rsidRPr="00D51239" w:rsidRDefault="00345ACB">
      <w:pPr>
        <w:pStyle w:val="Example"/>
        <w:spacing w:line="360" w:lineRule="auto"/>
        <w:rPr>
          <w:lang w:val="en-GB"/>
        </w:rPr>
      </w:pPr>
      <w:r w:rsidRPr="00D51239">
        <w:rPr>
          <w:lang w:val="en-GB"/>
        </w:rPr>
        <w:t>&lt;mlm_version&gt; ::=</w:t>
      </w:r>
      <w:r w:rsidRPr="00D51239">
        <w:rPr>
          <w:lang w:val="en-GB"/>
        </w:rPr>
        <w:br/>
      </w:r>
      <w:r w:rsidRPr="00D51239">
        <w:rPr>
          <w:lang w:val="en-GB"/>
        </w:rPr>
        <w:tab/>
        <w:t xml:space="preserve">  &lt;text&gt;</w:t>
      </w:r>
    </w:p>
    <w:p w14:paraId="22C35114" w14:textId="77777777" w:rsidR="00345ACB" w:rsidRDefault="00345ACB">
      <w:pPr>
        <w:pStyle w:val="Example"/>
        <w:spacing w:line="360" w:lineRule="auto"/>
      </w:pPr>
      <w:r>
        <w:t>&lt;institution_slot&gt; ::=</w:t>
      </w:r>
      <w:r>
        <w:br/>
      </w:r>
      <w:r>
        <w:tab/>
        <w:t xml:space="preserve">  "INSTITUTION:" &lt;text&gt; ";;"</w:t>
      </w:r>
      <w:r>
        <w:tab/>
      </w:r>
      <w:r>
        <w:tab/>
        <w:t>/* text limited to 80 characters */</w:t>
      </w:r>
    </w:p>
    <w:p w14:paraId="3A0A2E5A" w14:textId="77777777" w:rsidR="00345ACB" w:rsidRDefault="00345ACB">
      <w:pPr>
        <w:pStyle w:val="Example"/>
        <w:spacing w:line="360" w:lineRule="auto"/>
      </w:pPr>
      <w:r>
        <w:t>&lt;author_slot&gt; ::=</w:t>
      </w:r>
      <w:r>
        <w:br/>
      </w:r>
      <w:r>
        <w:tab/>
        <w:t xml:space="preserve">  "AUTHOR:" &lt;text&gt; ";;"</w:t>
      </w:r>
      <w:r>
        <w:tab/>
      </w:r>
      <w:r>
        <w:tab/>
      </w:r>
      <w:r>
        <w:tab/>
        <w:t xml:space="preserve">/* see </w:t>
      </w:r>
      <w:r w:rsidR="008216EB">
        <w:fldChar w:fldCharType="begin"/>
      </w:r>
      <w:r w:rsidR="008216EB">
        <w:instrText xml:space="preserve"> REF _Ref451051925 \r \h  \* MERGEFORMAT </w:instrText>
      </w:r>
      <w:r w:rsidR="008216EB">
        <w:fldChar w:fldCharType="separate"/>
      </w:r>
      <w:r>
        <w:t>6.1.6</w:t>
      </w:r>
      <w:r w:rsidR="008216EB">
        <w:fldChar w:fldCharType="end"/>
      </w:r>
      <w:r>
        <w:t xml:space="preserve"> for details */</w:t>
      </w:r>
    </w:p>
    <w:p w14:paraId="33A1147A" w14:textId="77777777" w:rsidR="00345ACB" w:rsidRDefault="00345ACB">
      <w:pPr>
        <w:pStyle w:val="Example"/>
        <w:spacing w:line="360" w:lineRule="auto"/>
      </w:pPr>
      <w:r>
        <w:t>&lt;specialist_slot&gt; ::=</w:t>
      </w:r>
      <w:r>
        <w:br/>
      </w:r>
      <w:r>
        <w:tab/>
        <w:t xml:space="preserve">  "SPECIALIST:" &lt;text&gt; ";;"</w:t>
      </w:r>
      <w:r>
        <w:tab/>
      </w:r>
      <w:r>
        <w:tab/>
        <w:t xml:space="preserve">/* see </w:t>
      </w:r>
      <w:r w:rsidR="008216EB">
        <w:fldChar w:fldCharType="begin"/>
      </w:r>
      <w:r w:rsidR="008216EB">
        <w:instrText xml:space="preserve"> REF _Ref451051944 \r \h  \* MERGEFORMAT </w:instrText>
      </w:r>
      <w:r w:rsidR="008216EB">
        <w:fldChar w:fldCharType="separate"/>
      </w:r>
      <w:r>
        <w:t>6.1.7</w:t>
      </w:r>
      <w:r w:rsidR="008216EB">
        <w:fldChar w:fldCharType="end"/>
      </w:r>
      <w:r>
        <w:t xml:space="preserve"> for details */</w:t>
      </w:r>
    </w:p>
    <w:p w14:paraId="459B67BC" w14:textId="77777777" w:rsidR="00345ACB" w:rsidRDefault="00345ACB">
      <w:pPr>
        <w:pStyle w:val="Example"/>
        <w:spacing w:line="360" w:lineRule="auto"/>
      </w:pPr>
      <w:r>
        <w:t>&lt;date_slot&gt; ::=</w:t>
      </w:r>
      <w:r>
        <w:br/>
      </w:r>
      <w:r>
        <w:tab/>
        <w:t xml:space="preserve">  "DATE:" &lt;mlm_date&gt; ";;"</w:t>
      </w:r>
    </w:p>
    <w:p w14:paraId="75E761D9" w14:textId="77777777" w:rsidR="00345ACB" w:rsidRDefault="00345ACB">
      <w:pPr>
        <w:pStyle w:val="Example"/>
        <w:spacing w:line="360" w:lineRule="auto"/>
      </w:pPr>
      <w:r>
        <w:lastRenderedPageBreak/>
        <w:t>&lt;mlm_date&gt; ::=</w:t>
      </w:r>
      <w:r>
        <w:br/>
      </w:r>
      <w:r>
        <w:tab/>
        <w:t xml:space="preserve">  &lt;iso_date&gt;</w:t>
      </w:r>
      <w:r>
        <w:br/>
      </w:r>
      <w:r>
        <w:tab/>
        <w:t>| &lt;iso_date_time&gt;</w:t>
      </w:r>
    </w:p>
    <w:p w14:paraId="48A1B7C5" w14:textId="77777777" w:rsidR="00345ACB" w:rsidRPr="00D6562C" w:rsidRDefault="00345ACB">
      <w:pPr>
        <w:pStyle w:val="Example"/>
        <w:spacing w:line="360" w:lineRule="auto"/>
        <w:rPr>
          <w:lang w:val="fr-FR"/>
        </w:rPr>
      </w:pPr>
      <w:r w:rsidRPr="00D6562C">
        <w:rPr>
          <w:lang w:val="fr-FR"/>
        </w:rPr>
        <w:t>&lt;validation_slot&gt; ::=</w:t>
      </w:r>
      <w:r w:rsidRPr="00D6562C">
        <w:rPr>
          <w:lang w:val="fr-FR"/>
        </w:rPr>
        <w:br/>
      </w:r>
      <w:r w:rsidRPr="00D6562C">
        <w:rPr>
          <w:lang w:val="fr-FR"/>
        </w:rPr>
        <w:tab/>
        <w:t xml:space="preserve">  </w:t>
      </w:r>
      <w:r>
        <w:rPr>
          <w:lang w:val="fr-FR"/>
        </w:rPr>
        <w:t>"</w:t>
      </w:r>
      <w:r w:rsidRPr="00D6562C">
        <w:rPr>
          <w:lang w:val="fr-FR"/>
        </w:rPr>
        <w:t>VALIDATION:</w:t>
      </w:r>
      <w:r>
        <w:rPr>
          <w:lang w:val="fr-FR"/>
        </w:rPr>
        <w:t>"</w:t>
      </w:r>
      <w:r w:rsidRPr="00D6562C">
        <w:rPr>
          <w:lang w:val="fr-FR"/>
        </w:rPr>
        <w:t xml:space="preserve"> &lt;validation_code&gt; </w:t>
      </w:r>
      <w:r>
        <w:rPr>
          <w:lang w:val="fr-FR"/>
        </w:rPr>
        <w:t>"</w:t>
      </w:r>
      <w:r w:rsidRPr="00D6562C">
        <w:rPr>
          <w:lang w:val="fr-FR"/>
        </w:rPr>
        <w:t>;;</w:t>
      </w:r>
      <w:r>
        <w:rPr>
          <w:lang w:val="fr-FR"/>
        </w:rPr>
        <w:t>"</w:t>
      </w:r>
    </w:p>
    <w:p w14:paraId="7F13D6CE" w14:textId="77777777" w:rsidR="00345ACB" w:rsidRDefault="00345ACB">
      <w:pPr>
        <w:pStyle w:val="Example"/>
        <w:spacing w:line="360" w:lineRule="auto"/>
      </w:pPr>
      <w:r>
        <w:t>&lt;validation_code&gt; ::=</w:t>
      </w:r>
      <w:r>
        <w:br/>
      </w:r>
      <w:r>
        <w:tab/>
      </w:r>
      <w:r>
        <w:tab/>
        <w:t xml:space="preserve">  "PRODUCTION"</w:t>
      </w:r>
      <w:r>
        <w:br/>
      </w:r>
      <w:r>
        <w:tab/>
      </w:r>
      <w:r>
        <w:tab/>
        <w:t>| "RESEARCH"</w:t>
      </w:r>
      <w:r>
        <w:br/>
      </w:r>
      <w:r>
        <w:tab/>
      </w:r>
      <w:r>
        <w:tab/>
        <w:t>| "TESTING"</w:t>
      </w:r>
      <w:r>
        <w:br/>
      </w:r>
      <w:r>
        <w:tab/>
      </w:r>
      <w:r>
        <w:tab/>
        <w:t>| "EXPIRED"</w:t>
      </w:r>
    </w:p>
    <w:p w14:paraId="37249FA9" w14:textId="77777777" w:rsidR="00345ACB" w:rsidRDefault="00345ACB">
      <w:pPr>
        <w:spacing w:line="360" w:lineRule="auto"/>
        <w:ind w:left="1080"/>
      </w:pPr>
      <w:r>
        <w:t>/****** library slots ******/</w:t>
      </w:r>
    </w:p>
    <w:p w14:paraId="130DF5EE" w14:textId="77777777" w:rsidR="00345ACB" w:rsidRDefault="00345ACB">
      <w:pPr>
        <w:pStyle w:val="Example"/>
        <w:spacing w:line="360" w:lineRule="auto"/>
      </w:pPr>
      <w:r>
        <w:t>&lt;purpose_slot&gt; ::=</w:t>
      </w:r>
      <w:r>
        <w:br/>
      </w:r>
      <w:r>
        <w:tab/>
        <w:t xml:space="preserve">  "PURPOSE:" &lt;text&gt; ";;"</w:t>
      </w:r>
    </w:p>
    <w:p w14:paraId="19A075A5" w14:textId="77777777" w:rsidR="00345ACB" w:rsidRDefault="00345ACB">
      <w:pPr>
        <w:pStyle w:val="Example"/>
        <w:spacing w:line="360" w:lineRule="auto"/>
      </w:pPr>
      <w:r>
        <w:t>&lt;explanation_slot&gt; ::=</w:t>
      </w:r>
      <w:r>
        <w:br/>
      </w:r>
      <w:r>
        <w:tab/>
        <w:t xml:space="preserve">  "EXPLANATION:" &lt;text&gt; ";;"</w:t>
      </w:r>
    </w:p>
    <w:p w14:paraId="3BCDE7AD" w14:textId="77777777" w:rsidR="00345ACB" w:rsidRDefault="00345ACB">
      <w:pPr>
        <w:pStyle w:val="Example"/>
        <w:spacing w:line="360" w:lineRule="auto"/>
      </w:pPr>
      <w:r>
        <w:t>&lt;keywords_slot&gt; ::=</w:t>
      </w:r>
      <w:r>
        <w:br/>
      </w:r>
      <w:r>
        <w:tab/>
        <w:t xml:space="preserve">  "KEYWORDS:" &lt;text&gt; ";;"</w:t>
      </w:r>
    </w:p>
    <w:p w14:paraId="653D9C2E" w14:textId="77777777" w:rsidR="00345ACB" w:rsidRDefault="00345ACB">
      <w:pPr>
        <w:spacing w:line="360" w:lineRule="auto"/>
        <w:ind w:left="720"/>
      </w:pPr>
      <w:r>
        <w:t>/* May require special processing to handle both list and text versions */</w:t>
      </w:r>
    </w:p>
    <w:p w14:paraId="079D83BB" w14:textId="77777777" w:rsidR="00345ACB" w:rsidRDefault="00345ACB">
      <w:pPr>
        <w:pStyle w:val="Example"/>
        <w:spacing w:line="360" w:lineRule="auto"/>
      </w:pPr>
      <w:r>
        <w:t>&lt;citations_slot&gt; ::=</w:t>
      </w:r>
      <w:r>
        <w:br/>
      </w:r>
      <w:r>
        <w:tab/>
        <w:t xml:space="preserve">  /* empty */</w:t>
      </w:r>
      <w:r>
        <w:br/>
      </w:r>
      <w:r>
        <w:tab/>
        <w:t>| "CITATIONS:" &lt;citations_list&gt; ";;"</w:t>
      </w:r>
      <w:r>
        <w:br/>
      </w:r>
      <w:r>
        <w:tab/>
        <w:t>| "CITATIONS:" &lt;text&gt; ";;"</w:t>
      </w:r>
      <w:r>
        <w:tab/>
        <w:t>/* deprecated –                         */</w:t>
      </w:r>
    </w:p>
    <w:p w14:paraId="40D34971" w14:textId="77777777" w:rsidR="00345ACB" w:rsidRDefault="00345ACB">
      <w:pPr>
        <w:pStyle w:val="Example"/>
        <w:spacing w:line="360" w:lineRule="auto"/>
      </w:pPr>
      <w:r>
        <w:tab/>
      </w:r>
      <w:r>
        <w:tab/>
      </w:r>
      <w:r>
        <w:tab/>
      </w:r>
      <w:r>
        <w:tab/>
      </w:r>
      <w:r>
        <w:tab/>
      </w:r>
      <w:r>
        <w:tab/>
      </w:r>
      <w:r>
        <w:tab/>
      </w:r>
      <w:r>
        <w:tab/>
      </w:r>
      <w:r>
        <w:tab/>
        <w:t>/* supported for backward compatibility */</w:t>
      </w:r>
    </w:p>
    <w:p w14:paraId="04B549D9" w14:textId="77777777" w:rsidR="00345ACB" w:rsidRDefault="00345ACB">
      <w:pPr>
        <w:pStyle w:val="Example"/>
        <w:spacing w:line="360" w:lineRule="auto"/>
      </w:pPr>
      <w:r>
        <w:t>&lt;citations_list&gt; ::=</w:t>
      </w:r>
      <w:r>
        <w:br/>
      </w:r>
      <w:r>
        <w:tab/>
        <w:t xml:space="preserve">  /* empty */</w:t>
      </w:r>
      <w:r>
        <w:br/>
      </w:r>
      <w:r>
        <w:tab/>
        <w:t>| &lt;single_citation&gt;</w:t>
      </w:r>
      <w:r>
        <w:br/>
      </w:r>
      <w:r>
        <w:tab/>
        <w:t>| &lt;single_citation&gt; ";" &lt;citations_list&gt;</w:t>
      </w:r>
    </w:p>
    <w:p w14:paraId="39DEBC7C" w14:textId="77777777" w:rsidR="00345ACB" w:rsidRDefault="00345ACB">
      <w:pPr>
        <w:pStyle w:val="Example"/>
        <w:spacing w:line="360" w:lineRule="auto"/>
      </w:pPr>
      <w:r>
        <w:t>&lt;single_citation&gt; ::=</w:t>
      </w:r>
      <w:r>
        <w:br/>
      </w:r>
      <w:r>
        <w:tab/>
        <w:t xml:space="preserve">  &lt;digits&gt; "." &lt;citation_type&gt; &lt;citation_text&gt;</w:t>
      </w:r>
      <w:r>
        <w:br/>
      </w:r>
      <w:r>
        <w:tab/>
        <w:t>| &lt;citation_text&gt;</w:t>
      </w:r>
    </w:p>
    <w:p w14:paraId="30F1B2CB" w14:textId="77777777" w:rsidR="00345ACB" w:rsidRDefault="00345ACB">
      <w:pPr>
        <w:spacing w:line="360" w:lineRule="auto"/>
        <w:ind w:left="720"/>
      </w:pPr>
      <w:r>
        <w:t>/* This is a separate definition to allow for future expansion */</w:t>
      </w:r>
    </w:p>
    <w:p w14:paraId="4364F61B" w14:textId="77777777" w:rsidR="00345ACB" w:rsidRDefault="00345ACB">
      <w:pPr>
        <w:pStyle w:val="Example"/>
        <w:spacing w:line="360" w:lineRule="auto"/>
      </w:pPr>
      <w:r>
        <w:t>&lt;citation_text&gt; ::=</w:t>
      </w:r>
      <w:r>
        <w:br/>
      </w:r>
      <w:r>
        <w:tab/>
      </w:r>
      <w:r>
        <w:tab/>
        <w:t>&lt;plainstring&gt;</w:t>
      </w:r>
      <w:r>
        <w:tab/>
      </w:r>
      <w:r>
        <w:tab/>
        <w:t xml:space="preserve">/* see ANSI/NISO Z39.88 </w:t>
      </w:r>
      <w:r>
        <w:tab/>
      </w:r>
      <w:r>
        <w:tab/>
      </w:r>
      <w:r>
        <w:tab/>
        <w:t>*/</w:t>
      </w:r>
      <w:r>
        <w:br/>
      </w:r>
      <w:r>
        <w:tab/>
      </w:r>
      <w:r>
        <w:tab/>
      </w:r>
      <w:r>
        <w:tab/>
      </w:r>
      <w:r>
        <w:tab/>
      </w:r>
      <w:r>
        <w:tab/>
      </w:r>
      <w:r>
        <w:tab/>
      </w:r>
      <w:r>
        <w:rPr>
          <w:lang w:eastAsia="ko-KR"/>
        </w:rPr>
        <w:tab/>
      </w:r>
      <w:r>
        <w:t>/* for preferred OpenURL format</w:t>
      </w:r>
      <w:r>
        <w:tab/>
        <w:t>*/</w:t>
      </w:r>
    </w:p>
    <w:p w14:paraId="134233EA" w14:textId="77777777" w:rsidR="00345ACB" w:rsidRDefault="00345ACB">
      <w:pPr>
        <w:pStyle w:val="Example"/>
        <w:spacing w:line="360" w:lineRule="auto"/>
      </w:pPr>
      <w:r>
        <w:t>&lt;citation_type&gt; ::=</w:t>
      </w:r>
      <w:r>
        <w:br/>
      </w:r>
      <w:r>
        <w:tab/>
      </w:r>
      <w:r>
        <w:tab/>
        <w:t xml:space="preserve">  /* empty */</w:t>
      </w:r>
      <w:r>
        <w:br/>
      </w:r>
      <w:r>
        <w:tab/>
      </w:r>
      <w:r>
        <w:tab/>
        <w:t>| "SUPPORT"</w:t>
      </w:r>
      <w:r>
        <w:br/>
      </w:r>
      <w:r>
        <w:tab/>
      </w:r>
      <w:r>
        <w:tab/>
        <w:t>| "REFUTE"</w:t>
      </w:r>
    </w:p>
    <w:p w14:paraId="6DCE6422" w14:textId="77777777" w:rsidR="00345ACB" w:rsidRDefault="00345ACB">
      <w:pPr>
        <w:spacing w:line="360" w:lineRule="auto"/>
        <w:ind w:left="720"/>
      </w:pPr>
      <w:r>
        <w:t>/* May require special processing to handle both list and text versions */</w:t>
      </w:r>
    </w:p>
    <w:p w14:paraId="21E45B2C" w14:textId="77777777" w:rsidR="00345ACB" w:rsidRDefault="00345ACB">
      <w:pPr>
        <w:pStyle w:val="Example"/>
        <w:spacing w:line="360" w:lineRule="auto"/>
      </w:pPr>
      <w:r>
        <w:lastRenderedPageBreak/>
        <w:t>&lt;links_slot&gt; ::=</w:t>
      </w:r>
      <w:r>
        <w:br/>
      </w:r>
      <w:r>
        <w:tab/>
        <w:t xml:space="preserve">  /* empty */</w:t>
      </w:r>
      <w:r>
        <w:br/>
      </w:r>
      <w:r>
        <w:tab/>
        <w:t>| "LINKS:" &lt;links_list&gt; ";;"</w:t>
      </w:r>
      <w:r>
        <w:br/>
      </w:r>
      <w:r>
        <w:tab/>
        <w:t>| "LINKS:" &lt;text&gt; ";;"</w:t>
      </w:r>
      <w:r>
        <w:tab/>
      </w:r>
      <w:r>
        <w:tab/>
        <w:t>/* deprecated –                         */</w:t>
      </w:r>
      <w:r>
        <w:br/>
      </w:r>
      <w:r>
        <w:tab/>
      </w:r>
      <w:r>
        <w:tab/>
      </w:r>
      <w:r>
        <w:tab/>
      </w:r>
      <w:r>
        <w:tab/>
      </w:r>
      <w:r>
        <w:tab/>
      </w:r>
      <w:r>
        <w:tab/>
      </w:r>
      <w:r>
        <w:tab/>
      </w:r>
      <w:r>
        <w:tab/>
        <w:t>/* supported for backward compatibility */</w:t>
      </w:r>
    </w:p>
    <w:p w14:paraId="508A7356" w14:textId="77777777" w:rsidR="00345ACB" w:rsidRDefault="00345ACB">
      <w:pPr>
        <w:pStyle w:val="Example"/>
        <w:spacing w:line="360" w:lineRule="auto"/>
      </w:pPr>
      <w:r>
        <w:t>&lt;links_list&gt; ::=</w:t>
      </w:r>
      <w:r>
        <w:br/>
      </w:r>
      <w:r>
        <w:tab/>
        <w:t xml:space="preserve">  /* empty */</w:t>
      </w:r>
      <w:r>
        <w:br/>
      </w:r>
      <w:r>
        <w:tab/>
        <w:t>| &lt;single_link&gt;</w:t>
      </w:r>
      <w:r>
        <w:br/>
      </w:r>
      <w:r>
        <w:tab/>
        <w:t>| &lt;links_list&gt; ";" &lt;single_link&gt;</w:t>
      </w:r>
    </w:p>
    <w:p w14:paraId="6A77879A" w14:textId="77777777" w:rsidR="00345ACB" w:rsidRDefault="00345ACB">
      <w:pPr>
        <w:pStyle w:val="Example"/>
        <w:spacing w:line="360" w:lineRule="auto"/>
      </w:pPr>
      <w:r>
        <w:t>&lt;single_link&gt; ::=</w:t>
      </w:r>
      <w:r>
        <w:br/>
      </w:r>
      <w:r>
        <w:tab/>
        <w:t>&lt;link_type&gt; &lt;link_name&gt; &lt;link_text&gt;</w:t>
      </w:r>
    </w:p>
    <w:p w14:paraId="069A053A" w14:textId="77777777" w:rsidR="00345ACB" w:rsidRDefault="00345ACB">
      <w:pPr>
        <w:pStyle w:val="Example"/>
        <w:spacing w:line="360" w:lineRule="auto"/>
      </w:pPr>
      <w:r>
        <w:t>&lt;link_type&gt; ::=</w:t>
      </w:r>
      <w:r>
        <w:br/>
      </w:r>
      <w:r>
        <w:tab/>
        <w:t>/* empty */</w:t>
      </w:r>
      <w:r>
        <w:br/>
      </w:r>
      <w:r>
        <w:tab/>
        <w:t>| "URL_LINK"</w:t>
      </w:r>
      <w:r>
        <w:br/>
      </w:r>
      <w:r>
        <w:tab/>
        <w:t>| "MESH_LINK"</w:t>
      </w:r>
      <w:r>
        <w:br/>
      </w:r>
      <w:r>
        <w:tab/>
        <w:t>| "OTHER_LINK"</w:t>
      </w:r>
      <w:r>
        <w:br/>
      </w:r>
      <w:r>
        <w:tab/>
        <w:t>| "EXE_LINK"</w:t>
      </w:r>
    </w:p>
    <w:p w14:paraId="5DC73339" w14:textId="77777777" w:rsidR="00345ACB" w:rsidRDefault="00345ACB">
      <w:pPr>
        <w:pStyle w:val="Example"/>
        <w:spacing w:line="360" w:lineRule="auto"/>
        <w:rPr>
          <w:lang w:eastAsia="ko-KR"/>
        </w:rPr>
      </w:pPr>
      <w:r>
        <w:t>&lt;link_name&gt; ::=</w:t>
      </w:r>
      <w:r>
        <w:br/>
        <w:t>/* empty */</w:t>
      </w:r>
      <w:r>
        <w:br/>
        <w:t xml:space="preserve">| </w:t>
      </w:r>
      <w:r>
        <w:rPr>
          <w:lang w:eastAsia="ko-KR"/>
        </w:rPr>
        <w:t xml:space="preserve">&lt;term&gt; </w:t>
      </w:r>
      <w:r>
        <w:t>","</w:t>
      </w:r>
    </w:p>
    <w:p w14:paraId="3E04F18A" w14:textId="77777777" w:rsidR="00345ACB" w:rsidRDefault="00345ACB">
      <w:pPr>
        <w:spacing w:line="360" w:lineRule="auto"/>
        <w:ind w:left="720"/>
      </w:pPr>
      <w:r>
        <w:t>/* This is a separate definition to allow for future expansion */</w:t>
      </w:r>
    </w:p>
    <w:p w14:paraId="5EB3212F" w14:textId="77777777" w:rsidR="00345ACB" w:rsidRDefault="00345ACB">
      <w:pPr>
        <w:pStyle w:val="Example"/>
        <w:spacing w:line="360" w:lineRule="auto"/>
      </w:pPr>
      <w:r>
        <w:t>&lt;link_text&gt; ::=</w:t>
      </w:r>
      <w:r>
        <w:rPr>
          <w:lang w:eastAsia="ko-KR"/>
        </w:rPr>
        <w:t xml:space="preserve"> </w:t>
      </w:r>
      <w:r>
        <w:rPr>
          <w:lang w:eastAsia="ko-KR"/>
        </w:rPr>
        <w:br/>
      </w:r>
      <w:r>
        <w:t>&lt;plainstring&gt;</w:t>
      </w:r>
      <w:r>
        <w:tab/>
      </w:r>
      <w:r>
        <w:tab/>
      </w:r>
      <w:r>
        <w:tab/>
        <w:t xml:space="preserve">/* see ANSI/NISO Z39.88 </w:t>
      </w:r>
      <w:r>
        <w:tab/>
      </w:r>
      <w:r>
        <w:tab/>
      </w:r>
      <w:r>
        <w:tab/>
        <w:t>*/</w:t>
      </w:r>
      <w:r>
        <w:br/>
      </w:r>
      <w:r>
        <w:tab/>
      </w:r>
      <w:r>
        <w:tab/>
      </w:r>
      <w:r>
        <w:tab/>
      </w:r>
      <w:r>
        <w:tab/>
      </w:r>
      <w:r>
        <w:tab/>
      </w:r>
      <w:r>
        <w:tab/>
        <w:t>/* for preferred OpenURL format</w:t>
      </w:r>
      <w:r>
        <w:tab/>
        <w:t>*/</w:t>
      </w:r>
    </w:p>
    <w:p w14:paraId="190CF10D" w14:textId="77777777" w:rsidR="00345ACB" w:rsidRDefault="00345ACB">
      <w:pPr>
        <w:spacing w:line="360" w:lineRule="auto"/>
        <w:ind w:left="720"/>
      </w:pPr>
      <w:r>
        <w:t>/****** knowledge slots ******/</w:t>
      </w:r>
    </w:p>
    <w:p w14:paraId="2088458F" w14:textId="77777777" w:rsidR="00345ACB" w:rsidRDefault="00345ACB">
      <w:pPr>
        <w:pStyle w:val="Example"/>
        <w:spacing w:line="360" w:lineRule="auto"/>
      </w:pPr>
      <w:r>
        <w:t>&lt;type_slot&gt; ::=</w:t>
      </w:r>
      <w:r>
        <w:br/>
      </w:r>
      <w:r>
        <w:tab/>
        <w:t xml:space="preserve">  "TYPE:" &lt;type_code&gt; ";;"</w:t>
      </w:r>
    </w:p>
    <w:p w14:paraId="26E13D84" w14:textId="77777777" w:rsidR="00345ACB" w:rsidRDefault="00345ACB">
      <w:pPr>
        <w:spacing w:line="360" w:lineRule="auto"/>
        <w:ind w:left="720"/>
      </w:pPr>
      <w:r>
        <w:t>/* This is a separate definition to allow for future expansion */</w:t>
      </w:r>
    </w:p>
    <w:p w14:paraId="2A01BE22" w14:textId="77777777" w:rsidR="00345ACB" w:rsidRDefault="00345ACB">
      <w:pPr>
        <w:pStyle w:val="Example"/>
        <w:spacing w:line="360" w:lineRule="auto"/>
      </w:pPr>
      <w:r>
        <w:t>&lt;type_code&gt; ::=</w:t>
      </w:r>
      <w:r>
        <w:br/>
      </w:r>
      <w:r>
        <w:tab/>
        <w:t xml:space="preserve">  "DATA_DRIVEN"</w:t>
      </w:r>
      <w:r>
        <w:br/>
      </w:r>
      <w:r>
        <w:tab/>
        <w:t>| "DATA-DRIVEN"</w:t>
      </w:r>
      <w:r>
        <w:tab/>
        <w:t>/* deprecated – supported for backwards */</w:t>
      </w:r>
      <w:r>
        <w:br/>
        <w:t xml:space="preserve"> </w:t>
      </w:r>
      <w:r>
        <w:tab/>
      </w:r>
      <w:r>
        <w:tab/>
      </w:r>
      <w:r>
        <w:tab/>
      </w:r>
      <w:r>
        <w:tab/>
      </w:r>
      <w:r>
        <w:tab/>
      </w:r>
      <w:r>
        <w:tab/>
      </w:r>
      <w:r>
        <w:tab/>
        <w:t>/* compatibility */</w:t>
      </w:r>
    </w:p>
    <w:p w14:paraId="1FE7D547" w14:textId="77777777" w:rsidR="00345ACB" w:rsidRPr="00101D29" w:rsidRDefault="00345ACB">
      <w:pPr>
        <w:pStyle w:val="Example"/>
        <w:spacing w:line="360" w:lineRule="auto"/>
        <w:rPr>
          <w:lang w:val="it-IT"/>
        </w:rPr>
      </w:pPr>
      <w:r w:rsidRPr="00101D29">
        <w:rPr>
          <w:lang w:val="it-IT"/>
        </w:rPr>
        <w:t>&lt;data_slot&gt; ::=</w:t>
      </w:r>
      <w:r w:rsidRPr="00101D29">
        <w:rPr>
          <w:lang w:val="it-IT"/>
        </w:rPr>
        <w:br/>
      </w:r>
      <w:r>
        <w:rPr>
          <w:lang w:val="it-IT"/>
        </w:rPr>
        <w:t>"</w:t>
      </w:r>
      <w:r w:rsidRPr="00101D29">
        <w:rPr>
          <w:lang w:val="it-IT"/>
        </w:rPr>
        <w:t>DATA:</w:t>
      </w:r>
      <w:r>
        <w:rPr>
          <w:lang w:val="it-IT"/>
        </w:rPr>
        <w:t>"</w:t>
      </w:r>
      <w:r w:rsidRPr="00101D29">
        <w:rPr>
          <w:lang w:val="it-IT"/>
        </w:rPr>
        <w:t xml:space="preserve"> &lt;data_block&gt; </w:t>
      </w:r>
      <w:r>
        <w:rPr>
          <w:lang w:val="it-IT"/>
        </w:rPr>
        <w:t>"</w:t>
      </w:r>
      <w:r w:rsidRPr="00101D29">
        <w:rPr>
          <w:lang w:val="it-IT"/>
        </w:rPr>
        <w:t>;;</w:t>
      </w:r>
      <w:r>
        <w:rPr>
          <w:lang w:val="it-IT"/>
        </w:rPr>
        <w:t>"</w:t>
      </w:r>
    </w:p>
    <w:p w14:paraId="1BEDBDBE" w14:textId="77777777" w:rsidR="00345ACB" w:rsidRDefault="00345ACB">
      <w:pPr>
        <w:pStyle w:val="Example"/>
        <w:spacing w:line="360" w:lineRule="auto"/>
      </w:pPr>
      <w:r>
        <w:t>&lt;priority_slot&gt; ::=</w:t>
      </w:r>
      <w:r>
        <w:br/>
      </w:r>
      <w:r>
        <w:tab/>
        <w:t xml:space="preserve">  /* empty */</w:t>
      </w:r>
      <w:r>
        <w:br/>
      </w:r>
      <w:r>
        <w:tab/>
        <w:t>| "PRIORITY:" &lt;number&gt; ";;"</w:t>
      </w:r>
    </w:p>
    <w:p w14:paraId="0A94D74D" w14:textId="77777777" w:rsidR="00345ACB" w:rsidRDefault="00345ACB">
      <w:pPr>
        <w:pStyle w:val="Example"/>
        <w:spacing w:line="360" w:lineRule="auto"/>
      </w:pPr>
      <w:r>
        <w:t>&lt;evoke_slot&gt; ::=</w:t>
      </w:r>
      <w:r>
        <w:br/>
      </w:r>
      <w:r>
        <w:tab/>
        <w:t xml:space="preserve">  "EVOKE:" &lt;evoke_block&gt; ";;"</w:t>
      </w:r>
    </w:p>
    <w:p w14:paraId="0B145E12" w14:textId="77777777" w:rsidR="00345ACB" w:rsidRDefault="00345ACB">
      <w:pPr>
        <w:pStyle w:val="Example"/>
        <w:spacing w:line="360" w:lineRule="auto"/>
      </w:pPr>
      <w:r>
        <w:t>&lt;logic_slot&gt; ::=</w:t>
      </w:r>
      <w:r>
        <w:br/>
      </w:r>
      <w:r>
        <w:tab/>
        <w:t xml:space="preserve">  "LOGIC:" &lt;logic_block&gt; ";;"</w:t>
      </w:r>
    </w:p>
    <w:p w14:paraId="27699BC0" w14:textId="77777777" w:rsidR="00345ACB" w:rsidRDefault="00345ACB">
      <w:pPr>
        <w:pStyle w:val="Example"/>
        <w:spacing w:line="360" w:lineRule="auto"/>
      </w:pPr>
      <w:r>
        <w:lastRenderedPageBreak/>
        <w:t>&lt;action_slot&gt; ::=</w:t>
      </w:r>
      <w:r>
        <w:br/>
      </w:r>
      <w:r>
        <w:tab/>
        <w:t xml:space="preserve">  "ACTION:" &lt;action_block&gt; ";;"</w:t>
      </w:r>
    </w:p>
    <w:p w14:paraId="1988EBF8" w14:textId="77777777" w:rsidR="00345ACB" w:rsidRDefault="00345ACB">
      <w:pPr>
        <w:pStyle w:val="Example"/>
        <w:spacing w:line="360" w:lineRule="auto"/>
      </w:pPr>
      <w:r>
        <w:t>&lt;urgency_slot&gt; ::=</w:t>
      </w:r>
      <w:r>
        <w:br/>
      </w:r>
      <w:r>
        <w:tab/>
        <w:t xml:space="preserve">  /* empty */</w:t>
      </w:r>
      <w:r>
        <w:br/>
      </w:r>
      <w:r>
        <w:tab/>
        <w:t>| "URGENCY:" &lt;urgency_val&gt; ";;"</w:t>
      </w:r>
    </w:p>
    <w:p w14:paraId="34D14D0E" w14:textId="77777777" w:rsidR="00345ACB" w:rsidRDefault="00345ACB">
      <w:pPr>
        <w:pStyle w:val="Example"/>
        <w:spacing w:line="360" w:lineRule="auto"/>
      </w:pPr>
      <w:r>
        <w:t>&lt;urgency_val&gt; ::=</w:t>
      </w:r>
      <w:r>
        <w:br/>
      </w:r>
      <w:r>
        <w:tab/>
        <w:t xml:space="preserve">  &lt;number&gt;</w:t>
      </w:r>
      <w:r>
        <w:br/>
      </w:r>
      <w:r>
        <w:tab/>
        <w:t>| &lt;identifier&gt;</w:t>
      </w:r>
    </w:p>
    <w:p w14:paraId="5C85E242" w14:textId="77777777" w:rsidR="00345ACB" w:rsidRDefault="00345ACB" w:rsidP="00503971">
      <w:pPr>
        <w:spacing w:line="360" w:lineRule="auto"/>
        <w:ind w:left="720"/>
      </w:pPr>
      <w:r>
        <w:t>/****** resource slots ******/</w:t>
      </w:r>
    </w:p>
    <w:p w14:paraId="1745E575" w14:textId="77777777" w:rsidR="00345ACB" w:rsidRDefault="00345ACB" w:rsidP="00503971">
      <w:pPr>
        <w:pStyle w:val="Example"/>
        <w:spacing w:line="360" w:lineRule="auto"/>
      </w:pPr>
      <w:r>
        <w:t>&lt;default_slot&gt; ::=</w:t>
      </w:r>
      <w:r>
        <w:br/>
      </w:r>
      <w:r>
        <w:tab/>
        <w:t xml:space="preserve">  "DEFAULT:" &lt;iso639-1&gt; ";;"   /* 2-character language code */</w:t>
      </w:r>
    </w:p>
    <w:p w14:paraId="6F80670F" w14:textId="77777777" w:rsidR="00345ACB" w:rsidRDefault="00345ACB" w:rsidP="00503971">
      <w:pPr>
        <w:pStyle w:val="Example"/>
        <w:spacing w:line="360" w:lineRule="auto"/>
      </w:pPr>
      <w:r>
        <w:t>&lt;language_slots&gt; ::=</w:t>
      </w:r>
      <w:r>
        <w:br/>
      </w:r>
      <w:r>
        <w:tab/>
        <w:t xml:space="preserve">  &lt;language_slots&gt; &lt;language_slot&gt;</w:t>
      </w:r>
      <w:r>
        <w:br/>
        <w:t xml:space="preserve">   | &lt;language_slot&gt;</w:t>
      </w:r>
    </w:p>
    <w:p w14:paraId="2BFE9513" w14:textId="77777777" w:rsidR="00345ACB" w:rsidRDefault="00345ACB" w:rsidP="00503971">
      <w:pPr>
        <w:pStyle w:val="Example"/>
        <w:spacing w:line="360" w:lineRule="auto"/>
      </w:pPr>
      <w:r>
        <w:t>&lt;language_slot&gt; ::=</w:t>
      </w:r>
      <w:r>
        <w:br/>
        <w:t xml:space="preserve">     "LANGUAGE:" &lt;iso639-1&gt;</w:t>
      </w:r>
      <w:r>
        <w:br/>
        <w:t xml:space="preserve">     &lt;resource_terms&gt;</w:t>
      </w:r>
      <w:r>
        <w:br/>
        <w:t xml:space="preserve">     ";;"</w:t>
      </w:r>
    </w:p>
    <w:p w14:paraId="60A9BFA9" w14:textId="77777777" w:rsidR="00345ACB" w:rsidRDefault="00345ACB" w:rsidP="00C0219B">
      <w:pPr>
        <w:pStyle w:val="Example"/>
        <w:spacing w:line="360" w:lineRule="auto"/>
      </w:pPr>
      <w:r>
        <w:t>&lt;resource_terms&gt; ::=</w:t>
      </w:r>
      <w:r>
        <w:rPr>
          <w:lang w:eastAsia="ko-KR"/>
        </w:rPr>
        <w:br/>
      </w:r>
      <w:r>
        <w:tab/>
        <w:t xml:space="preserve">  /* empty */</w:t>
      </w:r>
      <w:r>
        <w:br/>
        <w:t xml:space="preserve">   | &lt;resource_terms&gt; ";" &lt;term&gt; ":" &lt;plainstring&gt;</w:t>
      </w:r>
      <w:r>
        <w:br/>
        <w:t xml:space="preserve">   | &lt;term&gt; ":" &lt;plainstring&gt;</w:t>
      </w:r>
    </w:p>
    <w:p w14:paraId="6B2A945A" w14:textId="77777777" w:rsidR="00345ACB" w:rsidRDefault="00345ACB">
      <w:pPr>
        <w:spacing w:line="360" w:lineRule="auto"/>
        <w:ind w:left="720"/>
      </w:pPr>
      <w:r>
        <w:t>/****** logic block ******/</w:t>
      </w:r>
    </w:p>
    <w:p w14:paraId="5B8A385B" w14:textId="77777777" w:rsidR="00345ACB" w:rsidRDefault="00345ACB">
      <w:pPr>
        <w:pStyle w:val="Example"/>
        <w:spacing w:line="360" w:lineRule="auto"/>
      </w:pPr>
      <w:r>
        <w:t>&lt;logic_block&gt; ::=</w:t>
      </w:r>
      <w:r>
        <w:br/>
      </w:r>
      <w:r>
        <w:tab/>
        <w:t xml:space="preserve">  &lt;logic_block&gt; ";"</w:t>
      </w:r>
      <w:r>
        <w:rPr>
          <w:lang w:eastAsia="ko-KR"/>
        </w:rPr>
        <w:t xml:space="preserve"> </w:t>
      </w:r>
      <w:r>
        <w:t xml:space="preserve"> &lt;logic_statement&gt;</w:t>
      </w:r>
      <w:r>
        <w:br/>
      </w:r>
      <w:r>
        <w:tab/>
        <w:t>| &lt;logic_statement&gt;</w:t>
      </w:r>
    </w:p>
    <w:p w14:paraId="60A0D80B" w14:textId="77777777" w:rsidR="00345ACB" w:rsidRDefault="00345ACB">
      <w:pPr>
        <w:pStyle w:val="Example"/>
        <w:spacing w:line="360" w:lineRule="auto"/>
      </w:pPr>
      <w:r>
        <w:t>&lt;logic_statement&gt; ::=</w:t>
      </w:r>
      <w:r>
        <w:br/>
      </w:r>
      <w:r>
        <w:tab/>
        <w:t xml:space="preserve">  /* empty */</w:t>
      </w:r>
      <w:r>
        <w:br/>
      </w:r>
      <w:r>
        <w:tab/>
        <w:t>| &lt;logic_assignment&gt;</w:t>
      </w:r>
      <w:r>
        <w:br/>
      </w:r>
      <w:r>
        <w:tab/>
        <w:t>| "IF" &lt;logic_if_then_else2&gt;</w:t>
      </w:r>
      <w:r>
        <w:br/>
      </w:r>
      <w:r>
        <w:tab/>
        <w:t>| "FOR" &lt;identifier&gt; "IN" &lt;expr&gt; "DO" &lt;logic_block&gt; ";" "ENDDO"</w:t>
      </w:r>
      <w:r>
        <w:br/>
      </w:r>
      <w:r>
        <w:tab/>
        <w:t>| "WHILE" &lt;expr&gt; "DO" &lt;logic_block&gt; ";" "ENDDO"</w:t>
      </w:r>
      <w:r>
        <w:br/>
      </w:r>
      <w:r w:rsidRPr="00BC49C4">
        <w:tab/>
        <w:t>| &lt;logic_switch&gt;</w:t>
      </w:r>
      <w:r w:rsidRPr="00BC49C4">
        <w:br/>
      </w:r>
      <w:r w:rsidRPr="00BC49C4">
        <w:tab/>
        <w:t>| "BREAKLOOP"</w:t>
      </w:r>
      <w:r w:rsidRPr="00BC49C4">
        <w:br/>
      </w:r>
      <w:r>
        <w:tab/>
        <w:t>| "CONCLUDE" &lt;expr&gt;</w:t>
      </w:r>
    </w:p>
    <w:p w14:paraId="158D07CC" w14:textId="77777777" w:rsidR="00345ACB" w:rsidRDefault="00345ACB">
      <w:pPr>
        <w:pStyle w:val="Example"/>
        <w:spacing w:line="360" w:lineRule="auto"/>
        <w:rPr>
          <w:lang w:eastAsia="ko-KR"/>
        </w:rPr>
      </w:pPr>
      <w:r>
        <w:t>&lt;logic_if_then_else2&gt; ::=</w:t>
      </w:r>
      <w:r>
        <w:br/>
      </w:r>
      <w:r>
        <w:tab/>
        <w:t xml:space="preserve">  &lt;expr&gt; "THEN" &lt;logic_block&gt; ";" &lt;logic_elseif&gt;</w:t>
      </w:r>
    </w:p>
    <w:p w14:paraId="5E70E2DE" w14:textId="77777777" w:rsidR="00345ACB" w:rsidRDefault="00345ACB">
      <w:pPr>
        <w:pStyle w:val="Example"/>
        <w:spacing w:line="360" w:lineRule="auto"/>
      </w:pPr>
      <w:r>
        <w:t>&lt;logic_elseif&gt; ::=</w:t>
      </w:r>
      <w:r>
        <w:br/>
      </w:r>
      <w:r>
        <w:tab/>
        <w:t xml:space="preserve">  </w:t>
      </w:r>
      <w:r w:rsidRPr="00B6351E">
        <w:t>&lt;logic_endif&gt;</w:t>
      </w:r>
      <w:r>
        <w:br/>
      </w:r>
      <w:r>
        <w:tab/>
        <w:t xml:space="preserve">| "ELSE" &lt;logic_block&gt; ";" </w:t>
      </w:r>
      <w:r w:rsidRPr="00B6351E">
        <w:t>&lt;logic_endif&gt;</w:t>
      </w:r>
      <w:r>
        <w:br/>
      </w:r>
      <w:r>
        <w:tab/>
        <w:t>| "ELSEIF" &lt;logic_if_then_else2&gt;</w:t>
      </w:r>
    </w:p>
    <w:p w14:paraId="2BBC3C9C" w14:textId="77777777" w:rsidR="00345ACB" w:rsidRPr="00B6351E" w:rsidRDefault="00345ACB" w:rsidP="00125554">
      <w:pPr>
        <w:pStyle w:val="Example"/>
        <w:spacing w:line="360" w:lineRule="auto"/>
      </w:pPr>
      <w:r w:rsidRPr="00B6351E">
        <w:lastRenderedPageBreak/>
        <w:t>&lt;logic_endif&gt; ::=</w:t>
      </w:r>
      <w:r w:rsidRPr="00B6351E">
        <w:br/>
      </w:r>
      <w:r w:rsidRPr="00B6351E">
        <w:tab/>
        <w:t xml:space="preserve">  "ENDIF"</w:t>
      </w:r>
      <w:r w:rsidRPr="00B6351E">
        <w:br/>
      </w:r>
      <w:r w:rsidRPr="00B6351E">
        <w:tab/>
        <w:t>| "ENDIF" "AGGREGATE"</w:t>
      </w:r>
    </w:p>
    <w:p w14:paraId="6F6DFDF7" w14:textId="77777777" w:rsidR="00345ACB" w:rsidRPr="00B6351E" w:rsidRDefault="00345ACB" w:rsidP="00A9217E">
      <w:pPr>
        <w:pStyle w:val="Example"/>
        <w:spacing w:line="360" w:lineRule="auto"/>
      </w:pPr>
      <w:r>
        <w:t>&lt;logic_assignment&gt; ::=</w:t>
      </w:r>
      <w:r>
        <w:br/>
      </w:r>
      <w:r>
        <w:tab/>
        <w:t xml:space="preserve">  &lt;identifier_becomes&gt; &lt;expr&gt;</w:t>
      </w:r>
      <w:r>
        <w:br/>
      </w:r>
      <w:r>
        <w:tab/>
        <w:t xml:space="preserve">| &lt;time_becomes&gt; &lt;expr&gt; </w:t>
      </w:r>
      <w:r>
        <w:br/>
      </w:r>
      <w:r w:rsidRPr="00B6351E">
        <w:tab/>
        <w:t>| &lt;applicability_becomes&gt; &lt;expr&gt;</w:t>
      </w:r>
      <w:r>
        <w:br/>
      </w:r>
      <w:r>
        <w:tab/>
        <w:t>| &lt;identifier_becomes&gt; &lt;call_phrase&gt;</w:t>
      </w:r>
      <w:r>
        <w:br/>
      </w:r>
      <w:r>
        <w:tab/>
        <w:t>| "(" &lt;data_var_list&gt; ")" ":=" &lt;call_phrase&gt;</w:t>
      </w:r>
      <w:r>
        <w:br/>
      </w:r>
      <w:r>
        <w:tab/>
        <w:t>| "LET" "(" &lt;data_var_list&gt; ")" "BE" &lt;call_phrase&gt;</w:t>
      </w:r>
      <w:r>
        <w:br/>
      </w:r>
      <w:r>
        <w:tab/>
        <w:t xml:space="preserve">| &lt;identifier_becomes&gt; &lt;new_object_phrase&gt; </w:t>
      </w:r>
      <w:r>
        <w:br/>
      </w:r>
      <w:r>
        <w:tab/>
      </w:r>
      <w:r w:rsidRPr="00B6351E">
        <w:t>| &lt;identifier_becomes&gt; &lt;fuzzy_set_phrase&gt;</w:t>
      </w:r>
    </w:p>
    <w:p w14:paraId="69B4F001" w14:textId="77777777" w:rsidR="00345ACB" w:rsidRPr="00B6351E" w:rsidRDefault="00345ACB" w:rsidP="006457FA">
      <w:pPr>
        <w:pStyle w:val="Example"/>
        <w:spacing w:line="360" w:lineRule="auto"/>
      </w:pPr>
      <w:r w:rsidRPr="00B6351E">
        <w:t>&lt;expr_fuzzy_set&gt; ::=</w:t>
      </w:r>
      <w:r w:rsidRPr="00B6351E">
        <w:br/>
      </w:r>
      <w:r>
        <w:tab/>
        <w:t xml:space="preserve">  </w:t>
      </w:r>
      <w:r w:rsidRPr="00B6351E">
        <w:t>&lt;expr&gt;</w:t>
      </w:r>
      <w:r w:rsidRPr="00B6351E">
        <w:br/>
      </w:r>
      <w:r>
        <w:tab/>
      </w:r>
      <w:r w:rsidRPr="00B6351E">
        <w:t>| &lt;fuzzy_set_phrase&gt;</w:t>
      </w:r>
    </w:p>
    <w:p w14:paraId="5D683931" w14:textId="07C8034D" w:rsidR="00345ACB" w:rsidRDefault="00345ACB">
      <w:pPr>
        <w:pStyle w:val="Example"/>
        <w:spacing w:line="360" w:lineRule="auto"/>
      </w:pPr>
      <w:r>
        <w:t>&lt;identifier_becomes&gt; ::=</w:t>
      </w:r>
      <w:r>
        <w:br/>
      </w:r>
      <w:r>
        <w:tab/>
        <w:t xml:space="preserve">  &lt;identifier_or_object_ref&gt; ":="</w:t>
      </w:r>
      <w:r>
        <w:br/>
      </w:r>
      <w:r>
        <w:tab/>
        <w:t>| "LET" &lt;identifier_or_object_ref&gt; "BE"</w:t>
      </w:r>
    </w:p>
    <w:p w14:paraId="0266FD0C" w14:textId="77777777" w:rsidR="00345ACB" w:rsidRDefault="00A26911">
      <w:pPr>
        <w:pStyle w:val="Example"/>
        <w:spacing w:line="360" w:lineRule="auto"/>
      </w:pPr>
      <w:r>
        <w:rPr>
          <w:rFonts w:hint="eastAsia"/>
          <w:lang w:eastAsia="ko-KR"/>
        </w:rPr>
        <w:tab/>
      </w:r>
      <w:r w:rsidR="00345ACB">
        <w:tab/>
        <w:t>| "NOW" ":="</w:t>
      </w:r>
    </w:p>
    <w:p w14:paraId="44066C95" w14:textId="77777777" w:rsidR="00345ACB" w:rsidRPr="00BC49C4" w:rsidRDefault="00345ACB" w:rsidP="003277C5">
      <w:pPr>
        <w:pStyle w:val="Example"/>
        <w:spacing w:line="360" w:lineRule="auto"/>
      </w:pPr>
      <w:r w:rsidRPr="00BC49C4">
        <w:t xml:space="preserve">&lt;logic_switch&gt; ::= </w:t>
      </w:r>
      <w:r w:rsidRPr="00BC49C4">
        <w:br/>
      </w:r>
      <w:r w:rsidRPr="00BC49C4">
        <w:tab/>
        <w:t xml:space="preserve">  "SWITCH" &lt;identifier&gt; ":" </w:t>
      </w:r>
      <w:r w:rsidRPr="00BC49C4">
        <w:br/>
      </w:r>
      <w:r w:rsidRPr="00BC49C4">
        <w:tab/>
        <w:t xml:space="preserve">  &lt;logic_switch_cases&gt;</w:t>
      </w:r>
      <w:r w:rsidRPr="00BC49C4">
        <w:br/>
      </w:r>
      <w:r w:rsidRPr="00BC49C4">
        <w:tab/>
        <w:t xml:space="preserve">  </w:t>
      </w:r>
      <w:r w:rsidRPr="00B6351E">
        <w:t>&lt;logic_endswitch&gt;</w:t>
      </w:r>
    </w:p>
    <w:p w14:paraId="458064F3" w14:textId="77777777" w:rsidR="00345ACB" w:rsidRPr="00B6351E" w:rsidRDefault="00345ACB" w:rsidP="00C9161F">
      <w:pPr>
        <w:pStyle w:val="Example"/>
        <w:spacing w:line="360" w:lineRule="auto"/>
      </w:pPr>
      <w:r w:rsidRPr="00B6351E">
        <w:t xml:space="preserve">&lt;logic_endswitch&gt; ::= </w:t>
      </w:r>
      <w:r w:rsidRPr="00B6351E">
        <w:br/>
      </w:r>
      <w:r w:rsidRPr="00B6351E">
        <w:tab/>
        <w:t xml:space="preserve">  "ENDSWITCH"</w:t>
      </w:r>
    </w:p>
    <w:p w14:paraId="69ADA06E" w14:textId="77777777" w:rsidR="00345ACB" w:rsidRPr="00B6351E" w:rsidRDefault="00345ACB" w:rsidP="00C9161F">
      <w:pPr>
        <w:pStyle w:val="Example"/>
        <w:spacing w:line="360" w:lineRule="auto"/>
        <w:ind w:firstLine="0"/>
      </w:pPr>
      <w:r w:rsidRPr="00B6351E">
        <w:tab/>
        <w:t>| "ENDSWITCH" "AGGREGATE"</w:t>
      </w:r>
    </w:p>
    <w:p w14:paraId="44F09A37" w14:textId="77777777" w:rsidR="00345ACB" w:rsidRPr="00BC49C4" w:rsidRDefault="00345ACB" w:rsidP="003277C5">
      <w:pPr>
        <w:pStyle w:val="Example"/>
        <w:spacing w:line="360" w:lineRule="auto"/>
      </w:pPr>
      <w:r w:rsidRPr="00BC49C4">
        <w:t xml:space="preserve">&lt;logic_switch_cases&gt; ::= </w:t>
      </w:r>
      <w:r w:rsidRPr="00BC49C4">
        <w:br/>
      </w:r>
      <w:r w:rsidRPr="00BC49C4">
        <w:tab/>
        <w:t xml:space="preserve">  /* empty */</w:t>
      </w:r>
      <w:r w:rsidRPr="00BC49C4">
        <w:br/>
      </w:r>
      <w:r w:rsidRPr="00BC49C4">
        <w:tab/>
        <w:t>| "CASE" &lt;expr_factor&gt; &lt;logic_block&gt; &lt;logic_switch_cases&gt;</w:t>
      </w:r>
      <w:r w:rsidRPr="00BC49C4">
        <w:br/>
      </w:r>
      <w:r w:rsidRPr="00BC49C4">
        <w:tab/>
        <w:t xml:space="preserve">| "DEFAULT" &lt;logic_block&gt; </w:t>
      </w:r>
    </w:p>
    <w:p w14:paraId="5D590C4A" w14:textId="77777777" w:rsidR="00345ACB" w:rsidRDefault="00345ACB">
      <w:pPr>
        <w:pStyle w:val="Example"/>
        <w:spacing w:line="360" w:lineRule="auto"/>
      </w:pPr>
    </w:p>
    <w:p w14:paraId="3C396AB2" w14:textId="77777777" w:rsidR="00345ACB" w:rsidRDefault="00345ACB">
      <w:pPr>
        <w:pStyle w:val="Example"/>
        <w:spacing w:line="360" w:lineRule="auto"/>
      </w:pPr>
      <w:r>
        <w:t>&lt;identifier_or_object_ref&gt; ::=</w:t>
      </w:r>
    </w:p>
    <w:p w14:paraId="01BEF327" w14:textId="77777777" w:rsidR="00345ACB" w:rsidRDefault="00345ACB" w:rsidP="007271A7">
      <w:pPr>
        <w:pStyle w:val="Example"/>
        <w:spacing w:line="360" w:lineRule="auto"/>
      </w:pPr>
      <w:r>
        <w:tab/>
      </w:r>
      <w:r>
        <w:tab/>
        <w:t>&lt;identifier&gt;</w:t>
      </w:r>
    </w:p>
    <w:p w14:paraId="1582D365" w14:textId="77777777" w:rsidR="00345ACB" w:rsidRPr="00BC49C4" w:rsidRDefault="00345ACB" w:rsidP="007271A7">
      <w:pPr>
        <w:pStyle w:val="Example"/>
        <w:spacing w:line="360" w:lineRule="auto"/>
      </w:pPr>
      <w:r w:rsidRPr="00BC49C4">
        <w:tab/>
      </w:r>
      <w:r>
        <w:tab/>
      </w:r>
      <w:r w:rsidRPr="00BC49C4">
        <w:t>| &lt;identifier_or_object_ref&gt; "[" &lt;expr&gt; "]"</w:t>
      </w:r>
    </w:p>
    <w:p w14:paraId="56F49452" w14:textId="77777777" w:rsidR="00345ACB" w:rsidRDefault="00345ACB">
      <w:pPr>
        <w:pStyle w:val="Example"/>
        <w:spacing w:line="360" w:lineRule="auto"/>
      </w:pPr>
      <w:r>
        <w:tab/>
      </w:r>
      <w:r>
        <w:tab/>
        <w:t xml:space="preserve">| &lt;identifier_or_object_ref&gt; "." &lt;identifier_or_object_ref&gt; </w:t>
      </w:r>
      <w:r>
        <w:br/>
      </w:r>
      <w:r>
        <w:tab/>
      </w:r>
      <w:r>
        <w:tab/>
      </w:r>
      <w:r>
        <w:tab/>
      </w:r>
      <w:r>
        <w:tab/>
      </w:r>
      <w:r>
        <w:tab/>
      </w:r>
      <w:r>
        <w:tab/>
      </w:r>
      <w:r>
        <w:tab/>
      </w:r>
      <w:r>
        <w:tab/>
      </w:r>
      <w:r>
        <w:tab/>
      </w:r>
      <w:r>
        <w:tab/>
      </w:r>
      <w:r>
        <w:tab/>
      </w:r>
      <w:r>
        <w:tab/>
      </w:r>
      <w:r>
        <w:tab/>
      </w:r>
      <w:r>
        <w:tab/>
        <w:t>/* field reference */</w:t>
      </w:r>
    </w:p>
    <w:p w14:paraId="7FEAFB55" w14:textId="77777777" w:rsidR="00345ACB" w:rsidRDefault="00345ACB">
      <w:pPr>
        <w:pStyle w:val="Example"/>
        <w:spacing w:line="360" w:lineRule="auto"/>
      </w:pPr>
      <w:r>
        <w:t>&lt;time_becomes&gt; ::=</w:t>
      </w:r>
      <w:r>
        <w:br/>
      </w:r>
      <w:r>
        <w:tab/>
        <w:t xml:space="preserve">  "TIME" "OF" &lt;identifier&gt; ":="</w:t>
      </w:r>
      <w:r>
        <w:br/>
      </w:r>
      <w:r>
        <w:tab/>
        <w:t>| "TIME" &lt;identifier&gt; ":="</w:t>
      </w:r>
      <w:r>
        <w:br/>
      </w:r>
      <w:r>
        <w:tab/>
        <w:t>| "LET" "TIME" "OF" &lt;identifier&gt; "BE"</w:t>
      </w:r>
      <w:r>
        <w:br/>
      </w:r>
      <w:r>
        <w:tab/>
        <w:t>| "LET" "TIME" &lt;identifier&gt; "BE"</w:t>
      </w:r>
      <w:r>
        <w:br/>
      </w:r>
    </w:p>
    <w:p w14:paraId="74B8DB25" w14:textId="77777777" w:rsidR="00345ACB" w:rsidRPr="00B6351E" w:rsidRDefault="00345ACB" w:rsidP="00556C3C">
      <w:pPr>
        <w:pStyle w:val="Example"/>
        <w:spacing w:line="360" w:lineRule="auto"/>
      </w:pPr>
      <w:r w:rsidRPr="00B6351E">
        <w:lastRenderedPageBreak/>
        <w:t>&lt;applicability_becomes&gt; ::=</w:t>
      </w:r>
      <w:r w:rsidRPr="00B6351E">
        <w:br/>
      </w:r>
      <w:r w:rsidRPr="00B6351E">
        <w:tab/>
        <w:t xml:space="preserve">  "APPLICABILITY" "OF" &lt;identifier&gt; ":="</w:t>
      </w:r>
      <w:r w:rsidRPr="00B6351E">
        <w:br/>
      </w:r>
      <w:r w:rsidRPr="00B6351E">
        <w:tab/>
        <w:t>| "APPLICABILITY" &lt;identifier&gt; ":="</w:t>
      </w:r>
      <w:r w:rsidRPr="00B6351E">
        <w:br/>
      </w:r>
      <w:r w:rsidRPr="00B6351E">
        <w:tab/>
        <w:t>| "LET" "APPLICABILITY” "OF" &lt;identifier&gt; "BE"</w:t>
      </w:r>
      <w:r w:rsidRPr="00B6351E">
        <w:br/>
      </w:r>
      <w:r w:rsidRPr="00B6351E">
        <w:tab/>
        <w:t>| "LET" "APPLICABILITY” &lt;identifier&gt; "BE"</w:t>
      </w:r>
      <w:r w:rsidRPr="00B6351E">
        <w:br/>
      </w:r>
    </w:p>
    <w:p w14:paraId="72BC109A" w14:textId="77777777" w:rsidR="00345ACB" w:rsidRDefault="00345ACB">
      <w:pPr>
        <w:pStyle w:val="Example"/>
        <w:spacing w:line="360" w:lineRule="auto"/>
      </w:pPr>
      <w:r>
        <w:t>&lt;call_phrase&gt; ::=</w:t>
      </w:r>
      <w:r>
        <w:br/>
      </w:r>
      <w:r>
        <w:tab/>
        <w:t xml:space="preserve">  "CALL" &lt;identifier&gt;</w:t>
      </w:r>
      <w:r>
        <w:br/>
      </w:r>
      <w:r>
        <w:tab/>
        <w:t>| "CALL" &lt;identifier&gt; "WITH" &lt;expr&gt;</w:t>
      </w:r>
    </w:p>
    <w:p w14:paraId="33D5CF05" w14:textId="77777777" w:rsidR="00345ACB" w:rsidRPr="00D6562C" w:rsidRDefault="00345ACB">
      <w:pPr>
        <w:spacing w:line="360" w:lineRule="auto"/>
        <w:ind w:left="720"/>
        <w:rPr>
          <w:lang w:val="fr-FR"/>
        </w:rPr>
      </w:pPr>
      <w:r w:rsidRPr="00D6562C">
        <w:rPr>
          <w:lang w:val="fr-FR"/>
        </w:rPr>
        <w:t>/****** expressions ******/</w:t>
      </w:r>
    </w:p>
    <w:p w14:paraId="2C73BC06" w14:textId="77777777" w:rsidR="00345ACB" w:rsidRPr="00D6562C" w:rsidRDefault="00345ACB">
      <w:pPr>
        <w:pStyle w:val="Example"/>
        <w:spacing w:line="360" w:lineRule="auto"/>
        <w:rPr>
          <w:lang w:val="fr-FR"/>
        </w:rPr>
      </w:pPr>
      <w:r w:rsidRPr="00D6562C">
        <w:rPr>
          <w:lang w:val="fr-FR"/>
        </w:rPr>
        <w:t>&lt;expr&gt; ::=</w:t>
      </w:r>
      <w:r w:rsidRPr="00D6562C">
        <w:rPr>
          <w:lang w:val="fr-FR"/>
        </w:rPr>
        <w:br/>
      </w:r>
      <w:r w:rsidRPr="00D6562C">
        <w:rPr>
          <w:lang w:val="fr-FR"/>
        </w:rPr>
        <w:tab/>
        <w:t xml:space="preserve">  &lt;expr_sort&gt;</w:t>
      </w:r>
      <w:r w:rsidRPr="00D6562C">
        <w:rPr>
          <w:lang w:val="fr-FR"/>
        </w:rPr>
        <w:br/>
      </w:r>
      <w:r w:rsidRPr="00D6562C">
        <w:rPr>
          <w:lang w:val="fr-FR"/>
        </w:rPr>
        <w:tab/>
        <w:t xml:space="preserve">| &lt;expr&gt; </w:t>
      </w:r>
      <w:r>
        <w:rPr>
          <w:lang w:val="fr-FR"/>
        </w:rPr>
        <w:t>"</w:t>
      </w:r>
      <w:r w:rsidRPr="00D6562C">
        <w:rPr>
          <w:lang w:val="fr-FR"/>
        </w:rPr>
        <w:t>,</w:t>
      </w:r>
      <w:r>
        <w:rPr>
          <w:lang w:val="fr-FR"/>
        </w:rPr>
        <w:t>"</w:t>
      </w:r>
      <w:r w:rsidRPr="00D6562C">
        <w:rPr>
          <w:lang w:val="fr-FR"/>
        </w:rPr>
        <w:t xml:space="preserve"> &lt;expr_sort&gt;</w:t>
      </w:r>
      <w:r w:rsidRPr="00D6562C">
        <w:rPr>
          <w:lang w:val="fr-FR"/>
        </w:rPr>
        <w:br/>
      </w:r>
      <w:r w:rsidRPr="00D6562C">
        <w:rPr>
          <w:lang w:val="fr-FR"/>
        </w:rPr>
        <w:tab/>
        <w:t xml:space="preserve">| </w:t>
      </w:r>
      <w:r>
        <w:rPr>
          <w:lang w:val="fr-FR"/>
        </w:rPr>
        <w:t>"</w:t>
      </w:r>
      <w:r w:rsidRPr="00D6562C">
        <w:rPr>
          <w:lang w:val="fr-FR"/>
        </w:rPr>
        <w:t>,</w:t>
      </w:r>
      <w:r>
        <w:rPr>
          <w:lang w:val="fr-FR"/>
        </w:rPr>
        <w:t>"</w:t>
      </w:r>
      <w:r w:rsidRPr="00D6562C">
        <w:rPr>
          <w:lang w:val="fr-FR"/>
        </w:rPr>
        <w:t xml:space="preserve"> &lt;expr_sort&gt;</w:t>
      </w:r>
    </w:p>
    <w:p w14:paraId="6F00F769" w14:textId="77777777" w:rsidR="00345ACB" w:rsidRPr="00F26622" w:rsidRDefault="00345ACB">
      <w:pPr>
        <w:pStyle w:val="Example"/>
        <w:spacing w:line="360" w:lineRule="auto"/>
        <w:rPr>
          <w:lang w:val="fr-FR"/>
        </w:rPr>
      </w:pPr>
      <w:r w:rsidRPr="00F26622">
        <w:rPr>
          <w:lang w:val="fr-FR"/>
        </w:rPr>
        <w:t>&lt;expr_sort&gt; ::=</w:t>
      </w:r>
      <w:r w:rsidRPr="00F26622">
        <w:rPr>
          <w:lang w:val="fr-FR"/>
        </w:rPr>
        <w:br/>
      </w:r>
      <w:r w:rsidRPr="00F26622">
        <w:rPr>
          <w:lang w:val="fr-FR"/>
        </w:rPr>
        <w:tab/>
        <w:t xml:space="preserve">  &lt;expr_add_list&gt;</w:t>
      </w:r>
      <w:r w:rsidRPr="00F26622">
        <w:rPr>
          <w:lang w:val="fr-FR"/>
        </w:rPr>
        <w:br/>
      </w:r>
      <w:r w:rsidRPr="00F26622">
        <w:rPr>
          <w:lang w:val="fr-FR"/>
        </w:rPr>
        <w:tab/>
        <w:t>| &lt;expr_add_list&gt; "MERGE" &lt;expr_sort&gt;</w:t>
      </w:r>
      <w:r w:rsidRPr="00F26622">
        <w:rPr>
          <w:lang w:val="fr-FR"/>
        </w:rPr>
        <w:br/>
      </w:r>
      <w:r w:rsidRPr="00F26622">
        <w:rPr>
          <w:lang w:val="fr-FR"/>
        </w:rPr>
        <w:tab/>
        <w:t xml:space="preserve">| "SORT" &lt;sort_option&gt; &lt;expr_sort&gt; </w:t>
      </w:r>
      <w:r w:rsidRPr="00F26622">
        <w:rPr>
          <w:lang w:val="fr-FR"/>
        </w:rPr>
        <w:br/>
      </w:r>
      <w:r w:rsidRPr="00F26622">
        <w:rPr>
          <w:lang w:val="fr-FR"/>
        </w:rPr>
        <w:tab/>
        <w:t>| &lt;expr_add_list&gt; "MERGE" &lt;expr_sort&gt; "USING" &lt;expr_function&gt;</w:t>
      </w:r>
      <w:r w:rsidRPr="00F26622">
        <w:rPr>
          <w:lang w:val="fr-FR"/>
        </w:rPr>
        <w:br/>
      </w:r>
      <w:r w:rsidRPr="00F26622">
        <w:rPr>
          <w:lang w:val="fr-FR"/>
        </w:rPr>
        <w:tab/>
        <w:t>| "SORT" &lt;sort_option&gt; &lt;expr_sort&gt; "USING" &lt;expr_function&gt;</w:t>
      </w:r>
    </w:p>
    <w:p w14:paraId="1320710E" w14:textId="77777777" w:rsidR="00345ACB" w:rsidRPr="00B6351E" w:rsidRDefault="00345ACB">
      <w:pPr>
        <w:pStyle w:val="Example"/>
        <w:spacing w:line="360" w:lineRule="auto"/>
      </w:pPr>
      <w:r>
        <w:t>&lt;sort_option&gt; ::=</w:t>
      </w:r>
      <w:r>
        <w:br/>
      </w:r>
      <w:r>
        <w:tab/>
        <w:t xml:space="preserve">  /*empty*/</w:t>
      </w:r>
      <w:r>
        <w:br/>
      </w:r>
      <w:r>
        <w:tab/>
        <w:t>| "TIME"</w:t>
      </w:r>
      <w:r>
        <w:br/>
      </w:r>
      <w:r>
        <w:tab/>
        <w:t>| "DATA"</w:t>
      </w:r>
      <w:r>
        <w:br/>
      </w:r>
      <w:r w:rsidRPr="00B6351E">
        <w:tab/>
        <w:t>| "APPLICABILITY"</w:t>
      </w:r>
    </w:p>
    <w:p w14:paraId="5E9DEDF1" w14:textId="77777777" w:rsidR="00345ACB" w:rsidRPr="00BC49C4" w:rsidRDefault="00345ACB" w:rsidP="00842410">
      <w:pPr>
        <w:pStyle w:val="Example"/>
        <w:spacing w:line="360" w:lineRule="auto"/>
      </w:pPr>
      <w:r w:rsidRPr="00BC49C4">
        <w:t>&lt;expr_add_list&gt; ::=</w:t>
      </w:r>
      <w:r w:rsidRPr="00BC49C4">
        <w:br/>
      </w:r>
      <w:r w:rsidRPr="00BC49C4">
        <w:tab/>
        <w:t xml:space="preserve">  &lt;expr_remove_list&gt;</w:t>
      </w:r>
      <w:r w:rsidRPr="00BC49C4">
        <w:br/>
      </w:r>
      <w:r w:rsidRPr="00BC49C4">
        <w:tab/>
        <w:t>| "ADD" &lt;expr_where&gt; "TO" &lt;expr_where&gt;</w:t>
      </w:r>
      <w:r w:rsidRPr="00BC49C4">
        <w:br/>
      </w:r>
      <w:r w:rsidRPr="00BC49C4">
        <w:tab/>
        <w:t>| "ADD" &lt;expr_where&gt; "TO" &lt;expr_where&gt; "AT" &lt;expr_where&gt;</w:t>
      </w:r>
    </w:p>
    <w:p w14:paraId="6BBE17CE" w14:textId="77777777" w:rsidR="00345ACB" w:rsidRPr="00BC49C4" w:rsidRDefault="00345ACB" w:rsidP="00A63128">
      <w:pPr>
        <w:pStyle w:val="Example"/>
        <w:spacing w:line="360" w:lineRule="auto"/>
      </w:pPr>
      <w:r w:rsidRPr="00BC49C4">
        <w:t>&lt;expr_remove_list&gt; ::=</w:t>
      </w:r>
      <w:r w:rsidRPr="00BC49C4">
        <w:br/>
      </w:r>
      <w:r w:rsidRPr="00BC49C4">
        <w:tab/>
        <w:t xml:space="preserve">  &lt;expr_where&gt;</w:t>
      </w:r>
      <w:r w:rsidRPr="00BC49C4">
        <w:br/>
      </w:r>
      <w:r w:rsidRPr="00BC49C4">
        <w:tab/>
        <w:t xml:space="preserve">| "REMOVE" &lt;expr_where&gt; "FROM" &lt;expr_where&gt; </w:t>
      </w:r>
    </w:p>
    <w:p w14:paraId="76A43132" w14:textId="77777777" w:rsidR="00345ACB" w:rsidRDefault="00345ACB">
      <w:pPr>
        <w:pStyle w:val="Example"/>
        <w:spacing w:line="360" w:lineRule="auto"/>
      </w:pPr>
      <w:r>
        <w:t>&lt;expr_where&gt; ::=</w:t>
      </w:r>
      <w:r>
        <w:br/>
      </w:r>
      <w:r>
        <w:tab/>
        <w:t xml:space="preserve">  &lt;expr_range&gt;</w:t>
      </w:r>
      <w:r>
        <w:br/>
      </w:r>
      <w:r>
        <w:tab/>
        <w:t>| &lt;expr_range&gt; "WHERE" &lt;expr_range&gt;</w:t>
      </w:r>
    </w:p>
    <w:p w14:paraId="140032A5" w14:textId="77777777" w:rsidR="00345ACB" w:rsidRDefault="00345ACB">
      <w:pPr>
        <w:pStyle w:val="Example"/>
        <w:spacing w:line="360" w:lineRule="auto"/>
      </w:pPr>
      <w:r>
        <w:t>&lt;expr_range&gt; ::=</w:t>
      </w:r>
      <w:r>
        <w:br/>
      </w:r>
      <w:r>
        <w:tab/>
        <w:t xml:space="preserve">  &lt;expr_or&gt;</w:t>
      </w:r>
      <w:r>
        <w:br/>
      </w:r>
      <w:r>
        <w:tab/>
        <w:t>| &lt;expr_or&gt; "SEQTO" &lt;expr_or&gt;</w:t>
      </w:r>
    </w:p>
    <w:p w14:paraId="66A39192" w14:textId="77777777" w:rsidR="00345ACB" w:rsidRDefault="00345ACB">
      <w:pPr>
        <w:pStyle w:val="Example"/>
        <w:spacing w:line="360" w:lineRule="auto"/>
      </w:pPr>
      <w:r>
        <w:t>&lt;expr_or&gt; ::=</w:t>
      </w:r>
      <w:r>
        <w:br/>
      </w:r>
      <w:r>
        <w:tab/>
        <w:t xml:space="preserve">  &lt;expr_or&gt; "OR" &lt;expr_and&gt;</w:t>
      </w:r>
      <w:r>
        <w:br/>
      </w:r>
      <w:r>
        <w:tab/>
        <w:t>| &lt;expr_and&gt;</w:t>
      </w:r>
    </w:p>
    <w:p w14:paraId="2C147FA2" w14:textId="77777777" w:rsidR="00345ACB" w:rsidRDefault="00345ACB">
      <w:pPr>
        <w:pStyle w:val="Example"/>
        <w:spacing w:line="360" w:lineRule="auto"/>
      </w:pPr>
      <w:r>
        <w:lastRenderedPageBreak/>
        <w:t>&lt;expr_and&gt; ::=</w:t>
      </w:r>
      <w:r>
        <w:br/>
      </w:r>
      <w:r>
        <w:tab/>
        <w:t xml:space="preserve">  &lt;expr_and&gt; "AND" &lt;expr_not&gt;</w:t>
      </w:r>
      <w:r>
        <w:br/>
      </w:r>
      <w:r>
        <w:tab/>
        <w:t>|  &lt;expr_not&gt;</w:t>
      </w:r>
    </w:p>
    <w:p w14:paraId="29712B6A" w14:textId="77777777" w:rsidR="00345ACB" w:rsidRDefault="00345ACB">
      <w:pPr>
        <w:pStyle w:val="Example"/>
        <w:spacing w:line="360" w:lineRule="auto"/>
      </w:pPr>
      <w:r>
        <w:t>&lt;expr_not&gt; ::=</w:t>
      </w:r>
      <w:r>
        <w:br/>
      </w:r>
      <w:r>
        <w:tab/>
        <w:t xml:space="preserve">  "NOT" &lt;expr_comparison&gt;</w:t>
      </w:r>
      <w:r>
        <w:br/>
      </w:r>
      <w:r>
        <w:tab/>
        <w:t>| &lt;expr_comparison&gt;</w:t>
      </w:r>
    </w:p>
    <w:p w14:paraId="759B58DF" w14:textId="77777777" w:rsidR="00345ACB" w:rsidRDefault="00345ACB">
      <w:pPr>
        <w:pStyle w:val="Example"/>
        <w:spacing w:line="360" w:lineRule="auto"/>
      </w:pPr>
      <w:r>
        <w:t>&lt;expr_comparison&gt; ::=</w:t>
      </w:r>
      <w:r>
        <w:br/>
      </w:r>
      <w:r>
        <w:tab/>
        <w:t xml:space="preserve">  &lt;expr_string&gt;</w:t>
      </w:r>
      <w:r>
        <w:br/>
      </w:r>
      <w:r>
        <w:tab/>
        <w:t>| &lt;expr_find_string&gt;</w:t>
      </w:r>
      <w:r>
        <w:br/>
      </w:r>
      <w:r>
        <w:tab/>
        <w:t>| &lt;expr_string&gt; &lt;simple_comp_op&gt; &lt;expr_string&gt;</w:t>
      </w:r>
      <w:r>
        <w:br/>
      </w:r>
      <w:r>
        <w:tab/>
        <w:t>| &lt;expr_string&gt; &lt;is&gt; &lt;main_comp_op&gt;</w:t>
      </w:r>
      <w:r>
        <w:br/>
      </w:r>
      <w:r>
        <w:tab/>
        <w:t>| &lt;expr_string&gt; &lt;is&gt; "NOT" &lt;main_comp_op&gt;</w:t>
      </w:r>
      <w:r>
        <w:br/>
      </w:r>
      <w:r>
        <w:tab/>
        <w:t>| &lt;expr_string&gt; &lt;in_comp_op&gt;</w:t>
      </w:r>
      <w:r>
        <w:br/>
      </w:r>
      <w:r>
        <w:tab/>
        <w:t>| &lt;expr_string&gt; "NOT" &lt;in_comp_op&gt;</w:t>
      </w:r>
      <w:r>
        <w:br/>
      </w:r>
      <w:r>
        <w:tab/>
        <w:t>| &lt;expr_string&gt; &lt;occur&gt; &lt;temporal_comp_op&gt;</w:t>
      </w:r>
      <w:r>
        <w:br/>
      </w:r>
      <w:r>
        <w:tab/>
        <w:t>| &lt;expr_string&gt; &lt;occur&gt; "NOT" &lt;temporal_comp_op&gt;</w:t>
      </w:r>
      <w:r>
        <w:br/>
      </w:r>
      <w:r>
        <w:tab/>
        <w:t>| &lt;expr_string&gt; &lt;occur&gt; &lt;range_comp_op&gt;</w:t>
      </w:r>
      <w:r>
        <w:br/>
      </w:r>
      <w:r>
        <w:tab/>
        <w:t>| &lt;expr_string&gt; &lt;occur&gt; "NOT" &lt;range_comp_op&gt;</w:t>
      </w:r>
      <w:r>
        <w:br/>
      </w:r>
      <w:r>
        <w:tab/>
        <w:t>| &lt;expr_string&gt; "MATCHES" "PATTERN" &lt;expr_string&gt;</w:t>
      </w:r>
    </w:p>
    <w:p w14:paraId="63AD5B45" w14:textId="77777777" w:rsidR="00345ACB" w:rsidRDefault="00345ACB">
      <w:pPr>
        <w:pStyle w:val="Example"/>
        <w:spacing w:line="360" w:lineRule="auto"/>
      </w:pPr>
      <w:r>
        <w:t>&lt;expr_find_string&gt; ::=</w:t>
      </w:r>
      <w:r>
        <w:br/>
      </w:r>
      <w:r>
        <w:tab/>
        <w:t xml:space="preserve">  "FIND" &lt;expr_string&gt; "IN" "STRING" &lt;expr_string&gt; &lt;string_search_start&gt;</w:t>
      </w:r>
      <w:r>
        <w:br/>
      </w:r>
      <w:r>
        <w:tab/>
        <w:t>| "FIND" &lt;expr_string&gt; "STRING" &lt;expr_string&gt; &lt;string_search_start&gt;</w:t>
      </w:r>
    </w:p>
    <w:p w14:paraId="0C935470" w14:textId="77777777" w:rsidR="00345ACB" w:rsidRDefault="00345ACB">
      <w:pPr>
        <w:pStyle w:val="Example"/>
        <w:spacing w:line="360" w:lineRule="auto"/>
      </w:pPr>
      <w:r>
        <w:t>&lt;expr_string&gt; ::=</w:t>
      </w:r>
      <w:r>
        <w:br/>
      </w:r>
      <w:r>
        <w:tab/>
        <w:t xml:space="preserve">  &lt;expr_plus&gt;</w:t>
      </w:r>
      <w:r>
        <w:br/>
      </w:r>
      <w:r>
        <w:tab/>
        <w:t>| &lt;expr_string&gt; "||" &lt;expr_plus&gt;</w:t>
      </w:r>
      <w:r>
        <w:br/>
      </w:r>
      <w:r>
        <w:tab/>
        <w:t>| &lt;expr_string&gt; "FORMATTED" "WITH" &lt;format_string&gt;</w:t>
      </w:r>
      <w:r>
        <w:br/>
      </w:r>
      <w:r w:rsidRPr="00BC49C4">
        <w:tab/>
        <w:t>| &lt;expr_string&gt; "FORMATTED" "WITH" &lt;expr_plus&gt;</w:t>
      </w:r>
      <w:r w:rsidRPr="00BC49C4">
        <w:br/>
      </w:r>
      <w:r>
        <w:tab/>
        <w:t>| "TRIM" &lt;trim_option&gt; &lt;expr_string&gt;</w:t>
      </w:r>
      <w:r>
        <w:br/>
      </w:r>
      <w:r w:rsidRPr="00BC49C4">
        <w:tab/>
        <w:t>| &lt;case_option&gt; &lt;expr_string&gt;</w:t>
      </w:r>
      <w:r w:rsidRPr="00241E9C">
        <w:br/>
      </w:r>
      <w:r>
        <w:tab/>
        <w:t>| "SUBSTRING" &lt;expr_plus&gt; "CHARACTERS" &lt;string_search_start&gt; "FROM" &lt;expr_string&gt;</w:t>
      </w:r>
    </w:p>
    <w:p w14:paraId="0B1B1585" w14:textId="77777777" w:rsidR="00345ACB" w:rsidRDefault="00345ACB">
      <w:pPr>
        <w:pStyle w:val="Example"/>
        <w:spacing w:line="360" w:lineRule="auto"/>
      </w:pPr>
      <w:r>
        <w:t>&lt;format_string&gt; ::=</w:t>
      </w:r>
      <w:r>
        <w:br/>
      </w:r>
      <w:r>
        <w:tab/>
        <w:t>""" &lt;format_specification&gt; """</w:t>
      </w:r>
      <w:r>
        <w:tab/>
        <w:t>/* The format string is a true     */</w:t>
      </w:r>
      <w:r>
        <w:br/>
      </w:r>
      <w:r>
        <w:tab/>
      </w:r>
      <w:r>
        <w:tab/>
      </w:r>
      <w:r>
        <w:tab/>
      </w:r>
      <w:r>
        <w:tab/>
      </w:r>
      <w:r>
        <w:tab/>
      </w:r>
      <w:r>
        <w:tab/>
      </w:r>
      <w:r>
        <w:tab/>
      </w:r>
      <w:r>
        <w:tab/>
      </w:r>
      <w:r>
        <w:tab/>
      </w:r>
      <w:r>
        <w:tab/>
        <w:t>/* Arden Syntax string, enclosed   */</w:t>
      </w:r>
      <w:r>
        <w:br/>
      </w:r>
      <w:r>
        <w:tab/>
      </w:r>
      <w:r>
        <w:tab/>
      </w:r>
      <w:r>
        <w:tab/>
      </w:r>
      <w:r>
        <w:tab/>
      </w:r>
      <w:r>
        <w:tab/>
      </w:r>
      <w:r>
        <w:tab/>
      </w:r>
      <w:r>
        <w:tab/>
      </w:r>
      <w:r>
        <w:tab/>
      </w:r>
      <w:r>
        <w:tab/>
      </w:r>
      <w:r>
        <w:tab/>
        <w:t>/* in a single pair of double      */</w:t>
      </w:r>
      <w:r>
        <w:br/>
      </w:r>
      <w:r>
        <w:tab/>
      </w:r>
      <w:r>
        <w:tab/>
      </w:r>
      <w:r>
        <w:tab/>
      </w:r>
      <w:r>
        <w:tab/>
      </w:r>
      <w:r>
        <w:tab/>
      </w:r>
      <w:r>
        <w:tab/>
      </w:r>
      <w:r>
        <w:tab/>
      </w:r>
      <w:r>
        <w:tab/>
      </w:r>
      <w:r>
        <w:tab/>
      </w:r>
      <w:r>
        <w:tab/>
        <w:t>/* quotes (")                     */</w:t>
      </w:r>
    </w:p>
    <w:p w14:paraId="29155813" w14:textId="77777777" w:rsidR="00345ACB" w:rsidRDefault="00345ACB">
      <w:pPr>
        <w:pStyle w:val="Example"/>
        <w:spacing w:line="360" w:lineRule="auto"/>
      </w:pPr>
      <w:r>
        <w:t>&lt;format_specification&gt; ::=</w:t>
      </w:r>
      <w:r>
        <w:tab/>
        <w:t xml:space="preserve">/* See Section </w:t>
      </w:r>
      <w:r>
        <w:fldChar w:fldCharType="begin"/>
      </w:r>
      <w:r>
        <w:instrText xml:space="preserve"> REF _Ref448631628 \r \h </w:instrText>
      </w:r>
      <w:r>
        <w:fldChar w:fldCharType="separate"/>
      </w:r>
      <w:r>
        <w:t>9.8.2</w:t>
      </w:r>
      <w:r>
        <w:fldChar w:fldCharType="end"/>
      </w:r>
      <w:r>
        <w:t xml:space="preserve"> and Annex 5 for          */</w:t>
      </w:r>
      <w:r>
        <w:br/>
      </w:r>
      <w:r>
        <w:tab/>
      </w:r>
      <w:r>
        <w:tab/>
      </w:r>
      <w:r>
        <w:tab/>
      </w:r>
      <w:r>
        <w:tab/>
      </w:r>
      <w:r>
        <w:tab/>
      </w:r>
      <w:r>
        <w:tab/>
      </w:r>
      <w:r>
        <w:tab/>
        <w:t>/* explanation of valid combination and their */</w:t>
      </w:r>
      <w:r>
        <w:br/>
      </w:r>
      <w:r>
        <w:tab/>
      </w:r>
      <w:r>
        <w:tab/>
      </w:r>
      <w:r>
        <w:tab/>
      </w:r>
      <w:r>
        <w:tab/>
      </w:r>
      <w:r>
        <w:tab/>
      </w:r>
      <w:r>
        <w:tab/>
      </w:r>
      <w:r>
        <w:tab/>
        <w:t>/* meanings.                                  */</w:t>
      </w:r>
      <w:r>
        <w:br/>
      </w:r>
      <w:r>
        <w:tab/>
        <w:t xml:space="preserve">  &lt;format_specification&gt; &lt;format_specification_single&gt;</w:t>
      </w:r>
      <w:r>
        <w:br/>
      </w:r>
      <w:r>
        <w:tab/>
        <w:t>| &lt;format_specification_single&gt;</w:t>
      </w:r>
    </w:p>
    <w:p w14:paraId="32E092B1" w14:textId="77777777" w:rsidR="00345ACB" w:rsidRDefault="00345ACB">
      <w:pPr>
        <w:pStyle w:val="Example"/>
        <w:spacing w:line="360" w:lineRule="auto"/>
      </w:pPr>
      <w:r>
        <w:lastRenderedPageBreak/>
        <w:t>&lt;format_specification_single&gt; ::=</w:t>
      </w:r>
      <w:r>
        <w:br/>
      </w:r>
      <w:r>
        <w:tab/>
        <w:t xml:space="preserve">  "%"&lt;format_options&gt;&lt;format_flag&gt;&lt;width&gt;&lt;precision&gt;</w:t>
      </w:r>
      <w:r>
        <w:tab/>
      </w:r>
      <w:r>
        <w:br/>
      </w:r>
      <w:r>
        <w:tab/>
        <w:t>/*  No spaces  are permitted between elements in above form */</w:t>
      </w:r>
      <w:r>
        <w:br/>
      </w:r>
      <w:r>
        <w:tab/>
        <w:t>| &lt;text&gt;</w:t>
      </w:r>
    </w:p>
    <w:p w14:paraId="6C685635" w14:textId="77777777" w:rsidR="00345ACB" w:rsidRDefault="00345ACB">
      <w:pPr>
        <w:pStyle w:val="Example"/>
        <w:spacing w:line="360" w:lineRule="auto"/>
      </w:pPr>
      <w:r>
        <w:t>&lt;format_options&gt; ::=</w:t>
      </w:r>
      <w:r>
        <w:br/>
      </w:r>
      <w:r>
        <w:tab/>
        <w:t>/* empty */</w:t>
      </w:r>
      <w:r>
        <w:br/>
      </w:r>
      <w:r>
        <w:tab/>
        <w:t>| "+"</w:t>
      </w:r>
      <w:r>
        <w:br/>
      </w:r>
      <w:r>
        <w:tab/>
        <w:t>| "-"</w:t>
      </w:r>
      <w:r>
        <w:br/>
      </w:r>
      <w:r>
        <w:tab/>
        <w:t>| "0"</w:t>
      </w:r>
      <w:r>
        <w:br/>
      </w:r>
      <w:r>
        <w:tab/>
        <w:t>| " "  /* space */</w:t>
      </w:r>
      <w:r>
        <w:br/>
      </w:r>
      <w:r>
        <w:tab/>
        <w:t>| "#"</w:t>
      </w:r>
    </w:p>
    <w:p w14:paraId="79C01B26" w14:textId="77777777" w:rsidR="00345ACB" w:rsidRDefault="00345ACB">
      <w:pPr>
        <w:pStyle w:val="Example"/>
        <w:spacing w:line="360" w:lineRule="auto"/>
      </w:pPr>
      <w:r>
        <w:t>&lt;format_flag&gt; ::=</w:t>
      </w:r>
      <w:r>
        <w:tab/>
      </w:r>
      <w:r>
        <w:tab/>
        <w:t xml:space="preserve">/* Format flags </w:t>
      </w:r>
      <w:r>
        <w:rPr>
          <w:b/>
          <w:bCs/>
        </w:rPr>
        <w:t>are</w:t>
      </w:r>
      <w:r>
        <w:t xml:space="preserve"> case sensitive */</w:t>
      </w:r>
      <w:r>
        <w:br/>
      </w:r>
      <w:r>
        <w:tab/>
        <w:t xml:space="preserve">  "c"</w:t>
      </w:r>
      <w:r>
        <w:br/>
      </w:r>
      <w:r>
        <w:tab/>
        <w:t>| "C"</w:t>
      </w:r>
      <w:r>
        <w:br/>
      </w:r>
      <w:r>
        <w:tab/>
        <w:t>| "d"</w:t>
      </w:r>
      <w:r>
        <w:br/>
      </w:r>
      <w:r>
        <w:tab/>
        <w:t>| "I"</w:t>
      </w:r>
      <w:r>
        <w:br/>
      </w:r>
      <w:r>
        <w:tab/>
        <w:t>| "o"</w:t>
      </w:r>
      <w:r>
        <w:br/>
      </w:r>
      <w:r>
        <w:tab/>
        <w:t>| "u"</w:t>
      </w:r>
      <w:r>
        <w:br/>
      </w:r>
      <w:r>
        <w:tab/>
        <w:t>| "x"</w:t>
      </w:r>
      <w:r>
        <w:br/>
      </w:r>
      <w:r>
        <w:tab/>
        <w:t>| "X"</w:t>
      </w:r>
      <w:r>
        <w:br/>
      </w:r>
      <w:r>
        <w:tab/>
        <w:t>| "e"</w:t>
      </w:r>
      <w:r>
        <w:br/>
      </w:r>
      <w:r>
        <w:tab/>
        <w:t>| "E"</w:t>
      </w:r>
      <w:r>
        <w:br/>
      </w:r>
      <w:r>
        <w:tab/>
        <w:t>| "f"</w:t>
      </w:r>
      <w:r>
        <w:br/>
      </w:r>
      <w:r>
        <w:tab/>
        <w:t>| "g"</w:t>
      </w:r>
      <w:r>
        <w:br/>
      </w:r>
      <w:r>
        <w:tab/>
        <w:t>| "G"</w:t>
      </w:r>
      <w:r>
        <w:br/>
      </w:r>
      <w:r>
        <w:tab/>
        <w:t>| "n"</w:t>
      </w:r>
      <w:r>
        <w:br/>
      </w:r>
      <w:r>
        <w:tab/>
        <w:t>| "p"</w:t>
      </w:r>
      <w:r>
        <w:br/>
      </w:r>
      <w:r>
        <w:tab/>
        <w:t>| "s"</w:t>
      </w:r>
      <w:r>
        <w:br/>
      </w:r>
      <w:r>
        <w:tab/>
        <w:t>| "t"</w:t>
      </w:r>
    </w:p>
    <w:p w14:paraId="59DE7039" w14:textId="77777777" w:rsidR="00345ACB" w:rsidRDefault="00345ACB">
      <w:pPr>
        <w:pStyle w:val="Example"/>
        <w:spacing w:line="360" w:lineRule="auto"/>
      </w:pPr>
      <w:r>
        <w:t>&lt;width&gt; ::=</w:t>
      </w:r>
      <w:r>
        <w:br/>
      </w:r>
      <w:r>
        <w:tab/>
        <w:t xml:space="preserve">  /* empty */</w:t>
      </w:r>
      <w:r>
        <w:br/>
      </w:r>
      <w:r>
        <w:tab/>
        <w:t>| &lt;digits&gt;</w:t>
      </w:r>
    </w:p>
    <w:p w14:paraId="45841871" w14:textId="77777777" w:rsidR="00345ACB" w:rsidRDefault="00345ACB">
      <w:pPr>
        <w:pStyle w:val="Example"/>
        <w:spacing w:line="360" w:lineRule="auto"/>
      </w:pPr>
      <w:r>
        <w:t>&lt;precision&gt; ::=</w:t>
      </w:r>
      <w:r>
        <w:br/>
      </w:r>
      <w:r>
        <w:tab/>
        <w:t xml:space="preserve">  /* empty */</w:t>
      </w:r>
      <w:r>
        <w:br/>
      </w:r>
      <w:r>
        <w:tab/>
        <w:t>| "."&lt;digits&gt;</w:t>
      </w:r>
    </w:p>
    <w:p w14:paraId="77AA89CE" w14:textId="77777777" w:rsidR="00345ACB" w:rsidRDefault="00345ACB">
      <w:pPr>
        <w:pStyle w:val="Example"/>
        <w:spacing w:line="360" w:lineRule="auto"/>
      </w:pPr>
      <w:r>
        <w:t>&lt;trim_option&gt; ::=</w:t>
      </w:r>
      <w:r>
        <w:br/>
      </w:r>
      <w:r>
        <w:tab/>
        <w:t xml:space="preserve">  /* empty */</w:t>
      </w:r>
      <w:r>
        <w:br/>
      </w:r>
      <w:r>
        <w:tab/>
        <w:t>| "LEFT"</w:t>
      </w:r>
      <w:r>
        <w:br/>
      </w:r>
      <w:r>
        <w:tab/>
        <w:t>| "RIGHT"</w:t>
      </w:r>
    </w:p>
    <w:p w14:paraId="64758D1C" w14:textId="77777777" w:rsidR="00345ACB" w:rsidRPr="00BC49C4" w:rsidRDefault="00345ACB" w:rsidP="00854C3E">
      <w:pPr>
        <w:pStyle w:val="Example"/>
        <w:spacing w:line="360" w:lineRule="auto"/>
      </w:pPr>
      <w:r w:rsidRPr="00BC49C4">
        <w:t>&lt;case_option&gt; ::=</w:t>
      </w:r>
      <w:r w:rsidRPr="00BC49C4">
        <w:br/>
      </w:r>
      <w:r w:rsidRPr="00BC49C4">
        <w:tab/>
        <w:t>"UPPERCASE"</w:t>
      </w:r>
      <w:r w:rsidRPr="00BC49C4">
        <w:br/>
      </w:r>
      <w:r w:rsidRPr="00BC49C4">
        <w:tab/>
        <w:t>| "LOWERCASE"</w:t>
      </w:r>
    </w:p>
    <w:p w14:paraId="0CB34CF5" w14:textId="77777777" w:rsidR="00345ACB" w:rsidRDefault="00345ACB">
      <w:pPr>
        <w:pStyle w:val="Example"/>
        <w:spacing w:line="360" w:lineRule="auto"/>
      </w:pPr>
      <w:r>
        <w:t xml:space="preserve">&lt;string_search_start&gt; ::= </w:t>
      </w:r>
      <w:r>
        <w:br/>
      </w:r>
      <w:r>
        <w:tab/>
        <w:t xml:space="preserve"> /* empty */</w:t>
      </w:r>
      <w:r>
        <w:br/>
      </w:r>
      <w:r>
        <w:tab/>
        <w:t>| "STARTING" "AT" &lt;expr_plus&gt;</w:t>
      </w:r>
    </w:p>
    <w:p w14:paraId="559C080D" w14:textId="77777777" w:rsidR="00345ACB" w:rsidRDefault="00345ACB">
      <w:pPr>
        <w:pStyle w:val="Example"/>
        <w:spacing w:line="360" w:lineRule="auto"/>
      </w:pPr>
      <w:r>
        <w:lastRenderedPageBreak/>
        <w:t>&lt;expr_plus&gt; ::=</w:t>
      </w:r>
      <w:r>
        <w:br/>
      </w:r>
      <w:r>
        <w:tab/>
        <w:t xml:space="preserve">  &lt;expr_times&gt;</w:t>
      </w:r>
      <w:r>
        <w:br/>
      </w:r>
      <w:r>
        <w:tab/>
        <w:t>| &lt;expr_plus&gt; "+" &lt;expr_times&gt;</w:t>
      </w:r>
      <w:r>
        <w:br/>
      </w:r>
      <w:r>
        <w:tab/>
        <w:t>| &lt;expr_plus&gt; "-" &lt;expr_times&gt;</w:t>
      </w:r>
      <w:r>
        <w:br/>
      </w:r>
      <w:r>
        <w:tab/>
        <w:t>| "+" &lt;expr_times&gt;</w:t>
      </w:r>
      <w:r>
        <w:br/>
      </w:r>
      <w:r>
        <w:tab/>
        <w:t>| "-" &lt;expr_times&gt;</w:t>
      </w:r>
    </w:p>
    <w:p w14:paraId="5DEDCBA3" w14:textId="77777777" w:rsidR="00345ACB" w:rsidRDefault="00345ACB">
      <w:pPr>
        <w:pStyle w:val="Example"/>
        <w:spacing w:line="360" w:lineRule="auto"/>
      </w:pPr>
      <w:r>
        <w:t>&lt;expr_times&gt; ::=</w:t>
      </w:r>
      <w:r>
        <w:br/>
      </w:r>
      <w:r>
        <w:tab/>
        <w:t xml:space="preserve">  &lt;expr_power&gt;</w:t>
      </w:r>
      <w:r>
        <w:br/>
      </w:r>
      <w:r>
        <w:tab/>
        <w:t>| &lt;expr_times&gt; "*" &lt;expr_power&gt;</w:t>
      </w:r>
      <w:r>
        <w:br/>
      </w:r>
      <w:r>
        <w:tab/>
        <w:t>| &lt;expr_times&gt; "/" &lt;expr_power&gt;</w:t>
      </w:r>
    </w:p>
    <w:p w14:paraId="06AA2228" w14:textId="77777777" w:rsidR="00345ACB" w:rsidRDefault="00345ACB">
      <w:pPr>
        <w:pStyle w:val="Example"/>
        <w:spacing w:line="360" w:lineRule="auto"/>
      </w:pPr>
      <w:r>
        <w:t>&lt;expr_power&gt; ::=</w:t>
      </w:r>
      <w:r>
        <w:br/>
      </w:r>
      <w:r>
        <w:tab/>
        <w:t xml:space="preserve">  &lt;expr</w:t>
      </w:r>
      <w:r w:rsidRPr="00BC49C4">
        <w:t>_attime</w:t>
      </w:r>
      <w:r>
        <w:t>&gt;</w:t>
      </w:r>
      <w:r>
        <w:br/>
      </w:r>
      <w:r>
        <w:tab/>
        <w:t>| &lt;expr_function&gt; "**" &lt;expr_function&gt;</w:t>
      </w:r>
      <w:r>
        <w:br/>
      </w:r>
      <w:r>
        <w:tab/>
      </w:r>
      <w:r>
        <w:tab/>
      </w:r>
      <w:r>
        <w:tab/>
      </w:r>
      <w:r>
        <w:tab/>
        <w:t>/* exponent (second argument) must be an expression    */</w:t>
      </w:r>
      <w:r>
        <w:br/>
      </w:r>
      <w:r>
        <w:tab/>
      </w:r>
      <w:r>
        <w:tab/>
      </w:r>
      <w:r>
        <w:tab/>
      </w:r>
      <w:r>
        <w:tab/>
        <w:t>/* that evaluates to a scalar number                   */</w:t>
      </w:r>
    </w:p>
    <w:p w14:paraId="47ED0843" w14:textId="77777777" w:rsidR="00345ACB" w:rsidRPr="00BC49C4" w:rsidRDefault="00345ACB" w:rsidP="006A54E9">
      <w:pPr>
        <w:pStyle w:val="Example"/>
        <w:spacing w:line="360" w:lineRule="auto"/>
      </w:pPr>
      <w:r w:rsidRPr="00BC49C4">
        <w:t>&lt;expr_attime&gt; ::=</w:t>
      </w:r>
      <w:r w:rsidRPr="00BC49C4">
        <w:br/>
      </w:r>
      <w:r w:rsidRPr="00BC49C4">
        <w:tab/>
        <w:t xml:space="preserve">  &lt;expr_before&gt;</w:t>
      </w:r>
      <w:r w:rsidRPr="00BC49C4">
        <w:br/>
      </w:r>
      <w:r w:rsidRPr="00BC49C4">
        <w:tab/>
        <w:t>| &lt;expr_before&gt; "ATTIME" &lt;expr_attime&gt;</w:t>
      </w:r>
    </w:p>
    <w:p w14:paraId="6B62C0DD" w14:textId="77777777" w:rsidR="00345ACB" w:rsidRDefault="00345ACB">
      <w:pPr>
        <w:pStyle w:val="Example"/>
        <w:spacing w:line="360" w:lineRule="auto"/>
      </w:pPr>
      <w:r>
        <w:t>&lt;expr_before&gt; ::=</w:t>
      </w:r>
      <w:r>
        <w:br/>
      </w:r>
      <w:r>
        <w:tab/>
        <w:t xml:space="preserve">  &lt;expr_ago&gt;</w:t>
      </w:r>
      <w:r>
        <w:br/>
      </w:r>
      <w:r>
        <w:tab/>
        <w:t>| &lt;expr_duration&gt; "BEFORE" &lt;expr_ago&gt;</w:t>
      </w:r>
      <w:r>
        <w:br/>
      </w:r>
      <w:r>
        <w:tab/>
        <w:t>| &lt;expr_duration&gt; "AFTER" &lt;expr_ago&gt;</w:t>
      </w:r>
      <w:r>
        <w:br/>
      </w:r>
      <w:r>
        <w:tab/>
        <w:t>| &lt;expr_duration&gt; "FROM" &lt;expr_ago&gt;</w:t>
      </w:r>
    </w:p>
    <w:p w14:paraId="468DC5E9" w14:textId="77777777" w:rsidR="00345ACB" w:rsidRDefault="00345ACB">
      <w:pPr>
        <w:pStyle w:val="Example"/>
        <w:spacing w:line="360" w:lineRule="auto"/>
      </w:pPr>
      <w:r>
        <w:t>&lt;expr_ago&gt; ::=</w:t>
      </w:r>
      <w:r>
        <w:br/>
      </w:r>
      <w:r>
        <w:tab/>
        <w:t xml:space="preserve">  &lt;expr_function&gt;</w:t>
      </w:r>
      <w:r>
        <w:br/>
      </w:r>
      <w:r>
        <w:tab/>
        <w:t>| &lt;expr_function&gt; "AGO"</w:t>
      </w:r>
      <w:r>
        <w:br/>
      </w:r>
      <w:r>
        <w:tab/>
        <w:t>| &lt;expr_duration&gt;</w:t>
      </w:r>
      <w:r>
        <w:br/>
      </w:r>
      <w:r>
        <w:tab/>
        <w:t>| &lt;expr_duration&gt; "AGO"</w:t>
      </w:r>
    </w:p>
    <w:p w14:paraId="47EE5D93" w14:textId="77777777" w:rsidR="00345ACB" w:rsidRPr="00F26622" w:rsidRDefault="00345ACB">
      <w:pPr>
        <w:pStyle w:val="Example"/>
        <w:spacing w:line="360" w:lineRule="auto"/>
      </w:pPr>
      <w:r w:rsidRPr="00F26622">
        <w:t>&lt;expr_duration&gt; ::=</w:t>
      </w:r>
      <w:r w:rsidRPr="00F26622">
        <w:br/>
      </w:r>
      <w:r w:rsidRPr="00F26622">
        <w:tab/>
        <w:t xml:space="preserve">  &lt;expr_function&gt;</w:t>
      </w:r>
      <w:r w:rsidRPr="00BC49C4">
        <w:br/>
      </w:r>
      <w:r w:rsidRPr="00BC49C4">
        <w:tab/>
        <w:t xml:space="preserve">| </w:t>
      </w:r>
      <w:r w:rsidRPr="00F26622">
        <w:t>&lt;expr_function&gt; &lt;duration_op&gt;</w:t>
      </w:r>
    </w:p>
    <w:p w14:paraId="1E88B9C1" w14:textId="77777777" w:rsidR="00345ACB" w:rsidRDefault="00345ACB">
      <w:pPr>
        <w:pStyle w:val="Example"/>
        <w:spacing w:line="360" w:lineRule="auto"/>
      </w:pPr>
      <w:r w:rsidRPr="004254C8">
        <w:t>&lt;expr_function&gt; ::=</w:t>
      </w:r>
      <w:r w:rsidRPr="004254C8">
        <w:br/>
      </w:r>
      <w:r w:rsidRPr="004254C8">
        <w:tab/>
        <w:t xml:space="preserve">  &lt;expr_factor&gt;</w:t>
      </w:r>
      <w:r w:rsidRPr="004254C8">
        <w:tab/>
        <w:t>| &lt;of_func_op&gt; &lt;expr_function&gt;</w:t>
      </w:r>
      <w:r w:rsidRPr="004254C8">
        <w:br/>
      </w:r>
      <w:r w:rsidRPr="004254C8">
        <w:tab/>
        <w:t>| &lt;of_func_op&gt; "OF" &lt;expr_function&gt;</w:t>
      </w:r>
      <w:r w:rsidRPr="004254C8">
        <w:br/>
      </w:r>
      <w:r w:rsidRPr="004254C8">
        <w:tab/>
        <w:t>| &lt;from_of_func_op&gt; &lt;expr_function&gt;</w:t>
      </w:r>
      <w:r w:rsidRPr="004254C8">
        <w:br/>
      </w:r>
      <w:r w:rsidRPr="004254C8">
        <w:tab/>
        <w:t>| &lt;from_of_func_op&gt; "OF" &lt;expr_function&gt;</w:t>
      </w:r>
      <w:r w:rsidRPr="004254C8">
        <w:br/>
      </w:r>
      <w:r w:rsidRPr="004254C8">
        <w:tab/>
        <w:t>| &lt;from_of_func_op&gt; &lt;expr_factor&gt; "FROM" &lt;expr_function&gt;</w:t>
      </w:r>
    </w:p>
    <w:p w14:paraId="7E4AE36C" w14:textId="77777777" w:rsidR="00345ACB" w:rsidRPr="00BC49C4" w:rsidRDefault="00345ACB">
      <w:pPr>
        <w:pStyle w:val="Example"/>
        <w:spacing w:line="360" w:lineRule="auto"/>
      </w:pPr>
      <w:r>
        <w:lastRenderedPageBreak/>
        <w:t xml:space="preserve">    </w:t>
      </w:r>
      <w:r w:rsidRPr="00BC49C4">
        <w:tab/>
      </w:r>
      <w:r w:rsidRPr="000F6217">
        <w:t>| "REPLACE" &lt;timepart&gt; "OF" &lt;expr_function&gt; "WITH" &lt;expr_factor&gt;</w:t>
      </w:r>
      <w:r w:rsidRPr="000F6217">
        <w:br/>
      </w:r>
      <w:r w:rsidRPr="000F6217">
        <w:tab/>
        <w:t>| "REPLACE" &lt;timepart&gt; &lt;expr_function&gt; "WITH" &lt;expr_factor&gt;</w:t>
      </w:r>
      <w:r w:rsidRPr="000F6217">
        <w:br/>
      </w:r>
      <w:r w:rsidRPr="00BC49C4">
        <w:tab/>
        <w:t xml:space="preserve">| &lt;from_of_func_op&gt; &lt;expr_function&gt; "USING" &lt;expr_function&gt; </w:t>
      </w:r>
      <w:r w:rsidRPr="00BC49C4">
        <w:br/>
      </w:r>
      <w:r w:rsidRPr="00BC49C4">
        <w:tab/>
        <w:t>| &lt;from_of_func_op&gt; "OF" &lt;expr_function&gt; "USING" &lt;expr_function&gt;</w:t>
      </w:r>
      <w:r w:rsidRPr="00BC49C4">
        <w:br/>
      </w:r>
      <w:r w:rsidRPr="00BC49C4">
        <w:tab/>
        <w:t>| &lt;from_of_func_op&gt; &lt;expr_factor&gt; "FROM" &lt;expr_function&gt; "USING" &lt;expr_function&gt;</w:t>
      </w:r>
      <w:r w:rsidRPr="00BC49C4">
        <w:br/>
      </w:r>
      <w:r w:rsidRPr="004254C8">
        <w:tab/>
        <w:t>| &lt;from_func_op&gt; &lt;expr_factor&gt; "FROM" &lt;expr_function&gt;</w:t>
      </w:r>
      <w:r w:rsidRPr="004254C8">
        <w:br/>
      </w:r>
      <w:r w:rsidRPr="004254C8">
        <w:tab/>
        <w:t>| &lt;index_from_of_func_op&gt; &lt;expr_function&gt;</w:t>
      </w:r>
      <w:r w:rsidRPr="004254C8">
        <w:br/>
      </w:r>
      <w:r w:rsidRPr="004254C8">
        <w:tab/>
        <w:t>| &lt;index_from_of_func_op&gt; "OF" &lt;expr_function&gt;</w:t>
      </w:r>
      <w:r w:rsidRPr="004254C8">
        <w:br/>
      </w:r>
      <w:r w:rsidRPr="004254C8">
        <w:tab/>
        <w:t>| &lt;index_from_of_func_op&gt; &lt;expr_factor&gt; "FROM" &lt;expr_function&gt;</w:t>
      </w:r>
      <w:r w:rsidRPr="004254C8">
        <w:br/>
      </w:r>
      <w:r w:rsidRPr="00BC49C4">
        <w:tab/>
        <w:t>| &lt;at_least_most_op&gt; &lt;expr_factor&gt; "FROM" &lt;expr_function&gt;</w:t>
      </w:r>
      <w:r w:rsidRPr="00BC49C4">
        <w:br/>
      </w:r>
      <w:r w:rsidRPr="000F6217">
        <w:tab/>
        <w:t>| &lt;at_least_most_op&gt; &lt;expr_factor&gt; "ISTRUE" "FROM" &lt;expr_function&gt;</w:t>
      </w:r>
      <w:r w:rsidRPr="000F6217">
        <w:br/>
      </w:r>
      <w:r w:rsidRPr="000F6217">
        <w:tab/>
        <w:t>| &lt;at_least_most_op&gt; &lt;expr_factor&gt; "ARETRUE" "FROM" &lt;expr_function&gt;</w:t>
      </w:r>
      <w:r w:rsidRPr="000F6217">
        <w:br/>
      </w:r>
      <w:r w:rsidRPr="00BC49C4">
        <w:tab/>
        <w:t>| "INDEX" "OF" &lt;expr_factor&gt; "FROM" &lt;expr_function&gt;</w:t>
      </w:r>
      <w:r w:rsidRPr="00BC49C4">
        <w:br/>
      </w:r>
      <w:r w:rsidRPr="004254C8">
        <w:tab/>
        <w:t>| &lt;index_from_func_op&gt; &lt;expr_factor&gt; "FROM" &lt;expr_function&gt;</w:t>
      </w:r>
      <w:r w:rsidRPr="004254C8">
        <w:br/>
      </w:r>
      <w:r w:rsidRPr="004254C8">
        <w:tab/>
        <w:t>| &lt;expr_factor&gt; "AS" &lt;as_func_op&gt;</w:t>
      </w:r>
      <w:r w:rsidRPr="004254C8">
        <w:br/>
      </w:r>
      <w:r w:rsidRPr="004254C8">
        <w:tab/>
        <w:t>| &lt;expr_attribute_from&gt;</w:t>
      </w:r>
      <w:r w:rsidRPr="004254C8">
        <w:br/>
      </w:r>
      <w:r w:rsidRPr="00BC49C4">
        <w:tab/>
        <w:t>| &lt;expr_sublist_from&gt;</w:t>
      </w:r>
    </w:p>
    <w:p w14:paraId="1A039CEC" w14:textId="77777777" w:rsidR="00345ACB" w:rsidRDefault="00345ACB">
      <w:pPr>
        <w:pStyle w:val="Example"/>
        <w:spacing w:line="360" w:lineRule="auto"/>
      </w:pPr>
      <w:r>
        <w:t>&lt;expr_attribute_from&gt; ::=</w:t>
      </w:r>
      <w:r>
        <w:br/>
      </w:r>
      <w:r>
        <w:tab/>
        <w:t xml:space="preserve">  "ATTRIBUTE" &lt;expr_factor&gt; "FROM" &lt;expr_factor&gt;</w:t>
      </w:r>
    </w:p>
    <w:p w14:paraId="17A7D8C9" w14:textId="77777777" w:rsidR="00345ACB" w:rsidRPr="00BC49C4" w:rsidRDefault="00345ACB" w:rsidP="000A6D15">
      <w:pPr>
        <w:pStyle w:val="Example"/>
        <w:spacing w:line="360" w:lineRule="auto"/>
      </w:pPr>
      <w:r w:rsidRPr="00BC49C4">
        <w:t>&lt;expr_sublist_from&gt; ::=</w:t>
      </w:r>
      <w:r w:rsidRPr="00BC49C4">
        <w:br/>
      </w:r>
      <w:r w:rsidRPr="00BC49C4">
        <w:tab/>
        <w:t xml:space="preserve">  "SUBLIST" &lt;expr_factor&gt; "FROM" &lt;expr_factor&gt;</w:t>
      </w:r>
      <w:r w:rsidRPr="00BC49C4">
        <w:br/>
      </w:r>
      <w:r w:rsidRPr="00BC49C4">
        <w:tab/>
        <w:t>| "SUBLIST" &lt;expr_factor&gt; "STARTING" "AT" &lt;expr_factor&gt; "FROM" &lt;expr_factor&gt;</w:t>
      </w:r>
    </w:p>
    <w:p w14:paraId="1D3462B3" w14:textId="77777777" w:rsidR="00345ACB" w:rsidRDefault="00345ACB" w:rsidP="004254C8">
      <w:pPr>
        <w:pStyle w:val="Example"/>
        <w:spacing w:line="360" w:lineRule="auto"/>
      </w:pPr>
      <w:r>
        <w:t>&lt;expr_factor&gt; ::=</w:t>
      </w:r>
      <w:r>
        <w:br/>
      </w:r>
      <w:r>
        <w:tab/>
        <w:t xml:space="preserve">  &lt;expr_factor_atom&gt;</w:t>
      </w:r>
      <w:r>
        <w:br/>
      </w:r>
      <w:r>
        <w:tab/>
        <w:t>| &lt;expr_factor_atom&gt; "[" &lt;expr&gt; "]"</w:t>
      </w:r>
      <w:r>
        <w:tab/>
      </w:r>
      <w:r>
        <w:tab/>
        <w:t>/* number [&lt;expr&gt;] is not */</w:t>
      </w:r>
      <w:r>
        <w:br/>
      </w:r>
      <w:r>
        <w:tab/>
      </w:r>
      <w:r>
        <w:tab/>
      </w:r>
      <w:r>
        <w:tab/>
      </w:r>
      <w:r>
        <w:tab/>
      </w:r>
      <w:r>
        <w:tab/>
      </w:r>
      <w:r>
        <w:tab/>
      </w:r>
      <w:r>
        <w:tab/>
      </w:r>
      <w:r>
        <w:tab/>
      </w:r>
      <w:r>
        <w:tab/>
      </w:r>
      <w:r>
        <w:tab/>
      </w:r>
      <w:r>
        <w:tab/>
      </w:r>
      <w:r>
        <w:tab/>
        <w:t>/* a valid construct      */</w:t>
      </w:r>
      <w:r>
        <w:br/>
      </w:r>
      <w:r>
        <w:tab/>
        <w:t xml:space="preserve">| &lt;expr_factor&gt; "." &lt;identifier&gt;     </w:t>
      </w:r>
      <w:r>
        <w:tab/>
      </w:r>
      <w:r>
        <w:tab/>
        <w:t>/* object dot notation    */</w:t>
      </w:r>
    </w:p>
    <w:p w14:paraId="7DBB3208" w14:textId="77777777" w:rsidR="00345ACB" w:rsidRPr="00B6351E" w:rsidRDefault="00345ACB">
      <w:pPr>
        <w:pStyle w:val="Example"/>
        <w:spacing w:line="360" w:lineRule="auto"/>
      </w:pPr>
      <w:r>
        <w:t>&lt;expr_factor_atom&gt; ::=</w:t>
      </w:r>
      <w:r>
        <w:br/>
      </w:r>
      <w:r>
        <w:tab/>
        <w:t xml:space="preserve">  &lt;identifier&gt;</w:t>
      </w:r>
      <w:r>
        <w:br/>
      </w:r>
      <w:r>
        <w:tab/>
        <w:t>| &lt;number&gt;</w:t>
      </w:r>
      <w:r>
        <w:br/>
      </w:r>
      <w:r>
        <w:tab/>
        <w:t>| &lt;string&gt;</w:t>
      </w:r>
      <w:r>
        <w:br/>
      </w:r>
      <w:r>
        <w:tab/>
        <w:t>| &lt;time_value&gt;</w:t>
      </w:r>
      <w:r>
        <w:br/>
      </w:r>
      <w:r>
        <w:tab/>
        <w:t>| &lt;boolean_value&gt;</w:t>
      </w:r>
      <w:r>
        <w:br/>
      </w:r>
      <w:r>
        <w:tab/>
        <w:t>|</w:t>
      </w:r>
      <w:r w:rsidRPr="0017541A">
        <w:t xml:space="preserve"> </w:t>
      </w:r>
      <w:r>
        <w:t>&lt;weekday_literal&gt;</w:t>
      </w:r>
      <w:r>
        <w:br/>
      </w:r>
      <w:r>
        <w:tab/>
        <w:t>| "TODAY"</w:t>
      </w:r>
      <w:r>
        <w:br/>
      </w:r>
      <w:r>
        <w:tab/>
        <w:t>| "TOMORROW"</w:t>
      </w:r>
      <w:r>
        <w:br/>
      </w:r>
      <w:r>
        <w:tab/>
        <w:t>| "NULL"</w:t>
      </w:r>
      <w:r>
        <w:br/>
      </w:r>
      <w:r>
        <w:tab/>
      </w:r>
      <w:r w:rsidRPr="00B6351E">
        <w:t>| "CONCLUDE" /* only available in the action slot */</w:t>
      </w:r>
      <w:r w:rsidRPr="00B6351E">
        <w:br/>
      </w:r>
      <w:r>
        <w:tab/>
        <w:t>| &lt;it&gt;</w:t>
      </w:r>
      <w:r>
        <w:tab/>
      </w:r>
      <w:r>
        <w:tab/>
      </w:r>
      <w:r>
        <w:tab/>
      </w:r>
      <w:r>
        <w:tab/>
      </w:r>
      <w:r>
        <w:tab/>
      </w:r>
      <w:r>
        <w:tab/>
        <w:t>/* Value of &lt;it&gt; is NULL outside of a     */</w:t>
      </w:r>
      <w:r>
        <w:br/>
      </w:r>
      <w:r>
        <w:tab/>
      </w:r>
      <w:r>
        <w:tab/>
      </w:r>
      <w:r>
        <w:tab/>
      </w:r>
      <w:r>
        <w:tab/>
      </w:r>
      <w:r>
        <w:tab/>
      </w:r>
      <w:r>
        <w:tab/>
      </w:r>
      <w:r>
        <w:tab/>
      </w:r>
      <w:r>
        <w:tab/>
        <w:t>/* where clause and may be flagged as an  */</w:t>
      </w:r>
      <w:r>
        <w:br/>
      </w:r>
      <w:r>
        <w:tab/>
      </w:r>
      <w:r>
        <w:tab/>
      </w:r>
      <w:r>
        <w:tab/>
      </w:r>
      <w:r>
        <w:tab/>
      </w:r>
      <w:r>
        <w:tab/>
      </w:r>
      <w:r>
        <w:tab/>
      </w:r>
      <w:r>
        <w:tab/>
      </w:r>
      <w:r>
        <w:tab/>
        <w:t>/* error in some implementations.         */</w:t>
      </w:r>
      <w:r>
        <w:tab/>
        <w:t>| "(" ")"</w:t>
      </w:r>
      <w:r>
        <w:br/>
      </w:r>
      <w:r>
        <w:tab/>
        <w:t>| "(" &lt;expr&gt; ")"</w:t>
      </w:r>
      <w:r>
        <w:br/>
      </w:r>
      <w:r w:rsidRPr="00B6351E">
        <w:tab/>
        <w:t>| "(" &lt;expr_fuzzy_set&gt; ")"</w:t>
      </w:r>
    </w:p>
    <w:p w14:paraId="117B6847" w14:textId="77777777" w:rsidR="00345ACB" w:rsidRDefault="00345ACB">
      <w:pPr>
        <w:keepNext/>
        <w:spacing w:line="360" w:lineRule="auto"/>
        <w:ind w:left="720"/>
      </w:pPr>
      <w:r>
        <w:lastRenderedPageBreak/>
        <w:t>/****** for readability *******/</w:t>
      </w:r>
    </w:p>
    <w:p w14:paraId="465C1993" w14:textId="77777777" w:rsidR="00345ACB" w:rsidRDefault="00345ACB">
      <w:pPr>
        <w:pStyle w:val="Example"/>
        <w:spacing w:line="360" w:lineRule="auto"/>
      </w:pPr>
      <w:r>
        <w:t>&lt;it&gt; ::= "IT" | "THEY"</w:t>
      </w:r>
    </w:p>
    <w:p w14:paraId="564DF591" w14:textId="77777777" w:rsidR="00345ACB" w:rsidRDefault="00345ACB">
      <w:pPr>
        <w:spacing w:line="360" w:lineRule="auto"/>
        <w:ind w:left="720"/>
      </w:pPr>
      <w:r>
        <w:t>/****** comparison synonyms ******/</w:t>
      </w:r>
    </w:p>
    <w:p w14:paraId="07D29B5D" w14:textId="77777777" w:rsidR="00345ACB" w:rsidRDefault="00345ACB">
      <w:pPr>
        <w:pStyle w:val="Example"/>
        <w:spacing w:line="360" w:lineRule="auto"/>
      </w:pPr>
      <w:r>
        <w:t>&lt;is&gt; ::= "IS" | "ARE" | "WAS" | "WERE"</w:t>
      </w:r>
    </w:p>
    <w:p w14:paraId="359EF08A" w14:textId="77777777" w:rsidR="00345ACB" w:rsidRDefault="00345ACB">
      <w:pPr>
        <w:pStyle w:val="Example"/>
        <w:spacing w:line="360" w:lineRule="auto"/>
      </w:pPr>
      <w:r>
        <w:t>&lt;occur&gt; ::= "OCCUR" | "OCCURS" | "OCCURRED"</w:t>
      </w:r>
    </w:p>
    <w:p w14:paraId="2D7EA8FD" w14:textId="77777777" w:rsidR="00345ACB" w:rsidRDefault="00345ACB">
      <w:pPr>
        <w:keepNext/>
        <w:spacing w:line="360" w:lineRule="auto"/>
        <w:ind w:left="720"/>
      </w:pPr>
      <w:r>
        <w:t>/****** operators ******/</w:t>
      </w:r>
    </w:p>
    <w:p w14:paraId="6F25B6FE" w14:textId="77777777" w:rsidR="00345ACB" w:rsidRDefault="00345ACB">
      <w:pPr>
        <w:pStyle w:val="Example"/>
        <w:spacing w:line="360" w:lineRule="auto"/>
      </w:pPr>
      <w:r>
        <w:t>&lt;simple_comp_op&gt; ::=</w:t>
      </w:r>
      <w:r>
        <w:br/>
      </w:r>
      <w:r>
        <w:tab/>
        <w:t xml:space="preserve">  "="</w:t>
      </w:r>
      <w:r>
        <w:tab/>
        <w:t>| "EQ"</w:t>
      </w:r>
      <w:r>
        <w:br/>
      </w:r>
      <w:r>
        <w:tab/>
        <w:t>| "&lt;"</w:t>
      </w:r>
      <w:r>
        <w:tab/>
        <w:t>| "LT"</w:t>
      </w:r>
      <w:r>
        <w:br/>
      </w:r>
      <w:r>
        <w:tab/>
        <w:t>| "&gt;"</w:t>
      </w:r>
      <w:r>
        <w:tab/>
        <w:t>| "GT"</w:t>
      </w:r>
      <w:r>
        <w:br/>
      </w:r>
      <w:r>
        <w:tab/>
        <w:t>| "&lt;="</w:t>
      </w:r>
      <w:r>
        <w:tab/>
        <w:t>| "LE"</w:t>
      </w:r>
      <w:r>
        <w:br/>
      </w:r>
      <w:r>
        <w:tab/>
        <w:t>| "&gt;="</w:t>
      </w:r>
      <w:r>
        <w:tab/>
        <w:t>| "GE"</w:t>
      </w:r>
      <w:r>
        <w:br/>
      </w:r>
      <w:r>
        <w:tab/>
        <w:t>| "&lt;&gt;"</w:t>
      </w:r>
      <w:r>
        <w:tab/>
        <w:t>| "NE"</w:t>
      </w:r>
    </w:p>
    <w:p w14:paraId="14EA1A40" w14:textId="77777777" w:rsidR="00345ACB" w:rsidRDefault="00345ACB">
      <w:pPr>
        <w:pStyle w:val="Example"/>
        <w:spacing w:line="360" w:lineRule="auto"/>
      </w:pPr>
      <w:r>
        <w:t>&lt;main_comp_op&gt; ::=</w:t>
      </w:r>
      <w:r>
        <w:br/>
      </w:r>
      <w:r>
        <w:tab/>
        <w:t xml:space="preserve">  &lt;temporal_comp_op&gt;</w:t>
      </w:r>
      <w:r>
        <w:br/>
      </w:r>
      <w:r>
        <w:tab/>
        <w:t>| &lt;range_comp_op&gt;</w:t>
      </w:r>
      <w:r>
        <w:br/>
      </w:r>
      <w:r>
        <w:tab/>
        <w:t>| &lt;unary_comp_op&gt;</w:t>
      </w:r>
      <w:r>
        <w:br/>
      </w:r>
      <w:r>
        <w:tab/>
        <w:t>| &lt;binary_comp_op&gt; &lt;expr_string&gt;</w:t>
      </w:r>
    </w:p>
    <w:p w14:paraId="73FDB2FB" w14:textId="77777777" w:rsidR="00345ACB" w:rsidRPr="00913441" w:rsidRDefault="00345ACB">
      <w:pPr>
        <w:pStyle w:val="NormalIndented"/>
        <w:spacing w:line="360" w:lineRule="auto"/>
        <w:rPr>
          <w:rFonts w:ascii="Courier New" w:hAnsi="Courier New" w:cs="Courier New"/>
          <w:kern w:val="0"/>
          <w:sz w:val="16"/>
          <w:szCs w:val="16"/>
        </w:rPr>
      </w:pPr>
      <w:r w:rsidRPr="00913441">
        <w:rPr>
          <w:rFonts w:ascii="Courier New" w:hAnsi="Courier New" w:cs="Courier New"/>
          <w:kern w:val="0"/>
          <w:sz w:val="16"/>
          <w:szCs w:val="16"/>
        </w:rPr>
        <w:t>/* the WITHIN TO operator will accept any ordered parameter, */</w:t>
      </w:r>
      <w:r w:rsidRPr="00913441">
        <w:rPr>
          <w:rFonts w:ascii="Courier New" w:hAnsi="Courier New" w:cs="Courier New"/>
          <w:kern w:val="0"/>
          <w:sz w:val="16"/>
          <w:szCs w:val="16"/>
        </w:rPr>
        <w:br/>
        <w:t>/* including numbers, strings (single characters), times, Boolean /*</w:t>
      </w:r>
    </w:p>
    <w:p w14:paraId="66C84E0D" w14:textId="77777777" w:rsidR="00345ACB" w:rsidRDefault="00345ACB">
      <w:pPr>
        <w:pStyle w:val="Example"/>
        <w:spacing w:line="360" w:lineRule="auto"/>
      </w:pPr>
      <w:r>
        <w:t>&lt;range_comp_op&gt; ::=</w:t>
      </w:r>
      <w:r>
        <w:br/>
      </w:r>
      <w:r>
        <w:tab/>
        <w:t>"WITHIN" &lt;expr_string&gt; "TO" &lt;expr_string&gt;</w:t>
      </w:r>
    </w:p>
    <w:p w14:paraId="2D674721" w14:textId="77777777" w:rsidR="00345ACB" w:rsidRDefault="00345ACB">
      <w:pPr>
        <w:pStyle w:val="Example"/>
        <w:spacing w:line="360" w:lineRule="auto"/>
      </w:pPr>
      <w:r>
        <w:t>&lt;temporal_comp_op&gt; ::=</w:t>
      </w:r>
      <w:r>
        <w:br/>
      </w:r>
      <w:r>
        <w:tab/>
        <w:t xml:space="preserve">  "WITHIN" &lt;expr_string&gt; "PRECEDING" &lt;expr_string&gt;</w:t>
      </w:r>
      <w:r>
        <w:br/>
      </w:r>
      <w:r>
        <w:tab/>
        <w:t>| "WITHIN" &lt;expr_string&gt; "FOLLOWING" &lt;expr_string&gt;</w:t>
      </w:r>
      <w:r>
        <w:br/>
      </w:r>
      <w:r>
        <w:tab/>
        <w:t>| "WITHIN" &lt;expr_string&gt; "SURROUNDING" &lt;expr_string&gt;</w:t>
      </w:r>
      <w:r>
        <w:br/>
      </w:r>
      <w:r>
        <w:tab/>
        <w:t>| "WITHIN" "PAST" &lt;expr_string&gt;</w:t>
      </w:r>
      <w:r>
        <w:br/>
      </w:r>
      <w:r>
        <w:tab/>
        <w:t>| "WITHIN" "SAME" "DAY" "AS" &lt;expr_string&gt;</w:t>
      </w:r>
      <w:r>
        <w:br/>
      </w:r>
      <w:r>
        <w:tab/>
        <w:t>| "BEFORE" &lt;expr_string&gt;</w:t>
      </w:r>
      <w:r>
        <w:br/>
      </w:r>
      <w:r>
        <w:tab/>
        <w:t>| "AFTER" &lt;expr_string&gt;</w:t>
      </w:r>
      <w:r>
        <w:br/>
      </w:r>
      <w:r>
        <w:tab/>
        <w:t>| "EQUAL" &lt;expr_string&gt;</w:t>
      </w:r>
      <w:r>
        <w:br/>
      </w:r>
      <w:r>
        <w:tab/>
        <w:t>| "AT" &lt;expr_string&gt;</w:t>
      </w:r>
    </w:p>
    <w:p w14:paraId="6E2080DF" w14:textId="77777777" w:rsidR="00345ACB" w:rsidRDefault="00345ACB">
      <w:pPr>
        <w:pStyle w:val="Example"/>
        <w:spacing w:line="360" w:lineRule="auto"/>
      </w:pPr>
      <w:r>
        <w:lastRenderedPageBreak/>
        <w:t>&lt;unary_comp_op&gt; ::=</w:t>
      </w:r>
      <w:r>
        <w:br/>
      </w:r>
      <w:r>
        <w:tab/>
        <w:t xml:space="preserve">  "PRESENT"</w:t>
      </w:r>
      <w:r>
        <w:br/>
      </w:r>
      <w:r>
        <w:tab/>
        <w:t>| "NULL"</w:t>
      </w:r>
      <w:r>
        <w:br/>
      </w:r>
      <w:r>
        <w:tab/>
        <w:t>| "BOOLEAN"</w:t>
      </w:r>
      <w:r>
        <w:br/>
      </w:r>
      <w:r w:rsidRPr="00B6351E">
        <w:tab/>
        <w:t>| "TRUTH VALUE"</w:t>
      </w:r>
      <w:r w:rsidRPr="00B6351E">
        <w:br/>
      </w:r>
      <w:r w:rsidRPr="00B6351E">
        <w:tab/>
        <w:t>| "CRISP"</w:t>
      </w:r>
      <w:r w:rsidRPr="00B6351E">
        <w:br/>
      </w:r>
      <w:r w:rsidRPr="00B6351E">
        <w:tab/>
        <w:t>| "FUZZY"</w:t>
      </w:r>
      <w:r w:rsidRPr="00B6351E">
        <w:br/>
      </w:r>
      <w:r>
        <w:tab/>
        <w:t>| "NUMBER"</w:t>
      </w:r>
      <w:r>
        <w:br/>
      </w:r>
      <w:r>
        <w:tab/>
        <w:t>| "TIME"</w:t>
      </w:r>
      <w:r>
        <w:br/>
      </w:r>
      <w:r>
        <w:tab/>
        <w:t>| "DURATION"</w:t>
      </w:r>
      <w:r>
        <w:br/>
      </w:r>
      <w:r>
        <w:tab/>
        <w:t>| "STRING"</w:t>
      </w:r>
      <w:r>
        <w:br/>
      </w:r>
      <w:r>
        <w:tab/>
        <w:t>| "LIST"</w:t>
      </w:r>
    </w:p>
    <w:p w14:paraId="6FFCDA94" w14:textId="77777777" w:rsidR="00345ACB" w:rsidRDefault="00345ACB">
      <w:pPr>
        <w:pStyle w:val="Example"/>
        <w:spacing w:line="360" w:lineRule="auto"/>
      </w:pPr>
      <w:r>
        <w:tab/>
      </w:r>
      <w:r>
        <w:tab/>
        <w:t>| "OBJECT"</w:t>
      </w:r>
    </w:p>
    <w:p w14:paraId="525A4B70" w14:textId="77777777" w:rsidR="00345ACB" w:rsidRPr="00B6351E" w:rsidRDefault="00345ACB" w:rsidP="00F97E92">
      <w:pPr>
        <w:pStyle w:val="Example"/>
        <w:spacing w:line="360" w:lineRule="auto"/>
      </w:pPr>
      <w:r w:rsidRPr="00B6351E">
        <w:tab/>
      </w:r>
      <w:r w:rsidRPr="00B6351E">
        <w:tab/>
        <w:t>| "LINGUISTIC VARIABLE"</w:t>
      </w:r>
    </w:p>
    <w:p w14:paraId="6D0CE246" w14:textId="77777777" w:rsidR="00345ACB" w:rsidRDefault="00345ACB" w:rsidP="00AC62F8">
      <w:pPr>
        <w:pStyle w:val="Example"/>
        <w:spacing w:line="360" w:lineRule="auto"/>
      </w:pPr>
      <w:r>
        <w:tab/>
      </w:r>
      <w:r>
        <w:tab/>
        <w:t>| &lt;identifier&gt;</w:t>
      </w:r>
      <w:r>
        <w:tab/>
        <w:t xml:space="preserve">  /*names an object i.e. left side of OBJECT statement*/</w:t>
      </w:r>
      <w:r>
        <w:br/>
      </w:r>
      <w:r>
        <w:tab/>
        <w:t>| "TIME" "OF" "DAY"</w:t>
      </w:r>
      <w:r w:rsidDel="007A197B">
        <w:t xml:space="preserve"> </w:t>
      </w:r>
    </w:p>
    <w:p w14:paraId="2251886C" w14:textId="77777777" w:rsidR="00345ACB" w:rsidRDefault="00345ACB">
      <w:pPr>
        <w:pStyle w:val="Example"/>
        <w:spacing w:line="360" w:lineRule="auto"/>
      </w:pPr>
      <w:r>
        <w:t>&lt;binary_comp_op&gt; ::=</w:t>
      </w:r>
      <w:r>
        <w:br/>
      </w:r>
      <w:r>
        <w:tab/>
        <w:t xml:space="preserve">  "LESS" "THAN"</w:t>
      </w:r>
      <w:r>
        <w:br/>
      </w:r>
      <w:r>
        <w:tab/>
        <w:t>| "GREATER" "THAN"</w:t>
      </w:r>
      <w:r>
        <w:br/>
      </w:r>
      <w:r>
        <w:tab/>
        <w:t>| "GREATER" "THAN" "OR" "EQUAL"</w:t>
      </w:r>
      <w:r>
        <w:br/>
      </w:r>
      <w:r>
        <w:tab/>
        <w:t>| "LESS" "THAN" "OR" "EQUAL"</w:t>
      </w:r>
      <w:r>
        <w:br/>
      </w:r>
      <w:r>
        <w:tab/>
        <w:t>| "IN"</w:t>
      </w:r>
    </w:p>
    <w:p w14:paraId="2CEB6DC7" w14:textId="77777777" w:rsidR="00345ACB" w:rsidRDefault="00345ACB">
      <w:pPr>
        <w:pStyle w:val="Example"/>
        <w:spacing w:line="360" w:lineRule="auto"/>
      </w:pPr>
      <w:r>
        <w:t>&lt;of_func_op&gt; ::=</w:t>
      </w:r>
      <w:r>
        <w:br/>
      </w:r>
      <w:r>
        <w:tab/>
      </w:r>
      <w:r>
        <w:rPr>
          <w:lang w:eastAsia="ko-KR"/>
        </w:rPr>
        <w:t xml:space="preserve">  </w:t>
      </w:r>
      <w:r>
        <w:t>&lt;of_read_func_op&gt;</w:t>
      </w:r>
      <w:r>
        <w:br/>
      </w:r>
      <w:r>
        <w:tab/>
        <w:t>| &lt;of_noread_func_op&gt;</w:t>
      </w:r>
    </w:p>
    <w:p w14:paraId="5EDF3D43" w14:textId="77777777" w:rsidR="00345ACB" w:rsidRDefault="00345ACB">
      <w:pPr>
        <w:pStyle w:val="Example"/>
        <w:spacing w:line="360" w:lineRule="auto"/>
        <w:rPr>
          <w:lang w:eastAsia="ko-KR"/>
        </w:rPr>
      </w:pPr>
      <w:r>
        <w:t>&lt;in_comp_op&gt; ::=</w:t>
      </w:r>
      <w:r>
        <w:br/>
      </w:r>
      <w:r>
        <w:tab/>
        <w:t xml:space="preserve">  "IN"</w:t>
      </w:r>
      <w:r>
        <w:rPr>
          <w:lang w:eastAsia="ko-KR"/>
        </w:rPr>
        <w:t xml:space="preserve"> </w:t>
      </w:r>
      <w:r>
        <w:t>&lt;expr_string&gt;</w:t>
      </w:r>
    </w:p>
    <w:p w14:paraId="353E289B" w14:textId="77777777" w:rsidR="00345ACB" w:rsidRDefault="00345ACB">
      <w:pPr>
        <w:pStyle w:val="Example"/>
        <w:spacing w:line="360" w:lineRule="auto"/>
      </w:pPr>
      <w:r>
        <w:t>&lt;of_read_func_op&gt; ::=</w:t>
      </w:r>
      <w:r>
        <w:br/>
      </w:r>
      <w:r>
        <w:tab/>
        <w:t xml:space="preserve">  "AVERAGE"</w:t>
      </w:r>
      <w:r>
        <w:tab/>
        <w:t>| "AVG"</w:t>
      </w:r>
      <w:r>
        <w:br/>
      </w:r>
      <w:r>
        <w:tab/>
        <w:t>| "COUNT"</w:t>
      </w:r>
      <w:r>
        <w:br/>
      </w:r>
      <w:r>
        <w:tab/>
        <w:t>| "EXIST"</w:t>
      </w:r>
      <w:r>
        <w:tab/>
        <w:t>| "EXISTS"</w:t>
      </w:r>
      <w:r>
        <w:br/>
      </w:r>
      <w:r>
        <w:tab/>
        <w:t>| "SUM"</w:t>
      </w:r>
      <w:r>
        <w:br/>
      </w:r>
      <w:r>
        <w:tab/>
        <w:t>| "MEDIAN"</w:t>
      </w:r>
    </w:p>
    <w:p w14:paraId="2CA8800D" w14:textId="77777777" w:rsidR="00345ACB" w:rsidRPr="00B6351E" w:rsidRDefault="00345ACB">
      <w:pPr>
        <w:pStyle w:val="Example"/>
        <w:spacing w:line="360" w:lineRule="auto"/>
      </w:pPr>
      <w:r>
        <w:lastRenderedPageBreak/>
        <w:t>&lt;of_noread_func_op&gt; ::=</w:t>
      </w:r>
      <w:r>
        <w:br/>
      </w:r>
      <w:r>
        <w:tab/>
        <w:t xml:space="preserve">  "ANY"</w:t>
      </w:r>
      <w:r>
        <w:br/>
      </w:r>
      <w:r w:rsidRPr="000F6217">
        <w:tab/>
        <w:t>| "ANY" "ISTRUE"</w:t>
      </w:r>
      <w:r w:rsidRPr="000F6217">
        <w:br/>
      </w:r>
      <w:r>
        <w:tab/>
        <w:t>| "ALL"</w:t>
      </w:r>
      <w:r>
        <w:br/>
      </w:r>
      <w:r w:rsidRPr="000F6217">
        <w:tab/>
        <w:t>| "ALL" "ARETRUE"</w:t>
      </w:r>
      <w:r w:rsidRPr="000F6217">
        <w:br/>
      </w:r>
      <w:r>
        <w:tab/>
        <w:t>| "NO"</w:t>
      </w:r>
      <w:r>
        <w:br/>
      </w:r>
      <w:r w:rsidRPr="000F6217">
        <w:tab/>
        <w:t>| "NO" "ISTRUE"</w:t>
      </w:r>
      <w:r>
        <w:br/>
      </w:r>
      <w:r>
        <w:tab/>
        <w:t>| "SLOPE"</w:t>
      </w:r>
      <w:r>
        <w:br/>
      </w:r>
      <w:r>
        <w:tab/>
        <w:t>| "STDDEV"</w:t>
      </w:r>
      <w:r>
        <w:br/>
      </w:r>
      <w:r>
        <w:tab/>
        <w:t>| "VARIANCE"</w:t>
      </w:r>
      <w:r>
        <w:br/>
      </w:r>
      <w:r>
        <w:tab/>
        <w:t>| "INCREASE"</w:t>
      </w:r>
      <w:r>
        <w:br/>
      </w:r>
      <w:r>
        <w:tab/>
        <w:t>| "PERCENT" "INCREASE" | "%" "INCREASE"</w:t>
      </w:r>
      <w:r>
        <w:br/>
      </w:r>
      <w:r>
        <w:tab/>
        <w:t>| "DECREASE"</w:t>
      </w:r>
      <w:r>
        <w:br/>
      </w:r>
      <w:r>
        <w:tab/>
        <w:t>| "PERCENT" "DECREASE" | "%" "DECREASE"</w:t>
      </w:r>
      <w:r>
        <w:br/>
      </w:r>
      <w:r>
        <w:tab/>
        <w:t>| "INTERVAL"</w:t>
      </w:r>
      <w:r>
        <w:br/>
      </w:r>
      <w:r>
        <w:tab/>
        <w:t>| "TIME"</w:t>
      </w:r>
      <w:r>
        <w:br/>
      </w:r>
      <w:r>
        <w:tab/>
        <w:t>| "TIME" "OF" "DAY"</w:t>
      </w:r>
      <w:r>
        <w:br/>
      </w:r>
      <w:r>
        <w:tab/>
        <w:t>| "DAY" "OF" "WEEK"</w:t>
      </w:r>
      <w:r>
        <w:br/>
      </w:r>
      <w:r>
        <w:tab/>
        <w:t>| "ARCCOS"</w:t>
      </w:r>
      <w:r>
        <w:br/>
      </w:r>
      <w:r>
        <w:tab/>
        <w:t>| "ARCSIN"</w:t>
      </w:r>
      <w:r>
        <w:br/>
      </w:r>
      <w:r>
        <w:tab/>
        <w:t>| "ARCTAN"</w:t>
      </w:r>
      <w:r>
        <w:br/>
      </w:r>
      <w:r>
        <w:tab/>
        <w:t>| "COSINE"</w:t>
      </w:r>
      <w:r>
        <w:tab/>
        <w:t>| "COS"</w:t>
      </w:r>
      <w:r>
        <w:br/>
      </w:r>
      <w:r>
        <w:tab/>
        <w:t>| "SINE"</w:t>
      </w:r>
      <w:r>
        <w:tab/>
        <w:t>| "SIN"</w:t>
      </w:r>
      <w:r>
        <w:br/>
      </w:r>
      <w:r>
        <w:tab/>
        <w:t>| "TANGENT"</w:t>
      </w:r>
      <w:r>
        <w:tab/>
        <w:t>| "TAN"</w:t>
      </w:r>
      <w:r>
        <w:br/>
      </w:r>
      <w:r>
        <w:tab/>
        <w:t>| "EXP"</w:t>
      </w:r>
      <w:r>
        <w:br/>
      </w:r>
      <w:r>
        <w:tab/>
        <w:t>| "FLOOR"</w:t>
      </w:r>
      <w:r>
        <w:br/>
      </w:r>
      <w:r>
        <w:tab/>
        <w:t>| "INT"</w:t>
      </w:r>
      <w:r>
        <w:br/>
      </w:r>
      <w:r>
        <w:tab/>
        <w:t>| "ROUND"</w:t>
      </w:r>
      <w:r>
        <w:br/>
      </w:r>
      <w:r>
        <w:tab/>
        <w:t>| "CEILING"</w:t>
      </w:r>
      <w:r>
        <w:br/>
      </w:r>
      <w:r>
        <w:tab/>
        <w:t>| "TRUNCATE"</w:t>
      </w:r>
      <w:r>
        <w:br/>
      </w:r>
      <w:r>
        <w:tab/>
        <w:t>| "LOG"</w:t>
      </w:r>
      <w:r>
        <w:br/>
      </w:r>
      <w:r>
        <w:tab/>
        <w:t>| "LOG10"</w:t>
      </w:r>
      <w:r>
        <w:br/>
      </w:r>
      <w:r>
        <w:tab/>
        <w:t>| "ABS"</w:t>
      </w:r>
      <w:r>
        <w:br/>
      </w:r>
      <w:r>
        <w:tab/>
        <w:t>| "SQRT"</w:t>
      </w:r>
      <w:r>
        <w:br/>
      </w:r>
      <w:r>
        <w:tab/>
        <w:t>| "EXTRACT" "YEAR"</w:t>
      </w:r>
      <w:r>
        <w:br/>
      </w:r>
      <w:r>
        <w:tab/>
        <w:t>| "EXTRACT" "MONTH"</w:t>
      </w:r>
      <w:r>
        <w:br/>
      </w:r>
      <w:r>
        <w:tab/>
        <w:t>| "EXTRACT" "DAY"</w:t>
      </w:r>
      <w:r>
        <w:br/>
      </w:r>
      <w:r>
        <w:tab/>
        <w:t>| "EXTRACT" "HOUR"</w:t>
      </w:r>
      <w:r>
        <w:br/>
      </w:r>
      <w:r>
        <w:tab/>
        <w:t>| "EXTRACT" "MINUTE"</w:t>
      </w:r>
      <w:r>
        <w:br/>
      </w:r>
      <w:r>
        <w:tab/>
        <w:t>| "EXTRACT" "SECOND"</w:t>
      </w:r>
      <w:r>
        <w:br/>
        <w:t xml:space="preserve">   | "EXTRACT" "TIME" "OF" "DAY"</w:t>
      </w:r>
      <w:r>
        <w:br/>
      </w:r>
      <w:r>
        <w:tab/>
        <w:t>| "STRING"</w:t>
      </w:r>
      <w:r>
        <w:br/>
      </w:r>
      <w:r>
        <w:tab/>
        <w:t>| "EXTRACT" "CHARACTERS"</w:t>
      </w:r>
      <w:r>
        <w:br/>
      </w:r>
      <w:r>
        <w:tab/>
        <w:t>| "REVERSE"</w:t>
      </w:r>
      <w:r>
        <w:br/>
      </w:r>
      <w:r>
        <w:tab/>
        <w:t>| "LENGTH"</w:t>
      </w:r>
      <w:r>
        <w:br/>
      </w:r>
      <w:r>
        <w:tab/>
        <w:t>| "CLONE"</w:t>
      </w:r>
      <w:r>
        <w:br/>
      </w:r>
      <w:r>
        <w:tab/>
        <w:t>| "EXTRACT" "ATTRIBUTE" "NAMES"</w:t>
      </w:r>
      <w:r>
        <w:br/>
      </w:r>
      <w:r w:rsidRPr="00B6351E">
        <w:lastRenderedPageBreak/>
        <w:tab/>
        <w:t xml:space="preserve">| "APPLICABILITY" </w:t>
      </w:r>
      <w:r w:rsidRPr="00B6351E">
        <w:br/>
      </w:r>
      <w:r w:rsidRPr="00B6351E">
        <w:tab/>
        <w:t>| "DEFUZZIFIED"</w:t>
      </w:r>
    </w:p>
    <w:p w14:paraId="57453FF9" w14:textId="77777777" w:rsidR="00345ACB" w:rsidRDefault="00345ACB">
      <w:pPr>
        <w:pStyle w:val="Example"/>
        <w:spacing w:line="360" w:lineRule="auto"/>
      </w:pPr>
      <w:r>
        <w:t>&lt;from_func_op&gt; ::=</w:t>
      </w:r>
      <w:r>
        <w:br/>
      </w:r>
      <w:r>
        <w:tab/>
        <w:t xml:space="preserve">  "NEAREST"</w:t>
      </w:r>
    </w:p>
    <w:p w14:paraId="16B417B7" w14:textId="77777777" w:rsidR="00345ACB" w:rsidRDefault="00345ACB">
      <w:pPr>
        <w:pStyle w:val="Example"/>
        <w:spacing w:line="360" w:lineRule="auto"/>
      </w:pPr>
      <w:r>
        <w:t>&lt;index_from_func_op&gt; ::=</w:t>
      </w:r>
      <w:r>
        <w:br/>
      </w:r>
      <w:r>
        <w:tab/>
        <w:t xml:space="preserve">  "INDEX" "NEAREST"</w:t>
      </w:r>
    </w:p>
    <w:p w14:paraId="15FE7C4F" w14:textId="77777777" w:rsidR="00345ACB" w:rsidRDefault="00345ACB">
      <w:pPr>
        <w:pStyle w:val="Example"/>
        <w:spacing w:line="360" w:lineRule="auto"/>
      </w:pPr>
      <w:r>
        <w:t>&lt;from_of_func_op&gt; ::=</w:t>
      </w:r>
      <w:r>
        <w:br/>
      </w:r>
      <w:r>
        <w:tab/>
        <w:t xml:space="preserve">  "MINIMUM"</w:t>
      </w:r>
      <w:r>
        <w:tab/>
        <w:t>| "MIN"</w:t>
      </w:r>
      <w:r>
        <w:br/>
      </w:r>
      <w:r>
        <w:tab/>
        <w:t>| "MAXIMUM"</w:t>
      </w:r>
      <w:r>
        <w:tab/>
        <w:t>| "MAX"</w:t>
      </w:r>
      <w:r>
        <w:br/>
      </w:r>
      <w:r>
        <w:tab/>
        <w:t>| "LAST"</w:t>
      </w:r>
      <w:r>
        <w:br/>
      </w:r>
      <w:r>
        <w:tab/>
        <w:t>| "FIRST"</w:t>
      </w:r>
      <w:r>
        <w:br/>
      </w:r>
      <w:r>
        <w:tab/>
        <w:t>| "EARLIEST"</w:t>
      </w:r>
      <w:r>
        <w:br/>
      </w:r>
      <w:r>
        <w:tab/>
        <w:t>| "LATEST"</w:t>
      </w:r>
    </w:p>
    <w:p w14:paraId="5EF39859" w14:textId="77777777" w:rsidR="00345ACB" w:rsidRDefault="00345ACB">
      <w:pPr>
        <w:pStyle w:val="Example"/>
        <w:spacing w:line="360" w:lineRule="auto"/>
      </w:pPr>
      <w:r>
        <w:t>&lt;index_from_of_func_op&gt; ::=</w:t>
      </w:r>
      <w:r>
        <w:br/>
      </w:r>
      <w:r>
        <w:tab/>
        <w:t xml:space="preserve">  "INDEX" "MINIMUM"</w:t>
      </w:r>
      <w:r>
        <w:tab/>
        <w:t>| "INDEX" "MIN"</w:t>
      </w:r>
      <w:r>
        <w:br/>
      </w:r>
      <w:r>
        <w:tab/>
        <w:t>| "INDEX" "MAXIMUM"</w:t>
      </w:r>
      <w:r>
        <w:tab/>
        <w:t>| "INDEX" "MAX"</w:t>
      </w:r>
      <w:r>
        <w:br/>
      </w:r>
      <w:r>
        <w:tab/>
        <w:t>| "INDEX" "EARLIEST"</w:t>
      </w:r>
      <w:r>
        <w:br/>
      </w:r>
      <w:r>
        <w:tab/>
        <w:t>| "INDEX" "LATEST"</w:t>
      </w:r>
    </w:p>
    <w:p w14:paraId="42286A45" w14:textId="77777777" w:rsidR="00345ACB" w:rsidRPr="00BC49C4" w:rsidRDefault="00345ACB">
      <w:pPr>
        <w:pStyle w:val="Example"/>
        <w:spacing w:line="360" w:lineRule="auto"/>
      </w:pPr>
      <w:r>
        <w:t>&lt;as_func_op&gt; ::=</w:t>
      </w:r>
      <w:r>
        <w:br/>
      </w:r>
      <w:r>
        <w:tab/>
        <w:t xml:space="preserve">  "NUMBER"</w:t>
      </w:r>
      <w:r>
        <w:br/>
      </w:r>
      <w:r w:rsidRPr="00BC49C4">
        <w:tab/>
        <w:t>| "TIME"</w:t>
      </w:r>
      <w:r w:rsidRPr="00BC49C4">
        <w:br/>
      </w:r>
      <w:r w:rsidRPr="00BC49C4">
        <w:tab/>
        <w:t>| "STRING"</w:t>
      </w:r>
      <w:r w:rsidRPr="00BC49C4">
        <w:br/>
      </w:r>
      <w:r w:rsidRPr="00BC49C4">
        <w:tab/>
      </w:r>
      <w:r w:rsidRPr="00B6351E">
        <w:t>| "TRUTH VALUE"</w:t>
      </w:r>
      <w:r w:rsidRPr="00BC49C4">
        <w:br/>
      </w:r>
    </w:p>
    <w:p w14:paraId="2381AE0A" w14:textId="77777777" w:rsidR="00345ACB" w:rsidRPr="00BC49C4" w:rsidRDefault="00345ACB">
      <w:pPr>
        <w:pStyle w:val="Example"/>
        <w:spacing w:line="360" w:lineRule="auto"/>
      </w:pPr>
      <w:r w:rsidRPr="00BC49C4">
        <w:t>&lt;at_least_most_op&gt; ::=</w:t>
      </w:r>
      <w:r w:rsidRPr="00BC49C4">
        <w:br/>
      </w:r>
      <w:r w:rsidRPr="00BC49C4">
        <w:tab/>
        <w:t xml:space="preserve">  "AT" "LEAST"</w:t>
      </w:r>
      <w:r w:rsidRPr="00BC49C4">
        <w:br/>
      </w:r>
      <w:r w:rsidRPr="00BC49C4">
        <w:tab/>
        <w:t>| "AT" "MOST"</w:t>
      </w:r>
      <w:r w:rsidRPr="00BC49C4">
        <w:br/>
      </w:r>
      <w:r w:rsidRPr="00BC49C4">
        <w:tab/>
      </w:r>
    </w:p>
    <w:p w14:paraId="40FE685C" w14:textId="77777777" w:rsidR="00345ACB" w:rsidRDefault="00345ACB">
      <w:pPr>
        <w:pStyle w:val="Example"/>
        <w:spacing w:line="360" w:lineRule="auto"/>
      </w:pPr>
      <w:r>
        <w:t>&lt;duration_op&gt; ::=</w:t>
      </w:r>
      <w:r>
        <w:br/>
      </w:r>
      <w:r>
        <w:tab/>
        <w:t xml:space="preserve">  "YEAR"</w:t>
      </w:r>
      <w:r>
        <w:tab/>
        <w:t>| "YEARS"</w:t>
      </w:r>
      <w:r>
        <w:br/>
      </w:r>
      <w:r>
        <w:tab/>
        <w:t>| "MONTH"</w:t>
      </w:r>
      <w:r>
        <w:tab/>
        <w:t>| "MONTHS"</w:t>
      </w:r>
      <w:r>
        <w:br/>
      </w:r>
      <w:r>
        <w:tab/>
        <w:t>| "WEEK"</w:t>
      </w:r>
      <w:r>
        <w:tab/>
        <w:t>| "WEEKS"</w:t>
      </w:r>
      <w:r>
        <w:br/>
      </w:r>
      <w:r>
        <w:tab/>
        <w:t>| "DAY"</w:t>
      </w:r>
      <w:r>
        <w:tab/>
      </w:r>
      <w:r>
        <w:tab/>
        <w:t>| "DAYS"</w:t>
      </w:r>
      <w:r>
        <w:br/>
      </w:r>
      <w:r>
        <w:tab/>
        <w:t>| "HOUR"</w:t>
      </w:r>
      <w:r>
        <w:tab/>
        <w:t>| "HOURS"</w:t>
      </w:r>
      <w:r>
        <w:br/>
      </w:r>
      <w:r>
        <w:tab/>
        <w:t>| "MINUTE"</w:t>
      </w:r>
      <w:r>
        <w:tab/>
        <w:t>| "MINUTES"</w:t>
      </w:r>
      <w:r>
        <w:br/>
      </w:r>
      <w:r>
        <w:tab/>
        <w:t>| "SECOND"</w:t>
      </w:r>
      <w:r>
        <w:tab/>
        <w:t>| "SECONDS"</w:t>
      </w:r>
    </w:p>
    <w:p w14:paraId="7AF66A22" w14:textId="77777777" w:rsidR="00345ACB" w:rsidRPr="00BC49C4" w:rsidRDefault="00345ACB" w:rsidP="00067037">
      <w:pPr>
        <w:pStyle w:val="Example"/>
        <w:spacing w:line="360" w:lineRule="auto"/>
      </w:pPr>
      <w:r w:rsidRPr="00BC49C4">
        <w:t>&lt;timepart&gt; ::=</w:t>
      </w:r>
      <w:r w:rsidRPr="00BC49C4">
        <w:br/>
      </w:r>
      <w:r w:rsidRPr="00BC49C4">
        <w:tab/>
        <w:t xml:space="preserve">  "YEAR" </w:t>
      </w:r>
      <w:r w:rsidRPr="00BC49C4">
        <w:br/>
      </w:r>
      <w:r w:rsidRPr="00BC49C4">
        <w:tab/>
        <w:t xml:space="preserve">| "MONTH" </w:t>
      </w:r>
      <w:r w:rsidRPr="00BC49C4">
        <w:br/>
      </w:r>
      <w:r w:rsidRPr="00BC49C4">
        <w:tab/>
        <w:t>| "DAY"</w:t>
      </w:r>
      <w:r w:rsidRPr="00BC49C4">
        <w:br/>
      </w:r>
      <w:r w:rsidRPr="00BC49C4">
        <w:tab/>
        <w:t>| "HOUR"</w:t>
      </w:r>
      <w:r w:rsidRPr="00BC49C4">
        <w:br/>
      </w:r>
      <w:r w:rsidRPr="00BC49C4">
        <w:tab/>
        <w:t>| "MINUTE"</w:t>
      </w:r>
      <w:r w:rsidRPr="00BC49C4">
        <w:br/>
      </w:r>
      <w:r w:rsidRPr="00BC49C4">
        <w:tab/>
        <w:t>| "SECOND"</w:t>
      </w:r>
    </w:p>
    <w:p w14:paraId="5A529CF3" w14:textId="77777777" w:rsidR="00345ACB" w:rsidRDefault="00345ACB">
      <w:pPr>
        <w:pStyle w:val="Example"/>
        <w:spacing w:line="360" w:lineRule="auto"/>
      </w:pPr>
    </w:p>
    <w:p w14:paraId="2E5C0732" w14:textId="77777777" w:rsidR="00345ACB" w:rsidRDefault="00345ACB">
      <w:pPr>
        <w:spacing w:line="360" w:lineRule="auto"/>
        <w:ind w:left="720"/>
      </w:pPr>
      <w:r>
        <w:lastRenderedPageBreak/>
        <w:t>/****** factors ******/</w:t>
      </w:r>
    </w:p>
    <w:p w14:paraId="1B8CD8BE" w14:textId="77777777" w:rsidR="00345ACB" w:rsidRDefault="00345ACB" w:rsidP="005A42D4">
      <w:pPr>
        <w:pStyle w:val="Example"/>
        <w:spacing w:line="360" w:lineRule="auto"/>
      </w:pPr>
      <w:r>
        <w:t>&lt;string&gt; ::=</w:t>
      </w:r>
      <w:r>
        <w:br/>
        <w:t xml:space="preserve">     &lt;plainstring&gt;</w:t>
      </w:r>
      <w:r>
        <w:br/>
        <w:t xml:space="preserve">   | "LOCALIZED" &lt;term&gt; &lt;localize_option&gt;</w:t>
      </w:r>
    </w:p>
    <w:p w14:paraId="0563A0C2" w14:textId="77777777" w:rsidR="00345ACB" w:rsidRDefault="00345ACB" w:rsidP="005A42D4">
      <w:pPr>
        <w:pStyle w:val="Example"/>
        <w:spacing w:line="360" w:lineRule="auto"/>
      </w:pPr>
      <w:r>
        <w:t>&lt;localize_option&gt; ::=</w:t>
      </w:r>
      <w:r>
        <w:br/>
        <w:t xml:space="preserve">     /* empty */</w:t>
      </w:r>
      <w:r>
        <w:br/>
        <w:t xml:space="preserve">   | "BY" &lt;plainstring&gt;</w:t>
      </w:r>
      <w:r>
        <w:br/>
        <w:t xml:space="preserve">   | "BY" &lt;identifier&gt;</w:t>
      </w:r>
    </w:p>
    <w:p w14:paraId="5A1ADAA3" w14:textId="77777777" w:rsidR="00345ACB" w:rsidRDefault="00345ACB">
      <w:pPr>
        <w:pStyle w:val="Example"/>
        <w:spacing w:line="360" w:lineRule="auto"/>
      </w:pPr>
      <w:r>
        <w:t>&lt;boolean_value&gt; ::=</w:t>
      </w:r>
      <w:r>
        <w:br/>
      </w:r>
      <w:r>
        <w:tab/>
        <w:t xml:space="preserve">  "TRUE"</w:t>
      </w:r>
      <w:r>
        <w:br/>
      </w:r>
      <w:r>
        <w:tab/>
        <w:t>| "FALSE"</w:t>
      </w:r>
      <w:r>
        <w:br/>
      </w:r>
      <w:r w:rsidRPr="00B6351E">
        <w:tab/>
        <w:t>| "TRUTH VALUE" &lt;number&gt;</w:t>
      </w:r>
      <w:r w:rsidRPr="00B6351E">
        <w:br/>
      </w:r>
      <w:r w:rsidRPr="00B6351E">
        <w:tab/>
        <w:t>| "TRUTH VALUE" "TRUE"</w:t>
      </w:r>
      <w:r w:rsidRPr="00B6351E">
        <w:br/>
      </w:r>
      <w:r w:rsidRPr="00B6351E">
        <w:tab/>
        <w:t>| "TRUTH VALUE" "FALSE"</w:t>
      </w:r>
    </w:p>
    <w:p w14:paraId="534286D7" w14:textId="77777777" w:rsidR="00345ACB" w:rsidRDefault="00345ACB" w:rsidP="00A54887">
      <w:pPr>
        <w:pStyle w:val="Example"/>
        <w:spacing w:line="360" w:lineRule="auto"/>
      </w:pPr>
      <w:r>
        <w:t>&lt;time_value&gt; ::=</w:t>
      </w:r>
      <w:r>
        <w:br/>
      </w:r>
      <w:r>
        <w:tab/>
        <w:t xml:space="preserve">  "NOW"</w:t>
      </w:r>
      <w:r>
        <w:br/>
      </w:r>
      <w:r>
        <w:tab/>
        <w:t xml:space="preserve">| &lt;iso_date_time&gt;   </w:t>
      </w:r>
      <w:r>
        <w:br/>
      </w:r>
      <w:r>
        <w:tab/>
        <w:t>| &lt;iso_date&gt;</w:t>
      </w:r>
      <w:r>
        <w:br/>
      </w:r>
      <w:r>
        <w:tab/>
        <w:t>| "EVENTTIME"</w:t>
      </w:r>
      <w:r>
        <w:br/>
      </w:r>
      <w:r>
        <w:tab/>
        <w:t>| "TRIGGERTIME"</w:t>
      </w:r>
      <w:r>
        <w:br/>
      </w:r>
      <w:r>
        <w:tab/>
        <w:t>| "CURRENTTIME"</w:t>
      </w:r>
      <w:r>
        <w:br/>
      </w:r>
      <w:r>
        <w:tab/>
        <w:t>| &lt;time_of_day&gt;</w:t>
      </w:r>
    </w:p>
    <w:p w14:paraId="3A3BC7F6" w14:textId="77777777" w:rsidR="00345ACB" w:rsidRDefault="00345ACB">
      <w:pPr>
        <w:spacing w:line="360" w:lineRule="auto"/>
        <w:ind w:left="720"/>
      </w:pPr>
      <w:r>
        <w:t>/****** data block ******/</w:t>
      </w:r>
    </w:p>
    <w:p w14:paraId="22730AC0" w14:textId="77777777" w:rsidR="00345ACB" w:rsidRDefault="00345ACB">
      <w:pPr>
        <w:pStyle w:val="Example"/>
        <w:spacing w:line="360" w:lineRule="auto"/>
      </w:pPr>
      <w:r>
        <w:t>&lt;data_block&gt; ::=</w:t>
      </w:r>
      <w:r>
        <w:br/>
      </w:r>
      <w:r>
        <w:tab/>
        <w:t xml:space="preserve">  &lt;data_block&gt; ";" &lt;data_statement&gt;</w:t>
      </w:r>
      <w:r>
        <w:br/>
      </w:r>
      <w:r>
        <w:tab/>
        <w:t>| &lt;data_statement&gt;</w:t>
      </w:r>
    </w:p>
    <w:p w14:paraId="32702E2F" w14:textId="77777777" w:rsidR="00345ACB" w:rsidRDefault="00345ACB">
      <w:pPr>
        <w:pStyle w:val="Example"/>
        <w:spacing w:line="360" w:lineRule="auto"/>
      </w:pPr>
      <w:r>
        <w:t>&lt;data_statement&gt; ::=</w:t>
      </w:r>
      <w:r>
        <w:br/>
      </w:r>
      <w:r>
        <w:tab/>
        <w:t>/* empty */</w:t>
      </w:r>
      <w:r>
        <w:br/>
      </w:r>
      <w:r>
        <w:tab/>
        <w:t>| &lt;data_assignment&gt;</w:t>
      </w:r>
      <w:r>
        <w:br/>
      </w:r>
      <w:r>
        <w:tab/>
        <w:t>| "IF" &lt;data_if_then_else2&gt;</w:t>
      </w:r>
      <w:r>
        <w:br/>
      </w:r>
      <w:r>
        <w:tab/>
        <w:t>| "FOR" &lt;identifier&gt; "IN" &lt;expr&gt; "DO" &lt;data_block&gt; ";" "ENDDO"</w:t>
      </w:r>
      <w:r>
        <w:br/>
      </w:r>
      <w:r>
        <w:tab/>
        <w:t>| "WHILE" &lt;expr&gt; "DO" &lt;data_block&gt; ";" "ENDDO"</w:t>
      </w:r>
      <w:r>
        <w:br/>
      </w:r>
      <w:r w:rsidRPr="00BC49C4">
        <w:tab/>
        <w:t>| &lt;data_switch&gt;</w:t>
      </w:r>
      <w:r w:rsidRPr="00BC49C4">
        <w:br/>
      </w:r>
      <w:r w:rsidRPr="00BC49C4">
        <w:tab/>
        <w:t>| "BREAKLOOP"</w:t>
      </w:r>
      <w:r w:rsidRPr="00286ACC">
        <w:br/>
      </w:r>
      <w:r>
        <w:tab/>
        <w:t>| "INCLUDE" &lt;identifier&gt;</w:t>
      </w:r>
    </w:p>
    <w:p w14:paraId="14A89107" w14:textId="77777777" w:rsidR="00345ACB" w:rsidRDefault="00345ACB">
      <w:pPr>
        <w:pStyle w:val="Example"/>
        <w:spacing w:line="360" w:lineRule="auto"/>
      </w:pPr>
      <w:r>
        <w:t>&lt;data_if_then_else2&gt; ::=</w:t>
      </w:r>
      <w:r>
        <w:br/>
      </w:r>
      <w:r>
        <w:tab/>
        <w:t xml:space="preserve">  &lt;expr&gt; "THEN" &lt;data_block&gt; ";" &lt;data_elseif&gt;</w:t>
      </w:r>
    </w:p>
    <w:p w14:paraId="21D065C1" w14:textId="77777777" w:rsidR="00345ACB" w:rsidRDefault="00345ACB">
      <w:pPr>
        <w:pStyle w:val="Example"/>
        <w:spacing w:line="360" w:lineRule="auto"/>
      </w:pPr>
      <w:r>
        <w:t>&lt;data_elseif&gt; ::=</w:t>
      </w:r>
      <w:r>
        <w:br/>
      </w:r>
      <w:r>
        <w:tab/>
        <w:t xml:space="preserve">  </w:t>
      </w:r>
      <w:r w:rsidRPr="00B6351E">
        <w:t>&lt;data_endif&gt;</w:t>
      </w:r>
      <w:r>
        <w:br/>
      </w:r>
      <w:r>
        <w:tab/>
        <w:t xml:space="preserve">| "ELSE" &lt;data_block&gt; ";" </w:t>
      </w:r>
      <w:r w:rsidRPr="00B6351E">
        <w:t>&lt;data_endif&gt;</w:t>
      </w:r>
      <w:r>
        <w:br/>
      </w:r>
      <w:r>
        <w:tab/>
        <w:t>| "ELSEIF" &lt;data_if_then_else2&gt;</w:t>
      </w:r>
    </w:p>
    <w:p w14:paraId="52DC5708" w14:textId="77777777" w:rsidR="00345ACB" w:rsidRPr="00B6351E" w:rsidRDefault="00345ACB" w:rsidP="00125554">
      <w:pPr>
        <w:pStyle w:val="Example"/>
        <w:spacing w:line="360" w:lineRule="auto"/>
      </w:pPr>
      <w:r w:rsidRPr="00B6351E">
        <w:lastRenderedPageBreak/>
        <w:t>&lt;data_endif&gt; ::=</w:t>
      </w:r>
      <w:r w:rsidRPr="00B6351E">
        <w:br/>
      </w:r>
      <w:r w:rsidRPr="00B6351E">
        <w:tab/>
        <w:t xml:space="preserve">  "ENDIF"</w:t>
      </w:r>
      <w:r w:rsidRPr="00B6351E">
        <w:br/>
      </w:r>
      <w:r w:rsidRPr="00B6351E">
        <w:tab/>
        <w:t>| "ENDIF" "AGGREGATE"</w:t>
      </w:r>
    </w:p>
    <w:p w14:paraId="6A03B767" w14:textId="77777777" w:rsidR="00345ACB" w:rsidRPr="00BC49C4" w:rsidRDefault="00345ACB" w:rsidP="00C17B75">
      <w:pPr>
        <w:pStyle w:val="Example"/>
        <w:spacing w:line="360" w:lineRule="auto"/>
      </w:pPr>
      <w:r w:rsidRPr="00BC49C4">
        <w:t xml:space="preserve">&lt;data_switch&gt; ::= </w:t>
      </w:r>
      <w:r w:rsidRPr="00BC49C4">
        <w:br/>
      </w:r>
      <w:r w:rsidRPr="00BC49C4">
        <w:tab/>
        <w:t xml:space="preserve">  "SWITCH" &lt;identifier&gt; ":" </w:t>
      </w:r>
      <w:r w:rsidRPr="00BC49C4">
        <w:br/>
      </w:r>
      <w:r w:rsidRPr="00BC49C4">
        <w:tab/>
        <w:t xml:space="preserve">  &lt;data_switch_cases&gt;</w:t>
      </w:r>
      <w:r w:rsidRPr="00BC49C4">
        <w:br/>
      </w:r>
      <w:r w:rsidRPr="00B6351E">
        <w:tab/>
        <w:t xml:space="preserve">  &lt;data_endswitch&gt;</w:t>
      </w:r>
    </w:p>
    <w:p w14:paraId="2B9FE108" w14:textId="77777777" w:rsidR="00345ACB" w:rsidRPr="00B6351E" w:rsidRDefault="00345ACB" w:rsidP="00C9161F">
      <w:pPr>
        <w:pStyle w:val="Example"/>
        <w:spacing w:line="360" w:lineRule="auto"/>
      </w:pPr>
      <w:r w:rsidRPr="00B6351E">
        <w:t xml:space="preserve">&lt;data_endswitch&gt; ::= </w:t>
      </w:r>
      <w:r w:rsidRPr="00B6351E">
        <w:br/>
      </w:r>
      <w:r w:rsidRPr="00B6351E">
        <w:tab/>
        <w:t xml:space="preserve">  "ENDSWITCH"</w:t>
      </w:r>
    </w:p>
    <w:p w14:paraId="2F88B7FD" w14:textId="77777777" w:rsidR="00345ACB" w:rsidRPr="00B6351E" w:rsidRDefault="00345ACB" w:rsidP="00C9161F">
      <w:pPr>
        <w:pStyle w:val="Example"/>
        <w:spacing w:line="360" w:lineRule="auto"/>
        <w:ind w:firstLine="0"/>
      </w:pPr>
      <w:r w:rsidRPr="00B6351E">
        <w:tab/>
        <w:t>| "ENDSWITCH" "AGGREGATE"</w:t>
      </w:r>
    </w:p>
    <w:p w14:paraId="2B0734B6" w14:textId="77777777" w:rsidR="00345ACB" w:rsidRPr="00BC49C4" w:rsidRDefault="00345ACB" w:rsidP="00C17B75">
      <w:pPr>
        <w:pStyle w:val="Example"/>
        <w:spacing w:line="360" w:lineRule="auto"/>
      </w:pPr>
      <w:r w:rsidRPr="00BC49C4">
        <w:t xml:space="preserve">&lt;data_switch_cases&gt; ::= </w:t>
      </w:r>
      <w:r w:rsidRPr="00BC49C4">
        <w:br/>
      </w:r>
      <w:r w:rsidRPr="00BC49C4">
        <w:tab/>
        <w:t xml:space="preserve">  /* empty */</w:t>
      </w:r>
      <w:r w:rsidRPr="00BC49C4">
        <w:br/>
      </w:r>
      <w:r w:rsidRPr="00BC49C4">
        <w:tab/>
        <w:t>| "CASE" &lt;expr_factor&gt; &lt;data_block&gt; &lt;data_switch_cases&gt;</w:t>
      </w:r>
      <w:r w:rsidRPr="00BC49C4">
        <w:br/>
      </w:r>
      <w:r w:rsidRPr="00BC49C4">
        <w:tab/>
        <w:t xml:space="preserve">| "DEFAULT" &lt;data_block&gt; </w:t>
      </w:r>
    </w:p>
    <w:p w14:paraId="4E7DEEC0" w14:textId="77777777" w:rsidR="00345ACB" w:rsidRDefault="00345ACB">
      <w:pPr>
        <w:pStyle w:val="Example"/>
        <w:spacing w:line="360" w:lineRule="auto"/>
      </w:pPr>
    </w:p>
    <w:p w14:paraId="503D2446" w14:textId="77777777" w:rsidR="00345ACB" w:rsidRDefault="00345ACB">
      <w:pPr>
        <w:pStyle w:val="Example"/>
        <w:spacing w:line="360" w:lineRule="auto"/>
      </w:pPr>
      <w:r>
        <w:t>&lt;data_assignment&gt; ::=</w:t>
      </w:r>
      <w:r>
        <w:br/>
      </w:r>
      <w:r>
        <w:tab/>
        <w:t xml:space="preserve">  &lt;identifier_becomes&gt; &lt;data_assign_phrase&gt;</w:t>
      </w:r>
      <w:r>
        <w:br/>
      </w:r>
      <w:r>
        <w:tab/>
        <w:t>| &lt;time_becomes&gt; &lt;expr&gt;</w:t>
      </w:r>
      <w:r>
        <w:br/>
      </w:r>
      <w:r>
        <w:tab/>
      </w:r>
      <w:r w:rsidRPr="00B6351E">
        <w:t>| &lt;applicability_becomes&gt; &lt;expr&gt;</w:t>
      </w:r>
      <w:r w:rsidRPr="00B6351E">
        <w:br/>
      </w:r>
      <w:r>
        <w:tab/>
        <w:t>| "(" &lt;data_var_list&gt; ")" ":=" "READ" &lt;read_phrase&gt;</w:t>
      </w:r>
      <w:r>
        <w:br/>
      </w:r>
      <w:r>
        <w:tab/>
        <w:t>| "LET" "(" &lt;data_var_list&gt; ")" "BE" "READ" &lt;read_phrase&gt;</w:t>
      </w:r>
      <w:r>
        <w:br/>
      </w:r>
      <w:r>
        <w:tab/>
        <w:t>| "(" &lt;data_var_list&gt; ")" ":=" "READ" "AS" &lt;identifier&gt; &lt;read_phrase&gt;</w:t>
      </w:r>
      <w:r>
        <w:br/>
      </w:r>
      <w:r>
        <w:tab/>
        <w:t xml:space="preserve">| "LET" "(" &lt;data_var_list&gt; ")" "BE" "READ" </w:t>
      </w:r>
    </w:p>
    <w:p w14:paraId="54A57A2E" w14:textId="77777777" w:rsidR="00345ACB" w:rsidRDefault="00345ACB">
      <w:pPr>
        <w:pStyle w:val="Example"/>
        <w:spacing w:line="360" w:lineRule="auto"/>
      </w:pPr>
      <w:r>
        <w:t xml:space="preserve">                 "AS" &lt;identifier&gt; &lt;read_phrase&gt;</w:t>
      </w:r>
      <w:r>
        <w:br/>
        <w:t xml:space="preserve">   | "(" &lt;data_var_list&gt; ")" ":=" "ARGUMENT"</w:t>
      </w:r>
      <w:r>
        <w:br/>
      </w:r>
      <w:r>
        <w:tab/>
        <w:t>| "LET" "(" &lt;data_var_list&gt; ")" "BE" "ARGUMENT"</w:t>
      </w:r>
    </w:p>
    <w:p w14:paraId="6B4D0E00" w14:textId="77777777" w:rsidR="00345ACB" w:rsidRDefault="00345ACB">
      <w:pPr>
        <w:pStyle w:val="Example"/>
        <w:spacing w:line="360" w:lineRule="auto"/>
      </w:pPr>
      <w:r>
        <w:t>&lt;data_var_list&gt; ::=</w:t>
      </w:r>
      <w:r>
        <w:br/>
      </w:r>
      <w:r>
        <w:tab/>
        <w:t xml:space="preserve">  &lt;identifier&gt;</w:t>
      </w:r>
      <w:r>
        <w:br/>
      </w:r>
      <w:r>
        <w:tab/>
        <w:t>| &lt;identifier&gt; "," &lt;data_var_list&gt;</w:t>
      </w:r>
    </w:p>
    <w:p w14:paraId="061F074C" w14:textId="77777777" w:rsidR="00345ACB" w:rsidRDefault="00345ACB" w:rsidP="003E6ABD">
      <w:pPr>
        <w:pStyle w:val="Example"/>
        <w:spacing w:line="360" w:lineRule="auto"/>
        <w:rPr>
          <w:lang w:eastAsia="ko-KR"/>
        </w:rPr>
      </w:pPr>
      <w:r>
        <w:t>&lt;data_assign_phrase&gt; ::=</w:t>
      </w:r>
      <w:r>
        <w:br/>
      </w:r>
      <w:r>
        <w:tab/>
        <w:t xml:space="preserve">  "READ" &lt;read_phrase&gt;</w:t>
      </w:r>
    </w:p>
    <w:p w14:paraId="6F67944C" w14:textId="77777777" w:rsidR="00345ACB" w:rsidRDefault="00345ACB" w:rsidP="003E6ABD">
      <w:pPr>
        <w:pStyle w:val="Example"/>
        <w:spacing w:line="360" w:lineRule="auto"/>
        <w:rPr>
          <w:lang w:eastAsia="ko-KR"/>
        </w:rPr>
      </w:pPr>
      <w:r>
        <w:rPr>
          <w:lang w:eastAsia="ko-KR"/>
        </w:rPr>
        <w:tab/>
      </w:r>
      <w:r>
        <w:rPr>
          <w:lang w:eastAsia="ko-KR"/>
        </w:rPr>
        <w:tab/>
      </w:r>
    </w:p>
    <w:p w14:paraId="73B10F75" w14:textId="77777777" w:rsidR="00345ACB" w:rsidRDefault="00345ACB" w:rsidP="003E6ABD">
      <w:pPr>
        <w:pStyle w:val="Example"/>
        <w:spacing w:line="360" w:lineRule="auto"/>
      </w:pPr>
      <w:r>
        <w:rPr>
          <w:lang w:eastAsia="ko-KR"/>
        </w:rPr>
        <w:lastRenderedPageBreak/>
        <w:tab/>
      </w:r>
      <w:r>
        <w:rPr>
          <w:lang w:eastAsia="ko-KR"/>
        </w:rPr>
        <w:tab/>
        <w:t xml:space="preserve">| </w:t>
      </w:r>
      <w:r>
        <w:t>"READ" "AS" &lt;identifier&gt; &lt;read_phrase&gt;</w:t>
      </w:r>
      <w:r>
        <w:br/>
      </w:r>
      <w:r>
        <w:tab/>
        <w:t>| "MLM" &lt;term&gt;</w:t>
      </w:r>
      <w:r>
        <w:br/>
      </w:r>
      <w:r>
        <w:tab/>
        <w:t>| "MLM" &lt;term&gt; "FROM" "INSTITUTION" &lt;string&gt;</w:t>
      </w:r>
      <w:r>
        <w:br/>
      </w:r>
      <w:r>
        <w:tab/>
        <w:t>| "MLM" "MLM_SELF"</w:t>
      </w:r>
      <w:r>
        <w:br/>
      </w:r>
      <w:r>
        <w:tab/>
        <w:t>| "INTERFACE" &lt;mapping_factor&gt;</w:t>
      </w:r>
      <w:r>
        <w:br/>
      </w:r>
      <w:r>
        <w:tab/>
        <w:t>| "EVENT" &lt;mapping_factor&gt;</w:t>
      </w:r>
      <w:r>
        <w:br/>
      </w:r>
      <w:r>
        <w:tab/>
        <w:t>| "MESSAGE" &lt;mapping_factor&gt;</w:t>
      </w:r>
      <w:r>
        <w:br/>
      </w:r>
      <w:r>
        <w:tab/>
        <w:t>| "MESSAGE" "AS" &lt;identifier&gt; &lt;mapping_factor&gt;</w:t>
      </w:r>
      <w:r>
        <w:br/>
      </w:r>
      <w:r>
        <w:tab/>
        <w:t>| "MESSAGE" "AS" &lt;identifier&gt;</w:t>
      </w:r>
      <w:r>
        <w:br/>
      </w:r>
      <w:r>
        <w:tab/>
        <w:t>| "DESTINATION" &lt;mapping_factor&gt;</w:t>
      </w:r>
      <w:r>
        <w:br/>
      </w:r>
      <w:r>
        <w:tab/>
        <w:t>| "DESTINATION" "AS" &lt;identifier&gt; &lt;mapping_factor&gt;</w:t>
      </w:r>
      <w:r>
        <w:br/>
      </w:r>
      <w:r>
        <w:tab/>
        <w:t>| "DESTINATION" "AS" &lt;identifier&gt;</w:t>
      </w:r>
      <w:r>
        <w:br/>
      </w:r>
      <w:r>
        <w:tab/>
        <w:t>| "ARGUMENT"</w:t>
      </w:r>
      <w:r>
        <w:br/>
      </w:r>
      <w:r>
        <w:tab/>
        <w:t>| "OBJECT" &lt;object_definition&gt;</w:t>
      </w:r>
      <w:r>
        <w:br/>
      </w:r>
      <w:r>
        <w:tab/>
      </w:r>
      <w:r w:rsidRPr="00B6351E">
        <w:t>| "LINGUISTIC VARIABLE" &lt;object_definition&gt;</w:t>
      </w:r>
      <w:r w:rsidRPr="00B6351E">
        <w:br/>
      </w:r>
      <w:r>
        <w:tab/>
        <w:t>| &lt;call_phrase&gt;</w:t>
      </w:r>
      <w:r>
        <w:br/>
      </w:r>
      <w:r>
        <w:tab/>
        <w:t>| &lt;new_object_phrase&gt;</w:t>
      </w:r>
      <w:r>
        <w:br/>
      </w:r>
      <w:r>
        <w:tab/>
      </w:r>
      <w:r w:rsidRPr="00B6351E">
        <w:t>| &lt;fuzzy_set_phrase&gt;</w:t>
      </w:r>
      <w:r>
        <w:br/>
      </w:r>
      <w:r>
        <w:tab/>
        <w:t>| &lt;expr&gt;</w:t>
      </w:r>
    </w:p>
    <w:p w14:paraId="6AAAF26A" w14:textId="77777777" w:rsidR="00345ACB" w:rsidRPr="00B6351E" w:rsidRDefault="00345ACB" w:rsidP="003E6ABD">
      <w:pPr>
        <w:pStyle w:val="Example"/>
        <w:spacing w:line="360" w:lineRule="auto"/>
      </w:pPr>
      <w:r w:rsidRPr="00B6351E">
        <w:t>&lt;fuzzy_set_phrase&gt; ::=</w:t>
      </w:r>
      <w:r w:rsidRPr="00B6351E">
        <w:br/>
      </w:r>
      <w:r w:rsidRPr="00B6351E">
        <w:tab/>
        <w:t xml:space="preserve">  "FUZZY SET" &lt;fuzzy_set_init_list&gt;</w:t>
      </w:r>
      <w:r w:rsidRPr="00B6351E">
        <w:br/>
      </w:r>
      <w:r w:rsidRPr="00B6351E">
        <w:tab/>
        <w:t>| &lt;expr_duration&gt; "FUZZIFIED BY" &lt;expr_duration&gt;</w:t>
      </w:r>
      <w:r w:rsidRPr="00B6351E">
        <w:br/>
      </w:r>
      <w:r w:rsidRPr="00B6351E">
        <w:tab/>
        <w:t>| &lt;expr_factor&gt; "FUZZIFIED BY" &lt;expr_factor&gt;</w:t>
      </w:r>
    </w:p>
    <w:p w14:paraId="3B22B08A" w14:textId="77777777" w:rsidR="00345ACB" w:rsidRPr="00B6351E" w:rsidRDefault="00345ACB" w:rsidP="003E6ABD">
      <w:pPr>
        <w:pStyle w:val="Example"/>
        <w:spacing w:line="360" w:lineRule="auto"/>
      </w:pPr>
      <w:r w:rsidRPr="00B6351E">
        <w:t>&lt;fuzzy_set_init_list&gt; ::=</w:t>
      </w:r>
    </w:p>
    <w:p w14:paraId="3CDB646B" w14:textId="77777777" w:rsidR="00345ACB" w:rsidRPr="00B6351E" w:rsidRDefault="00345ACB" w:rsidP="00341D16">
      <w:pPr>
        <w:pStyle w:val="Example"/>
        <w:spacing w:line="360" w:lineRule="auto"/>
        <w:ind w:left="2517"/>
      </w:pPr>
      <w:r w:rsidRPr="00B6351E">
        <w:tab/>
        <w:t xml:space="preserve">  &lt;fuzzy_set_init_element&gt;</w:t>
      </w:r>
      <w:r w:rsidRPr="00B6351E">
        <w:br/>
      </w:r>
      <w:r w:rsidRPr="00B6351E">
        <w:tab/>
        <w:t>| &lt;fuzzy_set_init_list&gt; "," &lt;fuzzy_set_init_element&gt;</w:t>
      </w:r>
    </w:p>
    <w:p w14:paraId="47A81EE2" w14:textId="77777777" w:rsidR="00345ACB" w:rsidRPr="00B6351E" w:rsidRDefault="00345ACB" w:rsidP="003E6ABD">
      <w:pPr>
        <w:pStyle w:val="Example"/>
        <w:spacing w:line="360" w:lineRule="auto"/>
      </w:pPr>
      <w:r w:rsidRPr="00B6351E">
        <w:t>&lt;fuzzy_set_init_element&gt; ::=</w:t>
      </w:r>
      <w:r w:rsidRPr="00B6351E">
        <w:br/>
      </w:r>
      <w:r w:rsidRPr="00B6351E">
        <w:tab/>
        <w:t xml:space="preserve">  "(" &lt;fuzzy_set_init_factor&gt; "," &lt;expr_factor&gt; ")"</w:t>
      </w:r>
    </w:p>
    <w:p w14:paraId="17B59EEB" w14:textId="77777777" w:rsidR="00345ACB" w:rsidRPr="00B6351E" w:rsidRDefault="00345ACB" w:rsidP="003E6ABD">
      <w:pPr>
        <w:pStyle w:val="Example"/>
        <w:spacing w:line="360" w:lineRule="auto"/>
      </w:pPr>
      <w:r w:rsidRPr="00B6351E">
        <w:t>&lt;fuzzy_set_init_factor&gt; ::=</w:t>
      </w:r>
      <w:r w:rsidRPr="00B6351E">
        <w:br/>
      </w:r>
      <w:r w:rsidRPr="00B6351E">
        <w:tab/>
        <w:t xml:space="preserve">  &lt;expr_factor&gt;</w:t>
      </w:r>
      <w:r w:rsidRPr="00B6351E">
        <w:br/>
      </w:r>
      <w:r w:rsidRPr="00B6351E">
        <w:tab/>
        <w:t>| &lt;number&gt; &lt;duration_op&gt;</w:t>
      </w:r>
    </w:p>
    <w:p w14:paraId="2D9E568B" w14:textId="77777777" w:rsidR="00345ACB" w:rsidRDefault="00345ACB">
      <w:pPr>
        <w:pStyle w:val="Example"/>
        <w:spacing w:line="360" w:lineRule="auto"/>
      </w:pPr>
      <w:r>
        <w:t>&lt;read_phrase&gt; ::=</w:t>
      </w:r>
      <w:r>
        <w:br/>
      </w:r>
      <w:r>
        <w:tab/>
        <w:t xml:space="preserve">  &lt;read_where&gt;</w:t>
      </w:r>
      <w:r>
        <w:br/>
      </w:r>
      <w:r>
        <w:tab/>
        <w:t>| &lt;of_read_func_op&gt; &lt;read_where&gt;</w:t>
      </w:r>
      <w:r>
        <w:br/>
      </w:r>
      <w:r>
        <w:tab/>
        <w:t>| &lt;of_read_func_op&gt; "OF" &lt;read_where&gt;</w:t>
      </w:r>
      <w:r>
        <w:br/>
      </w:r>
      <w:r>
        <w:tab/>
        <w:t>| &lt;from_of_func_op&gt; &lt;read_where&gt;</w:t>
      </w:r>
      <w:r>
        <w:br/>
      </w:r>
      <w:r>
        <w:tab/>
        <w:t>| &lt;from_of_func_op&gt; "OF" &lt;read_where&gt;</w:t>
      </w:r>
      <w:r>
        <w:br/>
      </w:r>
      <w:r>
        <w:tab/>
        <w:t>| &lt;from_of_func_op&gt; &lt;expr_factor&gt; "FROM" &lt;read_where&gt;</w:t>
      </w:r>
    </w:p>
    <w:p w14:paraId="2E6ADCAD" w14:textId="77777777" w:rsidR="00345ACB" w:rsidRDefault="00345ACB">
      <w:pPr>
        <w:pStyle w:val="Example"/>
        <w:spacing w:line="360" w:lineRule="auto"/>
      </w:pPr>
      <w:r>
        <w:t>&lt;read_where&gt; ::=</w:t>
      </w:r>
      <w:r>
        <w:br/>
      </w:r>
      <w:r>
        <w:tab/>
        <w:t xml:space="preserve">  &lt;mapping_factor&gt;</w:t>
      </w:r>
      <w:r>
        <w:br/>
      </w:r>
      <w:r>
        <w:tab/>
        <w:t>| &lt;mapping_factor&gt; "WHERE" &lt;it&gt; &lt;occur&gt; &lt;temporal_comp_op&gt;</w:t>
      </w:r>
      <w:r>
        <w:br/>
      </w:r>
      <w:r>
        <w:tab/>
        <w:t>| &lt;mapping_factor&gt; "WHERE" &lt;it&gt; &lt;occur&gt; "NOT" &lt;temporal_comp_op&gt;</w:t>
      </w:r>
      <w:r>
        <w:br/>
      </w:r>
      <w:r>
        <w:tab/>
        <w:t xml:space="preserve">| &lt;mapping_factor&gt; "WHERE" &lt;it&gt; &lt;occur&gt; </w:t>
      </w:r>
      <w:r w:rsidRPr="00913441">
        <w:t>&lt;</w:t>
      </w:r>
      <w:r>
        <w:t>range_comp_op</w:t>
      </w:r>
      <w:r w:rsidRPr="00913441">
        <w:t>&gt;</w:t>
      </w:r>
      <w:r>
        <w:br/>
      </w:r>
      <w:r>
        <w:tab/>
        <w:t xml:space="preserve">| &lt;mapping_factor&gt; "WHERE" &lt;it&gt; &lt;occur&gt; "NOT" </w:t>
      </w:r>
      <w:r w:rsidRPr="00913441">
        <w:t>&lt;</w:t>
      </w:r>
      <w:r>
        <w:t>range_comp_op</w:t>
      </w:r>
      <w:r w:rsidRPr="00913441">
        <w:t>&gt;</w:t>
      </w:r>
      <w:r>
        <w:br/>
      </w:r>
      <w:r>
        <w:tab/>
        <w:t>| "(" &lt;read_where&gt; ")"</w:t>
      </w:r>
    </w:p>
    <w:p w14:paraId="54A0ABF1" w14:textId="77777777" w:rsidR="00345ACB" w:rsidRDefault="00345ACB">
      <w:pPr>
        <w:pStyle w:val="Example"/>
        <w:spacing w:line="360" w:lineRule="auto"/>
      </w:pPr>
      <w:r>
        <w:lastRenderedPageBreak/>
        <w:t>&lt;mapping_factor&gt; ::=</w:t>
      </w:r>
      <w:r>
        <w:br/>
      </w:r>
      <w:r>
        <w:tab/>
        <w:t xml:space="preserve">  "{" &lt;data_mapping&gt; "}"</w:t>
      </w:r>
    </w:p>
    <w:p w14:paraId="32F12740" w14:textId="77777777" w:rsidR="00345ACB" w:rsidRDefault="00345ACB">
      <w:pPr>
        <w:pStyle w:val="Example"/>
        <w:spacing w:line="360" w:lineRule="auto"/>
        <w:rPr>
          <w:lang w:eastAsia="ko-KR"/>
        </w:rPr>
      </w:pPr>
      <w:r>
        <w:t>&lt;object_definition&gt; ::=</w:t>
      </w:r>
      <w:r>
        <w:br/>
      </w:r>
      <w:r>
        <w:tab/>
        <w:t xml:space="preserve">  "[" &lt;object_attribute_list&gt; "]"</w:t>
      </w:r>
    </w:p>
    <w:p w14:paraId="687B8EE6" w14:textId="77777777" w:rsidR="00345ACB" w:rsidRPr="00101D29" w:rsidRDefault="00345ACB">
      <w:pPr>
        <w:pStyle w:val="Example"/>
        <w:spacing w:line="360" w:lineRule="auto"/>
        <w:ind w:left="2520"/>
        <w:rPr>
          <w:lang w:val="en-GB"/>
        </w:rPr>
      </w:pPr>
      <w:r w:rsidRPr="00101D29">
        <w:rPr>
          <w:lang w:val="en-GB"/>
        </w:rPr>
        <w:t>&lt;object_attribute_list&gt; ::=</w:t>
      </w:r>
      <w:r w:rsidRPr="00101D29">
        <w:rPr>
          <w:lang w:val="en-GB"/>
        </w:rPr>
        <w:br/>
        <w:t xml:space="preserve">  &lt;identifier&gt;</w:t>
      </w:r>
      <w:r w:rsidRPr="00101D29">
        <w:rPr>
          <w:lang w:val="en-GB"/>
        </w:rPr>
        <w:br/>
      </w:r>
      <w:r w:rsidRPr="00101D29">
        <w:rPr>
          <w:lang w:val="en-GB"/>
        </w:rPr>
        <w:tab/>
        <w:t xml:space="preserve">| &lt;identifier&gt; </w:t>
      </w:r>
      <w:r>
        <w:rPr>
          <w:lang w:val="en-GB"/>
        </w:rPr>
        <w:t>"</w:t>
      </w:r>
      <w:r w:rsidRPr="00101D29">
        <w:rPr>
          <w:lang w:val="en-GB"/>
        </w:rPr>
        <w:t>,</w:t>
      </w:r>
      <w:r>
        <w:rPr>
          <w:lang w:val="en-GB"/>
        </w:rPr>
        <w:t>"</w:t>
      </w:r>
      <w:r w:rsidRPr="00101D29">
        <w:rPr>
          <w:lang w:val="en-GB"/>
        </w:rPr>
        <w:t xml:space="preserve"> &lt;object_attribute_list&gt;</w:t>
      </w:r>
    </w:p>
    <w:p w14:paraId="672606C9" w14:textId="77777777" w:rsidR="00345ACB" w:rsidRDefault="00345ACB">
      <w:pPr>
        <w:pStyle w:val="Example"/>
        <w:spacing w:line="360" w:lineRule="auto"/>
        <w:ind w:left="2520"/>
      </w:pPr>
      <w:r>
        <w:t xml:space="preserve">&lt;new_object_phrase&gt; ::= </w:t>
      </w:r>
      <w:r>
        <w:br/>
        <w:t xml:space="preserve">  "NEW" &lt;identifier&gt;</w:t>
      </w:r>
      <w:r>
        <w:br/>
        <w:t>| "NEW" &lt;identifier&gt; "WITH" &lt;expr&gt;</w:t>
      </w:r>
      <w:r>
        <w:br/>
        <w:t>| "NEW" &lt;identifier&gt; "WITH" "[" &lt;object_init_list&gt; "]"</w:t>
      </w:r>
      <w:r>
        <w:br/>
        <w:t>| "NEW" &lt;identifier&gt; "WITH" &lt;expr&gt; "WITH" "[" &lt;object_init_list&gt; "]"</w:t>
      </w:r>
    </w:p>
    <w:p w14:paraId="38DF492D" w14:textId="77777777" w:rsidR="00345ACB" w:rsidRDefault="00345ACB" w:rsidP="00554C09">
      <w:pPr>
        <w:pStyle w:val="Example"/>
        <w:spacing w:line="360" w:lineRule="auto"/>
        <w:ind w:left="2520"/>
      </w:pPr>
      <w:r>
        <w:br w:type="page"/>
      </w:r>
      <w:r>
        <w:lastRenderedPageBreak/>
        <w:t>&lt;object_init_list&gt; ::=</w:t>
      </w:r>
      <w:r>
        <w:br/>
      </w:r>
      <w:r>
        <w:tab/>
        <w:t xml:space="preserve">  &lt;object_init_element&gt;</w:t>
      </w:r>
    </w:p>
    <w:p w14:paraId="69071C5C" w14:textId="77777777" w:rsidR="00345ACB" w:rsidRDefault="00345ACB">
      <w:pPr>
        <w:pStyle w:val="Example"/>
        <w:spacing w:line="360" w:lineRule="auto"/>
      </w:pPr>
      <w:r>
        <w:rPr>
          <w:lang w:eastAsia="ko-KR"/>
        </w:rPr>
        <w:tab/>
      </w:r>
      <w:r>
        <w:rPr>
          <w:lang w:eastAsia="ko-KR"/>
        </w:rPr>
        <w:tab/>
      </w:r>
      <w:r>
        <w:tab/>
        <w:t>| &lt;object_init_list&gt; "," &lt;object_init_element&gt;</w:t>
      </w:r>
    </w:p>
    <w:p w14:paraId="50D7ED88" w14:textId="77777777" w:rsidR="00345ACB" w:rsidRDefault="00345ACB" w:rsidP="00554C09">
      <w:pPr>
        <w:pStyle w:val="Example"/>
        <w:spacing w:line="360" w:lineRule="auto"/>
        <w:ind w:left="2520"/>
      </w:pPr>
      <w:r>
        <w:t>&lt;object_init_element&gt; ::=</w:t>
      </w:r>
      <w:r>
        <w:br/>
      </w:r>
      <w:r>
        <w:tab/>
        <w:t xml:space="preserve">  &lt;identifier&gt; ":=" &lt;expr&gt;</w:t>
      </w:r>
    </w:p>
    <w:p w14:paraId="06C05AC5" w14:textId="77777777" w:rsidR="00345ACB" w:rsidRDefault="00345ACB">
      <w:pPr>
        <w:keepNext/>
        <w:spacing w:line="360" w:lineRule="auto"/>
        <w:ind w:left="720"/>
      </w:pPr>
      <w:r>
        <w:t>/****** evoke block ******/</w:t>
      </w:r>
    </w:p>
    <w:p w14:paraId="1C66DB4F" w14:textId="77777777" w:rsidR="00345ACB" w:rsidRDefault="00345ACB">
      <w:pPr>
        <w:pStyle w:val="Example"/>
        <w:spacing w:line="360" w:lineRule="auto"/>
      </w:pPr>
      <w:r>
        <w:t>&lt;evoke_block&gt; ::=</w:t>
      </w:r>
      <w:r>
        <w:br/>
      </w:r>
      <w:r>
        <w:tab/>
        <w:t xml:space="preserve">  &lt;evoke_statement&gt;</w:t>
      </w:r>
      <w:r>
        <w:br/>
      </w:r>
      <w:r>
        <w:tab/>
        <w:t>| &lt;evoke_block&gt; ";" &lt;evoke_statement&gt;</w:t>
      </w:r>
    </w:p>
    <w:p w14:paraId="30F831D4" w14:textId="77777777" w:rsidR="00345ACB" w:rsidRDefault="00345ACB">
      <w:pPr>
        <w:pStyle w:val="Example"/>
        <w:spacing w:line="360" w:lineRule="auto"/>
      </w:pPr>
      <w:r>
        <w:t>&lt;evoke_statement&gt; ::=</w:t>
      </w:r>
      <w:r>
        <w:br/>
      </w:r>
      <w:r>
        <w:tab/>
        <w:t xml:space="preserve">  /* empty */</w:t>
      </w:r>
      <w:r>
        <w:br/>
      </w:r>
      <w:r>
        <w:tab/>
        <w:t>| &lt;event_or&gt;</w:t>
      </w:r>
      <w:r>
        <w:br/>
      </w:r>
      <w:r>
        <w:tab/>
        <w:t>| &lt;evoke_time&gt;</w:t>
      </w:r>
      <w:r>
        <w:br/>
      </w:r>
      <w:r>
        <w:tab/>
      </w:r>
      <w:r w:rsidRPr="00913441">
        <w:t>| &lt;delayed_evoke&gt;</w:t>
      </w:r>
      <w:r w:rsidRPr="00913441">
        <w:br/>
      </w:r>
      <w:r>
        <w:tab/>
        <w:t>| &lt;qualified_evoke_cycle&gt;</w:t>
      </w:r>
      <w:r>
        <w:br/>
      </w:r>
      <w:r>
        <w:tab/>
        <w:t>| "CALL"</w:t>
      </w:r>
      <w:r>
        <w:tab/>
      </w:r>
      <w:r>
        <w:tab/>
      </w:r>
      <w:r>
        <w:tab/>
        <w:t>/* deprecated – kept for backward compatibility */</w:t>
      </w:r>
    </w:p>
    <w:p w14:paraId="3C9C5A79" w14:textId="77777777" w:rsidR="00345ACB" w:rsidRDefault="00345ACB">
      <w:pPr>
        <w:pStyle w:val="Example"/>
        <w:spacing w:line="360" w:lineRule="auto"/>
      </w:pPr>
      <w:r>
        <w:t>&lt;event_list&gt; ::=</w:t>
      </w:r>
      <w:r>
        <w:br/>
      </w:r>
      <w:r>
        <w:tab/>
        <w:t xml:space="preserve">  &lt;event_or&gt;</w:t>
      </w:r>
      <w:r>
        <w:br/>
      </w:r>
      <w:r>
        <w:tab/>
        <w:t>| &lt;event_list&gt; "," &lt;event_or&gt;</w:t>
      </w:r>
    </w:p>
    <w:p w14:paraId="5547A03C" w14:textId="77777777" w:rsidR="00345ACB" w:rsidRDefault="00345ACB">
      <w:pPr>
        <w:pStyle w:val="Example"/>
        <w:spacing w:line="360" w:lineRule="auto"/>
      </w:pPr>
      <w:r>
        <w:t>&lt;event_or&gt; ::=</w:t>
      </w:r>
      <w:r>
        <w:br/>
      </w:r>
      <w:r>
        <w:tab/>
        <w:t xml:space="preserve">  &lt;event_or&gt; "OR" &lt;event_any&gt;</w:t>
      </w:r>
      <w:r>
        <w:br/>
      </w:r>
      <w:r>
        <w:tab/>
        <w:t>| &lt;event_any&gt;</w:t>
      </w:r>
    </w:p>
    <w:p w14:paraId="37DAF431" w14:textId="77777777" w:rsidR="00345ACB" w:rsidRDefault="00345ACB">
      <w:pPr>
        <w:pStyle w:val="Example"/>
        <w:spacing w:line="360" w:lineRule="auto"/>
      </w:pPr>
      <w:r>
        <w:t>&lt;event_any&gt; ::=</w:t>
      </w:r>
      <w:r>
        <w:br/>
      </w:r>
      <w:r>
        <w:tab/>
        <w:t xml:space="preserve">  "ANY" "(" &lt;event_list&gt; ")"</w:t>
      </w:r>
      <w:r>
        <w:br/>
      </w:r>
      <w:r>
        <w:tab/>
        <w:t>| "ANY" "OF" "(" &lt;event_list&gt; ")"</w:t>
      </w:r>
      <w:r>
        <w:br/>
      </w:r>
      <w:r>
        <w:tab/>
        <w:t>| "ANY" &lt;identifier&gt;</w:t>
      </w:r>
      <w:r>
        <w:br/>
      </w:r>
      <w:r>
        <w:tab/>
        <w:t>| "ANY" "OF" &lt;identifier&gt;</w:t>
      </w:r>
      <w:r>
        <w:br/>
      </w:r>
      <w:r>
        <w:tab/>
        <w:t>| &lt;event_factor&gt;</w:t>
      </w:r>
    </w:p>
    <w:p w14:paraId="65D6BFD5" w14:textId="1F33502E" w:rsidR="00345ACB" w:rsidRDefault="00345ACB">
      <w:pPr>
        <w:pStyle w:val="Example"/>
        <w:spacing w:line="360" w:lineRule="auto"/>
      </w:pPr>
      <w:r>
        <w:t>&lt;event_factor&gt; ::=</w:t>
      </w:r>
      <w:r w:rsidR="00A26911" w:rsidDel="00A26911">
        <w:t xml:space="preserve"> </w:t>
      </w:r>
      <w:r>
        <w:br/>
      </w:r>
      <w:r>
        <w:tab/>
        <w:t xml:space="preserve">  "(" &lt;event_or&gt; ")"</w:t>
      </w:r>
      <w:r>
        <w:br/>
      </w:r>
      <w:r>
        <w:tab/>
        <w:t>| &lt;identifier&gt;</w:t>
      </w:r>
    </w:p>
    <w:p w14:paraId="7A8A4BE1" w14:textId="77777777" w:rsidR="00345ACB" w:rsidRDefault="00345ACB" w:rsidP="00E6323B">
      <w:pPr>
        <w:pStyle w:val="Example"/>
        <w:spacing w:line="360" w:lineRule="auto"/>
      </w:pPr>
      <w:r>
        <w:t>&lt;delayed_evoke&gt;::=</w:t>
      </w:r>
    </w:p>
    <w:p w14:paraId="268E0075" w14:textId="77777777" w:rsidR="00345ACB" w:rsidRDefault="00345ACB" w:rsidP="00E6323B">
      <w:pPr>
        <w:pStyle w:val="Example"/>
        <w:spacing w:line="360" w:lineRule="auto"/>
      </w:pPr>
      <w:r>
        <w:tab/>
        <w:t>&lt;evoke_time_expr_or&gt;</w:t>
      </w:r>
      <w:r w:rsidRPr="00913441">
        <w:t xml:space="preserve"> "</w:t>
      </w:r>
      <w:r>
        <w:t>AFTER</w:t>
      </w:r>
      <w:r w:rsidRPr="00913441">
        <w:t>"</w:t>
      </w:r>
      <w:r>
        <w:t xml:space="preserve"> &lt;event_time&gt;</w:t>
      </w:r>
    </w:p>
    <w:p w14:paraId="30B45CF3" w14:textId="77777777" w:rsidR="00345ACB" w:rsidRDefault="00345ACB" w:rsidP="00E6323B">
      <w:pPr>
        <w:pStyle w:val="Example"/>
        <w:spacing w:line="360" w:lineRule="auto"/>
      </w:pPr>
      <w:r>
        <w:tab/>
        <w:t>|&lt;evoke_time_expr_or&gt;</w:t>
      </w:r>
    </w:p>
    <w:p w14:paraId="125EA4F5" w14:textId="77777777" w:rsidR="00345ACB" w:rsidRPr="00BC49C4" w:rsidRDefault="00345ACB" w:rsidP="0063497C">
      <w:pPr>
        <w:pStyle w:val="Example"/>
        <w:spacing w:line="360" w:lineRule="auto"/>
      </w:pPr>
      <w:r w:rsidRPr="00BC49C4">
        <w:tab/>
        <w:t>|&lt;evoke_duration&gt; "AFTER" &lt;evoke_time_or&gt;</w:t>
      </w:r>
    </w:p>
    <w:p w14:paraId="53EAF3D7" w14:textId="77777777" w:rsidR="00345ACB" w:rsidRDefault="00345ACB" w:rsidP="00E6323B">
      <w:pPr>
        <w:pStyle w:val="Example"/>
        <w:spacing w:line="360" w:lineRule="auto"/>
      </w:pPr>
    </w:p>
    <w:p w14:paraId="779958B7" w14:textId="77777777" w:rsidR="00345ACB" w:rsidRDefault="00345ACB" w:rsidP="00E6323B">
      <w:pPr>
        <w:pStyle w:val="Example"/>
        <w:spacing w:line="360" w:lineRule="auto"/>
        <w:rPr>
          <w:lang w:eastAsia="ko-KR"/>
        </w:rPr>
      </w:pPr>
      <w:r>
        <w:t>&lt;event_time&gt; ::=</w:t>
      </w:r>
    </w:p>
    <w:p w14:paraId="50ED6DF9" w14:textId="77777777" w:rsidR="00345ACB" w:rsidRDefault="00345ACB" w:rsidP="00E6323B">
      <w:pPr>
        <w:pStyle w:val="Example"/>
        <w:spacing w:line="360" w:lineRule="auto"/>
      </w:pPr>
      <w:r>
        <w:t xml:space="preserve"> </w:t>
      </w:r>
      <w:r>
        <w:rPr>
          <w:lang w:eastAsia="ko-KR"/>
        </w:rPr>
        <w:tab/>
        <w:t xml:space="preserve">  </w:t>
      </w:r>
      <w:r>
        <w:t>"TIME" &lt;event_any&gt;</w:t>
      </w:r>
    </w:p>
    <w:p w14:paraId="3FA0CF49" w14:textId="77777777" w:rsidR="00345ACB" w:rsidRDefault="00345ACB" w:rsidP="00E6323B">
      <w:pPr>
        <w:pStyle w:val="Example"/>
        <w:spacing w:line="360" w:lineRule="auto"/>
      </w:pPr>
      <w:r>
        <w:tab/>
        <w:t>| "TIME" "OF" &lt;event_any&gt;</w:t>
      </w:r>
    </w:p>
    <w:p w14:paraId="173CF798" w14:textId="77777777" w:rsidR="00345ACB" w:rsidRDefault="00345ACB" w:rsidP="00E6323B">
      <w:pPr>
        <w:pStyle w:val="Example"/>
        <w:spacing w:line="360" w:lineRule="auto"/>
      </w:pPr>
    </w:p>
    <w:p w14:paraId="18F32E0E" w14:textId="77777777" w:rsidR="00345ACB" w:rsidRDefault="00345ACB" w:rsidP="00E6323B">
      <w:pPr>
        <w:pStyle w:val="Example"/>
        <w:spacing w:line="360" w:lineRule="auto"/>
      </w:pPr>
      <w:r>
        <w:t>&lt;evoke_time_or&gt;::=</w:t>
      </w:r>
    </w:p>
    <w:p w14:paraId="443A8C87" w14:textId="77777777" w:rsidR="00345ACB" w:rsidRDefault="00345ACB" w:rsidP="00E6323B">
      <w:pPr>
        <w:pStyle w:val="Example"/>
        <w:spacing w:line="360" w:lineRule="auto"/>
      </w:pPr>
      <w:r>
        <w:lastRenderedPageBreak/>
        <w:tab/>
      </w:r>
      <w:r>
        <w:rPr>
          <w:lang w:eastAsia="ko-KR"/>
        </w:rPr>
        <w:t xml:space="preserve">  </w:t>
      </w:r>
      <w:r>
        <w:t>&lt;evoke_time&gt;</w:t>
      </w:r>
    </w:p>
    <w:p w14:paraId="152DEEC9" w14:textId="77777777" w:rsidR="00345ACB" w:rsidRDefault="00345ACB" w:rsidP="00E6323B">
      <w:pPr>
        <w:pStyle w:val="Example"/>
        <w:spacing w:line="360" w:lineRule="auto"/>
      </w:pPr>
      <w:r>
        <w:tab/>
        <w:t>| &lt;evoke_time&gt; "OR" &lt;evoke_time_or&gt;</w:t>
      </w:r>
    </w:p>
    <w:p w14:paraId="1E2E6366" w14:textId="77777777" w:rsidR="00345ACB" w:rsidRDefault="00345ACB" w:rsidP="00E6323B">
      <w:pPr>
        <w:pStyle w:val="Example"/>
        <w:spacing w:line="360" w:lineRule="auto"/>
      </w:pPr>
    </w:p>
    <w:p w14:paraId="74A7F361" w14:textId="77777777" w:rsidR="00345ACB" w:rsidRDefault="00345ACB" w:rsidP="00E6323B">
      <w:pPr>
        <w:pStyle w:val="Example"/>
        <w:spacing w:line="360" w:lineRule="auto"/>
      </w:pPr>
      <w:r>
        <w:t>&lt;evoke_time_expr_or&gt; ::=</w:t>
      </w:r>
    </w:p>
    <w:p w14:paraId="6A30BA56" w14:textId="77777777" w:rsidR="00345ACB" w:rsidRDefault="00345ACB" w:rsidP="00E6323B">
      <w:pPr>
        <w:pStyle w:val="Example"/>
        <w:spacing w:line="360" w:lineRule="auto"/>
      </w:pPr>
      <w:r>
        <w:tab/>
      </w:r>
      <w:r>
        <w:rPr>
          <w:lang w:eastAsia="ko-KR"/>
        </w:rPr>
        <w:t xml:space="preserve">  </w:t>
      </w:r>
      <w:r>
        <w:t>&lt;evoke_time_expr&gt;</w:t>
      </w:r>
    </w:p>
    <w:p w14:paraId="6A6956DF" w14:textId="77777777" w:rsidR="00345ACB" w:rsidRDefault="00345ACB" w:rsidP="00E6323B">
      <w:pPr>
        <w:pStyle w:val="Example"/>
        <w:spacing w:line="360" w:lineRule="auto"/>
      </w:pPr>
      <w:r>
        <w:rPr>
          <w:lang w:eastAsia="ko-KR"/>
        </w:rPr>
        <w:tab/>
      </w:r>
      <w:r>
        <w:t>| &lt;evoke_time_expr&gt; "OR" &lt;evoke_time_expr_or&gt;</w:t>
      </w:r>
    </w:p>
    <w:p w14:paraId="66369CD9" w14:textId="77777777" w:rsidR="00345ACB" w:rsidRDefault="00345ACB" w:rsidP="00E6323B">
      <w:pPr>
        <w:pStyle w:val="Example"/>
        <w:spacing w:line="360" w:lineRule="auto"/>
      </w:pPr>
    </w:p>
    <w:p w14:paraId="582C29FD" w14:textId="77777777" w:rsidR="00345ACB" w:rsidRDefault="00345ACB" w:rsidP="00E6323B">
      <w:pPr>
        <w:pStyle w:val="Example"/>
        <w:spacing w:line="360" w:lineRule="auto"/>
      </w:pPr>
      <w:r>
        <w:t>&lt;evoke_time_expr&gt;::=</w:t>
      </w:r>
    </w:p>
    <w:p w14:paraId="3153C419" w14:textId="77777777" w:rsidR="00345ACB" w:rsidRDefault="00345ACB" w:rsidP="00E6323B">
      <w:pPr>
        <w:pStyle w:val="Example"/>
        <w:spacing w:line="360" w:lineRule="auto"/>
      </w:pPr>
      <w:r>
        <w:tab/>
      </w:r>
      <w:r>
        <w:rPr>
          <w:lang w:eastAsia="ko-KR"/>
        </w:rPr>
        <w:t xml:space="preserve">  </w:t>
      </w:r>
      <w:r>
        <w:t>&lt;evoke_duration&gt;</w:t>
      </w:r>
    </w:p>
    <w:p w14:paraId="7596D037" w14:textId="77777777" w:rsidR="00345ACB" w:rsidRDefault="00345ACB" w:rsidP="00E6323B">
      <w:pPr>
        <w:pStyle w:val="Example"/>
        <w:spacing w:line="360" w:lineRule="auto"/>
      </w:pPr>
      <w:r>
        <w:tab/>
        <w:t>| &lt;evoke_time&gt;</w:t>
      </w:r>
    </w:p>
    <w:p w14:paraId="35BEC5B8" w14:textId="77777777" w:rsidR="00345ACB" w:rsidRDefault="00345ACB" w:rsidP="00E6323B">
      <w:pPr>
        <w:pStyle w:val="Example"/>
        <w:spacing w:line="360" w:lineRule="auto"/>
      </w:pPr>
    </w:p>
    <w:p w14:paraId="72B3E182" w14:textId="77777777" w:rsidR="00345ACB" w:rsidRDefault="00345ACB" w:rsidP="00E6323B">
      <w:pPr>
        <w:pStyle w:val="Example"/>
        <w:spacing w:line="360" w:lineRule="auto"/>
      </w:pPr>
      <w:r>
        <w:t>&lt;evoke_time&gt; ::=</w:t>
      </w:r>
    </w:p>
    <w:p w14:paraId="79DF24DF" w14:textId="77777777" w:rsidR="00345ACB" w:rsidRDefault="00345ACB" w:rsidP="00E6323B">
      <w:pPr>
        <w:pStyle w:val="Example"/>
        <w:spacing w:line="360" w:lineRule="auto"/>
      </w:pPr>
      <w:r>
        <w:tab/>
        <w:t xml:space="preserve">  &lt;iso_date_time&gt;</w:t>
      </w:r>
    </w:p>
    <w:p w14:paraId="0096678A" w14:textId="77777777" w:rsidR="00345ACB" w:rsidRDefault="00345ACB" w:rsidP="00E6323B">
      <w:pPr>
        <w:pStyle w:val="Example"/>
        <w:spacing w:line="360" w:lineRule="auto"/>
      </w:pPr>
      <w:r>
        <w:tab/>
        <w:t>| &lt;iso_date&gt;</w:t>
      </w:r>
    </w:p>
    <w:p w14:paraId="250EDB99" w14:textId="77777777" w:rsidR="00345ACB" w:rsidRDefault="00345ACB" w:rsidP="00E6323B">
      <w:pPr>
        <w:pStyle w:val="Example"/>
        <w:spacing w:line="360" w:lineRule="auto"/>
      </w:pPr>
      <w:r>
        <w:tab/>
        <w:t>| &lt;relative_evoke_time_expr&gt;</w:t>
      </w:r>
    </w:p>
    <w:p w14:paraId="460B347B" w14:textId="77777777" w:rsidR="00345ACB" w:rsidRDefault="00345ACB" w:rsidP="00E6323B">
      <w:pPr>
        <w:pStyle w:val="Example"/>
        <w:spacing w:line="360" w:lineRule="auto"/>
      </w:pPr>
    </w:p>
    <w:p w14:paraId="36E924FE" w14:textId="77777777" w:rsidR="00345ACB" w:rsidRDefault="00345ACB" w:rsidP="00E6323B">
      <w:pPr>
        <w:pStyle w:val="Example"/>
        <w:spacing w:line="360" w:lineRule="auto"/>
      </w:pPr>
      <w:r>
        <w:t>&lt;evoke_duration&gt; ::=</w:t>
      </w:r>
    </w:p>
    <w:p w14:paraId="293CFF63" w14:textId="77777777" w:rsidR="00345ACB" w:rsidRDefault="00345ACB" w:rsidP="00E6323B">
      <w:pPr>
        <w:pStyle w:val="Example"/>
        <w:spacing w:line="360" w:lineRule="auto"/>
      </w:pPr>
      <w:r>
        <w:tab/>
        <w:t xml:space="preserve">  &lt;number&gt; &lt;duration_op&gt;</w:t>
      </w:r>
    </w:p>
    <w:p w14:paraId="241E4E03" w14:textId="77777777" w:rsidR="00345ACB" w:rsidRDefault="00345ACB" w:rsidP="00E6323B">
      <w:pPr>
        <w:pStyle w:val="Example"/>
        <w:spacing w:line="360" w:lineRule="auto"/>
      </w:pPr>
    </w:p>
    <w:p w14:paraId="39A382C9" w14:textId="77777777" w:rsidR="00345ACB" w:rsidRDefault="00345ACB" w:rsidP="00E6323B">
      <w:pPr>
        <w:pStyle w:val="Example"/>
        <w:spacing w:line="360" w:lineRule="auto"/>
      </w:pPr>
      <w:r>
        <w:t>&lt;relative_evoke_time_expr&gt;::=</w:t>
      </w:r>
    </w:p>
    <w:p w14:paraId="50DD2D9D" w14:textId="77777777" w:rsidR="00345ACB" w:rsidRDefault="00345ACB" w:rsidP="00E6323B">
      <w:pPr>
        <w:pStyle w:val="Example"/>
        <w:spacing w:line="360" w:lineRule="auto"/>
      </w:pPr>
      <w:r>
        <w:tab/>
        <w:t xml:space="preserve">  "TODAY" "</w:t>
      </w:r>
      <w:r w:rsidRPr="00913441">
        <w:t>ATTIME</w:t>
      </w:r>
      <w:r>
        <w:t>" &lt;time_of_day&gt;</w:t>
      </w:r>
    </w:p>
    <w:p w14:paraId="502BBCA5" w14:textId="77777777" w:rsidR="00345ACB" w:rsidRDefault="00345ACB" w:rsidP="00E6323B">
      <w:pPr>
        <w:pStyle w:val="Example"/>
        <w:spacing w:line="360" w:lineRule="auto"/>
      </w:pPr>
      <w:r>
        <w:tab/>
        <w:t>| "TOMORROW" "</w:t>
      </w:r>
      <w:r w:rsidRPr="00913441">
        <w:t>ATTIME</w:t>
      </w:r>
      <w:r>
        <w:t>" &lt;time_of_day&gt;</w:t>
      </w:r>
    </w:p>
    <w:p w14:paraId="38F0F343" w14:textId="77777777" w:rsidR="00345ACB" w:rsidRDefault="00345ACB" w:rsidP="00E6323B">
      <w:pPr>
        <w:pStyle w:val="Example"/>
        <w:spacing w:line="360" w:lineRule="auto"/>
      </w:pPr>
      <w:r>
        <w:tab/>
        <w:t>| &lt;weekday_literal&gt; "</w:t>
      </w:r>
      <w:r w:rsidRPr="00913441">
        <w:t>ATTIME</w:t>
      </w:r>
      <w:r>
        <w:t>" &lt;time_of_day&gt;</w:t>
      </w:r>
    </w:p>
    <w:p w14:paraId="0EB12BB5" w14:textId="77777777" w:rsidR="00345ACB" w:rsidRDefault="00345ACB" w:rsidP="00E6323B">
      <w:pPr>
        <w:pStyle w:val="Example"/>
        <w:spacing w:line="360" w:lineRule="auto"/>
      </w:pPr>
    </w:p>
    <w:p w14:paraId="3DE6747A" w14:textId="77777777" w:rsidR="00345ACB" w:rsidRDefault="00345ACB" w:rsidP="00E6323B">
      <w:pPr>
        <w:pStyle w:val="Example"/>
        <w:spacing w:line="360" w:lineRule="auto"/>
      </w:pPr>
      <w:r>
        <w:t>&lt;weekday_literal&gt; ::=</w:t>
      </w:r>
    </w:p>
    <w:p w14:paraId="4D0F4F3A" w14:textId="77777777" w:rsidR="00345ACB" w:rsidRDefault="00345ACB" w:rsidP="00E6323B">
      <w:pPr>
        <w:pStyle w:val="Example"/>
        <w:spacing w:line="360" w:lineRule="auto"/>
      </w:pPr>
      <w:r>
        <w:tab/>
        <w:t xml:space="preserve">  "SUNDAY"</w:t>
      </w:r>
    </w:p>
    <w:p w14:paraId="5F5F34EB" w14:textId="77777777" w:rsidR="00345ACB" w:rsidRDefault="00345ACB" w:rsidP="00E6323B">
      <w:pPr>
        <w:pStyle w:val="Example"/>
        <w:spacing w:line="360" w:lineRule="auto"/>
      </w:pPr>
      <w:r>
        <w:tab/>
        <w:t>| "MONDAY"</w:t>
      </w:r>
    </w:p>
    <w:p w14:paraId="627DF4D5" w14:textId="77777777" w:rsidR="00345ACB" w:rsidRDefault="00345ACB" w:rsidP="00E6323B">
      <w:pPr>
        <w:pStyle w:val="Example"/>
        <w:spacing w:line="360" w:lineRule="auto"/>
      </w:pPr>
      <w:r>
        <w:tab/>
        <w:t>| "TUESDAY"</w:t>
      </w:r>
    </w:p>
    <w:p w14:paraId="15268AF0" w14:textId="77777777" w:rsidR="00345ACB" w:rsidRDefault="00345ACB" w:rsidP="00E6323B">
      <w:pPr>
        <w:pStyle w:val="Example"/>
        <w:spacing w:line="360" w:lineRule="auto"/>
      </w:pPr>
      <w:r>
        <w:tab/>
        <w:t>| "WEDNESDAY"</w:t>
      </w:r>
    </w:p>
    <w:p w14:paraId="02ACE0D3" w14:textId="77777777" w:rsidR="00345ACB" w:rsidRDefault="00345ACB" w:rsidP="00E6323B">
      <w:pPr>
        <w:pStyle w:val="Example"/>
        <w:spacing w:line="360" w:lineRule="auto"/>
      </w:pPr>
      <w:r>
        <w:tab/>
        <w:t>| "THURSDAY"</w:t>
      </w:r>
    </w:p>
    <w:p w14:paraId="3D39A4A4" w14:textId="77777777" w:rsidR="00345ACB" w:rsidRDefault="00345ACB" w:rsidP="00E6323B">
      <w:pPr>
        <w:pStyle w:val="Example"/>
        <w:spacing w:line="360" w:lineRule="auto"/>
      </w:pPr>
      <w:r>
        <w:tab/>
        <w:t>| "FRIDAY"</w:t>
      </w:r>
    </w:p>
    <w:p w14:paraId="676E04F0" w14:textId="77777777" w:rsidR="00345ACB" w:rsidRDefault="00345ACB" w:rsidP="00E6323B">
      <w:pPr>
        <w:pStyle w:val="Example"/>
        <w:spacing w:line="360" w:lineRule="auto"/>
      </w:pPr>
      <w:r>
        <w:tab/>
        <w:t>| "SATURDAY"</w:t>
      </w:r>
    </w:p>
    <w:p w14:paraId="02C06879" w14:textId="77777777" w:rsidR="00345ACB" w:rsidRDefault="00345ACB" w:rsidP="00E6323B">
      <w:pPr>
        <w:pStyle w:val="Example"/>
        <w:spacing w:line="360" w:lineRule="auto"/>
      </w:pPr>
    </w:p>
    <w:p w14:paraId="2A74920C" w14:textId="77777777" w:rsidR="00345ACB" w:rsidRDefault="00345ACB" w:rsidP="00E6323B">
      <w:pPr>
        <w:pStyle w:val="Example"/>
        <w:spacing w:line="360" w:lineRule="auto"/>
      </w:pPr>
      <w:r>
        <w:t>&lt;qualified_evoke_cycle&gt; ::=</w:t>
      </w:r>
    </w:p>
    <w:p w14:paraId="551390A8" w14:textId="77777777" w:rsidR="00345ACB" w:rsidRDefault="00345ACB" w:rsidP="00E6323B">
      <w:pPr>
        <w:pStyle w:val="Example"/>
        <w:spacing w:line="360" w:lineRule="auto"/>
      </w:pPr>
      <w:r>
        <w:tab/>
        <w:t xml:space="preserve">  &lt;simple_evoke_cycle&gt;</w:t>
      </w:r>
    </w:p>
    <w:p w14:paraId="6AA153A5" w14:textId="77777777" w:rsidR="00345ACB" w:rsidRDefault="00345ACB" w:rsidP="00E6323B">
      <w:pPr>
        <w:pStyle w:val="Example"/>
        <w:spacing w:line="360" w:lineRule="auto"/>
      </w:pPr>
      <w:r>
        <w:tab/>
        <w:t>| &lt;simple_evoke_cycle&gt; "UNTIL" &lt;expr&gt;</w:t>
      </w:r>
    </w:p>
    <w:p w14:paraId="4A12E03F" w14:textId="77777777" w:rsidR="00345ACB" w:rsidRDefault="00345ACB" w:rsidP="00E6323B">
      <w:pPr>
        <w:pStyle w:val="Example"/>
        <w:spacing w:line="360" w:lineRule="auto"/>
      </w:pPr>
    </w:p>
    <w:p w14:paraId="51319BAA" w14:textId="77777777" w:rsidR="00345ACB" w:rsidRDefault="00345ACB" w:rsidP="00E6323B">
      <w:pPr>
        <w:pStyle w:val="Example"/>
        <w:spacing w:line="360" w:lineRule="auto"/>
      </w:pPr>
      <w:r>
        <w:t>&lt;simple_evoke_cycle&gt; ::=</w:t>
      </w:r>
    </w:p>
    <w:p w14:paraId="772DAD3C" w14:textId="77777777" w:rsidR="00345ACB" w:rsidRDefault="00345ACB" w:rsidP="00E6323B">
      <w:pPr>
        <w:pStyle w:val="Example"/>
        <w:spacing w:line="360" w:lineRule="auto"/>
      </w:pPr>
      <w:r>
        <w:lastRenderedPageBreak/>
        <w:tab/>
        <w:t xml:space="preserve">  "EVERY" &lt;evoke_duration&gt; "FOR" &lt;evoke_duration&gt; "STARTING" &lt;starting_delay&gt;</w:t>
      </w:r>
    </w:p>
    <w:p w14:paraId="2E5BC6E4" w14:textId="77777777" w:rsidR="00345ACB" w:rsidRDefault="00345ACB" w:rsidP="00E6323B">
      <w:pPr>
        <w:pStyle w:val="Example"/>
        <w:spacing w:line="360" w:lineRule="auto"/>
      </w:pPr>
    </w:p>
    <w:p w14:paraId="11E9E87B" w14:textId="77777777" w:rsidR="00345ACB" w:rsidRDefault="00345ACB" w:rsidP="00E6323B">
      <w:pPr>
        <w:pStyle w:val="Example"/>
        <w:spacing w:line="360" w:lineRule="auto"/>
      </w:pPr>
      <w:r>
        <w:t>&lt;starting_delay&gt;::=</w:t>
      </w:r>
    </w:p>
    <w:p w14:paraId="55886D61" w14:textId="77777777" w:rsidR="00345ACB" w:rsidRDefault="00345ACB" w:rsidP="00E6323B">
      <w:pPr>
        <w:pStyle w:val="Example"/>
        <w:spacing w:line="360" w:lineRule="auto"/>
      </w:pPr>
      <w:r>
        <w:tab/>
        <w:t xml:space="preserve">  &lt;event_time&gt;</w:t>
      </w:r>
    </w:p>
    <w:p w14:paraId="6DD91301" w14:textId="77777777" w:rsidR="00345ACB" w:rsidRDefault="00345ACB" w:rsidP="00E6323B">
      <w:pPr>
        <w:pStyle w:val="Example"/>
        <w:spacing w:line="360" w:lineRule="auto"/>
      </w:pPr>
      <w:r>
        <w:tab/>
        <w:t>| &lt;delayed_evoke&gt;</w:t>
      </w:r>
    </w:p>
    <w:p w14:paraId="3BBAF55D" w14:textId="77777777" w:rsidR="00345ACB" w:rsidRDefault="00345ACB" w:rsidP="00E6323B">
      <w:pPr>
        <w:pStyle w:val="Example"/>
        <w:spacing w:line="360" w:lineRule="auto"/>
      </w:pPr>
      <w:r>
        <w:t>/****** action block ******/</w:t>
      </w:r>
    </w:p>
    <w:p w14:paraId="0E63CF20" w14:textId="77777777" w:rsidR="00345ACB" w:rsidRDefault="00345ACB">
      <w:pPr>
        <w:pStyle w:val="Example"/>
        <w:spacing w:line="360" w:lineRule="auto"/>
      </w:pPr>
      <w:r>
        <w:t>&lt;action_block&gt; ::=</w:t>
      </w:r>
      <w:r>
        <w:br/>
      </w:r>
      <w:r>
        <w:tab/>
        <w:t xml:space="preserve">  &lt;action_statement&gt;</w:t>
      </w:r>
      <w:r>
        <w:br/>
      </w:r>
      <w:r>
        <w:tab/>
        <w:t>| &lt;action_block&gt; ";" &lt;action_statement&gt;</w:t>
      </w:r>
    </w:p>
    <w:p w14:paraId="260DA60A" w14:textId="77777777" w:rsidR="00345ACB" w:rsidRDefault="00345ACB" w:rsidP="008F20F2">
      <w:pPr>
        <w:pStyle w:val="Example"/>
        <w:spacing w:line="360" w:lineRule="auto"/>
      </w:pPr>
      <w:r>
        <w:t>&lt;action_statement&gt; ::=</w:t>
      </w:r>
      <w:r>
        <w:br/>
      </w:r>
      <w:r>
        <w:tab/>
        <w:t xml:space="preserve"> /* empty */</w:t>
      </w:r>
      <w:r>
        <w:br/>
      </w:r>
      <w:r>
        <w:tab/>
        <w:t>| "IF" &lt;action_if_then_else2&gt;</w:t>
      </w:r>
      <w:r>
        <w:br/>
      </w:r>
      <w:r>
        <w:tab/>
        <w:t>| "FOR" &lt;identifier&gt; "IN" &lt;expr&gt; "DO" &lt;action_block&gt; ";" "ENDDO"</w:t>
      </w:r>
      <w:r>
        <w:br/>
      </w:r>
      <w:r>
        <w:tab/>
        <w:t>| "WHILE" &lt;expr&gt; "DO" &lt;action_block&gt; ";" "ENDDO"</w:t>
      </w:r>
      <w:r>
        <w:br/>
      </w:r>
      <w:r w:rsidRPr="00BC49C4">
        <w:tab/>
        <w:t>| &lt;action_switch&gt;</w:t>
      </w:r>
      <w:r>
        <w:br/>
      </w:r>
      <w:r w:rsidRPr="00BC49C4">
        <w:tab/>
        <w:t>| "BREAKLOOP"</w:t>
      </w:r>
      <w:r>
        <w:br/>
      </w:r>
      <w:r>
        <w:tab/>
        <w:t>| &lt;call_phrase&gt;</w:t>
      </w:r>
      <w:r>
        <w:br/>
      </w:r>
      <w:r>
        <w:tab/>
        <w:t>| &lt;call_phrase&gt; "DELAY" &lt;expr&gt;</w:t>
      </w:r>
      <w:r>
        <w:br/>
      </w:r>
      <w:r>
        <w:tab/>
        <w:t>| "WRITE" &lt;expr&gt;</w:t>
      </w:r>
      <w:r>
        <w:br/>
      </w:r>
      <w:r>
        <w:tab/>
        <w:t>| "WRITE" &lt;expr&gt; "AT" &lt;identifier&gt;</w:t>
      </w:r>
      <w:r>
        <w:br/>
      </w:r>
      <w:r>
        <w:tab/>
        <w:t>| "RETURN" &lt;expr&gt;</w:t>
      </w:r>
      <w:r>
        <w:br/>
      </w:r>
      <w:r>
        <w:tab/>
        <w:t>| &lt;identifier_becomes&gt; &lt;expr&gt;</w:t>
      </w:r>
      <w:r>
        <w:br/>
      </w:r>
      <w:r>
        <w:tab/>
        <w:t>| &lt;time_becomes&gt; &lt;expr&gt;</w:t>
      </w:r>
      <w:r>
        <w:br/>
      </w:r>
      <w:r>
        <w:tab/>
      </w:r>
      <w:r w:rsidRPr="00B6351E">
        <w:t>| &lt;applicability_becomes&gt; &lt;expr&gt;</w:t>
      </w:r>
      <w:r w:rsidRPr="00B6351E">
        <w:br/>
      </w:r>
      <w:r>
        <w:tab/>
        <w:t>| &lt;identifier_becomes&gt; &lt;new_object_phrase&gt;</w:t>
      </w:r>
    </w:p>
    <w:p w14:paraId="74A795F0" w14:textId="77777777" w:rsidR="00345ACB" w:rsidRDefault="00345ACB">
      <w:pPr>
        <w:pStyle w:val="Example"/>
        <w:spacing w:line="360" w:lineRule="auto"/>
      </w:pPr>
      <w:r>
        <w:t>&lt;action_if_then_else2&gt; ::=</w:t>
      </w:r>
      <w:r>
        <w:br/>
      </w:r>
      <w:r>
        <w:tab/>
        <w:t>&lt;expr&gt; "THEN" &lt;action_block&gt; ";" &lt;action_elseif&gt;</w:t>
      </w:r>
    </w:p>
    <w:p w14:paraId="5C2FFCE4" w14:textId="77777777" w:rsidR="00345ACB" w:rsidRDefault="00345ACB">
      <w:pPr>
        <w:pStyle w:val="Example"/>
        <w:spacing w:line="360" w:lineRule="auto"/>
      </w:pPr>
      <w:r>
        <w:t>&lt;action_elseif&gt; ::=</w:t>
      </w:r>
      <w:r>
        <w:br/>
      </w:r>
      <w:r>
        <w:tab/>
        <w:t xml:space="preserve">  </w:t>
      </w:r>
      <w:r w:rsidRPr="00B6351E">
        <w:t>&lt;action_endif&gt;</w:t>
      </w:r>
      <w:r>
        <w:br/>
      </w:r>
      <w:r>
        <w:tab/>
        <w:t xml:space="preserve">| "ELSE" &lt;action_block&gt; ";" </w:t>
      </w:r>
      <w:r w:rsidRPr="00B6351E">
        <w:t>&lt;action_endif&gt;</w:t>
      </w:r>
      <w:r>
        <w:br/>
      </w:r>
      <w:r>
        <w:tab/>
        <w:t>| "ELSEIF" &lt;action_if_then_else2&gt;</w:t>
      </w:r>
    </w:p>
    <w:p w14:paraId="38059577" w14:textId="77777777" w:rsidR="00345ACB" w:rsidRPr="00B6351E" w:rsidRDefault="00345ACB" w:rsidP="00125554">
      <w:pPr>
        <w:pStyle w:val="Example"/>
        <w:spacing w:line="360" w:lineRule="auto"/>
      </w:pPr>
      <w:r w:rsidRPr="00B6351E">
        <w:t>&lt;action_endif&gt; ::=</w:t>
      </w:r>
      <w:r w:rsidRPr="00B6351E">
        <w:br/>
      </w:r>
      <w:r w:rsidRPr="00B6351E">
        <w:tab/>
        <w:t xml:space="preserve">  "ENDIF"</w:t>
      </w:r>
      <w:r w:rsidRPr="00B6351E">
        <w:br/>
      </w:r>
      <w:r w:rsidRPr="00B6351E">
        <w:tab/>
        <w:t>| "ENDIF" "AGGREGATE"</w:t>
      </w:r>
    </w:p>
    <w:p w14:paraId="4943B984" w14:textId="77777777" w:rsidR="00345ACB" w:rsidRPr="00BC49C4" w:rsidRDefault="00345ACB" w:rsidP="00C17B75">
      <w:pPr>
        <w:pStyle w:val="Example"/>
        <w:spacing w:line="360" w:lineRule="auto"/>
      </w:pPr>
      <w:r w:rsidRPr="00BC49C4">
        <w:t xml:space="preserve">&lt;action_switch&gt; ::= </w:t>
      </w:r>
      <w:r w:rsidRPr="00BC49C4">
        <w:br/>
      </w:r>
      <w:r w:rsidRPr="00BC49C4">
        <w:tab/>
        <w:t xml:space="preserve">  "SWITCH" &lt;identifier&gt; ":" </w:t>
      </w:r>
      <w:r w:rsidRPr="00BC49C4">
        <w:br/>
      </w:r>
      <w:r w:rsidRPr="00BC49C4">
        <w:tab/>
        <w:t xml:space="preserve">  &lt;action_switch_cases&gt;</w:t>
      </w:r>
      <w:r w:rsidRPr="00BC49C4">
        <w:br/>
      </w:r>
      <w:r w:rsidRPr="00BC49C4">
        <w:tab/>
        <w:t xml:space="preserve">  </w:t>
      </w:r>
      <w:r w:rsidRPr="00B6351E">
        <w:t>&lt;action_endswitch&gt;</w:t>
      </w:r>
    </w:p>
    <w:p w14:paraId="4630DB23" w14:textId="77777777" w:rsidR="00345ACB" w:rsidRPr="00B6351E" w:rsidRDefault="00345ACB" w:rsidP="00C9161F">
      <w:pPr>
        <w:pStyle w:val="Example"/>
        <w:spacing w:line="360" w:lineRule="auto"/>
      </w:pPr>
      <w:r w:rsidRPr="00B6351E">
        <w:t xml:space="preserve">&lt;action_endswitch&gt; ::= </w:t>
      </w:r>
      <w:r w:rsidRPr="00B6351E">
        <w:br/>
      </w:r>
      <w:r w:rsidRPr="00B6351E">
        <w:tab/>
        <w:t xml:space="preserve">  "ENDSWITCH"</w:t>
      </w:r>
    </w:p>
    <w:p w14:paraId="5B53B3EA" w14:textId="77777777" w:rsidR="00345ACB" w:rsidRPr="00B6351E" w:rsidRDefault="00345ACB" w:rsidP="00C9161F">
      <w:pPr>
        <w:pStyle w:val="Example"/>
        <w:spacing w:line="360" w:lineRule="auto"/>
        <w:ind w:firstLine="0"/>
      </w:pPr>
      <w:r w:rsidRPr="00B6351E">
        <w:tab/>
        <w:t>| "ENDSWITCH" "AGGREGATE"</w:t>
      </w:r>
    </w:p>
    <w:p w14:paraId="352A0EEC" w14:textId="77777777" w:rsidR="00345ACB" w:rsidRPr="00BC49C4" w:rsidRDefault="00345ACB" w:rsidP="00C17B75">
      <w:pPr>
        <w:pStyle w:val="Example"/>
        <w:spacing w:line="360" w:lineRule="auto"/>
      </w:pPr>
      <w:r w:rsidRPr="00BC49C4">
        <w:lastRenderedPageBreak/>
        <w:t xml:space="preserve">&lt;action_switch_cases&gt; ::= </w:t>
      </w:r>
      <w:r w:rsidRPr="00BC49C4">
        <w:br/>
      </w:r>
      <w:r w:rsidRPr="00BC49C4">
        <w:tab/>
        <w:t xml:space="preserve">  /* empty */</w:t>
      </w:r>
      <w:r w:rsidRPr="00BC49C4">
        <w:br/>
      </w:r>
      <w:r w:rsidRPr="00BC49C4">
        <w:tab/>
        <w:t>| "CASE" &lt;expr_factor&gt; &lt;action_block&gt; &lt;action_switch_cases&gt;</w:t>
      </w:r>
      <w:r w:rsidRPr="00BC49C4">
        <w:br/>
      </w:r>
      <w:r w:rsidRPr="00BC49C4">
        <w:tab/>
        <w:t xml:space="preserve">| "DEFAULT" &lt;action_block&gt; </w:t>
      </w:r>
    </w:p>
    <w:p w14:paraId="298B3154" w14:textId="77777777" w:rsidR="00345ACB" w:rsidRDefault="00345ACB">
      <w:pPr>
        <w:pStyle w:val="Example"/>
        <w:spacing w:line="360" w:lineRule="auto"/>
      </w:pPr>
    </w:p>
    <w:p w14:paraId="5BF022D4" w14:textId="77777777" w:rsidR="00345ACB" w:rsidRDefault="00345ACB">
      <w:pPr>
        <w:spacing w:line="360" w:lineRule="auto"/>
        <w:ind w:left="720"/>
      </w:pPr>
      <w:r>
        <w:t>/****** lexical constructs ******/</w:t>
      </w:r>
    </w:p>
    <w:p w14:paraId="26750B84" w14:textId="77777777" w:rsidR="00345ACB" w:rsidRDefault="00345ACB">
      <w:pPr>
        <w:pStyle w:val="Example"/>
        <w:ind w:left="1440"/>
      </w:pPr>
      <w:r>
        <w:t>/*  Unless otherwise specificed, characters are the printable ASCII         */</w:t>
      </w:r>
    </w:p>
    <w:p w14:paraId="73477B07" w14:textId="77777777" w:rsidR="00345ACB" w:rsidRDefault="00345ACB">
      <w:pPr>
        <w:pStyle w:val="Example"/>
        <w:ind w:left="1440"/>
      </w:pPr>
      <w:r>
        <w:t xml:space="preserve">/*  characters (ASCII 33 through and including 126),  ( See </w:t>
      </w:r>
      <w:r>
        <w:fldChar w:fldCharType="begin"/>
      </w:r>
      <w:r>
        <w:instrText xml:space="preserve"> REF _Ref26687578 \r \h </w:instrText>
      </w:r>
      <w:r>
        <w:fldChar w:fldCharType="separate"/>
      </w:r>
      <w:r>
        <w:t>5.2</w:t>
      </w:r>
      <w:r>
        <w:fldChar w:fldCharType="end"/>
      </w:r>
      <w:r>
        <w:t xml:space="preserve"> )           */</w:t>
      </w:r>
    </w:p>
    <w:p w14:paraId="18479E9A" w14:textId="77777777" w:rsidR="00345ACB" w:rsidRDefault="00345ACB">
      <w:pPr>
        <w:pStyle w:val="Example"/>
        <w:ind w:left="1440"/>
      </w:pPr>
      <w:r>
        <w:t>/*  The space, carriage return, line feed, horizontal tab, vertical tab,    */</w:t>
      </w:r>
    </w:p>
    <w:p w14:paraId="0E9C3285" w14:textId="77777777" w:rsidR="00345ACB" w:rsidRDefault="00345ACB">
      <w:pPr>
        <w:pStyle w:val="Example"/>
        <w:ind w:left="1440"/>
      </w:pPr>
      <w:r>
        <w:t>/*  and form feed are collectively referred to as white space.              */</w:t>
      </w:r>
    </w:p>
    <w:p w14:paraId="194AD11D" w14:textId="77777777" w:rsidR="00345ACB" w:rsidRDefault="00345ACB">
      <w:pPr>
        <w:pStyle w:val="Example"/>
        <w:ind w:left="1440"/>
      </w:pPr>
      <w:r>
        <w:t xml:space="preserve">/*  See also Section </w:t>
      </w:r>
      <w:r>
        <w:fldChar w:fldCharType="begin"/>
      </w:r>
      <w:r>
        <w:instrText xml:space="preserve"> REF _Ref448633047 \r \h </w:instrText>
      </w:r>
      <w:r>
        <w:fldChar w:fldCharType="separate"/>
      </w:r>
      <w:r>
        <w:t>7.1.20</w:t>
      </w:r>
      <w:r>
        <w:fldChar w:fldCharType="end"/>
      </w:r>
      <w:r>
        <w:t>.                                                */</w:t>
      </w:r>
    </w:p>
    <w:p w14:paraId="6645133C" w14:textId="77777777" w:rsidR="00345ACB" w:rsidRDefault="00345ACB">
      <w:pPr>
        <w:pStyle w:val="Example"/>
        <w:ind w:left="1440"/>
      </w:pPr>
    </w:p>
    <w:p w14:paraId="02FFCC80" w14:textId="77777777" w:rsidR="00345ACB" w:rsidRDefault="00345ACB">
      <w:pPr>
        <w:pStyle w:val="Example"/>
        <w:spacing w:line="360" w:lineRule="auto"/>
        <w:ind w:left="2160"/>
      </w:pPr>
      <w:r>
        <w:t>&lt;plainstring&gt; ::=</w:t>
      </w:r>
      <w:r>
        <w:br/>
      </w:r>
      <w:r>
        <w:tab/>
        <w:t xml:space="preserve">  /* any string of characters enclosed in double quotes (" ASCII 22) */</w:t>
      </w:r>
      <w:r>
        <w:br/>
      </w:r>
      <w:r>
        <w:tab/>
        <w:t xml:space="preserve">  /* with nested "" </w:t>
      </w:r>
      <w:r>
        <w:tab/>
      </w:r>
      <w:r>
        <w:tab/>
      </w:r>
      <w:r>
        <w:tab/>
      </w:r>
      <w:r>
        <w:tab/>
        <w:t xml:space="preserve">                                   */</w:t>
      </w:r>
      <w:r>
        <w:br/>
      </w:r>
      <w:r>
        <w:tab/>
        <w:t xml:space="preserve">  /*  (character set limitations do not apply here)                  */</w:t>
      </w:r>
      <w:r>
        <w:br/>
      </w:r>
      <w:r>
        <w:tab/>
        <w:t xml:space="preserve">  /*  one possible regular expression to match Arden Syntax strings: */</w:t>
      </w:r>
      <w:r>
        <w:br/>
      </w:r>
      <w:r>
        <w:tab/>
        <w:t xml:space="preserve">  /*      /"([^"]|/"/")*/"                                           */</w:t>
      </w:r>
    </w:p>
    <w:p w14:paraId="2A550CF7" w14:textId="77777777" w:rsidR="00345ACB" w:rsidRDefault="00345ACB">
      <w:pPr>
        <w:pStyle w:val="Example"/>
        <w:spacing w:line="360" w:lineRule="auto"/>
      </w:pPr>
      <w:r>
        <w:t>&lt;identifier&gt; ::=</w:t>
      </w:r>
      <w:r>
        <w:br/>
      </w:r>
      <w:r>
        <w:tab/>
        <w:t>/* up to 80 characters total (no reserved words allowed) */</w:t>
      </w:r>
      <w:r>
        <w:br/>
      </w:r>
      <w:r>
        <w:tab/>
        <w:t xml:space="preserve">  &lt;letter&gt; &lt;identifier_rest&gt;</w:t>
      </w:r>
    </w:p>
    <w:p w14:paraId="1BDF17A2" w14:textId="77777777" w:rsidR="00345ACB" w:rsidRDefault="00345ACB">
      <w:pPr>
        <w:pStyle w:val="Example"/>
        <w:spacing w:line="360" w:lineRule="auto"/>
      </w:pPr>
      <w:r>
        <w:t xml:space="preserve">&lt;identifier_rest&gt; ::= </w:t>
      </w:r>
      <w:r>
        <w:tab/>
      </w:r>
      <w:r>
        <w:tab/>
        <w:t>/* no spaces are permitted between elements */</w:t>
      </w:r>
      <w:r>
        <w:br/>
      </w:r>
      <w:r>
        <w:tab/>
        <w:t xml:space="preserve">  /* empty */</w:t>
      </w:r>
      <w:r>
        <w:br/>
      </w:r>
      <w:r>
        <w:tab/>
        <w:t>| &lt;letter&gt; &lt;identifier&gt;</w:t>
      </w:r>
      <w:r>
        <w:br/>
      </w:r>
      <w:r>
        <w:tab/>
        <w:t>| &lt;digit&gt; &lt;identifier&gt;</w:t>
      </w:r>
      <w:r>
        <w:br/>
      </w:r>
      <w:r>
        <w:tab/>
        <w:t>| "_" &lt;identifier&gt;</w:t>
      </w:r>
    </w:p>
    <w:p w14:paraId="589A594C" w14:textId="77777777" w:rsidR="00345ACB" w:rsidRDefault="00345ACB">
      <w:pPr>
        <w:pStyle w:val="Example"/>
        <w:spacing w:line="360" w:lineRule="auto"/>
      </w:pPr>
      <w:r>
        <w:t>&lt;text&gt; ::=</w:t>
      </w:r>
      <w:r>
        <w:br/>
      </w:r>
      <w:r>
        <w:tab/>
        <w:t xml:space="preserve">  /* any string of characters without ";;" */</w:t>
      </w:r>
    </w:p>
    <w:p w14:paraId="3460A256" w14:textId="77777777" w:rsidR="00345ACB" w:rsidRDefault="00345ACB">
      <w:pPr>
        <w:pStyle w:val="Example"/>
        <w:spacing w:line="360" w:lineRule="auto"/>
        <w:ind w:left="2160"/>
      </w:pPr>
      <w:r>
        <w:t>&lt;format_text&gt; ::=</w:t>
      </w:r>
      <w:r>
        <w:br/>
      </w:r>
      <w:r>
        <w:tab/>
        <w:t xml:space="preserve">  /* any string of characters */</w:t>
      </w:r>
    </w:p>
    <w:p w14:paraId="7A407C07" w14:textId="77777777" w:rsidR="00345ACB" w:rsidRDefault="00345ACB">
      <w:pPr>
        <w:pStyle w:val="Example"/>
        <w:spacing w:line="360" w:lineRule="auto"/>
      </w:pPr>
      <w:r>
        <w:t xml:space="preserve">&lt;number&gt; ::= </w:t>
      </w:r>
      <w:r>
        <w:tab/>
      </w:r>
      <w:r>
        <w:tab/>
      </w:r>
      <w:r>
        <w:tab/>
      </w:r>
      <w:r>
        <w:tab/>
      </w:r>
      <w:r>
        <w:tab/>
        <w:t>/* no spaces are permitted between elements */</w:t>
      </w:r>
      <w:r>
        <w:br/>
      </w:r>
      <w:r>
        <w:tab/>
        <w:t xml:space="preserve">  &lt;digits&gt; &lt;exponent&gt;</w:t>
      </w:r>
      <w:r>
        <w:br/>
      </w:r>
      <w:r>
        <w:tab/>
        <w:t>| &lt;digits&gt; "." &lt;exponent&gt;</w:t>
      </w:r>
      <w:r>
        <w:br/>
      </w:r>
      <w:r>
        <w:tab/>
        <w:t>| &lt;digits&gt; "." &lt;digits&gt; &lt;exponent&gt;</w:t>
      </w:r>
      <w:r>
        <w:br/>
      </w:r>
      <w:r>
        <w:tab/>
        <w:t>| "." &lt;digits&gt; &lt;exponent&gt;</w:t>
      </w:r>
    </w:p>
    <w:p w14:paraId="16E320FD" w14:textId="77777777" w:rsidR="00345ACB" w:rsidRDefault="00345ACB">
      <w:pPr>
        <w:pStyle w:val="Example"/>
        <w:spacing w:line="360" w:lineRule="auto"/>
      </w:pPr>
      <w:r>
        <w:t xml:space="preserve">&lt;exponent&gt; ::= </w:t>
      </w:r>
      <w:r>
        <w:tab/>
      </w:r>
      <w:r>
        <w:tab/>
      </w:r>
      <w:r>
        <w:tab/>
      </w:r>
      <w:r>
        <w:tab/>
        <w:t>/* no spaces are permitted between elements */</w:t>
      </w:r>
      <w:r>
        <w:br/>
      </w:r>
      <w:r>
        <w:tab/>
        <w:t xml:space="preserve">  /* null */</w:t>
      </w:r>
      <w:r>
        <w:br/>
      </w:r>
      <w:r>
        <w:tab/>
        <w:t>| &lt;e&gt; &lt;sign&gt; &lt;digits&gt;</w:t>
      </w:r>
    </w:p>
    <w:p w14:paraId="22755AE9" w14:textId="77777777" w:rsidR="00345ACB" w:rsidRPr="00101D29" w:rsidRDefault="00345ACB">
      <w:pPr>
        <w:pStyle w:val="Example"/>
        <w:spacing w:line="360" w:lineRule="auto"/>
        <w:rPr>
          <w:lang w:val="it-IT"/>
        </w:rPr>
      </w:pPr>
      <w:r w:rsidRPr="00101D29">
        <w:rPr>
          <w:lang w:val="it-IT"/>
        </w:rPr>
        <w:t>&lt;e&gt; ::=</w:t>
      </w:r>
      <w:r w:rsidRPr="00101D29">
        <w:rPr>
          <w:lang w:val="it-IT"/>
        </w:rPr>
        <w:br/>
      </w:r>
      <w:r w:rsidRPr="00101D29">
        <w:rPr>
          <w:lang w:val="it-IT"/>
        </w:rPr>
        <w:tab/>
        <w:t xml:space="preserve">  </w:t>
      </w:r>
      <w:r>
        <w:rPr>
          <w:lang w:val="it-IT"/>
        </w:rPr>
        <w:t>"</w:t>
      </w:r>
      <w:r w:rsidRPr="00101D29">
        <w:rPr>
          <w:lang w:val="it-IT"/>
        </w:rPr>
        <w:t>E</w:t>
      </w:r>
      <w:r>
        <w:rPr>
          <w:lang w:val="it-IT"/>
        </w:rPr>
        <w:t>"</w:t>
      </w:r>
      <w:r w:rsidRPr="00101D29">
        <w:rPr>
          <w:lang w:val="it-IT"/>
        </w:rPr>
        <w:br/>
      </w:r>
      <w:r w:rsidRPr="00101D29">
        <w:rPr>
          <w:lang w:val="it-IT"/>
        </w:rPr>
        <w:tab/>
        <w:t xml:space="preserve">| </w:t>
      </w:r>
      <w:r>
        <w:rPr>
          <w:lang w:val="it-IT"/>
        </w:rPr>
        <w:t>"</w:t>
      </w:r>
      <w:r w:rsidRPr="00101D29">
        <w:rPr>
          <w:lang w:val="it-IT"/>
        </w:rPr>
        <w:t>e</w:t>
      </w:r>
      <w:r>
        <w:rPr>
          <w:lang w:val="it-IT"/>
        </w:rPr>
        <w:t>"</w:t>
      </w:r>
    </w:p>
    <w:p w14:paraId="0B2D5DB0" w14:textId="77777777" w:rsidR="00345ACB" w:rsidRPr="00101D29" w:rsidRDefault="00345ACB">
      <w:pPr>
        <w:pStyle w:val="Example"/>
        <w:spacing w:line="360" w:lineRule="auto"/>
        <w:rPr>
          <w:lang w:val="it-IT"/>
        </w:rPr>
      </w:pPr>
      <w:r w:rsidRPr="00101D29">
        <w:rPr>
          <w:lang w:val="it-IT"/>
        </w:rPr>
        <w:t>&lt;sign&gt; ::=</w:t>
      </w:r>
      <w:r w:rsidRPr="00101D29">
        <w:rPr>
          <w:lang w:val="it-IT"/>
        </w:rPr>
        <w:br/>
      </w:r>
      <w:r w:rsidRPr="00101D29">
        <w:rPr>
          <w:lang w:val="it-IT"/>
        </w:rPr>
        <w:tab/>
        <w:t xml:space="preserve">  /* null */</w:t>
      </w:r>
      <w:r w:rsidRPr="00101D29">
        <w:rPr>
          <w:lang w:val="it-IT"/>
        </w:rPr>
        <w:br/>
      </w:r>
      <w:r w:rsidRPr="00101D29">
        <w:rPr>
          <w:lang w:val="it-IT"/>
        </w:rPr>
        <w:tab/>
        <w:t xml:space="preserve">| </w:t>
      </w:r>
      <w:r>
        <w:rPr>
          <w:lang w:val="it-IT"/>
        </w:rPr>
        <w:t>"</w:t>
      </w:r>
      <w:r w:rsidRPr="00101D29">
        <w:rPr>
          <w:lang w:val="it-IT"/>
        </w:rPr>
        <w:t>+</w:t>
      </w:r>
      <w:r>
        <w:rPr>
          <w:lang w:val="it-IT"/>
        </w:rPr>
        <w:t>"</w:t>
      </w:r>
      <w:r w:rsidRPr="00101D29">
        <w:rPr>
          <w:lang w:val="it-IT"/>
        </w:rPr>
        <w:br/>
      </w:r>
      <w:r w:rsidRPr="00101D29">
        <w:rPr>
          <w:lang w:val="it-IT"/>
        </w:rPr>
        <w:tab/>
        <w:t xml:space="preserve">| </w:t>
      </w:r>
      <w:r>
        <w:rPr>
          <w:lang w:val="it-IT"/>
        </w:rPr>
        <w:t>"</w:t>
      </w:r>
      <w:r w:rsidRPr="00101D29">
        <w:rPr>
          <w:lang w:val="it-IT"/>
        </w:rPr>
        <w:t>-</w:t>
      </w:r>
      <w:r>
        <w:rPr>
          <w:lang w:val="it-IT"/>
        </w:rPr>
        <w:t>"</w:t>
      </w:r>
    </w:p>
    <w:p w14:paraId="666FCF86" w14:textId="77777777" w:rsidR="00345ACB" w:rsidRDefault="00345ACB">
      <w:pPr>
        <w:pStyle w:val="Example"/>
        <w:spacing w:line="360" w:lineRule="auto"/>
      </w:pPr>
      <w:r>
        <w:lastRenderedPageBreak/>
        <w:t xml:space="preserve">&lt;digits&gt; ::= </w:t>
      </w:r>
      <w:r>
        <w:tab/>
      </w:r>
      <w:r>
        <w:tab/>
      </w:r>
      <w:r>
        <w:tab/>
      </w:r>
      <w:r>
        <w:tab/>
      </w:r>
      <w:r>
        <w:tab/>
        <w:t>/* no spaces are permitted between elements */</w:t>
      </w:r>
      <w:r>
        <w:br/>
      </w:r>
      <w:r>
        <w:tab/>
        <w:t xml:space="preserve">  &lt;digit&gt;</w:t>
      </w:r>
      <w:r>
        <w:br/>
      </w:r>
      <w:r>
        <w:tab/>
        <w:t>| &lt;digit&gt; &lt;digits&gt;</w:t>
      </w:r>
    </w:p>
    <w:p w14:paraId="6A79366C" w14:textId="77777777" w:rsidR="00345ACB" w:rsidRDefault="00345ACB">
      <w:pPr>
        <w:pStyle w:val="Example"/>
        <w:spacing w:line="360" w:lineRule="auto"/>
      </w:pPr>
      <w:r>
        <w:t>&lt;digit&gt; ::=</w:t>
      </w:r>
      <w:r>
        <w:br/>
      </w:r>
      <w:r>
        <w:tab/>
        <w:t xml:space="preserve">  "0"</w:t>
      </w:r>
      <w:r>
        <w:br/>
      </w:r>
      <w:r>
        <w:tab/>
        <w:t>| "1"</w:t>
      </w:r>
      <w:r>
        <w:br/>
      </w:r>
      <w:r>
        <w:tab/>
        <w:t>| "2"</w:t>
      </w:r>
      <w:r>
        <w:br/>
      </w:r>
      <w:r>
        <w:tab/>
        <w:t>| "3"</w:t>
      </w:r>
      <w:r>
        <w:br/>
      </w:r>
      <w:r>
        <w:tab/>
        <w:t>| "4"</w:t>
      </w:r>
      <w:r>
        <w:br/>
      </w:r>
      <w:r>
        <w:tab/>
        <w:t>| "5"</w:t>
      </w:r>
      <w:r>
        <w:br/>
      </w:r>
      <w:r>
        <w:tab/>
        <w:t>| "6"</w:t>
      </w:r>
      <w:r>
        <w:br/>
      </w:r>
      <w:r>
        <w:tab/>
        <w:t>| "7"</w:t>
      </w:r>
      <w:r>
        <w:br/>
      </w:r>
      <w:r>
        <w:tab/>
        <w:t>| "8"</w:t>
      </w:r>
      <w:r>
        <w:br/>
      </w:r>
      <w:r>
        <w:tab/>
        <w:t>| "9"</w:t>
      </w:r>
    </w:p>
    <w:p w14:paraId="4729B8E8" w14:textId="77777777" w:rsidR="00345ACB" w:rsidRDefault="00345ACB">
      <w:pPr>
        <w:pStyle w:val="Example"/>
        <w:spacing w:line="360" w:lineRule="auto"/>
      </w:pPr>
      <w:r>
        <w:t>&lt;letter&gt; ::=</w:t>
      </w:r>
      <w:r>
        <w:br/>
      </w:r>
      <w:r>
        <w:tab/>
        <w:t xml:space="preserve">  "a" </w:t>
      </w:r>
      <w:r>
        <w:tab/>
        <w:t>| "b"</w:t>
      </w:r>
      <w:r>
        <w:tab/>
        <w:t>| "c"</w:t>
      </w:r>
      <w:r>
        <w:tab/>
        <w:t>| "d"</w:t>
      </w:r>
      <w:r>
        <w:br/>
      </w:r>
      <w:r>
        <w:tab/>
        <w:t>| "e"</w:t>
      </w:r>
      <w:r>
        <w:tab/>
        <w:t xml:space="preserve">| "f" </w:t>
      </w:r>
      <w:r>
        <w:tab/>
        <w:t xml:space="preserve">| "g" </w:t>
      </w:r>
      <w:r>
        <w:tab/>
        <w:t>| "h"</w:t>
      </w:r>
      <w:r>
        <w:br/>
      </w:r>
      <w:r>
        <w:tab/>
        <w:t xml:space="preserve">| "i"  </w:t>
      </w:r>
      <w:r>
        <w:tab/>
        <w:t xml:space="preserve">| "j" </w:t>
      </w:r>
      <w:r>
        <w:tab/>
        <w:t xml:space="preserve">| "k" </w:t>
      </w:r>
      <w:r>
        <w:tab/>
        <w:t>| "l"</w:t>
      </w:r>
      <w:r>
        <w:br/>
      </w:r>
      <w:r>
        <w:tab/>
        <w:t>| "m"</w:t>
      </w:r>
      <w:r>
        <w:tab/>
        <w:t xml:space="preserve">| "n" </w:t>
      </w:r>
      <w:r>
        <w:tab/>
        <w:t xml:space="preserve">| "o" </w:t>
      </w:r>
      <w:r>
        <w:tab/>
        <w:t>| "p"</w:t>
      </w:r>
      <w:r>
        <w:br/>
      </w:r>
      <w:r>
        <w:tab/>
        <w:t xml:space="preserve">| "q" </w:t>
      </w:r>
      <w:r>
        <w:tab/>
        <w:t xml:space="preserve">| "r" </w:t>
      </w:r>
      <w:r>
        <w:tab/>
        <w:t xml:space="preserve">| "s" </w:t>
      </w:r>
      <w:r>
        <w:tab/>
        <w:t xml:space="preserve">| "t" </w:t>
      </w:r>
      <w:r>
        <w:br/>
      </w:r>
      <w:r>
        <w:tab/>
        <w:t xml:space="preserve">| "u" </w:t>
      </w:r>
      <w:r>
        <w:tab/>
        <w:t xml:space="preserve">| "v" </w:t>
      </w:r>
      <w:r>
        <w:tab/>
        <w:t xml:space="preserve">| "w" </w:t>
      </w:r>
      <w:r>
        <w:tab/>
        <w:t>| "x"</w:t>
      </w:r>
      <w:r>
        <w:br/>
      </w:r>
      <w:r>
        <w:tab/>
        <w:t xml:space="preserve">| "y" </w:t>
      </w:r>
      <w:r>
        <w:tab/>
        <w:t>| "z"</w:t>
      </w:r>
    </w:p>
    <w:p w14:paraId="26A776CC" w14:textId="77777777" w:rsidR="00345ACB" w:rsidRDefault="00345ACB">
      <w:pPr>
        <w:pStyle w:val="Example"/>
        <w:spacing w:line="360" w:lineRule="auto"/>
      </w:pPr>
      <w:r>
        <w:tab/>
        <w:t xml:space="preserve">   | "A" </w:t>
      </w:r>
      <w:r>
        <w:tab/>
        <w:t>| "B"</w:t>
      </w:r>
      <w:r>
        <w:tab/>
        <w:t>| "C"</w:t>
      </w:r>
      <w:r>
        <w:tab/>
        <w:t>| "D"</w:t>
      </w:r>
      <w:r>
        <w:br/>
      </w:r>
      <w:r>
        <w:tab/>
        <w:t>| "E"</w:t>
      </w:r>
      <w:r>
        <w:tab/>
        <w:t xml:space="preserve">| "F" </w:t>
      </w:r>
      <w:r>
        <w:tab/>
        <w:t xml:space="preserve">| "G" </w:t>
      </w:r>
      <w:r>
        <w:tab/>
        <w:t>| "H"</w:t>
      </w:r>
      <w:r>
        <w:br/>
      </w:r>
      <w:r>
        <w:tab/>
        <w:t xml:space="preserve">| "I"  </w:t>
      </w:r>
      <w:r>
        <w:tab/>
        <w:t xml:space="preserve">| "J" </w:t>
      </w:r>
      <w:r>
        <w:tab/>
        <w:t xml:space="preserve">| "K" </w:t>
      </w:r>
      <w:r>
        <w:tab/>
        <w:t>| "L"</w:t>
      </w:r>
      <w:r>
        <w:br/>
      </w:r>
      <w:r>
        <w:tab/>
        <w:t>| "M"</w:t>
      </w:r>
      <w:r>
        <w:tab/>
        <w:t xml:space="preserve">| "N" </w:t>
      </w:r>
      <w:r>
        <w:tab/>
        <w:t xml:space="preserve">| "O" </w:t>
      </w:r>
      <w:r>
        <w:tab/>
        <w:t>| "P"</w:t>
      </w:r>
      <w:r>
        <w:br/>
      </w:r>
      <w:r>
        <w:tab/>
        <w:t xml:space="preserve">| "Q" </w:t>
      </w:r>
      <w:r>
        <w:tab/>
        <w:t xml:space="preserve">| "R" </w:t>
      </w:r>
      <w:r>
        <w:tab/>
        <w:t xml:space="preserve">| "S" </w:t>
      </w:r>
      <w:r>
        <w:tab/>
        <w:t xml:space="preserve">| "T" </w:t>
      </w:r>
      <w:r>
        <w:br/>
      </w:r>
      <w:r>
        <w:tab/>
        <w:t xml:space="preserve">| "U" </w:t>
      </w:r>
      <w:r>
        <w:tab/>
        <w:t xml:space="preserve">| "V" </w:t>
      </w:r>
      <w:r>
        <w:tab/>
        <w:t xml:space="preserve">| "W" </w:t>
      </w:r>
      <w:r>
        <w:tab/>
        <w:t>| "X"</w:t>
      </w:r>
      <w:r>
        <w:br/>
      </w:r>
      <w:r>
        <w:tab/>
        <w:t xml:space="preserve">| "Y" </w:t>
      </w:r>
      <w:r>
        <w:tab/>
        <w:t>| "Z"</w:t>
      </w:r>
    </w:p>
    <w:p w14:paraId="018533C6" w14:textId="77777777" w:rsidR="00345ACB" w:rsidRDefault="00345ACB">
      <w:pPr>
        <w:pStyle w:val="Example"/>
        <w:spacing w:line="360" w:lineRule="auto"/>
      </w:pPr>
      <w:r>
        <w:t xml:space="preserve">&lt;iso_date&gt; ::= </w:t>
      </w:r>
      <w:r>
        <w:tab/>
      </w:r>
      <w:r>
        <w:tab/>
      </w:r>
      <w:r>
        <w:tab/>
      </w:r>
      <w:r>
        <w:tab/>
        <w:t>/* no spaces are permitted between elements */</w:t>
      </w:r>
      <w:r>
        <w:br/>
      </w:r>
      <w:r>
        <w:tab/>
        <w:t>&lt;digit&gt; &lt;digit&gt; &lt;digit&gt; &lt;digit&gt; "-" &lt;digit&gt; &lt;digit&gt; "-" &lt;digit&gt; &lt;digit&gt;</w:t>
      </w:r>
    </w:p>
    <w:p w14:paraId="6E1FE73A" w14:textId="77777777" w:rsidR="00345ACB" w:rsidRDefault="00345ACB" w:rsidP="00846395">
      <w:pPr>
        <w:pStyle w:val="Example"/>
        <w:spacing w:line="360" w:lineRule="auto"/>
      </w:pPr>
      <w:r>
        <w:t xml:space="preserve">&lt;iso_date_time&gt; ::= </w:t>
      </w:r>
      <w:r>
        <w:tab/>
      </w:r>
      <w:r>
        <w:tab/>
      </w:r>
      <w:r>
        <w:tab/>
        <w:t>/* no spaces are permitted between elements */</w:t>
      </w:r>
      <w:r>
        <w:br/>
      </w:r>
      <w:r>
        <w:tab/>
        <w:t>&lt;digit&gt; &lt;digit&gt; &lt;digit&gt; &lt;digit&gt; "-" &lt;digit&gt; &lt;digit&gt; "-" &lt;digit&gt; &lt;digit&gt; &lt;t&gt;</w:t>
      </w:r>
      <w:r>
        <w:br/>
      </w:r>
      <w:r>
        <w:tab/>
        <w:t>&lt;digit&gt; &lt;digit&gt; ":" &lt;digit&gt; &lt;digit&gt; ":" &lt;digit&gt; &lt;digit&gt;</w:t>
      </w:r>
      <w:r>
        <w:br/>
      </w:r>
      <w:r>
        <w:tab/>
        <w:t>&lt;fractional_seconds&gt;</w:t>
      </w:r>
      <w:r>
        <w:br/>
      </w:r>
      <w:r>
        <w:tab/>
        <w:t>&lt;time_zone&gt;</w:t>
      </w:r>
    </w:p>
    <w:p w14:paraId="58F69408" w14:textId="77777777" w:rsidR="00345ACB" w:rsidRDefault="00345ACB">
      <w:pPr>
        <w:pStyle w:val="Example"/>
        <w:spacing w:line="360" w:lineRule="auto"/>
      </w:pPr>
    </w:p>
    <w:p w14:paraId="0699D4F2" w14:textId="77777777" w:rsidR="00345ACB" w:rsidRDefault="00345ACB">
      <w:pPr>
        <w:pStyle w:val="Example"/>
        <w:spacing w:line="360" w:lineRule="auto"/>
      </w:pPr>
      <w:r>
        <w:t>&lt;time_of_day&gt; ::=</w:t>
      </w:r>
      <w:r>
        <w:tab/>
      </w:r>
      <w:r>
        <w:tab/>
      </w:r>
      <w:r>
        <w:tab/>
      </w:r>
      <w:r>
        <w:tab/>
        <w:t>/* no spaces are permitted between elements */</w:t>
      </w:r>
    </w:p>
    <w:p w14:paraId="568AF9D1" w14:textId="77777777" w:rsidR="00345ACB" w:rsidRDefault="00345ACB" w:rsidP="00526BCE">
      <w:pPr>
        <w:pStyle w:val="Example"/>
        <w:spacing w:line="360" w:lineRule="auto"/>
        <w:ind w:left="2520" w:firstLine="0"/>
        <w:rPr>
          <w:lang w:val="fr-FR"/>
        </w:rPr>
      </w:pPr>
      <w:r w:rsidRPr="00101D29">
        <w:rPr>
          <w:lang w:val="fr-FR"/>
        </w:rPr>
        <w:t xml:space="preserve">&lt;digit&gt; &lt;digit&gt; </w:t>
      </w:r>
      <w:r>
        <w:rPr>
          <w:lang w:val="fr-FR"/>
        </w:rPr>
        <w:t>"</w:t>
      </w:r>
      <w:r w:rsidRPr="00101D29">
        <w:rPr>
          <w:lang w:val="fr-FR"/>
        </w:rPr>
        <w:t>:</w:t>
      </w:r>
      <w:r>
        <w:rPr>
          <w:lang w:val="fr-FR"/>
        </w:rPr>
        <w:t>"</w:t>
      </w:r>
      <w:r w:rsidRPr="00101D29">
        <w:rPr>
          <w:lang w:val="fr-FR"/>
        </w:rPr>
        <w:t xml:space="preserve"> &lt;digit&gt; &lt;digit&gt;</w:t>
      </w:r>
    </w:p>
    <w:p w14:paraId="2C9E9FB8" w14:textId="77777777" w:rsidR="00345ACB" w:rsidRPr="00101D29" w:rsidRDefault="00345ACB" w:rsidP="00526BCE">
      <w:pPr>
        <w:pStyle w:val="Example"/>
        <w:spacing w:line="360" w:lineRule="auto"/>
        <w:ind w:left="2520" w:firstLine="0"/>
        <w:rPr>
          <w:lang w:val="fr-FR"/>
        </w:rPr>
      </w:pPr>
      <w:r w:rsidRPr="00101D29">
        <w:rPr>
          <w:lang w:val="fr-FR"/>
        </w:rPr>
        <w:t>&lt;seconds&gt;</w:t>
      </w:r>
      <w:r w:rsidRPr="00101D29">
        <w:rPr>
          <w:lang w:val="fr-FR"/>
        </w:rPr>
        <w:br/>
        <w:t>&lt;time_zone&gt;</w:t>
      </w:r>
    </w:p>
    <w:p w14:paraId="5C6212AF" w14:textId="77777777" w:rsidR="00345ACB" w:rsidRPr="00BC49C4" w:rsidRDefault="00345ACB">
      <w:pPr>
        <w:pStyle w:val="Example"/>
        <w:spacing w:line="360" w:lineRule="auto"/>
      </w:pPr>
      <w:r w:rsidRPr="00BC49C4">
        <w:lastRenderedPageBreak/>
        <w:t xml:space="preserve">&lt;seconds&gt; ::= </w:t>
      </w:r>
      <w:r w:rsidRPr="00BC49C4">
        <w:tab/>
      </w:r>
      <w:r w:rsidRPr="00BC49C4">
        <w:tab/>
      </w:r>
      <w:r w:rsidRPr="00BC49C4">
        <w:tab/>
      </w:r>
      <w:r w:rsidRPr="00BC49C4">
        <w:tab/>
      </w:r>
      <w:r w:rsidRPr="00BC49C4">
        <w:tab/>
        <w:t>/* no spaces are permitted between elements */</w:t>
      </w:r>
      <w:r w:rsidRPr="00BC49C4">
        <w:br/>
      </w:r>
      <w:r w:rsidRPr="00BC49C4">
        <w:tab/>
        <w:t xml:space="preserve">  ":" &lt;digit&gt; &lt;digit&gt; &lt;fractional_seconds&gt;</w:t>
      </w:r>
      <w:r w:rsidRPr="00BC49C4">
        <w:br/>
      </w:r>
      <w:r w:rsidRPr="00BC49C4">
        <w:tab/>
        <w:t>| /* empty */</w:t>
      </w:r>
    </w:p>
    <w:p w14:paraId="3973B04C" w14:textId="77777777" w:rsidR="00345ACB" w:rsidRDefault="00345ACB">
      <w:pPr>
        <w:pStyle w:val="Example"/>
        <w:spacing w:line="360" w:lineRule="auto"/>
      </w:pPr>
      <w:r>
        <w:t>&lt;t&gt; ::=</w:t>
      </w:r>
      <w:r>
        <w:br/>
      </w:r>
      <w:r>
        <w:tab/>
        <w:t xml:space="preserve">  "T"</w:t>
      </w:r>
      <w:r>
        <w:br/>
      </w:r>
      <w:r>
        <w:tab/>
        <w:t>| "t"</w:t>
      </w:r>
    </w:p>
    <w:p w14:paraId="263F1C97" w14:textId="77777777" w:rsidR="00345ACB" w:rsidRDefault="00345ACB">
      <w:pPr>
        <w:pStyle w:val="Example"/>
        <w:spacing w:line="360" w:lineRule="auto"/>
      </w:pPr>
      <w:r>
        <w:t xml:space="preserve">&lt;fractional_seconds&gt; ::= </w:t>
      </w:r>
      <w:r>
        <w:tab/>
      </w:r>
      <w:r>
        <w:tab/>
        <w:t>/* no spaces are permitted between elements */</w:t>
      </w:r>
      <w:r>
        <w:br/>
      </w:r>
      <w:r>
        <w:tab/>
        <w:t xml:space="preserve">  "." &lt;digits&gt;</w:t>
      </w:r>
      <w:r>
        <w:br/>
      </w:r>
      <w:r>
        <w:tab/>
        <w:t>| /* empty */</w:t>
      </w:r>
    </w:p>
    <w:p w14:paraId="5E38A38C" w14:textId="77777777" w:rsidR="00345ACB" w:rsidRDefault="00345ACB">
      <w:pPr>
        <w:pStyle w:val="Example"/>
        <w:spacing w:line="360" w:lineRule="auto"/>
      </w:pPr>
      <w:r>
        <w:t xml:space="preserve">&lt;time_zone&gt; ::= </w:t>
      </w:r>
      <w:r>
        <w:tab/>
      </w:r>
      <w:r>
        <w:tab/>
      </w:r>
      <w:r>
        <w:tab/>
      </w:r>
      <w:r>
        <w:tab/>
        <w:t>/* no spaces are permitted between elements */</w:t>
      </w:r>
      <w:r>
        <w:br/>
      </w:r>
      <w:r>
        <w:tab/>
        <w:t xml:space="preserve">  /* null */</w:t>
      </w:r>
      <w:r>
        <w:br/>
      </w:r>
      <w:r>
        <w:tab/>
        <w:t>| &lt;zulu&gt;</w:t>
      </w:r>
      <w:r>
        <w:br/>
      </w:r>
      <w:r>
        <w:tab/>
        <w:t>| "+" &lt;digit&gt; &lt;digit&gt; ":" &lt;digit&gt; &lt;digit&gt;</w:t>
      </w:r>
      <w:r>
        <w:br/>
      </w:r>
      <w:r>
        <w:tab/>
        <w:t>| "-" &lt;digit&gt; &lt;digit&gt; ":" &lt;digit&gt; &lt;digit&gt;</w:t>
      </w:r>
    </w:p>
    <w:p w14:paraId="3DE711C5" w14:textId="77777777" w:rsidR="00345ACB" w:rsidRDefault="00345ACB">
      <w:pPr>
        <w:pStyle w:val="Example"/>
        <w:spacing w:line="360" w:lineRule="auto"/>
      </w:pPr>
      <w:r>
        <w:t>&lt;zulu&gt; ::=</w:t>
      </w:r>
      <w:r>
        <w:br/>
      </w:r>
      <w:r>
        <w:tab/>
        <w:t xml:space="preserve">  "Z"</w:t>
      </w:r>
      <w:r>
        <w:br/>
      </w:r>
      <w:r>
        <w:tab/>
        <w:t xml:space="preserve">| "z" </w:t>
      </w:r>
    </w:p>
    <w:p w14:paraId="64A17939" w14:textId="77777777" w:rsidR="00345ACB" w:rsidRDefault="00345ACB">
      <w:pPr>
        <w:pStyle w:val="Example"/>
        <w:spacing w:line="360" w:lineRule="auto"/>
      </w:pPr>
      <w:r>
        <w:t>&lt;term&gt; ::=</w:t>
      </w:r>
      <w:r>
        <w:br/>
      </w:r>
      <w:r>
        <w:tab/>
        <w:t>/* any string of characters enclosed in single quotes (‘, ASCII 44) without ";;" */</w:t>
      </w:r>
    </w:p>
    <w:p w14:paraId="21B46490" w14:textId="77777777" w:rsidR="00345ACB" w:rsidRDefault="00345ACB">
      <w:pPr>
        <w:pStyle w:val="Example"/>
        <w:spacing w:line="360" w:lineRule="auto"/>
      </w:pPr>
      <w:r>
        <w:t>&lt;data_mapping&gt; ::=</w:t>
      </w:r>
      <w:r>
        <w:br/>
      </w:r>
      <w:r>
        <w:tab/>
        <w:t>/* any balanced string of characters enclosed in curly brackets { } */</w:t>
      </w:r>
      <w:r>
        <w:br/>
      </w:r>
      <w:r>
        <w:tab/>
        <w:t>/* (ASCII 123 and 125, respectively) without ";;" the data mapping  */</w:t>
      </w:r>
      <w:r>
        <w:br/>
      </w:r>
      <w:r>
        <w:tab/>
        <w:t>/* does not include the curly bracket characters                    */</w:t>
      </w:r>
    </w:p>
    <w:p w14:paraId="2082AE86" w14:textId="77777777" w:rsidR="00345ACB" w:rsidRDefault="00345ACB">
      <w:pPr>
        <w:pStyle w:val="Example"/>
        <w:spacing w:line="360" w:lineRule="auto"/>
        <w:ind w:left="2160"/>
      </w:pPr>
      <w:r>
        <w:t>&lt;multi_line_comment&gt; ::=</w:t>
      </w:r>
      <w:r>
        <w:br/>
      </w:r>
      <w:r>
        <w:tab/>
        <w:t>/* any string of characters enclosed between pairs of "/*" and"*/"  */</w:t>
      </w:r>
      <w:r>
        <w:br/>
      </w:r>
      <w:r>
        <w:tab/>
        <w:t>/* (character set limitations do not apply here)                    */</w:t>
      </w:r>
    </w:p>
    <w:p w14:paraId="506E05B9" w14:textId="77777777" w:rsidR="00345ACB" w:rsidRDefault="00345ACB">
      <w:pPr>
        <w:pStyle w:val="Example"/>
        <w:spacing w:line="360" w:lineRule="auto"/>
        <w:ind w:left="2160"/>
      </w:pPr>
      <w:r>
        <w:t>&lt;single_line_comment&gt; ::=</w:t>
      </w:r>
      <w:r>
        <w:br/>
      </w:r>
      <w:r>
        <w:tab/>
        <w:t>/* any string of characters located between "//" and                 */</w:t>
      </w:r>
      <w:r>
        <w:br/>
      </w:r>
      <w:r>
        <w:tab/>
        <w:t>/* an end-of-line markner (CR, LF, or CR/LF pair)                    */</w:t>
      </w:r>
      <w:r>
        <w:br/>
      </w:r>
      <w:r>
        <w:tab/>
        <w:t>/* (character set limitations do not apply here)                     */</w:t>
      </w:r>
    </w:p>
    <w:p w14:paraId="27DE6925" w14:textId="77777777" w:rsidR="00345ACB" w:rsidRDefault="00345ACB">
      <w:pPr>
        <w:pStyle w:val="Example"/>
        <w:spacing w:line="360" w:lineRule="auto"/>
      </w:pPr>
      <w:r>
        <w:t>&lt;iso639-1&gt; ::=</w:t>
      </w:r>
      <w:r>
        <w:br/>
      </w:r>
      <w:r>
        <w:tab/>
        <w:t>/* 2-letter character code as defined by standard ISO 639-1          */</w:t>
      </w:r>
    </w:p>
    <w:p w14:paraId="1A74693D" w14:textId="77777777" w:rsidR="00345ACB" w:rsidRDefault="00345ACB" w:rsidP="00EB6633">
      <w:pPr>
        <w:pStyle w:val="Heading1annex"/>
        <w:outlineLvl w:val="0"/>
      </w:pPr>
    </w:p>
    <w:p w14:paraId="7EF616DB" w14:textId="77777777" w:rsidR="00345ACB" w:rsidRPr="00026D1B" w:rsidRDefault="00345ACB" w:rsidP="00343734">
      <w:pPr>
        <w:pStyle w:val="AppendixH1"/>
        <w:outlineLvl w:val="1"/>
      </w:pPr>
      <w:bookmarkStart w:id="1810" w:name="_Toc382912330"/>
      <w:proofErr w:type="spellStart"/>
      <w:r>
        <w:t>A1.2</w:t>
      </w:r>
      <w:proofErr w:type="spellEnd"/>
      <w:r w:rsidRPr="00026D1B">
        <w:tab/>
      </w:r>
      <w:r>
        <w:t xml:space="preserve"> </w:t>
      </w:r>
      <w:r w:rsidRPr="00026D1B">
        <w:t xml:space="preserve">XML Schema for </w:t>
      </w:r>
      <w:proofErr w:type="spellStart"/>
      <w:r w:rsidRPr="00026D1B">
        <w:t>MLMs</w:t>
      </w:r>
      <w:bookmarkEnd w:id="1810"/>
      <w:proofErr w:type="spellEnd"/>
    </w:p>
    <w:p w14:paraId="41D7DD9F" w14:textId="77777777" w:rsidR="00345ACB" w:rsidRPr="00026D1B" w:rsidRDefault="00345ACB" w:rsidP="008F10EB">
      <w:pPr>
        <w:ind w:left="360"/>
      </w:pPr>
      <w:r w:rsidRPr="00026D1B">
        <w:t xml:space="preserve">The following sections detail a schema that may be used to represent </w:t>
      </w:r>
      <w:proofErr w:type="spellStart"/>
      <w:r w:rsidRPr="00026D1B">
        <w:t>MLMs</w:t>
      </w:r>
      <w:proofErr w:type="spellEnd"/>
      <w:r w:rsidRPr="00026D1B">
        <w:t xml:space="preserve"> in XML.</w:t>
      </w:r>
      <w:r>
        <w:t xml:space="preserve"> </w:t>
      </w:r>
      <w:r w:rsidRPr="00026D1B">
        <w:t>Later version</w:t>
      </w:r>
      <w:r>
        <w:t>s</w:t>
      </w:r>
      <w:r w:rsidRPr="00026D1B">
        <w:t xml:space="preserve"> of Arden Syntax will include alternate, non-textual representations of medical logic modules as part of the normative standard.</w:t>
      </w:r>
      <w:r>
        <w:t xml:space="preserve"> </w:t>
      </w:r>
      <w:r w:rsidRPr="00026D1B">
        <w:t>This informative appendix contains two basic resources. The first is a complete XML schema for Version 2.</w:t>
      </w:r>
      <w:r>
        <w:t>10</w:t>
      </w:r>
      <w:r w:rsidRPr="00026D1B">
        <w:t xml:space="preserve"> of the Arden syntax. This schema can be used to express </w:t>
      </w:r>
      <w:proofErr w:type="spellStart"/>
      <w:r w:rsidRPr="00026D1B">
        <w:t>MLMs</w:t>
      </w:r>
      <w:proofErr w:type="spellEnd"/>
      <w:r w:rsidRPr="00026D1B">
        <w:t xml:space="preserve"> in</w:t>
      </w:r>
      <w:r>
        <w:t xml:space="preserve"> XML. The second resource is an</w:t>
      </w:r>
      <w:r w:rsidRPr="00026D1B">
        <w:t xml:space="preserve"> XSL Transfo</w:t>
      </w:r>
      <w:r>
        <w:t xml:space="preserve">rm which will convert </w:t>
      </w:r>
      <w:proofErr w:type="spellStart"/>
      <w:r>
        <w:t>MLM</w:t>
      </w:r>
      <w:r w:rsidRPr="00026D1B">
        <w:t>s</w:t>
      </w:r>
      <w:proofErr w:type="spellEnd"/>
      <w:r w:rsidRPr="00026D1B">
        <w:t xml:space="preserve"> represented in XML consistent with the publishe</w:t>
      </w:r>
      <w:r>
        <w:t>d schema into the original ASCII</w:t>
      </w:r>
      <w:r w:rsidRPr="00026D1B">
        <w:t>-based representation.</w:t>
      </w:r>
    </w:p>
    <w:p w14:paraId="115E0597" w14:textId="77777777" w:rsidR="00345ACB" w:rsidRPr="00026D1B" w:rsidRDefault="00345ACB" w:rsidP="008F10EB">
      <w:pPr>
        <w:pStyle w:val="AppendixH2"/>
        <w:outlineLvl w:val="2"/>
      </w:pPr>
      <w:bookmarkStart w:id="1811" w:name="_Toc382912331"/>
      <w:proofErr w:type="spellStart"/>
      <w:r>
        <w:lastRenderedPageBreak/>
        <w:t>A1</w:t>
      </w:r>
      <w:r w:rsidRPr="00026D1B">
        <w:t>.</w:t>
      </w:r>
      <w:r>
        <w:t>2.1</w:t>
      </w:r>
      <w:proofErr w:type="spellEnd"/>
      <w:r w:rsidRPr="00026D1B">
        <w:tab/>
        <w:t>Graphic Representation of Schema</w:t>
      </w:r>
      <w:bookmarkEnd w:id="1811"/>
    </w:p>
    <w:p w14:paraId="5F0929C0" w14:textId="77777777" w:rsidR="00345ACB" w:rsidRPr="00026D1B" w:rsidRDefault="005B3187" w:rsidP="008F10EB">
      <w:pPr>
        <w:keepNext/>
        <w:ind w:left="360"/>
        <w:jc w:val="center"/>
        <w:rPr>
          <w:lang w:eastAsia="ko-KR"/>
        </w:rPr>
      </w:pPr>
      <w:r>
        <w:rPr>
          <w:noProof/>
        </w:rPr>
        <w:drawing>
          <wp:inline distT="0" distB="0" distL="0" distR="0" wp14:anchorId="7A185F68" wp14:editId="141106EE">
            <wp:extent cx="5004435" cy="5663565"/>
            <wp:effectExtent l="0" t="0" r="5715"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4435" cy="5663565"/>
                    </a:xfrm>
                    <a:prstGeom prst="rect">
                      <a:avLst/>
                    </a:prstGeom>
                    <a:noFill/>
                    <a:ln>
                      <a:noFill/>
                    </a:ln>
                  </pic:spPr>
                </pic:pic>
              </a:graphicData>
            </a:graphic>
          </wp:inline>
        </w:drawing>
      </w:r>
    </w:p>
    <w:p w14:paraId="7D9397EB" w14:textId="77777777" w:rsidR="00345ACB" w:rsidRPr="00026D1B" w:rsidRDefault="00345ACB" w:rsidP="008F10EB">
      <w:pPr>
        <w:spacing w:after="360"/>
        <w:jc w:val="center"/>
        <w:rPr>
          <w:b/>
          <w:bCs/>
        </w:rPr>
      </w:pPr>
      <w:r w:rsidRPr="00026D1B">
        <w:rPr>
          <w:b/>
          <w:bCs/>
        </w:rPr>
        <w:t xml:space="preserve">Figure </w:t>
      </w:r>
      <w:proofErr w:type="spellStart"/>
      <w:r w:rsidRPr="00026D1B">
        <w:rPr>
          <w:b/>
          <w:bCs/>
        </w:rPr>
        <w:t>X</w:t>
      </w:r>
      <w:r>
        <w:rPr>
          <w:b/>
          <w:bCs/>
        </w:rPr>
        <w:t>1</w:t>
      </w:r>
      <w:r w:rsidRPr="00026D1B">
        <w:rPr>
          <w:b/>
          <w:bCs/>
        </w:rPr>
        <w:t>.1</w:t>
      </w:r>
      <w:proofErr w:type="spellEnd"/>
      <w:r>
        <w:rPr>
          <w:b/>
          <w:bCs/>
        </w:rPr>
        <w:t xml:space="preserve"> </w:t>
      </w:r>
      <w:r w:rsidRPr="00026D1B">
        <w:rPr>
          <w:b/>
          <w:bCs/>
        </w:rPr>
        <w:t xml:space="preserve">Graphic Representation of XML Schema for Arden Syntax </w:t>
      </w:r>
      <w:proofErr w:type="spellStart"/>
      <w:r w:rsidRPr="00026D1B">
        <w:rPr>
          <w:b/>
          <w:bCs/>
        </w:rPr>
        <w:t>MLMs</w:t>
      </w:r>
      <w:proofErr w:type="spellEnd"/>
    </w:p>
    <w:p w14:paraId="2238052A" w14:textId="77777777" w:rsidR="00345ACB" w:rsidRPr="002C21D5" w:rsidRDefault="00345ACB" w:rsidP="008F10EB">
      <w:pPr>
        <w:pStyle w:val="AppendixH2"/>
        <w:outlineLvl w:val="2"/>
      </w:pPr>
      <w:r w:rsidRPr="00026D1B">
        <w:br w:type="page"/>
      </w:r>
      <w:bookmarkStart w:id="1812" w:name="_Toc382912332"/>
      <w:proofErr w:type="spellStart"/>
      <w:r>
        <w:lastRenderedPageBreak/>
        <w:t>A1</w:t>
      </w:r>
      <w:r w:rsidRPr="002C21D5">
        <w:t>.2</w:t>
      </w:r>
      <w:r>
        <w:t>.2</w:t>
      </w:r>
      <w:proofErr w:type="spellEnd"/>
      <w:r w:rsidRPr="002C21D5">
        <w:tab/>
        <w:t>Textual Schema</w:t>
      </w:r>
      <w:bookmarkEnd w:id="1812"/>
    </w:p>
    <w:p w14:paraId="5A2ADA39" w14:textId="77777777" w:rsidR="00345ACB" w:rsidRPr="00026D1B" w:rsidRDefault="00345ACB" w:rsidP="008F10EB">
      <w:r w:rsidRPr="00026D1B">
        <w:t xml:space="preserve">For convenience, the </w:t>
      </w:r>
      <w:proofErr w:type="spellStart"/>
      <w:r w:rsidRPr="00026D1B">
        <w:t>ArdenML</w:t>
      </w:r>
      <w:proofErr w:type="spellEnd"/>
      <w:r w:rsidRPr="00026D1B">
        <w:t xml:space="preserve"> schema is broken up into six parts. These are printed below.</w:t>
      </w:r>
    </w:p>
    <w:p w14:paraId="39029EDD" w14:textId="77777777" w:rsidR="00345ACB" w:rsidRPr="001E5D51" w:rsidRDefault="00345ACB" w:rsidP="008F10EB">
      <w:pPr>
        <w:pStyle w:val="AppendixH3"/>
      </w:pPr>
      <w:proofErr w:type="spellStart"/>
      <w:r>
        <w:t>A1</w:t>
      </w:r>
      <w:r w:rsidRPr="001E5D51">
        <w:t>.</w:t>
      </w:r>
      <w:r>
        <w:t>2.</w:t>
      </w:r>
      <w:r w:rsidRPr="001E5D51">
        <w:t>2.1</w:t>
      </w:r>
      <w:proofErr w:type="spellEnd"/>
      <w:r w:rsidRPr="001E5D51">
        <w:t xml:space="preserve"> File: Arden2_9.xsd.</w:t>
      </w:r>
    </w:p>
    <w:p w14:paraId="34955C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&lt;?xml version="1.0" encoding="UTF-8"?&gt;</w:t>
      </w:r>
    </w:p>
    <w:p w14:paraId="60FE06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xmlns:xs</w:t>
      </w:r>
      <w:proofErr w:type="spellEnd"/>
      <w:r w:rsidRPr="00FE4D1E">
        <w:rPr>
          <w:rFonts w:ascii="Courier New" w:hAnsi="Courier New" w:cs="Courier New"/>
          <w:sz w:val="16"/>
          <w:szCs w:val="16"/>
          <w:highlight w:val="white"/>
        </w:rPr>
        <w:t xml:space="preserve">="http://www.w3.org/2001/XMLSchema" </w:t>
      </w:r>
      <w:proofErr w:type="spellStart"/>
      <w:r w:rsidRPr="00FE4D1E">
        <w:rPr>
          <w:rFonts w:ascii="Courier New" w:hAnsi="Courier New" w:cs="Courier New"/>
          <w:sz w:val="16"/>
          <w:szCs w:val="16"/>
          <w:highlight w:val="white"/>
        </w:rPr>
        <w:t>elementFormDefault</w:t>
      </w:r>
      <w:proofErr w:type="spellEnd"/>
      <w:r w:rsidRPr="00FE4D1E">
        <w:rPr>
          <w:rFonts w:ascii="Courier New" w:hAnsi="Courier New" w:cs="Courier New"/>
          <w:sz w:val="16"/>
          <w:szCs w:val="16"/>
          <w:highlight w:val="white"/>
        </w:rPr>
        <w:t xml:space="preserve">="qualified" </w:t>
      </w:r>
      <w:proofErr w:type="spellStart"/>
      <w:r w:rsidRPr="00FE4D1E">
        <w:rPr>
          <w:rFonts w:ascii="Courier New" w:hAnsi="Courier New" w:cs="Courier New"/>
          <w:sz w:val="16"/>
          <w:szCs w:val="16"/>
          <w:highlight w:val="white"/>
        </w:rPr>
        <w:t>attributeFormDefault</w:t>
      </w:r>
      <w:proofErr w:type="spellEnd"/>
      <w:r w:rsidRPr="00FE4D1E">
        <w:rPr>
          <w:rFonts w:ascii="Courier New" w:hAnsi="Courier New" w:cs="Courier New"/>
          <w:sz w:val="16"/>
          <w:szCs w:val="16"/>
          <w:highlight w:val="white"/>
        </w:rPr>
        <w:t>="unqualified"&gt;</w:t>
      </w:r>
    </w:p>
    <w:p w14:paraId="0C5252D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xs:include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schemaLocation</w:t>
      </w:r>
      <w:proofErr w:type="spellEnd"/>
      <w:r w:rsidRPr="00FE4D1E">
        <w:rPr>
          <w:rFonts w:ascii="Courier New" w:hAnsi="Courier New" w:cs="Courier New"/>
          <w:sz w:val="16"/>
          <w:szCs w:val="16"/>
          <w:highlight w:val="white"/>
        </w:rPr>
        <w:t>="ArdenMaintenance2_9.xsd"/&gt;</w:t>
      </w:r>
    </w:p>
    <w:p w14:paraId="4D40EC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xs:include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schemaLocation</w:t>
      </w:r>
      <w:proofErr w:type="spellEnd"/>
      <w:r w:rsidRPr="00FE4D1E">
        <w:rPr>
          <w:rFonts w:ascii="Courier New" w:hAnsi="Courier New" w:cs="Courier New"/>
          <w:sz w:val="16"/>
          <w:szCs w:val="16"/>
          <w:highlight w:val="white"/>
        </w:rPr>
        <w:t>="ArdenLibrary2_9.xsd"/&gt;</w:t>
      </w:r>
    </w:p>
    <w:p w14:paraId="4ECF273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xs:include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schemaLocation</w:t>
      </w:r>
      <w:proofErr w:type="spellEnd"/>
      <w:r w:rsidRPr="00FE4D1E">
        <w:rPr>
          <w:rFonts w:ascii="Courier New" w:hAnsi="Courier New" w:cs="Courier New"/>
          <w:sz w:val="16"/>
          <w:szCs w:val="16"/>
          <w:highlight w:val="white"/>
        </w:rPr>
        <w:t>="ArdenKnowledge2_9.xsd"/&gt;</w:t>
      </w:r>
    </w:p>
    <w:p w14:paraId="7C20CD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xs:include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schemaLocation</w:t>
      </w:r>
      <w:proofErr w:type="spellEnd"/>
      <w:r w:rsidRPr="00FE4D1E">
        <w:rPr>
          <w:rFonts w:ascii="Courier New" w:hAnsi="Courier New" w:cs="Courier New"/>
          <w:sz w:val="16"/>
          <w:szCs w:val="16"/>
          <w:highlight w:val="white"/>
        </w:rPr>
        <w:t>="ArdenResources2_9.xsd"/&gt;</w:t>
      </w:r>
    </w:p>
    <w:p w14:paraId="1167B55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ArdenMLs</w:t>
      </w:r>
      <w:proofErr w:type="spellEnd"/>
      <w:r w:rsidRPr="00FE4D1E">
        <w:rPr>
          <w:rFonts w:ascii="Courier New" w:hAnsi="Courier New" w:cs="Courier New"/>
          <w:sz w:val="16"/>
          <w:szCs w:val="16"/>
          <w:highlight w:val="white"/>
        </w:rPr>
        <w:t>"&gt;</w:t>
      </w:r>
    </w:p>
    <w:p w14:paraId="52A5361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7197F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843EF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ArdenML</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01548C0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38BE31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893FCA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050EF2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ArdenML</w:t>
      </w:r>
      <w:proofErr w:type="spellEnd"/>
      <w:r w:rsidRPr="00FE4D1E">
        <w:rPr>
          <w:rFonts w:ascii="Courier New" w:hAnsi="Courier New" w:cs="Courier New"/>
          <w:sz w:val="16"/>
          <w:szCs w:val="16"/>
          <w:highlight w:val="white"/>
        </w:rPr>
        <w:t>"&gt;</w:t>
      </w:r>
    </w:p>
    <w:p w14:paraId="6BF3377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6CA3554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&gt;Arden Syntax Version 2.</w:t>
      </w:r>
      <w:r>
        <w:rPr>
          <w:rFonts w:ascii="Courier New" w:hAnsi="Courier New" w:cs="Courier New"/>
          <w:sz w:val="16"/>
          <w:szCs w:val="16"/>
          <w:highlight w:val="white"/>
        </w:rPr>
        <w:t>10</w:t>
      </w:r>
      <w:r w:rsidRPr="00FE4D1E">
        <w:rPr>
          <w:rFonts w:ascii="Courier New" w:hAnsi="Courier New" w:cs="Courier New"/>
          <w:sz w:val="16"/>
          <w:szCs w:val="16"/>
          <w:highlight w:val="white"/>
        </w:rPr>
        <w:t xml:space="preserve"> for Medical Logic Module&lt;/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510A58A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14F902B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FEA42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8F9C9C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ref="Maintenance"/&gt;</w:t>
      </w:r>
    </w:p>
    <w:p w14:paraId="31BEED2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ref="Library"/&gt;</w:t>
      </w:r>
    </w:p>
    <w:p w14:paraId="049CAF7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ref="Knowledge"/&gt;</w:t>
      </w:r>
    </w:p>
    <w:p w14:paraId="0A030C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ref="Resources"/&gt;</w:t>
      </w:r>
    </w:p>
    <w:p w14:paraId="321633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Removed attribute minOccurs in Arden Syntax version 2.</w:t>
      </w:r>
      <w:r>
        <w:rPr>
          <w:rFonts w:ascii="Courier New" w:hAnsi="Courier New" w:cs="Courier New"/>
          <w:sz w:val="16"/>
          <w:szCs w:val="16"/>
          <w:highlight w:val="white"/>
        </w:rPr>
        <w:t>10</w:t>
      </w:r>
      <w:r w:rsidRPr="00FE4D1E">
        <w:rPr>
          <w:rFonts w:ascii="Courier New" w:hAnsi="Courier New" w:cs="Courier New"/>
          <w:sz w:val="16"/>
          <w:szCs w:val="16"/>
          <w:highlight w:val="white"/>
        </w:rPr>
        <w:t xml:space="preserve"> --&gt;</w:t>
      </w:r>
    </w:p>
    <w:p w14:paraId="18C9780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40E418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1F5304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64A42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&gt;</w:t>
      </w:r>
    </w:p>
    <w:p w14:paraId="09E9DEDF" w14:textId="77777777" w:rsidR="00345ACB" w:rsidRPr="00026D1B" w:rsidRDefault="00345ACB" w:rsidP="008F10EB">
      <w:pPr>
        <w:pStyle w:val="AppendixH3"/>
      </w:pPr>
      <w:proofErr w:type="spellStart"/>
      <w:r>
        <w:t>A1</w:t>
      </w:r>
      <w:r w:rsidRPr="00026D1B">
        <w:t>.</w:t>
      </w:r>
      <w:r>
        <w:t>2.</w:t>
      </w:r>
      <w:r w:rsidRPr="00026D1B">
        <w:t>2.2</w:t>
      </w:r>
      <w:proofErr w:type="spellEnd"/>
      <w:r w:rsidRPr="00026D1B">
        <w:t xml:space="preserve"> File: ArdenMaintenance2_9.xsd.</w:t>
      </w:r>
    </w:p>
    <w:p w14:paraId="6C17CB1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&lt;?xml version="1.0" encoding="UTF-8"?&gt;</w:t>
      </w:r>
    </w:p>
    <w:p w14:paraId="67D6B5B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xmlns:xs</w:t>
      </w:r>
      <w:proofErr w:type="spellEnd"/>
      <w:r w:rsidRPr="00FE4D1E">
        <w:rPr>
          <w:rFonts w:ascii="Courier New" w:hAnsi="Courier New" w:cs="Courier New"/>
          <w:sz w:val="16"/>
          <w:szCs w:val="16"/>
          <w:highlight w:val="white"/>
        </w:rPr>
        <w:t xml:space="preserve">="http://www.w3.org/2001/XMLSchema" </w:t>
      </w:r>
      <w:proofErr w:type="spellStart"/>
      <w:r w:rsidRPr="00FE4D1E">
        <w:rPr>
          <w:rFonts w:ascii="Courier New" w:hAnsi="Courier New" w:cs="Courier New"/>
          <w:sz w:val="16"/>
          <w:szCs w:val="16"/>
          <w:highlight w:val="white"/>
        </w:rPr>
        <w:t>elementFormDefault</w:t>
      </w:r>
      <w:proofErr w:type="spellEnd"/>
      <w:r w:rsidRPr="00FE4D1E">
        <w:rPr>
          <w:rFonts w:ascii="Courier New" w:hAnsi="Courier New" w:cs="Courier New"/>
          <w:sz w:val="16"/>
          <w:szCs w:val="16"/>
          <w:highlight w:val="white"/>
        </w:rPr>
        <w:t xml:space="preserve">="qualified" </w:t>
      </w:r>
      <w:proofErr w:type="spellStart"/>
      <w:r w:rsidRPr="00FE4D1E">
        <w:rPr>
          <w:rFonts w:ascii="Courier New" w:hAnsi="Courier New" w:cs="Courier New"/>
          <w:sz w:val="16"/>
          <w:szCs w:val="16"/>
          <w:highlight w:val="white"/>
        </w:rPr>
        <w:t>attributeFormDefault</w:t>
      </w:r>
      <w:proofErr w:type="spellEnd"/>
      <w:r w:rsidRPr="00FE4D1E">
        <w:rPr>
          <w:rFonts w:ascii="Courier New" w:hAnsi="Courier New" w:cs="Courier New"/>
          <w:sz w:val="16"/>
          <w:szCs w:val="16"/>
          <w:highlight w:val="white"/>
        </w:rPr>
        <w:t>="unqualified"&gt;</w:t>
      </w:r>
    </w:p>
    <w:p w14:paraId="3305828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name="Maintenance"&gt;</w:t>
      </w:r>
    </w:p>
    <w:p w14:paraId="756E0BA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19C0E00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 xml:space="preserve">&gt;Maintenance Category -- metadata about the whole </w:t>
      </w:r>
      <w:proofErr w:type="spellStart"/>
      <w:r w:rsidRPr="00FE4D1E">
        <w:rPr>
          <w:rFonts w:ascii="Courier New" w:hAnsi="Courier New" w:cs="Courier New"/>
          <w:sz w:val="16"/>
          <w:szCs w:val="16"/>
          <w:highlight w:val="white"/>
        </w:rPr>
        <w:t>MLM</w:t>
      </w:r>
      <w:proofErr w:type="spellEnd"/>
      <w:r w:rsidRPr="00FE4D1E">
        <w:rPr>
          <w:rFonts w:ascii="Courier New" w:hAnsi="Courier New" w:cs="Courier New"/>
          <w:sz w:val="16"/>
          <w:szCs w:val="16"/>
          <w:highlight w:val="white"/>
        </w:rPr>
        <w:t>&lt;/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175E48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172264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D7C3F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2A09DC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name="Title"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6D0F8C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39E4302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MLMName</w:t>
      </w:r>
      <w:proofErr w:type="spellEnd"/>
      <w:r w:rsidRPr="00FE4D1E">
        <w:rPr>
          <w:rFonts w:ascii="Courier New" w:hAnsi="Courier New" w:cs="Courier New"/>
          <w:sz w:val="16"/>
          <w:szCs w:val="16"/>
          <w:highlight w:val="white"/>
        </w:rPr>
        <w:t>"&gt;</w:t>
      </w:r>
    </w:p>
    <w:p w14:paraId="0217FD7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D62B78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xs:NMTOKEN</w:t>
      </w:r>
      <w:proofErr w:type="spellEnd"/>
      <w:r w:rsidRPr="00FE4D1E">
        <w:rPr>
          <w:rFonts w:ascii="Courier New" w:hAnsi="Courier New" w:cs="Courier New"/>
          <w:sz w:val="16"/>
          <w:szCs w:val="16"/>
          <w:highlight w:val="white"/>
        </w:rPr>
        <w:t>"&gt;</w:t>
      </w:r>
    </w:p>
    <w:p w14:paraId="7F26DFC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xs:minLength</w:t>
      </w:r>
      <w:proofErr w:type="spellEnd"/>
      <w:proofErr w:type="gramEnd"/>
      <w:r w:rsidRPr="00FE4D1E">
        <w:rPr>
          <w:rFonts w:ascii="Courier New" w:hAnsi="Courier New" w:cs="Courier New"/>
          <w:sz w:val="16"/>
          <w:szCs w:val="16"/>
          <w:highlight w:val="white"/>
        </w:rPr>
        <w:t xml:space="preserve"> value="1"/&gt;</w:t>
      </w:r>
    </w:p>
    <w:p w14:paraId="1164A9B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xs:maxLength</w:t>
      </w:r>
      <w:proofErr w:type="spellEnd"/>
      <w:proofErr w:type="gramEnd"/>
      <w:r w:rsidRPr="00FE4D1E">
        <w:rPr>
          <w:rFonts w:ascii="Courier New" w:hAnsi="Courier New" w:cs="Courier New"/>
          <w:sz w:val="16"/>
          <w:szCs w:val="16"/>
          <w:highlight w:val="white"/>
        </w:rPr>
        <w:t xml:space="preserve"> value="80"/&gt;</w:t>
      </w:r>
    </w:p>
    <w:p w14:paraId="5DCECCA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xs:pattern</w:t>
      </w:r>
      <w:proofErr w:type="spellEnd"/>
      <w:proofErr w:type="gramEnd"/>
      <w:r w:rsidRPr="00FE4D1E">
        <w:rPr>
          <w:rFonts w:ascii="Courier New" w:hAnsi="Courier New" w:cs="Courier New"/>
          <w:sz w:val="16"/>
          <w:szCs w:val="16"/>
          <w:highlight w:val="white"/>
        </w:rPr>
        <w:t xml:space="preserve"> value="[a-</w:t>
      </w:r>
      <w:proofErr w:type="spellStart"/>
      <w:r w:rsidRPr="00FE4D1E">
        <w:rPr>
          <w:rFonts w:ascii="Courier New" w:hAnsi="Courier New" w:cs="Courier New"/>
          <w:sz w:val="16"/>
          <w:szCs w:val="16"/>
          <w:highlight w:val="white"/>
        </w:rPr>
        <w:t>z,A</w:t>
      </w:r>
      <w:proofErr w:type="spellEnd"/>
      <w:r w:rsidRPr="00FE4D1E">
        <w:rPr>
          <w:rFonts w:ascii="Courier New" w:hAnsi="Courier New" w:cs="Courier New"/>
          <w:sz w:val="16"/>
          <w:szCs w:val="16"/>
          <w:highlight w:val="white"/>
        </w:rPr>
        <w:t>-Z]{1}[a-</w:t>
      </w:r>
      <w:proofErr w:type="spellStart"/>
      <w:r w:rsidRPr="00FE4D1E">
        <w:rPr>
          <w:rFonts w:ascii="Courier New" w:hAnsi="Courier New" w:cs="Courier New"/>
          <w:sz w:val="16"/>
          <w:szCs w:val="16"/>
          <w:highlight w:val="white"/>
        </w:rPr>
        <w:t>z,A</w:t>
      </w:r>
      <w:proofErr w:type="spellEnd"/>
      <w:r w:rsidRPr="00FE4D1E">
        <w:rPr>
          <w:rFonts w:ascii="Courier New" w:hAnsi="Courier New" w:cs="Courier New"/>
          <w:sz w:val="16"/>
          <w:szCs w:val="16"/>
          <w:highlight w:val="white"/>
        </w:rPr>
        <w:t>-</w:t>
      </w:r>
      <w:proofErr w:type="spellStart"/>
      <w:r w:rsidRPr="00FE4D1E">
        <w:rPr>
          <w:rFonts w:ascii="Courier New" w:hAnsi="Courier New" w:cs="Courier New"/>
          <w:sz w:val="16"/>
          <w:szCs w:val="16"/>
          <w:highlight w:val="white"/>
        </w:rPr>
        <w:t>Z,0</w:t>
      </w:r>
      <w:proofErr w:type="spellEnd"/>
      <w:r w:rsidRPr="00FE4D1E">
        <w:rPr>
          <w:rFonts w:ascii="Courier New" w:hAnsi="Courier New" w:cs="Courier New"/>
          <w:sz w:val="16"/>
          <w:szCs w:val="16"/>
          <w:highlight w:val="white"/>
        </w:rPr>
        <w:t>-9,.,\-,_]*"/&gt;</w:t>
      </w:r>
    </w:p>
    <w:p w14:paraId="618D3AD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0216473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BB6899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4C8DD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FileName</w:t>
      </w:r>
      <w:proofErr w:type="spellEnd"/>
      <w:r w:rsidRPr="00FE4D1E">
        <w:rPr>
          <w:rFonts w:ascii="Courier New" w:hAnsi="Courier New" w:cs="Courier New"/>
          <w:sz w:val="16"/>
          <w:szCs w:val="16"/>
          <w:highlight w:val="white"/>
        </w:rPr>
        <w:t>"&gt;</w:t>
      </w:r>
    </w:p>
    <w:p w14:paraId="78F920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0873108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xs:NMTOKEN</w:t>
      </w:r>
      <w:proofErr w:type="spellEnd"/>
      <w:r w:rsidRPr="00FE4D1E">
        <w:rPr>
          <w:rFonts w:ascii="Courier New" w:hAnsi="Courier New" w:cs="Courier New"/>
          <w:sz w:val="16"/>
          <w:szCs w:val="16"/>
          <w:highlight w:val="white"/>
        </w:rPr>
        <w:t>"&gt;</w:t>
      </w:r>
    </w:p>
    <w:p w14:paraId="414CFE1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xs:minLength</w:t>
      </w:r>
      <w:proofErr w:type="spellEnd"/>
      <w:proofErr w:type="gramEnd"/>
      <w:r w:rsidRPr="00FE4D1E">
        <w:rPr>
          <w:rFonts w:ascii="Courier New" w:hAnsi="Courier New" w:cs="Courier New"/>
          <w:sz w:val="16"/>
          <w:szCs w:val="16"/>
          <w:highlight w:val="white"/>
        </w:rPr>
        <w:t xml:space="preserve"> value="1"/&gt;</w:t>
      </w:r>
    </w:p>
    <w:p w14:paraId="41BD121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xs:maxLength</w:t>
      </w:r>
      <w:proofErr w:type="spellEnd"/>
      <w:proofErr w:type="gramEnd"/>
      <w:r w:rsidRPr="00FE4D1E">
        <w:rPr>
          <w:rFonts w:ascii="Courier New" w:hAnsi="Courier New" w:cs="Courier New"/>
          <w:sz w:val="16"/>
          <w:szCs w:val="16"/>
          <w:highlight w:val="white"/>
        </w:rPr>
        <w:t xml:space="preserve"> value="80"/&gt;</w:t>
      </w:r>
    </w:p>
    <w:p w14:paraId="0D6C1D1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xs:pattern</w:t>
      </w:r>
      <w:proofErr w:type="spellEnd"/>
      <w:proofErr w:type="gramEnd"/>
      <w:r w:rsidRPr="00FE4D1E">
        <w:rPr>
          <w:rFonts w:ascii="Courier New" w:hAnsi="Courier New" w:cs="Courier New"/>
          <w:sz w:val="16"/>
          <w:szCs w:val="16"/>
          <w:highlight w:val="white"/>
        </w:rPr>
        <w:t xml:space="preserve"> value="[a-</w:t>
      </w:r>
      <w:proofErr w:type="spellStart"/>
      <w:r w:rsidRPr="00FE4D1E">
        <w:rPr>
          <w:rFonts w:ascii="Courier New" w:hAnsi="Courier New" w:cs="Courier New"/>
          <w:sz w:val="16"/>
          <w:szCs w:val="16"/>
          <w:highlight w:val="white"/>
        </w:rPr>
        <w:t>z,A</w:t>
      </w:r>
      <w:proofErr w:type="spellEnd"/>
      <w:r w:rsidRPr="00FE4D1E">
        <w:rPr>
          <w:rFonts w:ascii="Courier New" w:hAnsi="Courier New" w:cs="Courier New"/>
          <w:sz w:val="16"/>
          <w:szCs w:val="16"/>
          <w:highlight w:val="white"/>
        </w:rPr>
        <w:t>-Z]{1}[a-</w:t>
      </w:r>
      <w:proofErr w:type="spellStart"/>
      <w:r w:rsidRPr="00FE4D1E">
        <w:rPr>
          <w:rFonts w:ascii="Courier New" w:hAnsi="Courier New" w:cs="Courier New"/>
          <w:sz w:val="16"/>
          <w:szCs w:val="16"/>
          <w:highlight w:val="white"/>
        </w:rPr>
        <w:t>z,A</w:t>
      </w:r>
      <w:proofErr w:type="spellEnd"/>
      <w:r w:rsidRPr="00FE4D1E">
        <w:rPr>
          <w:rFonts w:ascii="Courier New" w:hAnsi="Courier New" w:cs="Courier New"/>
          <w:sz w:val="16"/>
          <w:szCs w:val="16"/>
          <w:highlight w:val="white"/>
        </w:rPr>
        <w:t>-</w:t>
      </w:r>
      <w:proofErr w:type="spellStart"/>
      <w:r w:rsidRPr="00FE4D1E">
        <w:rPr>
          <w:rFonts w:ascii="Courier New" w:hAnsi="Courier New" w:cs="Courier New"/>
          <w:sz w:val="16"/>
          <w:szCs w:val="16"/>
          <w:highlight w:val="white"/>
        </w:rPr>
        <w:t>Z,0</w:t>
      </w:r>
      <w:proofErr w:type="spellEnd"/>
      <w:r w:rsidRPr="00FE4D1E">
        <w:rPr>
          <w:rFonts w:ascii="Courier New" w:hAnsi="Courier New" w:cs="Courier New"/>
          <w:sz w:val="16"/>
          <w:szCs w:val="16"/>
          <w:highlight w:val="white"/>
        </w:rPr>
        <w:t>-9,.,\-,_]*"/&gt;</w:t>
      </w:r>
    </w:p>
    <w:p w14:paraId="07A4537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4623F0B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BD5DA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628269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4D5D36D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name="Arden"</w:t>
      </w:r>
      <w:r w:rsidRPr="00CE619E">
        <w:rPr>
          <w:rFonts w:ascii="Courier New" w:hAnsi="Courier New" w:cs="Courier New"/>
          <w:sz w:val="16"/>
          <w:szCs w:val="16"/>
        </w:rPr>
        <w:t xml:space="preserve"> minOccurs="0"</w:t>
      </w:r>
      <w:r w:rsidRPr="00FE4D1E">
        <w:rPr>
          <w:rFonts w:ascii="Courier New" w:hAnsi="Courier New" w:cs="Courier New"/>
          <w:sz w:val="16"/>
          <w:szCs w:val="16"/>
          <w:highlight w:val="white"/>
        </w:rPr>
        <w:t>&gt;</w:t>
      </w:r>
    </w:p>
    <w:p w14:paraId="0C0E851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41598A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6B8E26D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2"/&gt;</w:t>
      </w:r>
    </w:p>
    <w:p w14:paraId="47740C3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2.1"/&gt;</w:t>
      </w:r>
    </w:p>
    <w:p w14:paraId="4A04C62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2.5"/&gt;</w:t>
      </w:r>
    </w:p>
    <w:p w14:paraId="3431FCB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2.6"/&gt;</w:t>
      </w:r>
    </w:p>
    <w:p w14:paraId="7CB9B83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2.7"/&gt;</w:t>
      </w:r>
    </w:p>
    <w:p w14:paraId="7BDC58B0"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2.8"/&gt;</w:t>
      </w:r>
    </w:p>
    <w:p w14:paraId="4F4341F6"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w:t>
      </w:r>
      <w:r>
        <w:rPr>
          <w:rFonts w:ascii="Courier New" w:hAnsi="Courier New" w:cs="Courier New"/>
          <w:sz w:val="16"/>
          <w:szCs w:val="16"/>
          <w:highlight w:val="white"/>
        </w:rPr>
        <w:t>sion 2.8 --&gt;</w:t>
      </w:r>
    </w:p>
    <w:p w14:paraId="6246551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value="Version 2.9"/&gt;</w:t>
      </w:r>
    </w:p>
    <w:p w14:paraId="3F3BC56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730FC22C" w14:textId="77777777" w:rsidR="00345ACB" w:rsidRPr="00FE4D1E" w:rsidRDefault="00345ACB" w:rsidP="003463B7">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w:t>
      </w:r>
      <w:r>
        <w:rPr>
          <w:rFonts w:ascii="Courier New" w:hAnsi="Courier New" w:cs="Courier New"/>
          <w:sz w:val="16"/>
          <w:szCs w:val="16"/>
          <w:highlight w:val="white"/>
        </w:rPr>
        <w:t>s:enumeration</w:t>
      </w:r>
      <w:proofErr w:type="spellEnd"/>
      <w:proofErr w:type="gramEnd"/>
      <w:r>
        <w:rPr>
          <w:rFonts w:ascii="Courier New" w:hAnsi="Courier New" w:cs="Courier New"/>
          <w:sz w:val="16"/>
          <w:szCs w:val="16"/>
          <w:highlight w:val="white"/>
        </w:rPr>
        <w:t xml:space="preserve"> value="Version 2.10</w:t>
      </w:r>
      <w:r w:rsidRPr="00FE4D1E">
        <w:rPr>
          <w:rFonts w:ascii="Courier New" w:hAnsi="Courier New" w:cs="Courier New"/>
          <w:sz w:val="16"/>
          <w:szCs w:val="16"/>
          <w:highlight w:val="white"/>
        </w:rPr>
        <w:t>"/&gt;</w:t>
      </w:r>
    </w:p>
    <w:p w14:paraId="3E990B12" w14:textId="77777777" w:rsidR="00345ACB" w:rsidRPr="00FE4D1E" w:rsidRDefault="00345ACB" w:rsidP="003463B7">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w:t>
      </w:r>
      <w:r>
        <w:rPr>
          <w:rFonts w:ascii="Courier New" w:hAnsi="Courier New" w:cs="Courier New"/>
          <w:sz w:val="16"/>
          <w:szCs w:val="16"/>
          <w:highlight w:val="white"/>
        </w:rPr>
        <w:t>10</w:t>
      </w:r>
      <w:r w:rsidRPr="00FE4D1E">
        <w:rPr>
          <w:rFonts w:ascii="Courier New" w:hAnsi="Courier New" w:cs="Courier New"/>
          <w:sz w:val="16"/>
          <w:szCs w:val="16"/>
          <w:highlight w:val="white"/>
        </w:rPr>
        <w:t xml:space="preserve"> --&gt;</w:t>
      </w:r>
    </w:p>
    <w:p w14:paraId="104A796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141FF8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99E534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9ED8B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name="Version"&gt;</w:t>
      </w:r>
    </w:p>
    <w:p w14:paraId="691A375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DC980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64A4FA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xs:maxLength</w:t>
      </w:r>
      <w:proofErr w:type="spellEnd"/>
      <w:proofErr w:type="gramEnd"/>
      <w:r w:rsidRPr="00FE4D1E">
        <w:rPr>
          <w:rFonts w:ascii="Courier New" w:hAnsi="Courier New" w:cs="Courier New"/>
          <w:sz w:val="16"/>
          <w:szCs w:val="16"/>
          <w:highlight w:val="white"/>
        </w:rPr>
        <w:t xml:space="preserve"> value="80"/&gt;</w:t>
      </w:r>
    </w:p>
    <w:p w14:paraId="0BDE6DD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6F27D4F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62148F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5F8174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name="Institution" type="</w:t>
      </w:r>
      <w:proofErr w:type="spellStart"/>
      <w:r w:rsidRPr="00FE4D1E">
        <w:rPr>
          <w:rFonts w:ascii="Courier New" w:hAnsi="Courier New" w:cs="Courier New"/>
          <w:sz w:val="16"/>
          <w:szCs w:val="16"/>
          <w:highlight w:val="white"/>
        </w:rPr>
        <w:t>InstitutionType</w:t>
      </w:r>
      <w:proofErr w:type="spellEnd"/>
      <w:r w:rsidRPr="00FE4D1E">
        <w:rPr>
          <w:rFonts w:ascii="Courier New" w:hAnsi="Courier New" w:cs="Courier New"/>
          <w:sz w:val="16"/>
          <w:szCs w:val="16"/>
          <w:highlight w:val="white"/>
        </w:rPr>
        <w:t>"/&gt;</w:t>
      </w:r>
    </w:p>
    <w:p w14:paraId="39A29EF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name="Author"&gt;</w:t>
      </w:r>
    </w:p>
    <w:p w14:paraId="2EB95A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C622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72C4F7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name="Person" type="</w:t>
      </w:r>
      <w:proofErr w:type="spellStart"/>
      <w:r w:rsidRPr="00FE4D1E">
        <w:rPr>
          <w:rFonts w:ascii="Courier New" w:hAnsi="Courier New" w:cs="Courier New"/>
          <w:sz w:val="16"/>
          <w:szCs w:val="16"/>
          <w:highlight w:val="white"/>
        </w:rPr>
        <w:t>PersonType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69F23AA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CC2485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45DA8E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825F02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name="Specialist"&gt;</w:t>
      </w:r>
    </w:p>
    <w:p w14:paraId="127AC52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AEA8A3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2C43A8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name="Person" type="</w:t>
      </w:r>
      <w:proofErr w:type="spellStart"/>
      <w:r w:rsidRPr="00FE4D1E">
        <w:rPr>
          <w:rFonts w:ascii="Courier New" w:hAnsi="Courier New" w:cs="Courier New"/>
          <w:sz w:val="16"/>
          <w:szCs w:val="16"/>
          <w:highlight w:val="white"/>
        </w:rPr>
        <w:t>PersonType</w:t>
      </w:r>
      <w:proofErr w:type="spellEnd"/>
      <w:r w:rsidRPr="00FE4D1E">
        <w:rPr>
          <w:rFonts w:ascii="Courier New" w:hAnsi="Courier New" w:cs="Courier New"/>
          <w:sz w:val="16"/>
          <w:szCs w:val="16"/>
          <w:highlight w:val="white"/>
        </w:rPr>
        <w:t>"</w:t>
      </w:r>
      <w:r>
        <w:rPr>
          <w:rFonts w:ascii="Courier New" w:hAnsi="Courier New" w:cs="Courier New"/>
          <w:sz w:val="16"/>
          <w:szCs w:val="16"/>
          <w:highlight w:val="white"/>
          <w:lang w:eastAsia="ko-KR"/>
        </w:rPr>
        <w:t xml:space="preserve"> minOccurs=</w:t>
      </w:r>
      <w:r w:rsidRPr="00FE4D1E">
        <w:rPr>
          <w:rFonts w:ascii="Courier New" w:hAnsi="Courier New" w:cs="Courier New"/>
          <w:sz w:val="16"/>
          <w:szCs w:val="16"/>
          <w:highlight w:val="white"/>
        </w:rPr>
        <w:t>"</w:t>
      </w:r>
      <w:r>
        <w:rPr>
          <w:rFonts w:ascii="Courier New" w:hAnsi="Courier New" w:cs="Courier New"/>
          <w:sz w:val="16"/>
          <w:szCs w:val="16"/>
          <w:highlight w:val="white"/>
          <w:lang w:eastAsia="ko-KR"/>
        </w:rPr>
        <w:t>0</w:t>
      </w:r>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1D06979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0F1BB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4AA09E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A49BE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name="Date" type="</w:t>
      </w:r>
      <w:proofErr w:type="spellStart"/>
      <w:r w:rsidRPr="00FE4D1E">
        <w:rPr>
          <w:rFonts w:ascii="Courier New" w:hAnsi="Courier New" w:cs="Courier New"/>
          <w:sz w:val="16"/>
          <w:szCs w:val="16"/>
          <w:highlight w:val="white"/>
        </w:rPr>
        <w:t>xs:date</w:t>
      </w:r>
      <w:proofErr w:type="spellEnd"/>
      <w:r w:rsidRPr="00FE4D1E">
        <w:rPr>
          <w:rFonts w:ascii="Courier New" w:hAnsi="Courier New" w:cs="Courier New"/>
          <w:sz w:val="16"/>
          <w:szCs w:val="16"/>
          <w:highlight w:val="white"/>
        </w:rPr>
        <w:t>"/&gt;</w:t>
      </w:r>
    </w:p>
    <w:p w14:paraId="3A3046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name="Validation"&gt;</w:t>
      </w:r>
    </w:p>
    <w:p w14:paraId="6900FF8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6575C9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4089084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value="testing"/&gt;</w:t>
      </w:r>
    </w:p>
    <w:p w14:paraId="640FF87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value="research"/&gt;</w:t>
      </w:r>
    </w:p>
    <w:p w14:paraId="53BCCC0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value="production"/&gt;</w:t>
      </w:r>
    </w:p>
    <w:p w14:paraId="0CECAC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value="expired"/&gt;</w:t>
      </w:r>
    </w:p>
    <w:p w14:paraId="6EACD5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777B61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534C44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FF3A3C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0DDBCB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59E7D2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C33D02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InstitutionType</w:t>
      </w:r>
      <w:proofErr w:type="spellEnd"/>
      <w:r w:rsidRPr="00FE4D1E">
        <w:rPr>
          <w:rFonts w:ascii="Courier New" w:hAnsi="Courier New" w:cs="Courier New"/>
          <w:sz w:val="16"/>
          <w:szCs w:val="16"/>
          <w:highlight w:val="white"/>
        </w:rPr>
        <w:t>"&gt;</w:t>
      </w:r>
    </w:p>
    <w:p w14:paraId="1AC54E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1E6502C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&gt;</w:t>
      </w:r>
      <w:proofErr w:type="spellStart"/>
      <w:r w:rsidRPr="00FE4D1E">
        <w:rPr>
          <w:rFonts w:ascii="Courier New" w:hAnsi="Courier New" w:cs="Courier New"/>
          <w:sz w:val="16"/>
          <w:szCs w:val="16"/>
          <w:highlight w:val="white"/>
        </w:rPr>
        <w:t>insitutuion</w:t>
      </w:r>
      <w:proofErr w:type="spellEnd"/>
      <w:r w:rsidRPr="00FE4D1E">
        <w:rPr>
          <w:rFonts w:ascii="Courier New" w:hAnsi="Courier New" w:cs="Courier New"/>
          <w:sz w:val="16"/>
          <w:szCs w:val="16"/>
          <w:highlight w:val="white"/>
        </w:rPr>
        <w:t xml:space="preserve"> definition associated with institution slot and person association&lt;/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242737F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0F9A21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707A68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Name_of_Institution</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6B8C488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name="Contact" type="</w:t>
      </w:r>
      <w:proofErr w:type="spellStart"/>
      <w:r w:rsidRPr="00FE4D1E">
        <w:rPr>
          <w:rFonts w:ascii="Courier New" w:hAnsi="Courier New" w:cs="Courier New"/>
          <w:sz w:val="16"/>
          <w:szCs w:val="16"/>
          <w:highlight w:val="white"/>
        </w:rPr>
        <w:t>ContactType</w:t>
      </w:r>
      <w:proofErr w:type="spellEnd"/>
      <w:r w:rsidRPr="00FE4D1E">
        <w:rPr>
          <w:rFonts w:ascii="Courier New" w:hAnsi="Courier New" w:cs="Courier New"/>
          <w:sz w:val="16"/>
          <w:szCs w:val="16"/>
          <w:highlight w:val="white"/>
        </w:rPr>
        <w:t>" minOccurs="0"/&gt;</w:t>
      </w:r>
    </w:p>
    <w:p w14:paraId="7FC6774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Institution_Type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7BDB70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Institution_Constitution</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2C89327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661890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6D3635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PersonType</w:t>
      </w:r>
      <w:proofErr w:type="spellEnd"/>
      <w:r w:rsidRPr="00FE4D1E">
        <w:rPr>
          <w:rFonts w:ascii="Courier New" w:hAnsi="Courier New" w:cs="Courier New"/>
          <w:sz w:val="16"/>
          <w:szCs w:val="16"/>
          <w:highlight w:val="white"/>
        </w:rPr>
        <w:t>"&gt;</w:t>
      </w:r>
    </w:p>
    <w:p w14:paraId="769682C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0723F06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 xml:space="preserve">&gt;defines a person in the role of an </w:t>
      </w:r>
      <w:proofErr w:type="spellStart"/>
      <w:r w:rsidRPr="00FE4D1E">
        <w:rPr>
          <w:rFonts w:ascii="Courier New" w:hAnsi="Courier New" w:cs="Courier New"/>
          <w:sz w:val="16"/>
          <w:szCs w:val="16"/>
          <w:highlight w:val="white"/>
        </w:rPr>
        <w:t>MLM</w:t>
      </w:r>
      <w:proofErr w:type="spellEnd"/>
      <w:r w:rsidRPr="00FE4D1E">
        <w:rPr>
          <w:rFonts w:ascii="Courier New" w:hAnsi="Courier New" w:cs="Courier New"/>
          <w:sz w:val="16"/>
          <w:szCs w:val="16"/>
          <w:highlight w:val="white"/>
        </w:rPr>
        <w:t xml:space="preserve"> author or specialist&lt;/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08CA464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52F8029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F88360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Person_ID</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xs:ID</w:t>
      </w:r>
      <w:proofErr w:type="spellEnd"/>
      <w:r w:rsidRPr="00FE4D1E">
        <w:rPr>
          <w:rFonts w:ascii="Courier New" w:hAnsi="Courier New" w:cs="Courier New"/>
          <w:sz w:val="16"/>
          <w:szCs w:val="16"/>
          <w:highlight w:val="white"/>
        </w:rPr>
        <w:t>" minOccurs="0"/&gt;</w:t>
      </w:r>
    </w:p>
    <w:p w14:paraId="778E200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226EC8A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F14F6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name="FirstName"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324CF68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MiddleName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4D9A940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SurName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3E2CA09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11A6D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name="Name"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7DFA83A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0E98E04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Surfix</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19E1CCF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name="Generational"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0680847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name="Degree"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0B6651D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name="Contact" type="</w:t>
      </w:r>
      <w:proofErr w:type="spellStart"/>
      <w:r w:rsidRPr="00FE4D1E">
        <w:rPr>
          <w:rFonts w:ascii="Courier New" w:hAnsi="Courier New" w:cs="Courier New"/>
          <w:sz w:val="16"/>
          <w:szCs w:val="16"/>
          <w:highlight w:val="white"/>
        </w:rPr>
        <w:t>ContactType</w:t>
      </w:r>
      <w:proofErr w:type="spellEnd"/>
      <w:r w:rsidRPr="00FE4D1E">
        <w:rPr>
          <w:rFonts w:ascii="Courier New" w:hAnsi="Courier New" w:cs="Courier New"/>
          <w:sz w:val="16"/>
          <w:szCs w:val="16"/>
          <w:highlight w:val="white"/>
        </w:rPr>
        <w:t>" minOccurs="0"/&gt;</w:t>
      </w:r>
    </w:p>
    <w:p w14:paraId="6F5EC76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name="Profession"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22147E8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Relevant_Expertise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0746DF3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Classification_Relevant_Expertise</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44EE9A4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10A13FF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15203DC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value="Content Area Expert"/&gt;</w:t>
      </w:r>
    </w:p>
    <w:p w14:paraId="10EEBA9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value="Patient/</w:t>
      </w:r>
      <w:proofErr w:type="spellStart"/>
      <w:r w:rsidRPr="00FE4D1E">
        <w:rPr>
          <w:rFonts w:ascii="Courier New" w:hAnsi="Courier New" w:cs="Courier New"/>
          <w:sz w:val="16"/>
          <w:szCs w:val="16"/>
          <w:highlight w:val="white"/>
        </w:rPr>
        <w:t>Carers</w:t>
      </w:r>
      <w:proofErr w:type="spellEnd"/>
      <w:r w:rsidRPr="00FE4D1E">
        <w:rPr>
          <w:rFonts w:ascii="Courier New" w:hAnsi="Courier New" w:cs="Courier New"/>
          <w:sz w:val="16"/>
          <w:szCs w:val="16"/>
          <w:highlight w:val="white"/>
        </w:rPr>
        <w:t xml:space="preserve"> Representative"/&gt;</w:t>
      </w:r>
    </w:p>
    <w:p w14:paraId="3179B8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value="Guideline Methodologist"/&gt;</w:t>
      </w:r>
    </w:p>
    <w:p w14:paraId="25B3914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value="Systematic Reviewer"/&gt;</w:t>
      </w:r>
    </w:p>
    <w:p w14:paraId="74D90D7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value="Meta Analyst"/&gt;</w:t>
      </w:r>
    </w:p>
    <w:p w14:paraId="45E72C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value="Heath Economist"/&gt;</w:t>
      </w:r>
    </w:p>
    <w:p w14:paraId="50AFB8A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value="Information Scientist"/&gt;</w:t>
      </w:r>
    </w:p>
    <w:p w14:paraId="004CA1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Adminstrative</w:t>
      </w:r>
      <w:proofErr w:type="spellEnd"/>
      <w:r w:rsidRPr="00FE4D1E">
        <w:rPr>
          <w:rFonts w:ascii="Courier New" w:hAnsi="Courier New" w:cs="Courier New"/>
          <w:sz w:val="16"/>
          <w:szCs w:val="16"/>
          <w:highlight w:val="white"/>
        </w:rPr>
        <w:t xml:space="preserve"> Support"/&gt;</w:t>
      </w:r>
    </w:p>
    <w:p w14:paraId="16E6724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21BC0A9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45EEBBB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2A459B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Potential_Conflicts_of_Interest</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26135D9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Insitution_Affiliation</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4FFAFB1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A8098B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270B1F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name="Institution" type="</w:t>
      </w:r>
      <w:proofErr w:type="spellStart"/>
      <w:r w:rsidRPr="00FE4D1E">
        <w:rPr>
          <w:rFonts w:ascii="Courier New" w:hAnsi="Courier New" w:cs="Courier New"/>
          <w:sz w:val="16"/>
          <w:szCs w:val="16"/>
          <w:highlight w:val="white"/>
        </w:rPr>
        <w:t>InstitutionType</w:t>
      </w:r>
      <w:proofErr w:type="spellEnd"/>
      <w:r w:rsidRPr="00FE4D1E">
        <w:rPr>
          <w:rFonts w:ascii="Courier New" w:hAnsi="Courier New" w:cs="Courier New"/>
          <w:sz w:val="16"/>
          <w:szCs w:val="16"/>
          <w:highlight w:val="white"/>
        </w:rPr>
        <w:t>"/&gt;</w:t>
      </w:r>
    </w:p>
    <w:p w14:paraId="18688E7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Institutional_Role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7E2DA85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Representitive_Role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xs:boolean</w:t>
      </w:r>
      <w:proofErr w:type="spellEnd"/>
      <w:r w:rsidRPr="00FE4D1E">
        <w:rPr>
          <w:rFonts w:ascii="Courier New" w:hAnsi="Courier New" w:cs="Courier New"/>
          <w:sz w:val="16"/>
          <w:szCs w:val="16"/>
          <w:highlight w:val="white"/>
        </w:rPr>
        <w:t>" minOccurs="0"/&gt;</w:t>
      </w:r>
    </w:p>
    <w:p w14:paraId="389F23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C2BBEE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546FC8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F51CC3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014FE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07FD29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ContactType</w:t>
      </w:r>
      <w:proofErr w:type="spellEnd"/>
      <w:r w:rsidRPr="00FE4D1E">
        <w:rPr>
          <w:rFonts w:ascii="Courier New" w:hAnsi="Courier New" w:cs="Courier New"/>
          <w:sz w:val="16"/>
          <w:szCs w:val="16"/>
          <w:highlight w:val="white"/>
        </w:rPr>
        <w:t>"&gt;</w:t>
      </w:r>
    </w:p>
    <w:p w14:paraId="12BFD0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63B103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&gt;contact information for an entity&lt;/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18F325C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42FC27F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E961A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name="Address"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3F771C5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name="Telephone"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578645D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name="Fax"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5531161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name="E-mail"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5729BF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Web_Site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xs:anyURI</w:t>
      </w:r>
      <w:proofErr w:type="spell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7A8872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756E2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B47AC4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&gt;</w:t>
      </w:r>
    </w:p>
    <w:p w14:paraId="07AA4ABD" w14:textId="77777777" w:rsidR="00345ACB" w:rsidRPr="00026D1B" w:rsidRDefault="00345ACB" w:rsidP="008F10EB">
      <w:pPr>
        <w:pStyle w:val="AppendixH3"/>
      </w:pPr>
      <w:proofErr w:type="spellStart"/>
      <w:r>
        <w:t>A1</w:t>
      </w:r>
      <w:r w:rsidRPr="00026D1B">
        <w:t>.</w:t>
      </w:r>
      <w:r>
        <w:t>2.</w:t>
      </w:r>
      <w:r w:rsidRPr="00026D1B">
        <w:t>2.3</w:t>
      </w:r>
      <w:proofErr w:type="spellEnd"/>
      <w:r w:rsidRPr="00026D1B">
        <w:t xml:space="preserve"> File: ArdenLibrary2_9.xsd.</w:t>
      </w:r>
    </w:p>
    <w:p w14:paraId="2B01E7D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&lt;?xml version="1.0" encoding="UTF-8"?&gt;</w:t>
      </w:r>
    </w:p>
    <w:p w14:paraId="0327D8E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xmlns:xs</w:t>
      </w:r>
      <w:proofErr w:type="spellEnd"/>
      <w:r w:rsidRPr="00FE4D1E">
        <w:rPr>
          <w:rFonts w:ascii="Courier New" w:hAnsi="Courier New" w:cs="Courier New"/>
          <w:sz w:val="16"/>
          <w:szCs w:val="16"/>
          <w:highlight w:val="white"/>
        </w:rPr>
        <w:t xml:space="preserve">="http://www.w3.org/2001/XMLSchema" </w:t>
      </w:r>
      <w:proofErr w:type="spellStart"/>
      <w:r w:rsidRPr="00FE4D1E">
        <w:rPr>
          <w:rFonts w:ascii="Courier New" w:hAnsi="Courier New" w:cs="Courier New"/>
          <w:sz w:val="16"/>
          <w:szCs w:val="16"/>
          <w:highlight w:val="white"/>
        </w:rPr>
        <w:t>elementFormDefault</w:t>
      </w:r>
      <w:proofErr w:type="spellEnd"/>
      <w:r w:rsidRPr="00FE4D1E">
        <w:rPr>
          <w:rFonts w:ascii="Courier New" w:hAnsi="Courier New" w:cs="Courier New"/>
          <w:sz w:val="16"/>
          <w:szCs w:val="16"/>
          <w:highlight w:val="white"/>
        </w:rPr>
        <w:t xml:space="preserve">="qualified" </w:t>
      </w:r>
      <w:proofErr w:type="spellStart"/>
      <w:r w:rsidRPr="00FE4D1E">
        <w:rPr>
          <w:rFonts w:ascii="Courier New" w:hAnsi="Courier New" w:cs="Courier New"/>
          <w:sz w:val="16"/>
          <w:szCs w:val="16"/>
          <w:highlight w:val="white"/>
        </w:rPr>
        <w:t>attributeFormDefault</w:t>
      </w:r>
      <w:proofErr w:type="spellEnd"/>
      <w:r w:rsidRPr="00FE4D1E">
        <w:rPr>
          <w:rFonts w:ascii="Courier New" w:hAnsi="Courier New" w:cs="Courier New"/>
          <w:sz w:val="16"/>
          <w:szCs w:val="16"/>
          <w:highlight w:val="white"/>
        </w:rPr>
        <w:t>="unqualified"&gt;</w:t>
      </w:r>
    </w:p>
    <w:p w14:paraId="2AB8FFC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name="Library"&gt;</w:t>
      </w:r>
    </w:p>
    <w:p w14:paraId="1639DB7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44A5A1C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 xml:space="preserve">&gt;Library Category -- metadata about the medical knowledge in the </w:t>
      </w:r>
      <w:proofErr w:type="spellStart"/>
      <w:r w:rsidRPr="00FE4D1E">
        <w:rPr>
          <w:rFonts w:ascii="Courier New" w:hAnsi="Courier New" w:cs="Courier New"/>
          <w:sz w:val="16"/>
          <w:szCs w:val="16"/>
          <w:highlight w:val="white"/>
        </w:rPr>
        <w:t>MLM</w:t>
      </w:r>
      <w:proofErr w:type="spellEnd"/>
      <w:r w:rsidRPr="00FE4D1E">
        <w:rPr>
          <w:rFonts w:ascii="Courier New" w:hAnsi="Courier New" w:cs="Courier New"/>
          <w:sz w:val="16"/>
          <w:szCs w:val="16"/>
          <w:highlight w:val="white"/>
        </w:rPr>
        <w:t>&lt;/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213CFE1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3BEC1F7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C807F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8B4F98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name="Purpose"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71D5804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name="Explanation"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6A7855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name="Keywords"&gt;</w:t>
      </w:r>
    </w:p>
    <w:p w14:paraId="03B2B77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A3522C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384F2C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name="Keyword"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E61BFA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7039A2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03DB47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A4215F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name="Citations" minOccurs="0"&gt;</w:t>
      </w:r>
    </w:p>
    <w:p w14:paraId="6450CC6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ABDEC4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31D178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name="Citation"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E1BC2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9F8CE6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913DAB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CitationLevel</w:t>
      </w:r>
      <w:proofErr w:type="spellEnd"/>
      <w:r w:rsidRPr="00FE4D1E">
        <w:rPr>
          <w:rFonts w:ascii="Courier New" w:hAnsi="Courier New" w:cs="Courier New"/>
          <w:sz w:val="16"/>
          <w:szCs w:val="16"/>
          <w:highlight w:val="white"/>
        </w:rPr>
        <w:t>" minOccurs="0"&gt;</w:t>
      </w:r>
    </w:p>
    <w:p w14:paraId="79BAF51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1458BC2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B36434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value="support"/&gt;</w:t>
      </w:r>
    </w:p>
    <w:p w14:paraId="5BC026A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value="refute"/&gt;</w:t>
      </w:r>
    </w:p>
    <w:p w14:paraId="7598AE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7D7B085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73FC00C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5B74A1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CitationText</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03A1D57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2879E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7E9FD9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6B2429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FB0EE8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1BA69F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77FC47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name="Links" minOccurs="0"&gt;</w:t>
      </w:r>
    </w:p>
    <w:p w14:paraId="2BA077E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6258B2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95818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name="Link"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33B6B56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35B12F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7F3EEB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LinkType</w:t>
      </w:r>
      <w:proofErr w:type="spellEnd"/>
      <w:r w:rsidRPr="00FE4D1E">
        <w:rPr>
          <w:rFonts w:ascii="Courier New" w:hAnsi="Courier New" w:cs="Courier New"/>
          <w:sz w:val="16"/>
          <w:szCs w:val="16"/>
          <w:highlight w:val="white"/>
        </w:rPr>
        <w:t>" minOccurs="0"&gt;</w:t>
      </w:r>
    </w:p>
    <w:p w14:paraId="441AB46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4F87DB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9F37F3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xs:whiteSpace</w:t>
      </w:r>
      <w:proofErr w:type="spellEnd"/>
      <w:proofErr w:type="gramEnd"/>
      <w:r w:rsidRPr="00FE4D1E">
        <w:rPr>
          <w:rFonts w:ascii="Courier New" w:hAnsi="Courier New" w:cs="Courier New"/>
          <w:sz w:val="16"/>
          <w:szCs w:val="16"/>
          <w:highlight w:val="white"/>
        </w:rPr>
        <w:t xml:space="preserve"> value="replace"/&gt;</w:t>
      </w:r>
    </w:p>
    <w:p w14:paraId="7D65488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URL_Link</w:t>
      </w:r>
      <w:proofErr w:type="spellEnd"/>
      <w:r w:rsidRPr="00FE4D1E">
        <w:rPr>
          <w:rFonts w:ascii="Courier New" w:hAnsi="Courier New" w:cs="Courier New"/>
          <w:sz w:val="16"/>
          <w:szCs w:val="16"/>
          <w:highlight w:val="white"/>
        </w:rPr>
        <w:t>"/&gt;</w:t>
      </w:r>
    </w:p>
    <w:p w14:paraId="319D8A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MeSH_Link</w:t>
      </w:r>
      <w:proofErr w:type="spellEnd"/>
      <w:r w:rsidRPr="00FE4D1E">
        <w:rPr>
          <w:rFonts w:ascii="Courier New" w:hAnsi="Courier New" w:cs="Courier New"/>
          <w:sz w:val="16"/>
          <w:szCs w:val="16"/>
          <w:highlight w:val="white"/>
        </w:rPr>
        <w:t>"/&gt;</w:t>
      </w:r>
    </w:p>
    <w:p w14:paraId="03D2DC4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EXE_Link</w:t>
      </w:r>
      <w:proofErr w:type="spellEnd"/>
      <w:r w:rsidRPr="00FE4D1E">
        <w:rPr>
          <w:rFonts w:ascii="Courier New" w:hAnsi="Courier New" w:cs="Courier New"/>
          <w:sz w:val="16"/>
          <w:szCs w:val="16"/>
          <w:highlight w:val="white"/>
        </w:rPr>
        <w:t>"/&gt;</w:t>
      </w:r>
    </w:p>
    <w:p w14:paraId="4B5A0B6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Other_Link</w:t>
      </w:r>
      <w:proofErr w:type="spellEnd"/>
      <w:r w:rsidRPr="00FE4D1E">
        <w:rPr>
          <w:rFonts w:ascii="Courier New" w:hAnsi="Courier New" w:cs="Courier New"/>
          <w:sz w:val="16"/>
          <w:szCs w:val="16"/>
          <w:highlight w:val="white"/>
        </w:rPr>
        <w:t>"/&gt;</w:t>
      </w:r>
    </w:p>
    <w:p w14:paraId="5874464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7FBA210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291418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98C0FB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LinkName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4D42DAD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LinkText</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18D2F06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F5E82E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CFC03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80CD22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EE7A8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83AA08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C2E7EA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EBD3A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C7E552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594A08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&gt;</w:t>
      </w:r>
    </w:p>
    <w:p w14:paraId="41DFA7E6" w14:textId="77777777" w:rsidR="00345ACB" w:rsidRPr="00026D1B" w:rsidRDefault="00345ACB" w:rsidP="008F10EB">
      <w:pPr>
        <w:pStyle w:val="AppendixH3"/>
      </w:pPr>
      <w:proofErr w:type="spellStart"/>
      <w:r>
        <w:t>A1</w:t>
      </w:r>
      <w:r w:rsidRPr="00026D1B">
        <w:t>.2.4</w:t>
      </w:r>
      <w:proofErr w:type="spellEnd"/>
      <w:r w:rsidRPr="00026D1B">
        <w:t xml:space="preserve"> File: ArdenKnowledge2_9.xsd.</w:t>
      </w:r>
    </w:p>
    <w:p w14:paraId="3C38ED4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&lt;?xml version="1.0" encoding="UTF-8"?&gt;</w:t>
      </w:r>
    </w:p>
    <w:p w14:paraId="6EF2DA7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xmlns:xs</w:t>
      </w:r>
      <w:proofErr w:type="spellEnd"/>
      <w:r w:rsidRPr="00FE4D1E">
        <w:rPr>
          <w:rFonts w:ascii="Courier New" w:hAnsi="Courier New" w:cs="Courier New"/>
          <w:sz w:val="16"/>
          <w:szCs w:val="16"/>
          <w:highlight w:val="white"/>
        </w:rPr>
        <w:t xml:space="preserve">="http://www.w3.org/2001/XMLSchema" </w:t>
      </w:r>
      <w:proofErr w:type="spellStart"/>
      <w:r w:rsidRPr="00FE4D1E">
        <w:rPr>
          <w:rFonts w:ascii="Courier New" w:hAnsi="Courier New" w:cs="Courier New"/>
          <w:sz w:val="16"/>
          <w:szCs w:val="16"/>
          <w:highlight w:val="white"/>
        </w:rPr>
        <w:t>elementFormDefault</w:t>
      </w:r>
      <w:proofErr w:type="spellEnd"/>
      <w:r w:rsidRPr="00FE4D1E">
        <w:rPr>
          <w:rFonts w:ascii="Courier New" w:hAnsi="Courier New" w:cs="Courier New"/>
          <w:sz w:val="16"/>
          <w:szCs w:val="16"/>
          <w:highlight w:val="white"/>
        </w:rPr>
        <w:t xml:space="preserve">="qualified" </w:t>
      </w:r>
      <w:proofErr w:type="spellStart"/>
      <w:r w:rsidRPr="00FE4D1E">
        <w:rPr>
          <w:rFonts w:ascii="Courier New" w:hAnsi="Courier New" w:cs="Courier New"/>
          <w:sz w:val="16"/>
          <w:szCs w:val="16"/>
          <w:highlight w:val="white"/>
        </w:rPr>
        <w:t>attributeFormDefault</w:t>
      </w:r>
      <w:proofErr w:type="spellEnd"/>
      <w:r w:rsidRPr="00FE4D1E">
        <w:rPr>
          <w:rFonts w:ascii="Courier New" w:hAnsi="Courier New" w:cs="Courier New"/>
          <w:sz w:val="16"/>
          <w:szCs w:val="16"/>
          <w:highlight w:val="white"/>
        </w:rPr>
        <w:t>="unqualified"&gt;</w:t>
      </w:r>
    </w:p>
    <w:p w14:paraId="75B4BB4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xs:include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schemaLocation</w:t>
      </w:r>
      <w:proofErr w:type="spellEnd"/>
      <w:r w:rsidRPr="00FE4D1E">
        <w:rPr>
          <w:rFonts w:ascii="Courier New" w:hAnsi="Courier New" w:cs="Courier New"/>
          <w:sz w:val="16"/>
          <w:szCs w:val="16"/>
          <w:highlight w:val="white"/>
        </w:rPr>
        <w:t>="ArdenKnowledgeExpression2_9.xsd"/&gt;</w:t>
      </w:r>
    </w:p>
    <w:p w14:paraId="3180C8B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name="Knowledge"&gt;</w:t>
      </w:r>
    </w:p>
    <w:p w14:paraId="349FEF9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76B6492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xs:documentation</w:t>
      </w:r>
      <w:proofErr w:type="spellEnd"/>
      <w:proofErr w:type="gramEnd"/>
      <w:r w:rsidRPr="00FE4D1E">
        <w:rPr>
          <w:rFonts w:ascii="Courier New" w:hAnsi="Courier New" w:cs="Courier New"/>
          <w:sz w:val="16"/>
          <w:szCs w:val="16"/>
          <w:highlight w:val="white"/>
        </w:rPr>
        <w:t>&gt;Knowledge Category -- data mappings, evoking / triggering event definitions, clinical logic, actions to be taken based on clinical logic&lt;/</w:t>
      </w:r>
      <w:proofErr w:type="spellStart"/>
      <w:r w:rsidRPr="00FE4D1E">
        <w:rPr>
          <w:rFonts w:ascii="Courier New" w:hAnsi="Courier New" w:cs="Courier New"/>
          <w:sz w:val="16"/>
          <w:szCs w:val="16"/>
          <w:highlight w:val="white"/>
        </w:rPr>
        <w:t>xs:documentation</w:t>
      </w:r>
      <w:proofErr w:type="spellEnd"/>
      <w:r w:rsidRPr="00FE4D1E">
        <w:rPr>
          <w:rFonts w:ascii="Courier New" w:hAnsi="Courier New" w:cs="Courier New"/>
          <w:sz w:val="16"/>
          <w:szCs w:val="16"/>
          <w:highlight w:val="white"/>
        </w:rPr>
        <w:t>&gt;</w:t>
      </w:r>
    </w:p>
    <w:p w14:paraId="4A21D90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xs:annotation</w:t>
      </w:r>
      <w:proofErr w:type="spellEnd"/>
      <w:proofErr w:type="gramEnd"/>
      <w:r w:rsidRPr="00FE4D1E">
        <w:rPr>
          <w:rFonts w:ascii="Courier New" w:hAnsi="Courier New" w:cs="Courier New"/>
          <w:sz w:val="16"/>
          <w:szCs w:val="16"/>
          <w:highlight w:val="white"/>
        </w:rPr>
        <w:t>&gt;</w:t>
      </w:r>
    </w:p>
    <w:p w14:paraId="0F8EC1E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2B05EE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3369EE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name="Type"&gt;</w:t>
      </w:r>
    </w:p>
    <w:p w14:paraId="117B316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3E221CE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3DBB620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w:t>
      </w:r>
      <w:proofErr w:type="spellStart"/>
      <w:r w:rsidRPr="00FE4D1E">
        <w:rPr>
          <w:rFonts w:ascii="Courier New" w:hAnsi="Courier New" w:cs="Courier New"/>
          <w:sz w:val="16"/>
          <w:szCs w:val="16"/>
          <w:highlight w:val="white"/>
        </w:rPr>
        <w:t>data_driven</w:t>
      </w:r>
      <w:proofErr w:type="spellEnd"/>
      <w:r w:rsidRPr="00FE4D1E">
        <w:rPr>
          <w:rFonts w:ascii="Courier New" w:hAnsi="Courier New" w:cs="Courier New"/>
          <w:sz w:val="16"/>
          <w:szCs w:val="16"/>
          <w:highlight w:val="white"/>
        </w:rPr>
        <w:t>"/&gt;</w:t>
      </w:r>
    </w:p>
    <w:p w14:paraId="58AD2C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value="data-driven"/&gt;</w:t>
      </w:r>
    </w:p>
    <w:p w14:paraId="0693981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673E3C9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59A63F7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9DDD2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name="Data"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2DE75EB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name="Priority" default="50" minOccurs="0"&gt;</w:t>
      </w:r>
    </w:p>
    <w:p w14:paraId="202A14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096B34B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xs:decimal</w:t>
      </w:r>
      <w:proofErr w:type="spellEnd"/>
      <w:r w:rsidRPr="00FE4D1E">
        <w:rPr>
          <w:rFonts w:ascii="Courier New" w:hAnsi="Courier New" w:cs="Courier New"/>
          <w:sz w:val="16"/>
          <w:szCs w:val="16"/>
          <w:highlight w:val="white"/>
        </w:rPr>
        <w:t>"&gt;</w:t>
      </w:r>
    </w:p>
    <w:p w14:paraId="70D2FD7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xs:minInclusive</w:t>
      </w:r>
      <w:proofErr w:type="spellEnd"/>
      <w:proofErr w:type="gramEnd"/>
      <w:r w:rsidRPr="00FE4D1E">
        <w:rPr>
          <w:rFonts w:ascii="Courier New" w:hAnsi="Courier New" w:cs="Courier New"/>
          <w:sz w:val="16"/>
          <w:szCs w:val="16"/>
          <w:highlight w:val="white"/>
        </w:rPr>
        <w:t xml:space="preserve"> value="1"/&gt;</w:t>
      </w:r>
    </w:p>
    <w:p w14:paraId="6952B10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xs:maxInclusive</w:t>
      </w:r>
      <w:proofErr w:type="spellEnd"/>
      <w:proofErr w:type="gramEnd"/>
      <w:r w:rsidRPr="00FE4D1E">
        <w:rPr>
          <w:rFonts w:ascii="Courier New" w:hAnsi="Courier New" w:cs="Courier New"/>
          <w:sz w:val="16"/>
          <w:szCs w:val="16"/>
          <w:highlight w:val="white"/>
        </w:rPr>
        <w:t xml:space="preserve"> value="99"/&gt;</w:t>
      </w:r>
    </w:p>
    <w:p w14:paraId="245DF12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42F8FA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4B2977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269D9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name="Evoke" type="</w:t>
      </w:r>
      <w:proofErr w:type="spellStart"/>
      <w:r w:rsidRPr="00FE4D1E">
        <w:rPr>
          <w:rFonts w:ascii="Courier New" w:hAnsi="Courier New" w:cs="Courier New"/>
          <w:sz w:val="16"/>
          <w:szCs w:val="16"/>
          <w:highlight w:val="white"/>
        </w:rPr>
        <w:t>EvokeStatementType</w:t>
      </w:r>
      <w:proofErr w:type="spellEnd"/>
      <w:r w:rsidRPr="00FE4D1E">
        <w:rPr>
          <w:rFonts w:ascii="Courier New" w:hAnsi="Courier New" w:cs="Courier New"/>
          <w:sz w:val="16"/>
          <w:szCs w:val="16"/>
          <w:highlight w:val="white"/>
        </w:rPr>
        <w:t>" minOccurs="0"/&gt;</w:t>
      </w:r>
    </w:p>
    <w:p w14:paraId="21C0FD8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name="Logic"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03CA757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name="Action"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0908244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name="Urgency" minOccurs="0"&gt;</w:t>
      </w:r>
    </w:p>
    <w:p w14:paraId="1864826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2EC3F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xs:integer</w:t>
      </w:r>
      <w:proofErr w:type="spellEnd"/>
      <w:r w:rsidRPr="00FE4D1E">
        <w:rPr>
          <w:rFonts w:ascii="Courier New" w:hAnsi="Courier New" w:cs="Courier New"/>
          <w:sz w:val="16"/>
          <w:szCs w:val="16"/>
          <w:highlight w:val="white"/>
        </w:rPr>
        <w:t>"&gt;</w:t>
      </w:r>
    </w:p>
    <w:p w14:paraId="1C57874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xs:minInclusive</w:t>
      </w:r>
      <w:proofErr w:type="spellEnd"/>
      <w:proofErr w:type="gramEnd"/>
      <w:r w:rsidRPr="00FE4D1E">
        <w:rPr>
          <w:rFonts w:ascii="Courier New" w:hAnsi="Courier New" w:cs="Courier New"/>
          <w:sz w:val="16"/>
          <w:szCs w:val="16"/>
          <w:highlight w:val="white"/>
        </w:rPr>
        <w:t xml:space="preserve"> value="1"/&gt;</w:t>
      </w:r>
    </w:p>
    <w:p w14:paraId="64ED0A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xs:maxInclusive</w:t>
      </w:r>
      <w:proofErr w:type="spellEnd"/>
      <w:proofErr w:type="gramEnd"/>
      <w:r w:rsidRPr="00FE4D1E">
        <w:rPr>
          <w:rFonts w:ascii="Courier New" w:hAnsi="Courier New" w:cs="Courier New"/>
          <w:sz w:val="16"/>
          <w:szCs w:val="16"/>
          <w:highlight w:val="white"/>
        </w:rPr>
        <w:t xml:space="preserve"> value="99"/&gt;</w:t>
      </w:r>
    </w:p>
    <w:p w14:paraId="74BC9A0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026EB1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6BAE81C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0B5DE2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C1953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29E24A3"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7F075BB"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name="Assignment"&gt;</w:t>
      </w:r>
    </w:p>
    <w:p w14:paraId="1EE14BC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442581D0"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6DF1E4F2"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xs:choice</w:t>
      </w:r>
      <w:proofErr w:type="spellEnd"/>
      <w:proofErr w:type="gramEnd"/>
      <w:r w:rsidRPr="004E5FB0">
        <w:rPr>
          <w:rFonts w:ascii="Courier New" w:hAnsi="Courier New" w:cs="Courier New"/>
          <w:sz w:val="16"/>
          <w:szCs w:val="16"/>
          <w:lang w:eastAsia="ko-KR"/>
        </w:rPr>
        <w:t>&gt;</w:t>
      </w:r>
    </w:p>
    <w:p w14:paraId="73E916B1"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name="Identifier" type="</w:t>
      </w:r>
      <w:proofErr w:type="spellStart"/>
      <w:r w:rsidRPr="004E5FB0">
        <w:rPr>
          <w:rFonts w:ascii="Courier New" w:hAnsi="Courier New" w:cs="Courier New"/>
          <w:sz w:val="16"/>
          <w:szCs w:val="16"/>
          <w:lang w:eastAsia="ko-KR"/>
        </w:rPr>
        <w:t>DotOperatorSupportIdentifierType</w:t>
      </w:r>
      <w:proofErr w:type="spellEnd"/>
      <w:r w:rsidRPr="004E5FB0">
        <w:rPr>
          <w:rFonts w:ascii="Courier New" w:hAnsi="Courier New" w:cs="Courier New"/>
          <w:sz w:val="16"/>
          <w:szCs w:val="16"/>
          <w:lang w:eastAsia="ko-KR"/>
        </w:rPr>
        <w:t>"/&gt;</w:t>
      </w:r>
    </w:p>
    <w:p w14:paraId="50186B07"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TimeOf</w:t>
      </w:r>
      <w:proofErr w:type="spellEnd"/>
      <w:r w:rsidRPr="004E5FB0">
        <w:rPr>
          <w:rFonts w:ascii="Courier New" w:hAnsi="Courier New" w:cs="Courier New"/>
          <w:sz w:val="16"/>
          <w:szCs w:val="16"/>
          <w:lang w:eastAsia="ko-KR"/>
        </w:rPr>
        <w:t>"&gt;</w:t>
      </w:r>
    </w:p>
    <w:p w14:paraId="53CEC694"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3EA51034"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5D6B7F11"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name="Identifier" type="</w:t>
      </w:r>
      <w:proofErr w:type="spellStart"/>
      <w:r w:rsidRPr="004E5FB0">
        <w:rPr>
          <w:rFonts w:ascii="Courier New" w:hAnsi="Courier New" w:cs="Courier New"/>
          <w:sz w:val="16"/>
          <w:szCs w:val="16"/>
          <w:lang w:eastAsia="ko-KR"/>
        </w:rPr>
        <w:t>GeneralIdentifierType</w:t>
      </w:r>
      <w:proofErr w:type="spellEnd"/>
      <w:r w:rsidRPr="004E5FB0">
        <w:rPr>
          <w:rFonts w:ascii="Courier New" w:hAnsi="Courier New" w:cs="Courier New"/>
          <w:sz w:val="16"/>
          <w:szCs w:val="16"/>
          <w:lang w:eastAsia="ko-KR"/>
        </w:rPr>
        <w:t>"/&gt;</w:t>
      </w:r>
    </w:p>
    <w:p w14:paraId="7FF6A9C1"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34DB579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5DBCD74F"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&gt;</w:t>
      </w:r>
    </w:p>
    <w:p w14:paraId="309CD129"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ApplicabilityOf</w:t>
      </w:r>
      <w:proofErr w:type="spellEnd"/>
      <w:r w:rsidRPr="004E5FB0">
        <w:rPr>
          <w:rFonts w:ascii="Courier New" w:hAnsi="Courier New" w:cs="Courier New"/>
          <w:sz w:val="16"/>
          <w:szCs w:val="16"/>
          <w:lang w:eastAsia="ko-KR"/>
        </w:rPr>
        <w:t>"&gt;</w:t>
      </w:r>
    </w:p>
    <w:p w14:paraId="0B10D51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2.9 --&gt;</w:t>
      </w:r>
    </w:p>
    <w:p w14:paraId="1FCC4407"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7A5A8480"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7D9A1908"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name="Identifier" type="</w:t>
      </w:r>
      <w:proofErr w:type="spellStart"/>
      <w:r w:rsidRPr="004E5FB0">
        <w:rPr>
          <w:rFonts w:ascii="Courier New" w:hAnsi="Courier New" w:cs="Courier New"/>
          <w:sz w:val="16"/>
          <w:szCs w:val="16"/>
          <w:lang w:eastAsia="ko-KR"/>
        </w:rPr>
        <w:t>GeneralIdentifierType</w:t>
      </w:r>
      <w:proofErr w:type="spellEnd"/>
      <w:r w:rsidRPr="004E5FB0">
        <w:rPr>
          <w:rFonts w:ascii="Courier New" w:hAnsi="Courier New" w:cs="Courier New"/>
          <w:sz w:val="16"/>
          <w:szCs w:val="16"/>
          <w:lang w:eastAsia="ko-KR"/>
        </w:rPr>
        <w:t>"/&gt;</w:t>
      </w:r>
    </w:p>
    <w:p w14:paraId="1BBF55E6"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164F1420"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72C3D29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&gt;</w:t>
      </w:r>
    </w:p>
    <w:p w14:paraId="5D739358"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xs:choice</w:t>
      </w:r>
      <w:proofErr w:type="spellEnd"/>
      <w:proofErr w:type="gramEnd"/>
      <w:r w:rsidRPr="004E5FB0">
        <w:rPr>
          <w:rFonts w:ascii="Courier New" w:hAnsi="Courier New" w:cs="Courier New"/>
          <w:sz w:val="16"/>
          <w:szCs w:val="16"/>
          <w:lang w:eastAsia="ko-KR"/>
        </w:rPr>
        <w:t>&gt;</w:t>
      </w:r>
    </w:p>
    <w:p w14:paraId="35E88DBB"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name="Assigned" type="</w:t>
      </w:r>
      <w:proofErr w:type="spellStart"/>
      <w:r w:rsidRPr="004E5FB0">
        <w:rPr>
          <w:rFonts w:ascii="Courier New" w:hAnsi="Courier New" w:cs="Courier New"/>
          <w:sz w:val="16"/>
          <w:szCs w:val="16"/>
          <w:lang w:eastAsia="ko-KR"/>
        </w:rPr>
        <w:t>ExprType</w:t>
      </w:r>
      <w:proofErr w:type="spellEnd"/>
      <w:r w:rsidRPr="004E5FB0">
        <w:rPr>
          <w:rFonts w:ascii="Courier New" w:hAnsi="Courier New" w:cs="Courier New"/>
          <w:sz w:val="16"/>
          <w:szCs w:val="16"/>
          <w:lang w:eastAsia="ko-KR"/>
        </w:rPr>
        <w:t>"/&gt;</w:t>
      </w:r>
    </w:p>
    <w:p w14:paraId="359214F4"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xs:sequence</w:t>
      </w:r>
      <w:proofErr w:type="spellEnd"/>
      <w:proofErr w:type="gramEnd"/>
      <w:r w:rsidRPr="004E5FB0">
        <w:rPr>
          <w:rFonts w:ascii="Courier New" w:hAnsi="Courier New" w:cs="Courier New"/>
          <w:sz w:val="16"/>
          <w:szCs w:val="16"/>
          <w:lang w:eastAsia="ko-KR"/>
        </w:rPr>
        <w:t>&gt;</w:t>
      </w:r>
    </w:p>
    <w:p w14:paraId="403A9C33"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sidRPr="004E5FB0">
        <w:rPr>
          <w:rFonts w:ascii="Courier New" w:hAnsi="Courier New" w:cs="Courier New"/>
          <w:sz w:val="16"/>
          <w:szCs w:val="16"/>
          <w:lang w:eastAsia="ko-KR"/>
        </w:rPr>
        <w:tab/>
      </w: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xs:complexType</w:t>
      </w:r>
      <w:proofErr w:type="spellEnd"/>
      <w:proofErr w:type="gramEnd"/>
      <w:r w:rsidRPr="004E5FB0">
        <w:rPr>
          <w:rFonts w:ascii="Courier New" w:hAnsi="Courier New" w:cs="Courier New"/>
          <w:sz w:val="16"/>
          <w:szCs w:val="16"/>
          <w:lang w:eastAsia="ko-KR"/>
        </w:rPr>
        <w:t>&gt;</w:t>
      </w:r>
    </w:p>
    <w:p w14:paraId="238715E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&gt;</w:t>
      </w:r>
    </w:p>
    <w:p w14:paraId="10606D2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name="Object"&gt;</w:t>
      </w:r>
    </w:p>
    <w:p w14:paraId="5E474A8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002F81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CF40BB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ObjectIdentifier</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ObjectIdentifierType</w:t>
      </w:r>
      <w:proofErr w:type="spellEnd"/>
      <w:r w:rsidRPr="00FE4D1E">
        <w:rPr>
          <w:rFonts w:ascii="Courier New" w:hAnsi="Courier New" w:cs="Courier New"/>
          <w:sz w:val="16"/>
          <w:szCs w:val="16"/>
          <w:highlight w:val="white"/>
        </w:rPr>
        <w:t>"/&gt;</w:t>
      </w:r>
    </w:p>
    <w:p w14:paraId="7971DCB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name="Defined"&gt;</w:t>
      </w:r>
    </w:p>
    <w:p w14:paraId="202D610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7EF150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A070AE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name="Attribute" type="</w:t>
      </w:r>
      <w:proofErr w:type="spellStart"/>
      <w:r w:rsidRPr="00FE4D1E">
        <w:rPr>
          <w:rFonts w:ascii="Courier New" w:hAnsi="Courier New" w:cs="Courier New"/>
          <w:sz w:val="16"/>
          <w:szCs w:val="16"/>
          <w:highlight w:val="white"/>
        </w:rPr>
        <w:t>ObjectAttributeType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B39494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FBE210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C05245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C4F02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E0EA9A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38E577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6BE18C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LinguisticVariable</w:t>
      </w:r>
      <w:proofErr w:type="spellEnd"/>
      <w:r w:rsidRPr="00FE4D1E">
        <w:rPr>
          <w:rFonts w:ascii="Courier New" w:hAnsi="Courier New" w:cs="Courier New"/>
          <w:sz w:val="16"/>
          <w:szCs w:val="16"/>
          <w:highlight w:val="white"/>
        </w:rPr>
        <w:t>"&gt;</w:t>
      </w:r>
    </w:p>
    <w:p w14:paraId="65C8FB4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6A5DD2F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C72988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352749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ObjectIdentifier</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ObjectIdentifierType</w:t>
      </w:r>
      <w:proofErr w:type="spellEnd"/>
      <w:r w:rsidRPr="00FE4D1E">
        <w:rPr>
          <w:rFonts w:ascii="Courier New" w:hAnsi="Courier New" w:cs="Courier New"/>
          <w:sz w:val="16"/>
          <w:szCs w:val="16"/>
          <w:highlight w:val="white"/>
        </w:rPr>
        <w:t>"/&gt;</w:t>
      </w:r>
    </w:p>
    <w:p w14:paraId="4D4FC73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name="Defined"&gt;</w:t>
      </w:r>
    </w:p>
    <w:p w14:paraId="089AFE6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D1D577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9B1E2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name="Attribute" type="</w:t>
      </w:r>
      <w:proofErr w:type="spellStart"/>
      <w:r w:rsidRPr="00FE4D1E">
        <w:rPr>
          <w:rFonts w:ascii="Courier New" w:hAnsi="Courier New" w:cs="Courier New"/>
          <w:sz w:val="16"/>
          <w:szCs w:val="16"/>
          <w:highlight w:val="white"/>
        </w:rPr>
        <w:t>ObjectAttributeType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28559EA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7B3FC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EDE3B3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E918F8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13D22B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16A72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BBA10A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name="Call"&gt;</w:t>
      </w:r>
    </w:p>
    <w:p w14:paraId="2C1D805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2D0F0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496254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2F1FCBC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71D8DB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IdentifierList</w:t>
      </w:r>
      <w:proofErr w:type="spellEnd"/>
      <w:r w:rsidRPr="00FE4D1E">
        <w:rPr>
          <w:rFonts w:ascii="Courier New" w:hAnsi="Courier New" w:cs="Courier New"/>
          <w:sz w:val="16"/>
          <w:szCs w:val="16"/>
          <w:highlight w:val="white"/>
        </w:rPr>
        <w:t>"&gt;</w:t>
      </w:r>
    </w:p>
    <w:p w14:paraId="276C40D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EFF3E3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1025E8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2F0606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AAEBAE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C44794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9EE227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5FADF32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2F55B5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615287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4BD32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1943212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name="With" minOccurs="0"&gt;</w:t>
      </w:r>
    </w:p>
    <w:p w14:paraId="3F5B0A7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2AD4D6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D7F178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ExprGroup</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3FB7395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320870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1E883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0026C6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8058B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B91C6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38495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05725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A561DB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4BF70B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name="New"&gt;</w:t>
      </w:r>
    </w:p>
    <w:p w14:paraId="7F54064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581BDE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D5F980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0758B64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7155014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51EF1E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F344273"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ObjectIdentifier</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ObjectIdentifierType</w:t>
      </w:r>
      <w:proofErr w:type="spellEnd"/>
      <w:r w:rsidRPr="00FE4D1E">
        <w:rPr>
          <w:rFonts w:ascii="Courier New" w:hAnsi="Courier New" w:cs="Courier New"/>
          <w:sz w:val="16"/>
          <w:szCs w:val="16"/>
          <w:highlight w:val="white"/>
        </w:rPr>
        <w:t>"/&gt;</w:t>
      </w:r>
    </w:p>
    <w:p w14:paraId="42E633CF"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3C05DB">
        <w:rPr>
          <w:rFonts w:ascii="Courier New" w:hAnsi="Courier New" w:cs="Courier New"/>
          <w:sz w:val="16"/>
          <w:szCs w:val="16"/>
          <w:lang w:eastAsia="ko-KR"/>
        </w:rPr>
        <w:t>&lt;</w:t>
      </w:r>
      <w:proofErr w:type="spellStart"/>
      <w:proofErr w:type="gramStart"/>
      <w:r w:rsidRPr="003C05DB">
        <w:rPr>
          <w:rFonts w:ascii="Courier New" w:hAnsi="Courier New" w:cs="Courier New"/>
          <w:sz w:val="16"/>
          <w:szCs w:val="16"/>
          <w:lang w:eastAsia="ko-KR"/>
        </w:rPr>
        <w:t>xs:choice</w:t>
      </w:r>
      <w:proofErr w:type="spellEnd"/>
      <w:proofErr w:type="gramEnd"/>
      <w:r w:rsidRPr="003C05DB">
        <w:rPr>
          <w:rFonts w:ascii="Courier New" w:hAnsi="Courier New" w:cs="Courier New"/>
          <w:sz w:val="16"/>
          <w:szCs w:val="16"/>
          <w:lang w:eastAsia="ko-KR"/>
        </w:rPr>
        <w:t xml:space="preserve"> minOccurs="0"&gt;</w:t>
      </w:r>
    </w:p>
    <w:p w14:paraId="145E53C2"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 xml:space="preserve"> name="</w:t>
      </w:r>
      <w:proofErr w:type="spellStart"/>
      <w:r w:rsidRPr="003C05DB">
        <w:rPr>
          <w:rFonts w:ascii="Courier New" w:hAnsi="Courier New" w:cs="Courier New"/>
          <w:sz w:val="16"/>
          <w:szCs w:val="16"/>
          <w:lang w:eastAsia="ko-KR"/>
        </w:rPr>
        <w:t>WithExpr</w:t>
      </w:r>
      <w:proofErr w:type="spellEnd"/>
      <w:r w:rsidRPr="003C05DB">
        <w:rPr>
          <w:rFonts w:ascii="Courier New" w:hAnsi="Courier New" w:cs="Courier New"/>
          <w:sz w:val="16"/>
          <w:szCs w:val="16"/>
          <w:lang w:eastAsia="ko-KR"/>
        </w:rPr>
        <w:t>"&gt;</w:t>
      </w:r>
    </w:p>
    <w:p w14:paraId="01BFFEDD"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3DA11F67"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693E9852"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xs:group</w:t>
      </w:r>
      <w:proofErr w:type="spellEnd"/>
      <w:proofErr w:type="gramEnd"/>
      <w:r w:rsidRPr="003C05DB">
        <w:rPr>
          <w:rFonts w:ascii="Courier New" w:hAnsi="Courier New" w:cs="Courier New"/>
          <w:sz w:val="16"/>
          <w:szCs w:val="16"/>
          <w:lang w:eastAsia="ko-KR"/>
        </w:rPr>
        <w:t xml:space="preserve"> ref="</w:t>
      </w:r>
      <w:proofErr w:type="spellStart"/>
      <w:r w:rsidRPr="003C05DB">
        <w:rPr>
          <w:rFonts w:ascii="Courier New" w:hAnsi="Courier New" w:cs="Courier New"/>
          <w:sz w:val="16"/>
          <w:szCs w:val="16"/>
          <w:lang w:eastAsia="ko-KR"/>
        </w:rPr>
        <w:t>ExprGroup</w:t>
      </w:r>
      <w:proofErr w:type="spellEnd"/>
      <w:r w:rsidRPr="003C05DB">
        <w:rPr>
          <w:rFonts w:ascii="Courier New" w:hAnsi="Courier New" w:cs="Courier New"/>
          <w:sz w:val="16"/>
          <w:szCs w:val="16"/>
          <w:lang w:eastAsia="ko-KR"/>
        </w:rPr>
        <w:t xml:space="preserve">" </w:t>
      </w:r>
      <w:proofErr w:type="spellStart"/>
      <w:r w:rsidRPr="003C05DB">
        <w:rPr>
          <w:rFonts w:ascii="Courier New" w:hAnsi="Courier New" w:cs="Courier New"/>
          <w:sz w:val="16"/>
          <w:szCs w:val="16"/>
          <w:lang w:eastAsia="ko-KR"/>
        </w:rPr>
        <w:t>maxOccurs</w:t>
      </w:r>
      <w:proofErr w:type="spellEnd"/>
      <w:r w:rsidRPr="003C05DB">
        <w:rPr>
          <w:rFonts w:ascii="Courier New" w:hAnsi="Courier New" w:cs="Courier New"/>
          <w:sz w:val="16"/>
          <w:szCs w:val="16"/>
          <w:lang w:eastAsia="ko-KR"/>
        </w:rPr>
        <w:t>="unbounded"/&gt;</w:t>
      </w:r>
    </w:p>
    <w:p w14:paraId="216673D5"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72767763"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45CEF5F8"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&gt;</w:t>
      </w:r>
    </w:p>
    <w:p w14:paraId="2FBEFF3D"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 xml:space="preserve"> name="</w:t>
      </w:r>
      <w:proofErr w:type="spellStart"/>
      <w:r w:rsidRPr="003C05DB">
        <w:rPr>
          <w:rFonts w:ascii="Courier New" w:hAnsi="Courier New" w:cs="Courier New"/>
          <w:sz w:val="16"/>
          <w:szCs w:val="16"/>
          <w:lang w:eastAsia="ko-KR"/>
        </w:rPr>
        <w:t>WithObject</w:t>
      </w:r>
      <w:proofErr w:type="spellEnd"/>
      <w:r w:rsidRPr="003C05DB">
        <w:rPr>
          <w:rFonts w:ascii="Courier New" w:hAnsi="Courier New" w:cs="Courier New"/>
          <w:sz w:val="16"/>
          <w:szCs w:val="16"/>
          <w:lang w:eastAsia="ko-KR"/>
        </w:rPr>
        <w:t>"&gt;</w:t>
      </w:r>
    </w:p>
    <w:p w14:paraId="4D52A053"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lastRenderedPageBreak/>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75DD6FD5"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4B183CDC"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 xml:space="preserve"> name="Assignment" </w:t>
      </w:r>
      <w:proofErr w:type="spellStart"/>
      <w:r w:rsidRPr="003C05DB">
        <w:rPr>
          <w:rFonts w:ascii="Courier New" w:hAnsi="Courier New" w:cs="Courier New"/>
          <w:sz w:val="16"/>
          <w:szCs w:val="16"/>
          <w:lang w:eastAsia="ko-KR"/>
        </w:rPr>
        <w:t>maxOccurs</w:t>
      </w:r>
      <w:proofErr w:type="spellEnd"/>
      <w:r w:rsidRPr="003C05DB">
        <w:rPr>
          <w:rFonts w:ascii="Courier New" w:hAnsi="Courier New" w:cs="Courier New"/>
          <w:sz w:val="16"/>
          <w:szCs w:val="16"/>
          <w:lang w:eastAsia="ko-KR"/>
        </w:rPr>
        <w:t>="unbounded"&gt;</w:t>
      </w:r>
    </w:p>
    <w:p w14:paraId="7BE38EC6"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63E92D60"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037EA800"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 xml:space="preserve"> name="Identifier" type="</w:t>
      </w:r>
      <w:proofErr w:type="spellStart"/>
      <w:r w:rsidRPr="003C05DB">
        <w:rPr>
          <w:rFonts w:ascii="Courier New" w:hAnsi="Courier New" w:cs="Courier New"/>
          <w:sz w:val="16"/>
          <w:szCs w:val="16"/>
          <w:lang w:eastAsia="ko-KR"/>
        </w:rPr>
        <w:t>GeneralIdentifierType</w:t>
      </w:r>
      <w:proofErr w:type="spellEnd"/>
      <w:r w:rsidRPr="003C05DB">
        <w:rPr>
          <w:rFonts w:ascii="Courier New" w:hAnsi="Courier New" w:cs="Courier New"/>
          <w:sz w:val="16"/>
          <w:szCs w:val="16"/>
          <w:lang w:eastAsia="ko-KR"/>
        </w:rPr>
        <w:t>"/&gt;</w:t>
      </w:r>
    </w:p>
    <w:p w14:paraId="2CFFBF99"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 xml:space="preserve"> name="Assigned"&gt;</w:t>
      </w:r>
    </w:p>
    <w:p w14:paraId="6A6621E1"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6B2E91A6"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74967022"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xs:group</w:t>
      </w:r>
      <w:proofErr w:type="spellEnd"/>
      <w:proofErr w:type="gramEnd"/>
      <w:r w:rsidRPr="003C05DB">
        <w:rPr>
          <w:rFonts w:ascii="Courier New" w:hAnsi="Courier New" w:cs="Courier New"/>
          <w:sz w:val="16"/>
          <w:szCs w:val="16"/>
          <w:lang w:eastAsia="ko-KR"/>
        </w:rPr>
        <w:t xml:space="preserve"> ref="</w:t>
      </w:r>
      <w:proofErr w:type="spellStart"/>
      <w:r w:rsidRPr="003C05DB">
        <w:rPr>
          <w:rFonts w:ascii="Courier New" w:hAnsi="Courier New" w:cs="Courier New"/>
          <w:sz w:val="16"/>
          <w:szCs w:val="16"/>
          <w:lang w:eastAsia="ko-KR"/>
        </w:rPr>
        <w:t>ExprGroup</w:t>
      </w:r>
      <w:proofErr w:type="spellEnd"/>
      <w:r w:rsidRPr="003C05DB">
        <w:rPr>
          <w:rFonts w:ascii="Courier New" w:hAnsi="Courier New" w:cs="Courier New"/>
          <w:sz w:val="16"/>
          <w:szCs w:val="16"/>
          <w:lang w:eastAsia="ko-KR"/>
        </w:rPr>
        <w:t>"/&gt;</w:t>
      </w:r>
    </w:p>
    <w:p w14:paraId="4A58B8AB"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48B15CC0"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5740096A"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&gt;</w:t>
      </w:r>
    </w:p>
    <w:p w14:paraId="4EB61547"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3A5B229B"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554B57AB"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&gt;</w:t>
      </w:r>
    </w:p>
    <w:p w14:paraId="466F2046"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xs:sequence</w:t>
      </w:r>
      <w:proofErr w:type="spellEnd"/>
      <w:proofErr w:type="gramEnd"/>
      <w:r w:rsidRPr="003C05DB">
        <w:rPr>
          <w:rFonts w:ascii="Courier New" w:hAnsi="Courier New" w:cs="Courier New"/>
          <w:sz w:val="16"/>
          <w:szCs w:val="16"/>
          <w:lang w:eastAsia="ko-KR"/>
        </w:rPr>
        <w:t>&gt;</w:t>
      </w:r>
    </w:p>
    <w:p w14:paraId="3035FF83"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xs:complexType</w:t>
      </w:r>
      <w:proofErr w:type="spellEnd"/>
      <w:proofErr w:type="gramEnd"/>
      <w:r w:rsidRPr="003C05DB">
        <w:rPr>
          <w:rFonts w:ascii="Courier New" w:hAnsi="Courier New" w:cs="Courier New"/>
          <w:sz w:val="16"/>
          <w:szCs w:val="16"/>
          <w:lang w:eastAsia="ko-KR"/>
        </w:rPr>
        <w:t>&gt;</w:t>
      </w:r>
    </w:p>
    <w:p w14:paraId="22981584"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xs:element</w:t>
      </w:r>
      <w:proofErr w:type="spellEnd"/>
      <w:proofErr w:type="gramEnd"/>
      <w:r w:rsidRPr="003C05DB">
        <w:rPr>
          <w:rFonts w:ascii="Courier New" w:hAnsi="Courier New" w:cs="Courier New"/>
          <w:sz w:val="16"/>
          <w:szCs w:val="16"/>
          <w:lang w:eastAsia="ko-KR"/>
        </w:rPr>
        <w:t>&gt;</w:t>
      </w:r>
    </w:p>
    <w:p w14:paraId="3F7E230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t>&lt;/</w:t>
      </w:r>
      <w:proofErr w:type="spellStart"/>
      <w:proofErr w:type="gramStart"/>
      <w:r w:rsidRPr="003C05DB">
        <w:rPr>
          <w:rFonts w:ascii="Courier New" w:hAnsi="Courier New" w:cs="Courier New"/>
          <w:sz w:val="16"/>
          <w:szCs w:val="16"/>
          <w:lang w:eastAsia="ko-KR"/>
        </w:rPr>
        <w:t>xs:choice</w:t>
      </w:r>
      <w:proofErr w:type="spellEnd"/>
      <w:proofErr w:type="gramEnd"/>
      <w:r w:rsidRPr="003C05DB">
        <w:rPr>
          <w:rFonts w:ascii="Courier New" w:hAnsi="Courier New" w:cs="Courier New"/>
          <w:sz w:val="16"/>
          <w:szCs w:val="16"/>
          <w:lang w:eastAsia="ko-KR"/>
        </w:rPr>
        <w:t>&gt;</w:t>
      </w:r>
    </w:p>
    <w:p w14:paraId="65126E4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F1C7B9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2BF4B9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FC3CE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5E80E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2853C9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C71E5A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Breakloop</w:t>
      </w:r>
      <w:proofErr w:type="spellEnd"/>
      <w:r w:rsidRPr="00FE4D1E">
        <w:rPr>
          <w:rFonts w:ascii="Courier New" w:hAnsi="Courier New" w:cs="Courier New"/>
          <w:sz w:val="16"/>
          <w:szCs w:val="16"/>
          <w:highlight w:val="white"/>
        </w:rPr>
        <w:t>"&gt;</w:t>
      </w:r>
    </w:p>
    <w:p w14:paraId="588473D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6C5BD03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94FF67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xs:complexContent</w:t>
      </w:r>
      <w:proofErr w:type="spellEnd"/>
      <w:proofErr w:type="gramEnd"/>
      <w:r w:rsidRPr="00FE4D1E">
        <w:rPr>
          <w:rFonts w:ascii="Courier New" w:hAnsi="Courier New" w:cs="Courier New"/>
          <w:sz w:val="16"/>
          <w:szCs w:val="16"/>
          <w:highlight w:val="white"/>
        </w:rPr>
        <w:t>&gt;</w:t>
      </w:r>
    </w:p>
    <w:p w14:paraId="2BB02D3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xs:anyType</w:t>
      </w:r>
      <w:proofErr w:type="spellEnd"/>
      <w:r w:rsidRPr="00FE4D1E">
        <w:rPr>
          <w:rFonts w:ascii="Courier New" w:hAnsi="Courier New" w:cs="Courier New"/>
          <w:sz w:val="16"/>
          <w:szCs w:val="16"/>
          <w:highlight w:val="white"/>
        </w:rPr>
        <w:t>"/&gt;</w:t>
      </w:r>
    </w:p>
    <w:p w14:paraId="20C48BD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xs:complexContent</w:t>
      </w:r>
      <w:proofErr w:type="spellEnd"/>
      <w:proofErr w:type="gramEnd"/>
      <w:r w:rsidRPr="00FE4D1E">
        <w:rPr>
          <w:rFonts w:ascii="Courier New" w:hAnsi="Courier New" w:cs="Courier New"/>
          <w:sz w:val="16"/>
          <w:szCs w:val="16"/>
          <w:highlight w:val="white"/>
        </w:rPr>
        <w:t>&gt;</w:t>
      </w:r>
    </w:p>
    <w:p w14:paraId="2F34F18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D2178C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823CD8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009170D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66A2C10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name="Read"&gt;</w:t>
      </w:r>
    </w:p>
    <w:p w14:paraId="0CD4B42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70F92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B7A1F1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6708341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40C4063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IdentifierList</w:t>
      </w:r>
      <w:proofErr w:type="spellEnd"/>
      <w:r w:rsidRPr="00FE4D1E">
        <w:rPr>
          <w:rFonts w:ascii="Courier New" w:hAnsi="Courier New" w:cs="Courier New"/>
          <w:sz w:val="16"/>
          <w:szCs w:val="16"/>
          <w:highlight w:val="white"/>
        </w:rPr>
        <w:t>"&gt;</w:t>
      </w:r>
    </w:p>
    <w:p w14:paraId="3B2E4E7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A85A5D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438FFA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49B57B5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24AB82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87F62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5FA25C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788842A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1E72923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C60C1D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6FA32B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1778AB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0B4D25D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ReadAggregationGroup</w:t>
      </w:r>
      <w:proofErr w:type="spellEnd"/>
      <w:r w:rsidRPr="00FE4D1E">
        <w:rPr>
          <w:rFonts w:ascii="Courier New" w:hAnsi="Courier New" w:cs="Courier New"/>
          <w:sz w:val="16"/>
          <w:szCs w:val="16"/>
          <w:highlight w:val="white"/>
        </w:rPr>
        <w:t>"/&gt;</w:t>
      </w:r>
    </w:p>
    <w:p w14:paraId="29B0655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ReadTransformationGroup</w:t>
      </w:r>
      <w:proofErr w:type="spellEnd"/>
      <w:r w:rsidRPr="00FE4D1E">
        <w:rPr>
          <w:rFonts w:ascii="Courier New" w:hAnsi="Courier New" w:cs="Courier New"/>
          <w:sz w:val="16"/>
          <w:szCs w:val="16"/>
          <w:highlight w:val="white"/>
        </w:rPr>
        <w:t>"/&gt;</w:t>
      </w:r>
    </w:p>
    <w:p w14:paraId="6F2BBC9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7BEE3FA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ReadWhere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ReadWhereType</w:t>
      </w:r>
      <w:proofErr w:type="spellEnd"/>
      <w:r w:rsidRPr="00FE4D1E">
        <w:rPr>
          <w:rFonts w:ascii="Courier New" w:hAnsi="Courier New" w:cs="Courier New"/>
          <w:sz w:val="16"/>
          <w:szCs w:val="16"/>
          <w:highlight w:val="white"/>
        </w:rPr>
        <w:t>" minOccurs="0"/&gt;</w:t>
      </w:r>
    </w:p>
    <w:p w14:paraId="7E0D957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A2B79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0E4E98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8DFBF0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AB13BD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C51E3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C9C0B0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ReadAs</w:t>
      </w:r>
      <w:proofErr w:type="spellEnd"/>
      <w:r w:rsidRPr="00FE4D1E">
        <w:rPr>
          <w:rFonts w:ascii="Courier New" w:hAnsi="Courier New" w:cs="Courier New"/>
          <w:sz w:val="16"/>
          <w:szCs w:val="16"/>
          <w:highlight w:val="white"/>
        </w:rPr>
        <w:t>"&gt;</w:t>
      </w:r>
    </w:p>
    <w:p w14:paraId="095F0AA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E290BC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7B599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7CE0C6A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56314B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C2E64D5"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ADF0B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39DA81E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0EB67B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ReadAggregationGroup</w:t>
      </w:r>
      <w:proofErr w:type="spellEnd"/>
      <w:r w:rsidRPr="00FE4D1E">
        <w:rPr>
          <w:rFonts w:ascii="Courier New" w:hAnsi="Courier New" w:cs="Courier New"/>
          <w:sz w:val="16"/>
          <w:szCs w:val="16"/>
          <w:highlight w:val="white"/>
        </w:rPr>
        <w:t>"/&gt;</w:t>
      </w:r>
    </w:p>
    <w:p w14:paraId="09A105C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ReadTransformationGroup</w:t>
      </w:r>
      <w:proofErr w:type="spellEnd"/>
      <w:r w:rsidRPr="00FE4D1E">
        <w:rPr>
          <w:rFonts w:ascii="Courier New" w:hAnsi="Courier New" w:cs="Courier New"/>
          <w:sz w:val="16"/>
          <w:szCs w:val="16"/>
          <w:highlight w:val="white"/>
        </w:rPr>
        <w:t>"/&gt;</w:t>
      </w:r>
    </w:p>
    <w:p w14:paraId="0168851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21C72B6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ReadWhere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ReadWhereType</w:t>
      </w:r>
      <w:proofErr w:type="spellEnd"/>
      <w:r w:rsidRPr="00FE4D1E">
        <w:rPr>
          <w:rFonts w:ascii="Courier New" w:hAnsi="Courier New" w:cs="Courier New"/>
          <w:sz w:val="16"/>
          <w:szCs w:val="16"/>
          <w:highlight w:val="white"/>
        </w:rPr>
        <w:t>" minOccurs="0"/&gt;</w:t>
      </w:r>
    </w:p>
    <w:p w14:paraId="70D9236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52F031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7973AB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FB352E5"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D7FF6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A0331A">
        <w:rPr>
          <w:rFonts w:ascii="Courier New" w:hAnsi="Courier New" w:cs="Courier New"/>
          <w:sz w:val="16"/>
          <w:szCs w:val="16"/>
          <w:lang w:eastAsia="ko-KR"/>
        </w:rPr>
        <w:t>&lt;</w:t>
      </w:r>
      <w:proofErr w:type="spellStart"/>
      <w:proofErr w:type="gramStart"/>
      <w:r w:rsidRPr="00A0331A">
        <w:rPr>
          <w:rFonts w:ascii="Courier New" w:hAnsi="Courier New" w:cs="Courier New"/>
          <w:sz w:val="16"/>
          <w:szCs w:val="16"/>
          <w:lang w:eastAsia="ko-KR"/>
        </w:rPr>
        <w:t>xs:attribute</w:t>
      </w:r>
      <w:proofErr w:type="spellEnd"/>
      <w:proofErr w:type="gramEnd"/>
      <w:r w:rsidRPr="00A0331A">
        <w:rPr>
          <w:rFonts w:ascii="Courier New" w:hAnsi="Courier New" w:cs="Courier New"/>
          <w:sz w:val="16"/>
          <w:szCs w:val="16"/>
          <w:lang w:eastAsia="ko-KR"/>
        </w:rPr>
        <w:t xml:space="preserve"> name="</w:t>
      </w:r>
      <w:proofErr w:type="spellStart"/>
      <w:r w:rsidRPr="00A0331A">
        <w:rPr>
          <w:rFonts w:ascii="Courier New" w:hAnsi="Courier New" w:cs="Courier New"/>
          <w:sz w:val="16"/>
          <w:szCs w:val="16"/>
          <w:lang w:eastAsia="ko-KR"/>
        </w:rPr>
        <w:t>otype</w:t>
      </w:r>
      <w:proofErr w:type="spellEnd"/>
      <w:r w:rsidRPr="00A0331A">
        <w:rPr>
          <w:rFonts w:ascii="Courier New" w:hAnsi="Courier New" w:cs="Courier New"/>
          <w:sz w:val="16"/>
          <w:szCs w:val="16"/>
          <w:lang w:eastAsia="ko-KR"/>
        </w:rPr>
        <w:t>" type="</w:t>
      </w:r>
      <w:proofErr w:type="spellStart"/>
      <w:r w:rsidRPr="00A0331A">
        <w:rPr>
          <w:rFonts w:ascii="Courier New" w:hAnsi="Courier New" w:cs="Courier New"/>
          <w:sz w:val="16"/>
          <w:szCs w:val="16"/>
          <w:lang w:eastAsia="ko-KR"/>
        </w:rPr>
        <w:t>xs:NMTOKEN</w:t>
      </w:r>
      <w:proofErr w:type="spellEnd"/>
      <w:r w:rsidRPr="00A0331A">
        <w:rPr>
          <w:rFonts w:ascii="Courier New" w:hAnsi="Courier New" w:cs="Courier New"/>
          <w:sz w:val="16"/>
          <w:szCs w:val="16"/>
          <w:lang w:eastAsia="ko-KR"/>
        </w:rPr>
        <w:t>" use="required"/&gt;</w:t>
      </w:r>
    </w:p>
    <w:p w14:paraId="212742B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A37F1B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F4229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name="Event" type="</w:t>
      </w:r>
      <w:proofErr w:type="spellStart"/>
      <w:r w:rsidRPr="00FE4D1E">
        <w:rPr>
          <w:rFonts w:ascii="Courier New" w:hAnsi="Courier New" w:cs="Courier New"/>
          <w:sz w:val="16"/>
          <w:szCs w:val="16"/>
          <w:highlight w:val="white"/>
        </w:rPr>
        <w:t>MappingType</w:t>
      </w:r>
      <w:proofErr w:type="spellEnd"/>
      <w:r w:rsidRPr="00FE4D1E">
        <w:rPr>
          <w:rFonts w:ascii="Courier New" w:hAnsi="Courier New" w:cs="Courier New"/>
          <w:sz w:val="16"/>
          <w:szCs w:val="16"/>
          <w:highlight w:val="white"/>
        </w:rPr>
        <w:t>"/&gt;</w:t>
      </w:r>
    </w:p>
    <w:p w14:paraId="3834147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MLM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MLMType</w:t>
      </w:r>
      <w:proofErr w:type="spellEnd"/>
      <w:r w:rsidRPr="00FE4D1E">
        <w:rPr>
          <w:rFonts w:ascii="Courier New" w:hAnsi="Courier New" w:cs="Courier New"/>
          <w:sz w:val="16"/>
          <w:szCs w:val="16"/>
          <w:highlight w:val="white"/>
        </w:rPr>
        <w:t>"/&gt;</w:t>
      </w:r>
    </w:p>
    <w:p w14:paraId="41032D1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name="Argument"&gt;</w:t>
      </w:r>
    </w:p>
    <w:p w14:paraId="31E5CD3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7FE3B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4F480CB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1A1DD1D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IdentifierList</w:t>
      </w:r>
      <w:proofErr w:type="spellEnd"/>
      <w:r w:rsidRPr="00FE4D1E">
        <w:rPr>
          <w:rFonts w:ascii="Courier New" w:hAnsi="Courier New" w:cs="Courier New"/>
          <w:sz w:val="16"/>
          <w:szCs w:val="16"/>
          <w:highlight w:val="white"/>
        </w:rPr>
        <w:t>"&gt;</w:t>
      </w:r>
    </w:p>
    <w:p w14:paraId="050889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3922C5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9BB9C9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D73DD7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10330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278340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8710B7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53D2D2E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9F140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74FFFB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name="Message" type="</w:t>
      </w:r>
      <w:proofErr w:type="spellStart"/>
      <w:r w:rsidRPr="00FE4D1E">
        <w:rPr>
          <w:rFonts w:ascii="Courier New" w:hAnsi="Courier New" w:cs="Courier New"/>
          <w:sz w:val="16"/>
          <w:szCs w:val="16"/>
          <w:highlight w:val="white"/>
        </w:rPr>
        <w:t>MappingType</w:t>
      </w:r>
      <w:proofErr w:type="spellEnd"/>
      <w:r w:rsidRPr="00FE4D1E">
        <w:rPr>
          <w:rFonts w:ascii="Courier New" w:hAnsi="Courier New" w:cs="Courier New"/>
          <w:sz w:val="16"/>
          <w:szCs w:val="16"/>
          <w:highlight w:val="white"/>
        </w:rPr>
        <w:t>"/&gt;</w:t>
      </w:r>
    </w:p>
    <w:p w14:paraId="73120A5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MessageAs</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MappingAsType</w:t>
      </w:r>
      <w:proofErr w:type="spellEnd"/>
      <w:r w:rsidRPr="00FE4D1E">
        <w:rPr>
          <w:rFonts w:ascii="Courier New" w:hAnsi="Courier New" w:cs="Courier New"/>
          <w:sz w:val="16"/>
          <w:szCs w:val="16"/>
          <w:highlight w:val="white"/>
        </w:rPr>
        <w:t>"/&gt;</w:t>
      </w:r>
    </w:p>
    <w:p w14:paraId="1624676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name="Destination" type="</w:t>
      </w:r>
      <w:proofErr w:type="spellStart"/>
      <w:r w:rsidRPr="00FE4D1E">
        <w:rPr>
          <w:rFonts w:ascii="Courier New" w:hAnsi="Courier New" w:cs="Courier New"/>
          <w:sz w:val="16"/>
          <w:szCs w:val="16"/>
          <w:highlight w:val="white"/>
        </w:rPr>
        <w:t>MappingType</w:t>
      </w:r>
      <w:proofErr w:type="spellEnd"/>
      <w:r w:rsidRPr="00FE4D1E">
        <w:rPr>
          <w:rFonts w:ascii="Courier New" w:hAnsi="Courier New" w:cs="Courier New"/>
          <w:sz w:val="16"/>
          <w:szCs w:val="16"/>
          <w:highlight w:val="white"/>
        </w:rPr>
        <w:t>"/&gt;</w:t>
      </w:r>
    </w:p>
    <w:p w14:paraId="0DA0B21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DestinationAs</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MappingAsType</w:t>
      </w:r>
      <w:proofErr w:type="spellEnd"/>
      <w:r w:rsidRPr="00FE4D1E">
        <w:rPr>
          <w:rFonts w:ascii="Courier New" w:hAnsi="Courier New" w:cs="Courier New"/>
          <w:sz w:val="16"/>
          <w:szCs w:val="16"/>
          <w:highlight w:val="white"/>
        </w:rPr>
        <w:t>"/&gt;</w:t>
      </w:r>
    </w:p>
    <w:p w14:paraId="68DDE37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ref="Assignment"/&gt;</w:t>
      </w:r>
    </w:p>
    <w:p w14:paraId="236D34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name="If"&gt;</w:t>
      </w:r>
    </w:p>
    <w:p w14:paraId="2F7ABFD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31F4CB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2CFC52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67CA4DF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571EDC4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55F60C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B5CA39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name="Else"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 minOccurs="0"/&gt;</w:t>
      </w:r>
    </w:p>
    <w:p w14:paraId="0BFCD0B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CDFD5C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name="aggregate" type="</w:t>
      </w:r>
      <w:proofErr w:type="spellStart"/>
      <w:r w:rsidRPr="00FE4D1E">
        <w:rPr>
          <w:rFonts w:ascii="Courier New" w:hAnsi="Courier New" w:cs="Courier New"/>
          <w:sz w:val="16"/>
          <w:szCs w:val="16"/>
          <w:highlight w:val="white"/>
        </w:rPr>
        <w:t>xs:boolean</w:t>
      </w:r>
      <w:proofErr w:type="spellEnd"/>
      <w:r w:rsidRPr="00FE4D1E">
        <w:rPr>
          <w:rFonts w:ascii="Courier New" w:hAnsi="Courier New" w:cs="Courier New"/>
          <w:sz w:val="16"/>
          <w:szCs w:val="16"/>
          <w:highlight w:val="white"/>
        </w:rPr>
        <w:t>" use="optional" default="false"/&gt;</w:t>
      </w:r>
    </w:p>
    <w:p w14:paraId="3219BA5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200F781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C7F29A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56DCB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name="Switch"&gt;</w:t>
      </w:r>
    </w:p>
    <w:p w14:paraId="603612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157B2C8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168989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4B2359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13BDC0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name="Case"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1877F3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628967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E20DDF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1DEF65D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04234D5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95AC0B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9A042F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434C0D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name="Default"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 minOccurs="0"/&gt;</w:t>
      </w:r>
    </w:p>
    <w:p w14:paraId="56D6AEC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4FCDF3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name="aggregate" type="</w:t>
      </w:r>
      <w:proofErr w:type="spellStart"/>
      <w:r w:rsidRPr="00FE4D1E">
        <w:rPr>
          <w:rFonts w:ascii="Courier New" w:hAnsi="Courier New" w:cs="Courier New"/>
          <w:sz w:val="16"/>
          <w:szCs w:val="16"/>
          <w:highlight w:val="white"/>
        </w:rPr>
        <w:t>xs:boolean</w:t>
      </w:r>
      <w:proofErr w:type="spellEnd"/>
      <w:r w:rsidRPr="00FE4D1E">
        <w:rPr>
          <w:rFonts w:ascii="Courier New" w:hAnsi="Courier New" w:cs="Courier New"/>
          <w:sz w:val="16"/>
          <w:szCs w:val="16"/>
          <w:highlight w:val="white"/>
        </w:rPr>
        <w:t>" use="optional" default="false"/&gt;</w:t>
      </w:r>
    </w:p>
    <w:p w14:paraId="740D0F2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340B763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6C3834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59056C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ref="Call"/&gt;</w:t>
      </w:r>
    </w:p>
    <w:p w14:paraId="0D5E8A5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name="While"&gt;</w:t>
      </w:r>
    </w:p>
    <w:p w14:paraId="7EED978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BDAD5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5492FD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33BDAD5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0EAEBE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0C409E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BBC355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E57F9D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name="For"&gt;</w:t>
      </w:r>
    </w:p>
    <w:p w14:paraId="70188A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8905CF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54C436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69C1C89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4A3A09D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DataStatementType</w:t>
      </w:r>
      <w:proofErr w:type="spellEnd"/>
      <w:r w:rsidRPr="00FE4D1E">
        <w:rPr>
          <w:rFonts w:ascii="Courier New" w:hAnsi="Courier New" w:cs="Courier New"/>
          <w:sz w:val="16"/>
          <w:szCs w:val="16"/>
          <w:highlight w:val="white"/>
        </w:rPr>
        <w:t>"/&gt;</w:t>
      </w:r>
    </w:p>
    <w:p w14:paraId="2F98A95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EA6455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BBE7A9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5729D5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Breakloop</w:t>
      </w:r>
      <w:proofErr w:type="spellEnd"/>
      <w:r w:rsidRPr="00FE4D1E">
        <w:rPr>
          <w:rFonts w:ascii="Courier New" w:hAnsi="Courier New" w:cs="Courier New"/>
          <w:sz w:val="16"/>
          <w:szCs w:val="16"/>
          <w:highlight w:val="white"/>
        </w:rPr>
        <w:t>"/&gt;</w:t>
      </w:r>
    </w:p>
    <w:p w14:paraId="490C122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6F21A8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name="Interface" type="</w:t>
      </w:r>
      <w:proofErr w:type="spellStart"/>
      <w:r w:rsidRPr="00FE4D1E">
        <w:rPr>
          <w:rFonts w:ascii="Courier New" w:hAnsi="Courier New" w:cs="Courier New"/>
          <w:sz w:val="16"/>
          <w:szCs w:val="16"/>
          <w:highlight w:val="white"/>
        </w:rPr>
        <w:t>MappingType</w:t>
      </w:r>
      <w:proofErr w:type="spellEnd"/>
      <w:r w:rsidRPr="00FE4D1E">
        <w:rPr>
          <w:rFonts w:ascii="Courier New" w:hAnsi="Courier New" w:cs="Courier New"/>
          <w:sz w:val="16"/>
          <w:szCs w:val="16"/>
          <w:highlight w:val="white"/>
        </w:rPr>
        <w:t>"/&gt;</w:t>
      </w:r>
    </w:p>
    <w:p w14:paraId="793EAFA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ref="Object"/&gt;</w:t>
      </w:r>
    </w:p>
    <w:p w14:paraId="74E56EB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LinguisticVariable</w:t>
      </w:r>
      <w:proofErr w:type="spellEnd"/>
      <w:r w:rsidRPr="00FE4D1E">
        <w:rPr>
          <w:rFonts w:ascii="Courier New" w:hAnsi="Courier New" w:cs="Courier New"/>
          <w:sz w:val="16"/>
          <w:szCs w:val="16"/>
          <w:highlight w:val="white"/>
        </w:rPr>
        <w:t>"/&gt;</w:t>
      </w:r>
    </w:p>
    <w:p w14:paraId="20D51C4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2AA99EE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ref="New"/&gt;</w:t>
      </w:r>
    </w:p>
    <w:p w14:paraId="484149E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name="Include"&gt;</w:t>
      </w:r>
    </w:p>
    <w:p w14:paraId="0BBDCC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B53C9E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876005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51F78D0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0EB13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54C5F7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DF6830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450DDC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FCCC64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EvokeStatementType</w:t>
      </w:r>
      <w:proofErr w:type="spellEnd"/>
      <w:r w:rsidRPr="00FE4D1E">
        <w:rPr>
          <w:rFonts w:ascii="Courier New" w:hAnsi="Courier New" w:cs="Courier New"/>
          <w:sz w:val="16"/>
          <w:szCs w:val="16"/>
          <w:highlight w:val="white"/>
        </w:rPr>
        <w:t>"&gt;</w:t>
      </w:r>
    </w:p>
    <w:p w14:paraId="2DDFD62E"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 xml:space="preserve"> minOccurs="0"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F287F9E"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EA4CA1">
        <w:rPr>
          <w:rFonts w:ascii="Courier New" w:hAnsi="Courier New" w:cs="Courier New"/>
          <w:sz w:val="16"/>
          <w:szCs w:val="16"/>
          <w:lang w:eastAsia="ko-KR"/>
        </w:rPr>
        <w:t>&lt;</w:t>
      </w:r>
      <w:proofErr w:type="spellStart"/>
      <w:proofErr w:type="gramStart"/>
      <w:r w:rsidRPr="00EA4CA1">
        <w:rPr>
          <w:rFonts w:ascii="Courier New" w:hAnsi="Courier New" w:cs="Courier New"/>
          <w:sz w:val="16"/>
          <w:szCs w:val="16"/>
          <w:lang w:eastAsia="ko-KR"/>
        </w:rPr>
        <w:t>xs:group</w:t>
      </w:r>
      <w:proofErr w:type="spellEnd"/>
      <w:proofErr w:type="gramEnd"/>
      <w:r w:rsidRPr="00EA4CA1">
        <w:rPr>
          <w:rFonts w:ascii="Courier New" w:hAnsi="Courier New" w:cs="Courier New"/>
          <w:sz w:val="16"/>
          <w:szCs w:val="16"/>
          <w:lang w:eastAsia="ko-KR"/>
        </w:rPr>
        <w:t xml:space="preserve"> ref="</w:t>
      </w:r>
      <w:proofErr w:type="spellStart"/>
      <w:r w:rsidRPr="00EA4CA1">
        <w:rPr>
          <w:rFonts w:ascii="Courier New" w:hAnsi="Courier New" w:cs="Courier New"/>
          <w:sz w:val="16"/>
          <w:szCs w:val="16"/>
          <w:lang w:eastAsia="ko-KR"/>
        </w:rPr>
        <w:t>ExprGroup</w:t>
      </w:r>
      <w:proofErr w:type="spellEnd"/>
      <w:r w:rsidRPr="00EA4CA1">
        <w:rPr>
          <w:rFonts w:ascii="Courier New" w:hAnsi="Courier New" w:cs="Courier New"/>
          <w:sz w:val="16"/>
          <w:szCs w:val="16"/>
          <w:lang w:eastAsia="ko-KR"/>
        </w:rPr>
        <w:t>"/&gt;</w:t>
      </w:r>
    </w:p>
    <w:p w14:paraId="4FB4D997"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name="</w:t>
      </w:r>
      <w:proofErr w:type="spellStart"/>
      <w:r w:rsidRPr="00EA4CA1">
        <w:rPr>
          <w:rFonts w:ascii="Courier New" w:hAnsi="Courier New" w:cs="Courier New"/>
          <w:sz w:val="16"/>
          <w:szCs w:val="16"/>
          <w:lang w:eastAsia="ko-KR"/>
        </w:rPr>
        <w:t>PeriodicTrigger</w:t>
      </w:r>
      <w:proofErr w:type="spellEnd"/>
      <w:r w:rsidRPr="00EA4CA1">
        <w:rPr>
          <w:rFonts w:ascii="Courier New" w:hAnsi="Courier New" w:cs="Courier New"/>
          <w:sz w:val="16"/>
          <w:szCs w:val="16"/>
          <w:lang w:eastAsia="ko-KR"/>
        </w:rPr>
        <w:t>"&gt;</w:t>
      </w:r>
    </w:p>
    <w:p w14:paraId="680C662C"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xs:complexType</w:t>
      </w:r>
      <w:proofErr w:type="spellEnd"/>
      <w:proofErr w:type="gramEnd"/>
      <w:r w:rsidRPr="00EA4CA1">
        <w:rPr>
          <w:rFonts w:ascii="Courier New" w:hAnsi="Courier New" w:cs="Courier New"/>
          <w:sz w:val="16"/>
          <w:szCs w:val="16"/>
          <w:lang w:eastAsia="ko-KR"/>
        </w:rPr>
        <w:t>&gt;</w:t>
      </w:r>
    </w:p>
    <w:p w14:paraId="3EB88A8A"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xs:sequence</w:t>
      </w:r>
      <w:proofErr w:type="spellEnd"/>
      <w:proofErr w:type="gramEnd"/>
      <w:r w:rsidRPr="00EA4CA1">
        <w:rPr>
          <w:rFonts w:ascii="Courier New" w:hAnsi="Courier New" w:cs="Courier New"/>
          <w:sz w:val="16"/>
          <w:szCs w:val="16"/>
          <w:lang w:eastAsia="ko-KR"/>
        </w:rPr>
        <w:t>&gt;</w:t>
      </w:r>
    </w:p>
    <w:p w14:paraId="48A7A0D5"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name="Every" type="</w:t>
      </w:r>
      <w:proofErr w:type="spellStart"/>
      <w:r w:rsidRPr="00EA4CA1">
        <w:rPr>
          <w:rFonts w:ascii="Courier New" w:hAnsi="Courier New" w:cs="Courier New"/>
          <w:sz w:val="16"/>
          <w:szCs w:val="16"/>
          <w:lang w:eastAsia="ko-KR"/>
        </w:rPr>
        <w:t>ExprType</w:t>
      </w:r>
      <w:proofErr w:type="spellEnd"/>
      <w:r w:rsidRPr="00EA4CA1">
        <w:rPr>
          <w:rFonts w:ascii="Courier New" w:hAnsi="Courier New" w:cs="Courier New"/>
          <w:sz w:val="16"/>
          <w:szCs w:val="16"/>
          <w:lang w:eastAsia="ko-KR"/>
        </w:rPr>
        <w:t>"/&gt;</w:t>
      </w:r>
    </w:p>
    <w:p w14:paraId="61D1D6E8"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name="For" type="</w:t>
      </w:r>
      <w:proofErr w:type="spellStart"/>
      <w:r w:rsidRPr="00EA4CA1">
        <w:rPr>
          <w:rFonts w:ascii="Courier New" w:hAnsi="Courier New" w:cs="Courier New"/>
          <w:sz w:val="16"/>
          <w:szCs w:val="16"/>
          <w:lang w:eastAsia="ko-KR"/>
        </w:rPr>
        <w:t>ExprType</w:t>
      </w:r>
      <w:proofErr w:type="spellEnd"/>
      <w:r w:rsidRPr="00EA4CA1">
        <w:rPr>
          <w:rFonts w:ascii="Courier New" w:hAnsi="Courier New" w:cs="Courier New"/>
          <w:sz w:val="16"/>
          <w:szCs w:val="16"/>
          <w:lang w:eastAsia="ko-KR"/>
        </w:rPr>
        <w:t>"/&gt;</w:t>
      </w:r>
    </w:p>
    <w:p w14:paraId="4A2E5FB7"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name="Starting" type="</w:t>
      </w:r>
      <w:proofErr w:type="spellStart"/>
      <w:r w:rsidRPr="00EA4CA1">
        <w:rPr>
          <w:rFonts w:ascii="Courier New" w:hAnsi="Courier New" w:cs="Courier New"/>
          <w:sz w:val="16"/>
          <w:szCs w:val="16"/>
          <w:lang w:eastAsia="ko-KR"/>
        </w:rPr>
        <w:t>ExprType</w:t>
      </w:r>
      <w:proofErr w:type="spellEnd"/>
      <w:r w:rsidRPr="00EA4CA1">
        <w:rPr>
          <w:rFonts w:ascii="Courier New" w:hAnsi="Courier New" w:cs="Courier New"/>
          <w:sz w:val="16"/>
          <w:szCs w:val="16"/>
          <w:lang w:eastAsia="ko-KR"/>
        </w:rPr>
        <w:t>"/&gt;</w:t>
      </w:r>
    </w:p>
    <w:p w14:paraId="701ADCB9"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name="Until" type="</w:t>
      </w:r>
      <w:proofErr w:type="spellStart"/>
      <w:r w:rsidRPr="00EA4CA1">
        <w:rPr>
          <w:rFonts w:ascii="Courier New" w:hAnsi="Courier New" w:cs="Courier New"/>
          <w:sz w:val="16"/>
          <w:szCs w:val="16"/>
          <w:lang w:eastAsia="ko-KR"/>
        </w:rPr>
        <w:t>ExprType</w:t>
      </w:r>
      <w:proofErr w:type="spellEnd"/>
      <w:r w:rsidRPr="00EA4CA1">
        <w:rPr>
          <w:rFonts w:ascii="Courier New" w:hAnsi="Courier New" w:cs="Courier New"/>
          <w:sz w:val="16"/>
          <w:szCs w:val="16"/>
          <w:lang w:eastAsia="ko-KR"/>
        </w:rPr>
        <w:t>" minOccurs="0"/&gt;</w:t>
      </w:r>
    </w:p>
    <w:p w14:paraId="51929EF7"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xs:sequence</w:t>
      </w:r>
      <w:proofErr w:type="spellEnd"/>
      <w:proofErr w:type="gramEnd"/>
      <w:r w:rsidRPr="00EA4CA1">
        <w:rPr>
          <w:rFonts w:ascii="Courier New" w:hAnsi="Courier New" w:cs="Courier New"/>
          <w:sz w:val="16"/>
          <w:szCs w:val="16"/>
          <w:lang w:eastAsia="ko-KR"/>
        </w:rPr>
        <w:t>&gt;</w:t>
      </w:r>
    </w:p>
    <w:p w14:paraId="00E94A04"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xs:complexType</w:t>
      </w:r>
      <w:proofErr w:type="spellEnd"/>
      <w:proofErr w:type="gramEnd"/>
      <w:r w:rsidRPr="00EA4CA1">
        <w:rPr>
          <w:rFonts w:ascii="Courier New" w:hAnsi="Courier New" w:cs="Courier New"/>
          <w:sz w:val="16"/>
          <w:szCs w:val="16"/>
          <w:lang w:eastAsia="ko-KR"/>
        </w:rPr>
        <w:t>&gt;</w:t>
      </w:r>
    </w:p>
    <w:p w14:paraId="10C93E98" w14:textId="77777777" w:rsidR="00345ACB" w:rsidRPr="00EA4CA1" w:rsidRDefault="00345ACB" w:rsidP="008F10EB">
      <w:pPr>
        <w:autoSpaceDE w:val="0"/>
        <w:autoSpaceDN w:val="0"/>
        <w:adjustRightInd w:val="0"/>
        <w:spacing w:before="0" w:after="0"/>
        <w:rPr>
          <w:rFonts w:ascii="Courier New" w:hAnsi="Courier New" w:cs="Courier New"/>
          <w:sz w:val="16"/>
          <w:szCs w:val="16"/>
          <w:lang w:eastAsia="ko-KR"/>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&gt;</w:t>
      </w:r>
    </w:p>
    <w:p w14:paraId="1372F71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r>
      <w:r w:rsidRPr="00EA4CA1">
        <w:rPr>
          <w:rFonts w:ascii="Courier New" w:hAnsi="Courier New" w:cs="Courier New"/>
          <w:sz w:val="16"/>
          <w:szCs w:val="16"/>
          <w:lang w:eastAsia="ko-KR"/>
        </w:rPr>
        <w:tab/>
        <w:t>&lt;</w:t>
      </w:r>
      <w:proofErr w:type="spellStart"/>
      <w:proofErr w:type="gramStart"/>
      <w:r w:rsidRPr="00EA4CA1">
        <w:rPr>
          <w:rFonts w:ascii="Courier New" w:hAnsi="Courier New" w:cs="Courier New"/>
          <w:sz w:val="16"/>
          <w:szCs w:val="16"/>
          <w:lang w:eastAsia="ko-KR"/>
        </w:rPr>
        <w:t>xs:element</w:t>
      </w:r>
      <w:proofErr w:type="spellEnd"/>
      <w:proofErr w:type="gramEnd"/>
      <w:r w:rsidRPr="00EA4CA1">
        <w:rPr>
          <w:rFonts w:ascii="Courier New" w:hAnsi="Courier New" w:cs="Courier New"/>
          <w:sz w:val="16"/>
          <w:szCs w:val="16"/>
          <w:lang w:eastAsia="ko-KR"/>
        </w:rPr>
        <w:t xml:space="preserve"> ref="Call"/&gt;</w:t>
      </w:r>
    </w:p>
    <w:p w14:paraId="3C7E9A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5FF5CCC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3BDB36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4F9755D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BC535E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ref="Assignment"/&gt;</w:t>
      </w:r>
    </w:p>
    <w:p w14:paraId="57B2CBF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name="If"&gt;</w:t>
      </w:r>
    </w:p>
    <w:p w14:paraId="0147C12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8C91F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6CE202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CB448D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2B5C382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0BE3F3C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30C2CE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name="Else"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 minOccurs="0"/&gt;</w:t>
      </w:r>
    </w:p>
    <w:p w14:paraId="45236D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B25764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name="aggregate" type="</w:t>
      </w:r>
      <w:proofErr w:type="spellStart"/>
      <w:r w:rsidRPr="00FE4D1E">
        <w:rPr>
          <w:rFonts w:ascii="Courier New" w:hAnsi="Courier New" w:cs="Courier New"/>
          <w:sz w:val="16"/>
          <w:szCs w:val="16"/>
          <w:highlight w:val="white"/>
        </w:rPr>
        <w:t>xs:boolean</w:t>
      </w:r>
      <w:proofErr w:type="spellEnd"/>
      <w:r w:rsidRPr="00FE4D1E">
        <w:rPr>
          <w:rFonts w:ascii="Courier New" w:hAnsi="Courier New" w:cs="Courier New"/>
          <w:sz w:val="16"/>
          <w:szCs w:val="16"/>
          <w:highlight w:val="white"/>
        </w:rPr>
        <w:t>" use="optional" default="false"/&gt;</w:t>
      </w:r>
    </w:p>
    <w:p w14:paraId="6737179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47911D0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513643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3F8878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name="Switch"&gt;</w:t>
      </w:r>
    </w:p>
    <w:p w14:paraId="2074B91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38EE4A4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8A551B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93D19A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680EB1C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name="Case"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16C7E8E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E3EC1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885E4B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63A3321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06C67E3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7E5E61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9B8EA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615A52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name="Default"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 minOccurs="0"/&gt;</w:t>
      </w:r>
    </w:p>
    <w:p w14:paraId="676C9BD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CA41B9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name="aggregate" type="</w:t>
      </w:r>
      <w:proofErr w:type="spellStart"/>
      <w:r w:rsidRPr="00FE4D1E">
        <w:rPr>
          <w:rFonts w:ascii="Courier New" w:hAnsi="Courier New" w:cs="Courier New"/>
          <w:sz w:val="16"/>
          <w:szCs w:val="16"/>
          <w:highlight w:val="white"/>
        </w:rPr>
        <w:t>xs:boolean</w:t>
      </w:r>
      <w:proofErr w:type="spellEnd"/>
      <w:r w:rsidRPr="00FE4D1E">
        <w:rPr>
          <w:rFonts w:ascii="Courier New" w:hAnsi="Courier New" w:cs="Courier New"/>
          <w:sz w:val="16"/>
          <w:szCs w:val="16"/>
          <w:highlight w:val="white"/>
        </w:rPr>
        <w:t>" use="optional" default="false"/&gt;</w:t>
      </w:r>
    </w:p>
    <w:p w14:paraId="4EC3536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2.9 --&gt;</w:t>
      </w:r>
    </w:p>
    <w:p w14:paraId="3664B28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021996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407767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name="Conclude"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1D5774F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ref="Call"/&gt;</w:t>
      </w:r>
    </w:p>
    <w:p w14:paraId="3F2FE0A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name="While"&gt;</w:t>
      </w:r>
    </w:p>
    <w:p w14:paraId="2AC96EB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CA8F70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918FF1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5EFED6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7173ADA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DD95B5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691449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5E01FD3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name="For"&gt;</w:t>
      </w:r>
    </w:p>
    <w:p w14:paraId="0D5B4FE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3159B4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EF3A3E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13E3A0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1EA348F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LogicStatementType</w:t>
      </w:r>
      <w:proofErr w:type="spellEnd"/>
      <w:r w:rsidRPr="00FE4D1E">
        <w:rPr>
          <w:rFonts w:ascii="Courier New" w:hAnsi="Courier New" w:cs="Courier New"/>
          <w:sz w:val="16"/>
          <w:szCs w:val="16"/>
          <w:highlight w:val="white"/>
        </w:rPr>
        <w:t>"/&gt;</w:t>
      </w:r>
    </w:p>
    <w:p w14:paraId="793259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BA48C8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2AF6B8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EBC45F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Breakloop</w:t>
      </w:r>
      <w:proofErr w:type="spellEnd"/>
      <w:r w:rsidRPr="00FE4D1E">
        <w:rPr>
          <w:rFonts w:ascii="Courier New" w:hAnsi="Courier New" w:cs="Courier New"/>
          <w:sz w:val="16"/>
          <w:szCs w:val="16"/>
          <w:highlight w:val="white"/>
        </w:rPr>
        <w:t>"/&gt;</w:t>
      </w:r>
    </w:p>
    <w:p w14:paraId="47D542F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5B75D72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ref="New"/&gt;</w:t>
      </w:r>
    </w:p>
    <w:p w14:paraId="52CC48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01FD22A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7276B9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6E572A3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20FA7C5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name="Write"&gt;</w:t>
      </w:r>
    </w:p>
    <w:p w14:paraId="44809D5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52047D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2705F3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ExprGroup</w:t>
      </w:r>
      <w:proofErr w:type="spellEnd"/>
      <w:r w:rsidRPr="00FE4D1E">
        <w:rPr>
          <w:rFonts w:ascii="Courier New" w:hAnsi="Courier New" w:cs="Courier New"/>
          <w:sz w:val="16"/>
          <w:szCs w:val="16"/>
          <w:highlight w:val="white"/>
        </w:rPr>
        <w:t>"/&gt;</w:t>
      </w:r>
    </w:p>
    <w:p w14:paraId="7C019A9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name="At" minOccurs="0"&gt;</w:t>
      </w:r>
    </w:p>
    <w:p w14:paraId="64949C5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43EE82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C5D40F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509215E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F6008F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2453D8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55654A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BFAB18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B799B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360A88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name="Return"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4E2ED29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name="If"&gt;</w:t>
      </w:r>
    </w:p>
    <w:p w14:paraId="7551822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2FB252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7CE17E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0876AEC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4C1B462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4D5E514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661033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name="Else"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 minOccurs="0"/&gt;</w:t>
      </w:r>
    </w:p>
    <w:p w14:paraId="42C4F01B"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83C0C36"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3C05DB">
        <w:rPr>
          <w:rFonts w:ascii="Courier New" w:hAnsi="Courier New" w:cs="Courier New"/>
          <w:sz w:val="16"/>
          <w:szCs w:val="16"/>
          <w:lang w:eastAsia="ko-KR"/>
        </w:rPr>
        <w:t>&lt;</w:t>
      </w:r>
      <w:proofErr w:type="spellStart"/>
      <w:proofErr w:type="gramStart"/>
      <w:r w:rsidRPr="003C05DB">
        <w:rPr>
          <w:rFonts w:ascii="Courier New" w:hAnsi="Courier New" w:cs="Courier New"/>
          <w:sz w:val="16"/>
          <w:szCs w:val="16"/>
          <w:lang w:eastAsia="ko-KR"/>
        </w:rPr>
        <w:t>xs:attribute</w:t>
      </w:r>
      <w:proofErr w:type="spellEnd"/>
      <w:proofErr w:type="gramEnd"/>
      <w:r w:rsidRPr="003C05DB">
        <w:rPr>
          <w:rFonts w:ascii="Courier New" w:hAnsi="Courier New" w:cs="Courier New"/>
          <w:sz w:val="16"/>
          <w:szCs w:val="16"/>
          <w:lang w:eastAsia="ko-KR"/>
        </w:rPr>
        <w:t xml:space="preserve"> name="aggregate" type="</w:t>
      </w:r>
      <w:proofErr w:type="spellStart"/>
      <w:r w:rsidRPr="003C05DB">
        <w:rPr>
          <w:rFonts w:ascii="Courier New" w:hAnsi="Courier New" w:cs="Courier New"/>
          <w:sz w:val="16"/>
          <w:szCs w:val="16"/>
          <w:lang w:eastAsia="ko-KR"/>
        </w:rPr>
        <w:t>xs:boolean</w:t>
      </w:r>
      <w:proofErr w:type="spellEnd"/>
      <w:r w:rsidRPr="003C05DB">
        <w:rPr>
          <w:rFonts w:ascii="Courier New" w:hAnsi="Courier New" w:cs="Courier New"/>
          <w:sz w:val="16"/>
          <w:szCs w:val="16"/>
          <w:lang w:eastAsia="ko-KR"/>
        </w:rPr>
        <w:t>" use="optional" default="false"/&gt;</w:t>
      </w:r>
    </w:p>
    <w:p w14:paraId="52AD23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proofErr w:type="gramStart"/>
      <w:r w:rsidRPr="003C05DB">
        <w:rPr>
          <w:rFonts w:ascii="Courier New" w:hAnsi="Courier New" w:cs="Courier New"/>
          <w:sz w:val="16"/>
          <w:szCs w:val="16"/>
          <w:lang w:eastAsia="ko-KR"/>
        </w:rPr>
        <w:t>&lt;!--</w:t>
      </w:r>
      <w:proofErr w:type="gramEnd"/>
      <w:r w:rsidRPr="003C05DB">
        <w:rPr>
          <w:rFonts w:ascii="Courier New" w:hAnsi="Courier New" w:cs="Courier New"/>
          <w:sz w:val="16"/>
          <w:szCs w:val="16"/>
          <w:lang w:eastAsia="ko-KR"/>
        </w:rPr>
        <w:t xml:space="preserve"> Added in Arden Syntax version 2.9 --&gt;</w:t>
      </w:r>
    </w:p>
    <w:p w14:paraId="572EFBF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085DE4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6AADC4B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name="Switch"&gt;</w:t>
      </w:r>
    </w:p>
    <w:p w14:paraId="2760F97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4E4F71F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8D511B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115574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DotOperatorSupportIdentifierType</w:t>
      </w:r>
      <w:proofErr w:type="spellEnd"/>
      <w:r w:rsidRPr="00FE4D1E">
        <w:rPr>
          <w:rFonts w:ascii="Courier New" w:hAnsi="Courier New" w:cs="Courier New"/>
          <w:sz w:val="16"/>
          <w:szCs w:val="16"/>
          <w:highlight w:val="white"/>
        </w:rPr>
        <w:t>"/&gt;</w:t>
      </w:r>
    </w:p>
    <w:p w14:paraId="2AC2D2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name="Case"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0F1EEF2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0C96BD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A3C0AC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2C76AF2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name="Then"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6029489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AD2031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5CDABC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4E44A98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name="Default"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 minOccurs="0"/&gt;</w:t>
      </w:r>
    </w:p>
    <w:p w14:paraId="3B28292F"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EC0D010" w14:textId="77777777" w:rsidR="00345ACB" w:rsidRPr="003C05DB"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3C05DB">
        <w:rPr>
          <w:rFonts w:ascii="Courier New" w:hAnsi="Courier New" w:cs="Courier New"/>
          <w:sz w:val="16"/>
          <w:szCs w:val="16"/>
          <w:lang w:eastAsia="ko-KR"/>
        </w:rPr>
        <w:t>&lt;</w:t>
      </w:r>
      <w:proofErr w:type="spellStart"/>
      <w:proofErr w:type="gramStart"/>
      <w:r w:rsidRPr="003C05DB">
        <w:rPr>
          <w:rFonts w:ascii="Courier New" w:hAnsi="Courier New" w:cs="Courier New"/>
          <w:sz w:val="16"/>
          <w:szCs w:val="16"/>
          <w:lang w:eastAsia="ko-KR"/>
        </w:rPr>
        <w:t>xs:attribute</w:t>
      </w:r>
      <w:proofErr w:type="spellEnd"/>
      <w:proofErr w:type="gramEnd"/>
      <w:r w:rsidRPr="003C05DB">
        <w:rPr>
          <w:rFonts w:ascii="Courier New" w:hAnsi="Courier New" w:cs="Courier New"/>
          <w:sz w:val="16"/>
          <w:szCs w:val="16"/>
          <w:lang w:eastAsia="ko-KR"/>
        </w:rPr>
        <w:t xml:space="preserve"> name="aggregate" type="</w:t>
      </w:r>
      <w:proofErr w:type="spellStart"/>
      <w:r w:rsidRPr="003C05DB">
        <w:rPr>
          <w:rFonts w:ascii="Courier New" w:hAnsi="Courier New" w:cs="Courier New"/>
          <w:sz w:val="16"/>
          <w:szCs w:val="16"/>
          <w:lang w:eastAsia="ko-KR"/>
        </w:rPr>
        <w:t>xs:boolean</w:t>
      </w:r>
      <w:proofErr w:type="spellEnd"/>
      <w:r w:rsidRPr="003C05DB">
        <w:rPr>
          <w:rFonts w:ascii="Courier New" w:hAnsi="Courier New" w:cs="Courier New"/>
          <w:sz w:val="16"/>
          <w:szCs w:val="16"/>
          <w:lang w:eastAsia="ko-KR"/>
        </w:rPr>
        <w:t>" use="optional" default="false"/&gt;</w:t>
      </w:r>
    </w:p>
    <w:p w14:paraId="15FA9D1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r w:rsidRPr="003C05DB">
        <w:rPr>
          <w:rFonts w:ascii="Courier New" w:hAnsi="Courier New" w:cs="Courier New"/>
          <w:sz w:val="16"/>
          <w:szCs w:val="16"/>
          <w:lang w:eastAsia="ko-KR"/>
        </w:rPr>
        <w:tab/>
      </w:r>
      <w:proofErr w:type="gramStart"/>
      <w:r w:rsidRPr="003C05DB">
        <w:rPr>
          <w:rFonts w:ascii="Courier New" w:hAnsi="Courier New" w:cs="Courier New"/>
          <w:sz w:val="16"/>
          <w:szCs w:val="16"/>
          <w:lang w:eastAsia="ko-KR"/>
        </w:rPr>
        <w:t>&lt;!--</w:t>
      </w:r>
      <w:proofErr w:type="gramEnd"/>
      <w:r w:rsidRPr="003C05DB">
        <w:rPr>
          <w:rFonts w:ascii="Courier New" w:hAnsi="Courier New" w:cs="Courier New"/>
          <w:sz w:val="16"/>
          <w:szCs w:val="16"/>
          <w:lang w:eastAsia="ko-KR"/>
        </w:rPr>
        <w:t xml:space="preserve"> Added in Arden Syntax version 2.9 --&gt;</w:t>
      </w:r>
    </w:p>
    <w:p w14:paraId="4A68C2A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FFFADC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EBB48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name="Call"&gt;</w:t>
      </w:r>
    </w:p>
    <w:p w14:paraId="71EC28F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BEC6CC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815576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35C5ABE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name="With" minOccurs="0"&gt;</w:t>
      </w:r>
    </w:p>
    <w:p w14:paraId="7B5FC4C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40E0C8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A03238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ExprGroup</w:t>
      </w:r>
      <w:proofErr w:type="spell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7577E53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3A2292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F11AED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46D10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name="Delay"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 minOccurs="0"/&gt;</w:t>
      </w:r>
    </w:p>
    <w:p w14:paraId="171620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6F05F3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E80CC8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E33BF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name="While"&gt;</w:t>
      </w:r>
    </w:p>
    <w:p w14:paraId="225968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B14D37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902234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name="Condition"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7210FFF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11395D8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0C6155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A2D191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F27B46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name="For"&gt;</w:t>
      </w:r>
    </w:p>
    <w:p w14:paraId="5140F71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452EF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CB1BDF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09D2C59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"/&gt;</w:t>
      </w:r>
    </w:p>
    <w:p w14:paraId="75F3FA0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name="Do" type="</w:t>
      </w:r>
      <w:proofErr w:type="spellStart"/>
      <w:r w:rsidRPr="00FE4D1E">
        <w:rPr>
          <w:rFonts w:ascii="Courier New" w:hAnsi="Courier New" w:cs="Courier New"/>
          <w:sz w:val="16"/>
          <w:szCs w:val="16"/>
          <w:highlight w:val="white"/>
        </w:rPr>
        <w:t>ActionStatementType</w:t>
      </w:r>
      <w:proofErr w:type="spellEnd"/>
      <w:r w:rsidRPr="00FE4D1E">
        <w:rPr>
          <w:rFonts w:ascii="Courier New" w:hAnsi="Courier New" w:cs="Courier New"/>
          <w:sz w:val="16"/>
          <w:szCs w:val="16"/>
          <w:highlight w:val="white"/>
        </w:rPr>
        <w:t>"/&gt;</w:t>
      </w:r>
    </w:p>
    <w:p w14:paraId="2BCC41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60AEBE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C08FAF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7F9003A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Breakloop</w:t>
      </w:r>
      <w:proofErr w:type="spellEnd"/>
      <w:r w:rsidRPr="00FE4D1E">
        <w:rPr>
          <w:rFonts w:ascii="Courier New" w:hAnsi="Courier New" w:cs="Courier New"/>
          <w:sz w:val="16"/>
          <w:szCs w:val="16"/>
          <w:highlight w:val="white"/>
        </w:rPr>
        <w:t>"/&gt;</w:t>
      </w:r>
    </w:p>
    <w:p w14:paraId="52EA2E7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proofErr w:type="gramStart"/>
      <w:r w:rsidRPr="00FE4D1E">
        <w:rPr>
          <w:rFonts w:ascii="Courier New" w:hAnsi="Courier New" w:cs="Courier New"/>
          <w:sz w:val="16"/>
          <w:szCs w:val="16"/>
          <w:highlight w:val="white"/>
        </w:rPr>
        <w:t>&lt;!--</w:t>
      </w:r>
      <w:proofErr w:type="gramEnd"/>
      <w:r w:rsidRPr="00FE4D1E">
        <w:rPr>
          <w:rFonts w:ascii="Courier New" w:hAnsi="Courier New" w:cs="Courier New"/>
          <w:sz w:val="16"/>
          <w:szCs w:val="16"/>
          <w:highlight w:val="white"/>
        </w:rPr>
        <w:t xml:space="preserve"> Added in Arden Syntax version 2.8 --&gt;</w:t>
      </w:r>
    </w:p>
    <w:p w14:paraId="7D052F4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ref="Assignment"/&gt;</w:t>
      </w:r>
    </w:p>
    <w:p w14:paraId="4AF3521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73A0348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640B535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MappingType</w:t>
      </w:r>
      <w:proofErr w:type="spellEnd"/>
      <w:r w:rsidRPr="00FE4D1E">
        <w:rPr>
          <w:rFonts w:ascii="Courier New" w:hAnsi="Courier New" w:cs="Courier New"/>
          <w:sz w:val="16"/>
          <w:szCs w:val="16"/>
          <w:highlight w:val="white"/>
        </w:rPr>
        <w:t>"&gt;</w:t>
      </w:r>
    </w:p>
    <w:p w14:paraId="218A059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705D79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462C6BE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3133A78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5ADB0A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35E66F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279FB31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4A76D0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60D707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1C9F77E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CC836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D36B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MappingAsType</w:t>
      </w:r>
      <w:proofErr w:type="spellEnd"/>
      <w:r w:rsidRPr="00FE4D1E">
        <w:rPr>
          <w:rFonts w:ascii="Courier New" w:hAnsi="Courier New" w:cs="Courier New"/>
          <w:sz w:val="16"/>
          <w:szCs w:val="16"/>
          <w:highlight w:val="white"/>
        </w:rPr>
        <w:t>"&gt;</w:t>
      </w:r>
    </w:p>
    <w:p w14:paraId="24C8A56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07ECD0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5B8CEA4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name="Assigned"&gt;</w:t>
      </w:r>
    </w:p>
    <w:p w14:paraId="4805548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F87AC1D"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2E2807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 minOccurs="0"/&gt;</w:t>
      </w:r>
    </w:p>
    <w:p w14:paraId="266659D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F90C74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039972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2C6995E1"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9A7AE3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9B07D3">
        <w:rPr>
          <w:rFonts w:ascii="Courier New" w:hAnsi="Courier New" w:cs="Courier New"/>
          <w:sz w:val="16"/>
          <w:szCs w:val="16"/>
          <w:lang w:eastAsia="ko-KR"/>
        </w:rPr>
        <w:t>&lt;</w:t>
      </w:r>
      <w:proofErr w:type="spellStart"/>
      <w:proofErr w:type="gramStart"/>
      <w:r w:rsidRPr="009B07D3">
        <w:rPr>
          <w:rFonts w:ascii="Courier New" w:hAnsi="Courier New" w:cs="Courier New"/>
          <w:sz w:val="16"/>
          <w:szCs w:val="16"/>
          <w:lang w:eastAsia="ko-KR"/>
        </w:rPr>
        <w:t>xs:attribute</w:t>
      </w:r>
      <w:proofErr w:type="spellEnd"/>
      <w:proofErr w:type="gramEnd"/>
      <w:r w:rsidRPr="009B07D3">
        <w:rPr>
          <w:rFonts w:ascii="Courier New" w:hAnsi="Courier New" w:cs="Courier New"/>
          <w:sz w:val="16"/>
          <w:szCs w:val="16"/>
          <w:lang w:eastAsia="ko-KR"/>
        </w:rPr>
        <w:t xml:space="preserve"> name="</w:t>
      </w:r>
      <w:proofErr w:type="spellStart"/>
      <w:r w:rsidRPr="009B07D3">
        <w:rPr>
          <w:rFonts w:ascii="Courier New" w:hAnsi="Courier New" w:cs="Courier New"/>
          <w:sz w:val="16"/>
          <w:szCs w:val="16"/>
          <w:lang w:eastAsia="ko-KR"/>
        </w:rPr>
        <w:t>otype</w:t>
      </w:r>
      <w:proofErr w:type="spellEnd"/>
      <w:r w:rsidRPr="009B07D3">
        <w:rPr>
          <w:rFonts w:ascii="Courier New" w:hAnsi="Courier New" w:cs="Courier New"/>
          <w:sz w:val="16"/>
          <w:szCs w:val="16"/>
          <w:lang w:eastAsia="ko-KR"/>
        </w:rPr>
        <w:t>" type="</w:t>
      </w:r>
      <w:proofErr w:type="spellStart"/>
      <w:r w:rsidRPr="009B07D3">
        <w:rPr>
          <w:rFonts w:ascii="Courier New" w:hAnsi="Courier New" w:cs="Courier New"/>
          <w:sz w:val="16"/>
          <w:szCs w:val="16"/>
          <w:lang w:eastAsia="ko-KR"/>
        </w:rPr>
        <w:t>xs:NMTOKEN</w:t>
      </w:r>
      <w:proofErr w:type="spellEnd"/>
      <w:r w:rsidRPr="009B07D3">
        <w:rPr>
          <w:rFonts w:ascii="Courier New" w:hAnsi="Courier New" w:cs="Courier New"/>
          <w:sz w:val="16"/>
          <w:szCs w:val="16"/>
          <w:lang w:eastAsia="ko-KR"/>
        </w:rPr>
        <w:t>" use="required"/&gt;</w:t>
      </w:r>
    </w:p>
    <w:p w14:paraId="60D3F0F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3DCF096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4AA92CB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725DA2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622DCF7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27C2FB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140520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5B96E33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698135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ExprGroup</w:t>
      </w:r>
      <w:proofErr w:type="spellEnd"/>
      <w:r w:rsidRPr="00FE4D1E">
        <w:rPr>
          <w:rFonts w:ascii="Courier New" w:hAnsi="Courier New" w:cs="Courier New"/>
          <w:sz w:val="16"/>
          <w:szCs w:val="16"/>
          <w:highlight w:val="white"/>
        </w:rPr>
        <w:t>"/&gt;</w:t>
      </w:r>
    </w:p>
    <w:p w14:paraId="532BDB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name="Mapping" type="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5484725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8234C6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D36A1E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MappingContentsType</w:t>
      </w:r>
      <w:proofErr w:type="spellEnd"/>
      <w:r w:rsidRPr="00FE4D1E">
        <w:rPr>
          <w:rFonts w:ascii="Courier New" w:hAnsi="Courier New" w:cs="Courier New"/>
          <w:sz w:val="16"/>
          <w:szCs w:val="16"/>
          <w:highlight w:val="white"/>
        </w:rPr>
        <w:t>"&gt;</w:t>
      </w:r>
    </w:p>
    <w:p w14:paraId="33EDBAE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2286C1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name="Contents"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23C67F7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XForms</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XFormsType</w:t>
      </w:r>
      <w:proofErr w:type="spellEnd"/>
      <w:r w:rsidRPr="00FE4D1E">
        <w:rPr>
          <w:rFonts w:ascii="Courier New" w:hAnsi="Courier New" w:cs="Courier New"/>
          <w:sz w:val="16"/>
          <w:szCs w:val="16"/>
          <w:highlight w:val="white"/>
        </w:rPr>
        <w:t>" minOccurs="0"/&gt;</w:t>
      </w:r>
    </w:p>
    <w:p w14:paraId="111520B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296066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081183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XFormsType</w:t>
      </w:r>
      <w:proofErr w:type="spellEnd"/>
      <w:r w:rsidRPr="00FE4D1E">
        <w:rPr>
          <w:rFonts w:ascii="Courier New" w:hAnsi="Courier New" w:cs="Courier New"/>
          <w:sz w:val="16"/>
          <w:szCs w:val="16"/>
          <w:highlight w:val="white"/>
        </w:rPr>
        <w:t>"&gt;</w:t>
      </w:r>
    </w:p>
    <w:p w14:paraId="738A5AE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 xml:space="preserve">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1DCF46B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name="input" type="</w:t>
      </w:r>
      <w:proofErr w:type="spellStart"/>
      <w:r w:rsidRPr="00FE4D1E">
        <w:rPr>
          <w:rFonts w:ascii="Courier New" w:hAnsi="Courier New" w:cs="Courier New"/>
          <w:sz w:val="16"/>
          <w:szCs w:val="16"/>
          <w:highlight w:val="white"/>
        </w:rPr>
        <w:t>XFormsInputType</w:t>
      </w:r>
      <w:proofErr w:type="spellEnd"/>
      <w:r w:rsidRPr="00FE4D1E">
        <w:rPr>
          <w:rFonts w:ascii="Courier New" w:hAnsi="Courier New" w:cs="Courier New"/>
          <w:sz w:val="16"/>
          <w:szCs w:val="16"/>
          <w:highlight w:val="white"/>
        </w:rPr>
        <w:t>"/&gt;</w:t>
      </w:r>
    </w:p>
    <w:p w14:paraId="33D888D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select1</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XFormsSelect1Type</w:t>
      </w:r>
      <w:proofErr w:type="spellEnd"/>
      <w:r w:rsidRPr="00FE4D1E">
        <w:rPr>
          <w:rFonts w:ascii="Courier New" w:hAnsi="Courier New" w:cs="Courier New"/>
          <w:sz w:val="16"/>
          <w:szCs w:val="16"/>
          <w:highlight w:val="white"/>
        </w:rPr>
        <w:t>"/&gt;</w:t>
      </w:r>
    </w:p>
    <w:p w14:paraId="15074A7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53C0C2A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4F91B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XFormsInputType</w:t>
      </w:r>
      <w:proofErr w:type="spellEnd"/>
      <w:r w:rsidRPr="00FE4D1E">
        <w:rPr>
          <w:rFonts w:ascii="Courier New" w:hAnsi="Courier New" w:cs="Courier New"/>
          <w:sz w:val="16"/>
          <w:szCs w:val="16"/>
          <w:highlight w:val="white"/>
        </w:rPr>
        <w:t>"&gt;</w:t>
      </w:r>
    </w:p>
    <w:p w14:paraId="03A491A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B73872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name="label"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7A15EAA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5D87EB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4D82B94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XFormsSelect1Type</w:t>
      </w:r>
      <w:proofErr w:type="spellEnd"/>
      <w:r w:rsidRPr="00FE4D1E">
        <w:rPr>
          <w:rFonts w:ascii="Courier New" w:hAnsi="Courier New" w:cs="Courier New"/>
          <w:sz w:val="16"/>
          <w:szCs w:val="16"/>
          <w:highlight w:val="white"/>
        </w:rPr>
        <w:t>"&gt;</w:t>
      </w:r>
    </w:p>
    <w:p w14:paraId="2B09CCF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2096E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name="label"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2EF09D3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name="item" </w:t>
      </w:r>
      <w:proofErr w:type="spellStart"/>
      <w:r w:rsidRPr="00FE4D1E">
        <w:rPr>
          <w:rFonts w:ascii="Courier New" w:hAnsi="Courier New" w:cs="Courier New"/>
          <w:sz w:val="16"/>
          <w:szCs w:val="16"/>
          <w:highlight w:val="white"/>
        </w:rPr>
        <w:t>maxOccurs</w:t>
      </w:r>
      <w:proofErr w:type="spellEnd"/>
      <w:r w:rsidRPr="00FE4D1E">
        <w:rPr>
          <w:rFonts w:ascii="Courier New" w:hAnsi="Courier New" w:cs="Courier New"/>
          <w:sz w:val="16"/>
          <w:szCs w:val="16"/>
          <w:highlight w:val="white"/>
        </w:rPr>
        <w:t>="unbounded"&gt;</w:t>
      </w:r>
    </w:p>
    <w:p w14:paraId="5FCB0B4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0B7CC8F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D3740B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name="label"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5BBB80A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name="value"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4343796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0E9481F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24AA0A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401B175"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4001B55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C968A4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MLMType</w:t>
      </w:r>
      <w:proofErr w:type="spellEnd"/>
      <w:r w:rsidRPr="00FE4D1E">
        <w:rPr>
          <w:rFonts w:ascii="Courier New" w:hAnsi="Courier New" w:cs="Courier New"/>
          <w:sz w:val="16"/>
          <w:szCs w:val="16"/>
          <w:highlight w:val="white"/>
        </w:rPr>
        <w:t>"&gt;</w:t>
      </w:r>
    </w:p>
    <w:p w14:paraId="5644483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1493788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name="Identifier" type="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78842B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name="Assigned" minOccurs="0"&gt;</w:t>
      </w:r>
    </w:p>
    <w:p w14:paraId="0174D1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9A8B45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81B81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name="Term"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"/&gt;</w:t>
      </w:r>
    </w:p>
    <w:p w14:paraId="3238F9E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FromInstitution</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xs:string</w:t>
      </w:r>
      <w:proofErr w:type="spellEnd"/>
      <w:r w:rsidRPr="00FE4D1E">
        <w:rPr>
          <w:rFonts w:ascii="Courier New" w:hAnsi="Courier New" w:cs="Courier New"/>
          <w:sz w:val="16"/>
          <w:szCs w:val="16"/>
          <w:highlight w:val="white"/>
        </w:rPr>
        <w:t>" minOccurs="0"/&gt;</w:t>
      </w:r>
    </w:p>
    <w:p w14:paraId="4ED8652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5EADF05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1E9617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014DE13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23C6990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4EA9B4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ReadWhereType</w:t>
      </w:r>
      <w:proofErr w:type="spellEnd"/>
      <w:r w:rsidRPr="00FE4D1E">
        <w:rPr>
          <w:rFonts w:ascii="Courier New" w:hAnsi="Courier New" w:cs="Courier New"/>
          <w:sz w:val="16"/>
          <w:szCs w:val="16"/>
          <w:highlight w:val="white"/>
        </w:rPr>
        <w:t>"&gt;</w:t>
      </w:r>
    </w:p>
    <w:p w14:paraId="07530A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17D632E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OccurComparisonOperatorGroup</w:t>
      </w:r>
      <w:proofErr w:type="spellEnd"/>
      <w:r w:rsidRPr="00FE4D1E">
        <w:rPr>
          <w:rFonts w:ascii="Courier New" w:hAnsi="Courier New" w:cs="Courier New"/>
          <w:sz w:val="16"/>
          <w:szCs w:val="16"/>
          <w:highlight w:val="white"/>
        </w:rPr>
        <w:t>"/&gt;</w:t>
      </w:r>
    </w:p>
    <w:p w14:paraId="0F6B5DC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name="Not"&gt;</w:t>
      </w:r>
    </w:p>
    <w:p w14:paraId="24F8C68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76E4686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386A46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OccurComparisonOperatorGroup</w:t>
      </w:r>
      <w:proofErr w:type="spellEnd"/>
      <w:r w:rsidRPr="00FE4D1E">
        <w:rPr>
          <w:rFonts w:ascii="Courier New" w:hAnsi="Courier New" w:cs="Courier New"/>
          <w:sz w:val="16"/>
          <w:szCs w:val="16"/>
          <w:highlight w:val="white"/>
        </w:rPr>
        <w:t>"/&gt;</w:t>
      </w:r>
    </w:p>
    <w:p w14:paraId="4F5CF4D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3C294FD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17E7E6D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&gt;</w:t>
      </w:r>
    </w:p>
    <w:p w14:paraId="369048E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5849D4F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37B8B5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OccurComparisonOperatorGroup</w:t>
      </w:r>
      <w:proofErr w:type="spellEnd"/>
      <w:r w:rsidRPr="00FE4D1E">
        <w:rPr>
          <w:rFonts w:ascii="Courier New" w:hAnsi="Courier New" w:cs="Courier New"/>
          <w:sz w:val="16"/>
          <w:szCs w:val="16"/>
          <w:highlight w:val="white"/>
        </w:rPr>
        <w:t>"&gt;</w:t>
      </w:r>
    </w:p>
    <w:p w14:paraId="559CE49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7EF95A5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OccurEQ</w:t>
      </w:r>
      <w:proofErr w:type="spellEnd"/>
      <w:r w:rsidRPr="00FE4D1E">
        <w:rPr>
          <w:rFonts w:ascii="Courier New" w:hAnsi="Courier New" w:cs="Courier New"/>
          <w:sz w:val="16"/>
          <w:szCs w:val="16"/>
          <w:highlight w:val="white"/>
        </w:rPr>
        <w:t>"/&gt;</w:t>
      </w:r>
    </w:p>
    <w:p w14:paraId="3F0C1A1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OccurWithinTo</w:t>
      </w:r>
      <w:proofErr w:type="spellEnd"/>
      <w:r w:rsidRPr="00FE4D1E">
        <w:rPr>
          <w:rFonts w:ascii="Courier New" w:hAnsi="Courier New" w:cs="Courier New"/>
          <w:sz w:val="16"/>
          <w:szCs w:val="16"/>
          <w:highlight w:val="white"/>
        </w:rPr>
        <w:t>"/&gt;</w:t>
      </w:r>
    </w:p>
    <w:p w14:paraId="4E50E34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w:t>
      </w:r>
      <w:r>
        <w:rPr>
          <w:rFonts w:ascii="Courier New" w:hAnsi="Courier New" w:cs="Courier New"/>
          <w:sz w:val="16"/>
          <w:szCs w:val="16"/>
          <w:highlight w:val="white"/>
          <w:lang w:eastAsia="ko-KR"/>
        </w:rPr>
        <w:t>Preceding</w:t>
      </w:r>
      <w:proofErr w:type="spellEnd"/>
      <w:r w:rsidRPr="00FE4D1E">
        <w:rPr>
          <w:rFonts w:ascii="Courier New" w:hAnsi="Courier New" w:cs="Courier New"/>
          <w:sz w:val="16"/>
          <w:szCs w:val="16"/>
          <w:highlight w:val="white"/>
        </w:rPr>
        <w:t>"/&gt;</w:t>
      </w:r>
    </w:p>
    <w:p w14:paraId="102B0FB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OccurWithinFollowing</w:t>
      </w:r>
      <w:proofErr w:type="spellEnd"/>
      <w:r w:rsidRPr="00FE4D1E">
        <w:rPr>
          <w:rFonts w:ascii="Courier New" w:hAnsi="Courier New" w:cs="Courier New"/>
          <w:sz w:val="16"/>
          <w:szCs w:val="16"/>
          <w:highlight w:val="white"/>
        </w:rPr>
        <w:t>"/&gt;</w:t>
      </w:r>
    </w:p>
    <w:p w14:paraId="5F07279D"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OccurWithinSurrounding</w:t>
      </w:r>
      <w:proofErr w:type="spellEnd"/>
      <w:r w:rsidRPr="00FE4D1E">
        <w:rPr>
          <w:rFonts w:ascii="Courier New" w:hAnsi="Courier New" w:cs="Courier New"/>
          <w:sz w:val="16"/>
          <w:szCs w:val="16"/>
          <w:highlight w:val="white"/>
        </w:rPr>
        <w:t>"/&gt;</w:t>
      </w:r>
    </w:p>
    <w:p w14:paraId="3087921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OccurWithinPast</w:t>
      </w:r>
      <w:proofErr w:type="spellEnd"/>
      <w:r w:rsidRPr="00FE4D1E">
        <w:rPr>
          <w:rFonts w:ascii="Courier New" w:hAnsi="Courier New" w:cs="Courier New"/>
          <w:sz w:val="16"/>
          <w:szCs w:val="16"/>
          <w:highlight w:val="white"/>
        </w:rPr>
        <w:t>"/&gt;</w:t>
      </w:r>
    </w:p>
    <w:p w14:paraId="5BFC775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OccurWithinSameDayAs</w:t>
      </w:r>
      <w:proofErr w:type="spellEnd"/>
      <w:r w:rsidRPr="00FE4D1E">
        <w:rPr>
          <w:rFonts w:ascii="Courier New" w:hAnsi="Courier New" w:cs="Courier New"/>
          <w:sz w:val="16"/>
          <w:szCs w:val="16"/>
          <w:highlight w:val="white"/>
        </w:rPr>
        <w:t>"/&gt;</w:t>
      </w:r>
    </w:p>
    <w:p w14:paraId="7F7A14A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OccurBefore</w:t>
      </w:r>
      <w:proofErr w:type="spellEnd"/>
      <w:r w:rsidRPr="00FE4D1E">
        <w:rPr>
          <w:rFonts w:ascii="Courier New" w:hAnsi="Courier New" w:cs="Courier New"/>
          <w:sz w:val="16"/>
          <w:szCs w:val="16"/>
          <w:highlight w:val="white"/>
        </w:rPr>
        <w:t>"/&gt;</w:t>
      </w:r>
    </w:p>
    <w:p w14:paraId="0977F7C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OccurAfter</w:t>
      </w:r>
      <w:proofErr w:type="spellEnd"/>
      <w:r w:rsidRPr="00FE4D1E">
        <w:rPr>
          <w:rFonts w:ascii="Courier New" w:hAnsi="Courier New" w:cs="Courier New"/>
          <w:sz w:val="16"/>
          <w:szCs w:val="16"/>
          <w:highlight w:val="white"/>
        </w:rPr>
        <w:t>"/&gt;</w:t>
      </w:r>
    </w:p>
    <w:p w14:paraId="5A6A744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OccurAt</w:t>
      </w:r>
      <w:proofErr w:type="spellEnd"/>
      <w:r w:rsidRPr="00FE4D1E">
        <w:rPr>
          <w:rFonts w:ascii="Courier New" w:hAnsi="Courier New" w:cs="Courier New"/>
          <w:sz w:val="16"/>
          <w:szCs w:val="16"/>
          <w:highlight w:val="white"/>
        </w:rPr>
        <w:t>"/&gt;</w:t>
      </w:r>
    </w:p>
    <w:p w14:paraId="40FB847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0C1667D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&gt;</w:t>
      </w:r>
    </w:p>
    <w:p w14:paraId="529A27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ReadAggregationGroup</w:t>
      </w:r>
      <w:proofErr w:type="spellEnd"/>
      <w:r w:rsidRPr="00FE4D1E">
        <w:rPr>
          <w:rFonts w:ascii="Courier New" w:hAnsi="Courier New" w:cs="Courier New"/>
          <w:sz w:val="16"/>
          <w:szCs w:val="16"/>
          <w:highlight w:val="white"/>
        </w:rPr>
        <w:t>"&gt;</w:t>
      </w:r>
    </w:p>
    <w:p w14:paraId="7EEE14E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0EA42F6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name="Average"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4BBBE58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name="Count"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026134B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name="Exist"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66307E6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name="Sum"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6D6D8C5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name="Median"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1EAE819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name="Minimum"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27AE1B2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name="Maximum"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5D5481D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name="Last"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0E0599F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name="First"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07F0DE3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name="Earliest"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3E8AC2D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name="Latest" type="</w:t>
      </w:r>
      <w:proofErr w:type="spellStart"/>
      <w:r w:rsidRPr="00FE4D1E">
        <w:rPr>
          <w:rFonts w:ascii="Courier New" w:hAnsi="Courier New" w:cs="Courier New"/>
          <w:sz w:val="16"/>
          <w:szCs w:val="16"/>
          <w:highlight w:val="white"/>
        </w:rPr>
        <w:t>ComplexMappingType</w:t>
      </w:r>
      <w:proofErr w:type="spellEnd"/>
      <w:r w:rsidRPr="00FE4D1E">
        <w:rPr>
          <w:rFonts w:ascii="Courier New" w:hAnsi="Courier New" w:cs="Courier New"/>
          <w:sz w:val="16"/>
          <w:szCs w:val="16"/>
          <w:highlight w:val="white"/>
        </w:rPr>
        <w:t>"/&gt;</w:t>
      </w:r>
    </w:p>
    <w:p w14:paraId="6C62B06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2115BBD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&gt;</w:t>
      </w:r>
    </w:p>
    <w:p w14:paraId="59D383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ReadTransformationGroup</w:t>
      </w:r>
      <w:proofErr w:type="spellEnd"/>
      <w:r w:rsidRPr="00FE4D1E">
        <w:rPr>
          <w:rFonts w:ascii="Courier New" w:hAnsi="Courier New" w:cs="Courier New"/>
          <w:sz w:val="16"/>
          <w:szCs w:val="16"/>
          <w:highlight w:val="white"/>
        </w:rPr>
        <w:t>"&gt;</w:t>
      </w:r>
    </w:p>
    <w:p w14:paraId="225DAE9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7EFFE058"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MinimumFrom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394E9C1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MaximumFrom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17C6C53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LastFrom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3F89BFC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FirstFrom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228F107C"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EarliestFrom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65781AB2"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LatestFrom</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ExprMappingType</w:t>
      </w:r>
      <w:proofErr w:type="spellEnd"/>
      <w:r w:rsidRPr="00FE4D1E">
        <w:rPr>
          <w:rFonts w:ascii="Courier New" w:hAnsi="Courier New" w:cs="Courier New"/>
          <w:sz w:val="16"/>
          <w:szCs w:val="16"/>
          <w:highlight w:val="white"/>
        </w:rPr>
        <w:t>"/&gt;</w:t>
      </w:r>
    </w:p>
    <w:p w14:paraId="4BA4FA9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xs:choice</w:t>
      </w:r>
      <w:proofErr w:type="spellEnd"/>
      <w:proofErr w:type="gramEnd"/>
      <w:r w:rsidRPr="00FE4D1E">
        <w:rPr>
          <w:rFonts w:ascii="Courier New" w:hAnsi="Courier New" w:cs="Courier New"/>
          <w:sz w:val="16"/>
          <w:szCs w:val="16"/>
          <w:highlight w:val="white"/>
        </w:rPr>
        <w:t>&gt;</w:t>
      </w:r>
    </w:p>
    <w:p w14:paraId="132EBAEB"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xs:group</w:t>
      </w:r>
      <w:proofErr w:type="spellEnd"/>
      <w:proofErr w:type="gramEnd"/>
      <w:r w:rsidRPr="00FE4D1E">
        <w:rPr>
          <w:rFonts w:ascii="Courier New" w:hAnsi="Courier New" w:cs="Courier New"/>
          <w:sz w:val="16"/>
          <w:szCs w:val="16"/>
          <w:highlight w:val="white"/>
        </w:rPr>
        <w:t>&gt;</w:t>
      </w:r>
    </w:p>
    <w:p w14:paraId="02C57C1A"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Pr>
          <w:rFonts w:ascii="Courier New" w:hAnsi="Courier New" w:cs="Courier New"/>
          <w:sz w:val="16"/>
          <w:szCs w:val="16"/>
          <w:highlight w:val="white"/>
          <w:lang w:eastAsia="ko-KR"/>
        </w:rPr>
        <w:tab/>
      </w: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GeneralIdentifierType</w:t>
      </w:r>
      <w:proofErr w:type="spellEnd"/>
      <w:r w:rsidRPr="00FE4D1E">
        <w:rPr>
          <w:rFonts w:ascii="Courier New" w:hAnsi="Courier New" w:cs="Courier New"/>
          <w:sz w:val="16"/>
          <w:szCs w:val="16"/>
          <w:highlight w:val="white"/>
        </w:rPr>
        <w:t>"&gt;</w:t>
      </w:r>
    </w:p>
    <w:p w14:paraId="6D36A3C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6436A55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xs:element</w:t>
      </w:r>
      <w:proofErr w:type="spellEnd"/>
      <w:proofErr w:type="gramEnd"/>
      <w:r w:rsidRPr="00FE4D1E">
        <w:rPr>
          <w:rFonts w:ascii="Courier New" w:hAnsi="Courier New" w:cs="Courier New"/>
          <w:sz w:val="16"/>
          <w:szCs w:val="16"/>
          <w:highlight w:val="white"/>
        </w:rPr>
        <w:t xml:space="preserve"> name="Index" type="</w:t>
      </w:r>
      <w:proofErr w:type="spellStart"/>
      <w:r w:rsidRPr="00FE4D1E">
        <w:rPr>
          <w:rFonts w:ascii="Courier New" w:hAnsi="Courier New" w:cs="Courier New"/>
          <w:sz w:val="16"/>
          <w:szCs w:val="16"/>
          <w:highlight w:val="white"/>
        </w:rPr>
        <w:t>ExprType</w:t>
      </w:r>
      <w:proofErr w:type="spellEnd"/>
      <w:r w:rsidRPr="00FE4D1E">
        <w:rPr>
          <w:rFonts w:ascii="Courier New" w:hAnsi="Courier New" w:cs="Courier New"/>
          <w:sz w:val="16"/>
          <w:szCs w:val="16"/>
          <w:highlight w:val="white"/>
        </w:rPr>
        <w:t>" minOccurs="0"/&gt;</w:t>
      </w:r>
    </w:p>
    <w:p w14:paraId="1F7228D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xs:sequence</w:t>
      </w:r>
      <w:proofErr w:type="spellEnd"/>
      <w:proofErr w:type="gramEnd"/>
      <w:r w:rsidRPr="00FE4D1E">
        <w:rPr>
          <w:rFonts w:ascii="Courier New" w:hAnsi="Courier New" w:cs="Courier New"/>
          <w:sz w:val="16"/>
          <w:szCs w:val="16"/>
          <w:highlight w:val="white"/>
        </w:rPr>
        <w:t>&gt;</w:t>
      </w:r>
    </w:p>
    <w:p w14:paraId="7994997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xs:attributeGroup</w:t>
      </w:r>
      <w:proofErr w:type="spellEnd"/>
      <w:proofErr w:type="gramEnd"/>
      <w:r w:rsidRPr="00FE4D1E">
        <w:rPr>
          <w:rFonts w:ascii="Courier New" w:hAnsi="Courier New" w:cs="Courier New"/>
          <w:sz w:val="16"/>
          <w:szCs w:val="16"/>
          <w:highlight w:val="white"/>
        </w:rPr>
        <w:t xml:space="preserve"> ref="</w:t>
      </w:r>
      <w:proofErr w:type="spellStart"/>
      <w:r w:rsidRPr="00FE4D1E">
        <w:rPr>
          <w:rFonts w:ascii="Courier New" w:hAnsi="Courier New" w:cs="Courier New"/>
          <w:sz w:val="16"/>
          <w:szCs w:val="16"/>
          <w:highlight w:val="white"/>
        </w:rPr>
        <w:t>IdentifierAttrGroup</w:t>
      </w:r>
      <w:proofErr w:type="spellEnd"/>
      <w:r w:rsidRPr="00FE4D1E">
        <w:rPr>
          <w:rFonts w:ascii="Courier New" w:hAnsi="Courier New" w:cs="Courier New"/>
          <w:sz w:val="16"/>
          <w:szCs w:val="16"/>
          <w:highlight w:val="white"/>
        </w:rPr>
        <w:t>"/&gt;</w:t>
      </w:r>
    </w:p>
    <w:p w14:paraId="54D04544"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4FE3637"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ObjectIdentifierType</w:t>
      </w:r>
      <w:proofErr w:type="spellEnd"/>
      <w:r w:rsidRPr="00FE4D1E">
        <w:rPr>
          <w:rFonts w:ascii="Courier New" w:hAnsi="Courier New" w:cs="Courier New"/>
          <w:sz w:val="16"/>
          <w:szCs w:val="16"/>
          <w:highlight w:val="white"/>
        </w:rPr>
        <w:t>"&gt;</w:t>
      </w:r>
    </w:p>
    <w:p w14:paraId="3772C72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name="var" type="</w:t>
      </w:r>
      <w:proofErr w:type="spellStart"/>
      <w:r w:rsidRPr="00FE4D1E">
        <w:rPr>
          <w:rFonts w:ascii="Courier New" w:hAnsi="Courier New" w:cs="Courier New"/>
          <w:sz w:val="16"/>
          <w:szCs w:val="16"/>
          <w:highlight w:val="white"/>
        </w:rPr>
        <w:t>IdentifierVarType</w:t>
      </w:r>
      <w:proofErr w:type="spellEnd"/>
      <w:r w:rsidRPr="00FE4D1E">
        <w:rPr>
          <w:rFonts w:ascii="Courier New" w:hAnsi="Courier New" w:cs="Courier New"/>
          <w:sz w:val="16"/>
          <w:szCs w:val="16"/>
          <w:highlight w:val="white"/>
        </w:rPr>
        <w:t>" use="required"/&gt;</w:t>
      </w:r>
    </w:p>
    <w:p w14:paraId="494E0D1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5258E580"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ObjectAttributeType</w:t>
      </w:r>
      <w:proofErr w:type="spellEnd"/>
      <w:r w:rsidRPr="00FE4D1E">
        <w:rPr>
          <w:rFonts w:ascii="Courier New" w:hAnsi="Courier New" w:cs="Courier New"/>
          <w:sz w:val="16"/>
          <w:szCs w:val="16"/>
          <w:highlight w:val="white"/>
        </w:rPr>
        <w:t>"&gt;</w:t>
      </w:r>
    </w:p>
    <w:p w14:paraId="3769378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name="var" type="</w:t>
      </w:r>
      <w:proofErr w:type="spellStart"/>
      <w:r w:rsidRPr="00FE4D1E">
        <w:rPr>
          <w:rFonts w:ascii="Courier New" w:hAnsi="Courier New" w:cs="Courier New"/>
          <w:sz w:val="16"/>
          <w:szCs w:val="16"/>
          <w:highlight w:val="white"/>
        </w:rPr>
        <w:t>IdentifierVarType</w:t>
      </w:r>
      <w:proofErr w:type="spellEnd"/>
      <w:r w:rsidRPr="00FE4D1E">
        <w:rPr>
          <w:rFonts w:ascii="Courier New" w:hAnsi="Courier New" w:cs="Courier New"/>
          <w:sz w:val="16"/>
          <w:szCs w:val="16"/>
          <w:highlight w:val="white"/>
        </w:rPr>
        <w:t>" use="required"/&gt;</w:t>
      </w:r>
    </w:p>
    <w:p w14:paraId="5A849361"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xs:attribute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otype</w:t>
      </w:r>
      <w:proofErr w:type="spellEnd"/>
      <w:r w:rsidRPr="00FE4D1E">
        <w:rPr>
          <w:rFonts w:ascii="Courier New" w:hAnsi="Courier New" w:cs="Courier New"/>
          <w:sz w:val="16"/>
          <w:szCs w:val="16"/>
          <w:highlight w:val="white"/>
        </w:rPr>
        <w:t>" type="</w:t>
      </w:r>
      <w:proofErr w:type="spellStart"/>
      <w:r w:rsidRPr="00FE4D1E">
        <w:rPr>
          <w:rFonts w:ascii="Courier New" w:hAnsi="Courier New" w:cs="Courier New"/>
          <w:sz w:val="16"/>
          <w:szCs w:val="16"/>
          <w:highlight w:val="white"/>
        </w:rPr>
        <w:t>xs:NMTOKEN</w:t>
      </w:r>
      <w:proofErr w:type="spellEnd"/>
      <w:r w:rsidRPr="00FE4D1E">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FE4D1E">
        <w:rPr>
          <w:rFonts w:ascii="Courier New" w:hAnsi="Courier New" w:cs="Courier New"/>
          <w:sz w:val="16"/>
          <w:szCs w:val="16"/>
          <w:highlight w:val="white"/>
        </w:rPr>
        <w:t>"/&gt;</w:t>
      </w:r>
    </w:p>
    <w:p w14:paraId="2B16DFC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xs:complexType</w:t>
      </w:r>
      <w:proofErr w:type="spellEnd"/>
      <w:proofErr w:type="gramEnd"/>
      <w:r w:rsidRPr="00FE4D1E">
        <w:rPr>
          <w:rFonts w:ascii="Courier New" w:hAnsi="Courier New" w:cs="Courier New"/>
          <w:sz w:val="16"/>
          <w:szCs w:val="16"/>
          <w:highlight w:val="white"/>
        </w:rPr>
        <w:t>&gt;</w:t>
      </w:r>
    </w:p>
    <w:p w14:paraId="2794CD6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IdentifierItVarType</w:t>
      </w:r>
      <w:proofErr w:type="spellEnd"/>
      <w:r w:rsidRPr="00FE4D1E">
        <w:rPr>
          <w:rFonts w:ascii="Courier New" w:hAnsi="Courier New" w:cs="Courier New"/>
          <w:sz w:val="16"/>
          <w:szCs w:val="16"/>
          <w:highlight w:val="white"/>
        </w:rPr>
        <w:t>"&gt;</w:t>
      </w:r>
    </w:p>
    <w:p w14:paraId="1299EED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IdentifierVarType</w:t>
      </w:r>
      <w:proofErr w:type="spellEnd"/>
      <w:r w:rsidRPr="00FE4D1E">
        <w:rPr>
          <w:rFonts w:ascii="Courier New" w:hAnsi="Courier New" w:cs="Courier New"/>
          <w:sz w:val="16"/>
          <w:szCs w:val="16"/>
          <w:highlight w:val="white"/>
        </w:rPr>
        <w:t>"&gt;</w:t>
      </w:r>
    </w:p>
    <w:p w14:paraId="366DA8CB"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value="it"/&gt;</w:t>
      </w:r>
    </w:p>
    <w:p w14:paraId="27F14E09"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lastRenderedPageBreak/>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xs:enumeration</w:t>
      </w:r>
      <w:proofErr w:type="spellEnd"/>
      <w:proofErr w:type="gramEnd"/>
      <w:r w:rsidRPr="00FE4D1E">
        <w:rPr>
          <w:rFonts w:ascii="Courier New" w:hAnsi="Courier New" w:cs="Courier New"/>
          <w:sz w:val="16"/>
          <w:szCs w:val="16"/>
          <w:highlight w:val="white"/>
        </w:rPr>
        <w:t xml:space="preserve"> value="they"/&gt;</w:t>
      </w:r>
    </w:p>
    <w:p w14:paraId="6F4B846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3F22B0FE"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30ECD0D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 xml:space="preserve"> name="</w:t>
      </w:r>
      <w:proofErr w:type="spellStart"/>
      <w:r w:rsidRPr="00FE4D1E">
        <w:rPr>
          <w:rFonts w:ascii="Courier New" w:hAnsi="Courier New" w:cs="Courier New"/>
          <w:sz w:val="16"/>
          <w:szCs w:val="16"/>
          <w:highlight w:val="white"/>
        </w:rPr>
        <w:t>TimeOfDayTime</w:t>
      </w:r>
      <w:proofErr w:type="spellEnd"/>
      <w:r w:rsidRPr="00FE4D1E">
        <w:rPr>
          <w:rFonts w:ascii="Courier New" w:hAnsi="Courier New" w:cs="Courier New"/>
          <w:sz w:val="16"/>
          <w:szCs w:val="16"/>
          <w:highlight w:val="white"/>
        </w:rPr>
        <w:t>"&gt;</w:t>
      </w:r>
    </w:p>
    <w:p w14:paraId="0813EC3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 xml:space="preserve"> base="</w:t>
      </w:r>
      <w:proofErr w:type="spellStart"/>
      <w:r w:rsidRPr="00FE4D1E">
        <w:rPr>
          <w:rFonts w:ascii="Courier New" w:hAnsi="Courier New" w:cs="Courier New"/>
          <w:sz w:val="16"/>
          <w:szCs w:val="16"/>
          <w:highlight w:val="white"/>
        </w:rPr>
        <w:t>xs:NMTOKEN</w:t>
      </w:r>
      <w:proofErr w:type="spellEnd"/>
      <w:r w:rsidRPr="00FE4D1E">
        <w:rPr>
          <w:rFonts w:ascii="Courier New" w:hAnsi="Courier New" w:cs="Courier New"/>
          <w:sz w:val="16"/>
          <w:szCs w:val="16"/>
          <w:highlight w:val="white"/>
        </w:rPr>
        <w:t>"&gt;</w:t>
      </w:r>
    </w:p>
    <w:p w14:paraId="7F5AEC33"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xs:pattern</w:t>
      </w:r>
      <w:proofErr w:type="spellEnd"/>
      <w:proofErr w:type="gramEnd"/>
      <w:r w:rsidRPr="00FE4D1E">
        <w:rPr>
          <w:rFonts w:ascii="Courier New" w:hAnsi="Courier New" w:cs="Courier New"/>
          <w:sz w:val="16"/>
          <w:szCs w:val="16"/>
          <w:highlight w:val="white"/>
        </w:rPr>
        <w:t xml:space="preserve"> value="[0-9]{2}:[0-9]{2}:[0-9]{2}(.([z,Z],+[0-9]{2}:[0-9]{2},-[0-9]{2}:[0-9]{2}))?"/&gt;</w:t>
      </w:r>
    </w:p>
    <w:p w14:paraId="5E244D06"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xs:restriction</w:t>
      </w:r>
      <w:proofErr w:type="spellEnd"/>
      <w:proofErr w:type="gramEnd"/>
      <w:r w:rsidRPr="00FE4D1E">
        <w:rPr>
          <w:rFonts w:ascii="Courier New" w:hAnsi="Courier New" w:cs="Courier New"/>
          <w:sz w:val="16"/>
          <w:szCs w:val="16"/>
          <w:highlight w:val="white"/>
        </w:rPr>
        <w:t>&gt;</w:t>
      </w:r>
    </w:p>
    <w:p w14:paraId="31ABB99F" w14:textId="77777777" w:rsidR="00345ACB" w:rsidRPr="00FE4D1E" w:rsidRDefault="00345ACB" w:rsidP="008F10EB">
      <w:pPr>
        <w:autoSpaceDE w:val="0"/>
        <w:autoSpaceDN w:val="0"/>
        <w:adjustRightInd w:val="0"/>
        <w:spacing w:before="0" w:after="0"/>
        <w:rPr>
          <w:rFonts w:ascii="Courier New" w:hAnsi="Courier New" w:cs="Courier New"/>
          <w:sz w:val="16"/>
          <w:szCs w:val="16"/>
          <w:highlight w:val="white"/>
        </w:rPr>
      </w:pPr>
      <w:r w:rsidRPr="00FE4D1E">
        <w:rPr>
          <w:rFonts w:ascii="Courier New" w:hAnsi="Courier New" w:cs="Courier New"/>
          <w:sz w:val="16"/>
          <w:szCs w:val="16"/>
          <w:highlight w:val="white"/>
        </w:rPr>
        <w:tab/>
        <w:t>&lt;/</w:t>
      </w:r>
      <w:proofErr w:type="spellStart"/>
      <w:proofErr w:type="gramStart"/>
      <w:r w:rsidRPr="00FE4D1E">
        <w:rPr>
          <w:rFonts w:ascii="Courier New" w:hAnsi="Courier New" w:cs="Courier New"/>
          <w:sz w:val="16"/>
          <w:szCs w:val="16"/>
          <w:highlight w:val="white"/>
        </w:rPr>
        <w:t>xs:simpleType</w:t>
      </w:r>
      <w:proofErr w:type="spellEnd"/>
      <w:proofErr w:type="gramEnd"/>
      <w:r w:rsidRPr="00FE4D1E">
        <w:rPr>
          <w:rFonts w:ascii="Courier New" w:hAnsi="Courier New" w:cs="Courier New"/>
          <w:sz w:val="16"/>
          <w:szCs w:val="16"/>
          <w:highlight w:val="white"/>
        </w:rPr>
        <w:t>&gt;</w:t>
      </w:r>
    </w:p>
    <w:p w14:paraId="23FCC575" w14:textId="77777777" w:rsidR="00345ACB" w:rsidRDefault="00345ACB" w:rsidP="008F10EB">
      <w:pPr>
        <w:rPr>
          <w:rFonts w:ascii="Courier New" w:hAnsi="Courier New" w:cs="Courier New"/>
          <w:sz w:val="16"/>
          <w:szCs w:val="16"/>
        </w:rPr>
      </w:pPr>
      <w:r w:rsidRPr="00FE4D1E">
        <w:rPr>
          <w:rFonts w:ascii="Courier New" w:hAnsi="Courier New" w:cs="Courier New"/>
          <w:sz w:val="16"/>
          <w:szCs w:val="16"/>
          <w:highlight w:val="white"/>
        </w:rPr>
        <w:t>&lt;/</w:t>
      </w:r>
      <w:proofErr w:type="spellStart"/>
      <w:proofErr w:type="gramStart"/>
      <w:r w:rsidRPr="00FE4D1E">
        <w:rPr>
          <w:rFonts w:ascii="Courier New" w:hAnsi="Courier New" w:cs="Courier New"/>
          <w:sz w:val="16"/>
          <w:szCs w:val="16"/>
          <w:highlight w:val="white"/>
        </w:rPr>
        <w:t>xs:schema</w:t>
      </w:r>
      <w:proofErr w:type="spellEnd"/>
      <w:proofErr w:type="gramEnd"/>
      <w:r w:rsidRPr="00FE4D1E">
        <w:rPr>
          <w:rFonts w:ascii="Courier New" w:hAnsi="Courier New" w:cs="Courier New"/>
          <w:sz w:val="16"/>
          <w:szCs w:val="16"/>
          <w:highlight w:val="white"/>
        </w:rPr>
        <w:t>&gt;</w:t>
      </w:r>
    </w:p>
    <w:p w14:paraId="332FD1ED" w14:textId="77777777" w:rsidR="00345ACB" w:rsidRPr="00FE4D1E" w:rsidRDefault="00345ACB" w:rsidP="008F10EB">
      <w:pPr>
        <w:rPr>
          <w:rFonts w:ascii="Courier New" w:hAnsi="Courier New" w:cs="Courier New"/>
          <w:sz w:val="16"/>
          <w:szCs w:val="16"/>
        </w:rPr>
      </w:pPr>
    </w:p>
    <w:p w14:paraId="4C954252" w14:textId="77777777" w:rsidR="00345ACB" w:rsidRPr="00CC2352" w:rsidRDefault="00345ACB" w:rsidP="008F10EB">
      <w:pPr>
        <w:pStyle w:val="AppendixH3"/>
      </w:pPr>
      <w:proofErr w:type="spellStart"/>
      <w:r>
        <w:t>A1</w:t>
      </w:r>
      <w:r w:rsidRPr="00CC2352">
        <w:t>.</w:t>
      </w:r>
      <w:r>
        <w:t>2.</w:t>
      </w:r>
      <w:r w:rsidRPr="00CC2352">
        <w:t>2.5</w:t>
      </w:r>
      <w:proofErr w:type="spellEnd"/>
      <w:r w:rsidRPr="00CC2352">
        <w:t xml:space="preserve"> File: ArdenKnowledgeExpression2_9.xsd.</w:t>
      </w:r>
    </w:p>
    <w:p w14:paraId="151E19B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&lt;?xml version="1.0" encoding="UTF-8"?&gt;</w:t>
      </w:r>
    </w:p>
    <w:p w14:paraId="3ECE01E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&lt;</w:t>
      </w:r>
      <w:proofErr w:type="spellStart"/>
      <w:proofErr w:type="gramStart"/>
      <w:r w:rsidRPr="001E5D51">
        <w:rPr>
          <w:rFonts w:ascii="Courier New" w:hAnsi="Courier New" w:cs="Courier New"/>
          <w:sz w:val="16"/>
          <w:szCs w:val="16"/>
          <w:highlight w:val="white"/>
        </w:rPr>
        <w:t>xs:schema</w:t>
      </w:r>
      <w:proofErr w:type="spellEnd"/>
      <w:proofErr w:type="gramEnd"/>
      <w:r w:rsidRPr="001E5D51">
        <w:rPr>
          <w:rFonts w:ascii="Courier New" w:hAnsi="Courier New" w:cs="Courier New"/>
          <w:sz w:val="16"/>
          <w:szCs w:val="16"/>
          <w:highlight w:val="white"/>
        </w:rPr>
        <w:t xml:space="preserve"> </w:t>
      </w:r>
      <w:proofErr w:type="spellStart"/>
      <w:r w:rsidRPr="001E5D51">
        <w:rPr>
          <w:rFonts w:ascii="Courier New" w:hAnsi="Courier New" w:cs="Courier New"/>
          <w:sz w:val="16"/>
          <w:szCs w:val="16"/>
          <w:highlight w:val="white"/>
        </w:rPr>
        <w:t>xmlns:xs</w:t>
      </w:r>
      <w:proofErr w:type="spellEnd"/>
      <w:r w:rsidRPr="001E5D51">
        <w:rPr>
          <w:rFonts w:ascii="Courier New" w:hAnsi="Courier New" w:cs="Courier New"/>
          <w:sz w:val="16"/>
          <w:szCs w:val="16"/>
          <w:highlight w:val="white"/>
        </w:rPr>
        <w:t xml:space="preserve">="http://www.w3.org/2001/XMLSchema" </w:t>
      </w:r>
      <w:proofErr w:type="spellStart"/>
      <w:r w:rsidRPr="001E5D51">
        <w:rPr>
          <w:rFonts w:ascii="Courier New" w:hAnsi="Courier New" w:cs="Courier New"/>
          <w:sz w:val="16"/>
          <w:szCs w:val="16"/>
          <w:highlight w:val="white"/>
        </w:rPr>
        <w:t>elementFormDefault</w:t>
      </w:r>
      <w:proofErr w:type="spellEnd"/>
      <w:r w:rsidRPr="001E5D51">
        <w:rPr>
          <w:rFonts w:ascii="Courier New" w:hAnsi="Courier New" w:cs="Courier New"/>
          <w:sz w:val="16"/>
          <w:szCs w:val="16"/>
          <w:highlight w:val="white"/>
        </w:rPr>
        <w:t xml:space="preserve">="qualified" </w:t>
      </w:r>
      <w:proofErr w:type="spellStart"/>
      <w:r w:rsidRPr="001E5D51">
        <w:rPr>
          <w:rFonts w:ascii="Courier New" w:hAnsi="Courier New" w:cs="Courier New"/>
          <w:sz w:val="16"/>
          <w:szCs w:val="16"/>
          <w:highlight w:val="white"/>
        </w:rPr>
        <w:t>attributeFormDefault</w:t>
      </w:r>
      <w:proofErr w:type="spellEnd"/>
      <w:r w:rsidRPr="001E5D51">
        <w:rPr>
          <w:rFonts w:ascii="Courier New" w:hAnsi="Courier New" w:cs="Courier New"/>
          <w:sz w:val="16"/>
          <w:szCs w:val="16"/>
          <w:highlight w:val="white"/>
        </w:rPr>
        <w:t>="unqualified"&gt;</w:t>
      </w:r>
    </w:p>
    <w:p w14:paraId="002B2A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name="Value"&gt;</w:t>
      </w:r>
    </w:p>
    <w:p w14:paraId="131C4D3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3FCA86F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xs:simpleContent</w:t>
      </w:r>
      <w:proofErr w:type="spellEnd"/>
      <w:proofErr w:type="gramEnd"/>
      <w:r w:rsidRPr="001E5D51">
        <w:rPr>
          <w:rFonts w:ascii="Courier New" w:hAnsi="Courier New" w:cs="Courier New"/>
          <w:sz w:val="16"/>
          <w:szCs w:val="16"/>
          <w:highlight w:val="white"/>
        </w:rPr>
        <w:t>&gt;</w:t>
      </w:r>
    </w:p>
    <w:p w14:paraId="57A8164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xs:extension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string</w:t>
      </w:r>
      <w:proofErr w:type="spellEnd"/>
      <w:r w:rsidRPr="001E5D51">
        <w:rPr>
          <w:rFonts w:ascii="Courier New" w:hAnsi="Courier New" w:cs="Courier New"/>
          <w:sz w:val="16"/>
          <w:szCs w:val="16"/>
          <w:highlight w:val="white"/>
        </w:rPr>
        <w:t>"&gt;</w:t>
      </w:r>
    </w:p>
    <w:p w14:paraId="666BE42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w:t>
      </w:r>
      <w:r w:rsidRPr="007A7127">
        <w:rPr>
          <w:rFonts w:ascii="Courier New" w:hAnsi="Courier New" w:cs="Courier New"/>
          <w:sz w:val="16"/>
          <w:szCs w:val="16"/>
        </w:rPr>
        <w:t xml:space="preserve"> use="optional"</w:t>
      </w:r>
      <w:r w:rsidRPr="001E5D51">
        <w:rPr>
          <w:rFonts w:ascii="Courier New" w:hAnsi="Courier New" w:cs="Courier New"/>
          <w:sz w:val="16"/>
          <w:szCs w:val="16"/>
          <w:highlight w:val="white"/>
        </w:rPr>
        <w:t>&gt;</w:t>
      </w:r>
    </w:p>
    <w:p w14:paraId="541CB31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6C103E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"&gt;</w:t>
      </w:r>
    </w:p>
    <w:p w14:paraId="463C40A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value="null"/&gt;</w:t>
      </w:r>
    </w:p>
    <w:p w14:paraId="108803C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w:t>
      </w:r>
      <w:proofErr w:type="spellStart"/>
      <w:r w:rsidRPr="001E5D51">
        <w:rPr>
          <w:rFonts w:ascii="Courier New" w:hAnsi="Courier New" w:cs="Courier New"/>
          <w:sz w:val="16"/>
          <w:szCs w:val="16"/>
          <w:highlight w:val="white"/>
        </w:rPr>
        <w:t>boolean</w:t>
      </w:r>
      <w:proofErr w:type="spellEnd"/>
      <w:r w:rsidRPr="001E5D51">
        <w:rPr>
          <w:rFonts w:ascii="Courier New" w:hAnsi="Courier New" w:cs="Courier New"/>
          <w:sz w:val="16"/>
          <w:szCs w:val="16"/>
          <w:highlight w:val="white"/>
        </w:rPr>
        <w:t>"/&gt;</w:t>
      </w:r>
    </w:p>
    <w:p w14:paraId="4D05D85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value="number"/&gt;</w:t>
      </w:r>
    </w:p>
    <w:p w14:paraId="74493C6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value="time"/&gt;</w:t>
      </w:r>
    </w:p>
    <w:p w14:paraId="389FEB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value="duration"/&gt;</w:t>
      </w:r>
    </w:p>
    <w:p w14:paraId="6A1F44A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value="string"/&gt;</w:t>
      </w:r>
    </w:p>
    <w:p w14:paraId="4C9960E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value="list"/&gt;</w:t>
      </w:r>
    </w:p>
    <w:p w14:paraId="33268A0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value="time-of-day"/&gt;</w:t>
      </w:r>
    </w:p>
    <w:p w14:paraId="6889224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value="day-of-week"/&gt;</w:t>
      </w:r>
    </w:p>
    <w:p w14:paraId="6FF4D66E"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value="truth-value"/&gt;</w:t>
      </w:r>
    </w:p>
    <w:p w14:paraId="1ED3359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27BBD6F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value="fuzzy-number"/&gt;</w:t>
      </w:r>
    </w:p>
    <w:p w14:paraId="6C32BE42" w14:textId="77777777" w:rsidR="00345ACB" w:rsidRPr="007A7127"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71B9E5D5"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value="fuzzy-time"/&gt;</w:t>
      </w:r>
    </w:p>
    <w:p w14:paraId="03B2FFF6" w14:textId="77777777" w:rsidR="00345ACB" w:rsidRPr="007A7127"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0512434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value="fuzzy-duration"/&gt;</w:t>
      </w:r>
    </w:p>
    <w:p w14:paraId="28ABDC8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6436EEF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2A79889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1379D80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&gt;</w:t>
      </w:r>
    </w:p>
    <w:p w14:paraId="44626AB3"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7A7127">
        <w:rPr>
          <w:rFonts w:ascii="Courier New" w:hAnsi="Courier New" w:cs="Courier New"/>
          <w:sz w:val="16"/>
          <w:szCs w:val="16"/>
        </w:rPr>
        <w:t>&lt;</w:t>
      </w:r>
      <w:proofErr w:type="spellStart"/>
      <w:proofErr w:type="gramStart"/>
      <w:r w:rsidRPr="007A7127">
        <w:rPr>
          <w:rFonts w:ascii="Courier New" w:hAnsi="Courier New" w:cs="Courier New"/>
          <w:sz w:val="16"/>
          <w:szCs w:val="16"/>
        </w:rPr>
        <w:t>xs:attribute</w:t>
      </w:r>
      <w:proofErr w:type="spellEnd"/>
      <w:proofErr w:type="gramEnd"/>
      <w:r w:rsidRPr="007A7127">
        <w:rPr>
          <w:rFonts w:ascii="Courier New" w:hAnsi="Courier New" w:cs="Courier New"/>
          <w:sz w:val="16"/>
          <w:szCs w:val="16"/>
        </w:rPr>
        <w:t xml:space="preserve"> name="unit" use="optional"&gt;</w:t>
      </w:r>
    </w:p>
    <w:p w14:paraId="0EA43829"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xs:simpleType</w:t>
      </w:r>
      <w:proofErr w:type="spellEnd"/>
      <w:proofErr w:type="gramEnd"/>
      <w:r w:rsidRPr="007A7127">
        <w:rPr>
          <w:rFonts w:ascii="Courier New" w:hAnsi="Courier New" w:cs="Courier New"/>
          <w:sz w:val="16"/>
          <w:szCs w:val="16"/>
        </w:rPr>
        <w:t>&gt;</w:t>
      </w:r>
    </w:p>
    <w:p w14:paraId="4D0B3C49"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xs:restriction</w:t>
      </w:r>
      <w:proofErr w:type="spellEnd"/>
      <w:proofErr w:type="gramEnd"/>
      <w:r w:rsidRPr="007A7127">
        <w:rPr>
          <w:rFonts w:ascii="Courier New" w:hAnsi="Courier New" w:cs="Courier New"/>
          <w:sz w:val="16"/>
          <w:szCs w:val="16"/>
        </w:rPr>
        <w:t xml:space="preserve"> base="</w:t>
      </w:r>
      <w:proofErr w:type="spellStart"/>
      <w:r w:rsidRPr="007A7127">
        <w:rPr>
          <w:rFonts w:ascii="Courier New" w:hAnsi="Courier New" w:cs="Courier New"/>
          <w:sz w:val="16"/>
          <w:szCs w:val="16"/>
        </w:rPr>
        <w:t>xs:NMTOKEN</w:t>
      </w:r>
      <w:proofErr w:type="spellEnd"/>
      <w:r w:rsidRPr="007A7127">
        <w:rPr>
          <w:rFonts w:ascii="Courier New" w:hAnsi="Courier New" w:cs="Courier New"/>
          <w:sz w:val="16"/>
          <w:szCs w:val="16"/>
        </w:rPr>
        <w:t>"&gt;</w:t>
      </w:r>
    </w:p>
    <w:p w14:paraId="4314899F"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value="year"/&gt;</w:t>
      </w:r>
    </w:p>
    <w:p w14:paraId="05F06F15"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value="years"/&gt;</w:t>
      </w:r>
    </w:p>
    <w:p w14:paraId="73E235B1"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value="month"/&gt;</w:t>
      </w:r>
    </w:p>
    <w:p w14:paraId="4832C8ED"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value="months"/&gt;</w:t>
      </w:r>
    </w:p>
    <w:p w14:paraId="5F530F3A"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value="week"/&gt;</w:t>
      </w:r>
    </w:p>
    <w:p w14:paraId="107C09D3"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value="weeks"/&gt;</w:t>
      </w:r>
    </w:p>
    <w:p w14:paraId="0191B0C2"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value="day"/&gt;</w:t>
      </w:r>
    </w:p>
    <w:p w14:paraId="4D36B26E"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value="days"/&gt;</w:t>
      </w:r>
    </w:p>
    <w:p w14:paraId="46680964"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value="hour"/&gt;</w:t>
      </w:r>
    </w:p>
    <w:p w14:paraId="203D280F"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value="hours"/&gt;</w:t>
      </w:r>
    </w:p>
    <w:p w14:paraId="65367C0C"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value="minute"/&gt;</w:t>
      </w:r>
    </w:p>
    <w:p w14:paraId="7641C5D4"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value="minutes"/&gt;</w:t>
      </w:r>
    </w:p>
    <w:p w14:paraId="544F3E51"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value="second"/&gt;</w:t>
      </w:r>
    </w:p>
    <w:p w14:paraId="7F167D44"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xs:enumeration</w:t>
      </w:r>
      <w:proofErr w:type="spellEnd"/>
      <w:proofErr w:type="gramEnd"/>
      <w:r w:rsidRPr="007A7127">
        <w:rPr>
          <w:rFonts w:ascii="Courier New" w:hAnsi="Courier New" w:cs="Courier New"/>
          <w:sz w:val="16"/>
          <w:szCs w:val="16"/>
        </w:rPr>
        <w:t xml:space="preserve"> value="seconds"/&gt;</w:t>
      </w:r>
    </w:p>
    <w:p w14:paraId="1CD0A3B9"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xs:restriction</w:t>
      </w:r>
      <w:proofErr w:type="spellEnd"/>
      <w:proofErr w:type="gramEnd"/>
      <w:r w:rsidRPr="007A7127">
        <w:rPr>
          <w:rFonts w:ascii="Courier New" w:hAnsi="Courier New" w:cs="Courier New"/>
          <w:sz w:val="16"/>
          <w:szCs w:val="16"/>
        </w:rPr>
        <w:t>&gt;</w:t>
      </w:r>
    </w:p>
    <w:p w14:paraId="0B25BA2A" w14:textId="77777777" w:rsidR="00345ACB" w:rsidRPr="007A7127" w:rsidRDefault="00345ACB" w:rsidP="008F10EB">
      <w:pPr>
        <w:autoSpaceDE w:val="0"/>
        <w:autoSpaceDN w:val="0"/>
        <w:adjustRightInd w:val="0"/>
        <w:spacing w:before="0" w:after="0"/>
        <w:rPr>
          <w:rFonts w:ascii="Courier New" w:hAnsi="Courier New" w:cs="Courier New"/>
          <w:sz w:val="16"/>
          <w:szCs w:val="16"/>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xs:simpleType</w:t>
      </w:r>
      <w:proofErr w:type="spellEnd"/>
      <w:proofErr w:type="gramEnd"/>
      <w:r w:rsidRPr="007A7127">
        <w:rPr>
          <w:rFonts w:ascii="Courier New" w:hAnsi="Courier New" w:cs="Courier New"/>
          <w:sz w:val="16"/>
          <w:szCs w:val="16"/>
        </w:rPr>
        <w:t>&gt;</w:t>
      </w:r>
    </w:p>
    <w:p w14:paraId="41639B73" w14:textId="77777777" w:rsidR="00345ACB" w:rsidRDefault="00345ACB" w:rsidP="008F10EB">
      <w:pPr>
        <w:autoSpaceDE w:val="0"/>
        <w:autoSpaceDN w:val="0"/>
        <w:adjustRightInd w:val="0"/>
        <w:spacing w:before="0" w:after="0"/>
        <w:rPr>
          <w:rFonts w:ascii="Courier New" w:hAnsi="Courier New" w:cs="Courier New"/>
          <w:sz w:val="16"/>
          <w:szCs w:val="16"/>
          <w:lang w:eastAsia="ko-KR"/>
        </w:rPr>
      </w:pP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r>
      <w:r w:rsidRPr="007A7127">
        <w:rPr>
          <w:rFonts w:ascii="Courier New" w:hAnsi="Courier New" w:cs="Courier New"/>
          <w:sz w:val="16"/>
          <w:szCs w:val="16"/>
        </w:rPr>
        <w:tab/>
        <w:t>&lt;/</w:t>
      </w:r>
      <w:proofErr w:type="spellStart"/>
      <w:proofErr w:type="gramStart"/>
      <w:r w:rsidRPr="007A7127">
        <w:rPr>
          <w:rFonts w:ascii="Courier New" w:hAnsi="Courier New" w:cs="Courier New"/>
          <w:sz w:val="16"/>
          <w:szCs w:val="16"/>
        </w:rPr>
        <w:t>xs:attribute</w:t>
      </w:r>
      <w:proofErr w:type="spellEnd"/>
      <w:proofErr w:type="gramEnd"/>
      <w:r w:rsidRPr="007A7127">
        <w:rPr>
          <w:rFonts w:ascii="Courier New" w:hAnsi="Courier New" w:cs="Courier New"/>
          <w:sz w:val="16"/>
          <w:szCs w:val="16"/>
        </w:rPr>
        <w:t>&gt;</w:t>
      </w:r>
    </w:p>
    <w:p w14:paraId="254F5B7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xs:extension</w:t>
      </w:r>
      <w:proofErr w:type="spellEnd"/>
      <w:proofErr w:type="gramEnd"/>
      <w:r w:rsidRPr="001E5D51">
        <w:rPr>
          <w:rFonts w:ascii="Courier New" w:hAnsi="Courier New" w:cs="Courier New"/>
          <w:sz w:val="16"/>
          <w:szCs w:val="16"/>
          <w:highlight w:val="white"/>
        </w:rPr>
        <w:t>&gt;</w:t>
      </w:r>
    </w:p>
    <w:p w14:paraId="707522D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xs:simpleContent</w:t>
      </w:r>
      <w:proofErr w:type="spellEnd"/>
      <w:proofErr w:type="gramEnd"/>
      <w:r w:rsidRPr="001E5D51">
        <w:rPr>
          <w:rFonts w:ascii="Courier New" w:hAnsi="Courier New" w:cs="Courier New"/>
          <w:sz w:val="16"/>
          <w:szCs w:val="16"/>
          <w:highlight w:val="white"/>
        </w:rPr>
        <w:t>&gt;</w:t>
      </w:r>
    </w:p>
    <w:p w14:paraId="58C6BC4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B316A0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&gt;</w:t>
      </w:r>
    </w:p>
    <w:p w14:paraId="11BD428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name="List"&gt;</w:t>
      </w:r>
    </w:p>
    <w:p w14:paraId="24AEAA9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BD2F90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47A89F1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minOccurs="0"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2AED1B5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53F93F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31CCBD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&gt;</w:t>
      </w:r>
    </w:p>
    <w:p w14:paraId="12C3DD4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9.2 List operators --&gt;</w:t>
      </w:r>
    </w:p>
    <w:p w14:paraId="7F0CCA2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name="Set" type="</w:t>
      </w:r>
      <w:proofErr w:type="spellStart"/>
      <w:r w:rsidRPr="001E5D51">
        <w:rPr>
          <w:rFonts w:ascii="Courier New" w:hAnsi="Courier New" w:cs="Courier New"/>
          <w:sz w:val="16"/>
          <w:szCs w:val="16"/>
          <w:highlight w:val="white"/>
        </w:rPr>
        <w:t>UnaryMultipleType</w:t>
      </w:r>
      <w:proofErr w:type="spellEnd"/>
      <w:r w:rsidRPr="001E5D51">
        <w:rPr>
          <w:rFonts w:ascii="Courier New" w:hAnsi="Courier New" w:cs="Courier New"/>
          <w:sz w:val="16"/>
          <w:szCs w:val="16"/>
          <w:highlight w:val="white"/>
        </w:rPr>
        <w:t>"/&gt;</w:t>
      </w:r>
    </w:p>
    <w:p w14:paraId="28B42072"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name="Merge"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14D8D02"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MergeUsing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TernaryType</w:t>
      </w:r>
      <w:proofErr w:type="spellEnd"/>
      <w:r w:rsidRPr="004E5FB0">
        <w:rPr>
          <w:rFonts w:ascii="Courier New" w:hAnsi="Courier New" w:cs="Courier New"/>
          <w:sz w:val="16"/>
          <w:szCs w:val="16"/>
          <w:lang w:eastAsia="ko-KR"/>
        </w:rPr>
        <w:t>"/&gt;</w:t>
      </w:r>
    </w:p>
    <w:p w14:paraId="3727462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78BB9B3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name="Sort" type="</w:t>
      </w:r>
      <w:proofErr w:type="spellStart"/>
      <w:r w:rsidRPr="001E5D51">
        <w:rPr>
          <w:rFonts w:ascii="Courier New" w:hAnsi="Courier New" w:cs="Courier New"/>
          <w:sz w:val="16"/>
          <w:szCs w:val="16"/>
          <w:highlight w:val="white"/>
        </w:rPr>
        <w:t>SortUnaryType</w:t>
      </w:r>
      <w:proofErr w:type="spellEnd"/>
      <w:r w:rsidRPr="001E5D51">
        <w:rPr>
          <w:rFonts w:ascii="Courier New" w:hAnsi="Courier New" w:cs="Courier New"/>
          <w:sz w:val="16"/>
          <w:szCs w:val="16"/>
          <w:highlight w:val="white"/>
        </w:rPr>
        <w:t>"/&gt;</w:t>
      </w:r>
    </w:p>
    <w:p w14:paraId="503D69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SortUsing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F102CD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A9538B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AddTo</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9AE24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48C4597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AddToAt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TernaryType</w:t>
      </w:r>
      <w:proofErr w:type="spellEnd"/>
      <w:r w:rsidRPr="001E5D51">
        <w:rPr>
          <w:rFonts w:ascii="Courier New" w:hAnsi="Courier New" w:cs="Courier New"/>
          <w:sz w:val="16"/>
          <w:szCs w:val="16"/>
          <w:highlight w:val="white"/>
        </w:rPr>
        <w:t>"/&gt;</w:t>
      </w:r>
    </w:p>
    <w:p w14:paraId="2FA8751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CA16EF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RemoveFrom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82AD1A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DB89D2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9.3 Where operators --&gt;</w:t>
      </w:r>
    </w:p>
    <w:p w14:paraId="5E71933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name="Where"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4629B21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9.4 Logical operators --&gt;</w:t>
      </w:r>
    </w:p>
    <w:p w14:paraId="48A1378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name="Or"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6BDB16F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name="And"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4F0D106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name="Not"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33AC68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9.5 Simple comparison operators --&gt;</w:t>
      </w:r>
    </w:p>
    <w:p w14:paraId="40DF596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name="EQ"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376746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name="NE"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25C6A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E5CB43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357A466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name="GT"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EEB8C2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name="GE"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D6D5B0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9.6 Is comparison operators --&gt;</w:t>
      </w:r>
    </w:p>
    <w:p w14:paraId="0749529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IsEQ</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22F13B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IsLT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1B7CBC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IsGT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1B54CDE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IsLE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1F6BF4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IsGE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0B9E2D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IsWithinTo</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IsTernaryType</w:t>
      </w:r>
      <w:proofErr w:type="spellEnd"/>
      <w:r w:rsidRPr="001E5D51">
        <w:rPr>
          <w:rFonts w:ascii="Courier New" w:hAnsi="Courier New" w:cs="Courier New"/>
          <w:sz w:val="16"/>
          <w:szCs w:val="16"/>
          <w:highlight w:val="white"/>
        </w:rPr>
        <w:t>"/&gt;</w:t>
      </w:r>
    </w:p>
    <w:p w14:paraId="4E328F2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IsWithinPreceding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IsTernaryType</w:t>
      </w:r>
      <w:proofErr w:type="spellEnd"/>
      <w:r w:rsidRPr="001E5D51">
        <w:rPr>
          <w:rFonts w:ascii="Courier New" w:hAnsi="Courier New" w:cs="Courier New"/>
          <w:sz w:val="16"/>
          <w:szCs w:val="16"/>
          <w:highlight w:val="white"/>
        </w:rPr>
        <w:t>"/&gt;</w:t>
      </w:r>
    </w:p>
    <w:p w14:paraId="04ABBA8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IsWithinFollowing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IsTernaryType</w:t>
      </w:r>
      <w:proofErr w:type="spellEnd"/>
      <w:r w:rsidRPr="001E5D51">
        <w:rPr>
          <w:rFonts w:ascii="Courier New" w:hAnsi="Courier New" w:cs="Courier New"/>
          <w:sz w:val="16"/>
          <w:szCs w:val="16"/>
          <w:highlight w:val="white"/>
        </w:rPr>
        <w:t>"/&gt;</w:t>
      </w:r>
    </w:p>
    <w:p w14:paraId="4B20306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IsWithinSurrounding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IsTernaryType</w:t>
      </w:r>
      <w:proofErr w:type="spellEnd"/>
      <w:r w:rsidRPr="001E5D51">
        <w:rPr>
          <w:rFonts w:ascii="Courier New" w:hAnsi="Courier New" w:cs="Courier New"/>
          <w:sz w:val="16"/>
          <w:szCs w:val="16"/>
          <w:highlight w:val="white"/>
        </w:rPr>
        <w:t>"/&gt;</w:t>
      </w:r>
    </w:p>
    <w:p w14:paraId="2CECB07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IsWithinPast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0F3A73B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IsWithinSameDayAs</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5074F21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IsBefore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31783D5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IsAfter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6CD5018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IsIn</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42A94FB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IsPresent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74651DD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IsNull</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6636979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IsBoolean</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5761AD8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IsNumber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594C01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IsString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53E40CF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IsTime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6ED2F11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IsTimeOfDay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2D770AF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IsDuration</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4AED88D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IsList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15A68B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name="In"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3151C5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IsObject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w:t>
      </w:r>
      <w:r>
        <w:rPr>
          <w:rFonts w:ascii="Courier New" w:hAnsi="Courier New" w:cs="Courier New"/>
          <w:sz w:val="16"/>
          <w:szCs w:val="16"/>
          <w:highlight w:val="white"/>
          <w:lang w:eastAsia="ko-KR"/>
        </w:rPr>
        <w:t>Object</w:t>
      </w:r>
      <w:r w:rsidRPr="001E5D51">
        <w:rPr>
          <w:rFonts w:ascii="Courier New" w:hAnsi="Courier New" w:cs="Courier New"/>
          <w:sz w:val="16"/>
          <w:szCs w:val="16"/>
          <w:highlight w:val="white"/>
        </w:rPr>
        <w:t>Type</w:t>
      </w:r>
      <w:proofErr w:type="spellEnd"/>
      <w:r w:rsidRPr="001E5D51">
        <w:rPr>
          <w:rFonts w:ascii="Courier New" w:hAnsi="Courier New" w:cs="Courier New"/>
          <w:sz w:val="16"/>
          <w:szCs w:val="16"/>
          <w:highlight w:val="white"/>
        </w:rPr>
        <w:t>"/&gt;</w:t>
      </w:r>
    </w:p>
    <w:p w14:paraId="2910D73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IsFuzzy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061E592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554E77F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IsCrisp</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3E5D404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1A77E62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9.7 Occur comparison operators --&gt;</w:t>
      </w:r>
    </w:p>
    <w:p w14:paraId="04C5DB9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OccurEQ</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3584D1E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OccurWithinTo</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OccurTernaryType</w:t>
      </w:r>
      <w:proofErr w:type="spellEnd"/>
      <w:r w:rsidRPr="001E5D51">
        <w:rPr>
          <w:rFonts w:ascii="Courier New" w:hAnsi="Courier New" w:cs="Courier New"/>
          <w:sz w:val="16"/>
          <w:szCs w:val="16"/>
          <w:highlight w:val="white"/>
        </w:rPr>
        <w:t>"/&gt;</w:t>
      </w:r>
    </w:p>
    <w:p w14:paraId="4375FD7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w:t>
      </w:r>
      <w:r>
        <w:rPr>
          <w:rFonts w:ascii="Courier New" w:hAnsi="Courier New" w:cs="Courier New"/>
          <w:sz w:val="16"/>
          <w:szCs w:val="16"/>
          <w:highlight w:val="white"/>
          <w:lang w:eastAsia="ko-KR"/>
        </w:rPr>
        <w:t>Preceding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OccurTernaryType</w:t>
      </w:r>
      <w:proofErr w:type="spellEnd"/>
      <w:r w:rsidRPr="001E5D51">
        <w:rPr>
          <w:rFonts w:ascii="Courier New" w:hAnsi="Courier New" w:cs="Courier New"/>
          <w:sz w:val="16"/>
          <w:szCs w:val="16"/>
          <w:highlight w:val="white"/>
        </w:rPr>
        <w:t>"/&gt;</w:t>
      </w:r>
    </w:p>
    <w:p w14:paraId="2089709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OccurWithinFollowing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OccurTernaryType</w:t>
      </w:r>
      <w:proofErr w:type="spellEnd"/>
      <w:r w:rsidRPr="001E5D51">
        <w:rPr>
          <w:rFonts w:ascii="Courier New" w:hAnsi="Courier New" w:cs="Courier New"/>
          <w:sz w:val="16"/>
          <w:szCs w:val="16"/>
          <w:highlight w:val="white"/>
        </w:rPr>
        <w:t>"/&gt;</w:t>
      </w:r>
    </w:p>
    <w:p w14:paraId="53B0E05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OccurWithinSurrounding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OccurTernaryType</w:t>
      </w:r>
      <w:proofErr w:type="spellEnd"/>
      <w:r w:rsidRPr="001E5D51">
        <w:rPr>
          <w:rFonts w:ascii="Courier New" w:hAnsi="Courier New" w:cs="Courier New"/>
          <w:sz w:val="16"/>
          <w:szCs w:val="16"/>
          <w:highlight w:val="white"/>
        </w:rPr>
        <w:t>"/&gt;</w:t>
      </w:r>
    </w:p>
    <w:p w14:paraId="439C40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OccurWithinPast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5C68291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OccurWithinSameDayAs</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22FD57E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OccurBefore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6C2339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OccurAfter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1E73F09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OccurAt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60E23A8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9.8 String operators --&gt;</w:t>
      </w:r>
    </w:p>
    <w:p w14:paraId="61ED480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Concat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66F12AB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FormattedWith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4D0026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name="String"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9CD8C7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MatchesPattern</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7D93802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name="Length"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EA87C3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name="Uppercase"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0B1087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name="Lowercase"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29DAA1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name="Trim"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592584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LeftTrim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A511FD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RightTrim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53F4D9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FindString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890E64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FindStringStartingAt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TernaryType</w:t>
      </w:r>
      <w:proofErr w:type="spellEnd"/>
      <w:r w:rsidRPr="001E5D51">
        <w:rPr>
          <w:rFonts w:ascii="Courier New" w:hAnsi="Courier New" w:cs="Courier New"/>
          <w:sz w:val="16"/>
          <w:szCs w:val="16"/>
          <w:highlight w:val="white"/>
        </w:rPr>
        <w:t>"/&gt;</w:t>
      </w:r>
    </w:p>
    <w:p w14:paraId="59DE5F9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SubstringCharactersFrom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430640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SubstringCharactersStartingAtFrom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TernaryType</w:t>
      </w:r>
      <w:proofErr w:type="spellEnd"/>
      <w:r w:rsidRPr="001E5D51">
        <w:rPr>
          <w:rFonts w:ascii="Courier New" w:hAnsi="Courier New" w:cs="Courier New"/>
          <w:sz w:val="16"/>
          <w:szCs w:val="16"/>
          <w:highlight w:val="white"/>
        </w:rPr>
        <w:t>"/&gt;</w:t>
      </w:r>
    </w:p>
    <w:p w14:paraId="61E3941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name="Localized"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2B5B43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LocalizedBy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3FCF64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9.9 Arithmetic operators --&gt;</w:t>
      </w:r>
    </w:p>
    <w:p w14:paraId="1258A0D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name="Add"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6D2048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name="Plus"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A82A22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name="Subtract"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509315C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name="Minus"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5B7067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name="Multiply"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49803CF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name="Divide" type="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57B027A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name="Power"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BEEDE0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9.10 Temporal --&gt;</w:t>
      </w:r>
    </w:p>
    <w:p w14:paraId="35C9A07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name="After"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31EE0B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name="Before"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29F5EE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name="Ago"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70904B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name="From"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0067B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TimeOfDay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3BAF9F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DayOfWeek</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71456F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ExtractYear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25A151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54E7930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ExtractMonth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301646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77762FA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ExtractDay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C0F81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49F8FE0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ExtractHour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0370A1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0A8B1E9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ExtractMinute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621B25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25C4915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ExtractSecond</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109BF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6E02AC1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ReplaceYearWith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7790DE3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BAA1D6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ReplaceMonthWith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837CE0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FE74D1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ReplaceDayWith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7862D5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518590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ReplaceHourWith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BF93C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738F39B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ReplaceMinuteWith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8A737A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20F688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ReplaceSecondWith</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4429A88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D32562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9.11 Duration operators --&gt;</w:t>
      </w:r>
    </w:p>
    <w:p w14:paraId="5F20B2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name="Year"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4761E4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name="Month"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274824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name="Week"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AB6BAA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name="Day"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F228E5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name="Hour"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BBBE0B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name="Minute"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1A7E9E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name="Second"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1C40E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9.12 Aggregation operators --&gt;</w:t>
      </w:r>
    </w:p>
    <w:p w14:paraId="3975623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name="Count"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7469D3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name="Exist"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B0B409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name="Average"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9BAD93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name="Median"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02C21C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name="Sum"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8194A8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Stddev</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D4CF87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name="Variance"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CE46B0F"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name="Minimum"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1EBEE1A"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MinimumUsing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BinaryType</w:t>
      </w:r>
      <w:proofErr w:type="spellEnd"/>
      <w:r w:rsidRPr="004E5FB0">
        <w:rPr>
          <w:rFonts w:ascii="Courier New" w:hAnsi="Courier New" w:cs="Courier New"/>
          <w:sz w:val="16"/>
          <w:szCs w:val="16"/>
          <w:lang w:eastAsia="ko-KR"/>
        </w:rPr>
        <w:t>"/&gt;</w:t>
      </w:r>
    </w:p>
    <w:p w14:paraId="731A122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4A36DFD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name="Maximum"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636498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MaximumUsing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BinaryType</w:t>
      </w:r>
      <w:proofErr w:type="spellEnd"/>
      <w:r w:rsidRPr="004E5FB0">
        <w:rPr>
          <w:rFonts w:ascii="Courier New" w:hAnsi="Courier New" w:cs="Courier New"/>
          <w:sz w:val="16"/>
          <w:szCs w:val="16"/>
          <w:lang w:eastAsia="ko-KR"/>
        </w:rPr>
        <w:t>"/&gt;</w:t>
      </w:r>
    </w:p>
    <w:p w14:paraId="5BB03EC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1366082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name="Last"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C52A2A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name="First"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9375B4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name="Any"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BB6895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name="All"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4C0A0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name="No"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CD2C35B"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name="Latest"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C9D2692"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LatestUsing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BinaryType</w:t>
      </w:r>
      <w:proofErr w:type="spellEnd"/>
      <w:r w:rsidRPr="004E5FB0">
        <w:rPr>
          <w:rFonts w:ascii="Courier New" w:hAnsi="Courier New" w:cs="Courier New"/>
          <w:sz w:val="16"/>
          <w:szCs w:val="16"/>
          <w:lang w:eastAsia="ko-KR"/>
        </w:rPr>
        <w:t>"/&gt;</w:t>
      </w:r>
    </w:p>
    <w:p w14:paraId="03DD5E7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5E7DFA9B"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name="Earliest"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204046C"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EarliestUsing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BinaryType</w:t>
      </w:r>
      <w:proofErr w:type="spellEnd"/>
      <w:r w:rsidRPr="004E5FB0">
        <w:rPr>
          <w:rFonts w:ascii="Courier New" w:hAnsi="Courier New" w:cs="Courier New"/>
          <w:sz w:val="16"/>
          <w:szCs w:val="16"/>
          <w:lang w:eastAsia="ko-KR"/>
        </w:rPr>
        <w:t>"/&gt;</w:t>
      </w:r>
    </w:p>
    <w:p w14:paraId="0F2A5D3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67476A8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name="Element"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39CEFC4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ExtractCharacters</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4B05EC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Seq</w:t>
      </w:r>
      <w:r>
        <w:rPr>
          <w:rFonts w:ascii="Courier New" w:hAnsi="Courier New" w:cs="Courier New"/>
          <w:sz w:val="16"/>
          <w:szCs w:val="16"/>
          <w:highlight w:val="white"/>
          <w:lang w:eastAsia="ko-KR"/>
        </w:rPr>
        <w:t>t</w:t>
      </w:r>
      <w:r w:rsidRPr="001E5D51">
        <w:rPr>
          <w:rFonts w:ascii="Courier New" w:hAnsi="Courier New" w:cs="Courier New"/>
          <w:sz w:val="16"/>
          <w:szCs w:val="16"/>
          <w:highlight w:val="white"/>
        </w:rPr>
        <w:t>o</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D31846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name="Reverse"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FB0A05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IndexLatest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604AD7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IndexEarliest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C7F38A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IndexMinimum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7ACF56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IndexMaximum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314E18C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9.13 Query aggregation operators --&gt;</w:t>
      </w:r>
    </w:p>
    <w:p w14:paraId="1C1946E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NearestFrom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0C2307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IndexNearestFrom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4C9F43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IndexOfFrom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2AA91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7490A2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AtLeastFrom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6BB8B2F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7B6B35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AtMostFrom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270A724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56CE388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name="Slope"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05B51C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9.14 Transformation operators --&gt;</w:t>
      </w:r>
    </w:p>
    <w:p w14:paraId="0A5C5A9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MinimumFrom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40C27E7" w14:textId="77777777" w:rsidR="00345ACB" w:rsidRPr="004E5FB0"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4E5FB0">
        <w:rPr>
          <w:rFonts w:ascii="Courier New" w:hAnsi="Courier New" w:cs="Courier New"/>
          <w:sz w:val="16"/>
          <w:szCs w:val="16"/>
          <w:lang w:eastAsia="ko-KR"/>
        </w:rPr>
        <w:t>&lt;</w:t>
      </w:r>
      <w:proofErr w:type="spellStart"/>
      <w:proofErr w:type="gramStart"/>
      <w:r w:rsidRPr="004E5FB0">
        <w:rPr>
          <w:rFonts w:ascii="Courier New" w:hAnsi="Courier New" w:cs="Courier New"/>
          <w:sz w:val="16"/>
          <w:szCs w:val="16"/>
          <w:lang w:eastAsia="ko-KR"/>
        </w:rPr>
        <w:t>xs:element</w:t>
      </w:r>
      <w:proofErr w:type="spellEnd"/>
      <w:proofErr w:type="gramEnd"/>
      <w:r w:rsidRPr="004E5FB0">
        <w:rPr>
          <w:rFonts w:ascii="Courier New" w:hAnsi="Courier New" w:cs="Courier New"/>
          <w:sz w:val="16"/>
          <w:szCs w:val="16"/>
          <w:lang w:eastAsia="ko-KR"/>
        </w:rPr>
        <w:t xml:space="preserve"> name="</w:t>
      </w:r>
      <w:proofErr w:type="spellStart"/>
      <w:r w:rsidRPr="004E5FB0">
        <w:rPr>
          <w:rFonts w:ascii="Courier New" w:hAnsi="Courier New" w:cs="Courier New"/>
          <w:sz w:val="16"/>
          <w:szCs w:val="16"/>
          <w:lang w:eastAsia="ko-KR"/>
        </w:rPr>
        <w:t>MinimumFromUsing</w:t>
      </w:r>
      <w:proofErr w:type="spellEnd"/>
      <w:r w:rsidRPr="004E5FB0">
        <w:rPr>
          <w:rFonts w:ascii="Courier New" w:hAnsi="Courier New" w:cs="Courier New"/>
          <w:sz w:val="16"/>
          <w:szCs w:val="16"/>
          <w:lang w:eastAsia="ko-KR"/>
        </w:rPr>
        <w:t>" type="</w:t>
      </w:r>
      <w:proofErr w:type="spellStart"/>
      <w:r w:rsidRPr="004E5FB0">
        <w:rPr>
          <w:rFonts w:ascii="Courier New" w:hAnsi="Courier New" w:cs="Courier New"/>
          <w:sz w:val="16"/>
          <w:szCs w:val="16"/>
          <w:lang w:eastAsia="ko-KR"/>
        </w:rPr>
        <w:t>TernaryType</w:t>
      </w:r>
      <w:proofErr w:type="spellEnd"/>
      <w:r w:rsidRPr="004E5FB0">
        <w:rPr>
          <w:rFonts w:ascii="Courier New" w:hAnsi="Courier New" w:cs="Courier New"/>
          <w:sz w:val="16"/>
          <w:szCs w:val="16"/>
          <w:lang w:eastAsia="ko-KR"/>
        </w:rPr>
        <w:t>"/&gt;</w:t>
      </w:r>
    </w:p>
    <w:p w14:paraId="3163829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4E5FB0">
        <w:rPr>
          <w:rFonts w:ascii="Courier New" w:hAnsi="Courier New" w:cs="Courier New"/>
          <w:sz w:val="16"/>
          <w:szCs w:val="16"/>
          <w:lang w:eastAsia="ko-KR"/>
        </w:rPr>
        <w:tab/>
      </w:r>
      <w:proofErr w:type="gramStart"/>
      <w:r w:rsidRPr="004E5FB0">
        <w:rPr>
          <w:rFonts w:ascii="Courier New" w:hAnsi="Courier New" w:cs="Courier New"/>
          <w:sz w:val="16"/>
          <w:szCs w:val="16"/>
          <w:lang w:eastAsia="ko-KR"/>
        </w:rPr>
        <w:t>&lt;!--</w:t>
      </w:r>
      <w:proofErr w:type="gramEnd"/>
      <w:r w:rsidRPr="004E5FB0">
        <w:rPr>
          <w:rFonts w:ascii="Courier New" w:hAnsi="Courier New" w:cs="Courier New"/>
          <w:sz w:val="16"/>
          <w:szCs w:val="16"/>
          <w:lang w:eastAsia="ko-KR"/>
        </w:rPr>
        <w:t xml:space="preserve"> Added in Arden Syntax version 2.8 --&gt;</w:t>
      </w:r>
    </w:p>
    <w:p w14:paraId="519695A1"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MaximumFrom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18F71E1A"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name="</w:t>
      </w:r>
      <w:proofErr w:type="spellStart"/>
      <w:r w:rsidRPr="00D90B93">
        <w:rPr>
          <w:rFonts w:ascii="Courier New" w:hAnsi="Courier New" w:cs="Courier New"/>
          <w:sz w:val="16"/>
          <w:szCs w:val="16"/>
          <w:lang w:eastAsia="ko-KR"/>
        </w:rPr>
        <w:t>MaximumFromUsing</w:t>
      </w:r>
      <w:proofErr w:type="spellEnd"/>
      <w:r w:rsidRPr="00D90B93">
        <w:rPr>
          <w:rFonts w:ascii="Courier New" w:hAnsi="Courier New" w:cs="Courier New"/>
          <w:sz w:val="16"/>
          <w:szCs w:val="16"/>
          <w:lang w:eastAsia="ko-KR"/>
        </w:rPr>
        <w:t>" type="</w:t>
      </w:r>
      <w:proofErr w:type="spellStart"/>
      <w:r w:rsidRPr="00D90B93">
        <w:rPr>
          <w:rFonts w:ascii="Courier New" w:hAnsi="Courier New" w:cs="Courier New"/>
          <w:sz w:val="16"/>
          <w:szCs w:val="16"/>
          <w:lang w:eastAsia="ko-KR"/>
        </w:rPr>
        <w:t>TernaryType</w:t>
      </w:r>
      <w:proofErr w:type="spellEnd"/>
      <w:r w:rsidRPr="00D90B93">
        <w:rPr>
          <w:rFonts w:ascii="Courier New" w:hAnsi="Courier New" w:cs="Courier New"/>
          <w:sz w:val="16"/>
          <w:szCs w:val="16"/>
          <w:lang w:eastAsia="ko-KR"/>
        </w:rPr>
        <w:t>"/&gt;</w:t>
      </w:r>
    </w:p>
    <w:p w14:paraId="5B4A926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56DF53C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FirstFrom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09DFB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LastFrom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7CF8AE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SublistElementFrom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50119D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4ECCB92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SublistElementStartingAtFrom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TernaryType</w:t>
      </w:r>
      <w:proofErr w:type="spellEnd"/>
      <w:r w:rsidRPr="001E5D51">
        <w:rPr>
          <w:rFonts w:ascii="Courier New" w:hAnsi="Courier New" w:cs="Courier New"/>
          <w:sz w:val="16"/>
          <w:szCs w:val="16"/>
          <w:highlight w:val="white"/>
        </w:rPr>
        <w:t>"/&gt;</w:t>
      </w:r>
    </w:p>
    <w:p w14:paraId="1EE8557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52230AC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name="Increase"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5611A4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name="Decrease"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93A198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PcntIncrease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4F1C33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PcntDecrease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9DB85F4"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EarliestFrom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65AE9B1C"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name="</w:t>
      </w:r>
      <w:proofErr w:type="spellStart"/>
      <w:r w:rsidRPr="00D90B93">
        <w:rPr>
          <w:rFonts w:ascii="Courier New" w:hAnsi="Courier New" w:cs="Courier New"/>
          <w:sz w:val="16"/>
          <w:szCs w:val="16"/>
          <w:lang w:eastAsia="ko-KR"/>
        </w:rPr>
        <w:t>EarliestFromUsing</w:t>
      </w:r>
      <w:proofErr w:type="spellEnd"/>
      <w:r w:rsidRPr="00D90B93">
        <w:rPr>
          <w:rFonts w:ascii="Courier New" w:hAnsi="Courier New" w:cs="Courier New"/>
          <w:sz w:val="16"/>
          <w:szCs w:val="16"/>
          <w:lang w:eastAsia="ko-KR"/>
        </w:rPr>
        <w:t>" type="</w:t>
      </w:r>
      <w:proofErr w:type="spellStart"/>
      <w:r w:rsidRPr="00D90B93">
        <w:rPr>
          <w:rFonts w:ascii="Courier New" w:hAnsi="Courier New" w:cs="Courier New"/>
          <w:sz w:val="16"/>
          <w:szCs w:val="16"/>
          <w:lang w:eastAsia="ko-KR"/>
        </w:rPr>
        <w:t>TernaryType</w:t>
      </w:r>
      <w:proofErr w:type="spellEnd"/>
      <w:r w:rsidRPr="00D90B93">
        <w:rPr>
          <w:rFonts w:ascii="Courier New" w:hAnsi="Courier New" w:cs="Courier New"/>
          <w:sz w:val="16"/>
          <w:szCs w:val="16"/>
          <w:lang w:eastAsia="ko-KR"/>
        </w:rPr>
        <w:t>"/&gt;</w:t>
      </w:r>
    </w:p>
    <w:p w14:paraId="7681673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5D61DEAE"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LatestFrom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0EA8A57C"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name="</w:t>
      </w:r>
      <w:proofErr w:type="spellStart"/>
      <w:r w:rsidRPr="00D90B93">
        <w:rPr>
          <w:rFonts w:ascii="Courier New" w:hAnsi="Courier New" w:cs="Courier New"/>
          <w:sz w:val="16"/>
          <w:szCs w:val="16"/>
          <w:lang w:eastAsia="ko-KR"/>
        </w:rPr>
        <w:t>LatestFromUsing</w:t>
      </w:r>
      <w:proofErr w:type="spellEnd"/>
      <w:r w:rsidRPr="00D90B93">
        <w:rPr>
          <w:rFonts w:ascii="Courier New" w:hAnsi="Courier New" w:cs="Courier New"/>
          <w:sz w:val="16"/>
          <w:szCs w:val="16"/>
          <w:lang w:eastAsia="ko-KR"/>
        </w:rPr>
        <w:t>" type="</w:t>
      </w:r>
      <w:proofErr w:type="spellStart"/>
      <w:r w:rsidRPr="00D90B93">
        <w:rPr>
          <w:rFonts w:ascii="Courier New" w:hAnsi="Courier New" w:cs="Courier New"/>
          <w:sz w:val="16"/>
          <w:szCs w:val="16"/>
          <w:lang w:eastAsia="ko-KR"/>
        </w:rPr>
        <w:t>TernaryType</w:t>
      </w:r>
      <w:proofErr w:type="spellEnd"/>
      <w:r w:rsidRPr="00D90B93">
        <w:rPr>
          <w:rFonts w:ascii="Courier New" w:hAnsi="Courier New" w:cs="Courier New"/>
          <w:sz w:val="16"/>
          <w:szCs w:val="16"/>
          <w:lang w:eastAsia="ko-KR"/>
        </w:rPr>
        <w:t>"/&gt;</w:t>
      </w:r>
    </w:p>
    <w:p w14:paraId="76E14B9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3C1D5C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IndexMinimumFrom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4D6654C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IndexMaximumFrom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69D06BF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9.15 Query transformation operators --&gt;</w:t>
      </w:r>
    </w:p>
    <w:p w14:paraId="7BCA58E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name="Interval"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CC1EA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9.16 Numeric function operators --&gt;</w:t>
      </w:r>
    </w:p>
    <w:p w14:paraId="565642E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Arccos</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6524CC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Arcsin</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E58172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name="Arctan"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47C269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name="Cosine"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9E1C51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name="Sine"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5524FB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name="Tangent"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1C98D0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name="Exp"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C33319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name="Log"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3011EC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Log10</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D05C0D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name="Int"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0C47D3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name="Floor"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D051A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name="Ceiling"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7E79FF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name="Truncate"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BEFA05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name="Round"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2E77CF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name="Abs"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25B0FC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name="Sqrt"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1CF211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9.17 Time function operators --&gt;</w:t>
      </w:r>
    </w:p>
    <w:p w14:paraId="52355D9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name="Time"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455219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Attime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30F6A66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9.18 Object operators --&gt;</w:t>
      </w:r>
    </w:p>
    <w:p w14:paraId="015988C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name="Clone"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2E0A38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ExtractAttributeNames</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5EEDD06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AttributeFrom</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6460CF5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9.19 Fuzzy operators --&gt;</w:t>
      </w:r>
    </w:p>
    <w:p w14:paraId="71001B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2C34422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FuzzySet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FuzzyType</w:t>
      </w:r>
      <w:proofErr w:type="spellEnd"/>
      <w:r w:rsidRPr="001E5D51">
        <w:rPr>
          <w:rFonts w:ascii="Courier New" w:hAnsi="Courier New" w:cs="Courier New"/>
          <w:sz w:val="16"/>
          <w:szCs w:val="16"/>
          <w:highlight w:val="white"/>
        </w:rPr>
        <w:t>"/&gt;</w:t>
      </w:r>
    </w:p>
    <w:p w14:paraId="6BD9AF3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19230EB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FuzzifiedBy</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70F9795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2DB11B8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Defuzzified</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7E790B7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04BA9C4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name="Applicability"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609BF3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3EFA352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9.20 Type Conversion operators --&gt;</w:t>
      </w:r>
    </w:p>
    <w:p w14:paraId="1FD67A5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021FBBD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AsNumber</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1675D9F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423858D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AsString</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06B4F4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71DDF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0007F6D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AsTime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C94D3F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493B5D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31B3F92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AsTruthValue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606A5D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6B96CB1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ExprType</w:t>
      </w:r>
      <w:proofErr w:type="spellEnd"/>
      <w:r w:rsidRPr="001E5D51">
        <w:rPr>
          <w:rFonts w:ascii="Courier New" w:hAnsi="Courier New" w:cs="Courier New"/>
          <w:sz w:val="16"/>
          <w:szCs w:val="16"/>
          <w:highlight w:val="white"/>
        </w:rPr>
        <w:t>"&gt;</w:t>
      </w:r>
    </w:p>
    <w:p w14:paraId="12FB31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49AFF29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7DFB0111"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2164E46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7A7127">
        <w:rPr>
          <w:rFonts w:ascii="Courier New" w:hAnsi="Courier New" w:cs="Courier New"/>
          <w:sz w:val="16"/>
          <w:szCs w:val="16"/>
          <w:lang w:eastAsia="ko-KR"/>
        </w:rPr>
        <w:tab/>
      </w:r>
      <w:r w:rsidRPr="007A7127">
        <w:rPr>
          <w:rFonts w:ascii="Courier New" w:hAnsi="Courier New" w:cs="Courier New"/>
          <w:sz w:val="16"/>
          <w:szCs w:val="16"/>
          <w:lang w:eastAsia="ko-KR"/>
        </w:rPr>
        <w:tab/>
        <w:t>&lt;</w:t>
      </w:r>
      <w:proofErr w:type="spellStart"/>
      <w:proofErr w:type="gramStart"/>
      <w:r w:rsidRPr="007A7127">
        <w:rPr>
          <w:rFonts w:ascii="Courier New" w:hAnsi="Courier New" w:cs="Courier New"/>
          <w:sz w:val="16"/>
          <w:szCs w:val="16"/>
          <w:lang w:eastAsia="ko-KR"/>
        </w:rPr>
        <w:t>xs:attribute</w:t>
      </w:r>
      <w:proofErr w:type="spellEnd"/>
      <w:proofErr w:type="gramEnd"/>
      <w:r w:rsidRPr="007A7127">
        <w:rPr>
          <w:rFonts w:ascii="Courier New" w:hAnsi="Courier New" w:cs="Courier New"/>
          <w:sz w:val="16"/>
          <w:szCs w:val="16"/>
          <w:lang w:eastAsia="ko-KR"/>
        </w:rPr>
        <w:t xml:space="preserve"> name="</w:t>
      </w:r>
      <w:proofErr w:type="spellStart"/>
      <w:r w:rsidRPr="007A7127">
        <w:rPr>
          <w:rFonts w:ascii="Courier New" w:hAnsi="Courier New" w:cs="Courier New"/>
          <w:sz w:val="16"/>
          <w:szCs w:val="16"/>
          <w:lang w:eastAsia="ko-KR"/>
        </w:rPr>
        <w:t>otype</w:t>
      </w:r>
      <w:proofErr w:type="spellEnd"/>
      <w:r w:rsidRPr="007A7127">
        <w:rPr>
          <w:rFonts w:ascii="Courier New" w:hAnsi="Courier New" w:cs="Courier New"/>
          <w:sz w:val="16"/>
          <w:szCs w:val="16"/>
          <w:lang w:eastAsia="ko-KR"/>
        </w:rPr>
        <w:t>" type="</w:t>
      </w:r>
      <w:proofErr w:type="spellStart"/>
      <w:r w:rsidRPr="007A7127">
        <w:rPr>
          <w:rFonts w:ascii="Courier New" w:hAnsi="Courier New" w:cs="Courier New"/>
          <w:sz w:val="16"/>
          <w:szCs w:val="16"/>
          <w:lang w:eastAsia="ko-KR"/>
        </w:rPr>
        <w:t>xs:NMTOKEN</w:t>
      </w:r>
      <w:proofErr w:type="spellEnd"/>
      <w:r w:rsidRPr="007A7127">
        <w:rPr>
          <w:rFonts w:ascii="Courier New" w:hAnsi="Courier New" w:cs="Courier New"/>
          <w:sz w:val="16"/>
          <w:szCs w:val="16"/>
          <w:lang w:eastAsia="ko-KR"/>
        </w:rPr>
        <w:t>" use="optional"/&gt;</w:t>
      </w:r>
    </w:p>
    <w:p w14:paraId="369C488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2496FA1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UnaryType</w:t>
      </w:r>
      <w:proofErr w:type="spellEnd"/>
      <w:r w:rsidRPr="001E5D51">
        <w:rPr>
          <w:rFonts w:ascii="Courier New" w:hAnsi="Courier New" w:cs="Courier New"/>
          <w:sz w:val="16"/>
          <w:szCs w:val="16"/>
          <w:highlight w:val="white"/>
        </w:rPr>
        <w:t>"&gt;</w:t>
      </w:r>
    </w:p>
    <w:p w14:paraId="4F064F0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4011A7B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005CD75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4BE5B6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15C66C9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7840DF1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"&gt;</w:t>
      </w:r>
    </w:p>
    <w:p w14:paraId="6BBA6CA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9E6F9E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minOccurs="2"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="2"/&gt;</w:t>
      </w:r>
    </w:p>
    <w:p w14:paraId="5D0D74B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843AF5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07AA065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20C2868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TernaryType</w:t>
      </w:r>
      <w:proofErr w:type="spellEnd"/>
      <w:r w:rsidRPr="001E5D51">
        <w:rPr>
          <w:rFonts w:ascii="Courier New" w:hAnsi="Courier New" w:cs="Courier New"/>
          <w:sz w:val="16"/>
          <w:szCs w:val="16"/>
          <w:highlight w:val="white"/>
        </w:rPr>
        <w:t>"&gt;</w:t>
      </w:r>
    </w:p>
    <w:p w14:paraId="61B0E9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5B0BEC7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minOccurs="3"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="3"/&gt;</w:t>
      </w:r>
    </w:p>
    <w:p w14:paraId="737C4FB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30C588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0BAC527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CE44D8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UnaryMultipleType</w:t>
      </w:r>
      <w:proofErr w:type="spellEnd"/>
      <w:r w:rsidRPr="001E5D51">
        <w:rPr>
          <w:rFonts w:ascii="Courier New" w:hAnsi="Courier New" w:cs="Courier New"/>
          <w:sz w:val="16"/>
          <w:szCs w:val="16"/>
          <w:highlight w:val="white"/>
        </w:rPr>
        <w:t>"&gt;</w:t>
      </w:r>
    </w:p>
    <w:p w14:paraId="0D7F7B5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EABAFF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4B8A7E2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1B15AB4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295997B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D1E332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BinaryMultipleType</w:t>
      </w:r>
      <w:proofErr w:type="spellEnd"/>
      <w:r w:rsidRPr="001E5D51">
        <w:rPr>
          <w:rFonts w:ascii="Courier New" w:hAnsi="Courier New" w:cs="Courier New"/>
          <w:sz w:val="16"/>
          <w:szCs w:val="16"/>
          <w:highlight w:val="white"/>
        </w:rPr>
        <w:t>"&gt;</w:t>
      </w:r>
    </w:p>
    <w:p w14:paraId="3A9D39A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3CBAB23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minOccurs="2"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615482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21DBA7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498739A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3BB8E0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SortUnaryType</w:t>
      </w:r>
      <w:proofErr w:type="spellEnd"/>
      <w:r w:rsidRPr="001E5D51">
        <w:rPr>
          <w:rFonts w:ascii="Courier New" w:hAnsi="Courier New" w:cs="Courier New"/>
          <w:sz w:val="16"/>
          <w:szCs w:val="16"/>
          <w:highlight w:val="white"/>
        </w:rPr>
        <w:t>"&gt;</w:t>
      </w:r>
    </w:p>
    <w:p w14:paraId="2D4411D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276D052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1C6C5F4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490B9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3F1CF9F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name="order" type="</w:t>
      </w:r>
      <w:proofErr w:type="spellStart"/>
      <w:r w:rsidRPr="001E5D51">
        <w:rPr>
          <w:rFonts w:ascii="Courier New" w:hAnsi="Courier New" w:cs="Courier New"/>
          <w:sz w:val="16"/>
          <w:szCs w:val="16"/>
          <w:highlight w:val="white"/>
        </w:rPr>
        <w:t>SortClassType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BC19CC">
        <w:rPr>
          <w:rFonts w:ascii="Courier New" w:hAnsi="Courier New" w:cs="Courier New"/>
          <w:sz w:val="16"/>
          <w:szCs w:val="16"/>
        </w:rPr>
        <w:t xml:space="preserve"> default="data"</w:t>
      </w:r>
      <w:r w:rsidRPr="001E5D51">
        <w:rPr>
          <w:rFonts w:ascii="Courier New" w:hAnsi="Courier New" w:cs="Courier New"/>
          <w:sz w:val="16"/>
          <w:szCs w:val="16"/>
          <w:highlight w:val="white"/>
        </w:rPr>
        <w:t>/&gt;</w:t>
      </w:r>
    </w:p>
    <w:p w14:paraId="55AF6EC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4639722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IsUnaryType</w:t>
      </w:r>
      <w:proofErr w:type="spellEnd"/>
      <w:r w:rsidRPr="001E5D51">
        <w:rPr>
          <w:rFonts w:ascii="Courier New" w:hAnsi="Courier New" w:cs="Courier New"/>
          <w:sz w:val="16"/>
          <w:szCs w:val="16"/>
          <w:highlight w:val="white"/>
        </w:rPr>
        <w:t>"&gt;</w:t>
      </w:r>
    </w:p>
    <w:p w14:paraId="24DE16C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771D39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3735747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18C2EE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093CC25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IsClassType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BC19CC">
        <w:rPr>
          <w:rFonts w:ascii="Courier New" w:hAnsi="Courier New" w:cs="Courier New"/>
          <w:sz w:val="16"/>
          <w:szCs w:val="16"/>
        </w:rPr>
        <w:t xml:space="preserve"> default="is"</w:t>
      </w:r>
      <w:r w:rsidRPr="001E5D51">
        <w:rPr>
          <w:rFonts w:ascii="Courier New" w:hAnsi="Courier New" w:cs="Courier New"/>
          <w:sz w:val="16"/>
          <w:szCs w:val="16"/>
          <w:highlight w:val="white"/>
        </w:rPr>
        <w:t>/&gt;</w:t>
      </w:r>
    </w:p>
    <w:p w14:paraId="7AF91AB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4182A9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IsBinaryType</w:t>
      </w:r>
      <w:proofErr w:type="spellEnd"/>
      <w:r w:rsidRPr="001E5D51">
        <w:rPr>
          <w:rFonts w:ascii="Courier New" w:hAnsi="Courier New" w:cs="Courier New"/>
          <w:sz w:val="16"/>
          <w:szCs w:val="16"/>
          <w:highlight w:val="white"/>
        </w:rPr>
        <w:t>"&gt;</w:t>
      </w:r>
    </w:p>
    <w:p w14:paraId="4CA9ED3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2DFD7F0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minOccurs="2"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="2"/&gt;</w:t>
      </w:r>
    </w:p>
    <w:p w14:paraId="70FE8CD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706E5D3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54FACE8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IsClassType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BC19CC">
        <w:rPr>
          <w:rFonts w:ascii="Courier New" w:hAnsi="Courier New" w:cs="Courier New"/>
          <w:sz w:val="16"/>
          <w:szCs w:val="16"/>
        </w:rPr>
        <w:t xml:space="preserve"> default="is"</w:t>
      </w:r>
      <w:r w:rsidRPr="001E5D51">
        <w:rPr>
          <w:rFonts w:ascii="Courier New" w:hAnsi="Courier New" w:cs="Courier New"/>
          <w:sz w:val="16"/>
          <w:szCs w:val="16"/>
          <w:highlight w:val="white"/>
        </w:rPr>
        <w:t>/&gt;</w:t>
      </w:r>
    </w:p>
    <w:p w14:paraId="34D2499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025E0E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IsTernaryType</w:t>
      </w:r>
      <w:proofErr w:type="spellEnd"/>
      <w:r w:rsidRPr="001E5D51">
        <w:rPr>
          <w:rFonts w:ascii="Courier New" w:hAnsi="Courier New" w:cs="Courier New"/>
          <w:sz w:val="16"/>
          <w:szCs w:val="16"/>
          <w:highlight w:val="white"/>
        </w:rPr>
        <w:t>"&gt;</w:t>
      </w:r>
    </w:p>
    <w:p w14:paraId="6D57A81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56D9625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minOccurs="3"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="3"/&gt;</w:t>
      </w:r>
    </w:p>
    <w:p w14:paraId="6C9D78B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702C122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65C0C20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IsClassType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BC19CC">
        <w:rPr>
          <w:rFonts w:ascii="Courier New" w:hAnsi="Courier New" w:cs="Courier New"/>
          <w:sz w:val="16"/>
          <w:szCs w:val="16"/>
        </w:rPr>
        <w:t xml:space="preserve"> default="is"</w:t>
      </w:r>
      <w:r w:rsidRPr="001E5D51">
        <w:rPr>
          <w:rFonts w:ascii="Courier New" w:hAnsi="Courier New" w:cs="Courier New"/>
          <w:sz w:val="16"/>
          <w:szCs w:val="16"/>
          <w:highlight w:val="white"/>
        </w:rPr>
        <w:t>/&gt;</w:t>
      </w:r>
    </w:p>
    <w:p w14:paraId="2EE03D0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B919E5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w:t>
      </w:r>
      <w:r>
        <w:rPr>
          <w:rFonts w:ascii="Courier New" w:hAnsi="Courier New" w:cs="Courier New"/>
          <w:sz w:val="16"/>
          <w:szCs w:val="16"/>
          <w:highlight w:val="white"/>
          <w:lang w:eastAsia="ko-KR"/>
        </w:rPr>
        <w:t>Object</w:t>
      </w:r>
      <w:r w:rsidRPr="001E5D51">
        <w:rPr>
          <w:rFonts w:ascii="Courier New" w:hAnsi="Courier New" w:cs="Courier New"/>
          <w:sz w:val="16"/>
          <w:szCs w:val="16"/>
          <w:highlight w:val="white"/>
        </w:rPr>
        <w:t>Type</w:t>
      </w:r>
      <w:proofErr w:type="spellEnd"/>
      <w:r w:rsidRPr="001E5D51">
        <w:rPr>
          <w:rFonts w:ascii="Courier New" w:hAnsi="Courier New" w:cs="Courier New"/>
          <w:sz w:val="16"/>
          <w:szCs w:val="16"/>
          <w:highlight w:val="white"/>
        </w:rPr>
        <w:t>"&gt;</w:t>
      </w:r>
    </w:p>
    <w:p w14:paraId="4C73576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7FEDCDE1"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610036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03435C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4E00191D"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IsClassType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BC19CC">
        <w:rPr>
          <w:rFonts w:ascii="Courier New" w:hAnsi="Courier New" w:cs="Courier New"/>
          <w:sz w:val="16"/>
          <w:szCs w:val="16"/>
        </w:rPr>
        <w:t xml:space="preserve"> default="is"</w:t>
      </w:r>
      <w:r w:rsidRPr="001E5D51">
        <w:rPr>
          <w:rFonts w:ascii="Courier New" w:hAnsi="Courier New" w:cs="Courier New"/>
          <w:sz w:val="16"/>
          <w:szCs w:val="16"/>
          <w:highlight w:val="white"/>
        </w:rPr>
        <w:t>/&gt;</w:t>
      </w:r>
    </w:p>
    <w:p w14:paraId="74D0571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9B07D3">
        <w:rPr>
          <w:rFonts w:ascii="Courier New" w:hAnsi="Courier New" w:cs="Courier New"/>
          <w:sz w:val="16"/>
          <w:szCs w:val="16"/>
          <w:lang w:eastAsia="ko-KR"/>
        </w:rPr>
        <w:t>&lt;</w:t>
      </w:r>
      <w:proofErr w:type="spellStart"/>
      <w:proofErr w:type="gramStart"/>
      <w:r w:rsidRPr="009B07D3">
        <w:rPr>
          <w:rFonts w:ascii="Courier New" w:hAnsi="Courier New" w:cs="Courier New"/>
          <w:sz w:val="16"/>
          <w:szCs w:val="16"/>
          <w:lang w:eastAsia="ko-KR"/>
        </w:rPr>
        <w:t>xs:attribute</w:t>
      </w:r>
      <w:proofErr w:type="spellEnd"/>
      <w:proofErr w:type="gramEnd"/>
      <w:r w:rsidRPr="009B07D3">
        <w:rPr>
          <w:rFonts w:ascii="Courier New" w:hAnsi="Courier New" w:cs="Courier New"/>
          <w:sz w:val="16"/>
          <w:szCs w:val="16"/>
          <w:lang w:eastAsia="ko-KR"/>
        </w:rPr>
        <w:t xml:space="preserve"> name="</w:t>
      </w:r>
      <w:proofErr w:type="spellStart"/>
      <w:r w:rsidRPr="009B07D3">
        <w:rPr>
          <w:rFonts w:ascii="Courier New" w:hAnsi="Courier New" w:cs="Courier New"/>
          <w:sz w:val="16"/>
          <w:szCs w:val="16"/>
          <w:lang w:eastAsia="ko-KR"/>
        </w:rPr>
        <w:t>dtype</w:t>
      </w:r>
      <w:proofErr w:type="spellEnd"/>
      <w:r w:rsidRPr="009B07D3">
        <w:rPr>
          <w:rFonts w:ascii="Courier New" w:hAnsi="Courier New" w:cs="Courier New"/>
          <w:sz w:val="16"/>
          <w:szCs w:val="16"/>
          <w:lang w:eastAsia="ko-KR"/>
        </w:rPr>
        <w:t>" type="</w:t>
      </w:r>
      <w:proofErr w:type="spellStart"/>
      <w:r w:rsidRPr="009B07D3">
        <w:rPr>
          <w:rFonts w:ascii="Courier New" w:hAnsi="Courier New" w:cs="Courier New"/>
          <w:sz w:val="16"/>
          <w:szCs w:val="16"/>
          <w:lang w:eastAsia="ko-KR"/>
        </w:rPr>
        <w:t>xs:NMTOKEN</w:t>
      </w:r>
      <w:proofErr w:type="spellEnd"/>
      <w:r w:rsidRPr="009B07D3">
        <w:rPr>
          <w:rFonts w:ascii="Courier New" w:hAnsi="Courier New" w:cs="Courier New"/>
          <w:sz w:val="16"/>
          <w:szCs w:val="16"/>
          <w:lang w:eastAsia="ko-KR"/>
        </w:rPr>
        <w:t>" use="optional"/&gt;</w:t>
      </w:r>
    </w:p>
    <w:p w14:paraId="77AAA4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871544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OccurBinaryType</w:t>
      </w:r>
      <w:proofErr w:type="spellEnd"/>
      <w:r w:rsidRPr="001E5D51">
        <w:rPr>
          <w:rFonts w:ascii="Courier New" w:hAnsi="Courier New" w:cs="Courier New"/>
          <w:sz w:val="16"/>
          <w:szCs w:val="16"/>
          <w:highlight w:val="white"/>
        </w:rPr>
        <w:t>"&gt;</w:t>
      </w:r>
    </w:p>
    <w:p w14:paraId="5EBB6B2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5709BF6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minOccurs="2"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="2"/&gt;</w:t>
      </w:r>
    </w:p>
    <w:p w14:paraId="2C01D52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5D59F14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5E89598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OccurClassType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CC774B">
        <w:rPr>
          <w:rFonts w:ascii="Courier New" w:hAnsi="Courier New" w:cs="Courier New"/>
          <w:sz w:val="16"/>
          <w:szCs w:val="16"/>
        </w:rPr>
        <w:t xml:space="preserve"> default="occurred"</w:t>
      </w:r>
      <w:r w:rsidRPr="001E5D51">
        <w:rPr>
          <w:rFonts w:ascii="Courier New" w:hAnsi="Courier New" w:cs="Courier New"/>
          <w:sz w:val="16"/>
          <w:szCs w:val="16"/>
          <w:highlight w:val="white"/>
        </w:rPr>
        <w:t>/&gt;</w:t>
      </w:r>
    </w:p>
    <w:p w14:paraId="563B6C4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40B4AA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OccurTernaryType</w:t>
      </w:r>
      <w:proofErr w:type="spellEnd"/>
      <w:r w:rsidRPr="001E5D51">
        <w:rPr>
          <w:rFonts w:ascii="Courier New" w:hAnsi="Courier New" w:cs="Courier New"/>
          <w:sz w:val="16"/>
          <w:szCs w:val="16"/>
          <w:highlight w:val="white"/>
        </w:rPr>
        <w:t>"&gt;</w:t>
      </w:r>
    </w:p>
    <w:p w14:paraId="6DFF616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79495EA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 xml:space="preserve">" minOccurs="3"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="3"/&gt;</w:t>
      </w:r>
    </w:p>
    <w:p w14:paraId="0EC0EE3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1A8024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41137E3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name="type" type="</w:t>
      </w:r>
      <w:proofErr w:type="spellStart"/>
      <w:r w:rsidRPr="001E5D51">
        <w:rPr>
          <w:rFonts w:ascii="Courier New" w:hAnsi="Courier New" w:cs="Courier New"/>
          <w:sz w:val="16"/>
          <w:szCs w:val="16"/>
          <w:highlight w:val="white"/>
        </w:rPr>
        <w:t>OccurClassType</w:t>
      </w:r>
      <w:proofErr w:type="spellEnd"/>
      <w:r w:rsidRPr="001E5D51">
        <w:rPr>
          <w:rFonts w:ascii="Courier New" w:hAnsi="Courier New" w:cs="Courier New"/>
          <w:sz w:val="16"/>
          <w:szCs w:val="16"/>
          <w:highlight w:val="white"/>
        </w:rPr>
        <w:t>" use="</w:t>
      </w:r>
      <w:r>
        <w:rPr>
          <w:rFonts w:ascii="Courier New" w:hAnsi="Courier New" w:cs="Courier New"/>
          <w:sz w:val="16"/>
          <w:szCs w:val="16"/>
          <w:highlight w:val="white"/>
          <w:lang w:eastAsia="ko-KR"/>
        </w:rPr>
        <w:t>optional</w:t>
      </w:r>
      <w:r w:rsidRPr="001E5D51">
        <w:rPr>
          <w:rFonts w:ascii="Courier New" w:hAnsi="Courier New" w:cs="Courier New"/>
          <w:sz w:val="16"/>
          <w:szCs w:val="16"/>
          <w:highlight w:val="white"/>
        </w:rPr>
        <w:t>"</w:t>
      </w:r>
      <w:r w:rsidRPr="00CC774B">
        <w:rPr>
          <w:rFonts w:ascii="Courier New" w:hAnsi="Courier New" w:cs="Courier New"/>
          <w:sz w:val="16"/>
          <w:szCs w:val="16"/>
        </w:rPr>
        <w:t xml:space="preserve"> default="occurred"</w:t>
      </w:r>
      <w:r w:rsidRPr="001E5D51">
        <w:rPr>
          <w:rFonts w:ascii="Courier New" w:hAnsi="Courier New" w:cs="Courier New"/>
          <w:sz w:val="16"/>
          <w:szCs w:val="16"/>
          <w:highlight w:val="white"/>
        </w:rPr>
        <w:t>/&gt;</w:t>
      </w:r>
    </w:p>
    <w:p w14:paraId="23DED45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3684A97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DotOperatorSupportIdentifierType</w:t>
      </w:r>
      <w:proofErr w:type="spellEnd"/>
      <w:r w:rsidRPr="001E5D51">
        <w:rPr>
          <w:rFonts w:ascii="Courier New" w:hAnsi="Courier New" w:cs="Courier New"/>
          <w:sz w:val="16"/>
          <w:szCs w:val="16"/>
          <w:highlight w:val="white"/>
        </w:rPr>
        <w:t>"&gt;</w:t>
      </w:r>
    </w:p>
    <w:p w14:paraId="1A669D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6DA35BC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name="Index" type="</w:t>
      </w:r>
      <w:proofErr w:type="spellStart"/>
      <w:r w:rsidRPr="001E5D51">
        <w:rPr>
          <w:rFonts w:ascii="Courier New" w:hAnsi="Courier New" w:cs="Courier New"/>
          <w:sz w:val="16"/>
          <w:szCs w:val="16"/>
          <w:highlight w:val="white"/>
        </w:rPr>
        <w:t>ExprType</w:t>
      </w:r>
      <w:proofErr w:type="spellEnd"/>
      <w:r w:rsidRPr="001E5D51">
        <w:rPr>
          <w:rFonts w:ascii="Courier New" w:hAnsi="Courier New" w:cs="Courier New"/>
          <w:sz w:val="16"/>
          <w:szCs w:val="16"/>
          <w:highlight w:val="white"/>
        </w:rPr>
        <w:t>" minOccurs="0"/&gt;</w:t>
      </w:r>
    </w:p>
    <w:p w14:paraId="2F05B92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name="Identifier" type="</w:t>
      </w:r>
      <w:proofErr w:type="spellStart"/>
      <w:r w:rsidRPr="001E5D51">
        <w:rPr>
          <w:rFonts w:ascii="Courier New" w:hAnsi="Courier New" w:cs="Courier New"/>
          <w:sz w:val="16"/>
          <w:szCs w:val="16"/>
          <w:highlight w:val="white"/>
        </w:rPr>
        <w:t>DotOperatorSupportIdentifierType</w:t>
      </w:r>
      <w:proofErr w:type="spellEnd"/>
      <w:r w:rsidRPr="001E5D51">
        <w:rPr>
          <w:rFonts w:ascii="Courier New" w:hAnsi="Courier New" w:cs="Courier New"/>
          <w:sz w:val="16"/>
          <w:szCs w:val="16"/>
          <w:highlight w:val="white"/>
        </w:rPr>
        <w:t>" minOccurs="0"/&gt;</w:t>
      </w:r>
    </w:p>
    <w:p w14:paraId="099C62B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4F82ADC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xs:attributeGroup</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IdentifierAttrGroup</w:t>
      </w:r>
      <w:proofErr w:type="spellEnd"/>
      <w:r w:rsidRPr="001E5D51">
        <w:rPr>
          <w:rFonts w:ascii="Courier New" w:hAnsi="Courier New" w:cs="Courier New"/>
          <w:sz w:val="16"/>
          <w:szCs w:val="16"/>
          <w:highlight w:val="white"/>
        </w:rPr>
        <w:t>"/&gt;</w:t>
      </w:r>
    </w:p>
    <w:p w14:paraId="6351EC8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8EC088D"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FuzzyType</w:t>
      </w:r>
      <w:proofErr w:type="spellEnd"/>
      <w:r w:rsidRPr="001E5D51">
        <w:rPr>
          <w:rFonts w:ascii="Courier New" w:hAnsi="Courier New" w:cs="Courier New"/>
          <w:sz w:val="16"/>
          <w:szCs w:val="16"/>
          <w:highlight w:val="white"/>
        </w:rPr>
        <w:t>"&gt;</w:t>
      </w:r>
    </w:p>
    <w:p w14:paraId="7210FFAE" w14:textId="77777777" w:rsidR="00345ACB" w:rsidRPr="007A7127"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112DBD1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22BBA6A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FuzzyElement</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BinaryType</w:t>
      </w:r>
      <w:proofErr w:type="spellEnd"/>
      <w:r w:rsidRPr="001E5D51">
        <w:rPr>
          <w:rFonts w:ascii="Courier New" w:hAnsi="Courier New" w:cs="Courier New"/>
          <w:sz w:val="16"/>
          <w:szCs w:val="16"/>
          <w:highlight w:val="white"/>
        </w:rPr>
        <w:t xml:space="preserve">"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13F5D85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597A7D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w:t>
      </w:r>
      <w:r>
        <w:rPr>
          <w:rFonts w:ascii="Courier New" w:hAnsi="Courier New" w:cs="Courier New"/>
          <w:sz w:val="16"/>
          <w:szCs w:val="16"/>
          <w:highlight w:val="white"/>
          <w:lang w:eastAsia="ko-KR"/>
        </w:rPr>
        <w:t>NMTOKEN</w:t>
      </w:r>
      <w:proofErr w:type="spellEnd"/>
      <w:r w:rsidRPr="001E5D51">
        <w:rPr>
          <w:rFonts w:ascii="Courier New" w:hAnsi="Courier New" w:cs="Courier New"/>
          <w:sz w:val="16"/>
          <w:szCs w:val="16"/>
          <w:highlight w:val="white"/>
        </w:rPr>
        <w:t>" use="optional"/&gt;</w:t>
      </w:r>
    </w:p>
    <w:p w14:paraId="4B35C11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683CEFC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SortClassType</w:t>
      </w:r>
      <w:proofErr w:type="spellEnd"/>
      <w:r w:rsidRPr="001E5D51">
        <w:rPr>
          <w:rFonts w:ascii="Courier New" w:hAnsi="Courier New" w:cs="Courier New"/>
          <w:sz w:val="16"/>
          <w:szCs w:val="16"/>
          <w:highlight w:val="white"/>
        </w:rPr>
        <w:t>"&gt;</w:t>
      </w:r>
    </w:p>
    <w:p w14:paraId="04C8C65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"&gt;</w:t>
      </w:r>
    </w:p>
    <w:p w14:paraId="256DF84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value="data"/&gt;</w:t>
      </w:r>
    </w:p>
    <w:p w14:paraId="06D9D11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value="time"/&gt;</w:t>
      </w:r>
    </w:p>
    <w:p w14:paraId="6D376CB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value="applicability"/&gt;</w:t>
      </w:r>
    </w:p>
    <w:p w14:paraId="0253ABD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5EF4F40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7643B4D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1E7CD72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IsClassType</w:t>
      </w:r>
      <w:proofErr w:type="spellEnd"/>
      <w:r w:rsidRPr="001E5D51">
        <w:rPr>
          <w:rFonts w:ascii="Courier New" w:hAnsi="Courier New" w:cs="Courier New"/>
          <w:sz w:val="16"/>
          <w:szCs w:val="16"/>
          <w:highlight w:val="white"/>
        </w:rPr>
        <w:t>"&gt;</w:t>
      </w:r>
    </w:p>
    <w:p w14:paraId="365788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"&gt;</w:t>
      </w:r>
    </w:p>
    <w:p w14:paraId="5721539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value="is"/&gt;</w:t>
      </w:r>
    </w:p>
    <w:p w14:paraId="348FBBA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value="are"/&gt;</w:t>
      </w:r>
    </w:p>
    <w:p w14:paraId="091F485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value="was"/&gt;</w:t>
      </w:r>
    </w:p>
    <w:p w14:paraId="10280F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value="were"/&gt;</w:t>
      </w:r>
    </w:p>
    <w:p w14:paraId="6BDFA59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7DE0303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1CA6041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OccurClassType</w:t>
      </w:r>
      <w:proofErr w:type="spellEnd"/>
      <w:r w:rsidRPr="001E5D51">
        <w:rPr>
          <w:rFonts w:ascii="Courier New" w:hAnsi="Courier New" w:cs="Courier New"/>
          <w:sz w:val="16"/>
          <w:szCs w:val="16"/>
          <w:highlight w:val="white"/>
        </w:rPr>
        <w:t>"&gt;</w:t>
      </w:r>
    </w:p>
    <w:p w14:paraId="27F7F86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"&gt;</w:t>
      </w:r>
    </w:p>
    <w:p w14:paraId="6F00EED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value="occur"/&gt;</w:t>
      </w:r>
    </w:p>
    <w:p w14:paraId="11D7982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value="occurs"/&gt;</w:t>
      </w:r>
    </w:p>
    <w:p w14:paraId="16F404B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xs:enumeration</w:t>
      </w:r>
      <w:proofErr w:type="spellEnd"/>
      <w:proofErr w:type="gramEnd"/>
      <w:r w:rsidRPr="001E5D51">
        <w:rPr>
          <w:rFonts w:ascii="Courier New" w:hAnsi="Courier New" w:cs="Courier New"/>
          <w:sz w:val="16"/>
          <w:szCs w:val="16"/>
          <w:highlight w:val="white"/>
        </w:rPr>
        <w:t xml:space="preserve"> value="occurred"/&gt;</w:t>
      </w:r>
    </w:p>
    <w:p w14:paraId="2A662C2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2CB8090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2B3EB12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IdentifierVarType</w:t>
      </w:r>
      <w:proofErr w:type="spellEnd"/>
      <w:r w:rsidRPr="001E5D51">
        <w:rPr>
          <w:rFonts w:ascii="Courier New" w:hAnsi="Courier New" w:cs="Courier New"/>
          <w:sz w:val="16"/>
          <w:szCs w:val="16"/>
          <w:highlight w:val="white"/>
        </w:rPr>
        <w:t>"&gt;</w:t>
      </w:r>
    </w:p>
    <w:p w14:paraId="1F1FD33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"&gt;</w:t>
      </w:r>
    </w:p>
    <w:p w14:paraId="22F6532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xs:minLength</w:t>
      </w:r>
      <w:proofErr w:type="spellEnd"/>
      <w:proofErr w:type="gramEnd"/>
      <w:r w:rsidRPr="001E5D51">
        <w:rPr>
          <w:rFonts w:ascii="Courier New" w:hAnsi="Courier New" w:cs="Courier New"/>
          <w:sz w:val="16"/>
          <w:szCs w:val="16"/>
          <w:highlight w:val="white"/>
        </w:rPr>
        <w:t xml:space="preserve"> value="1"/&gt;</w:t>
      </w:r>
    </w:p>
    <w:p w14:paraId="5EE0A9C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xs:maxLength</w:t>
      </w:r>
      <w:proofErr w:type="spellEnd"/>
      <w:proofErr w:type="gramEnd"/>
      <w:r w:rsidRPr="001E5D51">
        <w:rPr>
          <w:rFonts w:ascii="Courier New" w:hAnsi="Courier New" w:cs="Courier New"/>
          <w:sz w:val="16"/>
          <w:szCs w:val="16"/>
          <w:highlight w:val="white"/>
        </w:rPr>
        <w:t xml:space="preserve"> value="80"/&gt;</w:t>
      </w:r>
    </w:p>
    <w:p w14:paraId="6BDF04D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xs:whiteSpace</w:t>
      </w:r>
      <w:proofErr w:type="spellEnd"/>
      <w:proofErr w:type="gramEnd"/>
      <w:r w:rsidRPr="001E5D51">
        <w:rPr>
          <w:rFonts w:ascii="Courier New" w:hAnsi="Courier New" w:cs="Courier New"/>
          <w:sz w:val="16"/>
          <w:szCs w:val="16"/>
          <w:highlight w:val="white"/>
        </w:rPr>
        <w:t xml:space="preserve"> value="collapse"/&gt;</w:t>
      </w:r>
    </w:p>
    <w:p w14:paraId="65CAD25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xs:pattern</w:t>
      </w:r>
      <w:proofErr w:type="spellEnd"/>
      <w:proofErr w:type="gramEnd"/>
      <w:r w:rsidRPr="001E5D51">
        <w:rPr>
          <w:rFonts w:ascii="Courier New" w:hAnsi="Courier New" w:cs="Courier New"/>
          <w:sz w:val="16"/>
          <w:szCs w:val="16"/>
          <w:highlight w:val="white"/>
        </w:rPr>
        <w:t xml:space="preserve"> value="[a-</w:t>
      </w:r>
      <w:proofErr w:type="spellStart"/>
      <w:r w:rsidRPr="001E5D51">
        <w:rPr>
          <w:rFonts w:ascii="Courier New" w:hAnsi="Courier New" w:cs="Courier New"/>
          <w:sz w:val="16"/>
          <w:szCs w:val="16"/>
          <w:highlight w:val="white"/>
        </w:rPr>
        <w:t>z,A</w:t>
      </w:r>
      <w:proofErr w:type="spellEnd"/>
      <w:r w:rsidRPr="001E5D51">
        <w:rPr>
          <w:rFonts w:ascii="Courier New" w:hAnsi="Courier New" w:cs="Courier New"/>
          <w:sz w:val="16"/>
          <w:szCs w:val="16"/>
          <w:highlight w:val="white"/>
        </w:rPr>
        <w:t>-Z]{1}([a-</w:t>
      </w:r>
      <w:proofErr w:type="spellStart"/>
      <w:r w:rsidRPr="001E5D51">
        <w:rPr>
          <w:rFonts w:ascii="Courier New" w:hAnsi="Courier New" w:cs="Courier New"/>
          <w:sz w:val="16"/>
          <w:szCs w:val="16"/>
          <w:highlight w:val="white"/>
        </w:rPr>
        <w:t>z,A</w:t>
      </w:r>
      <w:proofErr w:type="spellEnd"/>
      <w:r w:rsidRPr="001E5D51">
        <w:rPr>
          <w:rFonts w:ascii="Courier New" w:hAnsi="Courier New" w:cs="Courier New"/>
          <w:sz w:val="16"/>
          <w:szCs w:val="16"/>
          <w:highlight w:val="white"/>
        </w:rPr>
        <w:t>-</w:t>
      </w:r>
      <w:proofErr w:type="spellStart"/>
      <w:r w:rsidRPr="001E5D51">
        <w:rPr>
          <w:rFonts w:ascii="Courier New" w:hAnsi="Courier New" w:cs="Courier New"/>
          <w:sz w:val="16"/>
          <w:szCs w:val="16"/>
          <w:highlight w:val="white"/>
        </w:rPr>
        <w:t>Z,0</w:t>
      </w:r>
      <w:proofErr w:type="spellEnd"/>
      <w:r w:rsidRPr="001E5D51">
        <w:rPr>
          <w:rFonts w:ascii="Courier New" w:hAnsi="Courier New" w:cs="Courier New"/>
          <w:sz w:val="16"/>
          <w:szCs w:val="16"/>
          <w:highlight w:val="white"/>
        </w:rPr>
        <w:t>-9,_])*"/&gt;</w:t>
      </w:r>
    </w:p>
    <w:p w14:paraId="30F3A8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0EA624B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16DC16B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ExprGroup</w:t>
      </w:r>
      <w:proofErr w:type="spellEnd"/>
      <w:r w:rsidRPr="001E5D51">
        <w:rPr>
          <w:rFonts w:ascii="Courier New" w:hAnsi="Courier New" w:cs="Courier New"/>
          <w:sz w:val="16"/>
          <w:szCs w:val="16"/>
          <w:highlight w:val="white"/>
        </w:rPr>
        <w:t>"&gt;</w:t>
      </w:r>
    </w:p>
    <w:p w14:paraId="145F485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xs:choice</w:t>
      </w:r>
      <w:proofErr w:type="spellEnd"/>
      <w:proofErr w:type="gramEnd"/>
      <w:r w:rsidRPr="001E5D51">
        <w:rPr>
          <w:rFonts w:ascii="Courier New" w:hAnsi="Courier New" w:cs="Courier New"/>
          <w:sz w:val="16"/>
          <w:szCs w:val="16"/>
          <w:highlight w:val="white"/>
        </w:rPr>
        <w:t>&gt;</w:t>
      </w:r>
    </w:p>
    <w:p w14:paraId="2666E2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name="Identifier" type="</w:t>
      </w:r>
      <w:proofErr w:type="spellStart"/>
      <w:r w:rsidRPr="001E5D51">
        <w:rPr>
          <w:rFonts w:ascii="Courier New" w:hAnsi="Courier New" w:cs="Courier New"/>
          <w:sz w:val="16"/>
          <w:szCs w:val="16"/>
          <w:highlight w:val="white"/>
        </w:rPr>
        <w:t>DotOperatorSupportIdentifierType</w:t>
      </w:r>
      <w:proofErr w:type="spellEnd"/>
      <w:r w:rsidRPr="001E5D51">
        <w:rPr>
          <w:rFonts w:ascii="Courier New" w:hAnsi="Courier New" w:cs="Courier New"/>
          <w:sz w:val="16"/>
          <w:szCs w:val="16"/>
          <w:highlight w:val="white"/>
        </w:rPr>
        <w:t>"/&gt;</w:t>
      </w:r>
    </w:p>
    <w:p w14:paraId="5407ACF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ref="Value"/&gt;</w:t>
      </w:r>
    </w:p>
    <w:p w14:paraId="4583074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ref="List"/&gt;</w:t>
      </w:r>
    </w:p>
    <w:p w14:paraId="4EBBD5B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9.2 List operators --&gt;</w:t>
      </w:r>
    </w:p>
    <w:p w14:paraId="17027E9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ref="Set"/&gt;</w:t>
      </w:r>
    </w:p>
    <w:p w14:paraId="55BE0CD0"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ref="Merge"/&gt;</w:t>
      </w:r>
    </w:p>
    <w:p w14:paraId="76FE71BC"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MergeUsing</w:t>
      </w:r>
      <w:proofErr w:type="spellEnd"/>
      <w:r w:rsidRPr="00D90B93">
        <w:rPr>
          <w:rFonts w:ascii="Courier New" w:hAnsi="Courier New" w:cs="Courier New"/>
          <w:sz w:val="16"/>
          <w:szCs w:val="16"/>
          <w:lang w:eastAsia="ko-KR"/>
        </w:rPr>
        <w:t>"/&gt;</w:t>
      </w:r>
    </w:p>
    <w:p w14:paraId="1A5E21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28473DE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ref="Sort"/&gt;</w:t>
      </w:r>
    </w:p>
    <w:p w14:paraId="501EE6D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SortUsing</w:t>
      </w:r>
      <w:proofErr w:type="spellEnd"/>
      <w:r w:rsidRPr="001E5D51">
        <w:rPr>
          <w:rFonts w:ascii="Courier New" w:hAnsi="Courier New" w:cs="Courier New"/>
          <w:sz w:val="16"/>
          <w:szCs w:val="16"/>
          <w:highlight w:val="white"/>
        </w:rPr>
        <w:t>"/&gt;</w:t>
      </w:r>
    </w:p>
    <w:p w14:paraId="4C89AB3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587ABEF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AddTo</w:t>
      </w:r>
      <w:proofErr w:type="spellEnd"/>
      <w:r w:rsidRPr="001E5D51">
        <w:rPr>
          <w:rFonts w:ascii="Courier New" w:hAnsi="Courier New" w:cs="Courier New"/>
          <w:sz w:val="16"/>
          <w:szCs w:val="16"/>
          <w:highlight w:val="white"/>
        </w:rPr>
        <w:t>"/&gt;</w:t>
      </w:r>
    </w:p>
    <w:p w14:paraId="77FCDC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3AB6351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AddToAt</w:t>
      </w:r>
      <w:proofErr w:type="spellEnd"/>
      <w:r w:rsidRPr="001E5D51">
        <w:rPr>
          <w:rFonts w:ascii="Courier New" w:hAnsi="Courier New" w:cs="Courier New"/>
          <w:sz w:val="16"/>
          <w:szCs w:val="16"/>
          <w:highlight w:val="white"/>
        </w:rPr>
        <w:t>"/&gt;</w:t>
      </w:r>
    </w:p>
    <w:p w14:paraId="7B1F9E4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707EB5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RemoveFrom</w:t>
      </w:r>
      <w:proofErr w:type="spellEnd"/>
      <w:r w:rsidRPr="001E5D51">
        <w:rPr>
          <w:rFonts w:ascii="Courier New" w:hAnsi="Courier New" w:cs="Courier New"/>
          <w:sz w:val="16"/>
          <w:szCs w:val="16"/>
          <w:highlight w:val="white"/>
        </w:rPr>
        <w:t>"/&gt;</w:t>
      </w:r>
    </w:p>
    <w:p w14:paraId="55DCA25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0C4D3B8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9.3 Where operators --&gt;</w:t>
      </w:r>
    </w:p>
    <w:p w14:paraId="09F2566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ref="Where"/&gt;</w:t>
      </w:r>
    </w:p>
    <w:p w14:paraId="30EA9B5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9.4 Logical operators --&gt;</w:t>
      </w:r>
    </w:p>
    <w:p w14:paraId="3357441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ref="Or"/&gt;</w:t>
      </w:r>
    </w:p>
    <w:p w14:paraId="35DBB8C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ref="And"/&gt;</w:t>
      </w:r>
    </w:p>
    <w:p w14:paraId="494CEB1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ref="Not"/&gt;</w:t>
      </w:r>
    </w:p>
    <w:p w14:paraId="26E36C5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9.5 Simple comparison operators --&gt;</w:t>
      </w:r>
    </w:p>
    <w:p w14:paraId="7DBFBB5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ref="EQ"/&gt;</w:t>
      </w:r>
    </w:p>
    <w:p w14:paraId="3F82D6D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ref="NE"/&gt;</w:t>
      </w:r>
    </w:p>
    <w:p w14:paraId="1979C99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ref="LT"/&gt;</w:t>
      </w:r>
    </w:p>
    <w:p w14:paraId="703819A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ref="LE"/&gt;</w:t>
      </w:r>
    </w:p>
    <w:p w14:paraId="333DB79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ref="GT"/&gt;</w:t>
      </w:r>
    </w:p>
    <w:p w14:paraId="61B83F0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ref="GE"/&gt;</w:t>
      </w:r>
    </w:p>
    <w:p w14:paraId="74567A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9.6 Is comparison operators --&gt;</w:t>
      </w:r>
    </w:p>
    <w:p w14:paraId="34AB6E3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IsEQ</w:t>
      </w:r>
      <w:proofErr w:type="spellEnd"/>
      <w:r w:rsidRPr="001E5D51">
        <w:rPr>
          <w:rFonts w:ascii="Courier New" w:hAnsi="Courier New" w:cs="Courier New"/>
          <w:sz w:val="16"/>
          <w:szCs w:val="16"/>
          <w:highlight w:val="white"/>
        </w:rPr>
        <w:t>"/&gt;</w:t>
      </w:r>
    </w:p>
    <w:p w14:paraId="2FAF49C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IsLT</w:t>
      </w:r>
      <w:proofErr w:type="spellEnd"/>
      <w:r w:rsidRPr="001E5D51">
        <w:rPr>
          <w:rFonts w:ascii="Courier New" w:hAnsi="Courier New" w:cs="Courier New"/>
          <w:sz w:val="16"/>
          <w:szCs w:val="16"/>
          <w:highlight w:val="white"/>
        </w:rPr>
        <w:t>"/&gt;</w:t>
      </w:r>
    </w:p>
    <w:p w14:paraId="72AF554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IsGT</w:t>
      </w:r>
      <w:proofErr w:type="spellEnd"/>
      <w:r w:rsidRPr="001E5D51">
        <w:rPr>
          <w:rFonts w:ascii="Courier New" w:hAnsi="Courier New" w:cs="Courier New"/>
          <w:sz w:val="16"/>
          <w:szCs w:val="16"/>
          <w:highlight w:val="white"/>
        </w:rPr>
        <w:t>"/&gt;</w:t>
      </w:r>
    </w:p>
    <w:p w14:paraId="4B675EC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IsLE</w:t>
      </w:r>
      <w:proofErr w:type="spellEnd"/>
      <w:r w:rsidRPr="001E5D51">
        <w:rPr>
          <w:rFonts w:ascii="Courier New" w:hAnsi="Courier New" w:cs="Courier New"/>
          <w:sz w:val="16"/>
          <w:szCs w:val="16"/>
          <w:highlight w:val="white"/>
        </w:rPr>
        <w:t>"/&gt;</w:t>
      </w:r>
    </w:p>
    <w:p w14:paraId="57ABFE5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IsGE</w:t>
      </w:r>
      <w:proofErr w:type="spellEnd"/>
      <w:r w:rsidRPr="001E5D51">
        <w:rPr>
          <w:rFonts w:ascii="Courier New" w:hAnsi="Courier New" w:cs="Courier New"/>
          <w:sz w:val="16"/>
          <w:szCs w:val="16"/>
          <w:highlight w:val="white"/>
        </w:rPr>
        <w:t>"/&gt;</w:t>
      </w:r>
    </w:p>
    <w:p w14:paraId="7C4927B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IsWithinTo</w:t>
      </w:r>
      <w:proofErr w:type="spellEnd"/>
      <w:r w:rsidRPr="001E5D51">
        <w:rPr>
          <w:rFonts w:ascii="Courier New" w:hAnsi="Courier New" w:cs="Courier New"/>
          <w:sz w:val="16"/>
          <w:szCs w:val="16"/>
          <w:highlight w:val="white"/>
        </w:rPr>
        <w:t>"/&gt;</w:t>
      </w:r>
    </w:p>
    <w:p w14:paraId="1D85AF1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IsWithinPreceding</w:t>
      </w:r>
      <w:proofErr w:type="spellEnd"/>
      <w:r w:rsidRPr="001E5D51">
        <w:rPr>
          <w:rFonts w:ascii="Courier New" w:hAnsi="Courier New" w:cs="Courier New"/>
          <w:sz w:val="16"/>
          <w:szCs w:val="16"/>
          <w:highlight w:val="white"/>
        </w:rPr>
        <w:t>"/&gt;</w:t>
      </w:r>
    </w:p>
    <w:p w14:paraId="2C99BD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IsWithinFollowing</w:t>
      </w:r>
      <w:proofErr w:type="spellEnd"/>
      <w:r w:rsidRPr="001E5D51">
        <w:rPr>
          <w:rFonts w:ascii="Courier New" w:hAnsi="Courier New" w:cs="Courier New"/>
          <w:sz w:val="16"/>
          <w:szCs w:val="16"/>
          <w:highlight w:val="white"/>
        </w:rPr>
        <w:t>"/&gt;</w:t>
      </w:r>
    </w:p>
    <w:p w14:paraId="2119C60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IsWithinSurrounding</w:t>
      </w:r>
      <w:proofErr w:type="spellEnd"/>
      <w:r w:rsidRPr="001E5D51">
        <w:rPr>
          <w:rFonts w:ascii="Courier New" w:hAnsi="Courier New" w:cs="Courier New"/>
          <w:sz w:val="16"/>
          <w:szCs w:val="16"/>
          <w:highlight w:val="white"/>
        </w:rPr>
        <w:t>"/&gt;</w:t>
      </w:r>
    </w:p>
    <w:p w14:paraId="74CF132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IsWithinPast</w:t>
      </w:r>
      <w:proofErr w:type="spellEnd"/>
      <w:r w:rsidRPr="001E5D51">
        <w:rPr>
          <w:rFonts w:ascii="Courier New" w:hAnsi="Courier New" w:cs="Courier New"/>
          <w:sz w:val="16"/>
          <w:szCs w:val="16"/>
          <w:highlight w:val="white"/>
        </w:rPr>
        <w:t>"/&gt;</w:t>
      </w:r>
    </w:p>
    <w:p w14:paraId="471F58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IsWithinSameDayAs</w:t>
      </w:r>
      <w:proofErr w:type="spellEnd"/>
      <w:r w:rsidRPr="001E5D51">
        <w:rPr>
          <w:rFonts w:ascii="Courier New" w:hAnsi="Courier New" w:cs="Courier New"/>
          <w:sz w:val="16"/>
          <w:szCs w:val="16"/>
          <w:highlight w:val="white"/>
        </w:rPr>
        <w:t>"/&gt;</w:t>
      </w:r>
    </w:p>
    <w:p w14:paraId="18A2483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IsBefore</w:t>
      </w:r>
      <w:proofErr w:type="spellEnd"/>
      <w:r w:rsidRPr="001E5D51">
        <w:rPr>
          <w:rFonts w:ascii="Courier New" w:hAnsi="Courier New" w:cs="Courier New"/>
          <w:sz w:val="16"/>
          <w:szCs w:val="16"/>
          <w:highlight w:val="white"/>
        </w:rPr>
        <w:t>"/&gt;</w:t>
      </w:r>
    </w:p>
    <w:p w14:paraId="24B87B6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IsAfter</w:t>
      </w:r>
      <w:proofErr w:type="spellEnd"/>
      <w:r w:rsidRPr="001E5D51">
        <w:rPr>
          <w:rFonts w:ascii="Courier New" w:hAnsi="Courier New" w:cs="Courier New"/>
          <w:sz w:val="16"/>
          <w:szCs w:val="16"/>
          <w:highlight w:val="white"/>
        </w:rPr>
        <w:t>"/&gt;</w:t>
      </w:r>
    </w:p>
    <w:p w14:paraId="54641FE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IsIn</w:t>
      </w:r>
      <w:proofErr w:type="spellEnd"/>
      <w:r w:rsidRPr="001E5D51">
        <w:rPr>
          <w:rFonts w:ascii="Courier New" w:hAnsi="Courier New" w:cs="Courier New"/>
          <w:sz w:val="16"/>
          <w:szCs w:val="16"/>
          <w:highlight w:val="white"/>
        </w:rPr>
        <w:t>"/&gt;</w:t>
      </w:r>
    </w:p>
    <w:p w14:paraId="20298F5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IsPresent</w:t>
      </w:r>
      <w:proofErr w:type="spellEnd"/>
      <w:r w:rsidRPr="001E5D51">
        <w:rPr>
          <w:rFonts w:ascii="Courier New" w:hAnsi="Courier New" w:cs="Courier New"/>
          <w:sz w:val="16"/>
          <w:szCs w:val="16"/>
          <w:highlight w:val="white"/>
        </w:rPr>
        <w:t>"/&gt;</w:t>
      </w:r>
    </w:p>
    <w:p w14:paraId="756C673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IsNull</w:t>
      </w:r>
      <w:proofErr w:type="spellEnd"/>
      <w:r w:rsidRPr="001E5D51">
        <w:rPr>
          <w:rFonts w:ascii="Courier New" w:hAnsi="Courier New" w:cs="Courier New"/>
          <w:sz w:val="16"/>
          <w:szCs w:val="16"/>
          <w:highlight w:val="white"/>
        </w:rPr>
        <w:t>"/&gt;</w:t>
      </w:r>
    </w:p>
    <w:p w14:paraId="5AC1E50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IsBoolean</w:t>
      </w:r>
      <w:proofErr w:type="spellEnd"/>
      <w:r w:rsidRPr="001E5D51">
        <w:rPr>
          <w:rFonts w:ascii="Courier New" w:hAnsi="Courier New" w:cs="Courier New"/>
          <w:sz w:val="16"/>
          <w:szCs w:val="16"/>
          <w:highlight w:val="white"/>
        </w:rPr>
        <w:t>"/&gt;</w:t>
      </w:r>
    </w:p>
    <w:p w14:paraId="5B7B40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IsNumber</w:t>
      </w:r>
      <w:proofErr w:type="spellEnd"/>
      <w:r w:rsidRPr="001E5D51">
        <w:rPr>
          <w:rFonts w:ascii="Courier New" w:hAnsi="Courier New" w:cs="Courier New"/>
          <w:sz w:val="16"/>
          <w:szCs w:val="16"/>
          <w:highlight w:val="white"/>
        </w:rPr>
        <w:t>"/&gt;</w:t>
      </w:r>
    </w:p>
    <w:p w14:paraId="22714EA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IsString</w:t>
      </w:r>
      <w:proofErr w:type="spellEnd"/>
      <w:r w:rsidRPr="001E5D51">
        <w:rPr>
          <w:rFonts w:ascii="Courier New" w:hAnsi="Courier New" w:cs="Courier New"/>
          <w:sz w:val="16"/>
          <w:szCs w:val="16"/>
          <w:highlight w:val="white"/>
        </w:rPr>
        <w:t>"/&gt;</w:t>
      </w:r>
    </w:p>
    <w:p w14:paraId="6FE39BF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IsTime</w:t>
      </w:r>
      <w:proofErr w:type="spellEnd"/>
      <w:r w:rsidRPr="001E5D51">
        <w:rPr>
          <w:rFonts w:ascii="Courier New" w:hAnsi="Courier New" w:cs="Courier New"/>
          <w:sz w:val="16"/>
          <w:szCs w:val="16"/>
          <w:highlight w:val="white"/>
        </w:rPr>
        <w:t>"/&gt;</w:t>
      </w:r>
    </w:p>
    <w:p w14:paraId="09E2FBC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IsTimeOfDay</w:t>
      </w:r>
      <w:proofErr w:type="spellEnd"/>
      <w:r w:rsidRPr="001E5D51">
        <w:rPr>
          <w:rFonts w:ascii="Courier New" w:hAnsi="Courier New" w:cs="Courier New"/>
          <w:sz w:val="16"/>
          <w:szCs w:val="16"/>
          <w:highlight w:val="white"/>
        </w:rPr>
        <w:t>"/&gt;</w:t>
      </w:r>
    </w:p>
    <w:p w14:paraId="63E262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IsDuration</w:t>
      </w:r>
      <w:proofErr w:type="spellEnd"/>
      <w:r w:rsidRPr="001E5D51">
        <w:rPr>
          <w:rFonts w:ascii="Courier New" w:hAnsi="Courier New" w:cs="Courier New"/>
          <w:sz w:val="16"/>
          <w:szCs w:val="16"/>
          <w:highlight w:val="white"/>
        </w:rPr>
        <w:t>"/&gt;</w:t>
      </w:r>
    </w:p>
    <w:p w14:paraId="7EF90EA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IsList</w:t>
      </w:r>
      <w:proofErr w:type="spellEnd"/>
      <w:r w:rsidRPr="001E5D51">
        <w:rPr>
          <w:rFonts w:ascii="Courier New" w:hAnsi="Courier New" w:cs="Courier New"/>
          <w:sz w:val="16"/>
          <w:szCs w:val="16"/>
          <w:highlight w:val="white"/>
        </w:rPr>
        <w:t>"/&gt;</w:t>
      </w:r>
    </w:p>
    <w:p w14:paraId="33B5367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ref="In"/&gt;</w:t>
      </w:r>
    </w:p>
    <w:p w14:paraId="49F6C2C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IsObject</w:t>
      </w:r>
      <w:proofErr w:type="spellEnd"/>
      <w:r w:rsidRPr="001E5D51">
        <w:rPr>
          <w:rFonts w:ascii="Courier New" w:hAnsi="Courier New" w:cs="Courier New"/>
          <w:sz w:val="16"/>
          <w:szCs w:val="16"/>
          <w:highlight w:val="white"/>
        </w:rPr>
        <w:t>"/&gt;</w:t>
      </w:r>
    </w:p>
    <w:p w14:paraId="1A9A2B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IsFuzzy</w:t>
      </w:r>
      <w:proofErr w:type="spellEnd"/>
      <w:r w:rsidRPr="001E5D51">
        <w:rPr>
          <w:rFonts w:ascii="Courier New" w:hAnsi="Courier New" w:cs="Courier New"/>
          <w:sz w:val="16"/>
          <w:szCs w:val="16"/>
          <w:highlight w:val="white"/>
        </w:rPr>
        <w:t>"/&gt;</w:t>
      </w:r>
    </w:p>
    <w:p w14:paraId="2794C7D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11C376A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IsCrisp</w:t>
      </w:r>
      <w:proofErr w:type="spellEnd"/>
      <w:r w:rsidRPr="001E5D51">
        <w:rPr>
          <w:rFonts w:ascii="Courier New" w:hAnsi="Courier New" w:cs="Courier New"/>
          <w:sz w:val="16"/>
          <w:szCs w:val="16"/>
          <w:highlight w:val="white"/>
        </w:rPr>
        <w:t>"/&gt;</w:t>
      </w:r>
    </w:p>
    <w:p w14:paraId="12AB753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56BD116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9.7 Occur comparison operators --&gt;</w:t>
      </w:r>
    </w:p>
    <w:p w14:paraId="2E5091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OccurEQ</w:t>
      </w:r>
      <w:proofErr w:type="spellEnd"/>
      <w:r w:rsidRPr="001E5D51">
        <w:rPr>
          <w:rFonts w:ascii="Courier New" w:hAnsi="Courier New" w:cs="Courier New"/>
          <w:sz w:val="16"/>
          <w:szCs w:val="16"/>
          <w:highlight w:val="white"/>
        </w:rPr>
        <w:t>"/&gt;</w:t>
      </w:r>
    </w:p>
    <w:p w14:paraId="63F91DD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OccurWithinTo</w:t>
      </w:r>
      <w:proofErr w:type="spellEnd"/>
      <w:r w:rsidRPr="001E5D51">
        <w:rPr>
          <w:rFonts w:ascii="Courier New" w:hAnsi="Courier New" w:cs="Courier New"/>
          <w:sz w:val="16"/>
          <w:szCs w:val="16"/>
          <w:highlight w:val="white"/>
        </w:rPr>
        <w:t>"/&gt;</w:t>
      </w:r>
    </w:p>
    <w:p w14:paraId="66FA5D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w:t>
      </w:r>
      <w:r>
        <w:rPr>
          <w:rFonts w:ascii="Courier New" w:hAnsi="Courier New" w:cs="Courier New"/>
          <w:sz w:val="16"/>
          <w:szCs w:val="16"/>
          <w:highlight w:val="white"/>
          <w:lang w:eastAsia="ko-KR"/>
        </w:rPr>
        <w:t>Preceding</w:t>
      </w:r>
      <w:proofErr w:type="spellEnd"/>
      <w:r w:rsidRPr="001E5D51">
        <w:rPr>
          <w:rFonts w:ascii="Courier New" w:hAnsi="Courier New" w:cs="Courier New"/>
          <w:sz w:val="16"/>
          <w:szCs w:val="16"/>
          <w:highlight w:val="white"/>
        </w:rPr>
        <w:t>"/&gt;</w:t>
      </w:r>
    </w:p>
    <w:p w14:paraId="2DF330D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OccurWithinFollowing</w:t>
      </w:r>
      <w:proofErr w:type="spellEnd"/>
      <w:r w:rsidRPr="001E5D51">
        <w:rPr>
          <w:rFonts w:ascii="Courier New" w:hAnsi="Courier New" w:cs="Courier New"/>
          <w:sz w:val="16"/>
          <w:szCs w:val="16"/>
          <w:highlight w:val="white"/>
        </w:rPr>
        <w:t>"/&gt;</w:t>
      </w:r>
    </w:p>
    <w:p w14:paraId="65A62B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OccurWithinSurrounding</w:t>
      </w:r>
      <w:proofErr w:type="spellEnd"/>
      <w:r w:rsidRPr="001E5D51">
        <w:rPr>
          <w:rFonts w:ascii="Courier New" w:hAnsi="Courier New" w:cs="Courier New"/>
          <w:sz w:val="16"/>
          <w:szCs w:val="16"/>
          <w:highlight w:val="white"/>
        </w:rPr>
        <w:t>"/&gt;</w:t>
      </w:r>
    </w:p>
    <w:p w14:paraId="32EE4D4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OccurWithinPast</w:t>
      </w:r>
      <w:proofErr w:type="spellEnd"/>
      <w:r w:rsidRPr="001E5D51">
        <w:rPr>
          <w:rFonts w:ascii="Courier New" w:hAnsi="Courier New" w:cs="Courier New"/>
          <w:sz w:val="16"/>
          <w:szCs w:val="16"/>
          <w:highlight w:val="white"/>
        </w:rPr>
        <w:t>"/&gt;</w:t>
      </w:r>
    </w:p>
    <w:p w14:paraId="7B175DE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OccurWithinSameDayAs</w:t>
      </w:r>
      <w:proofErr w:type="spellEnd"/>
      <w:r w:rsidRPr="001E5D51">
        <w:rPr>
          <w:rFonts w:ascii="Courier New" w:hAnsi="Courier New" w:cs="Courier New"/>
          <w:sz w:val="16"/>
          <w:szCs w:val="16"/>
          <w:highlight w:val="white"/>
        </w:rPr>
        <w:t>"/&gt;</w:t>
      </w:r>
    </w:p>
    <w:p w14:paraId="4A7A613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OccurBefore</w:t>
      </w:r>
      <w:proofErr w:type="spellEnd"/>
      <w:r w:rsidRPr="001E5D51">
        <w:rPr>
          <w:rFonts w:ascii="Courier New" w:hAnsi="Courier New" w:cs="Courier New"/>
          <w:sz w:val="16"/>
          <w:szCs w:val="16"/>
          <w:highlight w:val="white"/>
        </w:rPr>
        <w:t>"/&gt;</w:t>
      </w:r>
    </w:p>
    <w:p w14:paraId="53EFCC2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OccurAfter</w:t>
      </w:r>
      <w:proofErr w:type="spellEnd"/>
      <w:r w:rsidRPr="001E5D51">
        <w:rPr>
          <w:rFonts w:ascii="Courier New" w:hAnsi="Courier New" w:cs="Courier New"/>
          <w:sz w:val="16"/>
          <w:szCs w:val="16"/>
          <w:highlight w:val="white"/>
        </w:rPr>
        <w:t>"/&gt;</w:t>
      </w:r>
    </w:p>
    <w:p w14:paraId="3177B9D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OccurAt</w:t>
      </w:r>
      <w:proofErr w:type="spellEnd"/>
      <w:r w:rsidRPr="001E5D51">
        <w:rPr>
          <w:rFonts w:ascii="Courier New" w:hAnsi="Courier New" w:cs="Courier New"/>
          <w:sz w:val="16"/>
          <w:szCs w:val="16"/>
          <w:highlight w:val="white"/>
        </w:rPr>
        <w:t>"/&gt;</w:t>
      </w:r>
    </w:p>
    <w:p w14:paraId="5921B73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9.8 String operators --&gt;</w:t>
      </w:r>
    </w:p>
    <w:p w14:paraId="7D7D81D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Concat</w:t>
      </w:r>
      <w:proofErr w:type="spellEnd"/>
      <w:r w:rsidRPr="001E5D51">
        <w:rPr>
          <w:rFonts w:ascii="Courier New" w:hAnsi="Courier New" w:cs="Courier New"/>
          <w:sz w:val="16"/>
          <w:szCs w:val="16"/>
          <w:highlight w:val="white"/>
        </w:rPr>
        <w:t>"/&gt;</w:t>
      </w:r>
    </w:p>
    <w:p w14:paraId="52EB8B1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FormattedWith</w:t>
      </w:r>
      <w:proofErr w:type="spellEnd"/>
      <w:r w:rsidRPr="001E5D51">
        <w:rPr>
          <w:rFonts w:ascii="Courier New" w:hAnsi="Courier New" w:cs="Courier New"/>
          <w:sz w:val="16"/>
          <w:szCs w:val="16"/>
          <w:highlight w:val="white"/>
        </w:rPr>
        <w:t>"/&gt;</w:t>
      </w:r>
    </w:p>
    <w:p w14:paraId="3143FE2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ref="String"/&gt;</w:t>
      </w:r>
    </w:p>
    <w:p w14:paraId="1879B6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MatchesPattern</w:t>
      </w:r>
      <w:proofErr w:type="spellEnd"/>
      <w:r w:rsidRPr="001E5D51">
        <w:rPr>
          <w:rFonts w:ascii="Courier New" w:hAnsi="Courier New" w:cs="Courier New"/>
          <w:sz w:val="16"/>
          <w:szCs w:val="16"/>
          <w:highlight w:val="white"/>
        </w:rPr>
        <w:t>"/&gt;</w:t>
      </w:r>
    </w:p>
    <w:p w14:paraId="106A46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ref="Length"/&gt;</w:t>
      </w:r>
    </w:p>
    <w:p w14:paraId="582A4D7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ref="Uppercase"/&gt;</w:t>
      </w:r>
    </w:p>
    <w:p w14:paraId="69EA636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ref="Lowercase"/&gt;</w:t>
      </w:r>
    </w:p>
    <w:p w14:paraId="5FF582A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ref="Trim"/&gt;</w:t>
      </w:r>
    </w:p>
    <w:p w14:paraId="68A2E92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LeftTrim</w:t>
      </w:r>
      <w:proofErr w:type="spellEnd"/>
      <w:r w:rsidRPr="001E5D51">
        <w:rPr>
          <w:rFonts w:ascii="Courier New" w:hAnsi="Courier New" w:cs="Courier New"/>
          <w:sz w:val="16"/>
          <w:szCs w:val="16"/>
          <w:highlight w:val="white"/>
        </w:rPr>
        <w:t>"/&gt;</w:t>
      </w:r>
    </w:p>
    <w:p w14:paraId="4CD79A3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RightTrim</w:t>
      </w:r>
      <w:proofErr w:type="spellEnd"/>
      <w:r w:rsidRPr="001E5D51">
        <w:rPr>
          <w:rFonts w:ascii="Courier New" w:hAnsi="Courier New" w:cs="Courier New"/>
          <w:sz w:val="16"/>
          <w:szCs w:val="16"/>
          <w:highlight w:val="white"/>
        </w:rPr>
        <w:t>"/&gt;</w:t>
      </w:r>
    </w:p>
    <w:p w14:paraId="0644256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FindString</w:t>
      </w:r>
      <w:proofErr w:type="spellEnd"/>
      <w:r w:rsidRPr="001E5D51">
        <w:rPr>
          <w:rFonts w:ascii="Courier New" w:hAnsi="Courier New" w:cs="Courier New"/>
          <w:sz w:val="16"/>
          <w:szCs w:val="16"/>
          <w:highlight w:val="white"/>
        </w:rPr>
        <w:t>"/&gt;</w:t>
      </w:r>
    </w:p>
    <w:p w14:paraId="7F5B5F5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FindStringStartingAt</w:t>
      </w:r>
      <w:proofErr w:type="spellEnd"/>
      <w:r w:rsidRPr="001E5D51">
        <w:rPr>
          <w:rFonts w:ascii="Courier New" w:hAnsi="Courier New" w:cs="Courier New"/>
          <w:sz w:val="16"/>
          <w:szCs w:val="16"/>
          <w:highlight w:val="white"/>
        </w:rPr>
        <w:t>"/&gt;</w:t>
      </w:r>
    </w:p>
    <w:p w14:paraId="6F66848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SubstringCharactersFrom</w:t>
      </w:r>
      <w:proofErr w:type="spellEnd"/>
      <w:r w:rsidRPr="001E5D51">
        <w:rPr>
          <w:rFonts w:ascii="Courier New" w:hAnsi="Courier New" w:cs="Courier New"/>
          <w:sz w:val="16"/>
          <w:szCs w:val="16"/>
          <w:highlight w:val="white"/>
        </w:rPr>
        <w:t>"/&gt;</w:t>
      </w:r>
    </w:p>
    <w:p w14:paraId="4AF6C76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SubstringCharactersStartingAtFrom</w:t>
      </w:r>
      <w:proofErr w:type="spellEnd"/>
      <w:r w:rsidRPr="001E5D51">
        <w:rPr>
          <w:rFonts w:ascii="Courier New" w:hAnsi="Courier New" w:cs="Courier New"/>
          <w:sz w:val="16"/>
          <w:szCs w:val="16"/>
          <w:highlight w:val="white"/>
        </w:rPr>
        <w:t>"/&gt;</w:t>
      </w:r>
    </w:p>
    <w:p w14:paraId="784C48E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ref="Localized"/&gt;</w:t>
      </w:r>
    </w:p>
    <w:p w14:paraId="2194BBC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LocalizedBy</w:t>
      </w:r>
      <w:proofErr w:type="spellEnd"/>
      <w:r w:rsidRPr="001E5D51">
        <w:rPr>
          <w:rFonts w:ascii="Courier New" w:hAnsi="Courier New" w:cs="Courier New"/>
          <w:sz w:val="16"/>
          <w:szCs w:val="16"/>
          <w:highlight w:val="white"/>
        </w:rPr>
        <w:t>"/&gt;</w:t>
      </w:r>
    </w:p>
    <w:p w14:paraId="61F390A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9.9 Arithmetic operators --&gt;</w:t>
      </w:r>
    </w:p>
    <w:p w14:paraId="580284E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ref="Add"/&gt;</w:t>
      </w:r>
    </w:p>
    <w:p w14:paraId="73B1915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ref="Plus"/&gt;</w:t>
      </w:r>
    </w:p>
    <w:p w14:paraId="7E22C23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ref="Subtract"/&gt;</w:t>
      </w:r>
    </w:p>
    <w:p w14:paraId="168207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ref="Minus"/&gt;</w:t>
      </w:r>
    </w:p>
    <w:p w14:paraId="155F2C4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ref="Multiply"/&gt;</w:t>
      </w:r>
    </w:p>
    <w:p w14:paraId="7F31892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ref="Divide"/&gt;</w:t>
      </w:r>
    </w:p>
    <w:p w14:paraId="2A68CC8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ref="Power"/&gt;</w:t>
      </w:r>
    </w:p>
    <w:p w14:paraId="117B4C0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9.10 Temporal operators --&gt;</w:t>
      </w:r>
    </w:p>
    <w:p w14:paraId="421FB0F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ref="After"/&gt;</w:t>
      </w:r>
    </w:p>
    <w:p w14:paraId="54D484B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ref="Before"/&gt;</w:t>
      </w:r>
    </w:p>
    <w:p w14:paraId="77F5296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ref="Ago"/&gt;</w:t>
      </w:r>
    </w:p>
    <w:p w14:paraId="1342B0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ref="From"/&gt;</w:t>
      </w:r>
    </w:p>
    <w:p w14:paraId="0084CA7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TimeOfDay</w:t>
      </w:r>
      <w:proofErr w:type="spellEnd"/>
      <w:r w:rsidRPr="001E5D51">
        <w:rPr>
          <w:rFonts w:ascii="Courier New" w:hAnsi="Courier New" w:cs="Courier New"/>
          <w:sz w:val="16"/>
          <w:szCs w:val="16"/>
          <w:highlight w:val="white"/>
        </w:rPr>
        <w:t>"/&gt;</w:t>
      </w:r>
    </w:p>
    <w:p w14:paraId="0157061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DayOfWeek</w:t>
      </w:r>
      <w:proofErr w:type="spellEnd"/>
      <w:r w:rsidRPr="001E5D51">
        <w:rPr>
          <w:rFonts w:ascii="Courier New" w:hAnsi="Courier New" w:cs="Courier New"/>
          <w:sz w:val="16"/>
          <w:szCs w:val="16"/>
          <w:highlight w:val="white"/>
        </w:rPr>
        <w:t>"/&gt;</w:t>
      </w:r>
    </w:p>
    <w:p w14:paraId="0291DE0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ExtractYear</w:t>
      </w:r>
      <w:proofErr w:type="spellEnd"/>
      <w:r w:rsidRPr="001E5D51">
        <w:rPr>
          <w:rFonts w:ascii="Courier New" w:hAnsi="Courier New" w:cs="Courier New"/>
          <w:sz w:val="16"/>
          <w:szCs w:val="16"/>
          <w:highlight w:val="white"/>
        </w:rPr>
        <w:t>"/&gt;</w:t>
      </w:r>
    </w:p>
    <w:p w14:paraId="30FE811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2EAA83A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ExtractMonth</w:t>
      </w:r>
      <w:proofErr w:type="spellEnd"/>
      <w:r w:rsidRPr="001E5D51">
        <w:rPr>
          <w:rFonts w:ascii="Courier New" w:hAnsi="Courier New" w:cs="Courier New"/>
          <w:sz w:val="16"/>
          <w:szCs w:val="16"/>
          <w:highlight w:val="white"/>
        </w:rPr>
        <w:t>"/&gt;</w:t>
      </w:r>
    </w:p>
    <w:p w14:paraId="5E895E8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56FD52F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ExtractDay</w:t>
      </w:r>
      <w:proofErr w:type="spellEnd"/>
      <w:r w:rsidRPr="001E5D51">
        <w:rPr>
          <w:rFonts w:ascii="Courier New" w:hAnsi="Courier New" w:cs="Courier New"/>
          <w:sz w:val="16"/>
          <w:szCs w:val="16"/>
          <w:highlight w:val="white"/>
        </w:rPr>
        <w:t>"/&gt;</w:t>
      </w:r>
    </w:p>
    <w:p w14:paraId="4F649E5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621BCD9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ExtractHour</w:t>
      </w:r>
      <w:proofErr w:type="spellEnd"/>
      <w:r w:rsidRPr="001E5D51">
        <w:rPr>
          <w:rFonts w:ascii="Courier New" w:hAnsi="Courier New" w:cs="Courier New"/>
          <w:sz w:val="16"/>
          <w:szCs w:val="16"/>
          <w:highlight w:val="white"/>
        </w:rPr>
        <w:t>"/&gt;</w:t>
      </w:r>
    </w:p>
    <w:p w14:paraId="5FAC07F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65BA088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ExtractMinute</w:t>
      </w:r>
      <w:proofErr w:type="spellEnd"/>
      <w:r w:rsidRPr="001E5D51">
        <w:rPr>
          <w:rFonts w:ascii="Courier New" w:hAnsi="Courier New" w:cs="Courier New"/>
          <w:sz w:val="16"/>
          <w:szCs w:val="16"/>
          <w:highlight w:val="white"/>
        </w:rPr>
        <w:t>"/&gt;</w:t>
      </w:r>
    </w:p>
    <w:p w14:paraId="2CE5608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76B429A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ExtractSecond</w:t>
      </w:r>
      <w:proofErr w:type="spellEnd"/>
      <w:r w:rsidRPr="001E5D51">
        <w:rPr>
          <w:rFonts w:ascii="Courier New" w:hAnsi="Courier New" w:cs="Courier New"/>
          <w:sz w:val="16"/>
          <w:szCs w:val="16"/>
          <w:highlight w:val="white"/>
        </w:rPr>
        <w:t>"/&gt;</w:t>
      </w:r>
    </w:p>
    <w:p w14:paraId="78AFB28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2.8 --&gt;</w:t>
      </w:r>
    </w:p>
    <w:p w14:paraId="075FE4F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ReplaceYearWith</w:t>
      </w:r>
      <w:proofErr w:type="spellEnd"/>
      <w:r w:rsidRPr="001E5D51">
        <w:rPr>
          <w:rFonts w:ascii="Courier New" w:hAnsi="Courier New" w:cs="Courier New"/>
          <w:sz w:val="16"/>
          <w:szCs w:val="16"/>
          <w:highlight w:val="white"/>
        </w:rPr>
        <w:t>"/&gt;</w:t>
      </w:r>
    </w:p>
    <w:p w14:paraId="04E0ADE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3A7D4C2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ReplaceMonthWith</w:t>
      </w:r>
      <w:proofErr w:type="spellEnd"/>
      <w:r w:rsidRPr="001E5D51">
        <w:rPr>
          <w:rFonts w:ascii="Courier New" w:hAnsi="Courier New" w:cs="Courier New"/>
          <w:sz w:val="16"/>
          <w:szCs w:val="16"/>
          <w:highlight w:val="white"/>
        </w:rPr>
        <w:t>"/&gt;</w:t>
      </w:r>
    </w:p>
    <w:p w14:paraId="73DEE24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489AEE5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ReplaceDayWith</w:t>
      </w:r>
      <w:proofErr w:type="spellEnd"/>
      <w:r w:rsidRPr="001E5D51">
        <w:rPr>
          <w:rFonts w:ascii="Courier New" w:hAnsi="Courier New" w:cs="Courier New"/>
          <w:sz w:val="16"/>
          <w:szCs w:val="16"/>
          <w:highlight w:val="white"/>
        </w:rPr>
        <w:t>"/&gt;</w:t>
      </w:r>
    </w:p>
    <w:p w14:paraId="7AB777A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B76CE0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ReplaceHourWith</w:t>
      </w:r>
      <w:proofErr w:type="spellEnd"/>
      <w:r w:rsidRPr="001E5D51">
        <w:rPr>
          <w:rFonts w:ascii="Courier New" w:hAnsi="Courier New" w:cs="Courier New"/>
          <w:sz w:val="16"/>
          <w:szCs w:val="16"/>
          <w:highlight w:val="white"/>
        </w:rPr>
        <w:t>"/&gt;</w:t>
      </w:r>
    </w:p>
    <w:p w14:paraId="47CC07D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7956913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ReplaceMinuteWith</w:t>
      </w:r>
      <w:proofErr w:type="spellEnd"/>
      <w:r w:rsidRPr="001E5D51">
        <w:rPr>
          <w:rFonts w:ascii="Courier New" w:hAnsi="Courier New" w:cs="Courier New"/>
          <w:sz w:val="16"/>
          <w:szCs w:val="16"/>
          <w:highlight w:val="white"/>
        </w:rPr>
        <w:t>"/&gt;</w:t>
      </w:r>
    </w:p>
    <w:p w14:paraId="090D9BF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A25E49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ReplaceSecondWith</w:t>
      </w:r>
      <w:proofErr w:type="spellEnd"/>
      <w:r w:rsidRPr="001E5D51">
        <w:rPr>
          <w:rFonts w:ascii="Courier New" w:hAnsi="Courier New" w:cs="Courier New"/>
          <w:sz w:val="16"/>
          <w:szCs w:val="16"/>
          <w:highlight w:val="white"/>
        </w:rPr>
        <w:t>"/&gt;</w:t>
      </w:r>
    </w:p>
    <w:p w14:paraId="4ABF711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D6238F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9.11 Duration operators --&gt;</w:t>
      </w:r>
    </w:p>
    <w:p w14:paraId="2C309C7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ref="Year"/&gt;</w:t>
      </w:r>
    </w:p>
    <w:p w14:paraId="5FEEA22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ref="Month"/&gt;</w:t>
      </w:r>
    </w:p>
    <w:p w14:paraId="60CF52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ref="Week"/&gt;</w:t>
      </w:r>
    </w:p>
    <w:p w14:paraId="0C987DD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ref="Day"/&gt;</w:t>
      </w:r>
    </w:p>
    <w:p w14:paraId="5120DE8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ref="Hour"/&gt;</w:t>
      </w:r>
    </w:p>
    <w:p w14:paraId="75059BB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ref="Minute"/&gt;</w:t>
      </w:r>
    </w:p>
    <w:p w14:paraId="7333779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ref="Second"/&gt;</w:t>
      </w:r>
    </w:p>
    <w:p w14:paraId="187F0FF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9.12 Aggregation operators --&gt;</w:t>
      </w:r>
    </w:p>
    <w:p w14:paraId="5D93DD7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ref="Count"/&gt;</w:t>
      </w:r>
    </w:p>
    <w:p w14:paraId="0CA4895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ref="Exist"/&gt;</w:t>
      </w:r>
    </w:p>
    <w:p w14:paraId="1F36417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ref="Average"/&gt;</w:t>
      </w:r>
    </w:p>
    <w:p w14:paraId="7F79A70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ref="Median"/&gt;</w:t>
      </w:r>
    </w:p>
    <w:p w14:paraId="79089D1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ref="Sum"/&gt;</w:t>
      </w:r>
    </w:p>
    <w:p w14:paraId="5A8053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Stddev</w:t>
      </w:r>
      <w:proofErr w:type="spellEnd"/>
      <w:r w:rsidRPr="001E5D51">
        <w:rPr>
          <w:rFonts w:ascii="Courier New" w:hAnsi="Courier New" w:cs="Courier New"/>
          <w:sz w:val="16"/>
          <w:szCs w:val="16"/>
          <w:highlight w:val="white"/>
        </w:rPr>
        <w:t>"/&gt;</w:t>
      </w:r>
    </w:p>
    <w:p w14:paraId="0821793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ref="Variance"/&gt;</w:t>
      </w:r>
    </w:p>
    <w:p w14:paraId="07339743"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ref="Minimum"/&gt;</w:t>
      </w:r>
    </w:p>
    <w:p w14:paraId="613E90DF"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MinimumUsing</w:t>
      </w:r>
      <w:proofErr w:type="spellEnd"/>
      <w:r w:rsidRPr="00D90B93">
        <w:rPr>
          <w:rFonts w:ascii="Courier New" w:hAnsi="Courier New" w:cs="Courier New"/>
          <w:sz w:val="16"/>
          <w:szCs w:val="16"/>
          <w:lang w:eastAsia="ko-KR"/>
        </w:rPr>
        <w:t>"/&gt;</w:t>
      </w:r>
    </w:p>
    <w:p w14:paraId="3848A9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5693FD8F"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ref="Maximum"/&gt;</w:t>
      </w:r>
    </w:p>
    <w:p w14:paraId="06734A31"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MaximumUsing</w:t>
      </w:r>
      <w:proofErr w:type="spellEnd"/>
      <w:r w:rsidRPr="00D90B93">
        <w:rPr>
          <w:rFonts w:ascii="Courier New" w:hAnsi="Courier New" w:cs="Courier New"/>
          <w:sz w:val="16"/>
          <w:szCs w:val="16"/>
          <w:lang w:eastAsia="ko-KR"/>
        </w:rPr>
        <w:t>"/&gt;</w:t>
      </w:r>
    </w:p>
    <w:p w14:paraId="0FF1FB3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513F36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ref="Last"/&gt;</w:t>
      </w:r>
    </w:p>
    <w:p w14:paraId="0117344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ref="First"/&gt;</w:t>
      </w:r>
    </w:p>
    <w:p w14:paraId="723D9BB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ref="Any"/&gt;</w:t>
      </w:r>
    </w:p>
    <w:p w14:paraId="408B114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ref="All"/&gt;</w:t>
      </w:r>
    </w:p>
    <w:p w14:paraId="32236BF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ref="No"/&gt;</w:t>
      </w:r>
    </w:p>
    <w:p w14:paraId="13F10CDE"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ref="Latest"/&gt;</w:t>
      </w:r>
    </w:p>
    <w:p w14:paraId="21874DFB"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LatestUsing</w:t>
      </w:r>
      <w:proofErr w:type="spellEnd"/>
      <w:r w:rsidRPr="00D90B93">
        <w:rPr>
          <w:rFonts w:ascii="Courier New" w:hAnsi="Courier New" w:cs="Courier New"/>
          <w:sz w:val="16"/>
          <w:szCs w:val="16"/>
          <w:lang w:eastAsia="ko-KR"/>
        </w:rPr>
        <w:t>"/&gt;</w:t>
      </w:r>
    </w:p>
    <w:p w14:paraId="5EC76BE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23834EF7"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ref="Earliest"/&gt;</w:t>
      </w:r>
    </w:p>
    <w:p w14:paraId="7F792F98"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EarliestUsing</w:t>
      </w:r>
      <w:proofErr w:type="spellEnd"/>
      <w:r w:rsidRPr="00D90B93">
        <w:rPr>
          <w:rFonts w:ascii="Courier New" w:hAnsi="Courier New" w:cs="Courier New"/>
          <w:sz w:val="16"/>
          <w:szCs w:val="16"/>
          <w:lang w:eastAsia="ko-KR"/>
        </w:rPr>
        <w:t>"/&gt;</w:t>
      </w:r>
    </w:p>
    <w:p w14:paraId="6723E09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666AE86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ref="Element"/&gt;</w:t>
      </w:r>
    </w:p>
    <w:p w14:paraId="2E61929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ExtractCharacters</w:t>
      </w:r>
      <w:proofErr w:type="spellEnd"/>
      <w:r w:rsidRPr="001E5D51">
        <w:rPr>
          <w:rFonts w:ascii="Courier New" w:hAnsi="Courier New" w:cs="Courier New"/>
          <w:sz w:val="16"/>
          <w:szCs w:val="16"/>
          <w:highlight w:val="white"/>
        </w:rPr>
        <w:t>"/&gt;</w:t>
      </w:r>
    </w:p>
    <w:p w14:paraId="7040FA3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Seq</w:t>
      </w:r>
      <w:r>
        <w:rPr>
          <w:rFonts w:ascii="Courier New" w:hAnsi="Courier New" w:cs="Courier New"/>
          <w:sz w:val="16"/>
          <w:szCs w:val="16"/>
          <w:highlight w:val="white"/>
          <w:lang w:eastAsia="ko-KR"/>
        </w:rPr>
        <w:t>t</w:t>
      </w:r>
      <w:r w:rsidRPr="001E5D51">
        <w:rPr>
          <w:rFonts w:ascii="Courier New" w:hAnsi="Courier New" w:cs="Courier New"/>
          <w:sz w:val="16"/>
          <w:szCs w:val="16"/>
          <w:highlight w:val="white"/>
        </w:rPr>
        <w:t>o</w:t>
      </w:r>
      <w:proofErr w:type="spellEnd"/>
      <w:r w:rsidRPr="001E5D51">
        <w:rPr>
          <w:rFonts w:ascii="Courier New" w:hAnsi="Courier New" w:cs="Courier New"/>
          <w:sz w:val="16"/>
          <w:szCs w:val="16"/>
          <w:highlight w:val="white"/>
        </w:rPr>
        <w:t>"/&gt;</w:t>
      </w:r>
    </w:p>
    <w:p w14:paraId="07CC615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ref="Reverse"/&gt;</w:t>
      </w:r>
    </w:p>
    <w:p w14:paraId="46BEC0D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IndexLatest</w:t>
      </w:r>
      <w:proofErr w:type="spellEnd"/>
      <w:r w:rsidRPr="001E5D51">
        <w:rPr>
          <w:rFonts w:ascii="Courier New" w:hAnsi="Courier New" w:cs="Courier New"/>
          <w:sz w:val="16"/>
          <w:szCs w:val="16"/>
          <w:highlight w:val="white"/>
        </w:rPr>
        <w:t>"/&gt;</w:t>
      </w:r>
    </w:p>
    <w:p w14:paraId="1EF8AC1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IndexEarliest</w:t>
      </w:r>
      <w:proofErr w:type="spellEnd"/>
      <w:r w:rsidRPr="001E5D51">
        <w:rPr>
          <w:rFonts w:ascii="Courier New" w:hAnsi="Courier New" w:cs="Courier New"/>
          <w:sz w:val="16"/>
          <w:szCs w:val="16"/>
          <w:highlight w:val="white"/>
        </w:rPr>
        <w:t>"/&gt;</w:t>
      </w:r>
    </w:p>
    <w:p w14:paraId="44EF63E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IndexMinimum</w:t>
      </w:r>
      <w:proofErr w:type="spellEnd"/>
      <w:r w:rsidRPr="001E5D51">
        <w:rPr>
          <w:rFonts w:ascii="Courier New" w:hAnsi="Courier New" w:cs="Courier New"/>
          <w:sz w:val="16"/>
          <w:szCs w:val="16"/>
          <w:highlight w:val="white"/>
        </w:rPr>
        <w:t>"/&gt;</w:t>
      </w:r>
    </w:p>
    <w:p w14:paraId="2ED82B1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IndexMaximum</w:t>
      </w:r>
      <w:proofErr w:type="spellEnd"/>
      <w:r w:rsidRPr="001E5D51">
        <w:rPr>
          <w:rFonts w:ascii="Courier New" w:hAnsi="Courier New" w:cs="Courier New"/>
          <w:sz w:val="16"/>
          <w:szCs w:val="16"/>
          <w:highlight w:val="white"/>
        </w:rPr>
        <w:t>"/&gt;</w:t>
      </w:r>
    </w:p>
    <w:p w14:paraId="35FA2EE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9.13 Query aggregation operators --&gt;</w:t>
      </w:r>
    </w:p>
    <w:p w14:paraId="59E739E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NearestFrom</w:t>
      </w:r>
      <w:proofErr w:type="spellEnd"/>
      <w:r w:rsidRPr="001E5D51">
        <w:rPr>
          <w:rFonts w:ascii="Courier New" w:hAnsi="Courier New" w:cs="Courier New"/>
          <w:sz w:val="16"/>
          <w:szCs w:val="16"/>
          <w:highlight w:val="white"/>
        </w:rPr>
        <w:t>"/&gt;</w:t>
      </w:r>
    </w:p>
    <w:p w14:paraId="16A60E4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IndexNearestFrom</w:t>
      </w:r>
      <w:proofErr w:type="spellEnd"/>
      <w:r w:rsidRPr="001E5D51">
        <w:rPr>
          <w:rFonts w:ascii="Courier New" w:hAnsi="Courier New" w:cs="Courier New"/>
          <w:sz w:val="16"/>
          <w:szCs w:val="16"/>
          <w:highlight w:val="white"/>
        </w:rPr>
        <w:t>"/&gt;</w:t>
      </w:r>
    </w:p>
    <w:p w14:paraId="7B7F1AE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IndexOfFrom</w:t>
      </w:r>
      <w:proofErr w:type="spellEnd"/>
      <w:r w:rsidRPr="001E5D51">
        <w:rPr>
          <w:rFonts w:ascii="Courier New" w:hAnsi="Courier New" w:cs="Courier New"/>
          <w:sz w:val="16"/>
          <w:szCs w:val="16"/>
          <w:highlight w:val="white"/>
        </w:rPr>
        <w:t>"/&gt;</w:t>
      </w:r>
    </w:p>
    <w:p w14:paraId="5636F61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158BADC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AtLeastFrom</w:t>
      </w:r>
      <w:proofErr w:type="spellEnd"/>
      <w:r w:rsidRPr="001E5D51">
        <w:rPr>
          <w:rFonts w:ascii="Courier New" w:hAnsi="Courier New" w:cs="Courier New"/>
          <w:sz w:val="16"/>
          <w:szCs w:val="16"/>
          <w:highlight w:val="white"/>
        </w:rPr>
        <w:t>"/&gt;</w:t>
      </w:r>
    </w:p>
    <w:p w14:paraId="2A970BA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7FA5F2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AtMostFrom</w:t>
      </w:r>
      <w:proofErr w:type="spellEnd"/>
      <w:r w:rsidRPr="001E5D51">
        <w:rPr>
          <w:rFonts w:ascii="Courier New" w:hAnsi="Courier New" w:cs="Courier New"/>
          <w:sz w:val="16"/>
          <w:szCs w:val="16"/>
          <w:highlight w:val="white"/>
        </w:rPr>
        <w:t>"/&gt;</w:t>
      </w:r>
    </w:p>
    <w:p w14:paraId="1C63A85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363CC13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ref="Slope"/&gt;</w:t>
      </w:r>
    </w:p>
    <w:p w14:paraId="53CDC8C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9.14 Transformation operators --&gt;</w:t>
      </w:r>
    </w:p>
    <w:p w14:paraId="189D4E8C"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MinimumFrom</w:t>
      </w:r>
      <w:proofErr w:type="spellEnd"/>
      <w:r w:rsidRPr="001E5D51">
        <w:rPr>
          <w:rFonts w:ascii="Courier New" w:hAnsi="Courier New" w:cs="Courier New"/>
          <w:sz w:val="16"/>
          <w:szCs w:val="16"/>
          <w:highlight w:val="white"/>
        </w:rPr>
        <w:t>"/&gt;</w:t>
      </w:r>
    </w:p>
    <w:p w14:paraId="65DAFDD0"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MinimumFromUsing</w:t>
      </w:r>
      <w:proofErr w:type="spellEnd"/>
      <w:r w:rsidRPr="00D90B93">
        <w:rPr>
          <w:rFonts w:ascii="Courier New" w:hAnsi="Courier New" w:cs="Courier New"/>
          <w:sz w:val="16"/>
          <w:szCs w:val="16"/>
          <w:lang w:eastAsia="ko-KR"/>
        </w:rPr>
        <w:t>"/&gt;</w:t>
      </w:r>
    </w:p>
    <w:p w14:paraId="1D48142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713A75E8"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MaximumFrom</w:t>
      </w:r>
      <w:proofErr w:type="spellEnd"/>
      <w:r w:rsidRPr="001E5D51">
        <w:rPr>
          <w:rFonts w:ascii="Courier New" w:hAnsi="Courier New" w:cs="Courier New"/>
          <w:sz w:val="16"/>
          <w:szCs w:val="16"/>
          <w:highlight w:val="white"/>
        </w:rPr>
        <w:t>"/&gt;</w:t>
      </w:r>
    </w:p>
    <w:p w14:paraId="6ACA3FA3"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MaximumFromUsing</w:t>
      </w:r>
      <w:proofErr w:type="spellEnd"/>
      <w:r w:rsidRPr="00D90B93">
        <w:rPr>
          <w:rFonts w:ascii="Courier New" w:hAnsi="Courier New" w:cs="Courier New"/>
          <w:sz w:val="16"/>
          <w:szCs w:val="16"/>
          <w:lang w:eastAsia="ko-KR"/>
        </w:rPr>
        <w:t>"/&gt;</w:t>
      </w:r>
    </w:p>
    <w:p w14:paraId="6BF841E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2E0443B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FirstFrom</w:t>
      </w:r>
      <w:proofErr w:type="spellEnd"/>
      <w:r w:rsidRPr="001E5D51">
        <w:rPr>
          <w:rFonts w:ascii="Courier New" w:hAnsi="Courier New" w:cs="Courier New"/>
          <w:sz w:val="16"/>
          <w:szCs w:val="16"/>
          <w:highlight w:val="white"/>
        </w:rPr>
        <w:t>"/&gt;</w:t>
      </w:r>
    </w:p>
    <w:p w14:paraId="74A651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LastFrom</w:t>
      </w:r>
      <w:proofErr w:type="spellEnd"/>
      <w:r w:rsidRPr="001E5D51">
        <w:rPr>
          <w:rFonts w:ascii="Courier New" w:hAnsi="Courier New" w:cs="Courier New"/>
          <w:sz w:val="16"/>
          <w:szCs w:val="16"/>
          <w:highlight w:val="white"/>
        </w:rPr>
        <w:t>"/&gt;</w:t>
      </w:r>
    </w:p>
    <w:p w14:paraId="2B7FE81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SublistElementFrom</w:t>
      </w:r>
      <w:proofErr w:type="spellEnd"/>
      <w:r w:rsidRPr="001E5D51">
        <w:rPr>
          <w:rFonts w:ascii="Courier New" w:hAnsi="Courier New" w:cs="Courier New"/>
          <w:sz w:val="16"/>
          <w:szCs w:val="16"/>
          <w:highlight w:val="white"/>
        </w:rPr>
        <w:t>"/&gt;</w:t>
      </w:r>
    </w:p>
    <w:p w14:paraId="64F8878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D756F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SublistElementStartingAtFrom</w:t>
      </w:r>
      <w:proofErr w:type="spellEnd"/>
      <w:r w:rsidRPr="001E5D51">
        <w:rPr>
          <w:rFonts w:ascii="Courier New" w:hAnsi="Courier New" w:cs="Courier New"/>
          <w:sz w:val="16"/>
          <w:szCs w:val="16"/>
          <w:highlight w:val="white"/>
        </w:rPr>
        <w:t>"/&gt;</w:t>
      </w:r>
    </w:p>
    <w:p w14:paraId="0D4E4F0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1039C32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ref="Increase"/&gt;</w:t>
      </w:r>
    </w:p>
    <w:p w14:paraId="1300E80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ref="Decrease"/&gt;</w:t>
      </w:r>
    </w:p>
    <w:p w14:paraId="24D1BF6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PcntIncrease</w:t>
      </w:r>
      <w:proofErr w:type="spellEnd"/>
      <w:r w:rsidRPr="001E5D51">
        <w:rPr>
          <w:rFonts w:ascii="Courier New" w:hAnsi="Courier New" w:cs="Courier New"/>
          <w:sz w:val="16"/>
          <w:szCs w:val="16"/>
          <w:highlight w:val="white"/>
        </w:rPr>
        <w:t>"/&gt;</w:t>
      </w:r>
    </w:p>
    <w:p w14:paraId="1DA916C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PcntDecrease</w:t>
      </w:r>
      <w:proofErr w:type="spellEnd"/>
      <w:r w:rsidRPr="001E5D51">
        <w:rPr>
          <w:rFonts w:ascii="Courier New" w:hAnsi="Courier New" w:cs="Courier New"/>
          <w:sz w:val="16"/>
          <w:szCs w:val="16"/>
          <w:highlight w:val="white"/>
        </w:rPr>
        <w:t>"/&gt;</w:t>
      </w:r>
    </w:p>
    <w:p w14:paraId="7ADCB9BE"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EarliestFrom</w:t>
      </w:r>
      <w:proofErr w:type="spellEnd"/>
      <w:r w:rsidRPr="001E5D51">
        <w:rPr>
          <w:rFonts w:ascii="Courier New" w:hAnsi="Courier New" w:cs="Courier New"/>
          <w:sz w:val="16"/>
          <w:szCs w:val="16"/>
          <w:highlight w:val="white"/>
        </w:rPr>
        <w:t>"/&gt;</w:t>
      </w:r>
    </w:p>
    <w:p w14:paraId="00CEB739"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EarliestFromUsing</w:t>
      </w:r>
      <w:proofErr w:type="spellEnd"/>
      <w:r w:rsidRPr="00D90B93">
        <w:rPr>
          <w:rFonts w:ascii="Courier New" w:hAnsi="Courier New" w:cs="Courier New"/>
          <w:sz w:val="16"/>
          <w:szCs w:val="16"/>
          <w:lang w:eastAsia="ko-KR"/>
        </w:rPr>
        <w:t>"/&gt;</w:t>
      </w:r>
    </w:p>
    <w:p w14:paraId="1557A9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5F06AD2A" w14:textId="77777777" w:rsidR="00345ACB"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LatestFrom</w:t>
      </w:r>
      <w:proofErr w:type="spellEnd"/>
      <w:r w:rsidRPr="001E5D51">
        <w:rPr>
          <w:rFonts w:ascii="Courier New" w:hAnsi="Courier New" w:cs="Courier New"/>
          <w:sz w:val="16"/>
          <w:szCs w:val="16"/>
          <w:highlight w:val="white"/>
        </w:rPr>
        <w:t>"/&gt;</w:t>
      </w:r>
    </w:p>
    <w:p w14:paraId="1E2E0076" w14:textId="77777777" w:rsidR="00345ACB" w:rsidRPr="00D90B93" w:rsidRDefault="00345ACB" w:rsidP="008F10EB">
      <w:pPr>
        <w:autoSpaceDE w:val="0"/>
        <w:autoSpaceDN w:val="0"/>
        <w:adjustRightInd w:val="0"/>
        <w:spacing w:before="0" w:after="0"/>
        <w:rPr>
          <w:rFonts w:ascii="Courier New" w:hAnsi="Courier New" w:cs="Courier New"/>
          <w:sz w:val="16"/>
          <w:szCs w:val="16"/>
          <w:lang w:eastAsia="ko-KR"/>
        </w:rPr>
      </w:pP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Pr>
          <w:rFonts w:ascii="Courier New" w:hAnsi="Courier New" w:cs="Courier New"/>
          <w:sz w:val="16"/>
          <w:szCs w:val="16"/>
          <w:highlight w:val="white"/>
          <w:lang w:eastAsia="ko-KR"/>
        </w:rPr>
        <w:tab/>
      </w:r>
      <w:r w:rsidRPr="00D90B93">
        <w:rPr>
          <w:rFonts w:ascii="Courier New" w:hAnsi="Courier New" w:cs="Courier New"/>
          <w:sz w:val="16"/>
          <w:szCs w:val="16"/>
          <w:lang w:eastAsia="ko-KR"/>
        </w:rPr>
        <w:t>&lt;</w:t>
      </w:r>
      <w:proofErr w:type="spellStart"/>
      <w:proofErr w:type="gramStart"/>
      <w:r w:rsidRPr="00D90B93">
        <w:rPr>
          <w:rFonts w:ascii="Courier New" w:hAnsi="Courier New" w:cs="Courier New"/>
          <w:sz w:val="16"/>
          <w:szCs w:val="16"/>
          <w:lang w:eastAsia="ko-KR"/>
        </w:rPr>
        <w:t>xs:element</w:t>
      </w:r>
      <w:proofErr w:type="spellEnd"/>
      <w:proofErr w:type="gramEnd"/>
      <w:r w:rsidRPr="00D90B93">
        <w:rPr>
          <w:rFonts w:ascii="Courier New" w:hAnsi="Courier New" w:cs="Courier New"/>
          <w:sz w:val="16"/>
          <w:szCs w:val="16"/>
          <w:lang w:eastAsia="ko-KR"/>
        </w:rPr>
        <w:t xml:space="preserve"> ref="</w:t>
      </w:r>
      <w:proofErr w:type="spellStart"/>
      <w:r w:rsidRPr="00D90B93">
        <w:rPr>
          <w:rFonts w:ascii="Courier New" w:hAnsi="Courier New" w:cs="Courier New"/>
          <w:sz w:val="16"/>
          <w:szCs w:val="16"/>
          <w:lang w:eastAsia="ko-KR"/>
        </w:rPr>
        <w:t>LatestFromUsing</w:t>
      </w:r>
      <w:proofErr w:type="spellEnd"/>
      <w:r w:rsidRPr="00D90B93">
        <w:rPr>
          <w:rFonts w:ascii="Courier New" w:hAnsi="Courier New" w:cs="Courier New"/>
          <w:sz w:val="16"/>
          <w:szCs w:val="16"/>
          <w:lang w:eastAsia="ko-KR"/>
        </w:rPr>
        <w:t>"/&gt;</w:t>
      </w:r>
    </w:p>
    <w:p w14:paraId="65D462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lang w:eastAsia="ko-KR"/>
        </w:rPr>
      </w:pP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r w:rsidRPr="00D90B93">
        <w:rPr>
          <w:rFonts w:ascii="Courier New" w:hAnsi="Courier New" w:cs="Courier New"/>
          <w:sz w:val="16"/>
          <w:szCs w:val="16"/>
          <w:lang w:eastAsia="ko-KR"/>
        </w:rPr>
        <w:tab/>
      </w:r>
      <w:proofErr w:type="gramStart"/>
      <w:r w:rsidRPr="00D90B93">
        <w:rPr>
          <w:rFonts w:ascii="Courier New" w:hAnsi="Courier New" w:cs="Courier New"/>
          <w:sz w:val="16"/>
          <w:szCs w:val="16"/>
          <w:lang w:eastAsia="ko-KR"/>
        </w:rPr>
        <w:t>&lt;!--</w:t>
      </w:r>
      <w:proofErr w:type="gramEnd"/>
      <w:r w:rsidRPr="00D90B93">
        <w:rPr>
          <w:rFonts w:ascii="Courier New" w:hAnsi="Courier New" w:cs="Courier New"/>
          <w:sz w:val="16"/>
          <w:szCs w:val="16"/>
          <w:lang w:eastAsia="ko-KR"/>
        </w:rPr>
        <w:t xml:space="preserve"> Added in Arden Syntax version 2.8 --&gt;</w:t>
      </w:r>
    </w:p>
    <w:p w14:paraId="1FDBFAF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IndexMinimumFrom</w:t>
      </w:r>
      <w:proofErr w:type="spellEnd"/>
      <w:r w:rsidRPr="001E5D51">
        <w:rPr>
          <w:rFonts w:ascii="Courier New" w:hAnsi="Courier New" w:cs="Courier New"/>
          <w:sz w:val="16"/>
          <w:szCs w:val="16"/>
          <w:highlight w:val="white"/>
        </w:rPr>
        <w:t>"/&gt;</w:t>
      </w:r>
    </w:p>
    <w:p w14:paraId="5538CD6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IndexMaximumFrom</w:t>
      </w:r>
      <w:proofErr w:type="spellEnd"/>
      <w:r w:rsidRPr="001E5D51">
        <w:rPr>
          <w:rFonts w:ascii="Courier New" w:hAnsi="Courier New" w:cs="Courier New"/>
          <w:sz w:val="16"/>
          <w:szCs w:val="16"/>
          <w:highlight w:val="white"/>
        </w:rPr>
        <w:t>"/&gt;</w:t>
      </w:r>
    </w:p>
    <w:p w14:paraId="7F2D785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9.15 Query transformation operators --&gt;</w:t>
      </w:r>
    </w:p>
    <w:p w14:paraId="0E6E356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ref="Interval"/&gt;</w:t>
      </w:r>
    </w:p>
    <w:p w14:paraId="3502EF0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9.16 Numeric function operators --&gt;</w:t>
      </w:r>
    </w:p>
    <w:p w14:paraId="4C97E39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Arccos</w:t>
      </w:r>
      <w:proofErr w:type="spellEnd"/>
      <w:r w:rsidRPr="001E5D51">
        <w:rPr>
          <w:rFonts w:ascii="Courier New" w:hAnsi="Courier New" w:cs="Courier New"/>
          <w:sz w:val="16"/>
          <w:szCs w:val="16"/>
          <w:highlight w:val="white"/>
        </w:rPr>
        <w:t>"/&gt;</w:t>
      </w:r>
    </w:p>
    <w:p w14:paraId="7A03C73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Arcsin</w:t>
      </w:r>
      <w:proofErr w:type="spellEnd"/>
      <w:r w:rsidRPr="001E5D51">
        <w:rPr>
          <w:rFonts w:ascii="Courier New" w:hAnsi="Courier New" w:cs="Courier New"/>
          <w:sz w:val="16"/>
          <w:szCs w:val="16"/>
          <w:highlight w:val="white"/>
        </w:rPr>
        <w:t>"/&gt;</w:t>
      </w:r>
    </w:p>
    <w:p w14:paraId="7DFF5AC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ref="Arctan"/&gt;</w:t>
      </w:r>
    </w:p>
    <w:p w14:paraId="4849980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ref="Cosine"/&gt;</w:t>
      </w:r>
    </w:p>
    <w:p w14:paraId="4A59E60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ref="Sine"/&gt;</w:t>
      </w:r>
    </w:p>
    <w:p w14:paraId="75DAC88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ref="Tangent"/&gt;</w:t>
      </w:r>
    </w:p>
    <w:p w14:paraId="654BB4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ref="Exp"/&gt;</w:t>
      </w:r>
    </w:p>
    <w:p w14:paraId="2446CB1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ref="Log"/&gt;</w:t>
      </w:r>
    </w:p>
    <w:p w14:paraId="4AEAC51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Log10</w:t>
      </w:r>
      <w:proofErr w:type="spellEnd"/>
      <w:r w:rsidRPr="001E5D51">
        <w:rPr>
          <w:rFonts w:ascii="Courier New" w:hAnsi="Courier New" w:cs="Courier New"/>
          <w:sz w:val="16"/>
          <w:szCs w:val="16"/>
          <w:highlight w:val="white"/>
        </w:rPr>
        <w:t>"/&gt;</w:t>
      </w:r>
    </w:p>
    <w:p w14:paraId="2B97EDF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ref="Int"/&gt;</w:t>
      </w:r>
    </w:p>
    <w:p w14:paraId="7E917BD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ref="Floor"/&gt;</w:t>
      </w:r>
    </w:p>
    <w:p w14:paraId="2E49CAA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ref="Ceiling"/&gt;</w:t>
      </w:r>
    </w:p>
    <w:p w14:paraId="5FEFCB1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ref="Truncate"/&gt;</w:t>
      </w:r>
    </w:p>
    <w:p w14:paraId="0D4E550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ref="Round"/&gt;</w:t>
      </w:r>
    </w:p>
    <w:p w14:paraId="1121693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ref="Abs"/&gt;</w:t>
      </w:r>
    </w:p>
    <w:p w14:paraId="49CEB4E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ref="Sqrt"/&gt;</w:t>
      </w:r>
    </w:p>
    <w:p w14:paraId="19FFE6A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9.17 Time function operators --&gt;</w:t>
      </w:r>
    </w:p>
    <w:p w14:paraId="0940667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ref="Time"/&gt;</w:t>
      </w:r>
    </w:p>
    <w:p w14:paraId="06A8B0B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Attime</w:t>
      </w:r>
      <w:proofErr w:type="spellEnd"/>
      <w:r w:rsidRPr="001E5D51">
        <w:rPr>
          <w:rFonts w:ascii="Courier New" w:hAnsi="Courier New" w:cs="Courier New"/>
          <w:sz w:val="16"/>
          <w:szCs w:val="16"/>
          <w:highlight w:val="white"/>
        </w:rPr>
        <w:t>"/&gt;</w:t>
      </w:r>
    </w:p>
    <w:p w14:paraId="109108A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9.18 Object operators --&gt;</w:t>
      </w:r>
    </w:p>
    <w:p w14:paraId="27056E7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ref="Clone"/&gt;</w:t>
      </w:r>
    </w:p>
    <w:p w14:paraId="166AD05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ExtractAttributeNames</w:t>
      </w:r>
      <w:proofErr w:type="spellEnd"/>
      <w:r w:rsidRPr="001E5D51">
        <w:rPr>
          <w:rFonts w:ascii="Courier New" w:hAnsi="Courier New" w:cs="Courier New"/>
          <w:sz w:val="16"/>
          <w:szCs w:val="16"/>
          <w:highlight w:val="white"/>
        </w:rPr>
        <w:t>"/&gt;</w:t>
      </w:r>
    </w:p>
    <w:p w14:paraId="1AC7C45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AttributeFrom</w:t>
      </w:r>
      <w:proofErr w:type="spellEnd"/>
      <w:r w:rsidRPr="001E5D51">
        <w:rPr>
          <w:rFonts w:ascii="Courier New" w:hAnsi="Courier New" w:cs="Courier New"/>
          <w:sz w:val="16"/>
          <w:szCs w:val="16"/>
          <w:highlight w:val="white"/>
        </w:rPr>
        <w:t>"/&gt;</w:t>
      </w:r>
    </w:p>
    <w:p w14:paraId="7CC5226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9.19 Fuzzy operators --&gt;</w:t>
      </w:r>
    </w:p>
    <w:p w14:paraId="31C615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172BE7E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FuzzySet</w:t>
      </w:r>
      <w:proofErr w:type="spellEnd"/>
      <w:r w:rsidRPr="001E5D51">
        <w:rPr>
          <w:rFonts w:ascii="Courier New" w:hAnsi="Courier New" w:cs="Courier New"/>
          <w:sz w:val="16"/>
          <w:szCs w:val="16"/>
          <w:highlight w:val="white"/>
        </w:rPr>
        <w:t>"/&gt;</w:t>
      </w:r>
    </w:p>
    <w:p w14:paraId="0A6BE328"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67F63A6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FuzzifiedBy</w:t>
      </w:r>
      <w:proofErr w:type="spellEnd"/>
      <w:r w:rsidRPr="001E5D51">
        <w:rPr>
          <w:rFonts w:ascii="Courier New" w:hAnsi="Courier New" w:cs="Courier New"/>
          <w:sz w:val="16"/>
          <w:szCs w:val="16"/>
          <w:highlight w:val="white"/>
        </w:rPr>
        <w:t>"/&gt;</w:t>
      </w:r>
    </w:p>
    <w:p w14:paraId="6C2AE56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44AF301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Defuzzified</w:t>
      </w:r>
      <w:proofErr w:type="spellEnd"/>
      <w:r w:rsidRPr="001E5D51">
        <w:rPr>
          <w:rFonts w:ascii="Courier New" w:hAnsi="Courier New" w:cs="Courier New"/>
          <w:sz w:val="16"/>
          <w:szCs w:val="16"/>
          <w:highlight w:val="white"/>
        </w:rPr>
        <w:t>"/&gt;</w:t>
      </w:r>
    </w:p>
    <w:p w14:paraId="0FD447C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5DD1A4C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ref="Applicability"/&gt;</w:t>
      </w:r>
    </w:p>
    <w:p w14:paraId="4EAC70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48531D7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9.20 Type Conversion operators --&gt;</w:t>
      </w:r>
    </w:p>
    <w:p w14:paraId="379EB61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5EBCC2A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AsNumber</w:t>
      </w:r>
      <w:proofErr w:type="spellEnd"/>
      <w:r w:rsidRPr="001E5D51">
        <w:rPr>
          <w:rFonts w:ascii="Courier New" w:hAnsi="Courier New" w:cs="Courier New"/>
          <w:sz w:val="16"/>
          <w:szCs w:val="16"/>
          <w:highlight w:val="white"/>
        </w:rPr>
        <w:t>"/&gt;</w:t>
      </w:r>
    </w:p>
    <w:p w14:paraId="0A85991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424F590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lastRenderedPageBreak/>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AsString</w:t>
      </w:r>
      <w:proofErr w:type="spellEnd"/>
      <w:r w:rsidRPr="001E5D51">
        <w:rPr>
          <w:rFonts w:ascii="Courier New" w:hAnsi="Courier New" w:cs="Courier New"/>
          <w:sz w:val="16"/>
          <w:szCs w:val="16"/>
          <w:highlight w:val="white"/>
        </w:rPr>
        <w:t>"/&gt;</w:t>
      </w:r>
    </w:p>
    <w:p w14:paraId="79165E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6A22AE4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4F85A5C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AsTime</w:t>
      </w:r>
      <w:proofErr w:type="spellEnd"/>
      <w:r w:rsidRPr="001E5D51">
        <w:rPr>
          <w:rFonts w:ascii="Courier New" w:hAnsi="Courier New" w:cs="Courier New"/>
          <w:sz w:val="16"/>
          <w:szCs w:val="16"/>
          <w:highlight w:val="white"/>
        </w:rPr>
        <w:t>"/&gt;</w:t>
      </w:r>
    </w:p>
    <w:p w14:paraId="55367D8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2.8 --&gt;</w:t>
      </w:r>
    </w:p>
    <w:p w14:paraId="267B0FB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Moved operators category in Arden Syntax version 2.9 --&gt;</w:t>
      </w:r>
    </w:p>
    <w:p w14:paraId="5A15DD1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ref="</w:t>
      </w:r>
      <w:proofErr w:type="spellStart"/>
      <w:r w:rsidRPr="001E5D51">
        <w:rPr>
          <w:rFonts w:ascii="Courier New" w:hAnsi="Courier New" w:cs="Courier New"/>
          <w:sz w:val="16"/>
          <w:szCs w:val="16"/>
          <w:highlight w:val="white"/>
        </w:rPr>
        <w:t>AsTruthValue</w:t>
      </w:r>
      <w:proofErr w:type="spellEnd"/>
      <w:r w:rsidRPr="001E5D51">
        <w:rPr>
          <w:rFonts w:ascii="Courier New" w:hAnsi="Courier New" w:cs="Courier New"/>
          <w:sz w:val="16"/>
          <w:szCs w:val="16"/>
          <w:highlight w:val="white"/>
        </w:rPr>
        <w:t>"/&gt;</w:t>
      </w:r>
    </w:p>
    <w:p w14:paraId="13D02C8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in Arden Syntax version 2.9 --&gt;</w:t>
      </w:r>
    </w:p>
    <w:p w14:paraId="3449EB9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xs:choice</w:t>
      </w:r>
      <w:proofErr w:type="spellEnd"/>
      <w:proofErr w:type="gramEnd"/>
      <w:r w:rsidRPr="001E5D51">
        <w:rPr>
          <w:rFonts w:ascii="Courier New" w:hAnsi="Courier New" w:cs="Courier New"/>
          <w:sz w:val="16"/>
          <w:szCs w:val="16"/>
          <w:highlight w:val="white"/>
        </w:rPr>
        <w:t>&gt;</w:t>
      </w:r>
    </w:p>
    <w:p w14:paraId="12E02646"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xs:group</w:t>
      </w:r>
      <w:proofErr w:type="spellEnd"/>
      <w:proofErr w:type="gramEnd"/>
      <w:r w:rsidRPr="001E5D51">
        <w:rPr>
          <w:rFonts w:ascii="Courier New" w:hAnsi="Courier New" w:cs="Courier New"/>
          <w:sz w:val="16"/>
          <w:szCs w:val="16"/>
          <w:highlight w:val="white"/>
        </w:rPr>
        <w:t>&gt;</w:t>
      </w:r>
    </w:p>
    <w:p w14:paraId="3C290F2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xs:attributeGroup</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IdentifierAttrGroup</w:t>
      </w:r>
      <w:proofErr w:type="spellEnd"/>
      <w:r w:rsidRPr="001E5D51">
        <w:rPr>
          <w:rFonts w:ascii="Courier New" w:hAnsi="Courier New" w:cs="Courier New"/>
          <w:sz w:val="16"/>
          <w:szCs w:val="16"/>
          <w:highlight w:val="white"/>
        </w:rPr>
        <w:t>"&gt;</w:t>
      </w:r>
    </w:p>
    <w:p w14:paraId="0E379FE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name="var" type="</w:t>
      </w:r>
      <w:proofErr w:type="spellStart"/>
      <w:r w:rsidRPr="001E5D51">
        <w:rPr>
          <w:rFonts w:ascii="Courier New" w:hAnsi="Courier New" w:cs="Courier New"/>
          <w:sz w:val="16"/>
          <w:szCs w:val="16"/>
          <w:highlight w:val="white"/>
        </w:rPr>
        <w:t>IdentifierVarType</w:t>
      </w:r>
      <w:proofErr w:type="spellEnd"/>
      <w:r w:rsidRPr="001E5D51">
        <w:rPr>
          <w:rFonts w:ascii="Courier New" w:hAnsi="Courier New" w:cs="Courier New"/>
          <w:sz w:val="16"/>
          <w:szCs w:val="16"/>
          <w:highlight w:val="white"/>
        </w:rPr>
        <w:t>" use="required"/&gt;</w:t>
      </w:r>
    </w:p>
    <w:p w14:paraId="06FDBB4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name="reserved" type="</w:t>
      </w:r>
      <w:proofErr w:type="spellStart"/>
      <w:r w:rsidRPr="001E5D51">
        <w:rPr>
          <w:rFonts w:ascii="Courier New" w:hAnsi="Courier New" w:cs="Courier New"/>
          <w:sz w:val="16"/>
          <w:szCs w:val="16"/>
          <w:highlight w:val="white"/>
        </w:rPr>
        <w:t>xs:boolean</w:t>
      </w:r>
      <w:proofErr w:type="spellEnd"/>
      <w:r w:rsidRPr="001E5D51">
        <w:rPr>
          <w:rFonts w:ascii="Courier New" w:hAnsi="Courier New" w:cs="Courier New"/>
          <w:sz w:val="16"/>
          <w:szCs w:val="16"/>
          <w:highlight w:val="white"/>
        </w:rPr>
        <w:t>" use="optional" default="false"/&gt;</w:t>
      </w:r>
    </w:p>
    <w:p w14:paraId="4F07722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w:t>
      </w:r>
      <w:proofErr w:type="spellStart"/>
      <w:r w:rsidRPr="001E5D51">
        <w:rPr>
          <w:rFonts w:ascii="Courier New" w:hAnsi="Courier New" w:cs="Courier New"/>
          <w:sz w:val="16"/>
          <w:szCs w:val="16"/>
          <w:highlight w:val="white"/>
        </w:rPr>
        <w:t>otype</w:t>
      </w:r>
      <w:proofErr w:type="spellEnd"/>
      <w:r w:rsidRPr="001E5D51">
        <w:rPr>
          <w:rFonts w:ascii="Courier New" w:hAnsi="Courier New" w:cs="Courier New"/>
          <w:sz w:val="16"/>
          <w:szCs w:val="16"/>
          <w:highlight w:val="white"/>
        </w:rPr>
        <w:t>" type="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 use="optional"/&gt;</w:t>
      </w:r>
    </w:p>
    <w:p w14:paraId="6BB2512C"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xs:attributeGroup</w:t>
      </w:r>
      <w:proofErr w:type="spellEnd"/>
      <w:proofErr w:type="gramEnd"/>
      <w:r w:rsidRPr="001E5D51">
        <w:rPr>
          <w:rFonts w:ascii="Courier New" w:hAnsi="Courier New" w:cs="Courier New"/>
          <w:sz w:val="16"/>
          <w:szCs w:val="16"/>
          <w:highlight w:val="white"/>
        </w:rPr>
        <w:t>&gt;</w:t>
      </w:r>
    </w:p>
    <w:p w14:paraId="32E1087C" w14:textId="77777777" w:rsidR="00345ACB" w:rsidRDefault="00345ACB" w:rsidP="008F10EB">
      <w:pPr>
        <w:spacing w:before="0"/>
        <w:rPr>
          <w:rFonts w:ascii="Courier New" w:hAnsi="Courier New" w:cs="Courier New"/>
          <w:sz w:val="16"/>
          <w:szCs w:val="16"/>
        </w:rPr>
      </w:pPr>
      <w:r w:rsidRPr="001E5D51">
        <w:rPr>
          <w:rFonts w:ascii="Courier New" w:hAnsi="Courier New" w:cs="Courier New"/>
          <w:sz w:val="16"/>
          <w:szCs w:val="16"/>
          <w:highlight w:val="white"/>
        </w:rPr>
        <w:t>&lt;/</w:t>
      </w:r>
      <w:proofErr w:type="spellStart"/>
      <w:proofErr w:type="gramStart"/>
      <w:r w:rsidRPr="001E5D51">
        <w:rPr>
          <w:rFonts w:ascii="Courier New" w:hAnsi="Courier New" w:cs="Courier New"/>
          <w:sz w:val="16"/>
          <w:szCs w:val="16"/>
          <w:highlight w:val="white"/>
        </w:rPr>
        <w:t>xs:schema</w:t>
      </w:r>
      <w:proofErr w:type="spellEnd"/>
      <w:proofErr w:type="gramEnd"/>
      <w:r w:rsidRPr="001E5D51">
        <w:rPr>
          <w:rFonts w:ascii="Courier New" w:hAnsi="Courier New" w:cs="Courier New"/>
          <w:sz w:val="16"/>
          <w:szCs w:val="16"/>
          <w:highlight w:val="white"/>
        </w:rPr>
        <w:t>&gt;</w:t>
      </w:r>
    </w:p>
    <w:p w14:paraId="7E0F4E7E" w14:textId="77777777" w:rsidR="00345ACB" w:rsidRPr="001E5D51" w:rsidRDefault="00345ACB" w:rsidP="008F10EB">
      <w:pPr>
        <w:spacing w:before="0"/>
        <w:rPr>
          <w:rFonts w:ascii="Courier New" w:hAnsi="Courier New" w:cs="Courier New"/>
          <w:sz w:val="16"/>
          <w:szCs w:val="16"/>
        </w:rPr>
      </w:pPr>
    </w:p>
    <w:p w14:paraId="2C43229F" w14:textId="77777777" w:rsidR="00345ACB" w:rsidRPr="00026D1B" w:rsidRDefault="00345ACB" w:rsidP="008F10EB">
      <w:pPr>
        <w:pStyle w:val="AppendixH3"/>
      </w:pPr>
      <w:proofErr w:type="spellStart"/>
      <w:r>
        <w:t>A1</w:t>
      </w:r>
      <w:r w:rsidRPr="00026D1B">
        <w:t>.</w:t>
      </w:r>
      <w:r>
        <w:t>2.</w:t>
      </w:r>
      <w:r w:rsidRPr="00026D1B">
        <w:t>2.6</w:t>
      </w:r>
      <w:proofErr w:type="spellEnd"/>
      <w:r w:rsidRPr="00026D1B">
        <w:t xml:space="preserve"> File: ArdenResources2_9.xsd.</w:t>
      </w:r>
    </w:p>
    <w:p w14:paraId="2694088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&lt;?xml version="1.0" encoding="UTF-8"?&gt;</w:t>
      </w:r>
    </w:p>
    <w:p w14:paraId="1816EF1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&lt;</w:t>
      </w:r>
      <w:proofErr w:type="spellStart"/>
      <w:proofErr w:type="gramStart"/>
      <w:r w:rsidRPr="001E5D51">
        <w:rPr>
          <w:rFonts w:ascii="Courier New" w:hAnsi="Courier New" w:cs="Courier New"/>
          <w:sz w:val="16"/>
          <w:szCs w:val="16"/>
          <w:highlight w:val="white"/>
        </w:rPr>
        <w:t>xs:schema</w:t>
      </w:r>
      <w:proofErr w:type="spellEnd"/>
      <w:proofErr w:type="gramEnd"/>
      <w:r w:rsidRPr="001E5D51">
        <w:rPr>
          <w:rFonts w:ascii="Courier New" w:hAnsi="Courier New" w:cs="Courier New"/>
          <w:sz w:val="16"/>
          <w:szCs w:val="16"/>
          <w:highlight w:val="white"/>
        </w:rPr>
        <w:t xml:space="preserve"> </w:t>
      </w:r>
      <w:proofErr w:type="spellStart"/>
      <w:r w:rsidRPr="001E5D51">
        <w:rPr>
          <w:rFonts w:ascii="Courier New" w:hAnsi="Courier New" w:cs="Courier New"/>
          <w:sz w:val="16"/>
          <w:szCs w:val="16"/>
          <w:highlight w:val="white"/>
        </w:rPr>
        <w:t>xmlns:xs</w:t>
      </w:r>
      <w:proofErr w:type="spellEnd"/>
      <w:r w:rsidRPr="001E5D51">
        <w:rPr>
          <w:rFonts w:ascii="Courier New" w:hAnsi="Courier New" w:cs="Courier New"/>
          <w:sz w:val="16"/>
          <w:szCs w:val="16"/>
          <w:highlight w:val="white"/>
        </w:rPr>
        <w:t xml:space="preserve">="http://www.w3.org/2001/XMLSchema" </w:t>
      </w:r>
      <w:proofErr w:type="spellStart"/>
      <w:r w:rsidRPr="001E5D51">
        <w:rPr>
          <w:rFonts w:ascii="Courier New" w:hAnsi="Courier New" w:cs="Courier New"/>
          <w:sz w:val="16"/>
          <w:szCs w:val="16"/>
          <w:highlight w:val="white"/>
        </w:rPr>
        <w:t>elementFormDefault</w:t>
      </w:r>
      <w:proofErr w:type="spellEnd"/>
      <w:r w:rsidRPr="001E5D51">
        <w:rPr>
          <w:rFonts w:ascii="Courier New" w:hAnsi="Courier New" w:cs="Courier New"/>
          <w:sz w:val="16"/>
          <w:szCs w:val="16"/>
          <w:highlight w:val="white"/>
        </w:rPr>
        <w:t xml:space="preserve">="qualified" </w:t>
      </w:r>
      <w:proofErr w:type="spellStart"/>
      <w:r w:rsidRPr="001E5D51">
        <w:rPr>
          <w:rFonts w:ascii="Courier New" w:hAnsi="Courier New" w:cs="Courier New"/>
          <w:sz w:val="16"/>
          <w:szCs w:val="16"/>
          <w:highlight w:val="white"/>
        </w:rPr>
        <w:t>attributeFormDefault</w:t>
      </w:r>
      <w:proofErr w:type="spellEnd"/>
      <w:r w:rsidRPr="001E5D51">
        <w:rPr>
          <w:rFonts w:ascii="Courier New" w:hAnsi="Courier New" w:cs="Courier New"/>
          <w:sz w:val="16"/>
          <w:szCs w:val="16"/>
          <w:highlight w:val="white"/>
        </w:rPr>
        <w:t>="unqualified"&gt;</w:t>
      </w:r>
    </w:p>
    <w:p w14:paraId="42DE2D7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name="Resources"&gt;</w:t>
      </w:r>
    </w:p>
    <w:p w14:paraId="6083740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xs:annotation</w:t>
      </w:r>
      <w:proofErr w:type="spellEnd"/>
      <w:proofErr w:type="gramEnd"/>
      <w:r w:rsidRPr="001E5D51">
        <w:rPr>
          <w:rFonts w:ascii="Courier New" w:hAnsi="Courier New" w:cs="Courier New"/>
          <w:sz w:val="16"/>
          <w:szCs w:val="16"/>
          <w:highlight w:val="white"/>
        </w:rPr>
        <w:t>&gt;</w:t>
      </w:r>
    </w:p>
    <w:p w14:paraId="2E0791D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xs:documentation</w:t>
      </w:r>
      <w:proofErr w:type="spellEnd"/>
      <w:proofErr w:type="gramEnd"/>
      <w:r w:rsidRPr="001E5D51">
        <w:rPr>
          <w:rFonts w:ascii="Courier New" w:hAnsi="Courier New" w:cs="Courier New"/>
          <w:sz w:val="16"/>
          <w:szCs w:val="16"/>
          <w:highlight w:val="white"/>
        </w:rPr>
        <w:t xml:space="preserve">&gt;Resources Category -- set of languages on </w:t>
      </w:r>
      <w:proofErr w:type="spellStart"/>
      <w:r w:rsidRPr="001E5D51">
        <w:rPr>
          <w:rFonts w:ascii="Courier New" w:hAnsi="Courier New" w:cs="Courier New"/>
          <w:sz w:val="16"/>
          <w:szCs w:val="16"/>
          <w:highlight w:val="white"/>
        </w:rPr>
        <w:t>MLM</w:t>
      </w:r>
      <w:proofErr w:type="spellEnd"/>
      <w:r w:rsidRPr="001E5D51">
        <w:rPr>
          <w:rFonts w:ascii="Courier New" w:hAnsi="Courier New" w:cs="Courier New"/>
          <w:sz w:val="16"/>
          <w:szCs w:val="16"/>
          <w:highlight w:val="white"/>
        </w:rPr>
        <w:t>&lt;/</w:t>
      </w:r>
      <w:proofErr w:type="spellStart"/>
      <w:r w:rsidRPr="001E5D51">
        <w:rPr>
          <w:rFonts w:ascii="Courier New" w:hAnsi="Courier New" w:cs="Courier New"/>
          <w:sz w:val="16"/>
          <w:szCs w:val="16"/>
          <w:highlight w:val="white"/>
        </w:rPr>
        <w:t>xs:documentation</w:t>
      </w:r>
      <w:proofErr w:type="spellEnd"/>
      <w:r w:rsidRPr="001E5D51">
        <w:rPr>
          <w:rFonts w:ascii="Courier New" w:hAnsi="Courier New" w:cs="Courier New"/>
          <w:sz w:val="16"/>
          <w:szCs w:val="16"/>
          <w:highlight w:val="white"/>
        </w:rPr>
        <w:t>&gt;</w:t>
      </w:r>
    </w:p>
    <w:p w14:paraId="73733973"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xs:annotation</w:t>
      </w:r>
      <w:proofErr w:type="spellEnd"/>
      <w:proofErr w:type="gramEnd"/>
      <w:r w:rsidRPr="001E5D51">
        <w:rPr>
          <w:rFonts w:ascii="Courier New" w:hAnsi="Courier New" w:cs="Courier New"/>
          <w:sz w:val="16"/>
          <w:szCs w:val="16"/>
          <w:highlight w:val="white"/>
        </w:rPr>
        <w:t>&gt;</w:t>
      </w:r>
    </w:p>
    <w:p w14:paraId="266FE82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2E296E3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67521B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name="Default" type="</w:t>
      </w:r>
      <w:proofErr w:type="spellStart"/>
      <w:r w:rsidRPr="001E5D51">
        <w:rPr>
          <w:rFonts w:ascii="Courier New" w:hAnsi="Courier New" w:cs="Courier New"/>
          <w:sz w:val="16"/>
          <w:szCs w:val="16"/>
          <w:highlight w:val="white"/>
        </w:rPr>
        <w:t>LanguageCodeType</w:t>
      </w:r>
      <w:proofErr w:type="spellEnd"/>
      <w:r w:rsidRPr="001E5D51">
        <w:rPr>
          <w:rFonts w:ascii="Courier New" w:hAnsi="Courier New" w:cs="Courier New"/>
          <w:sz w:val="16"/>
          <w:szCs w:val="16"/>
          <w:highlight w:val="white"/>
        </w:rPr>
        <w:t>"/&gt;</w:t>
      </w:r>
    </w:p>
    <w:p w14:paraId="569B7A7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name="Language"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25B6134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50E61C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23CA317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 xml:space="preserve"> name="Terms" minOccurs="0" </w:t>
      </w:r>
      <w:proofErr w:type="spellStart"/>
      <w:r w:rsidRPr="001E5D51">
        <w:rPr>
          <w:rFonts w:ascii="Courier New" w:hAnsi="Courier New" w:cs="Courier New"/>
          <w:sz w:val="16"/>
          <w:szCs w:val="16"/>
          <w:highlight w:val="white"/>
        </w:rPr>
        <w:t>maxOccurs</w:t>
      </w:r>
      <w:proofErr w:type="spellEnd"/>
      <w:r w:rsidRPr="001E5D51">
        <w:rPr>
          <w:rFonts w:ascii="Courier New" w:hAnsi="Courier New" w:cs="Courier New"/>
          <w:sz w:val="16"/>
          <w:szCs w:val="16"/>
          <w:highlight w:val="white"/>
        </w:rPr>
        <w:t>="unbounded"&gt;</w:t>
      </w:r>
    </w:p>
    <w:p w14:paraId="1ED7723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proofErr w:type="gramStart"/>
      <w:r w:rsidRPr="001E5D51">
        <w:rPr>
          <w:rFonts w:ascii="Courier New" w:hAnsi="Courier New" w:cs="Courier New"/>
          <w:sz w:val="16"/>
          <w:szCs w:val="16"/>
          <w:highlight w:val="white"/>
        </w:rPr>
        <w:t>&lt;!--</w:t>
      </w:r>
      <w:proofErr w:type="gramEnd"/>
      <w:r w:rsidRPr="001E5D51">
        <w:rPr>
          <w:rFonts w:ascii="Courier New" w:hAnsi="Courier New" w:cs="Courier New"/>
          <w:sz w:val="16"/>
          <w:szCs w:val="16"/>
          <w:highlight w:val="white"/>
        </w:rPr>
        <w:t xml:space="preserve"> Added attribute minOccurs in Arden Syntax version 2.9 --&gt;</w:t>
      </w:r>
    </w:p>
    <w:p w14:paraId="4A45DB0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74F1ACE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xs:simpleContent</w:t>
      </w:r>
      <w:proofErr w:type="spellEnd"/>
      <w:proofErr w:type="gramEnd"/>
      <w:r w:rsidRPr="001E5D51">
        <w:rPr>
          <w:rFonts w:ascii="Courier New" w:hAnsi="Courier New" w:cs="Courier New"/>
          <w:sz w:val="16"/>
          <w:szCs w:val="16"/>
          <w:highlight w:val="white"/>
        </w:rPr>
        <w:t>&gt;</w:t>
      </w:r>
    </w:p>
    <w:p w14:paraId="7684288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xs:extension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xs:string</w:t>
      </w:r>
      <w:proofErr w:type="spellEnd"/>
      <w:r w:rsidRPr="001E5D51">
        <w:rPr>
          <w:rFonts w:ascii="Courier New" w:hAnsi="Courier New" w:cs="Courier New"/>
          <w:sz w:val="16"/>
          <w:szCs w:val="16"/>
          <w:highlight w:val="white"/>
        </w:rPr>
        <w:t>"&gt;</w:t>
      </w:r>
    </w:p>
    <w:p w14:paraId="4713F632"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name="key" type="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w:t>
      </w:r>
      <w:r w:rsidRPr="00D90B93">
        <w:rPr>
          <w:rFonts w:ascii="Courier New" w:hAnsi="Courier New" w:cs="Courier New"/>
          <w:sz w:val="16"/>
          <w:szCs w:val="16"/>
        </w:rPr>
        <w:t xml:space="preserve"> use="required"</w:t>
      </w:r>
      <w:r w:rsidRPr="001E5D51">
        <w:rPr>
          <w:rFonts w:ascii="Courier New" w:hAnsi="Courier New" w:cs="Courier New"/>
          <w:sz w:val="16"/>
          <w:szCs w:val="16"/>
          <w:highlight w:val="white"/>
        </w:rPr>
        <w:t>/&gt;</w:t>
      </w:r>
    </w:p>
    <w:p w14:paraId="63D8C1B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xs:extension</w:t>
      </w:r>
      <w:proofErr w:type="spellEnd"/>
      <w:proofErr w:type="gramEnd"/>
      <w:r w:rsidRPr="001E5D51">
        <w:rPr>
          <w:rFonts w:ascii="Courier New" w:hAnsi="Courier New" w:cs="Courier New"/>
          <w:sz w:val="16"/>
          <w:szCs w:val="16"/>
          <w:highlight w:val="white"/>
        </w:rPr>
        <w:t>&gt;</w:t>
      </w:r>
    </w:p>
    <w:p w14:paraId="0D8B81DD"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xs:simpleContent</w:t>
      </w:r>
      <w:proofErr w:type="spellEnd"/>
      <w:proofErr w:type="gramEnd"/>
      <w:r w:rsidRPr="001E5D51">
        <w:rPr>
          <w:rFonts w:ascii="Courier New" w:hAnsi="Courier New" w:cs="Courier New"/>
          <w:sz w:val="16"/>
          <w:szCs w:val="16"/>
          <w:highlight w:val="white"/>
        </w:rPr>
        <w:t>&gt;</w:t>
      </w:r>
    </w:p>
    <w:p w14:paraId="3C01B79A"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28ED7141"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&gt;</w:t>
      </w:r>
    </w:p>
    <w:p w14:paraId="381E8A1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6A3F55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xs:attribute</w:t>
      </w:r>
      <w:proofErr w:type="spellEnd"/>
      <w:proofErr w:type="gramEnd"/>
      <w:r w:rsidRPr="001E5D51">
        <w:rPr>
          <w:rFonts w:ascii="Courier New" w:hAnsi="Courier New" w:cs="Courier New"/>
          <w:sz w:val="16"/>
          <w:szCs w:val="16"/>
          <w:highlight w:val="white"/>
        </w:rPr>
        <w:t xml:space="preserve"> name="code" type="</w:t>
      </w:r>
      <w:proofErr w:type="spellStart"/>
      <w:r w:rsidRPr="001E5D51">
        <w:rPr>
          <w:rFonts w:ascii="Courier New" w:hAnsi="Courier New" w:cs="Courier New"/>
          <w:sz w:val="16"/>
          <w:szCs w:val="16"/>
          <w:highlight w:val="white"/>
        </w:rPr>
        <w:t>LanguageCodeType</w:t>
      </w:r>
      <w:proofErr w:type="spellEnd"/>
      <w:r w:rsidRPr="001E5D51">
        <w:rPr>
          <w:rFonts w:ascii="Courier New" w:hAnsi="Courier New" w:cs="Courier New"/>
          <w:sz w:val="16"/>
          <w:szCs w:val="16"/>
          <w:highlight w:val="white"/>
        </w:rPr>
        <w:t>"</w:t>
      </w:r>
      <w:r w:rsidRPr="00D90B93">
        <w:rPr>
          <w:rFonts w:ascii="Courier New" w:hAnsi="Courier New" w:cs="Courier New"/>
          <w:sz w:val="16"/>
          <w:szCs w:val="16"/>
        </w:rPr>
        <w:t xml:space="preserve"> use="required"</w:t>
      </w:r>
      <w:r w:rsidRPr="001E5D51">
        <w:rPr>
          <w:rFonts w:ascii="Courier New" w:hAnsi="Courier New" w:cs="Courier New"/>
          <w:sz w:val="16"/>
          <w:szCs w:val="16"/>
          <w:highlight w:val="white"/>
        </w:rPr>
        <w:t>/&gt;</w:t>
      </w:r>
    </w:p>
    <w:p w14:paraId="5B07B670"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51EECA7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&gt;</w:t>
      </w:r>
    </w:p>
    <w:p w14:paraId="50DB1B84"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xs:sequence</w:t>
      </w:r>
      <w:proofErr w:type="spellEnd"/>
      <w:proofErr w:type="gramEnd"/>
      <w:r w:rsidRPr="001E5D51">
        <w:rPr>
          <w:rFonts w:ascii="Courier New" w:hAnsi="Courier New" w:cs="Courier New"/>
          <w:sz w:val="16"/>
          <w:szCs w:val="16"/>
          <w:highlight w:val="white"/>
        </w:rPr>
        <w:t>&gt;</w:t>
      </w:r>
    </w:p>
    <w:p w14:paraId="00BB655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xs:complexType</w:t>
      </w:r>
      <w:proofErr w:type="spellEnd"/>
      <w:proofErr w:type="gramEnd"/>
      <w:r w:rsidRPr="001E5D51">
        <w:rPr>
          <w:rFonts w:ascii="Courier New" w:hAnsi="Courier New" w:cs="Courier New"/>
          <w:sz w:val="16"/>
          <w:szCs w:val="16"/>
          <w:highlight w:val="white"/>
        </w:rPr>
        <w:t>&gt;</w:t>
      </w:r>
    </w:p>
    <w:p w14:paraId="302B2135"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xs:element</w:t>
      </w:r>
      <w:proofErr w:type="spellEnd"/>
      <w:proofErr w:type="gramEnd"/>
      <w:r w:rsidRPr="001E5D51">
        <w:rPr>
          <w:rFonts w:ascii="Courier New" w:hAnsi="Courier New" w:cs="Courier New"/>
          <w:sz w:val="16"/>
          <w:szCs w:val="16"/>
          <w:highlight w:val="white"/>
        </w:rPr>
        <w:t>&gt;</w:t>
      </w:r>
    </w:p>
    <w:p w14:paraId="01A5B1FF" w14:textId="77777777" w:rsidR="00345ACB" w:rsidRPr="001E5D51" w:rsidRDefault="00345ACB" w:rsidP="008F10EB">
      <w:pPr>
        <w:pStyle w:val="SchemaText"/>
        <w:rPr>
          <w:highlight w:val="white"/>
        </w:rPr>
      </w:pPr>
      <w:r w:rsidRPr="001E5D51">
        <w:rPr>
          <w:highlight w:val="white"/>
        </w:rPr>
        <w:tab/>
        <w:t>&lt;</w:t>
      </w:r>
      <w:proofErr w:type="spellStart"/>
      <w:proofErr w:type="gramStart"/>
      <w:r w:rsidRPr="001E5D51">
        <w:rPr>
          <w:highlight w:val="white"/>
        </w:rPr>
        <w:t>xs:simpleType</w:t>
      </w:r>
      <w:proofErr w:type="spellEnd"/>
      <w:proofErr w:type="gramEnd"/>
      <w:r w:rsidRPr="001E5D51">
        <w:rPr>
          <w:highlight w:val="white"/>
        </w:rPr>
        <w:t xml:space="preserve"> name="</w:t>
      </w:r>
      <w:proofErr w:type="spellStart"/>
      <w:r w:rsidRPr="001E5D51">
        <w:rPr>
          <w:highlight w:val="white"/>
        </w:rPr>
        <w:t>LanguageCodeType</w:t>
      </w:r>
      <w:proofErr w:type="spellEnd"/>
      <w:r w:rsidRPr="001E5D51">
        <w:rPr>
          <w:highlight w:val="white"/>
        </w:rPr>
        <w:t>"&gt;</w:t>
      </w:r>
    </w:p>
    <w:p w14:paraId="4CAA240B"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 xml:space="preserve"> base="</w:t>
      </w:r>
      <w:proofErr w:type="spellStart"/>
      <w:r w:rsidRPr="001E5D51">
        <w:rPr>
          <w:rFonts w:ascii="Courier New" w:hAnsi="Courier New" w:cs="Courier New"/>
          <w:sz w:val="16"/>
          <w:szCs w:val="16"/>
          <w:highlight w:val="white"/>
        </w:rPr>
        <w:t>xs:NMTOKEN</w:t>
      </w:r>
      <w:proofErr w:type="spellEnd"/>
      <w:r w:rsidRPr="001E5D51">
        <w:rPr>
          <w:rFonts w:ascii="Courier New" w:hAnsi="Courier New" w:cs="Courier New"/>
          <w:sz w:val="16"/>
          <w:szCs w:val="16"/>
          <w:highlight w:val="white"/>
        </w:rPr>
        <w:t>"&gt;</w:t>
      </w:r>
    </w:p>
    <w:p w14:paraId="3635961F"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xs:pattern</w:t>
      </w:r>
      <w:proofErr w:type="spellEnd"/>
      <w:proofErr w:type="gramEnd"/>
      <w:r w:rsidRPr="001E5D51">
        <w:rPr>
          <w:rFonts w:ascii="Courier New" w:hAnsi="Courier New" w:cs="Courier New"/>
          <w:sz w:val="16"/>
          <w:szCs w:val="16"/>
          <w:highlight w:val="white"/>
        </w:rPr>
        <w:t xml:space="preserve"> value="[a-z]{2}"/&gt;</w:t>
      </w:r>
    </w:p>
    <w:p w14:paraId="40CD01F9"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xs:pattern</w:t>
      </w:r>
      <w:proofErr w:type="spellEnd"/>
      <w:proofErr w:type="gramEnd"/>
      <w:r w:rsidRPr="001E5D51">
        <w:rPr>
          <w:rFonts w:ascii="Courier New" w:hAnsi="Courier New" w:cs="Courier New"/>
          <w:sz w:val="16"/>
          <w:szCs w:val="16"/>
          <w:highlight w:val="white"/>
        </w:rPr>
        <w:t xml:space="preserve"> value="[a-z]{2}_[A-Z]{2}"/&gt;</w:t>
      </w:r>
    </w:p>
    <w:p w14:paraId="13D177B7"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xs:restriction</w:t>
      </w:r>
      <w:proofErr w:type="spellEnd"/>
      <w:proofErr w:type="gramEnd"/>
      <w:r w:rsidRPr="001E5D51">
        <w:rPr>
          <w:rFonts w:ascii="Courier New" w:hAnsi="Courier New" w:cs="Courier New"/>
          <w:sz w:val="16"/>
          <w:szCs w:val="16"/>
          <w:highlight w:val="white"/>
        </w:rPr>
        <w:t>&gt;</w:t>
      </w:r>
    </w:p>
    <w:p w14:paraId="65EA5B2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ab/>
        <w:t>&lt;/</w:t>
      </w:r>
      <w:proofErr w:type="spellStart"/>
      <w:proofErr w:type="gramStart"/>
      <w:r w:rsidRPr="001E5D51">
        <w:rPr>
          <w:rFonts w:ascii="Courier New" w:hAnsi="Courier New" w:cs="Courier New"/>
          <w:sz w:val="16"/>
          <w:szCs w:val="16"/>
          <w:highlight w:val="white"/>
        </w:rPr>
        <w:t>xs:simpleType</w:t>
      </w:r>
      <w:proofErr w:type="spellEnd"/>
      <w:proofErr w:type="gramEnd"/>
      <w:r w:rsidRPr="001E5D51">
        <w:rPr>
          <w:rFonts w:ascii="Courier New" w:hAnsi="Courier New" w:cs="Courier New"/>
          <w:sz w:val="16"/>
          <w:szCs w:val="16"/>
          <w:highlight w:val="white"/>
        </w:rPr>
        <w:t>&gt;</w:t>
      </w:r>
    </w:p>
    <w:p w14:paraId="6AB8DA49" w14:textId="77777777" w:rsidR="00345ACB" w:rsidRDefault="00345ACB" w:rsidP="008F10EB">
      <w:pPr>
        <w:autoSpaceDE w:val="0"/>
        <w:autoSpaceDN w:val="0"/>
        <w:adjustRightInd w:val="0"/>
        <w:spacing w:before="0" w:after="0"/>
        <w:rPr>
          <w:rFonts w:ascii="Courier New" w:hAnsi="Courier New" w:cs="Courier New"/>
          <w:sz w:val="16"/>
          <w:szCs w:val="16"/>
          <w:highlight w:val="white"/>
        </w:rPr>
      </w:pPr>
      <w:r w:rsidRPr="001E5D51">
        <w:rPr>
          <w:rFonts w:ascii="Courier New" w:hAnsi="Courier New" w:cs="Courier New"/>
          <w:sz w:val="16"/>
          <w:szCs w:val="16"/>
          <w:highlight w:val="white"/>
        </w:rPr>
        <w:t>&lt;/</w:t>
      </w:r>
      <w:proofErr w:type="spellStart"/>
      <w:proofErr w:type="gramStart"/>
      <w:r w:rsidRPr="001E5D51">
        <w:rPr>
          <w:rFonts w:ascii="Courier New" w:hAnsi="Courier New" w:cs="Courier New"/>
          <w:sz w:val="16"/>
          <w:szCs w:val="16"/>
          <w:highlight w:val="white"/>
        </w:rPr>
        <w:t>xs:schema</w:t>
      </w:r>
      <w:proofErr w:type="spellEnd"/>
      <w:proofErr w:type="gramEnd"/>
      <w:r w:rsidRPr="001E5D51">
        <w:rPr>
          <w:rFonts w:ascii="Courier New" w:hAnsi="Courier New" w:cs="Courier New"/>
          <w:sz w:val="16"/>
          <w:szCs w:val="16"/>
          <w:highlight w:val="white"/>
        </w:rPr>
        <w:t>&gt;</w:t>
      </w:r>
    </w:p>
    <w:p w14:paraId="509B15E9" w14:textId="77777777" w:rsidR="00345ACB" w:rsidRDefault="00345ACB" w:rsidP="008F10EB">
      <w:pPr>
        <w:autoSpaceDE w:val="0"/>
        <w:autoSpaceDN w:val="0"/>
        <w:adjustRightInd w:val="0"/>
        <w:spacing w:before="0" w:after="0"/>
        <w:rPr>
          <w:rFonts w:ascii="Courier New" w:hAnsi="Courier New" w:cs="Courier New"/>
          <w:sz w:val="16"/>
          <w:szCs w:val="16"/>
          <w:highlight w:val="white"/>
        </w:rPr>
      </w:pPr>
    </w:p>
    <w:p w14:paraId="68A45AFE" w14:textId="77777777" w:rsidR="00345ACB" w:rsidRPr="001E5D51" w:rsidRDefault="00345ACB" w:rsidP="008F10EB">
      <w:pPr>
        <w:autoSpaceDE w:val="0"/>
        <w:autoSpaceDN w:val="0"/>
        <w:adjustRightInd w:val="0"/>
        <w:spacing w:before="0" w:after="0"/>
        <w:rPr>
          <w:rFonts w:ascii="Courier New" w:hAnsi="Courier New" w:cs="Courier New"/>
          <w:sz w:val="16"/>
          <w:szCs w:val="16"/>
          <w:highlight w:val="white"/>
        </w:rPr>
      </w:pPr>
    </w:p>
    <w:p w14:paraId="0443A9D4" w14:textId="77777777" w:rsidR="00345ACB" w:rsidRPr="001740EB" w:rsidRDefault="00345ACB" w:rsidP="001740EB">
      <w:pPr>
        <w:pStyle w:val="AppendixH2"/>
        <w:outlineLvl w:val="2"/>
      </w:pPr>
      <w:bookmarkStart w:id="1813" w:name="_Toc382912333"/>
      <w:proofErr w:type="spellStart"/>
      <w:r w:rsidRPr="001740EB">
        <w:t>A1.2.3</w:t>
      </w:r>
      <w:proofErr w:type="spellEnd"/>
      <w:r w:rsidRPr="001740EB">
        <w:t xml:space="preserve"> </w:t>
      </w:r>
      <w:r>
        <w:tab/>
      </w:r>
      <w:r w:rsidRPr="001740EB">
        <w:t xml:space="preserve">XML </w:t>
      </w:r>
      <w:proofErr w:type="spellStart"/>
      <w:r w:rsidRPr="001740EB">
        <w:t>Transfom</w:t>
      </w:r>
      <w:bookmarkEnd w:id="1813"/>
      <w:proofErr w:type="spellEnd"/>
    </w:p>
    <w:p w14:paraId="32D6DE8B" w14:textId="77777777" w:rsidR="00345ACB" w:rsidRDefault="00345ACB" w:rsidP="001740EB">
      <w:r w:rsidRPr="00CC2352">
        <w:t xml:space="preserve">An </w:t>
      </w:r>
      <w:proofErr w:type="gramStart"/>
      <w:r w:rsidRPr="00CC2352">
        <w:t>extensible stylesheet language transformations (XSLT)</w:t>
      </w:r>
      <w:proofErr w:type="gramEnd"/>
      <w:r w:rsidRPr="00CC2352">
        <w:t xml:space="preserve"> is also available which will convert </w:t>
      </w:r>
      <w:proofErr w:type="spellStart"/>
      <w:r w:rsidRPr="00CC2352">
        <w:t>MLMs</w:t>
      </w:r>
      <w:proofErr w:type="spellEnd"/>
      <w:r w:rsidRPr="00CC2352">
        <w:t xml:space="preserve"> expressed in </w:t>
      </w:r>
      <w:proofErr w:type="spellStart"/>
      <w:r w:rsidRPr="00CC2352">
        <w:t>ArdenML</w:t>
      </w:r>
      <w:proofErr w:type="spellEnd"/>
      <w:r w:rsidRPr="00CC2352">
        <w:t xml:space="preserve"> into the ASCII form of Arden. This conversion is provided to allow sites familiar with the standard, textual</w:t>
      </w:r>
      <w:r>
        <w:t xml:space="preserve"> version of</w:t>
      </w:r>
      <w:r w:rsidRPr="00CC2352">
        <w:t xml:space="preserve"> Arden </w:t>
      </w:r>
      <w:proofErr w:type="spellStart"/>
      <w:r w:rsidRPr="00CC2352">
        <w:t>MLMs</w:t>
      </w:r>
      <w:proofErr w:type="spellEnd"/>
      <w:r w:rsidRPr="00CC2352">
        <w:t xml:space="preserve"> to easily review and incorporate </w:t>
      </w:r>
      <w:proofErr w:type="spellStart"/>
      <w:r w:rsidRPr="00CC2352">
        <w:t>MLMs</w:t>
      </w:r>
      <w:proofErr w:type="spellEnd"/>
      <w:r w:rsidRPr="00CC2352">
        <w:t xml:space="preserve"> expressed in XML.</w:t>
      </w:r>
    </w:p>
    <w:p w14:paraId="78243AA2" w14:textId="77777777" w:rsidR="00345ACB" w:rsidRPr="00CC2352" w:rsidRDefault="00345ACB" w:rsidP="001740EB"/>
    <w:p w14:paraId="20EA4546" w14:textId="77777777" w:rsidR="00345ACB" w:rsidRPr="00CC2352" w:rsidRDefault="00345ACB" w:rsidP="001740EB">
      <w:pPr>
        <w:pStyle w:val="AppendixH3"/>
      </w:pPr>
      <w:proofErr w:type="spellStart"/>
      <w:r>
        <w:lastRenderedPageBreak/>
        <w:t>A1</w:t>
      </w:r>
      <w:r w:rsidRPr="00CC2352">
        <w:t>.</w:t>
      </w:r>
      <w:r>
        <w:t>2.</w:t>
      </w:r>
      <w:r w:rsidRPr="00CC2352">
        <w:t>3.1</w:t>
      </w:r>
      <w:proofErr w:type="spellEnd"/>
      <w:r w:rsidRPr="00CC2352">
        <w:t xml:space="preserve"> File: Arden2</w:t>
      </w:r>
      <w:r>
        <w:rPr>
          <w:lang w:eastAsia="ko-KR"/>
        </w:rPr>
        <w:t>_9</w:t>
      </w:r>
      <w:r w:rsidRPr="00CC2352">
        <w:t>.xsl</w:t>
      </w:r>
    </w:p>
    <w:p w14:paraId="567061F9" w14:textId="77777777" w:rsidR="00345ACB" w:rsidRPr="00FE4D1E" w:rsidRDefault="00345ACB" w:rsidP="001740EB">
      <w:pPr>
        <w:pStyle w:val="SchemaText"/>
        <w:rPr>
          <w:highlight w:val="white"/>
        </w:rPr>
      </w:pPr>
      <w:r w:rsidRPr="00FE4D1E">
        <w:rPr>
          <w:highlight w:val="white"/>
        </w:rPr>
        <w:t>&lt;?xml version="1.0" encoding="UTF-8"?&gt;</w:t>
      </w:r>
    </w:p>
    <w:p w14:paraId="306B7B9A" w14:textId="77777777" w:rsidR="00345ACB" w:rsidRPr="00FE4D1E" w:rsidRDefault="00345ACB" w:rsidP="001740EB">
      <w:pPr>
        <w:pStyle w:val="SchemaText"/>
        <w:rPr>
          <w:highlight w:val="white"/>
        </w:rPr>
      </w:pPr>
      <w:r w:rsidRPr="00FE4D1E">
        <w:rPr>
          <w:highlight w:val="white"/>
        </w:rPr>
        <w:t>&lt;</w:t>
      </w:r>
      <w:proofErr w:type="spellStart"/>
      <w:proofErr w:type="gramStart"/>
      <w:r w:rsidRPr="00FE4D1E">
        <w:rPr>
          <w:highlight w:val="white"/>
        </w:rPr>
        <w:t>xsl:stylesheet</w:t>
      </w:r>
      <w:proofErr w:type="spellEnd"/>
      <w:proofErr w:type="gramEnd"/>
      <w:r w:rsidRPr="00FE4D1E">
        <w:rPr>
          <w:highlight w:val="white"/>
        </w:rPr>
        <w:t xml:space="preserve"> version="1.0" </w:t>
      </w:r>
      <w:proofErr w:type="spellStart"/>
      <w:r w:rsidRPr="00FE4D1E">
        <w:rPr>
          <w:highlight w:val="white"/>
        </w:rPr>
        <w:t>xmlns:xsl</w:t>
      </w:r>
      <w:proofErr w:type="spellEnd"/>
      <w:r w:rsidRPr="00FE4D1E">
        <w:rPr>
          <w:highlight w:val="white"/>
        </w:rPr>
        <w:t xml:space="preserve">="http://www.w3.org/1999/XSL/Transform" </w:t>
      </w:r>
      <w:proofErr w:type="spellStart"/>
      <w:r w:rsidRPr="00FE4D1E">
        <w:rPr>
          <w:highlight w:val="white"/>
        </w:rPr>
        <w:t>xmlns:fo</w:t>
      </w:r>
      <w:proofErr w:type="spellEnd"/>
      <w:r w:rsidRPr="00FE4D1E">
        <w:rPr>
          <w:highlight w:val="white"/>
        </w:rPr>
        <w:t>="http://www.w3.org/1999/XSL/Format"&gt;</w:t>
      </w:r>
    </w:p>
    <w:p w14:paraId="26719D3C"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xsl:output</w:t>
      </w:r>
      <w:proofErr w:type="spellEnd"/>
      <w:proofErr w:type="gramEnd"/>
      <w:r w:rsidRPr="00FE4D1E">
        <w:rPr>
          <w:highlight w:val="white"/>
        </w:rPr>
        <w:t xml:space="preserve"> method="html" encoding="UTF-8"/&gt;</w:t>
      </w:r>
    </w:p>
    <w:p w14:paraId="6FA9DBEA"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xsl:include</w:t>
      </w:r>
      <w:proofErr w:type="spellEnd"/>
      <w:proofErr w:type="gramEnd"/>
      <w:r w:rsidRPr="00FE4D1E">
        <w:rPr>
          <w:highlight w:val="white"/>
        </w:rPr>
        <w:t xml:space="preserve"> </w:t>
      </w:r>
      <w:proofErr w:type="spellStart"/>
      <w:r w:rsidRPr="00FE4D1E">
        <w:rPr>
          <w:highlight w:val="white"/>
        </w:rPr>
        <w:t>href</w:t>
      </w:r>
      <w:proofErr w:type="spellEnd"/>
      <w:r w:rsidRPr="00FE4D1E">
        <w:rPr>
          <w:highlight w:val="white"/>
        </w:rPr>
        <w:t>="ArdenMaintenance</w:t>
      </w:r>
      <w:r>
        <w:rPr>
          <w:highlight w:val="white"/>
          <w:lang w:eastAsia="ko-KR"/>
        </w:rPr>
        <w:t>2_9</w:t>
      </w:r>
      <w:r w:rsidRPr="00FE4D1E">
        <w:rPr>
          <w:highlight w:val="white"/>
        </w:rPr>
        <w:t>.xsl"/&gt;</w:t>
      </w:r>
    </w:p>
    <w:p w14:paraId="62668708"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xsl:include</w:t>
      </w:r>
      <w:proofErr w:type="spellEnd"/>
      <w:proofErr w:type="gramEnd"/>
      <w:r w:rsidRPr="00FE4D1E">
        <w:rPr>
          <w:highlight w:val="white"/>
        </w:rPr>
        <w:t xml:space="preserve"> </w:t>
      </w:r>
      <w:proofErr w:type="spellStart"/>
      <w:r w:rsidRPr="00FE4D1E">
        <w:rPr>
          <w:highlight w:val="white"/>
        </w:rPr>
        <w:t>href</w:t>
      </w:r>
      <w:proofErr w:type="spellEnd"/>
      <w:r w:rsidRPr="00FE4D1E">
        <w:rPr>
          <w:highlight w:val="white"/>
        </w:rPr>
        <w:t>="ArdenLibrary</w:t>
      </w:r>
      <w:r>
        <w:rPr>
          <w:highlight w:val="white"/>
          <w:lang w:eastAsia="ko-KR"/>
        </w:rPr>
        <w:t>2_9</w:t>
      </w:r>
      <w:r w:rsidRPr="00FE4D1E">
        <w:rPr>
          <w:highlight w:val="white"/>
        </w:rPr>
        <w:t>.xsl"/&gt;</w:t>
      </w:r>
    </w:p>
    <w:p w14:paraId="125734D2"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xsl:include</w:t>
      </w:r>
      <w:proofErr w:type="spellEnd"/>
      <w:proofErr w:type="gramEnd"/>
      <w:r w:rsidRPr="00FE4D1E">
        <w:rPr>
          <w:highlight w:val="white"/>
        </w:rPr>
        <w:t xml:space="preserve"> </w:t>
      </w:r>
      <w:proofErr w:type="spellStart"/>
      <w:r w:rsidRPr="00FE4D1E">
        <w:rPr>
          <w:highlight w:val="white"/>
        </w:rPr>
        <w:t>href</w:t>
      </w:r>
      <w:proofErr w:type="spellEnd"/>
      <w:r w:rsidRPr="00FE4D1E">
        <w:rPr>
          <w:highlight w:val="white"/>
        </w:rPr>
        <w:t>="ArdenKnowledge</w:t>
      </w:r>
      <w:r>
        <w:rPr>
          <w:highlight w:val="white"/>
          <w:lang w:eastAsia="ko-KR"/>
        </w:rPr>
        <w:t>2_9</w:t>
      </w:r>
      <w:r w:rsidRPr="00FE4D1E">
        <w:rPr>
          <w:highlight w:val="white"/>
        </w:rPr>
        <w:t>.xsl"/&gt;</w:t>
      </w:r>
    </w:p>
    <w:p w14:paraId="369219E2"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xsl:include</w:t>
      </w:r>
      <w:proofErr w:type="spellEnd"/>
      <w:proofErr w:type="gramEnd"/>
      <w:r w:rsidRPr="00FE4D1E">
        <w:rPr>
          <w:highlight w:val="white"/>
        </w:rPr>
        <w:t xml:space="preserve"> </w:t>
      </w:r>
      <w:proofErr w:type="spellStart"/>
      <w:r w:rsidRPr="00FE4D1E">
        <w:rPr>
          <w:highlight w:val="white"/>
        </w:rPr>
        <w:t>href</w:t>
      </w:r>
      <w:proofErr w:type="spellEnd"/>
      <w:r w:rsidRPr="00FE4D1E">
        <w:rPr>
          <w:highlight w:val="white"/>
        </w:rPr>
        <w:t>="ArdenResources</w:t>
      </w:r>
      <w:r>
        <w:rPr>
          <w:highlight w:val="white"/>
          <w:lang w:eastAsia="ko-KR"/>
        </w:rPr>
        <w:t>2_9</w:t>
      </w:r>
      <w:r w:rsidRPr="00FE4D1E">
        <w:rPr>
          <w:highlight w:val="white"/>
        </w:rPr>
        <w:t>.xsl"/&gt;</w:t>
      </w:r>
    </w:p>
    <w:p w14:paraId="1DF7B26B"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 xml:space="preserve"> match="/"&gt;</w:t>
      </w:r>
    </w:p>
    <w:p w14:paraId="42847901" w14:textId="77777777" w:rsidR="00345ACB" w:rsidRPr="00FE4D1E" w:rsidRDefault="00345ACB" w:rsidP="001740EB">
      <w:pPr>
        <w:pStyle w:val="SchemaText"/>
        <w:rPr>
          <w:highlight w:val="white"/>
        </w:rPr>
      </w:pPr>
      <w:r w:rsidRPr="00FE4D1E">
        <w:rPr>
          <w:highlight w:val="white"/>
        </w:rPr>
        <w:tab/>
      </w:r>
      <w:r w:rsidRPr="00FE4D1E">
        <w:rPr>
          <w:highlight w:val="white"/>
        </w:rPr>
        <w:tab/>
        <w:t>&lt;html&gt;</w:t>
      </w:r>
    </w:p>
    <w:p w14:paraId="6F22F5C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&lt;head&gt;</w:t>
      </w:r>
    </w:p>
    <w:p w14:paraId="2B3C9C88"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 xml:space="preserve">&lt;link </w:t>
      </w:r>
      <w:proofErr w:type="spellStart"/>
      <w:r w:rsidRPr="00FE4D1E">
        <w:rPr>
          <w:highlight w:val="white"/>
        </w:rPr>
        <w:t>href</w:t>
      </w:r>
      <w:proofErr w:type="spellEnd"/>
      <w:r w:rsidRPr="00FE4D1E">
        <w:rPr>
          <w:highlight w:val="white"/>
        </w:rPr>
        <w:t xml:space="preserve">="Arden.css" </w:t>
      </w:r>
      <w:proofErr w:type="spellStart"/>
      <w:r w:rsidRPr="00FE4D1E">
        <w:rPr>
          <w:highlight w:val="white"/>
        </w:rPr>
        <w:t>rel</w:t>
      </w:r>
      <w:proofErr w:type="spellEnd"/>
      <w:r w:rsidRPr="00FE4D1E">
        <w:rPr>
          <w:highlight w:val="white"/>
        </w:rPr>
        <w:t>="stylesheet" type="text/</w:t>
      </w:r>
      <w:proofErr w:type="spellStart"/>
      <w:r w:rsidRPr="00FE4D1E">
        <w:rPr>
          <w:highlight w:val="white"/>
        </w:rPr>
        <w:t>css</w:t>
      </w:r>
      <w:proofErr w:type="spellEnd"/>
      <w:r w:rsidRPr="00FE4D1E">
        <w:rPr>
          <w:highlight w:val="white"/>
        </w:rPr>
        <w:t>"/&gt;</w:t>
      </w:r>
    </w:p>
    <w:p w14:paraId="4F4DC5FA"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&lt;/head&gt;</w:t>
      </w:r>
    </w:p>
    <w:p w14:paraId="75B0E6FA"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&lt;body&gt;</w:t>
      </w:r>
    </w:p>
    <w:p w14:paraId="1E99F8E3"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 xml:space="preserve"> select="/</w:t>
      </w:r>
      <w:proofErr w:type="spellStart"/>
      <w:r w:rsidRPr="00FE4D1E">
        <w:rPr>
          <w:highlight w:val="white"/>
        </w:rPr>
        <w:t>ArdenMLs</w:t>
      </w:r>
      <w:proofErr w:type="spellEnd"/>
      <w:r w:rsidRPr="00FE4D1E">
        <w:rPr>
          <w:highlight w:val="white"/>
        </w:rPr>
        <w:t>/</w:t>
      </w:r>
      <w:proofErr w:type="spellStart"/>
      <w:r w:rsidRPr="00FE4D1E">
        <w:rPr>
          <w:highlight w:val="white"/>
        </w:rPr>
        <w:t>ArdenML</w:t>
      </w:r>
      <w:proofErr w:type="spellEnd"/>
      <w:r w:rsidRPr="00FE4D1E">
        <w:rPr>
          <w:highlight w:val="white"/>
        </w:rPr>
        <w:t>"&gt;</w:t>
      </w:r>
    </w:p>
    <w:p w14:paraId="13EDDDE1"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xsl:apply</w:t>
      </w:r>
      <w:proofErr w:type="gramEnd"/>
      <w:r w:rsidRPr="00FE4D1E">
        <w:rPr>
          <w:highlight w:val="white"/>
        </w:rPr>
        <w:t>-templates</w:t>
      </w:r>
      <w:proofErr w:type="spellEnd"/>
      <w:r w:rsidRPr="00FE4D1E">
        <w:rPr>
          <w:highlight w:val="white"/>
        </w:rPr>
        <w:t>/&gt;</w:t>
      </w:r>
    </w:p>
    <w:p w14:paraId="2765CA2B" w14:textId="77777777" w:rsidR="00345ACB" w:rsidRPr="00FE4D1E" w:rsidRDefault="00345ACB" w:rsidP="001740EB">
      <w:pPr>
        <w:pStyle w:val="SchemaText"/>
        <w:rPr>
          <w:highlight w:val="white"/>
          <w:lang w:eastAsia="ko-KR"/>
        </w:rPr>
      </w:pPr>
      <w:r w:rsidRPr="00D05DB4">
        <w:rPr>
          <w:lang w:eastAsia="ko-KR"/>
        </w:rPr>
        <w:tab/>
      </w:r>
      <w:r w:rsidRPr="00D05DB4">
        <w:rPr>
          <w:lang w:eastAsia="ko-KR"/>
        </w:rPr>
        <w:tab/>
      </w:r>
      <w:r w:rsidRPr="00D05DB4">
        <w:rPr>
          <w:lang w:eastAsia="ko-KR"/>
        </w:rPr>
        <w:tab/>
      </w:r>
      <w:r w:rsidRPr="00D05DB4">
        <w:rPr>
          <w:lang w:eastAsia="ko-KR"/>
        </w:rPr>
        <w:tab/>
      </w:r>
      <w:r w:rsidRPr="00D05DB4">
        <w:rPr>
          <w:lang w:eastAsia="ko-KR"/>
        </w:rPr>
        <w:tab/>
        <w:t>&lt;div class="</w:t>
      </w:r>
      <w:proofErr w:type="spellStart"/>
      <w:r w:rsidRPr="00D05DB4">
        <w:rPr>
          <w:lang w:eastAsia="ko-KR"/>
        </w:rPr>
        <w:t>SlotName</w:t>
      </w:r>
      <w:proofErr w:type="spellEnd"/>
      <w:r w:rsidRPr="00D05DB4">
        <w:rPr>
          <w:lang w:eastAsia="ko-KR"/>
        </w:rPr>
        <w:t>"&gt;end:&lt;/div&gt;</w:t>
      </w:r>
    </w:p>
    <w:p w14:paraId="0709ADC3"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&gt;</w:t>
      </w:r>
    </w:p>
    <w:p w14:paraId="195BD90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&lt;/body&gt;</w:t>
      </w:r>
    </w:p>
    <w:p w14:paraId="73A18415" w14:textId="77777777" w:rsidR="00345ACB" w:rsidRPr="00FE4D1E" w:rsidRDefault="00345ACB" w:rsidP="001740EB">
      <w:pPr>
        <w:pStyle w:val="SchemaText"/>
        <w:rPr>
          <w:highlight w:val="white"/>
        </w:rPr>
      </w:pPr>
      <w:r w:rsidRPr="00FE4D1E">
        <w:rPr>
          <w:highlight w:val="white"/>
        </w:rPr>
        <w:tab/>
      </w:r>
      <w:r w:rsidRPr="00FE4D1E">
        <w:rPr>
          <w:highlight w:val="white"/>
        </w:rPr>
        <w:tab/>
        <w:t>&lt;/html&gt;</w:t>
      </w:r>
    </w:p>
    <w:p w14:paraId="16550FB8"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&gt;</w:t>
      </w:r>
    </w:p>
    <w:p w14:paraId="5848C382" w14:textId="77777777" w:rsidR="00345ACB" w:rsidRDefault="00345ACB" w:rsidP="001740EB">
      <w:pPr>
        <w:pStyle w:val="SchemaText"/>
      </w:pPr>
      <w:r w:rsidRPr="00FE4D1E">
        <w:rPr>
          <w:highlight w:val="white"/>
        </w:rPr>
        <w:t>&lt;/</w:t>
      </w:r>
      <w:proofErr w:type="spellStart"/>
      <w:proofErr w:type="gramStart"/>
      <w:r w:rsidRPr="00FE4D1E">
        <w:rPr>
          <w:highlight w:val="white"/>
        </w:rPr>
        <w:t>xsl:stylesheet</w:t>
      </w:r>
      <w:proofErr w:type="spellEnd"/>
      <w:proofErr w:type="gramEnd"/>
      <w:r w:rsidRPr="00FE4D1E">
        <w:rPr>
          <w:highlight w:val="white"/>
        </w:rPr>
        <w:t>&gt;</w:t>
      </w:r>
    </w:p>
    <w:p w14:paraId="7A813EDF" w14:textId="77777777" w:rsidR="00345ACB" w:rsidRPr="00FE4D1E" w:rsidRDefault="00345ACB" w:rsidP="001740EB">
      <w:pPr>
        <w:pStyle w:val="SchemaText"/>
      </w:pPr>
    </w:p>
    <w:p w14:paraId="4B55D963" w14:textId="77777777" w:rsidR="00345ACB" w:rsidRPr="00CC2352" w:rsidRDefault="00345ACB" w:rsidP="001740EB">
      <w:pPr>
        <w:pStyle w:val="AppendixH3"/>
      </w:pPr>
      <w:proofErr w:type="spellStart"/>
      <w:r>
        <w:t>A1</w:t>
      </w:r>
      <w:r w:rsidRPr="00CC2352">
        <w:t>.</w:t>
      </w:r>
      <w:r>
        <w:t>2.</w:t>
      </w:r>
      <w:r w:rsidRPr="00CC2352">
        <w:t>3.2</w:t>
      </w:r>
      <w:proofErr w:type="spellEnd"/>
      <w:r w:rsidRPr="00CC2352">
        <w:t xml:space="preserve"> File: Arden</w:t>
      </w:r>
      <w:r>
        <w:rPr>
          <w:lang w:eastAsia="ko-KR"/>
        </w:rPr>
        <w:t>M</w:t>
      </w:r>
      <w:r w:rsidRPr="00CC2352">
        <w:t>aintenance</w:t>
      </w:r>
      <w:r>
        <w:rPr>
          <w:lang w:eastAsia="ko-KR"/>
        </w:rPr>
        <w:t>2_9</w:t>
      </w:r>
      <w:r w:rsidRPr="00CC2352">
        <w:t>.xsl</w:t>
      </w:r>
    </w:p>
    <w:p w14:paraId="378185DB" w14:textId="77777777" w:rsidR="00345ACB" w:rsidRPr="00FE4D1E" w:rsidRDefault="00345ACB" w:rsidP="001740EB">
      <w:pPr>
        <w:pStyle w:val="SchemaText"/>
        <w:rPr>
          <w:highlight w:val="white"/>
        </w:rPr>
      </w:pPr>
      <w:r w:rsidRPr="00FE4D1E">
        <w:rPr>
          <w:highlight w:val="white"/>
        </w:rPr>
        <w:t>&lt;?xml version="1.0" encoding="UTF-8"?&gt;</w:t>
      </w:r>
    </w:p>
    <w:p w14:paraId="7EF8E2B2" w14:textId="77777777" w:rsidR="00345ACB" w:rsidRPr="00FE4D1E" w:rsidRDefault="00345ACB" w:rsidP="001740EB">
      <w:pPr>
        <w:pStyle w:val="SchemaText"/>
        <w:rPr>
          <w:highlight w:val="white"/>
        </w:rPr>
      </w:pPr>
      <w:r w:rsidRPr="00FE4D1E">
        <w:rPr>
          <w:highlight w:val="white"/>
        </w:rPr>
        <w:t>&lt;</w:t>
      </w:r>
      <w:proofErr w:type="spellStart"/>
      <w:proofErr w:type="gramStart"/>
      <w:r w:rsidRPr="00FE4D1E">
        <w:rPr>
          <w:highlight w:val="white"/>
        </w:rPr>
        <w:t>xsl:stylesheet</w:t>
      </w:r>
      <w:proofErr w:type="spellEnd"/>
      <w:proofErr w:type="gramEnd"/>
      <w:r w:rsidRPr="00FE4D1E">
        <w:rPr>
          <w:highlight w:val="white"/>
        </w:rPr>
        <w:t xml:space="preserve"> version="1.0" </w:t>
      </w:r>
      <w:proofErr w:type="spellStart"/>
      <w:r w:rsidRPr="00FE4D1E">
        <w:rPr>
          <w:highlight w:val="white"/>
        </w:rPr>
        <w:t>xmlns:xsl</w:t>
      </w:r>
      <w:proofErr w:type="spellEnd"/>
      <w:r w:rsidRPr="00FE4D1E">
        <w:rPr>
          <w:highlight w:val="white"/>
        </w:rPr>
        <w:t xml:space="preserve">="http://www.w3.org/1999/XSL/Transform" </w:t>
      </w:r>
      <w:proofErr w:type="spellStart"/>
      <w:r w:rsidRPr="00FE4D1E">
        <w:rPr>
          <w:highlight w:val="white"/>
        </w:rPr>
        <w:t>xmlns:fo</w:t>
      </w:r>
      <w:proofErr w:type="spellEnd"/>
      <w:r w:rsidRPr="00FE4D1E">
        <w:rPr>
          <w:highlight w:val="white"/>
        </w:rPr>
        <w:t>="http://www.w3.org/1999/XSL/Format"&gt;</w:t>
      </w:r>
    </w:p>
    <w:p w14:paraId="2D1DB316"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 xml:space="preserve"> match="Maintenance"&gt;</w:t>
      </w:r>
    </w:p>
    <w:p w14:paraId="676C2689" w14:textId="77777777" w:rsidR="00345ACB" w:rsidRPr="00FE4D1E" w:rsidRDefault="00345ACB" w:rsidP="001740EB">
      <w:pPr>
        <w:pStyle w:val="SchemaText"/>
        <w:rPr>
          <w:highlight w:val="white"/>
        </w:rPr>
      </w:pPr>
      <w:r w:rsidRPr="00FE4D1E">
        <w:rPr>
          <w:highlight w:val="white"/>
        </w:rPr>
        <w:tab/>
      </w:r>
      <w:r w:rsidRPr="00FE4D1E">
        <w:rPr>
          <w:highlight w:val="white"/>
        </w:rPr>
        <w:tab/>
        <w:t>&lt;div class="</w:t>
      </w:r>
      <w:proofErr w:type="spellStart"/>
      <w:r w:rsidRPr="00FE4D1E">
        <w:rPr>
          <w:highlight w:val="white"/>
        </w:rPr>
        <w:t>SlotName</w:t>
      </w:r>
      <w:proofErr w:type="spellEnd"/>
      <w:r w:rsidRPr="00FE4D1E">
        <w:rPr>
          <w:highlight w:val="white"/>
        </w:rPr>
        <w:t>"&gt;maintenance:&lt;/div&gt;</w:t>
      </w:r>
    </w:p>
    <w:p w14:paraId="3B0F43EA" w14:textId="77777777" w:rsidR="00345ACB" w:rsidRPr="00FE4D1E" w:rsidRDefault="00345ACB" w:rsidP="001740EB">
      <w:pPr>
        <w:pStyle w:val="SchemaText"/>
        <w:rPr>
          <w:highlight w:val="white"/>
        </w:rPr>
      </w:pPr>
      <w:r w:rsidRPr="00FE4D1E">
        <w:rPr>
          <w:highlight w:val="white"/>
        </w:rPr>
        <w:tab/>
      </w:r>
      <w:r w:rsidRPr="00FE4D1E">
        <w:rPr>
          <w:highlight w:val="white"/>
        </w:rPr>
        <w:tab/>
        <w:t>&lt;table&gt;</w:t>
      </w:r>
      <w:r w:rsidRPr="00FE4D1E">
        <w:rPr>
          <w:highlight w:val="white"/>
        </w:rPr>
        <w:tab/>
      </w:r>
    </w:p>
    <w:p w14:paraId="53AD424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r w:rsidRPr="00FE4D1E">
        <w:rPr>
          <w:highlight w:val="white"/>
        </w:rPr>
        <w:t>tbody</w:t>
      </w:r>
      <w:proofErr w:type="spellEnd"/>
      <w:r w:rsidRPr="00FE4D1E">
        <w:rPr>
          <w:highlight w:val="white"/>
        </w:rPr>
        <w:t xml:space="preserve"> </w:t>
      </w:r>
      <w:proofErr w:type="spellStart"/>
      <w:r w:rsidRPr="00FE4D1E">
        <w:rPr>
          <w:highlight w:val="white"/>
        </w:rPr>
        <w:t>valign</w:t>
      </w:r>
      <w:proofErr w:type="spellEnd"/>
      <w:r w:rsidRPr="00FE4D1E">
        <w:rPr>
          <w:highlight w:val="white"/>
        </w:rPr>
        <w:t>="top"&gt;</w:t>
      </w:r>
    </w:p>
    <w:p w14:paraId="38D532BB"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6607F098"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 width="50"</w:t>
      </w:r>
      <w:r>
        <w:rPr>
          <w:highlight w:val="white"/>
          <w:lang w:eastAsia="ko-KR"/>
        </w:rPr>
        <w:t>/</w:t>
      </w:r>
      <w:r w:rsidRPr="00FE4D1E">
        <w:rPr>
          <w:highlight w:val="white"/>
        </w:rPr>
        <w:t>&gt;</w:t>
      </w:r>
    </w:p>
    <w:p w14:paraId="59A5EE0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 width="100"&gt;title:&lt;/td&gt;</w:t>
      </w:r>
    </w:p>
    <w:p w14:paraId="4DAA6C12"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select="Title"/&gt;</w:t>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r w:rsidRPr="00FE4D1E">
        <w:rPr>
          <w:highlight w:val="white"/>
        </w:rPr>
        <w:t>&lt;/td&gt;</w:t>
      </w:r>
    </w:p>
    <w:p w14:paraId="1E00D857"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2178475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 xml:space="preserve"> test="</w:t>
      </w:r>
      <w:proofErr w:type="spellStart"/>
      <w:r w:rsidRPr="00FE4D1E">
        <w:rPr>
          <w:highlight w:val="white"/>
        </w:rPr>
        <w:t>boolean</w:t>
      </w:r>
      <w:proofErr w:type="spellEnd"/>
      <w:r w:rsidRPr="00FE4D1E">
        <w:rPr>
          <w:highlight w:val="white"/>
        </w:rPr>
        <w:t>(</w:t>
      </w:r>
      <w:proofErr w:type="spellStart"/>
      <w:r w:rsidRPr="00FE4D1E">
        <w:rPr>
          <w:highlight w:val="white"/>
        </w:rPr>
        <w:t>FileName</w:t>
      </w:r>
      <w:proofErr w:type="spellEnd"/>
      <w:r w:rsidRPr="00FE4D1E">
        <w:rPr>
          <w:highlight w:val="white"/>
        </w:rPr>
        <w:t>)"&gt;</w:t>
      </w:r>
    </w:p>
    <w:p w14:paraId="1E5698BF"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Pr>
          <w:highlight w:val="white"/>
          <w:lang w:eastAsia="ko-KR"/>
        </w:rPr>
        <w:tab/>
      </w:r>
      <w:r w:rsidRPr="00FE4D1E">
        <w:rPr>
          <w:highlight w:val="white"/>
        </w:rPr>
        <w:t>&lt;tr&gt;</w:t>
      </w:r>
    </w:p>
    <w:p w14:paraId="7B2EA8AE"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Pr>
          <w:highlight w:val="white"/>
          <w:lang w:eastAsia="ko-KR"/>
        </w:rPr>
        <w:tab/>
      </w:r>
      <w:r w:rsidRPr="00FE4D1E">
        <w:rPr>
          <w:highlight w:val="white"/>
        </w:rPr>
        <w:t>&lt;td</w:t>
      </w:r>
      <w:r>
        <w:rPr>
          <w:highlight w:val="white"/>
          <w:lang w:eastAsia="ko-KR"/>
        </w:rPr>
        <w:t>/</w:t>
      </w:r>
      <w:r w:rsidRPr="00FE4D1E">
        <w:rPr>
          <w:highlight w:val="white"/>
        </w:rPr>
        <w:t>&gt;</w:t>
      </w:r>
    </w:p>
    <w:p w14:paraId="480A1E7C" w14:textId="77777777" w:rsidR="00345ACB" w:rsidRPr="00FE4D1E" w:rsidRDefault="00345ACB" w:rsidP="001740EB">
      <w:pPr>
        <w:pStyle w:val="SchemaText"/>
        <w:rPr>
          <w:highlight w:val="white"/>
        </w:rPr>
      </w:pPr>
      <w:r>
        <w:rPr>
          <w:highlight w:val="white"/>
          <w:lang w:eastAsia="ko-KR"/>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&lt;td&gt;filename:&lt;/td&gt;</w:t>
      </w:r>
    </w:p>
    <w:p w14:paraId="47405DE1" w14:textId="77777777" w:rsidR="00345ACB" w:rsidRPr="00FE4D1E" w:rsidRDefault="00345ACB" w:rsidP="001740EB">
      <w:pPr>
        <w:pStyle w:val="SchemaText"/>
        <w:rPr>
          <w:highlight w:val="white"/>
        </w:rPr>
      </w:pPr>
      <w:r w:rsidRPr="00FE4D1E">
        <w:rPr>
          <w:highlight w:val="white"/>
        </w:rPr>
        <w:tab/>
      </w:r>
      <w:r>
        <w:rPr>
          <w:highlight w:val="white"/>
          <w:lang w:eastAsia="ko-KR"/>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w:t>
      </w:r>
      <w:proofErr w:type="spellStart"/>
      <w:r w:rsidRPr="00FE4D1E">
        <w:rPr>
          <w:highlight w:val="white"/>
        </w:rPr>
        <w:t>FileName</w:t>
      </w:r>
      <w:proofErr w:type="spellEnd"/>
      <w:r w:rsidRPr="00FE4D1E">
        <w:rPr>
          <w:highlight w:val="white"/>
        </w:rPr>
        <w:t>"/&gt;</w:t>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r w:rsidRPr="00FE4D1E">
        <w:rPr>
          <w:highlight w:val="white"/>
        </w:rPr>
        <w:t>&lt;/td&gt;</w:t>
      </w:r>
    </w:p>
    <w:p w14:paraId="0B5E4A9F" w14:textId="77777777" w:rsidR="00345ACB" w:rsidRPr="00FE4D1E" w:rsidRDefault="00345ACB" w:rsidP="001740EB">
      <w:pPr>
        <w:pStyle w:val="SchemaText"/>
        <w:rPr>
          <w:highlight w:val="white"/>
        </w:rPr>
      </w:pPr>
      <w:r w:rsidRPr="00FE4D1E">
        <w:rPr>
          <w:highlight w:val="white"/>
        </w:rPr>
        <w:tab/>
      </w:r>
      <w:r w:rsidRPr="00FE4D1E">
        <w:rPr>
          <w:highlight w:val="white"/>
        </w:rPr>
        <w:tab/>
      </w:r>
      <w:r>
        <w:rPr>
          <w:highlight w:val="white"/>
          <w:lang w:eastAsia="ko-KR"/>
        </w:rPr>
        <w:tab/>
      </w:r>
      <w:r w:rsidRPr="00FE4D1E">
        <w:rPr>
          <w:highlight w:val="white"/>
        </w:rPr>
        <w:tab/>
      </w:r>
      <w:r w:rsidRPr="00FE4D1E">
        <w:rPr>
          <w:highlight w:val="white"/>
        </w:rPr>
        <w:tab/>
        <w:t>&lt;/tr&gt;</w:t>
      </w:r>
    </w:p>
    <w:p w14:paraId="3B616CF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&gt;</w:t>
      </w:r>
    </w:p>
    <w:p w14:paraId="239ED45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 xml:space="preserve"> test="</w:t>
      </w:r>
      <w:proofErr w:type="spellStart"/>
      <w:r w:rsidRPr="00FE4D1E">
        <w:rPr>
          <w:highlight w:val="white"/>
        </w:rPr>
        <w:t>boolean</w:t>
      </w:r>
      <w:proofErr w:type="spellEnd"/>
      <w:r w:rsidRPr="00FE4D1E">
        <w:rPr>
          <w:highlight w:val="white"/>
        </w:rPr>
        <w:t>(</w:t>
      </w:r>
      <w:proofErr w:type="spellStart"/>
      <w:r w:rsidRPr="00FE4D1E">
        <w:rPr>
          <w:highlight w:val="white"/>
        </w:rPr>
        <w:t>MLMName</w:t>
      </w:r>
      <w:proofErr w:type="spellEnd"/>
      <w:r w:rsidRPr="00FE4D1E">
        <w:rPr>
          <w:highlight w:val="white"/>
        </w:rPr>
        <w:t>)"&gt;</w:t>
      </w:r>
    </w:p>
    <w:p w14:paraId="1F45E54E" w14:textId="77777777" w:rsidR="00345ACB" w:rsidRPr="00FE4D1E" w:rsidRDefault="00345ACB" w:rsidP="001740EB">
      <w:pPr>
        <w:pStyle w:val="SchemaText"/>
        <w:rPr>
          <w:highlight w:val="white"/>
        </w:rPr>
      </w:pPr>
      <w:r>
        <w:rPr>
          <w:highlight w:val="white"/>
          <w:lang w:eastAsia="ko-KR"/>
        </w:rPr>
        <w:tab/>
      </w:r>
      <w:r w:rsidRPr="00FE4D1E">
        <w:rPr>
          <w:highlight w:val="white"/>
        </w:rPr>
        <w:tab/>
      </w:r>
      <w:r w:rsidRPr="00FE4D1E">
        <w:rPr>
          <w:highlight w:val="white"/>
        </w:rPr>
        <w:tab/>
      </w:r>
      <w:r w:rsidRPr="00FE4D1E">
        <w:rPr>
          <w:highlight w:val="white"/>
        </w:rPr>
        <w:tab/>
      </w:r>
      <w:r w:rsidRPr="00FE4D1E">
        <w:rPr>
          <w:highlight w:val="white"/>
        </w:rPr>
        <w:tab/>
        <w:t>&lt;tr&gt;</w:t>
      </w:r>
    </w:p>
    <w:p w14:paraId="577A9BEE" w14:textId="77777777" w:rsidR="00345ACB" w:rsidRDefault="00345ACB" w:rsidP="001740EB">
      <w:pPr>
        <w:pStyle w:val="SchemaText"/>
        <w:rPr>
          <w:highlight w:val="white"/>
          <w:lang w:eastAsia="ko-KR"/>
        </w:rPr>
      </w:pPr>
      <w:r w:rsidRPr="00FE4D1E">
        <w:rPr>
          <w:highlight w:val="white"/>
        </w:rPr>
        <w:tab/>
      </w:r>
      <w:r>
        <w:rPr>
          <w:highlight w:val="white"/>
          <w:lang w:eastAsia="ko-KR"/>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15BCD4F4" w14:textId="77777777" w:rsidR="00345ACB" w:rsidRPr="00FE4D1E" w:rsidRDefault="00345ACB" w:rsidP="001740EB">
      <w:pPr>
        <w:pStyle w:val="SchemaText"/>
        <w:rPr>
          <w:highlight w:val="white"/>
        </w:rPr>
      </w:pPr>
      <w:r w:rsidRPr="00FE4D1E">
        <w:rPr>
          <w:highlight w:val="white"/>
        </w:rPr>
        <w:tab/>
      </w:r>
      <w:r w:rsidRPr="00FE4D1E">
        <w:rPr>
          <w:highlight w:val="white"/>
        </w:rPr>
        <w:tab/>
      </w:r>
      <w:r>
        <w:rPr>
          <w:highlight w:val="white"/>
          <w:lang w:eastAsia="ko-KR"/>
        </w:rPr>
        <w:tab/>
      </w:r>
      <w:r w:rsidRPr="00FE4D1E">
        <w:rPr>
          <w:highlight w:val="white"/>
        </w:rPr>
        <w:tab/>
      </w:r>
      <w:r w:rsidRPr="00FE4D1E">
        <w:rPr>
          <w:highlight w:val="white"/>
        </w:rPr>
        <w:tab/>
      </w:r>
      <w:r w:rsidRPr="00FE4D1E">
        <w:rPr>
          <w:highlight w:val="white"/>
        </w:rPr>
        <w:tab/>
        <w:t>&lt;td&gt;</w:t>
      </w:r>
      <w:proofErr w:type="spellStart"/>
      <w:r w:rsidRPr="00FE4D1E">
        <w:rPr>
          <w:highlight w:val="white"/>
        </w:rPr>
        <w:t>mlmname</w:t>
      </w:r>
      <w:proofErr w:type="spellEnd"/>
      <w:r w:rsidRPr="00FE4D1E">
        <w:rPr>
          <w:highlight w:val="white"/>
        </w:rPr>
        <w:t>:&lt;/td&gt;</w:t>
      </w:r>
    </w:p>
    <w:p w14:paraId="08423FC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Pr>
          <w:highlight w:val="white"/>
          <w:lang w:eastAsia="ko-KR"/>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w:t>
      </w:r>
      <w:proofErr w:type="spellStart"/>
      <w:r w:rsidRPr="00FE4D1E">
        <w:rPr>
          <w:highlight w:val="white"/>
        </w:rPr>
        <w:t>MLMName</w:t>
      </w:r>
      <w:proofErr w:type="spellEnd"/>
      <w:r w:rsidRPr="00FE4D1E">
        <w:rPr>
          <w:highlight w:val="white"/>
        </w:rPr>
        <w:t>"/&gt;</w:t>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r w:rsidRPr="00FE4D1E">
        <w:rPr>
          <w:highlight w:val="white"/>
        </w:rPr>
        <w:t>&lt;/td&gt;</w:t>
      </w:r>
    </w:p>
    <w:p w14:paraId="709666EC"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Pr>
          <w:highlight w:val="white"/>
          <w:lang w:eastAsia="ko-KR"/>
        </w:rPr>
        <w:tab/>
      </w:r>
      <w:r w:rsidRPr="00FE4D1E">
        <w:rPr>
          <w:highlight w:val="white"/>
        </w:rPr>
        <w:t>&lt;/tr&gt;</w:t>
      </w:r>
    </w:p>
    <w:p w14:paraId="54F76890"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32734DD4" w14:textId="77777777" w:rsidR="00345ACB" w:rsidRPr="00FE4D1E" w:rsidRDefault="00345ACB" w:rsidP="001740EB">
      <w:pPr>
        <w:pStyle w:val="SchemaText"/>
        <w:rPr>
          <w:highlight w:val="white"/>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w:t>
      </w:r>
      <w:proofErr w:type="spellStart"/>
      <w:r>
        <w:rPr>
          <w:lang w:eastAsia="ko-KR"/>
        </w:rPr>
        <w:t>boolean</w:t>
      </w:r>
      <w:proofErr w:type="spellEnd"/>
      <w:r>
        <w:rPr>
          <w:lang w:eastAsia="ko-KR"/>
        </w:rPr>
        <w:t>(Arden)"&gt;</w:t>
      </w:r>
    </w:p>
    <w:p w14:paraId="0C7D9EFA" w14:textId="77777777" w:rsidR="00345ACB" w:rsidRPr="00C56F73" w:rsidRDefault="00345ACB" w:rsidP="001740EB">
      <w:pPr>
        <w:pStyle w:val="SchemaText"/>
        <w:rPr>
          <w:highlight w:val="white"/>
          <w:lang w:val="de-DE"/>
        </w:rPr>
      </w:pPr>
      <w:r>
        <w:rPr>
          <w:highlight w:val="white"/>
          <w:lang w:eastAsia="ko-KR"/>
        </w:rPr>
        <w:tab/>
      </w:r>
      <w:r w:rsidRPr="00FE4D1E">
        <w:rPr>
          <w:highlight w:val="white"/>
        </w:rPr>
        <w:tab/>
      </w:r>
      <w:r w:rsidRPr="00FE4D1E">
        <w:rPr>
          <w:highlight w:val="white"/>
        </w:rPr>
        <w:tab/>
      </w:r>
      <w:r w:rsidRPr="00FE4D1E">
        <w:rPr>
          <w:highlight w:val="white"/>
        </w:rPr>
        <w:tab/>
      </w:r>
      <w:r w:rsidRPr="00FE4D1E">
        <w:rPr>
          <w:highlight w:val="white"/>
        </w:rPr>
        <w:tab/>
      </w:r>
      <w:r w:rsidRPr="00C56F73">
        <w:rPr>
          <w:szCs w:val="16"/>
          <w:highlight w:val="white"/>
          <w:lang w:val="de-DE"/>
        </w:rPr>
        <w:t>&lt;</w:t>
      </w:r>
      <w:proofErr w:type="spellStart"/>
      <w:r w:rsidRPr="00C56F73">
        <w:rPr>
          <w:szCs w:val="16"/>
          <w:highlight w:val="white"/>
          <w:lang w:val="de-DE"/>
        </w:rPr>
        <w:t>tr</w:t>
      </w:r>
      <w:proofErr w:type="spellEnd"/>
      <w:r w:rsidRPr="00C56F73">
        <w:rPr>
          <w:szCs w:val="16"/>
          <w:highlight w:val="white"/>
          <w:lang w:val="de-DE"/>
        </w:rPr>
        <w:t>&gt;</w:t>
      </w:r>
    </w:p>
    <w:p w14:paraId="4A4891F2" w14:textId="77777777" w:rsidR="00345ACB" w:rsidRDefault="00345ACB" w:rsidP="001740EB">
      <w:pPr>
        <w:pStyle w:val="SchemaText"/>
        <w:rPr>
          <w:highlight w:val="white"/>
          <w:lang w:eastAsia="ko-KR"/>
        </w:rPr>
      </w:pPr>
      <w:r w:rsidRPr="00EE294C">
        <w:rPr>
          <w:szCs w:val="16"/>
          <w:highlight w:val="white"/>
          <w:lang w:val="de-DE"/>
        </w:rPr>
        <w:tab/>
      </w:r>
      <w:r>
        <w:rPr>
          <w:highlight w:val="white"/>
          <w:lang w:eastAsia="ko-KR"/>
        </w:rPr>
        <w:tab/>
      </w:r>
      <w:r w:rsidRPr="00EE294C">
        <w:rPr>
          <w:szCs w:val="16"/>
          <w:highlight w:val="white"/>
          <w:lang w:val="de-DE"/>
        </w:rPr>
        <w:tab/>
      </w:r>
      <w:r w:rsidRPr="00EE294C">
        <w:rPr>
          <w:szCs w:val="16"/>
          <w:highlight w:val="white"/>
          <w:lang w:val="de-DE"/>
        </w:rPr>
        <w:tab/>
      </w:r>
      <w:r w:rsidRPr="00EE294C">
        <w:rPr>
          <w:szCs w:val="16"/>
          <w:highlight w:val="white"/>
          <w:lang w:val="de-DE"/>
        </w:rPr>
        <w:tab/>
      </w:r>
      <w:r w:rsidRPr="00EE294C">
        <w:rPr>
          <w:szCs w:val="16"/>
          <w:highlight w:val="white"/>
          <w:lang w:val="de-DE"/>
        </w:rPr>
        <w:tab/>
      </w:r>
      <w:r w:rsidRPr="00C56F73">
        <w:rPr>
          <w:szCs w:val="16"/>
          <w:highlight w:val="white"/>
          <w:lang w:val="de-DE"/>
        </w:rPr>
        <w:t>&lt;</w:t>
      </w:r>
      <w:proofErr w:type="spellStart"/>
      <w:r w:rsidRPr="00C56F73">
        <w:rPr>
          <w:szCs w:val="16"/>
          <w:highlight w:val="white"/>
          <w:lang w:val="de-DE"/>
        </w:rPr>
        <w:t>td</w:t>
      </w:r>
      <w:proofErr w:type="spellEnd"/>
      <w:r>
        <w:rPr>
          <w:highlight w:val="white"/>
          <w:lang w:eastAsia="ko-KR"/>
        </w:rPr>
        <w:t>/</w:t>
      </w:r>
      <w:r w:rsidRPr="00C56F73">
        <w:rPr>
          <w:szCs w:val="16"/>
          <w:highlight w:val="white"/>
          <w:lang w:val="de-DE"/>
        </w:rPr>
        <w:t>&gt;</w:t>
      </w:r>
    </w:p>
    <w:p w14:paraId="5D13C26F" w14:textId="77777777" w:rsidR="00345ACB" w:rsidRPr="00C56F73" w:rsidRDefault="00345ACB" w:rsidP="001740EB">
      <w:pPr>
        <w:pStyle w:val="SchemaText"/>
        <w:rPr>
          <w:highlight w:val="white"/>
          <w:lang w:val="de-DE"/>
        </w:rPr>
      </w:pPr>
      <w:r w:rsidRPr="00EE294C">
        <w:rPr>
          <w:szCs w:val="16"/>
          <w:highlight w:val="white"/>
          <w:lang w:val="de-DE"/>
        </w:rPr>
        <w:tab/>
      </w:r>
      <w:r w:rsidRPr="00EE294C">
        <w:rPr>
          <w:szCs w:val="16"/>
          <w:highlight w:val="white"/>
          <w:lang w:val="de-DE"/>
        </w:rPr>
        <w:tab/>
      </w:r>
      <w:r>
        <w:rPr>
          <w:highlight w:val="white"/>
          <w:lang w:eastAsia="ko-KR"/>
        </w:rPr>
        <w:tab/>
      </w:r>
      <w:r w:rsidRPr="00EE294C">
        <w:rPr>
          <w:szCs w:val="16"/>
          <w:highlight w:val="white"/>
          <w:lang w:val="de-DE"/>
        </w:rPr>
        <w:tab/>
      </w:r>
      <w:r w:rsidRPr="00EE294C">
        <w:rPr>
          <w:szCs w:val="16"/>
          <w:highlight w:val="white"/>
          <w:lang w:val="de-DE"/>
        </w:rPr>
        <w:tab/>
      </w:r>
      <w:r w:rsidRPr="00EE294C">
        <w:rPr>
          <w:szCs w:val="16"/>
          <w:highlight w:val="white"/>
          <w:lang w:val="de-DE"/>
        </w:rPr>
        <w:tab/>
      </w:r>
      <w:r w:rsidRPr="00C56F73">
        <w:rPr>
          <w:szCs w:val="16"/>
          <w:highlight w:val="white"/>
          <w:lang w:val="de-DE"/>
        </w:rPr>
        <w:t>&lt;</w:t>
      </w:r>
      <w:proofErr w:type="spellStart"/>
      <w:r w:rsidRPr="00C56F73">
        <w:rPr>
          <w:szCs w:val="16"/>
          <w:highlight w:val="white"/>
          <w:lang w:val="de-DE"/>
        </w:rPr>
        <w:t>td</w:t>
      </w:r>
      <w:proofErr w:type="spellEnd"/>
      <w:r w:rsidRPr="00C56F73">
        <w:rPr>
          <w:szCs w:val="16"/>
          <w:highlight w:val="white"/>
          <w:lang w:val="de-DE"/>
        </w:rPr>
        <w:t>&gt;</w:t>
      </w:r>
      <w:proofErr w:type="spellStart"/>
      <w:r w:rsidRPr="00C56F73">
        <w:rPr>
          <w:szCs w:val="16"/>
          <w:highlight w:val="white"/>
          <w:lang w:val="de-DE"/>
        </w:rPr>
        <w:t>arden</w:t>
      </w:r>
      <w:proofErr w:type="spellEnd"/>
      <w:r w:rsidRPr="00C56F73">
        <w:rPr>
          <w:szCs w:val="16"/>
          <w:highlight w:val="white"/>
          <w:lang w:val="de-DE"/>
        </w:rPr>
        <w:t>:&lt;/</w:t>
      </w:r>
      <w:proofErr w:type="spellStart"/>
      <w:r w:rsidRPr="00C56F73">
        <w:rPr>
          <w:szCs w:val="16"/>
          <w:highlight w:val="white"/>
          <w:lang w:val="de-DE"/>
        </w:rPr>
        <w:t>td</w:t>
      </w:r>
      <w:proofErr w:type="spellEnd"/>
      <w:r w:rsidRPr="00C56F73">
        <w:rPr>
          <w:szCs w:val="16"/>
          <w:highlight w:val="white"/>
          <w:lang w:val="de-DE"/>
        </w:rPr>
        <w:t>&gt;</w:t>
      </w:r>
    </w:p>
    <w:p w14:paraId="5A170E24" w14:textId="77777777" w:rsidR="00345ACB" w:rsidRPr="00FE4D1E" w:rsidRDefault="00345ACB" w:rsidP="001740EB">
      <w:pPr>
        <w:pStyle w:val="SchemaText"/>
        <w:rPr>
          <w:highlight w:val="white"/>
        </w:rPr>
      </w:pPr>
      <w:r w:rsidRPr="00EE294C">
        <w:rPr>
          <w:szCs w:val="16"/>
          <w:highlight w:val="white"/>
          <w:lang w:val="de-DE"/>
        </w:rPr>
        <w:tab/>
      </w:r>
      <w:r w:rsidRPr="00EE294C">
        <w:rPr>
          <w:szCs w:val="16"/>
          <w:highlight w:val="white"/>
          <w:lang w:val="de-DE"/>
        </w:rPr>
        <w:tab/>
      </w:r>
      <w:r w:rsidRPr="00EE294C">
        <w:rPr>
          <w:szCs w:val="16"/>
          <w:highlight w:val="white"/>
          <w:lang w:val="de-DE"/>
        </w:rPr>
        <w:tab/>
      </w:r>
      <w:r>
        <w:rPr>
          <w:highlight w:val="white"/>
          <w:lang w:eastAsia="ko-KR"/>
        </w:rPr>
        <w:tab/>
      </w:r>
      <w:r w:rsidRPr="00EE294C">
        <w:rPr>
          <w:szCs w:val="16"/>
          <w:highlight w:val="white"/>
          <w:lang w:val="de-DE"/>
        </w:rPr>
        <w:tab/>
      </w:r>
      <w:r w:rsidRPr="00EE294C">
        <w:rPr>
          <w:szCs w:val="16"/>
          <w:highlight w:val="white"/>
          <w:lang w:val="de-DE"/>
        </w:rPr>
        <w:tab/>
      </w:r>
      <w:r w:rsidRPr="00FE4D1E">
        <w:rPr>
          <w:highlight w:val="white"/>
        </w:rPr>
        <w:t>&lt;td&gt;&lt;</w:t>
      </w:r>
      <w:proofErr w:type="spellStart"/>
      <w:r w:rsidRPr="00FE4D1E">
        <w:rPr>
          <w:highlight w:val="white"/>
        </w:rPr>
        <w:t>xsl:value-of</w:t>
      </w:r>
      <w:proofErr w:type="spellEnd"/>
      <w:r w:rsidRPr="00FE4D1E">
        <w:rPr>
          <w:highlight w:val="white"/>
        </w:rPr>
        <w:t xml:space="preserve"> select="Arden"/&gt;</w:t>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r w:rsidRPr="00FE4D1E">
        <w:rPr>
          <w:highlight w:val="white"/>
        </w:rPr>
        <w:t>&lt;/td&gt;</w:t>
      </w:r>
    </w:p>
    <w:p w14:paraId="4186518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Pr>
          <w:highlight w:val="white"/>
          <w:lang w:eastAsia="ko-KR"/>
        </w:rPr>
        <w:tab/>
      </w:r>
      <w:r w:rsidRPr="00FE4D1E">
        <w:rPr>
          <w:highlight w:val="white"/>
        </w:rPr>
        <w:t>&lt;/tr&gt;</w:t>
      </w:r>
    </w:p>
    <w:p w14:paraId="58F332D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&gt;</w:t>
      </w:r>
    </w:p>
    <w:p w14:paraId="04F31B4F"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7D6B6310"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1BC453F3"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&lt;td&gt;version:&lt;/td&gt;</w:t>
      </w:r>
    </w:p>
    <w:p w14:paraId="55D563E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select="Version"/&gt;</w:t>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r w:rsidRPr="00FE4D1E">
        <w:rPr>
          <w:highlight w:val="white"/>
        </w:rPr>
        <w:t>&lt;/td&gt;</w:t>
      </w:r>
    </w:p>
    <w:p w14:paraId="76673BF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717517E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3423AFCC"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581BF0B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&lt;td&gt;institution:&lt;/td&gt;</w:t>
      </w:r>
    </w:p>
    <w:p w14:paraId="42EE5A85"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select="Institution"/&gt;</w:t>
      </w:r>
      <w:r w:rsidRPr="0020611C">
        <w:t>&lt;</w:t>
      </w:r>
      <w:proofErr w:type="spellStart"/>
      <w:r w:rsidRPr="0020611C">
        <w:t>xsl:text</w:t>
      </w:r>
      <w:proofErr w:type="spellEnd"/>
      <w:proofErr w:type="gramStart"/>
      <w:r w:rsidRPr="0020611C">
        <w:t>&gt;;;&lt;</w:t>
      </w:r>
      <w:proofErr w:type="gramEnd"/>
      <w:r w:rsidRPr="0020611C">
        <w:t>/</w:t>
      </w:r>
      <w:proofErr w:type="spellStart"/>
      <w:r w:rsidRPr="0020611C">
        <w:t>xsl:text</w:t>
      </w:r>
      <w:proofErr w:type="spellEnd"/>
      <w:r w:rsidRPr="0020611C">
        <w:t>&gt;</w:t>
      </w:r>
      <w:r w:rsidRPr="00FE4D1E">
        <w:rPr>
          <w:highlight w:val="white"/>
        </w:rPr>
        <w:t>&lt;/td&gt;</w:t>
      </w:r>
    </w:p>
    <w:p w14:paraId="4D138971" w14:textId="77777777" w:rsidR="00345ACB" w:rsidRPr="00FE4D1E" w:rsidRDefault="00345ACB" w:rsidP="001740EB">
      <w:pPr>
        <w:pStyle w:val="SchemaText"/>
        <w:rPr>
          <w:highlight w:val="white"/>
        </w:rPr>
      </w:pPr>
      <w:r w:rsidRPr="00FE4D1E">
        <w:rPr>
          <w:highlight w:val="white"/>
        </w:rPr>
        <w:lastRenderedPageBreak/>
        <w:tab/>
      </w:r>
      <w:r w:rsidRPr="00FE4D1E">
        <w:rPr>
          <w:highlight w:val="white"/>
        </w:rPr>
        <w:tab/>
      </w:r>
      <w:r w:rsidRPr="00FE4D1E">
        <w:rPr>
          <w:highlight w:val="white"/>
        </w:rPr>
        <w:tab/>
      </w:r>
      <w:r w:rsidRPr="00FE4D1E">
        <w:rPr>
          <w:highlight w:val="white"/>
        </w:rPr>
        <w:tab/>
        <w:t>&lt;/tr&gt;</w:t>
      </w:r>
    </w:p>
    <w:p w14:paraId="018C87D3"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07435FFB"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3EC5C7BF"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&lt;td&gt;author:&lt;/td&gt;</w:t>
      </w:r>
    </w:p>
    <w:p w14:paraId="448CCC21"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w:t>
      </w:r>
    </w:p>
    <w:p w14:paraId="687FF922"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 xml:space="preserve"> select="Author/Person"&gt;</w:t>
      </w:r>
    </w:p>
    <w:p w14:paraId="108583D1" w14:textId="77777777" w:rsidR="00345ACB" w:rsidRDefault="00345ACB" w:rsidP="001740EB">
      <w:pPr>
        <w:pStyle w:val="SchemaText"/>
        <w:rPr>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05198B">
        <w:t>&lt;</w:t>
      </w:r>
      <w:proofErr w:type="spellStart"/>
      <w:proofErr w:type="gramStart"/>
      <w:r w:rsidRPr="0005198B">
        <w:t>xsl:apply</w:t>
      </w:r>
      <w:proofErr w:type="gramEnd"/>
      <w:r w:rsidRPr="0005198B">
        <w:t>-templates</w:t>
      </w:r>
      <w:proofErr w:type="spellEnd"/>
      <w:r w:rsidRPr="0005198B">
        <w:t xml:space="preserve"> select="."/&gt;</w:t>
      </w:r>
    </w:p>
    <w:p w14:paraId="6D1EA311"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 xml:space="preserve"> test="position()!=last()"&gt;</w:t>
      </w:r>
    </w:p>
    <w:p w14:paraId="4B62C194" w14:textId="77777777" w:rsidR="00345ACB" w:rsidRPr="00FE4D1E"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E26AA8">
        <w:t>&lt;</w:t>
      </w:r>
      <w:proofErr w:type="spellStart"/>
      <w:r w:rsidRPr="00E26AA8">
        <w:t>xsl:text</w:t>
      </w:r>
      <w:proofErr w:type="spellEnd"/>
      <w:r w:rsidRPr="00E26AA8">
        <w:t>&gt;;&lt;/</w:t>
      </w:r>
      <w:proofErr w:type="spellStart"/>
      <w:r w:rsidRPr="00E26AA8">
        <w:t>xsl:text</w:t>
      </w:r>
      <w:proofErr w:type="spellEnd"/>
      <w:r w:rsidRPr="00E26AA8">
        <w:t>&gt;</w:t>
      </w:r>
      <w:r w:rsidRPr="00FE4D1E">
        <w:rPr>
          <w:highlight w:val="white"/>
        </w:rPr>
        <w:t>&lt;</w:t>
      </w:r>
      <w:proofErr w:type="spellStart"/>
      <w:r w:rsidRPr="00FE4D1E">
        <w:rPr>
          <w:highlight w:val="white"/>
        </w:rPr>
        <w:t>br</w:t>
      </w:r>
      <w:proofErr w:type="spellEnd"/>
      <w:r w:rsidRPr="00FE4D1E">
        <w:rPr>
          <w:highlight w:val="white"/>
        </w:rPr>
        <w:t>/&gt;</w:t>
      </w:r>
    </w:p>
    <w:p w14:paraId="26A93517"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&gt;</w:t>
      </w:r>
    </w:p>
    <w:p w14:paraId="44668387"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&gt;</w:t>
      </w:r>
    </w:p>
    <w:p w14:paraId="2BD0B985"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p>
    <w:p w14:paraId="0169F73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w:t>
      </w:r>
    </w:p>
    <w:p w14:paraId="593EA36B"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53102BEB"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2E71B8D4"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5BCC6A6A"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&lt;td&gt;specialist:&lt;/td&gt;</w:t>
      </w:r>
    </w:p>
    <w:p w14:paraId="4C1B56B3"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w:t>
      </w:r>
    </w:p>
    <w:p w14:paraId="4FD9E3F9"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 xml:space="preserve"> select="Specialist/Person"&gt;</w:t>
      </w:r>
    </w:p>
    <w:p w14:paraId="750BA437" w14:textId="77777777" w:rsidR="00345ACB" w:rsidRDefault="00345ACB" w:rsidP="001740EB">
      <w:pPr>
        <w:pStyle w:val="SchemaText"/>
        <w:rPr>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05198B">
        <w:t>&lt;</w:t>
      </w:r>
      <w:proofErr w:type="spellStart"/>
      <w:proofErr w:type="gramStart"/>
      <w:r w:rsidRPr="0005198B">
        <w:t>xsl:apply</w:t>
      </w:r>
      <w:proofErr w:type="gramEnd"/>
      <w:r w:rsidRPr="0005198B">
        <w:t>-templates</w:t>
      </w:r>
      <w:proofErr w:type="spellEnd"/>
      <w:r w:rsidRPr="0005198B">
        <w:t xml:space="preserve"> select="."/&gt;</w:t>
      </w:r>
    </w:p>
    <w:p w14:paraId="5AA7CD3C"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 xml:space="preserve"> test="position()!=last()"&gt;</w:t>
      </w:r>
    </w:p>
    <w:p w14:paraId="72796F5B" w14:textId="77777777" w:rsidR="00345ACB" w:rsidRPr="00FE4D1E"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E26AA8">
        <w:t>&lt;</w:t>
      </w:r>
      <w:proofErr w:type="spellStart"/>
      <w:r w:rsidRPr="00E26AA8">
        <w:t>xsl:text</w:t>
      </w:r>
      <w:proofErr w:type="spellEnd"/>
      <w:r w:rsidRPr="00E26AA8">
        <w:t>&gt;;&lt;/</w:t>
      </w:r>
      <w:proofErr w:type="spellStart"/>
      <w:r w:rsidRPr="00E26AA8">
        <w:t>xsl:text</w:t>
      </w:r>
      <w:proofErr w:type="spellEnd"/>
      <w:r w:rsidRPr="00E26AA8">
        <w:t>&gt;</w:t>
      </w:r>
      <w:r w:rsidRPr="00FE4D1E">
        <w:rPr>
          <w:highlight w:val="white"/>
        </w:rPr>
        <w:t>&lt;</w:t>
      </w:r>
      <w:proofErr w:type="spellStart"/>
      <w:r w:rsidRPr="00FE4D1E">
        <w:rPr>
          <w:highlight w:val="white"/>
        </w:rPr>
        <w:t>br</w:t>
      </w:r>
      <w:proofErr w:type="spellEnd"/>
      <w:r w:rsidRPr="00FE4D1E">
        <w:rPr>
          <w:highlight w:val="white"/>
        </w:rPr>
        <w:t>/&gt;</w:t>
      </w:r>
    </w:p>
    <w:p w14:paraId="37B1D9DD"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&gt;</w:t>
      </w:r>
    </w:p>
    <w:p w14:paraId="3CFFCB07"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&gt;</w:t>
      </w:r>
    </w:p>
    <w:p w14:paraId="3C1C99EB"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r>
      <w:r w:rsidRPr="00E26AA8">
        <w:t>&lt;</w:t>
      </w:r>
      <w:proofErr w:type="spellStart"/>
      <w:r w:rsidRPr="00E26AA8">
        <w:t>xsl:text</w:t>
      </w:r>
      <w:proofErr w:type="spellEnd"/>
      <w:proofErr w:type="gramStart"/>
      <w:r w:rsidRPr="00E26AA8">
        <w:t>&gt;;;&lt;</w:t>
      </w:r>
      <w:proofErr w:type="gramEnd"/>
      <w:r w:rsidRPr="00E26AA8">
        <w:t>/</w:t>
      </w:r>
      <w:proofErr w:type="spellStart"/>
      <w:r w:rsidRPr="00E26AA8">
        <w:t>xsl:text</w:t>
      </w:r>
      <w:proofErr w:type="spellEnd"/>
      <w:r w:rsidRPr="00E26AA8">
        <w:t>&gt;</w:t>
      </w:r>
    </w:p>
    <w:p w14:paraId="3049A610"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w:t>
      </w:r>
    </w:p>
    <w:p w14:paraId="1474778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531B177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51610A40"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12D30C0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&lt;td&gt;date:&lt;/td&gt;</w:t>
      </w:r>
    </w:p>
    <w:p w14:paraId="4581F72F"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select="Date"/&gt;&lt;</w:t>
      </w:r>
      <w:proofErr w:type="spellStart"/>
      <w:r w:rsidRPr="00FE4D1E">
        <w:rPr>
          <w:highlight w:val="white"/>
        </w:rPr>
        <w:t>xsl:text</w:t>
      </w:r>
      <w:proofErr w:type="spellEnd"/>
      <w:proofErr w:type="gramStart"/>
      <w:r w:rsidRPr="00FE4D1E">
        <w:rPr>
          <w:highlight w:val="white"/>
        </w:rPr>
        <w:t>&gt;;;&lt;</w:t>
      </w:r>
      <w:proofErr w:type="gramEnd"/>
      <w:r w:rsidRPr="00FE4D1E">
        <w:rPr>
          <w:highlight w:val="white"/>
        </w:rPr>
        <w:t>/</w:t>
      </w:r>
      <w:proofErr w:type="spellStart"/>
      <w:r w:rsidRPr="00FE4D1E">
        <w:rPr>
          <w:highlight w:val="white"/>
        </w:rPr>
        <w:t>xsl:text</w:t>
      </w:r>
      <w:proofErr w:type="spellEnd"/>
      <w:r w:rsidRPr="00FE4D1E">
        <w:rPr>
          <w:highlight w:val="white"/>
        </w:rPr>
        <w:t>&gt;&lt;/td&gt;</w:t>
      </w:r>
    </w:p>
    <w:p w14:paraId="25F4A33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35261FFE"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12A610CB" w14:textId="77777777" w:rsidR="00345ACB" w:rsidRDefault="00345ACB" w:rsidP="001740EB">
      <w:pPr>
        <w:pStyle w:val="SchemaText"/>
        <w:rPr>
          <w:highlight w:val="white"/>
          <w:lang w:eastAsia="ko-KR"/>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w:t>
      </w:r>
      <w:r>
        <w:rPr>
          <w:highlight w:val="white"/>
          <w:lang w:eastAsia="ko-KR"/>
        </w:rPr>
        <w:t>/</w:t>
      </w:r>
      <w:r w:rsidRPr="00FE4D1E">
        <w:rPr>
          <w:highlight w:val="white"/>
        </w:rPr>
        <w:t>&gt;</w:t>
      </w:r>
    </w:p>
    <w:p w14:paraId="07DEF419"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&lt;td&gt;validation:&lt;/td&gt;</w:t>
      </w:r>
    </w:p>
    <w:p w14:paraId="0F4706FA"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r>
      <w:r w:rsidRPr="00FE4D1E">
        <w:rPr>
          <w:highlight w:val="white"/>
        </w:rPr>
        <w:tab/>
        <w:t>&lt;td&gt;&lt;</w:t>
      </w:r>
      <w:proofErr w:type="spellStart"/>
      <w:r w:rsidRPr="00FE4D1E">
        <w:rPr>
          <w:highlight w:val="white"/>
        </w:rPr>
        <w:t>xsl:value-of</w:t>
      </w:r>
      <w:proofErr w:type="spellEnd"/>
      <w:r w:rsidRPr="00FE4D1E">
        <w:rPr>
          <w:highlight w:val="white"/>
        </w:rPr>
        <w:t xml:space="preserve"> select="Validation"/&gt;&lt;</w:t>
      </w:r>
      <w:proofErr w:type="spellStart"/>
      <w:r w:rsidRPr="00FE4D1E">
        <w:rPr>
          <w:highlight w:val="white"/>
        </w:rPr>
        <w:t>xsl:text</w:t>
      </w:r>
      <w:proofErr w:type="spellEnd"/>
      <w:proofErr w:type="gramStart"/>
      <w:r w:rsidRPr="00FE4D1E">
        <w:rPr>
          <w:highlight w:val="white"/>
        </w:rPr>
        <w:t>&gt;;;&lt;</w:t>
      </w:r>
      <w:proofErr w:type="gramEnd"/>
      <w:r w:rsidRPr="00FE4D1E">
        <w:rPr>
          <w:highlight w:val="white"/>
        </w:rPr>
        <w:t>/</w:t>
      </w:r>
      <w:proofErr w:type="spellStart"/>
      <w:r w:rsidRPr="00FE4D1E">
        <w:rPr>
          <w:highlight w:val="white"/>
        </w:rPr>
        <w:t>xsl:text</w:t>
      </w:r>
      <w:proofErr w:type="spellEnd"/>
      <w:r w:rsidRPr="00FE4D1E">
        <w:rPr>
          <w:highlight w:val="white"/>
        </w:rPr>
        <w:t>&gt;&lt;/td&gt;</w:t>
      </w:r>
    </w:p>
    <w:p w14:paraId="32E3588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&lt;/tr&gt;</w:t>
      </w:r>
    </w:p>
    <w:p w14:paraId="56C7CCE4"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r w:rsidRPr="00FE4D1E">
        <w:rPr>
          <w:highlight w:val="white"/>
        </w:rPr>
        <w:t>tbody</w:t>
      </w:r>
      <w:proofErr w:type="spellEnd"/>
      <w:r w:rsidRPr="00FE4D1E">
        <w:rPr>
          <w:highlight w:val="white"/>
        </w:rPr>
        <w:t>&gt;</w:t>
      </w:r>
    </w:p>
    <w:p w14:paraId="4A0C3A38" w14:textId="77777777" w:rsidR="00345ACB" w:rsidRPr="00FE4D1E" w:rsidRDefault="00345ACB" w:rsidP="001740EB">
      <w:pPr>
        <w:pStyle w:val="SchemaText"/>
        <w:rPr>
          <w:highlight w:val="white"/>
        </w:rPr>
      </w:pPr>
      <w:r w:rsidRPr="00FE4D1E">
        <w:rPr>
          <w:highlight w:val="white"/>
        </w:rPr>
        <w:tab/>
      </w:r>
      <w:r w:rsidRPr="00FE4D1E">
        <w:rPr>
          <w:highlight w:val="white"/>
        </w:rPr>
        <w:tab/>
        <w:t>&lt;/table&gt;</w:t>
      </w:r>
    </w:p>
    <w:p w14:paraId="522245B1"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&gt;</w:t>
      </w:r>
    </w:p>
    <w:p w14:paraId="07D87EDB" w14:textId="77777777" w:rsidR="00345ACB" w:rsidRPr="00FE4D1E" w:rsidRDefault="00345ACB" w:rsidP="001740EB">
      <w:pPr>
        <w:pStyle w:val="SchemaText"/>
        <w:rPr>
          <w:highlight w:val="white"/>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 xml:space="preserve"> match="Contact"&gt;</w:t>
      </w:r>
    </w:p>
    <w:p w14:paraId="17874C16" w14:textId="77777777" w:rsidR="00345ACB" w:rsidRPr="00FE4D1E" w:rsidRDefault="00345ACB" w:rsidP="001740EB">
      <w:pPr>
        <w:pStyle w:val="SchemaText"/>
        <w:rPr>
          <w:highlight w:val="white"/>
        </w:rPr>
      </w:pPr>
      <w:r w:rsidRPr="00FE4D1E">
        <w:rPr>
          <w:highlight w:val="white"/>
        </w:rPr>
        <w:tab/>
      </w:r>
      <w:r w:rsidRPr="00FE4D1E">
        <w:rPr>
          <w:highlight w:val="white"/>
        </w:rPr>
        <w:tab/>
        <w:t>&lt;</w:t>
      </w:r>
      <w:proofErr w:type="spellStart"/>
      <w:r w:rsidRPr="00FE4D1E">
        <w:rPr>
          <w:highlight w:val="white"/>
        </w:rPr>
        <w:t>xsl:text</w:t>
      </w:r>
      <w:proofErr w:type="spellEnd"/>
      <w:r w:rsidRPr="00FE4D1E">
        <w:rPr>
          <w:highlight w:val="white"/>
        </w:rPr>
        <w:t>&gt; (&lt;/</w:t>
      </w:r>
      <w:proofErr w:type="spellStart"/>
      <w:r w:rsidRPr="00FE4D1E">
        <w:rPr>
          <w:highlight w:val="white"/>
        </w:rPr>
        <w:t>xsl:text</w:t>
      </w:r>
      <w:proofErr w:type="spellEnd"/>
      <w:r w:rsidRPr="00FE4D1E">
        <w:rPr>
          <w:highlight w:val="white"/>
        </w:rPr>
        <w:t>&gt;</w:t>
      </w:r>
    </w:p>
    <w:p w14:paraId="3C7EA822" w14:textId="77777777" w:rsidR="00345ACB" w:rsidRPr="00FE4D1E" w:rsidRDefault="00345ACB" w:rsidP="001740EB">
      <w:pPr>
        <w:pStyle w:val="SchemaText"/>
        <w:rPr>
          <w:highlight w:val="white"/>
        </w:rPr>
      </w:pP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 xml:space="preserve"> select="E-mail"&gt;</w:t>
      </w:r>
    </w:p>
    <w:p w14:paraId="6204E668"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xsl:element</w:t>
      </w:r>
      <w:proofErr w:type="spellEnd"/>
      <w:proofErr w:type="gramEnd"/>
      <w:r w:rsidRPr="00FE4D1E">
        <w:rPr>
          <w:highlight w:val="white"/>
        </w:rPr>
        <w:t xml:space="preserve"> name="a"&gt;</w:t>
      </w:r>
    </w:p>
    <w:p w14:paraId="71081D9D"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xsl:attribute</w:t>
      </w:r>
      <w:proofErr w:type="spellEnd"/>
      <w:proofErr w:type="gramEnd"/>
      <w:r w:rsidRPr="00FE4D1E">
        <w:rPr>
          <w:highlight w:val="white"/>
        </w:rPr>
        <w:t xml:space="preserve"> name="</w:t>
      </w:r>
      <w:proofErr w:type="spellStart"/>
      <w:r w:rsidRPr="00FE4D1E">
        <w:rPr>
          <w:highlight w:val="white"/>
        </w:rPr>
        <w:t>href</w:t>
      </w:r>
      <w:proofErr w:type="spellEnd"/>
      <w:r w:rsidRPr="00FE4D1E">
        <w:rPr>
          <w:highlight w:val="white"/>
        </w:rPr>
        <w:t>"&gt;</w:t>
      </w:r>
      <w:proofErr w:type="spellStart"/>
      <w:r w:rsidRPr="00FE4D1E">
        <w:rPr>
          <w:highlight w:val="white"/>
        </w:rPr>
        <w:t>mailto</w:t>
      </w:r>
      <w:proofErr w:type="spellEnd"/>
      <w:r w:rsidRPr="00FE4D1E">
        <w:rPr>
          <w:highlight w:val="white"/>
        </w:rPr>
        <w:t>:&lt;</w:t>
      </w:r>
      <w:proofErr w:type="spellStart"/>
      <w:r w:rsidRPr="00FE4D1E">
        <w:rPr>
          <w:highlight w:val="white"/>
        </w:rPr>
        <w:t>xsl:value-of</w:t>
      </w:r>
      <w:proofErr w:type="spellEnd"/>
      <w:r w:rsidRPr="00FE4D1E">
        <w:rPr>
          <w:highlight w:val="white"/>
        </w:rPr>
        <w:t xml:space="preserve"> select="."/&gt;&lt;/</w:t>
      </w:r>
      <w:proofErr w:type="spellStart"/>
      <w:r w:rsidRPr="00FE4D1E">
        <w:rPr>
          <w:highlight w:val="white"/>
        </w:rPr>
        <w:t>xsl:attribute</w:t>
      </w:r>
      <w:proofErr w:type="spellEnd"/>
      <w:r w:rsidRPr="00FE4D1E">
        <w:rPr>
          <w:highlight w:val="white"/>
        </w:rPr>
        <w:t>&gt;</w:t>
      </w:r>
    </w:p>
    <w:p w14:paraId="5F64F73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r w:rsidRPr="00FE4D1E">
        <w:rPr>
          <w:highlight w:val="white"/>
        </w:rPr>
        <w:t>xsl:value-of</w:t>
      </w:r>
      <w:proofErr w:type="spellEnd"/>
      <w:r w:rsidRPr="00FE4D1E">
        <w:rPr>
          <w:highlight w:val="white"/>
        </w:rPr>
        <w:t xml:space="preserve"> select="."/&gt;</w:t>
      </w:r>
    </w:p>
    <w:p w14:paraId="3F6CB11A"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xsl:element</w:t>
      </w:r>
      <w:proofErr w:type="spellEnd"/>
      <w:proofErr w:type="gramEnd"/>
      <w:r w:rsidRPr="00FE4D1E">
        <w:rPr>
          <w:highlight w:val="white"/>
        </w:rPr>
        <w:t>&gt;</w:t>
      </w:r>
    </w:p>
    <w:p w14:paraId="47D30E28"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 xml:space="preserve"> test="position()!=last()"&gt;</w:t>
      </w:r>
    </w:p>
    <w:p w14:paraId="06D2FAF6"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r>
      <w:r w:rsidRPr="00FE4D1E">
        <w:rPr>
          <w:highlight w:val="white"/>
        </w:rPr>
        <w:tab/>
        <w:t>&lt;</w:t>
      </w:r>
      <w:proofErr w:type="spellStart"/>
      <w:r w:rsidRPr="00FE4D1E">
        <w:rPr>
          <w:highlight w:val="white"/>
        </w:rPr>
        <w:t>xsl:text</w:t>
      </w:r>
      <w:proofErr w:type="spellEnd"/>
      <w:r w:rsidRPr="00FE4D1E">
        <w:rPr>
          <w:highlight w:val="white"/>
        </w:rPr>
        <w:t>&gt;, &lt;/</w:t>
      </w:r>
      <w:proofErr w:type="spellStart"/>
      <w:r w:rsidRPr="00FE4D1E">
        <w:rPr>
          <w:highlight w:val="white"/>
        </w:rPr>
        <w:t>xsl:text</w:t>
      </w:r>
      <w:proofErr w:type="spellEnd"/>
      <w:r w:rsidRPr="00FE4D1E">
        <w:rPr>
          <w:highlight w:val="white"/>
        </w:rPr>
        <w:t>&gt;</w:t>
      </w:r>
    </w:p>
    <w:p w14:paraId="66F26E74" w14:textId="77777777" w:rsidR="00345ACB" w:rsidRPr="00FE4D1E" w:rsidRDefault="00345ACB" w:rsidP="001740EB">
      <w:pPr>
        <w:pStyle w:val="SchemaText"/>
        <w:rPr>
          <w:highlight w:val="white"/>
        </w:rPr>
      </w:pPr>
      <w:r w:rsidRPr="00FE4D1E">
        <w:rPr>
          <w:highlight w:val="white"/>
        </w:rPr>
        <w:tab/>
      </w:r>
      <w:r w:rsidRPr="00FE4D1E">
        <w:rPr>
          <w:highlight w:val="white"/>
        </w:rPr>
        <w:tab/>
      </w:r>
      <w:r w:rsidRPr="00FE4D1E">
        <w:rPr>
          <w:highlight w:val="white"/>
        </w:rPr>
        <w:tab/>
        <w:t>&lt;/</w:t>
      </w:r>
      <w:proofErr w:type="spellStart"/>
      <w:proofErr w:type="gramStart"/>
      <w:r w:rsidRPr="00FE4D1E">
        <w:rPr>
          <w:highlight w:val="white"/>
        </w:rPr>
        <w:t>xsl:if</w:t>
      </w:r>
      <w:proofErr w:type="spellEnd"/>
      <w:proofErr w:type="gramEnd"/>
      <w:r w:rsidRPr="00FE4D1E">
        <w:rPr>
          <w:highlight w:val="white"/>
        </w:rPr>
        <w:t>&gt;</w:t>
      </w:r>
    </w:p>
    <w:p w14:paraId="7D845617" w14:textId="77777777" w:rsidR="00345ACB" w:rsidRPr="00FE4D1E" w:rsidRDefault="00345ACB" w:rsidP="001740EB">
      <w:pPr>
        <w:pStyle w:val="SchemaText"/>
        <w:rPr>
          <w:highlight w:val="white"/>
        </w:rPr>
      </w:pPr>
      <w:r w:rsidRPr="00FE4D1E">
        <w:rPr>
          <w:highlight w:val="white"/>
        </w:rPr>
        <w:tab/>
      </w:r>
      <w:r w:rsidRPr="00FE4D1E">
        <w:rPr>
          <w:highlight w:val="white"/>
        </w:rPr>
        <w:tab/>
        <w:t>&lt;/</w:t>
      </w:r>
      <w:proofErr w:type="spellStart"/>
      <w:proofErr w:type="gramStart"/>
      <w:r w:rsidRPr="00FE4D1E">
        <w:rPr>
          <w:highlight w:val="white"/>
        </w:rPr>
        <w:t>xsl:for</w:t>
      </w:r>
      <w:proofErr w:type="gramEnd"/>
      <w:r w:rsidRPr="00FE4D1E">
        <w:rPr>
          <w:highlight w:val="white"/>
        </w:rPr>
        <w:t>-each</w:t>
      </w:r>
      <w:proofErr w:type="spellEnd"/>
      <w:r w:rsidRPr="00FE4D1E">
        <w:rPr>
          <w:highlight w:val="white"/>
        </w:rPr>
        <w:t>&gt;</w:t>
      </w:r>
    </w:p>
    <w:p w14:paraId="58E7BD85" w14:textId="77777777" w:rsidR="00345ACB" w:rsidRPr="00FE4D1E" w:rsidRDefault="00345ACB" w:rsidP="001740EB">
      <w:pPr>
        <w:pStyle w:val="SchemaText"/>
        <w:rPr>
          <w:highlight w:val="white"/>
        </w:rPr>
      </w:pPr>
      <w:r w:rsidRPr="00FE4D1E">
        <w:rPr>
          <w:highlight w:val="white"/>
        </w:rPr>
        <w:tab/>
      </w:r>
      <w:r w:rsidRPr="00FE4D1E">
        <w:rPr>
          <w:highlight w:val="white"/>
        </w:rPr>
        <w:tab/>
        <w:t>&lt;</w:t>
      </w:r>
      <w:proofErr w:type="spellStart"/>
      <w:r w:rsidRPr="00FE4D1E">
        <w:rPr>
          <w:highlight w:val="white"/>
        </w:rPr>
        <w:t>xsl:text</w:t>
      </w:r>
      <w:proofErr w:type="spellEnd"/>
      <w:proofErr w:type="gramStart"/>
      <w:r w:rsidRPr="00FE4D1E">
        <w:rPr>
          <w:highlight w:val="white"/>
        </w:rPr>
        <w:t>&gt;)&lt;</w:t>
      </w:r>
      <w:proofErr w:type="gramEnd"/>
      <w:r w:rsidRPr="00FE4D1E">
        <w:rPr>
          <w:highlight w:val="white"/>
        </w:rPr>
        <w:t>/</w:t>
      </w:r>
      <w:proofErr w:type="spellStart"/>
      <w:r w:rsidRPr="00FE4D1E">
        <w:rPr>
          <w:highlight w:val="white"/>
        </w:rPr>
        <w:t>xsl:text</w:t>
      </w:r>
      <w:proofErr w:type="spellEnd"/>
      <w:r w:rsidRPr="00FE4D1E">
        <w:rPr>
          <w:highlight w:val="white"/>
        </w:rPr>
        <w:t>&gt;</w:t>
      </w:r>
    </w:p>
    <w:p w14:paraId="4D5E793F" w14:textId="77777777" w:rsidR="00345ACB" w:rsidRDefault="00345ACB" w:rsidP="001740EB">
      <w:pPr>
        <w:pStyle w:val="SchemaText"/>
        <w:rPr>
          <w:highlight w:val="white"/>
          <w:lang w:eastAsia="ko-KR"/>
        </w:rPr>
      </w:pPr>
      <w:r w:rsidRPr="00FE4D1E">
        <w:rPr>
          <w:highlight w:val="white"/>
        </w:rPr>
        <w:tab/>
        <w:t>&lt;/</w:t>
      </w:r>
      <w:proofErr w:type="spellStart"/>
      <w:proofErr w:type="gramStart"/>
      <w:r w:rsidRPr="00FE4D1E">
        <w:rPr>
          <w:highlight w:val="white"/>
        </w:rPr>
        <w:t>xsl:template</w:t>
      </w:r>
      <w:proofErr w:type="spellEnd"/>
      <w:proofErr w:type="gramEnd"/>
      <w:r w:rsidRPr="00FE4D1E">
        <w:rPr>
          <w:highlight w:val="white"/>
        </w:rPr>
        <w:t>&gt;</w:t>
      </w:r>
    </w:p>
    <w:p w14:paraId="3C5E4F3D"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match="Person"&gt;</w:t>
      </w:r>
    </w:p>
    <w:p w14:paraId="0912997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xsl:choose</w:t>
      </w:r>
      <w:proofErr w:type="spellEnd"/>
      <w:proofErr w:type="gramEnd"/>
      <w:r>
        <w:rPr>
          <w:lang w:eastAsia="ko-KR"/>
        </w:rPr>
        <w:t>&gt;</w:t>
      </w:r>
    </w:p>
    <w:p w14:paraId="29968748"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 xml:space="preserve"> test="</w:t>
      </w:r>
      <w:proofErr w:type="spellStart"/>
      <w:r>
        <w:rPr>
          <w:lang w:eastAsia="ko-KR"/>
        </w:rPr>
        <w:t>boolean</w:t>
      </w:r>
      <w:proofErr w:type="spellEnd"/>
      <w:r>
        <w:rPr>
          <w:lang w:eastAsia="ko-KR"/>
        </w:rPr>
        <w:t>(Name)"&gt;</w:t>
      </w:r>
    </w:p>
    <w:p w14:paraId="0ED0A435"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select="Name"/&gt;</w:t>
      </w:r>
    </w:p>
    <w:p w14:paraId="753850EE"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&gt;</w:t>
      </w:r>
    </w:p>
    <w:p w14:paraId="0C85A5D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7E37C174"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select="FirstName"/&gt;</w:t>
      </w:r>
    </w:p>
    <w:p w14:paraId="3C05809E"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xsl:choose</w:t>
      </w:r>
      <w:proofErr w:type="spellEnd"/>
      <w:proofErr w:type="gramEnd"/>
      <w:r>
        <w:rPr>
          <w:lang w:eastAsia="ko-KR"/>
        </w:rPr>
        <w:t>&gt;</w:t>
      </w:r>
    </w:p>
    <w:p w14:paraId="3A240271"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 xml:space="preserve"> test="</w:t>
      </w:r>
      <w:proofErr w:type="spellStart"/>
      <w:r>
        <w:rPr>
          <w:lang w:eastAsia="ko-KR"/>
        </w:rPr>
        <w:t>boolean</w:t>
      </w:r>
      <w:proofErr w:type="spellEnd"/>
      <w:r>
        <w:rPr>
          <w:lang w:eastAsia="ko-KR"/>
        </w:rPr>
        <w:t>(</w:t>
      </w:r>
      <w:proofErr w:type="spellStart"/>
      <w:r>
        <w:rPr>
          <w:lang w:eastAsia="ko-KR"/>
        </w:rPr>
        <w:t>MiddleName</w:t>
      </w:r>
      <w:proofErr w:type="spellEnd"/>
      <w:r>
        <w:rPr>
          <w:lang w:eastAsia="ko-KR"/>
        </w:rPr>
        <w:t>)"&gt;</w:t>
      </w:r>
    </w:p>
    <w:p w14:paraId="127E891D"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1B5ECBC5"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w:t>
      </w:r>
      <w:proofErr w:type="spellStart"/>
      <w:r>
        <w:rPr>
          <w:lang w:eastAsia="ko-KR"/>
        </w:rPr>
        <w:t>MiddleName</w:t>
      </w:r>
      <w:proofErr w:type="spellEnd"/>
      <w:r>
        <w:rPr>
          <w:lang w:eastAsia="ko-KR"/>
        </w:rPr>
        <w:t>"/&gt;</w:t>
      </w:r>
    </w:p>
    <w:p w14:paraId="1EBBFAD1"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2C91EAE2"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&gt;</w:t>
      </w:r>
    </w:p>
    <w:p w14:paraId="74ECBA76"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38BA4351"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5CB55D68"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34CD3699"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xsl:choose</w:t>
      </w:r>
      <w:proofErr w:type="spellEnd"/>
      <w:proofErr w:type="gramEnd"/>
      <w:r>
        <w:rPr>
          <w:lang w:eastAsia="ko-KR"/>
        </w:rPr>
        <w:t>&gt;</w:t>
      </w:r>
    </w:p>
    <w:p w14:paraId="3FB460ED" w14:textId="77777777" w:rsidR="00345ACB" w:rsidRDefault="00345ACB" w:rsidP="001740EB">
      <w:pPr>
        <w:pStyle w:val="SchemaText"/>
        <w:rPr>
          <w:lang w:eastAsia="ko-KR"/>
        </w:rPr>
      </w:pPr>
      <w:r>
        <w:rPr>
          <w:lang w:eastAsia="ko-KR"/>
        </w:rPr>
        <w:lastRenderedPageBreak/>
        <w:tab/>
      </w: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w:t>
      </w:r>
      <w:proofErr w:type="spellStart"/>
      <w:r>
        <w:rPr>
          <w:lang w:eastAsia="ko-KR"/>
        </w:rPr>
        <w:t>SurName</w:t>
      </w:r>
      <w:proofErr w:type="spellEnd"/>
      <w:r>
        <w:rPr>
          <w:lang w:eastAsia="ko-KR"/>
        </w:rPr>
        <w:t>"/&gt;</w:t>
      </w:r>
    </w:p>
    <w:p w14:paraId="05F739A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786C193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xsl:choose</w:t>
      </w:r>
      <w:proofErr w:type="spellEnd"/>
      <w:proofErr w:type="gramEnd"/>
      <w:r>
        <w:rPr>
          <w:lang w:eastAsia="ko-KR"/>
        </w:rPr>
        <w:t>&gt;</w:t>
      </w:r>
    </w:p>
    <w:p w14:paraId="6610CA8B"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w:t>
      </w:r>
      <w:proofErr w:type="spellStart"/>
      <w:r>
        <w:rPr>
          <w:lang w:eastAsia="ko-KR"/>
        </w:rPr>
        <w:t>boolean</w:t>
      </w:r>
      <w:proofErr w:type="spellEnd"/>
      <w:r>
        <w:rPr>
          <w:lang w:eastAsia="ko-KR"/>
        </w:rPr>
        <w:t>(</w:t>
      </w:r>
      <w:proofErr w:type="spellStart"/>
      <w:r>
        <w:rPr>
          <w:lang w:eastAsia="ko-KR"/>
        </w:rPr>
        <w:t>Surfix</w:t>
      </w:r>
      <w:proofErr w:type="spellEnd"/>
      <w:r>
        <w:rPr>
          <w:lang w:eastAsia="ko-KR"/>
        </w:rPr>
        <w:t>)"&gt;</w:t>
      </w:r>
    </w:p>
    <w:p w14:paraId="2D3715B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35497B9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w:t>
      </w:r>
      <w:proofErr w:type="spellStart"/>
      <w:r>
        <w:rPr>
          <w:lang w:eastAsia="ko-KR"/>
        </w:rPr>
        <w:t>Surfix</w:t>
      </w:r>
      <w:proofErr w:type="spellEnd"/>
      <w:r>
        <w:rPr>
          <w:lang w:eastAsia="ko-KR"/>
        </w:rPr>
        <w:t>"/&gt;</w:t>
      </w:r>
    </w:p>
    <w:p w14:paraId="5F17A68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295C4BE1"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54D7D17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 xml:space="preserve"> select="Degree"&gt;</w:t>
      </w:r>
    </w:p>
    <w:p w14:paraId="768C0DE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75FD8BC3"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xsl:value-of</w:t>
      </w:r>
      <w:proofErr w:type="spellEnd"/>
      <w:r>
        <w:rPr>
          <w:lang w:eastAsia="ko-KR"/>
        </w:rPr>
        <w:t xml:space="preserve"> select="."/&gt;</w:t>
      </w:r>
    </w:p>
    <w:p w14:paraId="1AE7B10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&gt;</w:t>
      </w:r>
    </w:p>
    <w:p w14:paraId="457E1BE6"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select="Contact"/&gt;</w:t>
      </w:r>
    </w:p>
    <w:p w14:paraId="12012AA9" w14:textId="77777777" w:rsidR="00345ACB" w:rsidRPr="00FE4D1E"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51CE62A5" w14:textId="77777777" w:rsidR="00345ACB" w:rsidRDefault="00345ACB" w:rsidP="001740EB">
      <w:pPr>
        <w:pStyle w:val="SchemaText"/>
      </w:pPr>
      <w:r w:rsidRPr="00FE4D1E">
        <w:rPr>
          <w:highlight w:val="white"/>
        </w:rPr>
        <w:t>&lt;/</w:t>
      </w:r>
      <w:proofErr w:type="spellStart"/>
      <w:proofErr w:type="gramStart"/>
      <w:r w:rsidRPr="00FE4D1E">
        <w:rPr>
          <w:highlight w:val="white"/>
        </w:rPr>
        <w:t>xsl:stylesheet</w:t>
      </w:r>
      <w:proofErr w:type="spellEnd"/>
      <w:proofErr w:type="gramEnd"/>
      <w:r w:rsidRPr="00FE4D1E">
        <w:rPr>
          <w:highlight w:val="white"/>
        </w:rPr>
        <w:t>&gt;</w:t>
      </w:r>
    </w:p>
    <w:p w14:paraId="75AB3831" w14:textId="77777777" w:rsidR="00345ACB" w:rsidRPr="00CC2352" w:rsidRDefault="00345ACB" w:rsidP="001740EB">
      <w:pPr>
        <w:pStyle w:val="SchemaText"/>
      </w:pPr>
    </w:p>
    <w:p w14:paraId="4497B15A" w14:textId="77777777" w:rsidR="00345ACB" w:rsidRPr="00026D1B" w:rsidRDefault="00345ACB" w:rsidP="001740EB">
      <w:pPr>
        <w:pStyle w:val="AppendixH3"/>
      </w:pPr>
      <w:proofErr w:type="spellStart"/>
      <w:r>
        <w:t>A1</w:t>
      </w:r>
      <w:r w:rsidRPr="00026D1B">
        <w:t>.</w:t>
      </w:r>
      <w:r>
        <w:t>2.</w:t>
      </w:r>
      <w:r w:rsidRPr="00026D1B">
        <w:t>3.3</w:t>
      </w:r>
      <w:proofErr w:type="spellEnd"/>
      <w:r w:rsidRPr="00026D1B">
        <w:t xml:space="preserve"> File: Arden</w:t>
      </w:r>
      <w:r>
        <w:rPr>
          <w:lang w:eastAsia="ko-KR"/>
        </w:rPr>
        <w:t>L</w:t>
      </w:r>
      <w:r w:rsidRPr="00026D1B">
        <w:t>ibrary</w:t>
      </w:r>
      <w:r>
        <w:rPr>
          <w:lang w:eastAsia="ko-KR"/>
        </w:rPr>
        <w:t>2_9</w:t>
      </w:r>
      <w:r w:rsidRPr="00026D1B">
        <w:t>.xsl</w:t>
      </w:r>
    </w:p>
    <w:p w14:paraId="0A7BA5C9" w14:textId="77777777" w:rsidR="00345ACB" w:rsidRPr="00CC2352" w:rsidRDefault="00345ACB" w:rsidP="001740EB">
      <w:pPr>
        <w:pStyle w:val="SchemaText"/>
        <w:rPr>
          <w:highlight w:val="white"/>
        </w:rPr>
      </w:pPr>
      <w:r w:rsidRPr="00CC2352">
        <w:rPr>
          <w:highlight w:val="white"/>
        </w:rPr>
        <w:t>&lt;?xml version="1.0" encoding="UTF-8"?&gt;</w:t>
      </w:r>
    </w:p>
    <w:p w14:paraId="4493CC90" w14:textId="77777777" w:rsidR="00345ACB" w:rsidRPr="00CC2352" w:rsidRDefault="00345ACB" w:rsidP="001740EB">
      <w:pPr>
        <w:pStyle w:val="SchemaText"/>
        <w:rPr>
          <w:highlight w:val="white"/>
        </w:rPr>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 xml:space="preserve"> version="1.0" </w:t>
      </w:r>
      <w:proofErr w:type="spellStart"/>
      <w:r w:rsidRPr="00CC2352">
        <w:rPr>
          <w:highlight w:val="white"/>
        </w:rPr>
        <w:t>xmlns:xsl</w:t>
      </w:r>
      <w:proofErr w:type="spellEnd"/>
      <w:r w:rsidRPr="00CC2352">
        <w:rPr>
          <w:highlight w:val="white"/>
        </w:rPr>
        <w:t xml:space="preserve">="http://www.w3.org/1999/XSL/Transform" </w:t>
      </w:r>
      <w:proofErr w:type="spellStart"/>
      <w:r w:rsidRPr="00CC2352">
        <w:rPr>
          <w:highlight w:val="white"/>
        </w:rPr>
        <w:t>xmlns:fo</w:t>
      </w:r>
      <w:proofErr w:type="spellEnd"/>
      <w:r w:rsidRPr="00CC2352">
        <w:rPr>
          <w:highlight w:val="white"/>
        </w:rPr>
        <w:t>="http://www.w3.org/1999/XSL/Format"&gt;</w:t>
      </w:r>
    </w:p>
    <w:p w14:paraId="751B812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match="Library"&gt;</w:t>
      </w:r>
    </w:p>
    <w:p w14:paraId="3B36DB5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428A2DC4" w14:textId="77777777" w:rsidR="00345ACB" w:rsidRPr="00CC2352" w:rsidRDefault="00345ACB" w:rsidP="001740EB">
      <w:pPr>
        <w:pStyle w:val="SchemaText"/>
        <w:rPr>
          <w:highlight w:val="white"/>
        </w:rPr>
      </w:pPr>
      <w:r w:rsidRPr="00CC2352">
        <w:rPr>
          <w:highlight w:val="white"/>
        </w:rPr>
        <w:tab/>
      </w:r>
      <w:r w:rsidRPr="00CC2352">
        <w:rPr>
          <w:highlight w:val="white"/>
        </w:rPr>
        <w:tab/>
        <w:t>&lt;div class="</w:t>
      </w:r>
      <w:proofErr w:type="spellStart"/>
      <w:r w:rsidRPr="00CC2352">
        <w:rPr>
          <w:highlight w:val="white"/>
        </w:rPr>
        <w:t>SlotName</w:t>
      </w:r>
      <w:proofErr w:type="spellEnd"/>
      <w:r w:rsidRPr="00CC2352">
        <w:rPr>
          <w:highlight w:val="white"/>
        </w:rPr>
        <w:t>"&gt;library:&lt;/div&gt;</w:t>
      </w:r>
    </w:p>
    <w:p w14:paraId="4A0A8DC5"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11EDA90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 xml:space="preserve"> </w:t>
      </w:r>
      <w:proofErr w:type="spellStart"/>
      <w:r w:rsidRPr="00CC2352">
        <w:rPr>
          <w:highlight w:val="white"/>
        </w:rPr>
        <w:t>valign</w:t>
      </w:r>
      <w:proofErr w:type="spellEnd"/>
      <w:r w:rsidRPr="00CC2352">
        <w:rPr>
          <w:highlight w:val="white"/>
        </w:rPr>
        <w:t>="top"&gt;</w:t>
      </w:r>
    </w:p>
    <w:p w14:paraId="657AC2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318DD24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width="50"</w:t>
      </w:r>
      <w:r>
        <w:rPr>
          <w:highlight w:val="white"/>
          <w:lang w:eastAsia="ko-KR"/>
        </w:rPr>
        <w:t>/</w:t>
      </w:r>
      <w:r w:rsidRPr="00CC2352">
        <w:rPr>
          <w:highlight w:val="white"/>
        </w:rPr>
        <w:t>&gt;</w:t>
      </w:r>
    </w:p>
    <w:p w14:paraId="28C802A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width="100"&gt;purpose:&lt;/td&gt;</w:t>
      </w:r>
    </w:p>
    <w:p w14:paraId="1C1A578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="2"&gt;&lt;</w:t>
      </w:r>
      <w:proofErr w:type="spellStart"/>
      <w:r w:rsidRPr="00CC2352">
        <w:rPr>
          <w:highlight w:val="white"/>
        </w:rPr>
        <w:t>xsl:value-of</w:t>
      </w:r>
      <w:proofErr w:type="spellEnd"/>
      <w:r w:rsidRPr="00CC2352">
        <w:rPr>
          <w:highlight w:val="white"/>
        </w:rPr>
        <w:t xml:space="preserve"> select="Purpose"/&gt;</w:t>
      </w:r>
      <w:r w:rsidRPr="0020611C">
        <w:t>&lt;</w:t>
      </w:r>
      <w:proofErr w:type="spellStart"/>
      <w:r w:rsidRPr="0020611C">
        <w:t>xsl:text</w:t>
      </w:r>
      <w:proofErr w:type="spellEnd"/>
      <w:proofErr w:type="gramStart"/>
      <w:r w:rsidRPr="0020611C">
        <w:t>&gt;;;&lt;</w:t>
      </w:r>
      <w:proofErr w:type="gramEnd"/>
      <w:r w:rsidRPr="0020611C">
        <w:t>/</w:t>
      </w:r>
      <w:proofErr w:type="spellStart"/>
      <w:r w:rsidRPr="0020611C">
        <w:t>xsl:text</w:t>
      </w:r>
      <w:proofErr w:type="spellEnd"/>
      <w:r w:rsidRPr="0020611C">
        <w:t>&gt;</w:t>
      </w:r>
      <w:r w:rsidRPr="00CC2352">
        <w:rPr>
          <w:highlight w:val="white"/>
        </w:rPr>
        <w:t>&lt;/td&gt;</w:t>
      </w:r>
    </w:p>
    <w:p w14:paraId="399C728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41E20CB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180DBAD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61C6A4F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&lt;td&gt;explanation:&lt;/td&gt;</w:t>
      </w:r>
    </w:p>
    <w:p w14:paraId="1CB2D10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="2"&gt;&lt;</w:t>
      </w:r>
      <w:proofErr w:type="spellStart"/>
      <w:r w:rsidRPr="00CC2352">
        <w:rPr>
          <w:highlight w:val="white"/>
        </w:rPr>
        <w:t>xsl:value-of</w:t>
      </w:r>
      <w:proofErr w:type="spellEnd"/>
      <w:r w:rsidRPr="00CC2352">
        <w:rPr>
          <w:highlight w:val="white"/>
        </w:rPr>
        <w:t xml:space="preserve"> select="Explanation"/&gt;</w:t>
      </w:r>
      <w:r w:rsidRPr="0020611C">
        <w:t>&lt;</w:t>
      </w:r>
      <w:proofErr w:type="spellStart"/>
      <w:r w:rsidRPr="0020611C">
        <w:t>xsl:text</w:t>
      </w:r>
      <w:proofErr w:type="spellEnd"/>
      <w:proofErr w:type="gramStart"/>
      <w:r w:rsidRPr="0020611C">
        <w:t>&gt;;;&lt;</w:t>
      </w:r>
      <w:proofErr w:type="gramEnd"/>
      <w:r w:rsidRPr="0020611C">
        <w:t>/</w:t>
      </w:r>
      <w:proofErr w:type="spellStart"/>
      <w:r w:rsidRPr="0020611C">
        <w:t>xsl:text</w:t>
      </w:r>
      <w:proofErr w:type="spellEnd"/>
      <w:r w:rsidRPr="0020611C">
        <w:t>&gt;</w:t>
      </w:r>
      <w:r w:rsidRPr="00CC2352">
        <w:rPr>
          <w:highlight w:val="white"/>
        </w:rPr>
        <w:t>&lt;/td&gt;</w:t>
      </w:r>
    </w:p>
    <w:p w14:paraId="1308B4D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500F16D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DEB20EC"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/&gt;</w:t>
      </w:r>
    </w:p>
    <w:p w14:paraId="705AE52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&lt;td&gt;keywords:&lt;/td&gt;</w:t>
      </w:r>
    </w:p>
    <w:p w14:paraId="6A153CA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w:t>
      </w:r>
    </w:p>
    <w:p w14:paraId="4BC5349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select="Keywords/Keyword"&gt;</w:t>
      </w:r>
    </w:p>
    <w:p w14:paraId="677EDE0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select="."/&gt;</w:t>
      </w:r>
    </w:p>
    <w:p w14:paraId="0919226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LineFinish</w:t>
      </w:r>
      <w:proofErr w:type="spellEnd"/>
      <w:r w:rsidRPr="00CC2352">
        <w:rPr>
          <w:highlight w:val="white"/>
        </w:rPr>
        <w:t>"/&gt;</w:t>
      </w:r>
    </w:p>
    <w:p w14:paraId="24491A5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238538E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test="not(</w:t>
      </w:r>
      <w:proofErr w:type="spellStart"/>
      <w:r w:rsidRPr="00CC2352">
        <w:rPr>
          <w:highlight w:val="white"/>
        </w:rPr>
        <w:t>boolean</w:t>
      </w:r>
      <w:proofErr w:type="spellEnd"/>
      <w:r w:rsidRPr="00CC2352">
        <w:rPr>
          <w:highlight w:val="white"/>
        </w:rPr>
        <w:t>(Keywords/Keyword))"&gt;</w:t>
      </w:r>
    </w:p>
    <w:p w14:paraId="48E5BF7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30EE997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4C811E6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1079130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0FDC3F8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select="Citations/Citation"&gt;</w:t>
      </w:r>
    </w:p>
    <w:p w14:paraId="0F7CD55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&lt;tr&gt;</w:t>
      </w:r>
    </w:p>
    <w:p w14:paraId="4310204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5CB3F35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&lt;td&gt;&lt;</w:t>
      </w:r>
      <w:proofErr w:type="spellStart"/>
      <w:proofErr w:type="gramStart"/>
      <w:r w:rsidRPr="00CC2352">
        <w:rPr>
          <w:highlight w:val="white"/>
        </w:rPr>
        <w:t>xsl:if</w:t>
      </w:r>
      <w:proofErr w:type="spellEnd"/>
      <w:proofErr w:type="gramEnd"/>
      <w:r w:rsidRPr="00CC2352">
        <w:rPr>
          <w:highlight w:val="white"/>
        </w:rPr>
        <w:t xml:space="preserve"> test="position()=1"&gt;citations:&lt;/</w:t>
      </w:r>
      <w:proofErr w:type="spellStart"/>
      <w:r w:rsidRPr="00CC2352">
        <w:rPr>
          <w:highlight w:val="white"/>
        </w:rPr>
        <w:t>xsl:if</w:t>
      </w:r>
      <w:proofErr w:type="spellEnd"/>
      <w:r w:rsidRPr="00CC2352">
        <w:rPr>
          <w:highlight w:val="white"/>
        </w:rPr>
        <w:t>&gt;&lt;/td&gt;</w:t>
      </w:r>
    </w:p>
    <w:p w14:paraId="7E8AB0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width="6"&gt;&lt;</w:t>
      </w:r>
      <w:proofErr w:type="spellStart"/>
      <w:r w:rsidRPr="00CC2352">
        <w:rPr>
          <w:highlight w:val="white"/>
        </w:rPr>
        <w:t>xsl:value-of</w:t>
      </w:r>
      <w:proofErr w:type="spellEnd"/>
      <w:r w:rsidRPr="00CC2352">
        <w:rPr>
          <w:highlight w:val="white"/>
        </w:rPr>
        <w:t xml:space="preserve"> select="position()"/</w:t>
      </w:r>
      <w:proofErr w:type="gramStart"/>
      <w:r w:rsidRPr="00CC2352">
        <w:rPr>
          <w:highlight w:val="white"/>
        </w:rPr>
        <w:t>&gt;.&lt;</w:t>
      </w:r>
      <w:proofErr w:type="gramEnd"/>
      <w:r w:rsidRPr="00CC2352">
        <w:rPr>
          <w:highlight w:val="white"/>
        </w:rPr>
        <w:t>/td&gt;</w:t>
      </w:r>
    </w:p>
    <w:p w14:paraId="29A91B3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5786E221" w14:textId="77777777" w:rsidR="00345ACB" w:rsidRDefault="00345ACB" w:rsidP="001740EB">
      <w:pPr>
        <w:pStyle w:val="SchemaText"/>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t>&lt;</w:t>
      </w:r>
      <w:proofErr w:type="spellStart"/>
      <w:proofErr w:type="gramStart"/>
      <w:r>
        <w:t>xsl:if</w:t>
      </w:r>
      <w:proofErr w:type="spellEnd"/>
      <w:proofErr w:type="gramEnd"/>
      <w:r>
        <w:t xml:space="preserve"> test="</w:t>
      </w:r>
      <w:proofErr w:type="spellStart"/>
      <w:r>
        <w:t>boolean</w:t>
      </w:r>
      <w:proofErr w:type="spellEnd"/>
      <w:r>
        <w:t>(</w:t>
      </w:r>
      <w:proofErr w:type="spellStart"/>
      <w:r>
        <w:t>CitationLevel</w:t>
      </w:r>
      <w:proofErr w:type="spellEnd"/>
      <w:r>
        <w:t>)"&gt;</w:t>
      </w:r>
    </w:p>
    <w:p w14:paraId="6C9DE633" w14:textId="77777777" w:rsidR="00345ACB" w:rsidRDefault="00345ACB" w:rsidP="001740EB">
      <w:pPr>
        <w:pStyle w:val="SchemaText"/>
      </w:pPr>
      <w:r>
        <w:tab/>
      </w:r>
      <w:r>
        <w:tab/>
      </w:r>
      <w:r>
        <w:tab/>
      </w:r>
      <w:r>
        <w:tab/>
      </w:r>
      <w:r>
        <w:tab/>
      </w:r>
      <w:r>
        <w:tab/>
      </w:r>
      <w:r>
        <w:tab/>
      </w:r>
      <w:r>
        <w:tab/>
        <w:t>&lt;</w:t>
      </w:r>
      <w:proofErr w:type="spellStart"/>
      <w:r>
        <w:t>xsl:value-of</w:t>
      </w:r>
      <w:proofErr w:type="spellEnd"/>
      <w:r>
        <w:t xml:space="preserve"> select="</w:t>
      </w:r>
      <w:proofErr w:type="spellStart"/>
      <w:r>
        <w:t>CitationLevel</w:t>
      </w:r>
      <w:proofErr w:type="spellEnd"/>
      <w:r>
        <w:t>"/&gt;&lt;</w:t>
      </w:r>
      <w:proofErr w:type="spellStart"/>
      <w:r>
        <w:t>xsl:text</w:t>
      </w:r>
      <w:proofErr w:type="spellEnd"/>
      <w:r>
        <w:t>&gt; &lt;/</w:t>
      </w:r>
      <w:proofErr w:type="spellStart"/>
      <w:r>
        <w:t>xsl:text</w:t>
      </w:r>
      <w:proofErr w:type="spellEnd"/>
      <w:r>
        <w:t>&gt;</w:t>
      </w:r>
    </w:p>
    <w:p w14:paraId="0095270C" w14:textId="77777777" w:rsidR="00345ACB" w:rsidRDefault="00345ACB" w:rsidP="001740EB">
      <w:pPr>
        <w:pStyle w:val="SchemaText"/>
        <w:rPr>
          <w:lang w:eastAsia="ko-KR"/>
        </w:rPr>
      </w:pPr>
      <w:r>
        <w:tab/>
      </w:r>
      <w:r>
        <w:tab/>
      </w:r>
      <w:r>
        <w:tab/>
      </w:r>
      <w:r>
        <w:tab/>
      </w:r>
      <w:r>
        <w:tab/>
      </w:r>
      <w:r>
        <w:tab/>
      </w:r>
      <w:r>
        <w:tab/>
        <w:t>&lt;/</w:t>
      </w:r>
      <w:proofErr w:type="spellStart"/>
      <w:proofErr w:type="gramStart"/>
      <w:r>
        <w:t>xsl:if</w:t>
      </w:r>
      <w:proofErr w:type="spellEnd"/>
      <w:proofErr w:type="gramEnd"/>
      <w:r>
        <w:t>&gt;</w:t>
      </w:r>
    </w:p>
    <w:p w14:paraId="750795D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CitationText</w:t>
      </w:r>
      <w:proofErr w:type="spellEnd"/>
      <w:r w:rsidRPr="00CC2352">
        <w:rPr>
          <w:highlight w:val="white"/>
        </w:rPr>
        <w:t>"/&gt;</w:t>
      </w:r>
    </w:p>
    <w:p w14:paraId="3F0CC9A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LineFinish</w:t>
      </w:r>
      <w:proofErr w:type="spellEnd"/>
      <w:r w:rsidRPr="00CC2352">
        <w:rPr>
          <w:highlight w:val="white"/>
        </w:rPr>
        <w:t>"/&gt;</w:t>
      </w:r>
    </w:p>
    <w:p w14:paraId="689FE70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596FB51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2D83054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&lt;/tr&gt;</w:t>
      </w:r>
    </w:p>
    <w:p w14:paraId="166D568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7B9DFAB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test="not(</w:t>
      </w:r>
      <w:proofErr w:type="spellStart"/>
      <w:r w:rsidRPr="00CC2352">
        <w:rPr>
          <w:highlight w:val="white"/>
        </w:rPr>
        <w:t>boolean</w:t>
      </w:r>
      <w:proofErr w:type="spellEnd"/>
      <w:r w:rsidRPr="00CC2352">
        <w:rPr>
          <w:highlight w:val="white"/>
        </w:rPr>
        <w:t>(Citations/Citation))"&gt;</w:t>
      </w:r>
    </w:p>
    <w:p w14:paraId="76A8581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&lt;tr&gt;</w:t>
      </w:r>
    </w:p>
    <w:p w14:paraId="3348058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6D09F00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&lt;td&gt;citations:&lt;/td&gt;</w:t>
      </w:r>
    </w:p>
    <w:p w14:paraId="314A1569"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width="6"&gt;</w:t>
      </w:r>
      <w:r w:rsidRPr="0020611C">
        <w:t>&lt;</w:t>
      </w:r>
      <w:proofErr w:type="spellStart"/>
      <w:r w:rsidRPr="0020611C">
        <w:t>xsl:text</w:t>
      </w:r>
      <w:proofErr w:type="spellEnd"/>
      <w:proofErr w:type="gramStart"/>
      <w:r w:rsidRPr="0020611C">
        <w:t>&gt;;;&lt;</w:t>
      </w:r>
      <w:proofErr w:type="gramEnd"/>
      <w:r w:rsidRPr="0020611C">
        <w:t>/</w:t>
      </w:r>
      <w:proofErr w:type="spellStart"/>
      <w:r w:rsidRPr="0020611C">
        <w:t>xsl:text</w:t>
      </w:r>
      <w:proofErr w:type="spellEnd"/>
      <w:r w:rsidRPr="0020611C">
        <w:t>&gt;</w:t>
      </w:r>
      <w:r w:rsidRPr="00CC2352">
        <w:rPr>
          <w:highlight w:val="white"/>
        </w:rPr>
        <w:t>&lt;/td&gt;</w:t>
      </w:r>
    </w:p>
    <w:p w14:paraId="0224211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3F16D8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&lt;/tr&gt;</w:t>
      </w:r>
    </w:p>
    <w:p w14:paraId="6A8EFCA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A7FCA5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38166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7658980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&lt;td&gt;links:&lt;/td&gt;</w:t>
      </w:r>
    </w:p>
    <w:p w14:paraId="3FCE280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w:t>
      </w:r>
    </w:p>
    <w:p w14:paraId="62E17CD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select="Links/Link"&gt;</w:t>
      </w:r>
    </w:p>
    <w:p w14:paraId="7F7E1837" w14:textId="77777777" w:rsidR="00345ACB" w:rsidRDefault="00345ACB" w:rsidP="001740EB">
      <w:pPr>
        <w:pStyle w:val="SchemaText"/>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t>&lt;</w:t>
      </w:r>
      <w:proofErr w:type="spellStart"/>
      <w:proofErr w:type="gramStart"/>
      <w:r>
        <w:t>xsl:if</w:t>
      </w:r>
      <w:proofErr w:type="spellEnd"/>
      <w:proofErr w:type="gramEnd"/>
      <w:r>
        <w:t xml:space="preserve"> test="</w:t>
      </w:r>
      <w:proofErr w:type="spellStart"/>
      <w:r>
        <w:t>boolean</w:t>
      </w:r>
      <w:proofErr w:type="spellEnd"/>
      <w:r>
        <w:t>(</w:t>
      </w:r>
      <w:proofErr w:type="spellStart"/>
      <w:r>
        <w:t>LinkType</w:t>
      </w:r>
      <w:proofErr w:type="spellEnd"/>
      <w:r>
        <w:t>)"&gt;</w:t>
      </w:r>
    </w:p>
    <w:p w14:paraId="23740253" w14:textId="77777777" w:rsidR="00345ACB" w:rsidRDefault="00345ACB" w:rsidP="001740EB">
      <w:pPr>
        <w:pStyle w:val="SchemaText"/>
      </w:pPr>
      <w:r>
        <w:tab/>
      </w:r>
      <w:r>
        <w:tab/>
      </w:r>
      <w:r>
        <w:tab/>
      </w:r>
      <w:r>
        <w:tab/>
      </w:r>
      <w:r>
        <w:tab/>
      </w:r>
      <w:r>
        <w:tab/>
      </w:r>
      <w:r>
        <w:tab/>
      </w:r>
      <w:r>
        <w:tab/>
        <w:t>&lt;</w:t>
      </w:r>
      <w:proofErr w:type="spellStart"/>
      <w:r>
        <w:t>xsl:value-of</w:t>
      </w:r>
      <w:proofErr w:type="spellEnd"/>
      <w:r>
        <w:t xml:space="preserve"> select="</w:t>
      </w:r>
      <w:proofErr w:type="spellStart"/>
      <w:r>
        <w:t>LinkType</w:t>
      </w:r>
      <w:proofErr w:type="spellEnd"/>
      <w:r>
        <w:t>"/&gt;&lt;</w:t>
      </w:r>
      <w:proofErr w:type="spellStart"/>
      <w:r>
        <w:t>xsl:text</w:t>
      </w:r>
      <w:proofErr w:type="spellEnd"/>
      <w:r>
        <w:t>&gt; &lt;/</w:t>
      </w:r>
      <w:proofErr w:type="spellStart"/>
      <w:r>
        <w:t>xsl:text</w:t>
      </w:r>
      <w:proofErr w:type="spellEnd"/>
      <w:r>
        <w:t>&gt;</w:t>
      </w:r>
    </w:p>
    <w:p w14:paraId="3489E5DF" w14:textId="77777777" w:rsidR="00345ACB" w:rsidRDefault="00345ACB" w:rsidP="001740EB">
      <w:pPr>
        <w:pStyle w:val="SchemaText"/>
      </w:pPr>
      <w:r>
        <w:tab/>
      </w:r>
      <w:r>
        <w:tab/>
      </w:r>
      <w:r>
        <w:tab/>
      </w:r>
      <w:r>
        <w:tab/>
      </w:r>
      <w:r>
        <w:tab/>
      </w:r>
      <w:r>
        <w:tab/>
      </w:r>
      <w:r>
        <w:tab/>
        <w:t>&lt;/</w:t>
      </w:r>
      <w:proofErr w:type="spellStart"/>
      <w:proofErr w:type="gramStart"/>
      <w:r>
        <w:t>xsl:if</w:t>
      </w:r>
      <w:proofErr w:type="spellEnd"/>
      <w:proofErr w:type="gramEnd"/>
      <w:r>
        <w:t>&gt;</w:t>
      </w:r>
    </w:p>
    <w:p w14:paraId="29446CF0" w14:textId="77777777" w:rsidR="00345ACB" w:rsidRDefault="00345ACB" w:rsidP="001740EB">
      <w:pPr>
        <w:pStyle w:val="SchemaText"/>
      </w:pPr>
      <w:r>
        <w:tab/>
      </w:r>
      <w:r>
        <w:tab/>
      </w:r>
      <w:r>
        <w:tab/>
      </w:r>
      <w:r>
        <w:tab/>
      </w:r>
      <w:r>
        <w:tab/>
      </w:r>
      <w:r>
        <w:tab/>
      </w:r>
      <w:r>
        <w:tab/>
        <w:t>&lt;</w:t>
      </w:r>
      <w:proofErr w:type="spellStart"/>
      <w:proofErr w:type="gramStart"/>
      <w:r>
        <w:t>xsl:if</w:t>
      </w:r>
      <w:proofErr w:type="spellEnd"/>
      <w:proofErr w:type="gramEnd"/>
      <w:r>
        <w:t xml:space="preserve"> test="</w:t>
      </w:r>
      <w:proofErr w:type="spellStart"/>
      <w:r>
        <w:t>boolean</w:t>
      </w:r>
      <w:proofErr w:type="spellEnd"/>
      <w:r>
        <w:t>(</w:t>
      </w:r>
      <w:proofErr w:type="spellStart"/>
      <w:r>
        <w:t>LinkName</w:t>
      </w:r>
      <w:proofErr w:type="spellEnd"/>
      <w:r>
        <w:t>)"&gt;</w:t>
      </w:r>
    </w:p>
    <w:p w14:paraId="4113ED42" w14:textId="77777777" w:rsidR="00345ACB" w:rsidRDefault="00345ACB" w:rsidP="001740EB">
      <w:pPr>
        <w:pStyle w:val="SchemaText"/>
      </w:pPr>
      <w:r>
        <w:tab/>
      </w:r>
      <w:r>
        <w:tab/>
      </w:r>
      <w:r>
        <w:tab/>
      </w:r>
      <w:r>
        <w:tab/>
      </w:r>
      <w:r>
        <w:tab/>
      </w:r>
      <w:r>
        <w:tab/>
      </w:r>
      <w:r>
        <w:tab/>
      </w:r>
      <w:r>
        <w:tab/>
        <w:t>&lt;</w:t>
      </w:r>
      <w:proofErr w:type="spellStart"/>
      <w:r>
        <w:t>xsl:text</w:t>
      </w:r>
      <w:proofErr w:type="spellEnd"/>
      <w:r>
        <w:t>&gt;'&lt;/</w:t>
      </w:r>
      <w:proofErr w:type="spellStart"/>
      <w:r>
        <w:t>xsl:text</w:t>
      </w:r>
      <w:proofErr w:type="spellEnd"/>
      <w:r>
        <w:t>&gt;&lt;</w:t>
      </w:r>
      <w:proofErr w:type="spellStart"/>
      <w:r>
        <w:t>xsl:value-of</w:t>
      </w:r>
      <w:proofErr w:type="spellEnd"/>
      <w:r>
        <w:t xml:space="preserve"> select="</w:t>
      </w:r>
      <w:proofErr w:type="spellStart"/>
      <w:r>
        <w:t>LinkName</w:t>
      </w:r>
      <w:proofErr w:type="spellEnd"/>
      <w:r>
        <w:t>"/&gt;&lt;</w:t>
      </w:r>
      <w:proofErr w:type="spellStart"/>
      <w:r>
        <w:t>xsl:text</w:t>
      </w:r>
      <w:proofErr w:type="spellEnd"/>
      <w:r>
        <w:t>&gt;', &lt;/</w:t>
      </w:r>
      <w:proofErr w:type="spellStart"/>
      <w:r>
        <w:t>xsl:text</w:t>
      </w:r>
      <w:proofErr w:type="spellEnd"/>
      <w:r>
        <w:t>&gt;</w:t>
      </w:r>
    </w:p>
    <w:p w14:paraId="3481CE0D" w14:textId="77777777" w:rsidR="00345ACB" w:rsidRDefault="00345ACB" w:rsidP="001740EB">
      <w:pPr>
        <w:pStyle w:val="SchemaText"/>
      </w:pPr>
      <w:r>
        <w:tab/>
      </w:r>
      <w:r>
        <w:tab/>
      </w:r>
      <w:r>
        <w:tab/>
      </w:r>
      <w:r>
        <w:tab/>
      </w:r>
      <w:r>
        <w:tab/>
      </w:r>
      <w:r>
        <w:tab/>
      </w:r>
      <w:r>
        <w:tab/>
        <w:t>&lt;/</w:t>
      </w:r>
      <w:proofErr w:type="spellStart"/>
      <w:proofErr w:type="gramStart"/>
      <w:r>
        <w:t>xsl:if</w:t>
      </w:r>
      <w:proofErr w:type="spellEnd"/>
      <w:proofErr w:type="gramEnd"/>
      <w:r>
        <w:t>&gt;</w:t>
      </w:r>
    </w:p>
    <w:p w14:paraId="72CA90BA" w14:textId="77777777" w:rsidR="00345ACB" w:rsidRDefault="00345ACB" w:rsidP="001740EB">
      <w:pPr>
        <w:pStyle w:val="SchemaText"/>
        <w:rPr>
          <w:lang w:eastAsia="ko-KR"/>
        </w:rPr>
      </w:pPr>
      <w:r>
        <w:tab/>
      </w:r>
      <w:r>
        <w:tab/>
      </w:r>
      <w:r>
        <w:tab/>
      </w:r>
      <w:r>
        <w:tab/>
      </w:r>
      <w:r>
        <w:tab/>
      </w:r>
      <w:r>
        <w:tab/>
      </w:r>
      <w:r>
        <w:tab/>
        <w:t>&lt;</w:t>
      </w:r>
      <w:proofErr w:type="spellStart"/>
      <w:r>
        <w:t>xsl:text</w:t>
      </w:r>
      <w:proofErr w:type="spellEnd"/>
      <w:r>
        <w:t>&gt;"&lt;/</w:t>
      </w:r>
      <w:proofErr w:type="spellStart"/>
      <w:r>
        <w:t>xsl:text</w:t>
      </w:r>
      <w:proofErr w:type="spellEnd"/>
      <w:r>
        <w:t>&gt;&lt;</w:t>
      </w:r>
      <w:proofErr w:type="spellStart"/>
      <w:r>
        <w:t>xsl:value-of</w:t>
      </w:r>
      <w:proofErr w:type="spellEnd"/>
      <w:r>
        <w:t xml:space="preserve"> select="</w:t>
      </w:r>
      <w:proofErr w:type="spellStart"/>
      <w:r>
        <w:t>LinkText</w:t>
      </w:r>
      <w:proofErr w:type="spellEnd"/>
      <w:r>
        <w:t>"/&gt;&lt;</w:t>
      </w:r>
      <w:proofErr w:type="spellStart"/>
      <w:r>
        <w:t>xsl:text</w:t>
      </w:r>
      <w:proofErr w:type="spellEnd"/>
      <w:r>
        <w:t>&gt;"&lt;/</w:t>
      </w:r>
      <w:proofErr w:type="spellStart"/>
      <w:r>
        <w:t>xsl:text</w:t>
      </w:r>
      <w:proofErr w:type="spellEnd"/>
      <w:r>
        <w:t>&gt;</w:t>
      </w:r>
    </w:p>
    <w:p w14:paraId="601F1EC3" w14:textId="77777777" w:rsidR="00345ACB"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LineFinish</w:t>
      </w:r>
      <w:proofErr w:type="spellEnd"/>
      <w:r w:rsidRPr="00CC2352">
        <w:rPr>
          <w:highlight w:val="white"/>
        </w:rPr>
        <w:t>"/&gt;</w:t>
      </w:r>
    </w:p>
    <w:p w14:paraId="24EC0DF6" w14:textId="77777777" w:rsidR="00345ACB" w:rsidRPr="00CC2352" w:rsidRDefault="00345ACB" w:rsidP="001740EB">
      <w:pPr>
        <w:pStyle w:val="SchemaText"/>
        <w:rPr>
          <w:highlight w:val="white"/>
          <w:lang w:eastAsia="ko-KR"/>
        </w:rPr>
      </w:pP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t>&lt;</w:t>
      </w:r>
      <w:proofErr w:type="spellStart"/>
      <w:r>
        <w:rPr>
          <w:highlight w:val="white"/>
          <w:lang w:eastAsia="ko-KR"/>
        </w:rPr>
        <w:t>br</w:t>
      </w:r>
      <w:proofErr w:type="spellEnd"/>
      <w:r>
        <w:rPr>
          <w:highlight w:val="white"/>
          <w:lang w:eastAsia="ko-KR"/>
        </w:rPr>
        <w:t>/&gt;</w:t>
      </w:r>
    </w:p>
    <w:p w14:paraId="0EE0582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4FA2BC7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test="not(</w:t>
      </w:r>
      <w:proofErr w:type="spellStart"/>
      <w:r w:rsidRPr="00CC2352">
        <w:rPr>
          <w:highlight w:val="white"/>
        </w:rPr>
        <w:t>boolean</w:t>
      </w:r>
      <w:proofErr w:type="spellEnd"/>
      <w:r w:rsidRPr="00CC2352">
        <w:rPr>
          <w:highlight w:val="white"/>
        </w:rPr>
        <w:t>(Links/Link))"&gt;</w:t>
      </w:r>
    </w:p>
    <w:p w14:paraId="3124009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4D37438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5C272F8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6656DD1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2D6D1BD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4DD1E870"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08CEE8A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4C031F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LineFinish</w:t>
      </w:r>
      <w:proofErr w:type="spellEnd"/>
      <w:r w:rsidRPr="00CC2352">
        <w:rPr>
          <w:highlight w:val="white"/>
        </w:rPr>
        <w:t>"&gt;</w:t>
      </w:r>
    </w:p>
    <w:p w14:paraId="5C49049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7842732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8490FB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15EBAF7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0DB79B5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57CE042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15835AC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B3EB772" w14:textId="77777777" w:rsidR="00345ACB" w:rsidRDefault="00345ACB" w:rsidP="001740EB">
      <w:pPr>
        <w:pStyle w:val="SchemaText"/>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&gt;</w:t>
      </w:r>
    </w:p>
    <w:p w14:paraId="601075DE" w14:textId="77777777" w:rsidR="00345ACB" w:rsidRPr="00CC2352" w:rsidRDefault="00345ACB" w:rsidP="001740EB">
      <w:pPr>
        <w:pStyle w:val="SchemaText"/>
      </w:pPr>
    </w:p>
    <w:p w14:paraId="72869D63" w14:textId="77777777" w:rsidR="00345ACB" w:rsidRPr="00026D1B" w:rsidRDefault="00345ACB" w:rsidP="001740EB">
      <w:pPr>
        <w:pStyle w:val="AppendixH3"/>
      </w:pPr>
      <w:proofErr w:type="spellStart"/>
      <w:r>
        <w:t>A1</w:t>
      </w:r>
      <w:r w:rsidRPr="00026D1B">
        <w:t>.</w:t>
      </w:r>
      <w:r>
        <w:t>2.</w:t>
      </w:r>
      <w:r w:rsidRPr="00026D1B">
        <w:t>3.4</w:t>
      </w:r>
      <w:proofErr w:type="spellEnd"/>
      <w:r w:rsidRPr="00026D1B">
        <w:t xml:space="preserve"> File: Arden</w:t>
      </w:r>
      <w:r>
        <w:rPr>
          <w:lang w:eastAsia="ko-KR"/>
        </w:rPr>
        <w:t>K</w:t>
      </w:r>
      <w:r w:rsidRPr="00026D1B">
        <w:t>nowledge</w:t>
      </w:r>
      <w:r>
        <w:rPr>
          <w:lang w:eastAsia="ko-KR"/>
        </w:rPr>
        <w:t>2_9</w:t>
      </w:r>
      <w:r w:rsidRPr="00026D1B">
        <w:t>.xsl</w:t>
      </w:r>
    </w:p>
    <w:p w14:paraId="3150D3B4" w14:textId="77777777" w:rsidR="00345ACB" w:rsidRPr="00CC2352" w:rsidRDefault="00345ACB" w:rsidP="001740EB">
      <w:pPr>
        <w:pStyle w:val="SchemaText"/>
        <w:rPr>
          <w:highlight w:val="white"/>
        </w:rPr>
      </w:pPr>
      <w:r w:rsidRPr="00CC2352">
        <w:rPr>
          <w:highlight w:val="white"/>
        </w:rPr>
        <w:t>&lt;?xml version="1.0" encoding="UTF-8"?&gt;</w:t>
      </w:r>
    </w:p>
    <w:p w14:paraId="04D67A3C" w14:textId="77777777" w:rsidR="00345ACB" w:rsidRPr="00CC2352" w:rsidRDefault="00345ACB" w:rsidP="001740EB">
      <w:pPr>
        <w:pStyle w:val="SchemaText"/>
        <w:rPr>
          <w:highlight w:val="white"/>
        </w:rPr>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 xml:space="preserve"> version="1.0" </w:t>
      </w:r>
      <w:proofErr w:type="spellStart"/>
      <w:r w:rsidRPr="00CC2352">
        <w:rPr>
          <w:highlight w:val="white"/>
        </w:rPr>
        <w:t>xmlns:xsl</w:t>
      </w:r>
      <w:proofErr w:type="spellEnd"/>
      <w:r w:rsidRPr="00CC2352">
        <w:rPr>
          <w:highlight w:val="white"/>
        </w:rPr>
        <w:t xml:space="preserve">="http://www.w3.org/1999/XSL/Transform" </w:t>
      </w:r>
      <w:proofErr w:type="spellStart"/>
      <w:r w:rsidRPr="00CC2352">
        <w:rPr>
          <w:highlight w:val="white"/>
        </w:rPr>
        <w:t>xmlns:fo</w:t>
      </w:r>
      <w:proofErr w:type="spellEnd"/>
      <w:r w:rsidRPr="00CC2352">
        <w:rPr>
          <w:highlight w:val="white"/>
        </w:rPr>
        <w:t>="http://www.w3.org/1999/XSL/Format"&gt;</w:t>
      </w:r>
    </w:p>
    <w:p w14:paraId="331BFB1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xsl:include</w:t>
      </w:r>
      <w:proofErr w:type="spellEnd"/>
      <w:proofErr w:type="gramEnd"/>
      <w:r w:rsidRPr="00CC2352">
        <w:rPr>
          <w:highlight w:val="white"/>
        </w:rPr>
        <w:t xml:space="preserve"> </w:t>
      </w:r>
      <w:proofErr w:type="spellStart"/>
      <w:r w:rsidRPr="00CC2352">
        <w:rPr>
          <w:highlight w:val="white"/>
        </w:rPr>
        <w:t>href</w:t>
      </w:r>
      <w:proofErr w:type="spellEnd"/>
      <w:r w:rsidRPr="00CC2352">
        <w:rPr>
          <w:highlight w:val="white"/>
        </w:rPr>
        <w:t>="ArdenKnowledgeExpression</w:t>
      </w:r>
      <w:r>
        <w:rPr>
          <w:highlight w:val="white"/>
          <w:lang w:eastAsia="ko-KR"/>
        </w:rPr>
        <w:t>2_9</w:t>
      </w:r>
      <w:r w:rsidRPr="00CC2352">
        <w:rPr>
          <w:highlight w:val="white"/>
        </w:rPr>
        <w:t>.xsl"/&gt;</w:t>
      </w:r>
    </w:p>
    <w:p w14:paraId="537D143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match="Knowledge"&gt;</w:t>
      </w:r>
    </w:p>
    <w:p w14:paraId="007CB6C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4B7BD5DE" w14:textId="77777777" w:rsidR="00345ACB" w:rsidRPr="00CC2352" w:rsidRDefault="00345ACB" w:rsidP="001740EB">
      <w:pPr>
        <w:pStyle w:val="SchemaText"/>
        <w:rPr>
          <w:highlight w:val="white"/>
        </w:rPr>
      </w:pPr>
      <w:r w:rsidRPr="00CC2352">
        <w:rPr>
          <w:highlight w:val="white"/>
        </w:rPr>
        <w:tab/>
      </w:r>
      <w:r w:rsidRPr="00CC2352">
        <w:rPr>
          <w:highlight w:val="white"/>
        </w:rPr>
        <w:tab/>
        <w:t>&lt;div class="</w:t>
      </w:r>
      <w:proofErr w:type="spellStart"/>
      <w:r w:rsidRPr="00CC2352">
        <w:rPr>
          <w:highlight w:val="white"/>
        </w:rPr>
        <w:t>SlotName</w:t>
      </w:r>
      <w:proofErr w:type="spellEnd"/>
      <w:r w:rsidRPr="00CC2352">
        <w:rPr>
          <w:highlight w:val="white"/>
        </w:rPr>
        <w:t>"&gt;knowledge:&lt;/div&gt;</w:t>
      </w:r>
    </w:p>
    <w:p w14:paraId="68C871A0"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6CBBF3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 xml:space="preserve"> </w:t>
      </w:r>
      <w:proofErr w:type="spellStart"/>
      <w:r w:rsidRPr="00CC2352">
        <w:rPr>
          <w:highlight w:val="white"/>
        </w:rPr>
        <w:t>valign</w:t>
      </w:r>
      <w:proofErr w:type="spellEnd"/>
      <w:r w:rsidRPr="00CC2352">
        <w:rPr>
          <w:highlight w:val="white"/>
        </w:rPr>
        <w:t>="top"&gt;</w:t>
      </w:r>
    </w:p>
    <w:p w14:paraId="0178357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7BA7B4D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width="50"</w:t>
      </w:r>
      <w:r>
        <w:rPr>
          <w:highlight w:val="white"/>
          <w:lang w:eastAsia="ko-KR"/>
        </w:rPr>
        <w:t>/</w:t>
      </w:r>
      <w:r w:rsidRPr="00CC2352">
        <w:rPr>
          <w:highlight w:val="white"/>
        </w:rPr>
        <w:t>&gt;</w:t>
      </w:r>
    </w:p>
    <w:p w14:paraId="6BD2DA6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 width="100"&gt;type:&lt;/td&gt;</w:t>
      </w:r>
    </w:p>
    <w:p w14:paraId="13109AE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&lt;td&gt;&lt;</w:t>
      </w:r>
      <w:proofErr w:type="spellStart"/>
      <w:r w:rsidRPr="00CC2352">
        <w:rPr>
          <w:highlight w:val="white"/>
        </w:rPr>
        <w:t>xsl:value-of</w:t>
      </w:r>
      <w:proofErr w:type="spellEnd"/>
      <w:r w:rsidRPr="00CC2352">
        <w:rPr>
          <w:highlight w:val="white"/>
        </w:rPr>
        <w:t xml:space="preserve"> select="Type"/&gt;</w:t>
      </w:r>
      <w:r>
        <w:rPr>
          <w:lang w:eastAsia="ko-KR"/>
        </w:rPr>
        <w:t>&lt;</w:t>
      </w:r>
      <w:proofErr w:type="spellStart"/>
      <w:r w:rsidRPr="00D05DB4">
        <w:rPr>
          <w:lang w:eastAsia="ko-KR"/>
        </w:rPr>
        <w:t>xsl:text</w:t>
      </w:r>
      <w:proofErr w:type="spellEnd"/>
      <w:proofErr w:type="gramStart"/>
      <w:r w:rsidRPr="00D05DB4">
        <w:rPr>
          <w:lang w:eastAsia="ko-KR"/>
        </w:rPr>
        <w:t>&gt;;;&lt;</w:t>
      </w:r>
      <w:proofErr w:type="gramEnd"/>
      <w:r w:rsidRPr="00D05DB4">
        <w:rPr>
          <w:lang w:eastAsia="ko-KR"/>
        </w:rPr>
        <w:t>/</w:t>
      </w:r>
      <w:proofErr w:type="spellStart"/>
      <w:r w:rsidRPr="00D05DB4">
        <w:rPr>
          <w:lang w:eastAsia="ko-KR"/>
        </w:rPr>
        <w:t>xsl:text</w:t>
      </w:r>
      <w:proofErr w:type="spellEnd"/>
      <w:r w:rsidRPr="00D05DB4">
        <w:rPr>
          <w:lang w:eastAsia="ko-KR"/>
        </w:rPr>
        <w:t>&gt;</w:t>
      </w:r>
      <w:r w:rsidRPr="00CC2352">
        <w:rPr>
          <w:highlight w:val="white"/>
        </w:rPr>
        <w:t>&lt;/td&gt;</w:t>
      </w:r>
    </w:p>
    <w:p w14:paraId="7F1427E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434C80E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8FA9EB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71A6FF0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&lt;td&gt;data:&lt;/td&gt;</w:t>
      </w:r>
    </w:p>
    <w:p w14:paraId="2E91E29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select="Data"/&gt;</w:t>
      </w:r>
      <w:r w:rsidRPr="00D05DB4">
        <w:rPr>
          <w:lang w:eastAsia="ko-KR"/>
        </w:rPr>
        <w:t>&lt;</w:t>
      </w:r>
      <w:proofErr w:type="spellStart"/>
      <w:r w:rsidRPr="00D05DB4">
        <w:rPr>
          <w:lang w:eastAsia="ko-KR"/>
        </w:rPr>
        <w:t>xsl:text</w:t>
      </w:r>
      <w:proofErr w:type="spellEnd"/>
      <w:r w:rsidRPr="00D05DB4">
        <w:rPr>
          <w:lang w:eastAsia="ko-KR"/>
        </w:rPr>
        <w:t>&gt;;;&lt;/</w:t>
      </w:r>
      <w:proofErr w:type="spellStart"/>
      <w:r w:rsidRPr="00D05DB4">
        <w:rPr>
          <w:lang w:eastAsia="ko-KR"/>
        </w:rPr>
        <w:t>xsl:text</w:t>
      </w:r>
      <w:proofErr w:type="spellEnd"/>
      <w:r w:rsidRPr="00D05DB4">
        <w:rPr>
          <w:lang w:eastAsia="ko-KR"/>
        </w:rPr>
        <w:t>&gt;</w:t>
      </w:r>
      <w:r w:rsidRPr="00CC2352">
        <w:rPr>
          <w:highlight w:val="white"/>
        </w:rPr>
        <w:t>&lt;/td&gt;</w:t>
      </w:r>
    </w:p>
    <w:p w14:paraId="2DAEA63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202BE41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w:t>
      </w:r>
      <w:proofErr w:type="spellStart"/>
      <w:r w:rsidRPr="00CC2352">
        <w:rPr>
          <w:highlight w:val="white"/>
        </w:rPr>
        <w:t>boolean</w:t>
      </w:r>
      <w:proofErr w:type="spellEnd"/>
      <w:r w:rsidRPr="00CC2352">
        <w:rPr>
          <w:highlight w:val="white"/>
        </w:rPr>
        <w:t>(Priority)"&gt;</w:t>
      </w:r>
    </w:p>
    <w:p w14:paraId="4ED9810C" w14:textId="77777777" w:rsidR="00345ACB" w:rsidRPr="00CC2352" w:rsidRDefault="00345ACB" w:rsidP="001740EB">
      <w:pPr>
        <w:pStyle w:val="SchemaText"/>
        <w:rPr>
          <w:highlight w:val="white"/>
        </w:rPr>
      </w:pPr>
      <w:r>
        <w:rPr>
          <w:highlight w:val="white"/>
          <w:lang w:eastAsia="ko-KR"/>
        </w:rPr>
        <w:tab/>
      </w:r>
      <w:r w:rsidRPr="00CC2352">
        <w:rPr>
          <w:highlight w:val="white"/>
        </w:rPr>
        <w:tab/>
      </w:r>
      <w:r w:rsidRPr="00CC2352">
        <w:rPr>
          <w:highlight w:val="white"/>
        </w:rPr>
        <w:tab/>
      </w:r>
      <w:r w:rsidRPr="00CC2352">
        <w:rPr>
          <w:highlight w:val="white"/>
        </w:rPr>
        <w:tab/>
      </w:r>
      <w:r w:rsidRPr="00CC2352">
        <w:rPr>
          <w:highlight w:val="white"/>
        </w:rPr>
        <w:tab/>
        <w:t>&lt;tr&gt;</w:t>
      </w:r>
    </w:p>
    <w:p w14:paraId="09388287" w14:textId="77777777" w:rsidR="00345ACB" w:rsidRPr="00CC2352" w:rsidRDefault="00345ACB" w:rsidP="001740EB">
      <w:pPr>
        <w:pStyle w:val="SchemaText"/>
        <w:rPr>
          <w:highlight w:val="white"/>
        </w:rPr>
      </w:pPr>
      <w:r w:rsidRPr="00CC2352">
        <w:rPr>
          <w:highlight w:val="white"/>
        </w:rPr>
        <w:tab/>
      </w:r>
      <w:r>
        <w:rPr>
          <w:highlight w:val="white"/>
          <w:lang w:eastAsia="ko-KR"/>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57F42E5D" w14:textId="77777777" w:rsidR="00345ACB" w:rsidRPr="00CC2352" w:rsidRDefault="00345ACB" w:rsidP="001740EB">
      <w:pPr>
        <w:pStyle w:val="SchemaText"/>
        <w:rPr>
          <w:highlight w:val="white"/>
        </w:rPr>
      </w:pPr>
      <w:r w:rsidRPr="00CC2352">
        <w:rPr>
          <w:highlight w:val="white"/>
        </w:rPr>
        <w:tab/>
      </w:r>
      <w:r w:rsidRPr="00CC2352">
        <w:rPr>
          <w:highlight w:val="white"/>
        </w:rPr>
        <w:tab/>
      </w:r>
      <w:r>
        <w:rPr>
          <w:highlight w:val="white"/>
          <w:lang w:eastAsia="ko-KR"/>
        </w:rPr>
        <w:tab/>
      </w:r>
      <w:r w:rsidRPr="00CC2352">
        <w:rPr>
          <w:highlight w:val="white"/>
        </w:rPr>
        <w:tab/>
      </w:r>
      <w:r w:rsidRPr="00CC2352">
        <w:rPr>
          <w:highlight w:val="white"/>
        </w:rPr>
        <w:tab/>
      </w:r>
      <w:r w:rsidRPr="00CC2352">
        <w:rPr>
          <w:highlight w:val="white"/>
        </w:rPr>
        <w:tab/>
        <w:t>&lt;td&gt;priority:&lt;/td&gt;</w:t>
      </w:r>
    </w:p>
    <w:p w14:paraId="4DA37DE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Pr>
          <w:highlight w:val="white"/>
          <w:lang w:eastAsia="ko-KR"/>
        </w:rPr>
        <w:tab/>
      </w:r>
      <w:r w:rsidRPr="00CC2352">
        <w:rPr>
          <w:highlight w:val="white"/>
        </w:rPr>
        <w:tab/>
      </w:r>
      <w:r w:rsidRPr="00CC2352">
        <w:rPr>
          <w:highlight w:val="white"/>
        </w:rPr>
        <w:tab/>
        <w:t>&lt;td&gt;&lt;</w:t>
      </w:r>
      <w:proofErr w:type="spellStart"/>
      <w:r w:rsidRPr="00CC2352">
        <w:rPr>
          <w:highlight w:val="white"/>
        </w:rPr>
        <w:t>xsl:value-of</w:t>
      </w:r>
      <w:proofErr w:type="spellEnd"/>
      <w:r w:rsidRPr="00CC2352">
        <w:rPr>
          <w:highlight w:val="white"/>
        </w:rPr>
        <w:t xml:space="preserve"> select="Priority"/&gt;</w:t>
      </w:r>
      <w:r w:rsidRPr="00D05DB4">
        <w:rPr>
          <w:lang w:eastAsia="ko-KR"/>
        </w:rPr>
        <w:t>&lt;</w:t>
      </w:r>
      <w:proofErr w:type="spellStart"/>
      <w:r w:rsidRPr="00D05DB4">
        <w:rPr>
          <w:lang w:eastAsia="ko-KR"/>
        </w:rPr>
        <w:t>xsl:text</w:t>
      </w:r>
      <w:proofErr w:type="spellEnd"/>
      <w:proofErr w:type="gramStart"/>
      <w:r w:rsidRPr="00D05DB4">
        <w:rPr>
          <w:lang w:eastAsia="ko-KR"/>
        </w:rPr>
        <w:t>&gt;;;&lt;</w:t>
      </w:r>
      <w:proofErr w:type="gramEnd"/>
      <w:r w:rsidRPr="00D05DB4">
        <w:rPr>
          <w:lang w:eastAsia="ko-KR"/>
        </w:rPr>
        <w:t>/</w:t>
      </w:r>
      <w:proofErr w:type="spellStart"/>
      <w:r w:rsidRPr="00D05DB4">
        <w:rPr>
          <w:lang w:eastAsia="ko-KR"/>
        </w:rPr>
        <w:t>xsl:text</w:t>
      </w:r>
      <w:proofErr w:type="spellEnd"/>
      <w:r w:rsidRPr="00D05DB4">
        <w:rPr>
          <w:lang w:eastAsia="ko-KR"/>
        </w:rPr>
        <w:t>&gt;</w:t>
      </w:r>
      <w:r w:rsidRPr="00CC2352">
        <w:rPr>
          <w:highlight w:val="white"/>
        </w:rPr>
        <w:t>&lt;/td&gt;</w:t>
      </w:r>
    </w:p>
    <w:p w14:paraId="1421D1C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Pr>
          <w:highlight w:val="white"/>
          <w:lang w:eastAsia="ko-KR"/>
        </w:rPr>
        <w:tab/>
      </w:r>
      <w:r w:rsidRPr="00CC2352">
        <w:rPr>
          <w:highlight w:val="white"/>
        </w:rPr>
        <w:t>&lt;/tr&gt;</w:t>
      </w:r>
    </w:p>
    <w:p w14:paraId="70795E0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B18850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76B586E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2D05793B"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r>
      <w:r w:rsidRPr="00CC2352">
        <w:rPr>
          <w:highlight w:val="white"/>
        </w:rPr>
        <w:tab/>
      </w:r>
      <w:r w:rsidRPr="00CC2352">
        <w:rPr>
          <w:highlight w:val="white"/>
        </w:rPr>
        <w:tab/>
        <w:t>&lt;td&gt;evoke:&lt;/td&gt;</w:t>
      </w:r>
    </w:p>
    <w:p w14:paraId="4608852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4FE9164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select="Evoke/*"&gt;</w:t>
      </w:r>
    </w:p>
    <w:p w14:paraId="3C07F42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182EB15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52565EC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567DC72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324E60D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3E4DB2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7DB7A3C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09140AB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60EC42D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2CCC73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5042B2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6BF94A2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&lt;td&gt;logic:&lt;/td&gt;</w:t>
      </w:r>
    </w:p>
    <w:p w14:paraId="559E3D6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32A5F7F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select="Logic"/&gt;</w:t>
      </w:r>
    </w:p>
    <w:p w14:paraId="2426F2B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0539EF2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1A97BBF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4A132A6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5C4DACC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w:t>
      </w:r>
      <w:r>
        <w:rPr>
          <w:highlight w:val="white"/>
          <w:lang w:eastAsia="ko-KR"/>
        </w:rPr>
        <w:t>/</w:t>
      </w:r>
      <w:r w:rsidRPr="00CC2352">
        <w:rPr>
          <w:highlight w:val="white"/>
        </w:rPr>
        <w:t>&gt;</w:t>
      </w:r>
    </w:p>
    <w:p w14:paraId="2AEAD4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&lt;td&gt;action:&lt;/td&gt;</w:t>
      </w:r>
    </w:p>
    <w:p w14:paraId="0DEB885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1FD959E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select="Action/*"&gt;</w:t>
      </w:r>
    </w:p>
    <w:p w14:paraId="7059C70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3F3563E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7E45B72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539156F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09C3551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25A3649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0857A30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2516A5D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70E47EC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08E033B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w:t>
      </w:r>
      <w:proofErr w:type="spellStart"/>
      <w:r w:rsidRPr="00CC2352">
        <w:rPr>
          <w:highlight w:val="white"/>
        </w:rPr>
        <w:t>boolean</w:t>
      </w:r>
      <w:proofErr w:type="spellEnd"/>
      <w:r w:rsidRPr="00CC2352">
        <w:rPr>
          <w:highlight w:val="white"/>
        </w:rPr>
        <w:t>(Urgency)"&gt;</w:t>
      </w:r>
    </w:p>
    <w:p w14:paraId="1C2CDFE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Pr>
          <w:highlight w:val="white"/>
          <w:lang w:eastAsia="ko-KR"/>
        </w:rPr>
        <w:tab/>
      </w:r>
      <w:r w:rsidRPr="00CC2352">
        <w:rPr>
          <w:highlight w:val="white"/>
        </w:rPr>
        <w:t>&lt;tr&gt;</w:t>
      </w:r>
    </w:p>
    <w:p w14:paraId="0096746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Pr>
          <w:highlight w:val="white"/>
          <w:lang w:eastAsia="ko-KR"/>
        </w:rPr>
        <w:tab/>
      </w:r>
      <w:r w:rsidRPr="00CC2352">
        <w:rPr>
          <w:highlight w:val="white"/>
        </w:rPr>
        <w:t>&lt;td</w:t>
      </w:r>
      <w:r>
        <w:rPr>
          <w:highlight w:val="white"/>
          <w:lang w:eastAsia="ko-KR"/>
        </w:rPr>
        <w:t>/</w:t>
      </w:r>
      <w:r w:rsidRPr="00CC2352">
        <w:rPr>
          <w:highlight w:val="white"/>
        </w:rPr>
        <w:t>&gt;</w:t>
      </w:r>
    </w:p>
    <w:p w14:paraId="26FBE125" w14:textId="77777777" w:rsidR="00345ACB" w:rsidRPr="00CC2352" w:rsidRDefault="00345ACB" w:rsidP="001740EB">
      <w:pPr>
        <w:pStyle w:val="SchemaText"/>
        <w:rPr>
          <w:highlight w:val="white"/>
        </w:rPr>
      </w:pPr>
      <w:r>
        <w:rPr>
          <w:highlight w:val="white"/>
          <w:lang w:eastAsia="ko-KR"/>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&lt;td&gt;urgency:&lt;/td&gt;</w:t>
      </w:r>
    </w:p>
    <w:p w14:paraId="27F9007E" w14:textId="77777777" w:rsidR="00345ACB" w:rsidRPr="00CC2352" w:rsidRDefault="00345ACB" w:rsidP="001740EB">
      <w:pPr>
        <w:pStyle w:val="SchemaText"/>
        <w:rPr>
          <w:highlight w:val="white"/>
        </w:rPr>
      </w:pPr>
      <w:r w:rsidRPr="00CC2352">
        <w:rPr>
          <w:highlight w:val="white"/>
        </w:rPr>
        <w:tab/>
      </w:r>
      <w:r>
        <w:rPr>
          <w:highlight w:val="white"/>
          <w:lang w:eastAsia="ko-KR"/>
        </w:rPr>
        <w:tab/>
      </w:r>
      <w:r w:rsidRPr="00CC2352">
        <w:rPr>
          <w:highlight w:val="white"/>
        </w:rPr>
        <w:tab/>
      </w:r>
      <w:r w:rsidRPr="00CC2352">
        <w:rPr>
          <w:highlight w:val="white"/>
        </w:rPr>
        <w:tab/>
      </w:r>
      <w:r w:rsidRPr="00CC2352">
        <w:rPr>
          <w:highlight w:val="white"/>
        </w:rPr>
        <w:tab/>
      </w:r>
      <w:r w:rsidRPr="00CC2352">
        <w:rPr>
          <w:highlight w:val="white"/>
        </w:rPr>
        <w:tab/>
        <w:t>&lt;td&gt;&lt;</w:t>
      </w:r>
      <w:proofErr w:type="spellStart"/>
      <w:r w:rsidRPr="00CC2352">
        <w:rPr>
          <w:highlight w:val="white"/>
        </w:rPr>
        <w:t>xsl:value-of</w:t>
      </w:r>
      <w:proofErr w:type="spellEnd"/>
      <w:r w:rsidRPr="00CC2352">
        <w:rPr>
          <w:highlight w:val="white"/>
        </w:rPr>
        <w:t xml:space="preserve"> select="Urgency"/&gt;&lt;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&gt;&lt;/td&gt;</w:t>
      </w:r>
    </w:p>
    <w:p w14:paraId="16949BA9" w14:textId="77777777" w:rsidR="00345ACB" w:rsidRPr="00CC2352" w:rsidRDefault="00345ACB" w:rsidP="001740EB">
      <w:pPr>
        <w:pStyle w:val="SchemaText"/>
        <w:rPr>
          <w:highlight w:val="white"/>
        </w:rPr>
      </w:pPr>
      <w:r>
        <w:rPr>
          <w:highlight w:val="white"/>
          <w:lang w:eastAsia="ko-KR"/>
        </w:rPr>
        <w:tab/>
      </w:r>
      <w:r w:rsidRPr="00CC2352">
        <w:rPr>
          <w:highlight w:val="white"/>
        </w:rPr>
        <w:tab/>
      </w:r>
      <w:r w:rsidRPr="00CC2352">
        <w:rPr>
          <w:highlight w:val="white"/>
        </w:rPr>
        <w:tab/>
      </w:r>
      <w:r w:rsidRPr="00CC2352">
        <w:rPr>
          <w:highlight w:val="white"/>
        </w:rPr>
        <w:tab/>
      </w:r>
      <w:r w:rsidRPr="00CC2352">
        <w:rPr>
          <w:highlight w:val="white"/>
        </w:rPr>
        <w:tab/>
        <w:t>&lt;/tr&gt;</w:t>
      </w:r>
    </w:p>
    <w:p w14:paraId="5E244ED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1F259C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396AEF3A"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566845E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94FAEB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match="If"&gt;</w:t>
      </w:r>
    </w:p>
    <w:p w14:paraId="00EDF0C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&gt;if &lt;/</w:t>
      </w:r>
      <w:proofErr w:type="spellStart"/>
      <w:r w:rsidRPr="00CC2352">
        <w:rPr>
          <w:highlight w:val="white"/>
        </w:rPr>
        <w:t>xsl:text</w:t>
      </w:r>
      <w:proofErr w:type="spellEnd"/>
      <w:r w:rsidRPr="00CC2352">
        <w:rPr>
          <w:highlight w:val="white"/>
        </w:rPr>
        <w:t>&gt;</w:t>
      </w:r>
    </w:p>
    <w:p w14:paraId="433BD85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69E762B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&gt;endif&lt;/</w:t>
      </w:r>
      <w:proofErr w:type="spellStart"/>
      <w:r w:rsidRPr="00CC2352">
        <w:rPr>
          <w:highlight w:val="white"/>
        </w:rPr>
        <w:t>xsl:text</w:t>
      </w:r>
      <w:proofErr w:type="spellEnd"/>
      <w:r w:rsidRPr="00CC2352">
        <w:rPr>
          <w:highlight w:val="white"/>
        </w:rPr>
        <w:t>&gt;</w:t>
      </w:r>
    </w:p>
    <w:p w14:paraId="6CC2D501"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xsl:if</w:t>
      </w:r>
      <w:proofErr w:type="spellEnd"/>
      <w:proofErr w:type="gramEnd"/>
      <w:r>
        <w:t xml:space="preserve"> test="./@aggregate='true'"&gt;</w:t>
      </w:r>
    </w:p>
    <w:p w14:paraId="09726EFE" w14:textId="77777777" w:rsidR="00345ACB" w:rsidRDefault="00345ACB" w:rsidP="001740EB">
      <w:pPr>
        <w:pStyle w:val="SchemaText"/>
      </w:pPr>
      <w:r>
        <w:tab/>
      </w:r>
      <w:r>
        <w:tab/>
      </w:r>
      <w:r>
        <w:tab/>
        <w:t>&lt;</w:t>
      </w:r>
      <w:proofErr w:type="spellStart"/>
      <w:r>
        <w:t>xsl:text</w:t>
      </w:r>
      <w:proofErr w:type="spellEnd"/>
      <w:r>
        <w:t>&gt; aggregate&lt;/</w:t>
      </w:r>
      <w:proofErr w:type="spellStart"/>
      <w:r>
        <w:t>xsl:text</w:t>
      </w:r>
      <w:proofErr w:type="spellEnd"/>
      <w:r>
        <w:t>&gt;</w:t>
      </w:r>
    </w:p>
    <w:p w14:paraId="0618C1D8" w14:textId="77777777" w:rsidR="00345ACB" w:rsidRDefault="00345ACB" w:rsidP="001740EB">
      <w:pPr>
        <w:pStyle w:val="SchemaText"/>
      </w:pPr>
      <w:r>
        <w:tab/>
      </w:r>
      <w:r>
        <w:tab/>
        <w:t>&lt;/</w:t>
      </w:r>
      <w:proofErr w:type="spellStart"/>
      <w:proofErr w:type="gramStart"/>
      <w:r>
        <w:t>xsl:if</w:t>
      </w:r>
      <w:proofErr w:type="spellEnd"/>
      <w:proofErr w:type="gramEnd"/>
      <w:r>
        <w:t>&gt;</w:t>
      </w:r>
    </w:p>
    <w:p w14:paraId="7ED13E73" w14:textId="77777777" w:rsidR="00345ACB" w:rsidRPr="00CC2352" w:rsidRDefault="00345ACB" w:rsidP="001740EB">
      <w:pPr>
        <w:pStyle w:val="SchemaText"/>
        <w:rPr>
          <w:highlight w:val="white"/>
        </w:rPr>
      </w:pPr>
      <w:r>
        <w:tab/>
      </w:r>
      <w:r>
        <w:tab/>
        <w:t>&lt;</w:t>
      </w:r>
      <w:proofErr w:type="spellStart"/>
      <w:r>
        <w:t>xsl:text</w:t>
      </w:r>
      <w:proofErr w:type="spellEnd"/>
      <w:r>
        <w:t>&gt;;&lt;/</w:t>
      </w:r>
      <w:proofErr w:type="spellStart"/>
      <w:r>
        <w:t>xsl:text</w:t>
      </w:r>
      <w:proofErr w:type="spellEnd"/>
      <w:r>
        <w:t>&gt;</w:t>
      </w:r>
    </w:p>
    <w:p w14:paraId="3C55D0D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4338B25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11DF02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match="Condition"&gt;</w:t>
      </w:r>
    </w:p>
    <w:p w14:paraId="24938F8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test="position()&gt;2"&gt;</w:t>
      </w:r>
    </w:p>
    <w:p w14:paraId="4BF68CF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&gt;elseif &lt;/</w:t>
      </w:r>
      <w:proofErr w:type="spellStart"/>
      <w:r w:rsidRPr="00CC2352">
        <w:rPr>
          <w:highlight w:val="white"/>
        </w:rPr>
        <w:t>xsl:text</w:t>
      </w:r>
      <w:proofErr w:type="spellEnd"/>
      <w:r w:rsidRPr="00CC2352">
        <w:rPr>
          <w:highlight w:val="white"/>
        </w:rPr>
        <w:t>&gt;</w:t>
      </w:r>
    </w:p>
    <w:p w14:paraId="4C8A551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1EF35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00D65B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3A72CB8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0F7631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Then|Else</w:t>
      </w:r>
      <w:proofErr w:type="spellEnd"/>
      <w:r w:rsidRPr="00CC2352">
        <w:rPr>
          <w:highlight w:val="white"/>
        </w:rPr>
        <w:t>"&gt;</w:t>
      </w:r>
    </w:p>
    <w:p w14:paraId="0DA08B1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select="translate(</w:t>
      </w:r>
      <w:proofErr w:type="gramStart"/>
      <w:r w:rsidRPr="00CC2352">
        <w:rPr>
          <w:highlight w:val="white"/>
        </w:rPr>
        <w:t>name(</w:t>
      </w:r>
      <w:proofErr w:type="gramEnd"/>
      <w:r w:rsidRPr="00CC2352">
        <w:rPr>
          <w:highlight w:val="white"/>
        </w:rPr>
        <w:t>), '</w:t>
      </w:r>
      <w:proofErr w:type="spellStart"/>
      <w:r w:rsidRPr="00CC2352">
        <w:rPr>
          <w:highlight w:val="white"/>
        </w:rPr>
        <w:t>ABCDEFGHIJKLMNOPQRSTUVWXYZ</w:t>
      </w:r>
      <w:proofErr w:type="spellEnd"/>
      <w:r w:rsidRPr="00CC2352">
        <w:rPr>
          <w:highlight w:val="white"/>
        </w:rPr>
        <w:t>', '</w:t>
      </w:r>
      <w:proofErr w:type="spellStart"/>
      <w:r w:rsidRPr="00CC2352">
        <w:rPr>
          <w:highlight w:val="white"/>
        </w:rPr>
        <w:t>abcdefghijklmnopqrstuvwxyz</w:t>
      </w:r>
      <w:proofErr w:type="spellEnd"/>
      <w:r w:rsidRPr="00CC2352">
        <w:rPr>
          <w:highlight w:val="white"/>
        </w:rPr>
        <w:t>')"/&gt;</w:t>
      </w:r>
    </w:p>
    <w:p w14:paraId="6305049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528DEBC5"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299AD96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thead</w:t>
      </w:r>
      <w:proofErr w:type="spellEnd"/>
      <w:r w:rsidRPr="00CC2352">
        <w:rPr>
          <w:highlight w:val="white"/>
        </w:rPr>
        <w:t>&gt;</w:t>
      </w:r>
    </w:p>
    <w:p w14:paraId="34923EE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6983BD2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th</w:t>
      </w:r>
      <w:proofErr w:type="spellEnd"/>
      <w:r w:rsidRPr="00CC2352">
        <w:rPr>
          <w:highlight w:val="white"/>
        </w:rPr>
        <w:t xml:space="preserve"> width="20"/&gt;</w:t>
      </w:r>
    </w:p>
    <w:p w14:paraId="7DFCFCA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th</w:t>
      </w:r>
      <w:proofErr w:type="spellEnd"/>
      <w:r w:rsidRPr="00CC2352">
        <w:rPr>
          <w:highlight w:val="white"/>
        </w:rPr>
        <w:t>/&gt;</w:t>
      </w:r>
    </w:p>
    <w:p w14:paraId="6D747671"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r>
      <w:r w:rsidRPr="00CC2352">
        <w:rPr>
          <w:highlight w:val="white"/>
        </w:rPr>
        <w:tab/>
        <w:t>&lt;/tr&gt;</w:t>
      </w:r>
    </w:p>
    <w:p w14:paraId="27F0B1A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thead</w:t>
      </w:r>
      <w:proofErr w:type="spellEnd"/>
      <w:r w:rsidRPr="00CC2352">
        <w:rPr>
          <w:highlight w:val="white"/>
        </w:rPr>
        <w:t>&gt;</w:t>
      </w:r>
    </w:p>
    <w:p w14:paraId="57DD37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5CB85A0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2762252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7B37C02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24D45F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0272EDB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0E171F1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280F738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73CF8377"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7AF3576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46BF47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match="Switch"&gt;</w:t>
      </w:r>
    </w:p>
    <w:p w14:paraId="1C8F2792"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3AEDBC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&lt;tr&gt;</w:t>
      </w:r>
    </w:p>
    <w:p w14:paraId="4D6321E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="3"&gt;</w:t>
      </w:r>
    </w:p>
    <w:p w14:paraId="6F1969F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&gt;switch &lt;/</w:t>
      </w:r>
      <w:proofErr w:type="spellStart"/>
      <w:r w:rsidRPr="00CC2352">
        <w:rPr>
          <w:highlight w:val="white"/>
        </w:rPr>
        <w:t>xsl:text</w:t>
      </w:r>
      <w:proofErr w:type="spellEnd"/>
      <w:r w:rsidRPr="00CC2352">
        <w:rPr>
          <w:highlight w:val="white"/>
        </w:rPr>
        <w:t>&gt;</w:t>
      </w:r>
    </w:p>
    <w:p w14:paraId="3D0440D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6739476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&lt;/td&gt;</w:t>
      </w:r>
    </w:p>
    <w:p w14:paraId="1B755AE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&lt;/tr&gt;</w:t>
      </w:r>
    </w:p>
    <w:p w14:paraId="002D9FB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71543D9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47CBA01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test="position()=1"&gt;</w:t>
      </w:r>
    </w:p>
    <w:p w14:paraId="69C9CA0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7D5769E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1D87493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6A11A68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422DEB5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76AB780C" w14:textId="77777777" w:rsidR="00345ACB"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2B294AB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&lt;tr&gt;</w:t>
      </w:r>
    </w:p>
    <w:p w14:paraId="6A2406C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="3"&gt;</w:t>
      </w:r>
    </w:p>
    <w:p w14:paraId="0323DD67" w14:textId="77777777" w:rsidR="00345ACB"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t>
      </w:r>
      <w:proofErr w:type="spellStart"/>
      <w:r w:rsidRPr="00CC2352">
        <w:rPr>
          <w:highlight w:val="white"/>
        </w:rPr>
        <w:t>endswitch</w:t>
      </w:r>
      <w:proofErr w:type="spellEnd"/>
      <w:r w:rsidRPr="00CC2352">
        <w:rPr>
          <w:highlight w:val="white"/>
        </w:rPr>
        <w:t>&lt;/</w:t>
      </w:r>
      <w:proofErr w:type="spellStart"/>
      <w:r w:rsidRPr="00CC2352">
        <w:rPr>
          <w:highlight w:val="white"/>
        </w:rPr>
        <w:t>xsl:text</w:t>
      </w:r>
      <w:proofErr w:type="spellEnd"/>
      <w:r w:rsidRPr="00CC2352">
        <w:rPr>
          <w:highlight w:val="white"/>
        </w:rPr>
        <w:t>&gt;</w:t>
      </w:r>
    </w:p>
    <w:p w14:paraId="11F1703E" w14:textId="77777777" w:rsidR="00345ACB" w:rsidRDefault="00345ACB" w:rsidP="001740EB">
      <w:pPr>
        <w:pStyle w:val="SchemaText"/>
        <w:rPr>
          <w:lang w:eastAsia="ko-KR"/>
        </w:rPr>
      </w:pP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lang w:eastAsia="ko-KR"/>
        </w:rPr>
        <w:t>&lt;</w:t>
      </w:r>
      <w:proofErr w:type="spellStart"/>
      <w:proofErr w:type="gramStart"/>
      <w:r>
        <w:rPr>
          <w:lang w:eastAsia="ko-KR"/>
        </w:rPr>
        <w:t>xsl:if</w:t>
      </w:r>
      <w:proofErr w:type="spellEnd"/>
      <w:proofErr w:type="gramEnd"/>
      <w:r>
        <w:rPr>
          <w:lang w:eastAsia="ko-KR"/>
        </w:rPr>
        <w:t xml:space="preserve"> test="./@aggregate='true'"&gt;</w:t>
      </w:r>
    </w:p>
    <w:p w14:paraId="766BBA5D"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aggregate&lt;/</w:t>
      </w:r>
      <w:proofErr w:type="spellStart"/>
      <w:r>
        <w:rPr>
          <w:lang w:eastAsia="ko-KR"/>
        </w:rPr>
        <w:t>xsl:text</w:t>
      </w:r>
      <w:proofErr w:type="spellEnd"/>
      <w:r>
        <w:rPr>
          <w:lang w:eastAsia="ko-KR"/>
        </w:rPr>
        <w:t>&gt;</w:t>
      </w:r>
    </w:p>
    <w:p w14:paraId="1DD96957"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38AAE348" w14:textId="77777777" w:rsidR="00345ACB" w:rsidRPr="00CC2352" w:rsidRDefault="00345ACB" w:rsidP="001740EB">
      <w:pPr>
        <w:pStyle w:val="SchemaText"/>
        <w:rPr>
          <w:highlight w:val="white"/>
          <w:lang w:eastAsia="ko-KR"/>
        </w:rPr>
      </w:pP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&gt;;&lt;/</w:t>
      </w:r>
      <w:proofErr w:type="spellStart"/>
      <w:r>
        <w:rPr>
          <w:lang w:eastAsia="ko-KR"/>
        </w:rPr>
        <w:t>xsl:text</w:t>
      </w:r>
      <w:proofErr w:type="spellEnd"/>
      <w:r>
        <w:rPr>
          <w:lang w:eastAsia="ko-KR"/>
        </w:rPr>
        <w:t>&gt;</w:t>
      </w:r>
    </w:p>
    <w:p w14:paraId="0EDE0F3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&lt;/td&gt;</w:t>
      </w:r>
    </w:p>
    <w:p w14:paraId="77FB2E9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&lt;/tr&gt;</w:t>
      </w:r>
    </w:p>
    <w:p w14:paraId="7A381140"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53FACAB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5740DD0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E6C0EA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match="Case/Condition"&gt;</w:t>
      </w:r>
    </w:p>
    <w:p w14:paraId="427A6CCA"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6DAC58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07D2AFC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w:t>
      </w:r>
    </w:p>
    <w:p w14:paraId="38AE315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&gt;case &lt;/</w:t>
      </w:r>
      <w:proofErr w:type="spellStart"/>
      <w:r w:rsidRPr="00CC2352">
        <w:rPr>
          <w:highlight w:val="white"/>
        </w:rPr>
        <w:t>xsl:text</w:t>
      </w:r>
      <w:proofErr w:type="spellEnd"/>
      <w:r w:rsidRPr="00CC2352">
        <w:rPr>
          <w:highlight w:val="white"/>
        </w:rPr>
        <w:t>&gt;</w:t>
      </w:r>
    </w:p>
    <w:p w14:paraId="0DA7E4D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7D021C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551361F4"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63A1BB8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EA548B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match="Case/Then"&gt;</w:t>
      </w:r>
    </w:p>
    <w:p w14:paraId="35E2B626"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55728F5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26F1FE0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2CAA60C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1F507CA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6DCAE6E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1C08729A"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0B21333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3B6CAC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match="Default"&gt;</w:t>
      </w:r>
    </w:p>
    <w:p w14:paraId="668F040B"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179B179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33E44CB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 xml:space="preserve">&lt;td </w:t>
      </w:r>
      <w:proofErr w:type="spellStart"/>
      <w:r w:rsidRPr="00CC2352">
        <w:rPr>
          <w:highlight w:val="white"/>
        </w:rPr>
        <w:t>colspan</w:t>
      </w:r>
      <w:proofErr w:type="spellEnd"/>
      <w:r w:rsidRPr="00CC2352">
        <w:rPr>
          <w:highlight w:val="white"/>
        </w:rPr>
        <w:t>="2"&gt;</w:t>
      </w:r>
    </w:p>
    <w:p w14:paraId="58604B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&gt;default&lt;/</w:t>
      </w:r>
      <w:proofErr w:type="spellStart"/>
      <w:r w:rsidRPr="00CC2352">
        <w:rPr>
          <w:highlight w:val="white"/>
        </w:rPr>
        <w:t>xsl:text</w:t>
      </w:r>
      <w:proofErr w:type="spellEnd"/>
      <w:r w:rsidRPr="00CC2352">
        <w:rPr>
          <w:highlight w:val="white"/>
        </w:rPr>
        <w:t>&gt;</w:t>
      </w:r>
    </w:p>
    <w:p w14:paraId="01469F8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0D61C56C"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7ADF847E"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6BEACD5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29D3A8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 width="20"/&gt;</w:t>
      </w:r>
    </w:p>
    <w:p w14:paraId="37F2C9C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78349EE0"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15BFFCA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&lt;/td&gt;</w:t>
      </w:r>
    </w:p>
    <w:p w14:paraId="014D31B9" w14:textId="77777777" w:rsidR="00345ACB" w:rsidRPr="00CC2352" w:rsidRDefault="00345ACB" w:rsidP="001740EB">
      <w:pPr>
        <w:pStyle w:val="SchemaText"/>
        <w:rPr>
          <w:highlight w:val="white"/>
        </w:rPr>
      </w:pPr>
      <w:r w:rsidRPr="00CC2352">
        <w:rPr>
          <w:highlight w:val="white"/>
        </w:rPr>
        <w:tab/>
      </w:r>
      <w:r w:rsidRPr="00CC2352">
        <w:rPr>
          <w:highlight w:val="white"/>
        </w:rPr>
        <w:tab/>
        <w:t>&lt;/tr&gt;</w:t>
      </w:r>
    </w:p>
    <w:p w14:paraId="0979348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9E0692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Breakloop</w:t>
      </w:r>
      <w:proofErr w:type="spellEnd"/>
      <w:r w:rsidRPr="00CC2352">
        <w:rPr>
          <w:highlight w:val="white"/>
        </w:rPr>
        <w:t>"&gt;</w:t>
      </w:r>
    </w:p>
    <w:p w14:paraId="012F8B5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t>
      </w:r>
      <w:proofErr w:type="spellStart"/>
      <w:r w:rsidRPr="00CC2352">
        <w:rPr>
          <w:highlight w:val="white"/>
        </w:rPr>
        <w:t>breakloop</w:t>
      </w:r>
      <w:proofErr w:type="spellEnd"/>
      <w:r w:rsidRPr="00CC2352">
        <w:rPr>
          <w:highlight w:val="white"/>
        </w:rPr>
        <w:t>;&lt;/</w:t>
      </w:r>
      <w:proofErr w:type="spellStart"/>
      <w:r w:rsidRPr="00CC2352">
        <w:rPr>
          <w:highlight w:val="white"/>
        </w:rPr>
        <w:t>xsl:text</w:t>
      </w:r>
      <w:proofErr w:type="spellEnd"/>
      <w:r w:rsidRPr="00CC2352">
        <w:rPr>
          <w:highlight w:val="white"/>
        </w:rPr>
        <w:t>&gt;</w:t>
      </w:r>
    </w:p>
    <w:p w14:paraId="1800B2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6DC0415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396FA1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match="Data//</w:t>
      </w:r>
      <w:proofErr w:type="spellStart"/>
      <w:r w:rsidRPr="00CC2352">
        <w:rPr>
          <w:highlight w:val="white"/>
        </w:rPr>
        <w:t>Call|Logic</w:t>
      </w:r>
      <w:proofErr w:type="spellEnd"/>
      <w:r w:rsidRPr="00CC2352">
        <w:rPr>
          <w:highlight w:val="white"/>
        </w:rPr>
        <w:t>//Call"&gt;</w:t>
      </w:r>
    </w:p>
    <w:p w14:paraId="52056F1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584AA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call &lt;/</w:t>
      </w:r>
      <w:proofErr w:type="spellStart"/>
      <w:r w:rsidRPr="00CC2352">
        <w:rPr>
          <w:highlight w:val="white"/>
        </w:rPr>
        <w:t>xsl:text</w:t>
      </w:r>
      <w:proofErr w:type="spellEnd"/>
      <w:r w:rsidRPr="00CC2352">
        <w:rPr>
          <w:highlight w:val="white"/>
        </w:rPr>
        <w:t>&gt;</w:t>
      </w:r>
    </w:p>
    <w:p w14:paraId="3D80E60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select="Assigned/*"/&gt;</w:t>
      </w:r>
    </w:p>
    <w:p w14:paraId="15063D9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B74AA0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35ABE44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E6041F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match="Evoke/Call"&gt;</w:t>
      </w:r>
    </w:p>
    <w:p w14:paraId="6DCE9A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&gt;call &lt;/</w:t>
      </w:r>
      <w:proofErr w:type="spellStart"/>
      <w:r w:rsidRPr="00CC2352">
        <w:rPr>
          <w:highlight w:val="white"/>
        </w:rPr>
        <w:t>xsl:text</w:t>
      </w:r>
      <w:proofErr w:type="spellEnd"/>
      <w:r w:rsidRPr="00CC2352">
        <w:rPr>
          <w:highlight w:val="white"/>
        </w:rPr>
        <w:t>&gt;</w:t>
      </w:r>
    </w:p>
    <w:p w14:paraId="2A08678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F78649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match="Action//Call"&gt;</w:t>
      </w:r>
    </w:p>
    <w:p w14:paraId="68B881D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&gt;call &lt;/</w:t>
      </w:r>
      <w:proofErr w:type="spellStart"/>
      <w:r w:rsidRPr="00CC2352">
        <w:rPr>
          <w:highlight w:val="white"/>
        </w:rPr>
        <w:t>xsl:text</w:t>
      </w:r>
      <w:proofErr w:type="spellEnd"/>
      <w:r w:rsidRPr="00CC2352">
        <w:rPr>
          <w:highlight w:val="white"/>
        </w:rPr>
        <w:t>&gt;</w:t>
      </w:r>
    </w:p>
    <w:p w14:paraId="095A3F1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select="Name"/&gt;</w:t>
      </w:r>
    </w:p>
    <w:p w14:paraId="6634413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7DB669E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select="Assigned/*"/&gt;</w:t>
      </w:r>
    </w:p>
    <w:p w14:paraId="5A092F4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D67ED3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match="Delay"&gt;</w:t>
      </w:r>
    </w:p>
    <w:p w14:paraId="070548A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delay &lt;/</w:t>
      </w:r>
      <w:proofErr w:type="spellStart"/>
      <w:r w:rsidRPr="00CC2352">
        <w:rPr>
          <w:highlight w:val="white"/>
        </w:rPr>
        <w:t>xsl:text</w:t>
      </w:r>
      <w:proofErr w:type="spellEnd"/>
      <w:r w:rsidRPr="00CC2352">
        <w:rPr>
          <w:highlight w:val="white"/>
        </w:rPr>
        <w:t>&gt;</w:t>
      </w:r>
    </w:p>
    <w:p w14:paraId="70C1F6ED"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5C2AD96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2E2650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match="With"&gt;</w:t>
      </w:r>
    </w:p>
    <w:p w14:paraId="724ADB5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with &lt;/</w:t>
      </w:r>
      <w:proofErr w:type="spellStart"/>
      <w:r w:rsidRPr="00CC2352">
        <w:rPr>
          <w:highlight w:val="white"/>
        </w:rPr>
        <w:t>xsl:text</w:t>
      </w:r>
      <w:proofErr w:type="spellEnd"/>
      <w:r w:rsidRPr="00CC2352">
        <w:rPr>
          <w:highlight w:val="white"/>
        </w:rPr>
        <w:t>&gt;</w:t>
      </w:r>
    </w:p>
    <w:p w14:paraId="3CCD872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33C5AD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419C9C1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301C69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4D0F1DD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57F79A1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50DF42E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016EDB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match="For"&gt;</w:t>
      </w:r>
    </w:p>
    <w:p w14:paraId="2AA95B3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&gt;for &lt;/</w:t>
      </w:r>
      <w:proofErr w:type="spellStart"/>
      <w:r w:rsidRPr="00CC2352">
        <w:rPr>
          <w:highlight w:val="white"/>
        </w:rPr>
        <w:t>xsl:text</w:t>
      </w:r>
      <w:proofErr w:type="spellEnd"/>
      <w:r w:rsidRPr="00CC2352">
        <w:rPr>
          <w:highlight w:val="white"/>
        </w:rPr>
        <w:t>&gt;</w:t>
      </w:r>
    </w:p>
    <w:p w14:paraId="3E1E3F5A" w14:textId="77777777" w:rsidR="00345ACB" w:rsidRDefault="00345ACB" w:rsidP="001740EB">
      <w:pPr>
        <w:pStyle w:val="SchemaText"/>
        <w:rPr>
          <w:lang w:eastAsia="ko-KR"/>
        </w:rPr>
      </w:pPr>
      <w:r w:rsidRPr="00830B6B">
        <w:tab/>
      </w:r>
      <w:r w:rsidRPr="00830B6B">
        <w:tab/>
        <w:t>&lt;</w:t>
      </w:r>
      <w:proofErr w:type="spellStart"/>
      <w:proofErr w:type="gramStart"/>
      <w:r w:rsidRPr="00830B6B">
        <w:t>xsl:apply</w:t>
      </w:r>
      <w:proofErr w:type="gramEnd"/>
      <w:r w:rsidRPr="00830B6B">
        <w:t>-templates</w:t>
      </w:r>
      <w:proofErr w:type="spellEnd"/>
      <w:r w:rsidRPr="00830B6B">
        <w:t xml:space="preserve"> select="*[1]"/&gt;</w:t>
      </w:r>
    </w:p>
    <w:p w14:paraId="297133C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in &lt;/</w:t>
      </w:r>
      <w:proofErr w:type="spellStart"/>
      <w:r w:rsidRPr="00CC2352">
        <w:rPr>
          <w:highlight w:val="white"/>
        </w:rPr>
        <w:t>xsl:text</w:t>
      </w:r>
      <w:proofErr w:type="spellEnd"/>
      <w:r w:rsidRPr="00CC2352">
        <w:rPr>
          <w:highlight w:val="white"/>
        </w:rPr>
        <w:t>&gt;</w:t>
      </w:r>
    </w:p>
    <w:p w14:paraId="76DBB8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w:t>
      </w:r>
      <w:r>
        <w:rPr>
          <w:highlight w:val="white"/>
          <w:lang w:eastAsia="ko-KR"/>
        </w:rPr>
        <w:t>In/</w:t>
      </w:r>
      <w:r w:rsidRPr="00CC2352">
        <w:rPr>
          <w:highlight w:val="white"/>
        </w:rPr>
        <w:t>*"/&gt;</w:t>
      </w:r>
    </w:p>
    <w:p w14:paraId="663E04D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do&lt;/</w:t>
      </w:r>
      <w:proofErr w:type="spellStart"/>
      <w:r w:rsidRPr="00CC2352">
        <w:rPr>
          <w:highlight w:val="white"/>
        </w:rPr>
        <w:t>xsl:text</w:t>
      </w:r>
      <w:proofErr w:type="spellEnd"/>
      <w:r w:rsidRPr="00CC2352">
        <w:rPr>
          <w:highlight w:val="white"/>
        </w:rPr>
        <w:t>&gt;</w:t>
      </w:r>
    </w:p>
    <w:p w14:paraId="744D43A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53299F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select="Do" mode="For"/&gt;</w:t>
      </w:r>
    </w:p>
    <w:p w14:paraId="7ECAB530" w14:textId="77777777" w:rsidR="00345ACB" w:rsidRDefault="00345ACB" w:rsidP="001740EB">
      <w:pPr>
        <w:pStyle w:val="SchemaText"/>
        <w:rPr>
          <w:highlight w:val="white"/>
          <w:lang w:eastAsia="ko-KR"/>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t>
      </w:r>
      <w:proofErr w:type="spellStart"/>
      <w:r w:rsidRPr="00CC2352">
        <w:rPr>
          <w:highlight w:val="white"/>
        </w:rPr>
        <w:t>enddo</w:t>
      </w:r>
      <w:proofErr w:type="spellEnd"/>
      <w:r>
        <w:rPr>
          <w:highlight w:val="white"/>
          <w:lang w:eastAsia="ko-KR"/>
        </w:rPr>
        <w:t>;</w:t>
      </w:r>
      <w:r w:rsidRPr="00CC2352">
        <w:rPr>
          <w:highlight w:val="white"/>
        </w:rPr>
        <w:t>&lt;/</w:t>
      </w:r>
      <w:proofErr w:type="spellStart"/>
      <w:r w:rsidRPr="00CC2352">
        <w:rPr>
          <w:highlight w:val="white"/>
        </w:rPr>
        <w:t>xsl:text</w:t>
      </w:r>
      <w:proofErr w:type="spellEnd"/>
      <w:r w:rsidRPr="00CC2352">
        <w:rPr>
          <w:highlight w:val="white"/>
        </w:rPr>
        <w:t>&gt;</w:t>
      </w:r>
    </w:p>
    <w:p w14:paraId="4195EA79" w14:textId="77777777" w:rsidR="00345ACB" w:rsidRPr="007A145F" w:rsidRDefault="00345ACB" w:rsidP="001740EB">
      <w:pPr>
        <w:pStyle w:val="SchemaText"/>
        <w:rPr>
          <w:highlight w:val="white"/>
          <w:lang w:eastAsia="ko-KR"/>
        </w:rPr>
      </w:pPr>
      <w:r>
        <w:rPr>
          <w:highlight w:val="white"/>
          <w:lang w:eastAsia="ko-KR"/>
        </w:rPr>
        <w:tab/>
      </w:r>
      <w:r>
        <w:rPr>
          <w:highlight w:val="white"/>
          <w:lang w:eastAsia="ko-KR"/>
        </w:rPr>
        <w:tab/>
        <w:t>&lt;</w:t>
      </w:r>
      <w:proofErr w:type="spellStart"/>
      <w:r>
        <w:rPr>
          <w:highlight w:val="white"/>
          <w:lang w:eastAsia="ko-KR"/>
        </w:rPr>
        <w:t>br</w:t>
      </w:r>
      <w:proofErr w:type="spellEnd"/>
      <w:r>
        <w:rPr>
          <w:highlight w:val="white"/>
          <w:lang w:eastAsia="ko-KR"/>
        </w:rPr>
        <w:t>/&gt;</w:t>
      </w:r>
    </w:p>
    <w:p w14:paraId="2F50FD7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119CD4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match="Do" mode="For"&gt;</w:t>
      </w:r>
    </w:p>
    <w:p w14:paraId="65E5C67B"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3AFC4FC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thead</w:t>
      </w:r>
      <w:proofErr w:type="spellEnd"/>
      <w:r w:rsidRPr="00CC2352">
        <w:rPr>
          <w:highlight w:val="white"/>
        </w:rPr>
        <w:t>&gt;</w:t>
      </w:r>
    </w:p>
    <w:p w14:paraId="7C8D38C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50C7AF3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th</w:t>
      </w:r>
      <w:proofErr w:type="spellEnd"/>
      <w:r w:rsidRPr="00CC2352">
        <w:rPr>
          <w:highlight w:val="white"/>
        </w:rPr>
        <w:t xml:space="preserve"> width="20"/&gt;</w:t>
      </w:r>
    </w:p>
    <w:p w14:paraId="179A90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th</w:t>
      </w:r>
      <w:proofErr w:type="spellEnd"/>
      <w:r w:rsidRPr="00CC2352">
        <w:rPr>
          <w:highlight w:val="white"/>
        </w:rPr>
        <w:t>/&gt;</w:t>
      </w:r>
    </w:p>
    <w:p w14:paraId="1FADFF3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7123BE4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thead</w:t>
      </w:r>
      <w:proofErr w:type="spellEnd"/>
      <w:r w:rsidRPr="00CC2352">
        <w:rPr>
          <w:highlight w:val="white"/>
        </w:rPr>
        <w:t>&gt;</w:t>
      </w:r>
    </w:p>
    <w:p w14:paraId="0348CFC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1B58523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2657266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786847A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5390D70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76955AB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&lt;/td&gt;</w:t>
      </w:r>
    </w:p>
    <w:p w14:paraId="5AC6FDE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&lt;/tr&gt;</w:t>
      </w:r>
    </w:p>
    <w:p w14:paraId="1F07102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tbody</w:t>
      </w:r>
      <w:proofErr w:type="spellEnd"/>
      <w:r w:rsidRPr="00CC2352">
        <w:rPr>
          <w:highlight w:val="white"/>
        </w:rPr>
        <w:t>&gt;</w:t>
      </w:r>
    </w:p>
    <w:p w14:paraId="6D02CF4D" w14:textId="77777777" w:rsidR="00345ACB" w:rsidRPr="00CC2352" w:rsidRDefault="00345ACB" w:rsidP="001740EB">
      <w:pPr>
        <w:pStyle w:val="SchemaText"/>
        <w:rPr>
          <w:highlight w:val="white"/>
        </w:rPr>
      </w:pPr>
      <w:r w:rsidRPr="00CC2352">
        <w:rPr>
          <w:highlight w:val="white"/>
        </w:rPr>
        <w:tab/>
      </w:r>
      <w:r w:rsidRPr="00CC2352">
        <w:rPr>
          <w:highlight w:val="white"/>
        </w:rPr>
        <w:tab/>
        <w:t>&lt;/table&gt;</w:t>
      </w:r>
    </w:p>
    <w:p w14:paraId="1FD7ACD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00E954A" w14:textId="77777777" w:rsidR="00345ACB" w:rsidRDefault="00345ACB" w:rsidP="001740EB">
      <w:pPr>
        <w:pStyle w:val="SchemaText"/>
      </w:pPr>
      <w:r>
        <w:tab/>
        <w:t>&lt;</w:t>
      </w:r>
      <w:proofErr w:type="spellStart"/>
      <w:proofErr w:type="gramStart"/>
      <w:r>
        <w:t>xsl:template</w:t>
      </w:r>
      <w:proofErr w:type="spellEnd"/>
      <w:proofErr w:type="gramEnd"/>
      <w:r>
        <w:t xml:space="preserve"> match="Assignment"&gt;</w:t>
      </w:r>
    </w:p>
    <w:p w14:paraId="3A8201EA"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select="*[1]"/&gt;</w:t>
      </w:r>
    </w:p>
    <w:p w14:paraId="2890332B" w14:textId="77777777" w:rsidR="00345ACB" w:rsidRDefault="00345ACB" w:rsidP="001740EB">
      <w:pPr>
        <w:pStyle w:val="SchemaText"/>
      </w:pPr>
      <w:r>
        <w:tab/>
      </w:r>
      <w:r>
        <w:tab/>
        <w:t>&lt;</w:t>
      </w:r>
      <w:proofErr w:type="spellStart"/>
      <w:r>
        <w:t>xsl:text</w:t>
      </w:r>
      <w:proofErr w:type="spellEnd"/>
      <w:proofErr w:type="gramStart"/>
      <w:r>
        <w:t>&gt; :</w:t>
      </w:r>
      <w:proofErr w:type="gramEnd"/>
      <w:r>
        <w:t>= &lt;/</w:t>
      </w:r>
      <w:proofErr w:type="spellStart"/>
      <w:r>
        <w:t>xsl:text</w:t>
      </w:r>
      <w:proofErr w:type="spellEnd"/>
      <w:r>
        <w:t>&gt;</w:t>
      </w:r>
    </w:p>
    <w:p w14:paraId="3F07C533"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select="Assigned/*[1]"/&gt;</w:t>
      </w:r>
    </w:p>
    <w:p w14:paraId="2825016E" w14:textId="77777777" w:rsidR="00345ACB" w:rsidRDefault="00345ACB" w:rsidP="001740EB">
      <w:pPr>
        <w:pStyle w:val="SchemaText"/>
      </w:pPr>
      <w:r>
        <w:lastRenderedPageBreak/>
        <w:tab/>
      </w:r>
      <w:r>
        <w:tab/>
        <w:t>&lt;</w:t>
      </w:r>
      <w:proofErr w:type="spellStart"/>
      <w:proofErr w:type="gramStart"/>
      <w:r>
        <w:t>xsl:if</w:t>
      </w:r>
      <w:proofErr w:type="spellEnd"/>
      <w:proofErr w:type="gramEnd"/>
      <w:r>
        <w:t xml:space="preserve"> test="name(..)!='</w:t>
      </w:r>
      <w:proofErr w:type="spellStart"/>
      <w:r>
        <w:t>WithObject</w:t>
      </w:r>
      <w:proofErr w:type="spellEnd"/>
      <w:r>
        <w:t>'"&gt;</w:t>
      </w:r>
    </w:p>
    <w:p w14:paraId="2EB4B2E0" w14:textId="77777777" w:rsidR="00345ACB" w:rsidRDefault="00345ACB" w:rsidP="001740EB">
      <w:pPr>
        <w:pStyle w:val="SchemaText"/>
      </w:pPr>
      <w:r>
        <w:tab/>
      </w:r>
      <w:r>
        <w:tab/>
      </w:r>
      <w:r>
        <w:tab/>
        <w:t>&lt;</w:t>
      </w:r>
      <w:proofErr w:type="spellStart"/>
      <w:r>
        <w:t>xsl:text</w:t>
      </w:r>
      <w:proofErr w:type="spellEnd"/>
      <w:r>
        <w:t>&gt;;&lt;/</w:t>
      </w:r>
      <w:proofErr w:type="spellStart"/>
      <w:r>
        <w:t>xsl:text</w:t>
      </w:r>
      <w:proofErr w:type="spellEnd"/>
      <w:r>
        <w:t>&gt;</w:t>
      </w:r>
    </w:p>
    <w:p w14:paraId="653F1403" w14:textId="77777777" w:rsidR="00345ACB" w:rsidRDefault="00345ACB" w:rsidP="001740EB">
      <w:pPr>
        <w:pStyle w:val="SchemaText"/>
      </w:pPr>
      <w:r>
        <w:tab/>
      </w:r>
      <w:r>
        <w:tab/>
      </w:r>
      <w:r>
        <w:tab/>
        <w:t>&lt;</w:t>
      </w:r>
      <w:proofErr w:type="spellStart"/>
      <w:r>
        <w:t>br</w:t>
      </w:r>
      <w:proofErr w:type="spellEnd"/>
      <w:r>
        <w:t>/&gt;</w:t>
      </w:r>
    </w:p>
    <w:p w14:paraId="3FEFB2B9" w14:textId="77777777" w:rsidR="00345ACB" w:rsidRDefault="00345ACB" w:rsidP="001740EB">
      <w:pPr>
        <w:pStyle w:val="SchemaText"/>
      </w:pPr>
      <w:r>
        <w:tab/>
      </w:r>
      <w:r>
        <w:tab/>
        <w:t>&lt;/</w:t>
      </w:r>
      <w:proofErr w:type="spellStart"/>
      <w:proofErr w:type="gramStart"/>
      <w:r>
        <w:t>xsl:if</w:t>
      </w:r>
      <w:proofErr w:type="spellEnd"/>
      <w:proofErr w:type="gramEnd"/>
      <w:r>
        <w:t>&gt;</w:t>
      </w:r>
    </w:p>
    <w:p w14:paraId="69A831CE" w14:textId="77777777" w:rsidR="00345ACB" w:rsidRDefault="00345ACB" w:rsidP="001740EB">
      <w:pPr>
        <w:pStyle w:val="SchemaText"/>
        <w:rPr>
          <w:lang w:eastAsia="ko-KR"/>
        </w:rPr>
      </w:pPr>
      <w:r>
        <w:tab/>
        <w:t>&lt;/</w:t>
      </w:r>
      <w:proofErr w:type="spellStart"/>
      <w:proofErr w:type="gramStart"/>
      <w:r>
        <w:t>xsl:template</w:t>
      </w:r>
      <w:proofErr w:type="spellEnd"/>
      <w:proofErr w:type="gramEnd"/>
      <w:r>
        <w:t>&gt;</w:t>
      </w:r>
    </w:p>
    <w:p w14:paraId="748B9A6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TimeOf</w:t>
      </w:r>
      <w:proofErr w:type="spellEnd"/>
      <w:r w:rsidRPr="00CC2352">
        <w:rPr>
          <w:highlight w:val="white"/>
        </w:rPr>
        <w:t>"&gt;</w:t>
      </w:r>
    </w:p>
    <w:p w14:paraId="2AB04BB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&gt;time of &lt;/</w:t>
      </w:r>
      <w:proofErr w:type="spellStart"/>
      <w:r w:rsidRPr="00CC2352">
        <w:rPr>
          <w:highlight w:val="white"/>
        </w:rPr>
        <w:t>xsl:text</w:t>
      </w:r>
      <w:proofErr w:type="spellEnd"/>
      <w:r w:rsidRPr="00CC2352">
        <w:rPr>
          <w:highlight w:val="white"/>
        </w:rPr>
        <w:t>&gt;</w:t>
      </w:r>
    </w:p>
    <w:p w14:paraId="4854CE7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882A803"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7747F0A"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ApplicabilityOf</w:t>
      </w:r>
      <w:proofErr w:type="spellEnd"/>
      <w:r>
        <w:rPr>
          <w:lang w:eastAsia="ko-KR"/>
        </w:rPr>
        <w:t>"&gt;</w:t>
      </w:r>
    </w:p>
    <w:p w14:paraId="5B3A7786"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&gt;applicability of &lt;/</w:t>
      </w:r>
      <w:proofErr w:type="spellStart"/>
      <w:r>
        <w:rPr>
          <w:lang w:eastAsia="ko-KR"/>
        </w:rPr>
        <w:t>xsl:text</w:t>
      </w:r>
      <w:proofErr w:type="spellEnd"/>
      <w:r>
        <w:rPr>
          <w:lang w:eastAsia="ko-KR"/>
        </w:rPr>
        <w:t>&gt;</w:t>
      </w:r>
    </w:p>
    <w:p w14:paraId="6D08482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select="*[1]"/&gt;</w:t>
      </w:r>
    </w:p>
    <w:p w14:paraId="71C55017"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399E84A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match="//comment()"&gt;</w:t>
      </w:r>
    </w:p>
    <w:p w14:paraId="1153F614" w14:textId="77777777" w:rsidR="00345ACB" w:rsidRPr="00CC2352" w:rsidRDefault="00345ACB" w:rsidP="001740EB">
      <w:pPr>
        <w:pStyle w:val="SchemaText"/>
        <w:rPr>
          <w:highlight w:val="white"/>
        </w:rPr>
      </w:pPr>
      <w:r w:rsidRPr="00CC2352">
        <w:rPr>
          <w:highlight w:val="white"/>
        </w:rPr>
        <w:tab/>
      </w:r>
      <w:r w:rsidRPr="00CC2352">
        <w:rPr>
          <w:highlight w:val="white"/>
        </w:rPr>
        <w:tab/>
        <w:t>&lt;div class="Comments"&gt;</w:t>
      </w:r>
    </w:p>
    <w:p w14:paraId="5D1416F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&lt;pre&gt;</w:t>
      </w:r>
    </w:p>
    <w:p w14:paraId="66C1AFF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Pr>
          <w:highlight w:val="white"/>
          <w:lang w:eastAsia="ko-KR"/>
        </w:rPr>
        <w:tab/>
      </w:r>
      <w:r w:rsidRPr="00CC2352">
        <w:rPr>
          <w:highlight w:val="white"/>
        </w:rPr>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F884CFB" w14:textId="77777777" w:rsidR="00345ACB" w:rsidRPr="00CC2352" w:rsidRDefault="00345ACB" w:rsidP="001740EB">
      <w:pPr>
        <w:pStyle w:val="SchemaText"/>
        <w:rPr>
          <w:highlight w:val="white"/>
        </w:rPr>
      </w:pPr>
      <w:r>
        <w:rPr>
          <w:highlight w:val="white"/>
          <w:lang w:eastAsia="ko-KR"/>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select="."/&gt;</w:t>
      </w:r>
    </w:p>
    <w:p w14:paraId="1AFE0025" w14:textId="77777777" w:rsidR="00345ACB" w:rsidRPr="00CC2352" w:rsidRDefault="00345ACB" w:rsidP="001740EB">
      <w:pPr>
        <w:pStyle w:val="SchemaText"/>
        <w:rPr>
          <w:highlight w:val="white"/>
        </w:rPr>
      </w:pPr>
      <w:r w:rsidRPr="00CC2352">
        <w:rPr>
          <w:highlight w:val="white"/>
        </w:rPr>
        <w:tab/>
      </w:r>
      <w:r>
        <w:rPr>
          <w:highlight w:val="white"/>
          <w:lang w:eastAsia="ko-KR"/>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D583F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&lt;/pre&gt;</w:t>
      </w:r>
    </w:p>
    <w:p w14:paraId="5D86AE23" w14:textId="77777777" w:rsidR="00345ACB" w:rsidRPr="00CC2352" w:rsidRDefault="00345ACB" w:rsidP="001740EB">
      <w:pPr>
        <w:pStyle w:val="SchemaText"/>
        <w:rPr>
          <w:highlight w:val="white"/>
        </w:rPr>
      </w:pPr>
      <w:r w:rsidRPr="00CC2352">
        <w:rPr>
          <w:highlight w:val="white"/>
        </w:rPr>
        <w:tab/>
      </w:r>
      <w:r w:rsidRPr="00CC2352">
        <w:rPr>
          <w:highlight w:val="white"/>
        </w:rPr>
        <w:tab/>
        <w:t>&lt;/div&gt;</w:t>
      </w:r>
    </w:p>
    <w:p w14:paraId="12D357A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0D53F9C" w14:textId="77777777" w:rsidR="00345ACB" w:rsidRDefault="00345ACB" w:rsidP="001740EB">
      <w:pPr>
        <w:pStyle w:val="SchemaText"/>
      </w:pPr>
      <w:r w:rsidRPr="00CC2352">
        <w:rPr>
          <w:highlight w:val="white"/>
        </w:rPr>
        <w:tab/>
      </w:r>
      <w:r>
        <w:t>&lt;</w:t>
      </w:r>
      <w:proofErr w:type="spellStart"/>
      <w:proofErr w:type="gramStart"/>
      <w:r>
        <w:t>xsl:template</w:t>
      </w:r>
      <w:proofErr w:type="spellEnd"/>
      <w:proofErr w:type="gramEnd"/>
      <w:r>
        <w:t xml:space="preserve"> match="Value"&gt;</w:t>
      </w:r>
    </w:p>
    <w:p w14:paraId="1FF61D23" w14:textId="77777777" w:rsidR="00345ACB" w:rsidRDefault="00345ACB" w:rsidP="001740EB">
      <w:pPr>
        <w:pStyle w:val="SchemaText"/>
      </w:pPr>
      <w:r>
        <w:tab/>
      </w:r>
      <w:r>
        <w:tab/>
        <w:t>&lt;</w:t>
      </w:r>
      <w:proofErr w:type="spellStart"/>
      <w:proofErr w:type="gramStart"/>
      <w:r>
        <w:t>xsl:choose</w:t>
      </w:r>
      <w:proofErr w:type="spellEnd"/>
      <w:proofErr w:type="gramEnd"/>
      <w:r>
        <w:t>&gt;</w:t>
      </w:r>
    </w:p>
    <w:p w14:paraId="3FC89CE9"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otype</w:t>
      </w:r>
      <w:proofErr w:type="spellEnd"/>
      <w:r>
        <w:t>='string'"&gt;</w:t>
      </w:r>
    </w:p>
    <w:p w14:paraId="0E385E48" w14:textId="77777777" w:rsidR="00345ACB" w:rsidRDefault="00345ACB" w:rsidP="001740EB">
      <w:pPr>
        <w:pStyle w:val="SchemaText"/>
      </w:pPr>
      <w:r>
        <w:tab/>
      </w:r>
      <w:r>
        <w:tab/>
      </w:r>
      <w:r>
        <w:tab/>
      </w:r>
      <w:r>
        <w:tab/>
        <w:t>&lt;</w:t>
      </w:r>
      <w:proofErr w:type="spellStart"/>
      <w:r>
        <w:t>xsl:text</w:t>
      </w:r>
      <w:proofErr w:type="spellEnd"/>
      <w:r>
        <w:t>&gt;"&lt;/</w:t>
      </w:r>
      <w:proofErr w:type="spellStart"/>
      <w:r>
        <w:t>xsl:text</w:t>
      </w:r>
      <w:proofErr w:type="spellEnd"/>
      <w:r>
        <w:t>&gt;</w:t>
      </w:r>
    </w:p>
    <w:p w14:paraId="23859626" w14:textId="77777777" w:rsidR="00345ACB" w:rsidRDefault="00345ACB" w:rsidP="001740EB">
      <w:pPr>
        <w:pStyle w:val="SchemaText"/>
      </w:pPr>
      <w:r>
        <w:tab/>
      </w:r>
      <w:r>
        <w:tab/>
      </w:r>
      <w:r>
        <w:tab/>
      </w:r>
      <w:r>
        <w:tab/>
        <w:t>&lt;</w:t>
      </w:r>
      <w:proofErr w:type="spellStart"/>
      <w:r>
        <w:t>xsl:value-of</w:t>
      </w:r>
      <w:proofErr w:type="spellEnd"/>
      <w:r>
        <w:t xml:space="preserve"> select="."/&gt;</w:t>
      </w:r>
    </w:p>
    <w:p w14:paraId="56DDE6CD" w14:textId="77777777" w:rsidR="00345ACB" w:rsidRDefault="00345ACB" w:rsidP="001740EB">
      <w:pPr>
        <w:pStyle w:val="SchemaText"/>
      </w:pPr>
      <w:r>
        <w:tab/>
      </w:r>
      <w:r>
        <w:tab/>
      </w:r>
      <w:r>
        <w:tab/>
      </w:r>
      <w:r>
        <w:tab/>
        <w:t>&lt;</w:t>
      </w:r>
      <w:proofErr w:type="spellStart"/>
      <w:r>
        <w:t>xsl:text</w:t>
      </w:r>
      <w:proofErr w:type="spellEnd"/>
      <w:r>
        <w:t>&gt;"&lt;/</w:t>
      </w:r>
      <w:proofErr w:type="spellStart"/>
      <w:r>
        <w:t>xsl:text</w:t>
      </w:r>
      <w:proofErr w:type="spellEnd"/>
      <w:r>
        <w:t>&gt;</w:t>
      </w:r>
    </w:p>
    <w:p w14:paraId="19EC2CC1"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147D9945"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otype</w:t>
      </w:r>
      <w:proofErr w:type="spellEnd"/>
      <w:r>
        <w:t>='term'"&gt;</w:t>
      </w:r>
    </w:p>
    <w:p w14:paraId="316DA58A" w14:textId="77777777" w:rsidR="00345ACB" w:rsidRDefault="00345ACB" w:rsidP="001740EB">
      <w:pPr>
        <w:pStyle w:val="SchemaText"/>
      </w:pPr>
      <w:r>
        <w:tab/>
      </w:r>
      <w:r>
        <w:tab/>
      </w:r>
      <w:r>
        <w:tab/>
      </w:r>
      <w:r>
        <w:tab/>
        <w:t>&lt;</w:t>
      </w:r>
      <w:proofErr w:type="spellStart"/>
      <w:r>
        <w:t>xsl:text</w:t>
      </w:r>
      <w:proofErr w:type="spellEnd"/>
      <w:r>
        <w:t>&gt;'&lt;/</w:t>
      </w:r>
      <w:proofErr w:type="spellStart"/>
      <w:r>
        <w:t>xsl:text</w:t>
      </w:r>
      <w:proofErr w:type="spellEnd"/>
      <w:r>
        <w:t>&gt;</w:t>
      </w:r>
    </w:p>
    <w:p w14:paraId="56745ED2" w14:textId="77777777" w:rsidR="00345ACB" w:rsidRDefault="00345ACB" w:rsidP="001740EB">
      <w:pPr>
        <w:pStyle w:val="SchemaText"/>
      </w:pPr>
      <w:r>
        <w:tab/>
      </w:r>
      <w:r>
        <w:tab/>
      </w:r>
      <w:r>
        <w:tab/>
      </w:r>
      <w:r>
        <w:tab/>
        <w:t>&lt;</w:t>
      </w:r>
      <w:proofErr w:type="spellStart"/>
      <w:r>
        <w:t>xsl:value-of</w:t>
      </w:r>
      <w:proofErr w:type="spellEnd"/>
      <w:r>
        <w:t xml:space="preserve"> select="."/&gt;</w:t>
      </w:r>
    </w:p>
    <w:p w14:paraId="49668743" w14:textId="77777777" w:rsidR="00345ACB" w:rsidRDefault="00345ACB" w:rsidP="001740EB">
      <w:pPr>
        <w:pStyle w:val="SchemaText"/>
      </w:pPr>
      <w:r>
        <w:tab/>
      </w:r>
      <w:r>
        <w:tab/>
      </w:r>
      <w:r>
        <w:tab/>
      </w:r>
      <w:r>
        <w:tab/>
        <w:t>&lt;</w:t>
      </w:r>
      <w:proofErr w:type="spellStart"/>
      <w:r>
        <w:t>xsl:text</w:t>
      </w:r>
      <w:proofErr w:type="spellEnd"/>
      <w:r>
        <w:t>&gt;'&lt;/</w:t>
      </w:r>
      <w:proofErr w:type="spellStart"/>
      <w:r>
        <w:t>xsl:text</w:t>
      </w:r>
      <w:proofErr w:type="spellEnd"/>
      <w:r>
        <w:t>&gt;</w:t>
      </w:r>
    </w:p>
    <w:p w14:paraId="7D600188"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6727C9B2"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otype</w:t>
      </w:r>
      <w:proofErr w:type="spellEnd"/>
      <w:r>
        <w:t>='null'"&gt;</w:t>
      </w:r>
    </w:p>
    <w:p w14:paraId="7C71A546" w14:textId="77777777" w:rsidR="00345ACB" w:rsidRDefault="00345ACB" w:rsidP="001740EB">
      <w:pPr>
        <w:pStyle w:val="SchemaText"/>
      </w:pPr>
      <w:r>
        <w:tab/>
      </w:r>
      <w:r>
        <w:tab/>
      </w:r>
      <w:r>
        <w:tab/>
      </w:r>
      <w:r>
        <w:tab/>
        <w:t>&lt;</w:t>
      </w:r>
      <w:proofErr w:type="spellStart"/>
      <w:r>
        <w:t>xsl:text</w:t>
      </w:r>
      <w:proofErr w:type="spellEnd"/>
      <w:r>
        <w:t>&gt; null &lt;/</w:t>
      </w:r>
      <w:proofErr w:type="spellStart"/>
      <w:r>
        <w:t>xsl:text</w:t>
      </w:r>
      <w:proofErr w:type="spellEnd"/>
      <w:r>
        <w:t>&gt;</w:t>
      </w:r>
    </w:p>
    <w:p w14:paraId="2EDE790C"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27D69CB3"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6F46429C" w14:textId="77777777" w:rsidR="00345ACB" w:rsidRDefault="00345ACB" w:rsidP="001740EB">
      <w:pPr>
        <w:pStyle w:val="SchemaText"/>
      </w:pPr>
      <w:r>
        <w:tab/>
      </w:r>
      <w:r>
        <w:tab/>
      </w:r>
      <w:r>
        <w:tab/>
      </w:r>
      <w:r>
        <w:tab/>
        <w:t>&lt;</w:t>
      </w:r>
      <w:proofErr w:type="spellStart"/>
      <w:r>
        <w:t>xsl:value-of</w:t>
      </w:r>
      <w:proofErr w:type="spellEnd"/>
      <w:r>
        <w:t xml:space="preserve"> select="."/&gt;</w:t>
      </w:r>
    </w:p>
    <w:p w14:paraId="757654BA"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579D5FBA" w14:textId="77777777" w:rsidR="00345ACB" w:rsidRDefault="00345ACB" w:rsidP="001740EB">
      <w:pPr>
        <w:pStyle w:val="SchemaText"/>
      </w:pPr>
      <w:r>
        <w:tab/>
      </w:r>
      <w:r>
        <w:tab/>
      </w:r>
      <w:r>
        <w:tab/>
      </w:r>
      <w:r>
        <w:tab/>
        <w:t>&lt;</w:t>
      </w:r>
      <w:proofErr w:type="spellStart"/>
      <w:r>
        <w:t>xsl:value-of</w:t>
      </w:r>
      <w:proofErr w:type="spellEnd"/>
      <w:r>
        <w:t xml:space="preserve"> select="@unit"/&gt;</w:t>
      </w:r>
    </w:p>
    <w:p w14:paraId="4B6E3BA9"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5EF39B1C" w14:textId="77777777" w:rsidR="00345ACB" w:rsidRDefault="00345ACB" w:rsidP="001740EB">
      <w:pPr>
        <w:pStyle w:val="SchemaText"/>
      </w:pPr>
      <w:r>
        <w:tab/>
      </w:r>
      <w:r>
        <w:tab/>
        <w:t>&lt;/</w:t>
      </w:r>
      <w:proofErr w:type="spellStart"/>
      <w:proofErr w:type="gramStart"/>
      <w:r>
        <w:t>xsl:choose</w:t>
      </w:r>
      <w:proofErr w:type="spellEnd"/>
      <w:proofErr w:type="gramEnd"/>
      <w:r>
        <w:t>&gt;</w:t>
      </w:r>
    </w:p>
    <w:p w14:paraId="42925D69" w14:textId="77777777" w:rsidR="00345ACB" w:rsidRDefault="00345ACB" w:rsidP="001740EB">
      <w:pPr>
        <w:pStyle w:val="SchemaText"/>
        <w:rPr>
          <w:lang w:eastAsia="ko-KR"/>
        </w:rPr>
      </w:pPr>
      <w:r>
        <w:tab/>
        <w:t>&lt;/</w:t>
      </w:r>
      <w:proofErr w:type="spellStart"/>
      <w:proofErr w:type="gramStart"/>
      <w:r>
        <w:t>xsl:template</w:t>
      </w:r>
      <w:proofErr w:type="spellEnd"/>
      <w:proofErr w:type="gramEnd"/>
      <w:r>
        <w:t>&gt;</w:t>
      </w:r>
    </w:p>
    <w:p w14:paraId="04164FA1" w14:textId="77777777" w:rsidR="00345ACB" w:rsidRDefault="00345ACB" w:rsidP="001740EB">
      <w:pPr>
        <w:pStyle w:val="SchemaText"/>
      </w:pPr>
      <w:r w:rsidRPr="00CC2352">
        <w:rPr>
          <w:highlight w:val="white"/>
        </w:rPr>
        <w:tab/>
      </w:r>
      <w:r>
        <w:t>&lt;</w:t>
      </w:r>
      <w:proofErr w:type="spellStart"/>
      <w:proofErr w:type="gramStart"/>
      <w:r>
        <w:t>xsl:template</w:t>
      </w:r>
      <w:proofErr w:type="spellEnd"/>
      <w:proofErr w:type="gramEnd"/>
      <w:r>
        <w:t xml:space="preserve"> match="Identifier"&gt;</w:t>
      </w:r>
    </w:p>
    <w:p w14:paraId="66F975BA" w14:textId="77777777" w:rsidR="00345ACB" w:rsidRDefault="00345ACB" w:rsidP="001740EB">
      <w:pPr>
        <w:pStyle w:val="SchemaText"/>
      </w:pPr>
      <w:r>
        <w:tab/>
      </w:r>
      <w:r>
        <w:tab/>
        <w:t>&lt;</w:t>
      </w:r>
      <w:proofErr w:type="spellStart"/>
      <w:proofErr w:type="gramStart"/>
      <w:r>
        <w:t>xsl:choose</w:t>
      </w:r>
      <w:proofErr w:type="spellEnd"/>
      <w:proofErr w:type="gramEnd"/>
      <w:r>
        <w:t>&gt;</w:t>
      </w:r>
    </w:p>
    <w:p w14:paraId="0B266127"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test="Index"&gt;</w:t>
      </w:r>
    </w:p>
    <w:p w14:paraId="5A69BCF4" w14:textId="77777777" w:rsidR="00345ACB" w:rsidRDefault="00345ACB" w:rsidP="001740EB">
      <w:pPr>
        <w:pStyle w:val="SchemaText"/>
      </w:pPr>
      <w:r>
        <w:tab/>
      </w:r>
      <w:r>
        <w:tab/>
      </w:r>
      <w:r>
        <w:tab/>
      </w:r>
      <w:r>
        <w:tab/>
        <w:t>&lt;</w:t>
      </w:r>
      <w:proofErr w:type="spellStart"/>
      <w:r>
        <w:t>xsl:value-of</w:t>
      </w:r>
      <w:proofErr w:type="spellEnd"/>
      <w:r>
        <w:t xml:space="preserve"> select=</w:t>
      </w:r>
      <w:proofErr w:type="gramStart"/>
      <w:r>
        <w:t>"./</w:t>
      </w:r>
      <w:proofErr w:type="gramEnd"/>
      <w:r>
        <w:t>@var"/&gt;</w:t>
      </w:r>
    </w:p>
    <w:p w14:paraId="2582C7CA" w14:textId="77777777" w:rsidR="00345ACB" w:rsidRDefault="00345ACB" w:rsidP="001740EB">
      <w:pPr>
        <w:pStyle w:val="SchemaText"/>
      </w:pPr>
      <w:r>
        <w:tab/>
      </w:r>
      <w:r>
        <w:tab/>
      </w:r>
      <w:r>
        <w:tab/>
      </w:r>
      <w:r>
        <w:tab/>
        <w:t>&lt;</w:t>
      </w:r>
      <w:proofErr w:type="spellStart"/>
      <w:proofErr w:type="gramStart"/>
      <w:r>
        <w:t>xsl:apply</w:t>
      </w:r>
      <w:proofErr w:type="gramEnd"/>
      <w:r>
        <w:t>-templates</w:t>
      </w:r>
      <w:proofErr w:type="spellEnd"/>
      <w:r>
        <w:t xml:space="preserve"> select="*[1]"/&gt;</w:t>
      </w:r>
    </w:p>
    <w:p w14:paraId="2537607C" w14:textId="77777777" w:rsidR="00345ACB" w:rsidRDefault="00345ACB" w:rsidP="001740EB">
      <w:pPr>
        <w:pStyle w:val="SchemaText"/>
      </w:pPr>
      <w:r>
        <w:tab/>
      </w:r>
      <w:r>
        <w:tab/>
      </w:r>
      <w:r>
        <w:tab/>
      </w:r>
      <w:r>
        <w:tab/>
        <w:t>&lt;</w:t>
      </w:r>
      <w:proofErr w:type="spellStart"/>
      <w:proofErr w:type="gramStart"/>
      <w:r>
        <w:t>xsl:if</w:t>
      </w:r>
      <w:proofErr w:type="spellEnd"/>
      <w:proofErr w:type="gramEnd"/>
      <w:r>
        <w:t xml:space="preserve"> test="*[2]"&gt;</w:t>
      </w:r>
    </w:p>
    <w:p w14:paraId="587D2F31" w14:textId="77777777" w:rsidR="00345ACB" w:rsidRDefault="00345ACB" w:rsidP="001740EB">
      <w:pPr>
        <w:pStyle w:val="SchemaText"/>
      </w:pPr>
      <w:r>
        <w:tab/>
      </w:r>
      <w:r>
        <w:tab/>
      </w:r>
      <w:r>
        <w:tab/>
      </w:r>
      <w:r>
        <w:tab/>
      </w:r>
      <w:r>
        <w:tab/>
        <w:t>&lt;</w:t>
      </w:r>
      <w:proofErr w:type="spellStart"/>
      <w:r>
        <w:t>xsl:text</w:t>
      </w:r>
      <w:proofErr w:type="spellEnd"/>
      <w:proofErr w:type="gramStart"/>
      <w:r>
        <w:t>&gt;.&lt;</w:t>
      </w:r>
      <w:proofErr w:type="gramEnd"/>
      <w:r>
        <w:t>/</w:t>
      </w:r>
      <w:proofErr w:type="spellStart"/>
      <w:r>
        <w:t>xsl:text</w:t>
      </w:r>
      <w:proofErr w:type="spellEnd"/>
      <w:r>
        <w:t>&gt;</w:t>
      </w:r>
    </w:p>
    <w:p w14:paraId="558842D7" w14:textId="77777777" w:rsidR="00345ACB" w:rsidRDefault="00345ACB" w:rsidP="001740EB">
      <w:pPr>
        <w:pStyle w:val="SchemaText"/>
      </w:pPr>
      <w:r>
        <w:tab/>
      </w:r>
      <w:r>
        <w:tab/>
      </w:r>
      <w:r>
        <w:tab/>
      </w:r>
      <w:r>
        <w:tab/>
      </w:r>
      <w:r>
        <w:tab/>
        <w:t>&lt;</w:t>
      </w:r>
      <w:proofErr w:type="spellStart"/>
      <w:proofErr w:type="gramStart"/>
      <w:r>
        <w:t>xsl:apply</w:t>
      </w:r>
      <w:proofErr w:type="gramEnd"/>
      <w:r>
        <w:t>-templates</w:t>
      </w:r>
      <w:proofErr w:type="spellEnd"/>
      <w:r>
        <w:t xml:space="preserve"> select="*[2]"/&gt;</w:t>
      </w:r>
    </w:p>
    <w:p w14:paraId="67791C5A" w14:textId="77777777" w:rsidR="00345ACB" w:rsidRDefault="00345ACB" w:rsidP="001740EB">
      <w:pPr>
        <w:pStyle w:val="SchemaText"/>
      </w:pPr>
      <w:r>
        <w:tab/>
      </w:r>
      <w:r>
        <w:tab/>
      </w:r>
      <w:r>
        <w:tab/>
      </w:r>
      <w:r>
        <w:tab/>
        <w:t>&lt;/</w:t>
      </w:r>
      <w:proofErr w:type="spellStart"/>
      <w:proofErr w:type="gramStart"/>
      <w:r>
        <w:t>xsl:if</w:t>
      </w:r>
      <w:proofErr w:type="spellEnd"/>
      <w:proofErr w:type="gramEnd"/>
      <w:r>
        <w:t>&gt;</w:t>
      </w:r>
    </w:p>
    <w:p w14:paraId="2C419844"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6B7B2DEF"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test="Identifier"&gt;</w:t>
      </w:r>
    </w:p>
    <w:p w14:paraId="6F9E23BB" w14:textId="77777777" w:rsidR="00345ACB" w:rsidRDefault="00345ACB" w:rsidP="001740EB">
      <w:pPr>
        <w:pStyle w:val="SchemaText"/>
      </w:pPr>
      <w:r>
        <w:tab/>
      </w:r>
      <w:r>
        <w:tab/>
      </w:r>
      <w:r>
        <w:tab/>
      </w:r>
      <w:r>
        <w:tab/>
        <w:t>&lt;</w:t>
      </w:r>
      <w:proofErr w:type="spellStart"/>
      <w:r>
        <w:t>xsl:value-of</w:t>
      </w:r>
      <w:proofErr w:type="spellEnd"/>
      <w:r>
        <w:t xml:space="preserve"> select=</w:t>
      </w:r>
      <w:proofErr w:type="gramStart"/>
      <w:r>
        <w:t>"./</w:t>
      </w:r>
      <w:proofErr w:type="gramEnd"/>
      <w:r>
        <w:t>@var"/&gt;</w:t>
      </w:r>
    </w:p>
    <w:p w14:paraId="20CDAB28" w14:textId="77777777" w:rsidR="00345ACB" w:rsidRDefault="00345ACB" w:rsidP="001740EB">
      <w:pPr>
        <w:pStyle w:val="SchemaText"/>
      </w:pPr>
      <w:r>
        <w:tab/>
      </w:r>
      <w:r>
        <w:tab/>
      </w:r>
      <w:r>
        <w:tab/>
      </w:r>
      <w:r>
        <w:tab/>
        <w:t>&lt;</w:t>
      </w:r>
      <w:proofErr w:type="spellStart"/>
      <w:r>
        <w:t>xsl:text</w:t>
      </w:r>
      <w:proofErr w:type="spellEnd"/>
      <w:proofErr w:type="gramStart"/>
      <w:r>
        <w:t>&gt;.&lt;</w:t>
      </w:r>
      <w:proofErr w:type="gramEnd"/>
      <w:r>
        <w:t>/</w:t>
      </w:r>
      <w:proofErr w:type="spellStart"/>
      <w:r>
        <w:t>xsl:text</w:t>
      </w:r>
      <w:proofErr w:type="spellEnd"/>
      <w:r>
        <w:t>&gt;</w:t>
      </w:r>
    </w:p>
    <w:p w14:paraId="0D2BD881" w14:textId="77777777" w:rsidR="00345ACB" w:rsidRDefault="00345ACB" w:rsidP="001740EB">
      <w:pPr>
        <w:pStyle w:val="SchemaText"/>
      </w:pPr>
      <w:r>
        <w:tab/>
      </w:r>
      <w:r>
        <w:tab/>
      </w:r>
      <w:r>
        <w:tab/>
      </w:r>
      <w:r>
        <w:tab/>
        <w:t>&lt;</w:t>
      </w:r>
      <w:proofErr w:type="spellStart"/>
      <w:proofErr w:type="gramStart"/>
      <w:r>
        <w:t>xsl:apply</w:t>
      </w:r>
      <w:proofErr w:type="gramEnd"/>
      <w:r>
        <w:t>-templates</w:t>
      </w:r>
      <w:proofErr w:type="spellEnd"/>
      <w:r>
        <w:t xml:space="preserve"> select="*"/&gt;</w:t>
      </w:r>
    </w:p>
    <w:p w14:paraId="661D7E77"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14897E83"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79C734EA" w14:textId="77777777" w:rsidR="00345ACB" w:rsidRDefault="00345ACB" w:rsidP="001740EB">
      <w:pPr>
        <w:pStyle w:val="SchemaText"/>
      </w:pPr>
      <w:r>
        <w:tab/>
      </w:r>
      <w:r>
        <w:tab/>
      </w:r>
      <w:r>
        <w:tab/>
      </w:r>
      <w:r>
        <w:tab/>
        <w:t>&lt;</w:t>
      </w:r>
      <w:proofErr w:type="spellStart"/>
      <w:r>
        <w:t>xsl:value-of</w:t>
      </w:r>
      <w:proofErr w:type="spellEnd"/>
      <w:r>
        <w:t xml:space="preserve"> select="@var"/&gt;</w:t>
      </w:r>
    </w:p>
    <w:p w14:paraId="6A45E03A"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15B80E94" w14:textId="77777777" w:rsidR="00345ACB" w:rsidRDefault="00345ACB" w:rsidP="001740EB">
      <w:pPr>
        <w:pStyle w:val="SchemaText"/>
      </w:pPr>
      <w:r>
        <w:tab/>
      </w:r>
      <w:r>
        <w:tab/>
        <w:t>&lt;/</w:t>
      </w:r>
      <w:proofErr w:type="spellStart"/>
      <w:proofErr w:type="gramStart"/>
      <w:r>
        <w:t>xsl:choose</w:t>
      </w:r>
      <w:proofErr w:type="spellEnd"/>
      <w:proofErr w:type="gramEnd"/>
      <w:r>
        <w:t>&gt;</w:t>
      </w:r>
    </w:p>
    <w:p w14:paraId="511400C2" w14:textId="77777777" w:rsidR="00345ACB" w:rsidRDefault="00345ACB" w:rsidP="001740EB">
      <w:pPr>
        <w:pStyle w:val="SchemaText"/>
        <w:rPr>
          <w:lang w:eastAsia="ko-KR"/>
        </w:rPr>
      </w:pPr>
      <w:r>
        <w:tab/>
        <w:t>&lt;/</w:t>
      </w:r>
      <w:proofErr w:type="spellStart"/>
      <w:proofErr w:type="gramStart"/>
      <w:r>
        <w:t>xsl:template</w:t>
      </w:r>
      <w:proofErr w:type="spellEnd"/>
      <w:proofErr w:type="gramEnd"/>
      <w:r>
        <w:t>&gt;</w:t>
      </w:r>
    </w:p>
    <w:p w14:paraId="076DE6C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match="Index"&gt;</w:t>
      </w:r>
    </w:p>
    <w:p w14:paraId="1E3AFAA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57AF499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AA5F22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4B48928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A29E0F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IdentifierList</w:t>
      </w:r>
      <w:proofErr w:type="spellEnd"/>
      <w:r w:rsidRPr="00CC2352">
        <w:rPr>
          <w:highlight w:val="white"/>
        </w:rPr>
        <w:t>"&gt;</w:t>
      </w:r>
    </w:p>
    <w:p w14:paraId="73A94098"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test="name(../../../*)!='Object'"&gt;&lt;xsl:text&gt;(&lt;/xsl:text&gt;&lt;/xsl:if&gt;</w:t>
      </w:r>
    </w:p>
    <w:p w14:paraId="3F1FFCA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select="Identifier"&gt;</w:t>
      </w:r>
    </w:p>
    <w:p w14:paraId="492B9E9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29706C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58F70D6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8C9FCF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17F958D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53D1AE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test="name(../../../*)!='Object'"&gt;&lt;xsl:text&gt;)&lt;/xsl:text&gt;&lt;/xsl:if&gt;</w:t>
      </w:r>
    </w:p>
    <w:p w14:paraId="2E1E987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6CCF96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match="Read"&gt;</w:t>
      </w:r>
    </w:p>
    <w:p w14:paraId="6087F5B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5AEB95B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read&lt;/</w:t>
      </w:r>
      <w:proofErr w:type="spellStart"/>
      <w:r w:rsidRPr="00CC2352">
        <w:rPr>
          <w:highlight w:val="white"/>
        </w:rPr>
        <w:t>xsl:text</w:t>
      </w:r>
      <w:proofErr w:type="spellEnd"/>
      <w:r w:rsidRPr="00CC2352">
        <w:rPr>
          <w:highlight w:val="white"/>
        </w:rPr>
        <w:t>&gt;</w:t>
      </w:r>
    </w:p>
    <w:p w14:paraId="1ADBC54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w:t>
      </w:r>
      <w:proofErr w:type="spellStart"/>
      <w:r w:rsidRPr="00CC2352">
        <w:rPr>
          <w:highlight w:val="white"/>
        </w:rPr>
        <w:t>boolean</w:t>
      </w:r>
      <w:proofErr w:type="spellEnd"/>
      <w:r w:rsidRPr="00CC2352">
        <w:rPr>
          <w:highlight w:val="white"/>
        </w:rPr>
        <w:t>(Assigned/*[1]/Mapping)"&gt;</w:t>
      </w:r>
    </w:p>
    <w:p w14:paraId="7C2C244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4478E92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6D952E8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MinimumFrom</w:t>
      </w:r>
      <w:proofErr w:type="spellEnd"/>
      <w:r w:rsidRPr="00CC2352">
        <w:rPr>
          <w:highlight w:val="white"/>
        </w:rPr>
        <w:t>'"&gt;</w:t>
      </w:r>
    </w:p>
    <w:p w14:paraId="0F277F3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&gt;minimum&lt;/</w:t>
      </w:r>
      <w:proofErr w:type="spellStart"/>
      <w:r w:rsidRPr="00CC2352">
        <w:rPr>
          <w:highlight w:val="white"/>
        </w:rPr>
        <w:t>xsl:text</w:t>
      </w:r>
      <w:proofErr w:type="spellEnd"/>
      <w:r w:rsidRPr="00CC2352">
        <w:rPr>
          <w:highlight w:val="white"/>
        </w:rPr>
        <w:t>&gt;</w:t>
      </w:r>
    </w:p>
    <w:p w14:paraId="7948FAA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7FC410E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MaximumFrom</w:t>
      </w:r>
      <w:proofErr w:type="spellEnd"/>
      <w:r w:rsidRPr="00CC2352">
        <w:rPr>
          <w:highlight w:val="white"/>
        </w:rPr>
        <w:t>'"&gt;</w:t>
      </w:r>
    </w:p>
    <w:p w14:paraId="1FC8AE0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&gt;maximum&lt;/</w:t>
      </w:r>
      <w:proofErr w:type="spellStart"/>
      <w:r w:rsidRPr="00CC2352">
        <w:rPr>
          <w:highlight w:val="white"/>
        </w:rPr>
        <w:t>xsl:text</w:t>
      </w:r>
      <w:proofErr w:type="spellEnd"/>
      <w:r w:rsidRPr="00CC2352">
        <w:rPr>
          <w:highlight w:val="white"/>
        </w:rPr>
        <w:t>&gt;</w:t>
      </w:r>
    </w:p>
    <w:p w14:paraId="70C8389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4C30366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LastFrom</w:t>
      </w:r>
      <w:proofErr w:type="spellEnd"/>
      <w:r w:rsidRPr="00CC2352">
        <w:rPr>
          <w:highlight w:val="white"/>
        </w:rPr>
        <w:t>'"&gt;</w:t>
      </w:r>
    </w:p>
    <w:p w14:paraId="70A4BC5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&gt;last&lt;/</w:t>
      </w:r>
      <w:proofErr w:type="spellStart"/>
      <w:r w:rsidRPr="00CC2352">
        <w:rPr>
          <w:highlight w:val="white"/>
        </w:rPr>
        <w:t>xsl:text</w:t>
      </w:r>
      <w:proofErr w:type="spellEnd"/>
      <w:r w:rsidRPr="00CC2352">
        <w:rPr>
          <w:highlight w:val="white"/>
        </w:rPr>
        <w:t>&gt;</w:t>
      </w:r>
    </w:p>
    <w:p w14:paraId="7ADAB0D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32BF3AE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FirstFrom</w:t>
      </w:r>
      <w:proofErr w:type="spellEnd"/>
      <w:r w:rsidRPr="00CC2352">
        <w:rPr>
          <w:highlight w:val="white"/>
        </w:rPr>
        <w:t>'"&gt;</w:t>
      </w:r>
    </w:p>
    <w:p w14:paraId="6D43105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&gt;first&lt;/</w:t>
      </w:r>
      <w:proofErr w:type="spellStart"/>
      <w:r w:rsidRPr="00CC2352">
        <w:rPr>
          <w:highlight w:val="white"/>
        </w:rPr>
        <w:t>xsl:text</w:t>
      </w:r>
      <w:proofErr w:type="spellEnd"/>
      <w:r w:rsidRPr="00CC2352">
        <w:rPr>
          <w:highlight w:val="white"/>
        </w:rPr>
        <w:t>&gt;</w:t>
      </w:r>
    </w:p>
    <w:p w14:paraId="40D7FAA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38B7D9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EarliestFrom</w:t>
      </w:r>
      <w:proofErr w:type="spellEnd"/>
      <w:r w:rsidRPr="00CC2352">
        <w:rPr>
          <w:highlight w:val="white"/>
        </w:rPr>
        <w:t>'"&gt;</w:t>
      </w:r>
    </w:p>
    <w:p w14:paraId="001EB3A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&gt;earliest&lt;/</w:t>
      </w:r>
      <w:proofErr w:type="spellStart"/>
      <w:r w:rsidRPr="00CC2352">
        <w:rPr>
          <w:highlight w:val="white"/>
        </w:rPr>
        <w:t>xsl:text</w:t>
      </w:r>
      <w:proofErr w:type="spellEnd"/>
      <w:r w:rsidRPr="00CC2352">
        <w:rPr>
          <w:highlight w:val="white"/>
        </w:rPr>
        <w:t>&gt;</w:t>
      </w:r>
    </w:p>
    <w:p w14:paraId="34DEC61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6162319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test="name(Assigned/*[1])='</w:t>
      </w:r>
      <w:proofErr w:type="spellStart"/>
      <w:r w:rsidRPr="00CC2352">
        <w:rPr>
          <w:highlight w:val="white"/>
        </w:rPr>
        <w:t>LatestFrom</w:t>
      </w:r>
      <w:proofErr w:type="spellEnd"/>
      <w:r w:rsidRPr="00CC2352">
        <w:rPr>
          <w:highlight w:val="white"/>
        </w:rPr>
        <w:t>'"&gt;</w:t>
      </w:r>
    </w:p>
    <w:p w14:paraId="0F14DF1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&gt;latest&lt;/</w:t>
      </w:r>
      <w:proofErr w:type="spellStart"/>
      <w:r w:rsidRPr="00CC2352">
        <w:rPr>
          <w:highlight w:val="white"/>
        </w:rPr>
        <w:t>xsl:text</w:t>
      </w:r>
      <w:proofErr w:type="spellEnd"/>
      <w:r w:rsidRPr="00CC2352">
        <w:rPr>
          <w:highlight w:val="white"/>
        </w:rPr>
        <w:t>&gt;</w:t>
      </w:r>
    </w:p>
    <w:p w14:paraId="2EBF7DE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034CD24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352B570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select="translate(</w:t>
      </w:r>
      <w:proofErr w:type="gramStart"/>
      <w:r w:rsidRPr="00CC2352">
        <w:rPr>
          <w:highlight w:val="white"/>
        </w:rPr>
        <w:t>name(</w:t>
      </w:r>
      <w:proofErr w:type="gramEnd"/>
      <w:r w:rsidRPr="00CC2352">
        <w:rPr>
          <w:highlight w:val="white"/>
        </w:rPr>
        <w:t>Assigned/*[1]), '</w:t>
      </w:r>
      <w:proofErr w:type="spellStart"/>
      <w:r w:rsidRPr="00CC2352">
        <w:rPr>
          <w:highlight w:val="white"/>
        </w:rPr>
        <w:t>ABCDEFGHIJKLMNOPQRSTUVWXYZ</w:t>
      </w:r>
      <w:proofErr w:type="spellEnd"/>
      <w:r w:rsidRPr="00CC2352">
        <w:rPr>
          <w:highlight w:val="white"/>
        </w:rPr>
        <w:t>', '</w:t>
      </w:r>
      <w:proofErr w:type="spellStart"/>
      <w:r w:rsidRPr="00CC2352">
        <w:rPr>
          <w:highlight w:val="white"/>
        </w:rPr>
        <w:t>abcdefghijklmnopqrstuvwxyz</w:t>
      </w:r>
      <w:proofErr w:type="spellEnd"/>
      <w:r w:rsidRPr="00CC2352">
        <w:rPr>
          <w:highlight w:val="white"/>
        </w:rPr>
        <w:t>')"/&gt;</w:t>
      </w:r>
    </w:p>
    <w:p w14:paraId="5AB605E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140D4A69" w14:textId="77777777" w:rsidR="00345ACB"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5CEC494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6FC500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w:t>
      </w:r>
      <w:proofErr w:type="spellStart"/>
      <w:r w:rsidRPr="00CC2352">
        <w:rPr>
          <w:highlight w:val="white"/>
        </w:rPr>
        <w:t>boolean</w:t>
      </w:r>
      <w:proofErr w:type="spellEnd"/>
      <w:r w:rsidRPr="00CC2352">
        <w:rPr>
          <w:highlight w:val="white"/>
        </w:rPr>
        <w:t>(name(Assigned/*[1]/*[2])='Mapping')"&gt;</w:t>
      </w:r>
    </w:p>
    <w:p w14:paraId="73BC1BD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285455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select="Assigned/*[1]/*[1]"/&gt;</w:t>
      </w:r>
    </w:p>
    <w:p w14:paraId="1DC2485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from&lt;/</w:t>
      </w:r>
      <w:proofErr w:type="spellStart"/>
      <w:r w:rsidRPr="00CC2352">
        <w:rPr>
          <w:highlight w:val="white"/>
        </w:rPr>
        <w:t>xsl:text</w:t>
      </w:r>
      <w:proofErr w:type="spellEnd"/>
      <w:r w:rsidRPr="00CC2352">
        <w:rPr>
          <w:highlight w:val="white"/>
        </w:rPr>
        <w:t>&gt;</w:t>
      </w:r>
    </w:p>
    <w:p w14:paraId="415EFA3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3B2E9EC"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xsl:choose</w:t>
      </w:r>
      <w:proofErr w:type="spellEnd"/>
      <w:proofErr w:type="gramEnd"/>
      <w:r>
        <w:t>&gt;</w:t>
      </w:r>
    </w:p>
    <w:p w14:paraId="31C4F4ED"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w:t>
      </w:r>
      <w:proofErr w:type="spellStart"/>
      <w:r>
        <w:t>ReadWhere</w:t>
      </w:r>
      <w:proofErr w:type="spellEnd"/>
      <w:r>
        <w:t>)"&gt;&lt;</w:t>
      </w:r>
      <w:proofErr w:type="spellStart"/>
      <w:r>
        <w:t>xsl:text</w:t>
      </w:r>
      <w:proofErr w:type="spellEnd"/>
      <w:r>
        <w:t>&gt; ({&lt;/</w:t>
      </w:r>
      <w:proofErr w:type="spellStart"/>
      <w:r>
        <w:t>xsl:text</w:t>
      </w:r>
      <w:proofErr w:type="spellEnd"/>
      <w:r>
        <w:t>&gt;&lt;/</w:t>
      </w:r>
      <w:proofErr w:type="spellStart"/>
      <w:r>
        <w:t>xsl:when</w:t>
      </w:r>
      <w:proofErr w:type="spellEnd"/>
      <w:r>
        <w:t>&gt;</w:t>
      </w:r>
    </w:p>
    <w:p w14:paraId="6BF4FB0A" w14:textId="77777777" w:rsidR="00345ACB" w:rsidRDefault="00345ACB" w:rsidP="001740EB">
      <w:pPr>
        <w:pStyle w:val="SchemaText"/>
      </w:pPr>
      <w:r>
        <w:tab/>
      </w:r>
      <w:r>
        <w:tab/>
      </w:r>
      <w:r>
        <w:tab/>
        <w:t>&lt;</w:t>
      </w:r>
      <w:proofErr w:type="spellStart"/>
      <w:proofErr w:type="gramStart"/>
      <w:r>
        <w:t>xsl:otherwise</w:t>
      </w:r>
      <w:proofErr w:type="spellEnd"/>
      <w:proofErr w:type="gramEnd"/>
      <w:r>
        <w:t>&gt;&lt;</w:t>
      </w:r>
      <w:proofErr w:type="spellStart"/>
      <w:r>
        <w:t>xsl:text</w:t>
      </w:r>
      <w:proofErr w:type="spellEnd"/>
      <w:r>
        <w:t>&gt; {&lt;/</w:t>
      </w:r>
      <w:proofErr w:type="spellStart"/>
      <w:r>
        <w:t>xsl:text</w:t>
      </w:r>
      <w:proofErr w:type="spellEnd"/>
      <w:r>
        <w:t>&gt;&lt;/</w:t>
      </w:r>
      <w:proofErr w:type="spellStart"/>
      <w:r>
        <w:t>xsl:otherwise</w:t>
      </w:r>
      <w:proofErr w:type="spellEnd"/>
      <w:r>
        <w:t>&gt;</w:t>
      </w:r>
    </w:p>
    <w:p w14:paraId="304FB1C2" w14:textId="77777777" w:rsidR="00345ACB" w:rsidRDefault="00345ACB" w:rsidP="001740EB">
      <w:pPr>
        <w:pStyle w:val="SchemaText"/>
      </w:pPr>
      <w:r>
        <w:tab/>
      </w:r>
      <w:r>
        <w:tab/>
        <w:t>&lt;/</w:t>
      </w:r>
      <w:proofErr w:type="spellStart"/>
      <w:proofErr w:type="gramStart"/>
      <w:r>
        <w:t>xsl:choose</w:t>
      </w:r>
      <w:proofErr w:type="spellEnd"/>
      <w:proofErr w:type="gramEnd"/>
      <w:r>
        <w:t>&gt;</w:t>
      </w:r>
    </w:p>
    <w:p w14:paraId="7C633484"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select="Assigned//Mapping"/&gt;</w:t>
      </w:r>
    </w:p>
    <w:p w14:paraId="04E2B261" w14:textId="77777777" w:rsidR="00345ACB" w:rsidRDefault="00345ACB" w:rsidP="001740EB">
      <w:pPr>
        <w:pStyle w:val="SchemaText"/>
      </w:pPr>
      <w:r>
        <w:tab/>
      </w:r>
      <w:r>
        <w:tab/>
        <w:t>&lt;</w:t>
      </w:r>
      <w:proofErr w:type="spellStart"/>
      <w:r>
        <w:t>xsl:text</w:t>
      </w:r>
      <w:proofErr w:type="spellEnd"/>
      <w:proofErr w:type="gramStart"/>
      <w:r>
        <w:t>&gt;}&lt;</w:t>
      </w:r>
      <w:proofErr w:type="gramEnd"/>
      <w:r>
        <w:t>/</w:t>
      </w:r>
      <w:proofErr w:type="spellStart"/>
      <w:r>
        <w:t>xsl:text</w:t>
      </w:r>
      <w:proofErr w:type="spellEnd"/>
      <w:r>
        <w:t>&gt;</w:t>
      </w:r>
    </w:p>
    <w:p w14:paraId="07E1E19F"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select="Assigned/</w:t>
      </w:r>
      <w:proofErr w:type="spellStart"/>
      <w:r>
        <w:t>ReadWhere</w:t>
      </w:r>
      <w:proofErr w:type="spellEnd"/>
      <w:r>
        <w:t>"/&gt;</w:t>
      </w:r>
    </w:p>
    <w:p w14:paraId="7F9954F1" w14:textId="77777777" w:rsidR="00345ACB" w:rsidRDefault="00345ACB" w:rsidP="001740EB">
      <w:pPr>
        <w:pStyle w:val="SchemaText"/>
      </w:pPr>
      <w:r>
        <w:tab/>
      </w:r>
      <w:r>
        <w:tab/>
        <w:t>&lt;</w:t>
      </w:r>
      <w:proofErr w:type="spellStart"/>
      <w:proofErr w:type="gramStart"/>
      <w:r>
        <w:t>xsl:if</w:t>
      </w:r>
      <w:proofErr w:type="spellEnd"/>
      <w:proofErr w:type="gramEnd"/>
      <w:r>
        <w:t xml:space="preserve"> test="</w:t>
      </w:r>
      <w:proofErr w:type="spellStart"/>
      <w:r>
        <w:t>boolean</w:t>
      </w:r>
      <w:proofErr w:type="spellEnd"/>
      <w:r>
        <w:t>(.//</w:t>
      </w:r>
      <w:proofErr w:type="spellStart"/>
      <w:r>
        <w:t>ReadWhere</w:t>
      </w:r>
      <w:proofErr w:type="spellEnd"/>
      <w:r>
        <w:t>)"&gt;&lt;</w:t>
      </w:r>
      <w:proofErr w:type="spellStart"/>
      <w:r>
        <w:t>xsl:text</w:t>
      </w:r>
      <w:proofErr w:type="spellEnd"/>
      <w:r>
        <w:t>&gt;)&lt;/</w:t>
      </w:r>
      <w:proofErr w:type="spellStart"/>
      <w:r>
        <w:t>xsl:text</w:t>
      </w:r>
      <w:proofErr w:type="spellEnd"/>
      <w:r>
        <w:t>&gt;&lt;/</w:t>
      </w:r>
      <w:proofErr w:type="spellStart"/>
      <w:r>
        <w:t>xsl:if</w:t>
      </w:r>
      <w:proofErr w:type="spellEnd"/>
      <w:r>
        <w:t>&gt;</w:t>
      </w:r>
    </w:p>
    <w:p w14:paraId="385CACFE" w14:textId="77777777" w:rsidR="00345ACB" w:rsidRDefault="00345ACB" w:rsidP="001740EB">
      <w:pPr>
        <w:pStyle w:val="SchemaText"/>
      </w:pPr>
      <w:r>
        <w:tab/>
      </w:r>
      <w:r>
        <w:tab/>
        <w:t>&lt;</w:t>
      </w:r>
      <w:proofErr w:type="spellStart"/>
      <w:r>
        <w:t>xsl:text</w:t>
      </w:r>
      <w:proofErr w:type="spellEnd"/>
      <w:r>
        <w:t>&gt;;&lt;/</w:t>
      </w:r>
      <w:proofErr w:type="spellStart"/>
      <w:r>
        <w:t>xsl:text</w:t>
      </w:r>
      <w:proofErr w:type="spellEnd"/>
      <w:r>
        <w:t>&gt;</w:t>
      </w:r>
    </w:p>
    <w:p w14:paraId="56656776" w14:textId="77777777" w:rsidR="00345ACB" w:rsidRDefault="00345ACB" w:rsidP="001740EB">
      <w:pPr>
        <w:pStyle w:val="SchemaText"/>
        <w:rPr>
          <w:lang w:eastAsia="ko-KR"/>
        </w:rPr>
      </w:pPr>
      <w:r>
        <w:tab/>
      </w:r>
      <w:r>
        <w:tab/>
        <w:t>&lt;</w:t>
      </w:r>
      <w:proofErr w:type="spellStart"/>
      <w:r>
        <w:t>br</w:t>
      </w:r>
      <w:proofErr w:type="spellEnd"/>
      <w:r>
        <w:t>/&gt;</w:t>
      </w:r>
    </w:p>
    <w:p w14:paraId="0B3EF5E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96B94A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ReadWhere</w:t>
      </w:r>
      <w:proofErr w:type="spellEnd"/>
      <w:r w:rsidRPr="00CC2352">
        <w:rPr>
          <w:highlight w:val="white"/>
        </w:rPr>
        <w:t>"&gt;</w:t>
      </w:r>
    </w:p>
    <w:p w14:paraId="7F3385D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where &lt;/</w:t>
      </w:r>
      <w:proofErr w:type="spellStart"/>
      <w:r w:rsidRPr="00CC2352">
        <w:rPr>
          <w:highlight w:val="white"/>
        </w:rPr>
        <w:t>xsl:text</w:t>
      </w:r>
      <w:proofErr w:type="spellEnd"/>
      <w:r w:rsidRPr="00CC2352">
        <w:rPr>
          <w:highlight w:val="white"/>
        </w:rPr>
        <w:t>&gt;</w:t>
      </w:r>
    </w:p>
    <w:p w14:paraId="76A17C0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2C1F7E3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F3AF3C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match="Data/</w:t>
      </w:r>
      <w:proofErr w:type="spellStart"/>
      <w:r w:rsidRPr="00CC2352">
        <w:rPr>
          <w:highlight w:val="white"/>
        </w:rPr>
        <w:t>Event|Data</w:t>
      </w:r>
      <w:proofErr w:type="spellEnd"/>
      <w:r w:rsidRPr="00CC2352">
        <w:rPr>
          <w:highlight w:val="white"/>
        </w:rPr>
        <w:t>/</w:t>
      </w:r>
      <w:proofErr w:type="spellStart"/>
      <w:r w:rsidRPr="00CC2352">
        <w:rPr>
          <w:highlight w:val="white"/>
        </w:rPr>
        <w:t>Message|Data</w:t>
      </w:r>
      <w:proofErr w:type="spellEnd"/>
      <w:r w:rsidRPr="00CC2352">
        <w:rPr>
          <w:highlight w:val="white"/>
        </w:rPr>
        <w:t>/</w:t>
      </w:r>
      <w:proofErr w:type="spellStart"/>
      <w:r w:rsidRPr="00CC2352">
        <w:rPr>
          <w:highlight w:val="white"/>
        </w:rPr>
        <w:t>Destination|Data</w:t>
      </w:r>
      <w:proofErr w:type="spellEnd"/>
      <w:r w:rsidRPr="00CC2352">
        <w:rPr>
          <w:highlight w:val="white"/>
        </w:rPr>
        <w:t>/Interface"&gt;</w:t>
      </w:r>
    </w:p>
    <w:p w14:paraId="23A7F3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D28571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&lt;/</w:t>
      </w:r>
      <w:proofErr w:type="spellStart"/>
      <w:r w:rsidRPr="00CC2352">
        <w:rPr>
          <w:highlight w:val="white"/>
        </w:rPr>
        <w:t>xsl:text</w:t>
      </w:r>
      <w:proofErr w:type="spellEnd"/>
      <w:r w:rsidRPr="00CC2352">
        <w:rPr>
          <w:highlight w:val="white"/>
        </w:rPr>
        <w:t>&gt;</w:t>
      </w:r>
    </w:p>
    <w:p w14:paraId="0FA2F0F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select="translate(</w:t>
      </w:r>
      <w:proofErr w:type="gramStart"/>
      <w:r w:rsidRPr="00CC2352">
        <w:rPr>
          <w:highlight w:val="white"/>
        </w:rPr>
        <w:t>name(</w:t>
      </w:r>
      <w:proofErr w:type="gramEnd"/>
      <w:r w:rsidRPr="00CC2352">
        <w:rPr>
          <w:highlight w:val="white"/>
        </w:rPr>
        <w:t>), '</w:t>
      </w:r>
      <w:proofErr w:type="spellStart"/>
      <w:r w:rsidRPr="00CC2352">
        <w:rPr>
          <w:highlight w:val="white"/>
        </w:rPr>
        <w:t>ABCDEFGHIJKLMNOPQRSTUVWXYZ</w:t>
      </w:r>
      <w:proofErr w:type="spellEnd"/>
      <w:r w:rsidRPr="00CC2352">
        <w:rPr>
          <w:highlight w:val="white"/>
        </w:rPr>
        <w:t>', '</w:t>
      </w:r>
      <w:proofErr w:type="spellStart"/>
      <w:r w:rsidRPr="00CC2352">
        <w:rPr>
          <w:highlight w:val="white"/>
        </w:rPr>
        <w:t>abcdefghijklmnopqrstuvwxyz</w:t>
      </w:r>
      <w:proofErr w:type="spellEnd"/>
      <w:r w:rsidRPr="00CC2352">
        <w:rPr>
          <w:highlight w:val="white"/>
        </w:rPr>
        <w:t>')"/&gt;</w:t>
      </w:r>
    </w:p>
    <w:p w14:paraId="7903104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 xml:space="preserve">&gt; </w:t>
      </w:r>
      <w:r>
        <w:rPr>
          <w:highlight w:val="white"/>
          <w:lang w:eastAsia="ko-KR"/>
        </w:rPr>
        <w:t>{</w:t>
      </w:r>
      <w:r w:rsidRPr="00CC2352">
        <w:rPr>
          <w:highlight w:val="white"/>
        </w:rPr>
        <w:t>&lt;/</w:t>
      </w:r>
      <w:proofErr w:type="spellStart"/>
      <w:r w:rsidRPr="00CC2352">
        <w:rPr>
          <w:highlight w:val="white"/>
        </w:rPr>
        <w:t>xsl:text</w:t>
      </w:r>
      <w:proofErr w:type="spellEnd"/>
      <w:r w:rsidRPr="00CC2352">
        <w:rPr>
          <w:highlight w:val="white"/>
        </w:rPr>
        <w:t>&gt;</w:t>
      </w:r>
    </w:p>
    <w:p w14:paraId="0593E70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select="Assigned/Mapping"/&gt;</w:t>
      </w:r>
    </w:p>
    <w:p w14:paraId="1613E2B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t>
      </w:r>
      <w:r>
        <w:rPr>
          <w:highlight w:val="white"/>
          <w:lang w:eastAsia="ko-KR"/>
        </w:rPr>
        <w:t>;</w:t>
      </w:r>
      <w:r w:rsidRPr="00CC2352">
        <w:rPr>
          <w:highlight w:val="white"/>
        </w:rPr>
        <w:t>&lt;/</w:t>
      </w:r>
      <w:proofErr w:type="spellStart"/>
      <w:r w:rsidRPr="00CC2352">
        <w:rPr>
          <w:highlight w:val="white"/>
        </w:rPr>
        <w:t>xsl:text</w:t>
      </w:r>
      <w:proofErr w:type="spellEnd"/>
      <w:r w:rsidRPr="00CC2352">
        <w:rPr>
          <w:highlight w:val="white"/>
        </w:rPr>
        <w:t>&gt;</w:t>
      </w:r>
    </w:p>
    <w:p w14:paraId="13ED967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1CB33DF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35CC6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match="Data/</w:t>
      </w:r>
      <w:proofErr w:type="spellStart"/>
      <w:r w:rsidRPr="00CC2352">
        <w:rPr>
          <w:highlight w:val="white"/>
        </w:rPr>
        <w:t>MLM</w:t>
      </w:r>
      <w:proofErr w:type="spellEnd"/>
      <w:r w:rsidRPr="00CC2352">
        <w:rPr>
          <w:highlight w:val="white"/>
        </w:rPr>
        <w:t>"&gt;</w:t>
      </w:r>
    </w:p>
    <w:p w14:paraId="392CAFCD"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02612F6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xml:space="preserve">= </w:t>
      </w:r>
      <w:proofErr w:type="spellStart"/>
      <w:r w:rsidRPr="00CC2352">
        <w:rPr>
          <w:highlight w:val="white"/>
        </w:rPr>
        <w:t>mlm</w:t>
      </w:r>
      <w:proofErr w:type="spellEnd"/>
      <w:r w:rsidRPr="00CC2352">
        <w:rPr>
          <w:highlight w:val="white"/>
        </w:rPr>
        <w:t xml:space="preserve"> &lt;/</w:t>
      </w:r>
      <w:proofErr w:type="spellStart"/>
      <w:r w:rsidRPr="00CC2352">
        <w:rPr>
          <w:highlight w:val="white"/>
        </w:rPr>
        <w:t>xsl:text</w:t>
      </w:r>
      <w:proofErr w:type="spellEnd"/>
      <w:r w:rsidRPr="00CC2352">
        <w:rPr>
          <w:highlight w:val="white"/>
        </w:rPr>
        <w:t>&gt;</w:t>
      </w:r>
    </w:p>
    <w:p w14:paraId="65654E4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7A78BFE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test="Assigned/Term"&gt;</w:t>
      </w:r>
    </w:p>
    <w:p w14:paraId="0567D88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7BEB004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select="Assigned/Term"/&gt;</w:t>
      </w:r>
    </w:p>
    <w:p w14:paraId="017644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3133041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test="Assigned/</w:t>
      </w:r>
      <w:proofErr w:type="spellStart"/>
      <w:r w:rsidRPr="00CC2352">
        <w:rPr>
          <w:highlight w:val="white"/>
        </w:rPr>
        <w:t>FromInstitution</w:t>
      </w:r>
      <w:proofErr w:type="spellEnd"/>
      <w:r w:rsidRPr="00CC2352">
        <w:rPr>
          <w:highlight w:val="white"/>
        </w:rPr>
        <w:t>"&gt;</w:t>
      </w:r>
    </w:p>
    <w:p w14:paraId="0D30C40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2DCB4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select="Assigned/</w:t>
      </w:r>
      <w:proofErr w:type="spellStart"/>
      <w:r w:rsidRPr="00CC2352">
        <w:rPr>
          <w:highlight w:val="white"/>
        </w:rPr>
        <w:t>FromInstitution</w:t>
      </w:r>
      <w:proofErr w:type="spellEnd"/>
      <w:r w:rsidRPr="00CC2352">
        <w:rPr>
          <w:highlight w:val="white"/>
        </w:rPr>
        <w:t>"/&gt;</w:t>
      </w:r>
    </w:p>
    <w:p w14:paraId="080EB2B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6EA852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5E02547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1A6F12A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t>
      </w:r>
      <w:proofErr w:type="spellStart"/>
      <w:r w:rsidRPr="00CC2352">
        <w:rPr>
          <w:highlight w:val="white"/>
        </w:rPr>
        <w:t>mlm_self</w:t>
      </w:r>
      <w:proofErr w:type="spellEnd"/>
      <w:r w:rsidRPr="00CC2352">
        <w:rPr>
          <w:highlight w:val="white"/>
        </w:rPr>
        <w:t>&lt;/</w:t>
      </w:r>
      <w:proofErr w:type="spellStart"/>
      <w:r w:rsidRPr="00CC2352">
        <w:rPr>
          <w:highlight w:val="white"/>
        </w:rPr>
        <w:t>xsl:text</w:t>
      </w:r>
      <w:proofErr w:type="spellEnd"/>
      <w:r w:rsidRPr="00CC2352">
        <w:rPr>
          <w:highlight w:val="white"/>
        </w:rPr>
        <w:t>&gt;</w:t>
      </w:r>
    </w:p>
    <w:p w14:paraId="322A633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1F2CD55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1601A32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57DCF79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53144A2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C6EA21F"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match="Data/Include"&gt;</w:t>
      </w:r>
    </w:p>
    <w:p w14:paraId="4B4E70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include &lt;/</w:t>
      </w:r>
      <w:proofErr w:type="spellStart"/>
      <w:r w:rsidRPr="00CC2352">
        <w:rPr>
          <w:highlight w:val="white"/>
        </w:rPr>
        <w:t>xsl:text</w:t>
      </w:r>
      <w:proofErr w:type="spellEnd"/>
      <w:r w:rsidRPr="00CC2352">
        <w:rPr>
          <w:highlight w:val="white"/>
        </w:rPr>
        <w:t>&gt;</w:t>
      </w:r>
    </w:p>
    <w:p w14:paraId="1B3264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73E1A9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48FC79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3AE7A09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308094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match="Argument"&gt;</w:t>
      </w:r>
    </w:p>
    <w:p w14:paraId="46580B5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AB88ED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w:t>
      </w:r>
      <w:proofErr w:type="gramEnd"/>
      <w:r w:rsidRPr="00CC2352">
        <w:rPr>
          <w:highlight w:val="white"/>
        </w:rPr>
        <w:t xml:space="preserve"> argument&lt;/</w:t>
      </w:r>
      <w:proofErr w:type="spellStart"/>
      <w:r w:rsidRPr="00CC2352">
        <w:rPr>
          <w:highlight w:val="white"/>
        </w:rPr>
        <w:t>xsl:text</w:t>
      </w:r>
      <w:proofErr w:type="spellEnd"/>
      <w:r w:rsidRPr="00CC2352">
        <w:rPr>
          <w:highlight w:val="white"/>
        </w:rPr>
        <w:t>&gt;</w:t>
      </w:r>
    </w:p>
    <w:p w14:paraId="554D378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0E5748C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45909A6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77FD7D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match="Object"&gt;</w:t>
      </w:r>
    </w:p>
    <w:p w14:paraId="5E87B04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ObjectIdentifier</w:t>
      </w:r>
      <w:proofErr w:type="spellEnd"/>
      <w:r w:rsidRPr="00CC2352">
        <w:rPr>
          <w:highlight w:val="white"/>
        </w:rPr>
        <w:t>/@var"/&gt;</w:t>
      </w:r>
    </w:p>
    <w:p w14:paraId="1681E8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object [&lt;/</w:t>
      </w:r>
      <w:proofErr w:type="spellStart"/>
      <w:r w:rsidRPr="00CC2352">
        <w:rPr>
          <w:highlight w:val="white"/>
        </w:rPr>
        <w:t>xsl:text</w:t>
      </w:r>
      <w:proofErr w:type="spellEnd"/>
      <w:r w:rsidRPr="00CC2352">
        <w:rPr>
          <w:highlight w:val="white"/>
        </w:rPr>
        <w:t>&gt;</w:t>
      </w:r>
    </w:p>
    <w:p w14:paraId="10CC36D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select="Defined/Attribute"&gt;</w:t>
      </w:r>
    </w:p>
    <w:p w14:paraId="055FDAE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select="@var"/&gt;</w:t>
      </w:r>
    </w:p>
    <w:p w14:paraId="495E784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483864B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367D0AD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6168B3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59E7890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w:t>
      </w:r>
      <w:r>
        <w:rPr>
          <w:highlight w:val="white"/>
          <w:lang w:eastAsia="ko-KR"/>
        </w:rPr>
        <w:t>;</w:t>
      </w:r>
      <w:r w:rsidRPr="00CC2352">
        <w:rPr>
          <w:highlight w:val="white"/>
        </w:rPr>
        <w: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2280DFD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4517C5B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C0A024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MessageAs</w:t>
      </w:r>
      <w:proofErr w:type="spellEnd"/>
      <w:r w:rsidRPr="00CC2352">
        <w:rPr>
          <w:highlight w:val="white"/>
        </w:rPr>
        <w:t>"&gt;</w:t>
      </w:r>
    </w:p>
    <w:p w14:paraId="6706727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D618E00" w14:textId="77777777" w:rsidR="00345ACB" w:rsidRDefault="00345ACB" w:rsidP="001740EB">
      <w:pPr>
        <w:pStyle w:val="SchemaText"/>
        <w:rPr>
          <w:highlight w:val="white"/>
          <w:lang w:eastAsia="ko-KR"/>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message as &lt;/</w:t>
      </w:r>
      <w:proofErr w:type="spellStart"/>
      <w:r w:rsidRPr="00CC2352">
        <w:rPr>
          <w:highlight w:val="white"/>
        </w:rPr>
        <w:t>xsl:text</w:t>
      </w:r>
      <w:proofErr w:type="spellEnd"/>
      <w:r w:rsidRPr="00CC2352">
        <w:rPr>
          <w:highlight w:val="white"/>
        </w:rPr>
        <w:t>&gt;</w:t>
      </w:r>
    </w:p>
    <w:p w14:paraId="2291893E" w14:textId="77777777" w:rsidR="00345ACB" w:rsidRDefault="00345ACB" w:rsidP="001740EB">
      <w:pPr>
        <w:pStyle w:val="SchemaText"/>
        <w:rPr>
          <w:lang w:eastAsia="ko-KR"/>
        </w:rPr>
      </w:pPr>
      <w:r>
        <w:rPr>
          <w:highlight w:val="white"/>
          <w:lang w:eastAsia="ko-KR"/>
        </w:rPr>
        <w:tab/>
      </w:r>
      <w:r>
        <w:rPr>
          <w:highlight w:val="white"/>
          <w:lang w:eastAsia="ko-KR"/>
        </w:rPr>
        <w:tab/>
      </w:r>
      <w:r>
        <w:rPr>
          <w:lang w:eastAsia="ko-KR"/>
        </w:rPr>
        <w:t>&lt;</w:t>
      </w:r>
      <w:proofErr w:type="spellStart"/>
      <w:r>
        <w:rPr>
          <w:lang w:eastAsia="ko-KR"/>
        </w:rPr>
        <w:t>xsl:value-of</w:t>
      </w:r>
      <w:proofErr w:type="spellEnd"/>
      <w:r>
        <w:rPr>
          <w:lang w:eastAsia="ko-KR"/>
        </w:rPr>
        <w:t xml:space="preserve"> select="@</w:t>
      </w:r>
      <w:proofErr w:type="spellStart"/>
      <w:r>
        <w:rPr>
          <w:lang w:eastAsia="ko-KR"/>
        </w:rPr>
        <w:t>otype</w:t>
      </w:r>
      <w:proofErr w:type="spellEnd"/>
      <w:r>
        <w:rPr>
          <w:lang w:eastAsia="ko-KR"/>
        </w:rPr>
        <w:t>"/&gt;</w:t>
      </w:r>
    </w:p>
    <w:p w14:paraId="444AD116"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w:t>
      </w:r>
      <w:proofErr w:type="spellStart"/>
      <w:r>
        <w:rPr>
          <w:lang w:eastAsia="ko-KR"/>
        </w:rPr>
        <w:t>boolean</w:t>
      </w:r>
      <w:proofErr w:type="spellEnd"/>
      <w:r>
        <w:rPr>
          <w:lang w:eastAsia="ko-KR"/>
        </w:rPr>
        <w:t>(Assigned/Mapping)"&gt;</w:t>
      </w:r>
    </w:p>
    <w:p w14:paraId="0544105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1F346B5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select="Assigned/Mapping"/&gt;</w:t>
      </w:r>
    </w:p>
    <w:p w14:paraId="3905F0B9"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proofErr w:type="gramStart"/>
      <w:r>
        <w:rPr>
          <w:lang w:eastAsia="ko-KR"/>
        </w:rPr>
        <w:t>&gt;}&lt;</w:t>
      </w:r>
      <w:proofErr w:type="gramEnd"/>
      <w:r>
        <w:rPr>
          <w:lang w:eastAsia="ko-KR"/>
        </w:rPr>
        <w:t>/</w:t>
      </w:r>
      <w:proofErr w:type="spellStart"/>
      <w:r>
        <w:rPr>
          <w:lang w:eastAsia="ko-KR"/>
        </w:rPr>
        <w:t>xsl:text</w:t>
      </w:r>
      <w:proofErr w:type="spellEnd"/>
      <w:r>
        <w:rPr>
          <w:lang w:eastAsia="ko-KR"/>
        </w:rPr>
        <w:t>&gt;</w:t>
      </w:r>
    </w:p>
    <w:p w14:paraId="33F0AB12"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32DF9E6B" w14:textId="77777777" w:rsidR="00345ACB" w:rsidRPr="00CC2352" w:rsidRDefault="00345ACB" w:rsidP="001740EB">
      <w:pPr>
        <w:pStyle w:val="SchemaText"/>
        <w:rPr>
          <w:highlight w:val="white"/>
          <w:lang w:eastAsia="ko-KR"/>
        </w:rPr>
      </w:pPr>
      <w:r>
        <w:rPr>
          <w:lang w:eastAsia="ko-KR"/>
        </w:rPr>
        <w:tab/>
      </w:r>
      <w:r>
        <w:rPr>
          <w:lang w:eastAsia="ko-KR"/>
        </w:rPr>
        <w:tab/>
        <w:t>&lt;</w:t>
      </w:r>
      <w:proofErr w:type="spellStart"/>
      <w:r>
        <w:rPr>
          <w:lang w:eastAsia="ko-KR"/>
        </w:rPr>
        <w:t>xsl:text</w:t>
      </w:r>
      <w:proofErr w:type="spellEnd"/>
      <w:r>
        <w:rPr>
          <w:lang w:eastAsia="ko-KR"/>
        </w:rPr>
        <w:t>&gt;;&lt;/</w:t>
      </w:r>
      <w:proofErr w:type="spellStart"/>
      <w:r>
        <w:rPr>
          <w:lang w:eastAsia="ko-KR"/>
        </w:rPr>
        <w:t>xsl:text</w:t>
      </w:r>
      <w:proofErr w:type="spellEnd"/>
      <w:r>
        <w:rPr>
          <w:lang w:eastAsia="ko-KR"/>
        </w:rPr>
        <w:t>&gt;</w:t>
      </w:r>
    </w:p>
    <w:p w14:paraId="47CD304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25C229F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4D0296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DestinationAs</w:t>
      </w:r>
      <w:proofErr w:type="spellEnd"/>
      <w:r w:rsidRPr="00CC2352">
        <w:rPr>
          <w:highlight w:val="white"/>
        </w:rPr>
        <w:t>"&gt;</w:t>
      </w:r>
    </w:p>
    <w:p w14:paraId="60D1B50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681BA2FD" w14:textId="77777777" w:rsidR="00345ACB" w:rsidRDefault="00345ACB" w:rsidP="001740EB">
      <w:pPr>
        <w:pStyle w:val="SchemaText"/>
        <w:rPr>
          <w:highlight w:val="white"/>
          <w:lang w:eastAsia="ko-KR"/>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destination as &lt;/</w:t>
      </w:r>
      <w:proofErr w:type="spellStart"/>
      <w:r w:rsidRPr="00CC2352">
        <w:rPr>
          <w:highlight w:val="white"/>
        </w:rPr>
        <w:t>xsl:text</w:t>
      </w:r>
      <w:proofErr w:type="spellEnd"/>
      <w:r w:rsidRPr="00CC2352">
        <w:rPr>
          <w:highlight w:val="white"/>
        </w:rPr>
        <w:t>&gt;</w:t>
      </w:r>
    </w:p>
    <w:p w14:paraId="0748BA00" w14:textId="77777777" w:rsidR="00345ACB" w:rsidRDefault="00345ACB" w:rsidP="001740EB">
      <w:pPr>
        <w:pStyle w:val="SchemaText"/>
        <w:rPr>
          <w:lang w:eastAsia="ko-KR"/>
        </w:rPr>
      </w:pPr>
      <w:r>
        <w:rPr>
          <w:highlight w:val="white"/>
          <w:lang w:eastAsia="ko-KR"/>
        </w:rPr>
        <w:tab/>
      </w:r>
      <w:r>
        <w:rPr>
          <w:highlight w:val="white"/>
          <w:lang w:eastAsia="ko-KR"/>
        </w:rPr>
        <w:tab/>
      </w:r>
      <w:r>
        <w:rPr>
          <w:lang w:eastAsia="ko-KR"/>
        </w:rPr>
        <w:t>&lt;</w:t>
      </w:r>
      <w:proofErr w:type="spellStart"/>
      <w:r>
        <w:rPr>
          <w:lang w:eastAsia="ko-KR"/>
        </w:rPr>
        <w:t>xsl:value-of</w:t>
      </w:r>
      <w:proofErr w:type="spellEnd"/>
      <w:r>
        <w:rPr>
          <w:lang w:eastAsia="ko-KR"/>
        </w:rPr>
        <w:t xml:space="preserve"> select="@</w:t>
      </w:r>
      <w:proofErr w:type="spellStart"/>
      <w:r>
        <w:rPr>
          <w:lang w:eastAsia="ko-KR"/>
        </w:rPr>
        <w:t>otype</w:t>
      </w:r>
      <w:proofErr w:type="spellEnd"/>
      <w:r>
        <w:rPr>
          <w:lang w:eastAsia="ko-KR"/>
        </w:rPr>
        <w:t>"/&gt;</w:t>
      </w:r>
    </w:p>
    <w:p w14:paraId="0C144FAB"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w:t>
      </w:r>
      <w:proofErr w:type="spellStart"/>
      <w:r>
        <w:rPr>
          <w:lang w:eastAsia="ko-KR"/>
        </w:rPr>
        <w:t>boolean</w:t>
      </w:r>
      <w:proofErr w:type="spellEnd"/>
      <w:r>
        <w:rPr>
          <w:lang w:eastAsia="ko-KR"/>
        </w:rPr>
        <w:t>(Assigned/Mapping)"&gt;</w:t>
      </w:r>
    </w:p>
    <w:p w14:paraId="02411968"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16786CCC"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select="Assigned/Mapping"/&gt;</w:t>
      </w:r>
    </w:p>
    <w:p w14:paraId="24F28290"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proofErr w:type="gramStart"/>
      <w:r>
        <w:rPr>
          <w:lang w:eastAsia="ko-KR"/>
        </w:rPr>
        <w:t>&gt;}&lt;</w:t>
      </w:r>
      <w:proofErr w:type="gramEnd"/>
      <w:r>
        <w:rPr>
          <w:lang w:eastAsia="ko-KR"/>
        </w:rPr>
        <w:t>/</w:t>
      </w:r>
      <w:proofErr w:type="spellStart"/>
      <w:r>
        <w:rPr>
          <w:lang w:eastAsia="ko-KR"/>
        </w:rPr>
        <w:t>xsl:text</w:t>
      </w:r>
      <w:proofErr w:type="spellEnd"/>
      <w:r>
        <w:rPr>
          <w:lang w:eastAsia="ko-KR"/>
        </w:rPr>
        <w:t>&gt;</w:t>
      </w:r>
    </w:p>
    <w:p w14:paraId="06879E7D"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1BD7E286" w14:textId="77777777" w:rsidR="00345ACB" w:rsidRPr="00CC2352" w:rsidRDefault="00345ACB" w:rsidP="001740EB">
      <w:pPr>
        <w:pStyle w:val="SchemaText"/>
        <w:rPr>
          <w:highlight w:val="white"/>
          <w:lang w:eastAsia="ko-KR"/>
        </w:rPr>
      </w:pPr>
      <w:r>
        <w:rPr>
          <w:lang w:eastAsia="ko-KR"/>
        </w:rPr>
        <w:tab/>
      </w:r>
      <w:r>
        <w:rPr>
          <w:lang w:eastAsia="ko-KR"/>
        </w:rPr>
        <w:tab/>
        <w:t>&lt;</w:t>
      </w:r>
      <w:proofErr w:type="spellStart"/>
      <w:r>
        <w:rPr>
          <w:lang w:eastAsia="ko-KR"/>
        </w:rPr>
        <w:t>xsl:text</w:t>
      </w:r>
      <w:proofErr w:type="spellEnd"/>
      <w:r>
        <w:rPr>
          <w:lang w:eastAsia="ko-KR"/>
        </w:rPr>
        <w:t>&gt;;&lt;/</w:t>
      </w:r>
      <w:proofErr w:type="spellStart"/>
      <w:r>
        <w:rPr>
          <w:lang w:eastAsia="ko-KR"/>
        </w:rPr>
        <w:t>xsl:text</w:t>
      </w:r>
      <w:proofErr w:type="spellEnd"/>
      <w:r>
        <w:rPr>
          <w:lang w:eastAsia="ko-KR"/>
        </w:rPr>
        <w:t>&gt;</w:t>
      </w:r>
    </w:p>
    <w:p w14:paraId="441A029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34E292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30FC0E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ReadAs</w:t>
      </w:r>
      <w:proofErr w:type="spellEnd"/>
      <w:r w:rsidRPr="00CC2352">
        <w:rPr>
          <w:highlight w:val="white"/>
        </w:rPr>
        <w:t>"&gt;</w:t>
      </w:r>
    </w:p>
    <w:p w14:paraId="3E698E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7280503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read as &lt;/</w:t>
      </w:r>
      <w:proofErr w:type="spellStart"/>
      <w:r w:rsidRPr="00CC2352">
        <w:rPr>
          <w:highlight w:val="white"/>
        </w:rPr>
        <w:t>xsl:text</w:t>
      </w:r>
      <w:proofErr w:type="spellEnd"/>
      <w:r w:rsidRPr="00CC2352">
        <w:rPr>
          <w:highlight w:val="white"/>
        </w:rPr>
        <w:t>&gt;</w:t>
      </w:r>
    </w:p>
    <w:p w14:paraId="3F91BE65" w14:textId="77777777" w:rsidR="00345ACB" w:rsidRDefault="00345ACB" w:rsidP="001740EB">
      <w:pPr>
        <w:pStyle w:val="SchemaText"/>
      </w:pPr>
      <w:r w:rsidRPr="00FE46C1">
        <w:rPr>
          <w:lang w:eastAsia="ko-KR"/>
        </w:rPr>
        <w:lastRenderedPageBreak/>
        <w:tab/>
      </w:r>
      <w:r w:rsidRPr="00FE46C1">
        <w:rPr>
          <w:lang w:eastAsia="ko-KR"/>
        </w:rPr>
        <w:tab/>
      </w:r>
      <w:r>
        <w:t>&lt;</w:t>
      </w:r>
      <w:proofErr w:type="spellStart"/>
      <w:r>
        <w:t>xsl:value-of</w:t>
      </w:r>
      <w:proofErr w:type="spellEnd"/>
      <w:r>
        <w:t xml:space="preserve"> select="@</w:t>
      </w:r>
      <w:proofErr w:type="spellStart"/>
      <w:r>
        <w:t>otype</w:t>
      </w:r>
      <w:proofErr w:type="spellEnd"/>
      <w:r>
        <w:t>"/&gt;</w:t>
      </w:r>
    </w:p>
    <w:p w14:paraId="55420AEC" w14:textId="77777777" w:rsidR="00345ACB" w:rsidRDefault="00345ACB" w:rsidP="001740EB">
      <w:pPr>
        <w:pStyle w:val="SchemaText"/>
      </w:pPr>
      <w:r>
        <w:tab/>
      </w:r>
      <w:r>
        <w:tab/>
        <w:t>&lt;</w:t>
      </w:r>
      <w:proofErr w:type="spellStart"/>
      <w:proofErr w:type="gramStart"/>
      <w:r>
        <w:t>xsl:if</w:t>
      </w:r>
      <w:proofErr w:type="spellEnd"/>
      <w:proofErr w:type="gramEnd"/>
      <w:r>
        <w:t xml:space="preserve"> test="</w:t>
      </w:r>
      <w:proofErr w:type="spellStart"/>
      <w:r>
        <w:t>boolean</w:t>
      </w:r>
      <w:proofErr w:type="spellEnd"/>
      <w:r>
        <w:t>(Assigned/*[1]/Mapping)"&gt;</w:t>
      </w:r>
    </w:p>
    <w:p w14:paraId="61A9DE98" w14:textId="77777777" w:rsidR="00345ACB" w:rsidRDefault="00345ACB" w:rsidP="001740EB">
      <w:pPr>
        <w:pStyle w:val="SchemaText"/>
      </w:pPr>
      <w:r>
        <w:tab/>
      </w:r>
      <w:r>
        <w:tab/>
      </w:r>
      <w:r>
        <w:tab/>
        <w:t>&lt;</w:t>
      </w:r>
      <w:proofErr w:type="spellStart"/>
      <w:r>
        <w:t>xsl:text</w:t>
      </w:r>
      <w:proofErr w:type="spellEnd"/>
      <w:r>
        <w:t>&gt; &lt;/</w:t>
      </w:r>
      <w:proofErr w:type="spellStart"/>
      <w:r>
        <w:t>xsl:text</w:t>
      </w:r>
      <w:proofErr w:type="spellEnd"/>
      <w:r>
        <w:t>&gt;</w:t>
      </w:r>
    </w:p>
    <w:p w14:paraId="4CCD4569" w14:textId="77777777" w:rsidR="00345ACB" w:rsidRDefault="00345ACB" w:rsidP="001740EB">
      <w:pPr>
        <w:pStyle w:val="SchemaText"/>
      </w:pPr>
      <w:r>
        <w:tab/>
      </w:r>
      <w:r>
        <w:tab/>
      </w:r>
      <w:r>
        <w:tab/>
        <w:t>&lt;</w:t>
      </w:r>
      <w:proofErr w:type="spellStart"/>
      <w:proofErr w:type="gramStart"/>
      <w:r>
        <w:t>xsl:choose</w:t>
      </w:r>
      <w:proofErr w:type="spellEnd"/>
      <w:proofErr w:type="gramEnd"/>
      <w:r>
        <w:t>&gt;</w:t>
      </w:r>
    </w:p>
    <w:p w14:paraId="79EC9EF7"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MinimumFrom</w:t>
      </w:r>
      <w:proofErr w:type="spellEnd"/>
      <w:r>
        <w:t>'"&gt;</w:t>
      </w:r>
    </w:p>
    <w:p w14:paraId="059B510F" w14:textId="77777777" w:rsidR="00345ACB" w:rsidRDefault="00345ACB" w:rsidP="001740EB">
      <w:pPr>
        <w:pStyle w:val="SchemaText"/>
      </w:pPr>
      <w:r>
        <w:tab/>
      </w:r>
      <w:r>
        <w:tab/>
      </w:r>
      <w:r>
        <w:tab/>
      </w:r>
      <w:r>
        <w:tab/>
      </w:r>
      <w:r>
        <w:tab/>
        <w:t>&lt;</w:t>
      </w:r>
      <w:proofErr w:type="spellStart"/>
      <w:r>
        <w:t>xsl:text</w:t>
      </w:r>
      <w:proofErr w:type="spellEnd"/>
      <w:r>
        <w:t>&gt;minimum&lt;/</w:t>
      </w:r>
      <w:proofErr w:type="spellStart"/>
      <w:r>
        <w:t>xsl:text</w:t>
      </w:r>
      <w:proofErr w:type="spellEnd"/>
      <w:r>
        <w:t>&gt;</w:t>
      </w:r>
    </w:p>
    <w:p w14:paraId="32817282"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2B12B8B3"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MaximumFrom</w:t>
      </w:r>
      <w:proofErr w:type="spellEnd"/>
      <w:r>
        <w:t>'"&gt;</w:t>
      </w:r>
    </w:p>
    <w:p w14:paraId="08446BD8" w14:textId="77777777" w:rsidR="00345ACB" w:rsidRDefault="00345ACB" w:rsidP="001740EB">
      <w:pPr>
        <w:pStyle w:val="SchemaText"/>
      </w:pPr>
      <w:r>
        <w:tab/>
      </w:r>
      <w:r>
        <w:tab/>
      </w:r>
      <w:r>
        <w:tab/>
      </w:r>
      <w:r>
        <w:tab/>
      </w:r>
      <w:r>
        <w:tab/>
        <w:t>&lt;</w:t>
      </w:r>
      <w:proofErr w:type="spellStart"/>
      <w:r>
        <w:t>xsl:text</w:t>
      </w:r>
      <w:proofErr w:type="spellEnd"/>
      <w:r>
        <w:t>&gt;maximum&lt;/</w:t>
      </w:r>
      <w:proofErr w:type="spellStart"/>
      <w:r>
        <w:t>xsl:text</w:t>
      </w:r>
      <w:proofErr w:type="spellEnd"/>
      <w:r>
        <w:t>&gt;</w:t>
      </w:r>
    </w:p>
    <w:p w14:paraId="43E9F584"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017C9DB3"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LastFrom</w:t>
      </w:r>
      <w:proofErr w:type="spellEnd"/>
      <w:r>
        <w:t>'"&gt;</w:t>
      </w:r>
    </w:p>
    <w:p w14:paraId="24BAA037" w14:textId="77777777" w:rsidR="00345ACB" w:rsidRDefault="00345ACB" w:rsidP="001740EB">
      <w:pPr>
        <w:pStyle w:val="SchemaText"/>
      </w:pPr>
      <w:r>
        <w:tab/>
      </w:r>
      <w:r>
        <w:tab/>
      </w:r>
      <w:r>
        <w:tab/>
      </w:r>
      <w:r>
        <w:tab/>
      </w:r>
      <w:r>
        <w:tab/>
        <w:t>&lt;</w:t>
      </w:r>
      <w:proofErr w:type="spellStart"/>
      <w:r>
        <w:t>xsl:text</w:t>
      </w:r>
      <w:proofErr w:type="spellEnd"/>
      <w:r>
        <w:t>&gt;last&lt;/</w:t>
      </w:r>
      <w:proofErr w:type="spellStart"/>
      <w:r>
        <w:t>xsl:text</w:t>
      </w:r>
      <w:proofErr w:type="spellEnd"/>
      <w:r>
        <w:t>&gt;</w:t>
      </w:r>
    </w:p>
    <w:p w14:paraId="26A11CB3"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0DD6BF48"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FirstFrom</w:t>
      </w:r>
      <w:proofErr w:type="spellEnd"/>
      <w:r>
        <w:t>'"&gt;</w:t>
      </w:r>
    </w:p>
    <w:p w14:paraId="0274EA7D" w14:textId="77777777" w:rsidR="00345ACB" w:rsidRDefault="00345ACB" w:rsidP="001740EB">
      <w:pPr>
        <w:pStyle w:val="SchemaText"/>
      </w:pPr>
      <w:r>
        <w:tab/>
      </w:r>
      <w:r>
        <w:tab/>
      </w:r>
      <w:r>
        <w:tab/>
      </w:r>
      <w:r>
        <w:tab/>
      </w:r>
      <w:r>
        <w:tab/>
        <w:t>&lt;</w:t>
      </w:r>
      <w:proofErr w:type="spellStart"/>
      <w:r>
        <w:t>xsl:text</w:t>
      </w:r>
      <w:proofErr w:type="spellEnd"/>
      <w:r>
        <w:t>&gt;first&lt;/</w:t>
      </w:r>
      <w:proofErr w:type="spellStart"/>
      <w:r>
        <w:t>xsl:text</w:t>
      </w:r>
      <w:proofErr w:type="spellEnd"/>
      <w:r>
        <w:t>&gt;</w:t>
      </w:r>
    </w:p>
    <w:p w14:paraId="5A547784"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7579EAB1"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EarliestFrom</w:t>
      </w:r>
      <w:proofErr w:type="spellEnd"/>
      <w:r>
        <w:t>'"&gt;</w:t>
      </w:r>
    </w:p>
    <w:p w14:paraId="612D7864" w14:textId="77777777" w:rsidR="00345ACB" w:rsidRDefault="00345ACB" w:rsidP="001740EB">
      <w:pPr>
        <w:pStyle w:val="SchemaText"/>
      </w:pPr>
      <w:r>
        <w:tab/>
      </w:r>
      <w:r>
        <w:tab/>
      </w:r>
      <w:r>
        <w:tab/>
      </w:r>
      <w:r>
        <w:tab/>
      </w:r>
      <w:r>
        <w:tab/>
        <w:t>&lt;</w:t>
      </w:r>
      <w:proofErr w:type="spellStart"/>
      <w:r>
        <w:t>xsl:text</w:t>
      </w:r>
      <w:proofErr w:type="spellEnd"/>
      <w:r>
        <w:t>&gt;earliest&lt;/</w:t>
      </w:r>
      <w:proofErr w:type="spellStart"/>
      <w:r>
        <w:t>xsl:text</w:t>
      </w:r>
      <w:proofErr w:type="spellEnd"/>
      <w:r>
        <w:t>&gt;</w:t>
      </w:r>
    </w:p>
    <w:p w14:paraId="28708A58"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007808AC" w14:textId="77777777" w:rsidR="00345ACB" w:rsidRDefault="00345ACB" w:rsidP="001740EB">
      <w:pPr>
        <w:pStyle w:val="SchemaText"/>
      </w:pPr>
      <w:r>
        <w:tab/>
      </w:r>
      <w:r>
        <w:tab/>
      </w:r>
      <w:r>
        <w:tab/>
      </w:r>
      <w:r>
        <w:tab/>
        <w:t>&lt;</w:t>
      </w:r>
      <w:proofErr w:type="spellStart"/>
      <w:proofErr w:type="gramStart"/>
      <w:r>
        <w:t>xsl:when</w:t>
      </w:r>
      <w:proofErr w:type="spellEnd"/>
      <w:proofErr w:type="gramEnd"/>
      <w:r>
        <w:t xml:space="preserve"> test="name(Assigned/*[1])='</w:t>
      </w:r>
      <w:proofErr w:type="spellStart"/>
      <w:r>
        <w:t>LatestFrom</w:t>
      </w:r>
      <w:proofErr w:type="spellEnd"/>
      <w:r>
        <w:t>'"&gt;</w:t>
      </w:r>
    </w:p>
    <w:p w14:paraId="17F15287" w14:textId="77777777" w:rsidR="00345ACB" w:rsidRDefault="00345ACB" w:rsidP="001740EB">
      <w:pPr>
        <w:pStyle w:val="SchemaText"/>
      </w:pPr>
      <w:r>
        <w:tab/>
      </w:r>
      <w:r>
        <w:tab/>
      </w:r>
      <w:r>
        <w:tab/>
      </w:r>
      <w:r>
        <w:tab/>
      </w:r>
      <w:r>
        <w:tab/>
        <w:t>&lt;</w:t>
      </w:r>
      <w:proofErr w:type="spellStart"/>
      <w:r>
        <w:t>xsl:text</w:t>
      </w:r>
      <w:proofErr w:type="spellEnd"/>
      <w:r>
        <w:t>&gt;latest&lt;/</w:t>
      </w:r>
      <w:proofErr w:type="spellStart"/>
      <w:r>
        <w:t>xsl:text</w:t>
      </w:r>
      <w:proofErr w:type="spellEnd"/>
      <w:r>
        <w:t>&gt;</w:t>
      </w:r>
    </w:p>
    <w:p w14:paraId="1FF7C6AF" w14:textId="77777777" w:rsidR="00345ACB" w:rsidRDefault="00345ACB" w:rsidP="001740EB">
      <w:pPr>
        <w:pStyle w:val="SchemaText"/>
      </w:pPr>
      <w:r>
        <w:tab/>
      </w:r>
      <w:r>
        <w:tab/>
      </w:r>
      <w:r>
        <w:tab/>
      </w:r>
      <w:r>
        <w:tab/>
        <w:t>&lt;/</w:t>
      </w:r>
      <w:proofErr w:type="spellStart"/>
      <w:proofErr w:type="gramStart"/>
      <w:r>
        <w:t>xsl:when</w:t>
      </w:r>
      <w:proofErr w:type="spellEnd"/>
      <w:proofErr w:type="gramEnd"/>
      <w:r>
        <w:t>&gt;</w:t>
      </w:r>
    </w:p>
    <w:p w14:paraId="7F8DEB0B" w14:textId="77777777" w:rsidR="00345ACB" w:rsidRDefault="00345ACB" w:rsidP="001740EB">
      <w:pPr>
        <w:pStyle w:val="SchemaText"/>
      </w:pPr>
      <w:r>
        <w:tab/>
      </w:r>
      <w:r>
        <w:tab/>
      </w:r>
      <w:r>
        <w:tab/>
      </w:r>
      <w:r>
        <w:tab/>
        <w:t>&lt;</w:t>
      </w:r>
      <w:proofErr w:type="spellStart"/>
      <w:proofErr w:type="gramStart"/>
      <w:r>
        <w:t>xsl:otherwise</w:t>
      </w:r>
      <w:proofErr w:type="spellEnd"/>
      <w:proofErr w:type="gramEnd"/>
      <w:r>
        <w:t>&gt;</w:t>
      </w:r>
    </w:p>
    <w:p w14:paraId="027F07CA" w14:textId="77777777" w:rsidR="00345ACB" w:rsidRDefault="00345ACB" w:rsidP="001740EB">
      <w:pPr>
        <w:pStyle w:val="SchemaText"/>
      </w:pPr>
      <w:r>
        <w:tab/>
      </w:r>
      <w:r>
        <w:tab/>
      </w:r>
      <w:r>
        <w:tab/>
      </w:r>
      <w:r>
        <w:tab/>
      </w:r>
      <w:r>
        <w:tab/>
        <w:t>&lt;</w:t>
      </w:r>
      <w:proofErr w:type="spellStart"/>
      <w:r>
        <w:t>xsl:value-of</w:t>
      </w:r>
      <w:proofErr w:type="spellEnd"/>
      <w:r>
        <w:t xml:space="preserve"> select="translate(</w:t>
      </w:r>
      <w:proofErr w:type="gramStart"/>
      <w:r>
        <w:t>name(</w:t>
      </w:r>
      <w:proofErr w:type="gramEnd"/>
      <w:r>
        <w:t>Assigned/*[1]), '</w:t>
      </w:r>
      <w:proofErr w:type="spellStart"/>
      <w:r>
        <w:t>ABCDEFGHIJKLMNOPQRSTUVWXYZ</w:t>
      </w:r>
      <w:proofErr w:type="spellEnd"/>
      <w:r>
        <w:t>', '</w:t>
      </w:r>
      <w:proofErr w:type="spellStart"/>
      <w:r>
        <w:t>abcdefghijklmnopqrstuvwxyz</w:t>
      </w:r>
      <w:proofErr w:type="spellEnd"/>
      <w:r>
        <w:t>')"/&gt;</w:t>
      </w:r>
    </w:p>
    <w:p w14:paraId="5E5A72C6" w14:textId="77777777" w:rsidR="00345ACB" w:rsidRDefault="00345ACB" w:rsidP="001740EB">
      <w:pPr>
        <w:pStyle w:val="SchemaText"/>
      </w:pPr>
      <w:r>
        <w:tab/>
      </w:r>
      <w:r>
        <w:tab/>
      </w:r>
      <w:r>
        <w:tab/>
      </w:r>
      <w:r>
        <w:tab/>
        <w:t>&lt;/</w:t>
      </w:r>
      <w:proofErr w:type="spellStart"/>
      <w:proofErr w:type="gramStart"/>
      <w:r>
        <w:t>xsl:otherwise</w:t>
      </w:r>
      <w:proofErr w:type="spellEnd"/>
      <w:proofErr w:type="gramEnd"/>
      <w:r>
        <w:t>&gt;</w:t>
      </w:r>
    </w:p>
    <w:p w14:paraId="4EF1FE15" w14:textId="77777777" w:rsidR="00345ACB" w:rsidRDefault="00345ACB" w:rsidP="001740EB">
      <w:pPr>
        <w:pStyle w:val="SchemaText"/>
      </w:pPr>
      <w:r>
        <w:tab/>
      </w:r>
      <w:r>
        <w:tab/>
      </w:r>
      <w:r>
        <w:tab/>
        <w:t>&lt;/</w:t>
      </w:r>
      <w:proofErr w:type="spellStart"/>
      <w:proofErr w:type="gramStart"/>
      <w:r>
        <w:t>xsl:choose</w:t>
      </w:r>
      <w:proofErr w:type="spellEnd"/>
      <w:proofErr w:type="gramEnd"/>
      <w:r>
        <w:t>&gt;</w:t>
      </w:r>
    </w:p>
    <w:p w14:paraId="34AD488A" w14:textId="77777777" w:rsidR="00345ACB" w:rsidRDefault="00345ACB" w:rsidP="001740EB">
      <w:pPr>
        <w:pStyle w:val="SchemaText"/>
      </w:pPr>
      <w:r>
        <w:tab/>
      </w:r>
      <w:r>
        <w:tab/>
        <w:t>&lt;/</w:t>
      </w:r>
      <w:proofErr w:type="spellStart"/>
      <w:proofErr w:type="gramStart"/>
      <w:r>
        <w:t>xsl:if</w:t>
      </w:r>
      <w:proofErr w:type="spellEnd"/>
      <w:proofErr w:type="gramEnd"/>
      <w:r>
        <w:t>&gt;</w:t>
      </w:r>
    </w:p>
    <w:p w14:paraId="76C4B8F6" w14:textId="77777777" w:rsidR="00345ACB" w:rsidRDefault="00345ACB" w:rsidP="001740EB">
      <w:pPr>
        <w:pStyle w:val="SchemaText"/>
      </w:pPr>
      <w:r>
        <w:tab/>
      </w:r>
      <w:r>
        <w:tab/>
        <w:t>&lt;</w:t>
      </w:r>
      <w:proofErr w:type="spellStart"/>
      <w:proofErr w:type="gramStart"/>
      <w:r>
        <w:t>xsl:if</w:t>
      </w:r>
      <w:proofErr w:type="spellEnd"/>
      <w:proofErr w:type="gramEnd"/>
      <w:r>
        <w:t xml:space="preserve"> test="</w:t>
      </w:r>
      <w:proofErr w:type="spellStart"/>
      <w:r>
        <w:t>boolean</w:t>
      </w:r>
      <w:proofErr w:type="spellEnd"/>
      <w:r>
        <w:t>(name(Assigned/*[1]/*[2])='Mapping')"&gt;</w:t>
      </w:r>
    </w:p>
    <w:p w14:paraId="73F8A59B" w14:textId="77777777" w:rsidR="00345ACB" w:rsidRDefault="00345ACB" w:rsidP="001740EB">
      <w:pPr>
        <w:pStyle w:val="SchemaText"/>
      </w:pPr>
      <w:r>
        <w:tab/>
      </w:r>
      <w:r>
        <w:tab/>
      </w:r>
      <w:r>
        <w:tab/>
        <w:t>&lt;</w:t>
      </w:r>
      <w:proofErr w:type="spellStart"/>
      <w:r>
        <w:t>xsl:text</w:t>
      </w:r>
      <w:proofErr w:type="spellEnd"/>
      <w:r>
        <w:t>&gt; &lt;/</w:t>
      </w:r>
      <w:proofErr w:type="spellStart"/>
      <w:r>
        <w:t>xsl:text</w:t>
      </w:r>
      <w:proofErr w:type="spellEnd"/>
      <w:r>
        <w:t>&gt;</w:t>
      </w:r>
    </w:p>
    <w:p w14:paraId="24F62F69" w14:textId="77777777" w:rsidR="00345ACB" w:rsidRDefault="00345ACB" w:rsidP="001740EB">
      <w:pPr>
        <w:pStyle w:val="SchemaText"/>
      </w:pPr>
      <w:r>
        <w:tab/>
      </w:r>
      <w:r>
        <w:tab/>
      </w:r>
      <w:r>
        <w:tab/>
        <w:t>&lt;</w:t>
      </w:r>
      <w:proofErr w:type="spellStart"/>
      <w:r>
        <w:t>xsl:value-of</w:t>
      </w:r>
      <w:proofErr w:type="spellEnd"/>
      <w:r>
        <w:t xml:space="preserve"> select="Assigned/*[1]/*[1]"/&gt;</w:t>
      </w:r>
    </w:p>
    <w:p w14:paraId="13858B9D" w14:textId="77777777" w:rsidR="00345ACB" w:rsidRDefault="00345ACB" w:rsidP="001740EB">
      <w:pPr>
        <w:pStyle w:val="SchemaText"/>
      </w:pPr>
      <w:r>
        <w:tab/>
      </w:r>
      <w:r>
        <w:tab/>
      </w:r>
      <w:r>
        <w:tab/>
        <w:t>&lt;</w:t>
      </w:r>
      <w:proofErr w:type="spellStart"/>
      <w:r>
        <w:t>xsl:text</w:t>
      </w:r>
      <w:proofErr w:type="spellEnd"/>
      <w:r>
        <w:t>&gt; from&lt;/</w:t>
      </w:r>
      <w:proofErr w:type="spellStart"/>
      <w:r>
        <w:t>xsl:text</w:t>
      </w:r>
      <w:proofErr w:type="spellEnd"/>
      <w:r>
        <w:t>&gt;</w:t>
      </w:r>
    </w:p>
    <w:p w14:paraId="0549CFEB" w14:textId="77777777" w:rsidR="00345ACB" w:rsidRPr="00CC2352" w:rsidRDefault="00345ACB" w:rsidP="001740EB">
      <w:pPr>
        <w:pStyle w:val="SchemaText"/>
        <w:rPr>
          <w:highlight w:val="white"/>
        </w:rPr>
      </w:pPr>
      <w:r>
        <w:tab/>
      </w:r>
      <w:r>
        <w:tab/>
        <w:t>&lt;/</w:t>
      </w:r>
      <w:proofErr w:type="spellStart"/>
      <w:proofErr w:type="gramStart"/>
      <w:r>
        <w:t>xsl:if</w:t>
      </w:r>
      <w:proofErr w:type="spellEnd"/>
      <w:proofErr w:type="gramEnd"/>
      <w:r>
        <w:t>&gt;</w:t>
      </w:r>
    </w:p>
    <w:p w14:paraId="7BBA2197"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xsl:choose</w:t>
      </w:r>
      <w:proofErr w:type="spellEnd"/>
      <w:proofErr w:type="gramEnd"/>
      <w:r>
        <w:t>&gt;</w:t>
      </w:r>
    </w:p>
    <w:p w14:paraId="2EA7990A"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w:t>
      </w:r>
      <w:proofErr w:type="spellStart"/>
      <w:r>
        <w:t>ReadWhere</w:t>
      </w:r>
      <w:proofErr w:type="spellEnd"/>
      <w:r>
        <w:t>)"&gt;&lt;</w:t>
      </w:r>
      <w:proofErr w:type="spellStart"/>
      <w:r>
        <w:t>xsl:text</w:t>
      </w:r>
      <w:proofErr w:type="spellEnd"/>
      <w:r>
        <w:t>&gt; ({&lt;/</w:t>
      </w:r>
      <w:proofErr w:type="spellStart"/>
      <w:r>
        <w:t>xsl:text</w:t>
      </w:r>
      <w:proofErr w:type="spellEnd"/>
      <w:r>
        <w:t>&gt;&lt;/</w:t>
      </w:r>
      <w:proofErr w:type="spellStart"/>
      <w:r>
        <w:t>xsl:when</w:t>
      </w:r>
      <w:proofErr w:type="spellEnd"/>
      <w:r>
        <w:t>&gt;</w:t>
      </w:r>
    </w:p>
    <w:p w14:paraId="6EA6DFC9" w14:textId="77777777" w:rsidR="00345ACB" w:rsidRDefault="00345ACB" w:rsidP="001740EB">
      <w:pPr>
        <w:pStyle w:val="SchemaText"/>
      </w:pPr>
      <w:r>
        <w:tab/>
      </w:r>
      <w:r>
        <w:tab/>
      </w:r>
      <w:r>
        <w:tab/>
        <w:t>&lt;</w:t>
      </w:r>
      <w:proofErr w:type="spellStart"/>
      <w:proofErr w:type="gramStart"/>
      <w:r>
        <w:t>xsl:otherwise</w:t>
      </w:r>
      <w:proofErr w:type="spellEnd"/>
      <w:proofErr w:type="gramEnd"/>
      <w:r>
        <w:t>&gt;&lt;</w:t>
      </w:r>
      <w:proofErr w:type="spellStart"/>
      <w:r>
        <w:t>xsl:text</w:t>
      </w:r>
      <w:proofErr w:type="spellEnd"/>
      <w:r>
        <w:t>&gt; {&lt;/</w:t>
      </w:r>
      <w:proofErr w:type="spellStart"/>
      <w:r>
        <w:t>xsl:text</w:t>
      </w:r>
      <w:proofErr w:type="spellEnd"/>
      <w:r>
        <w:t>&gt;&lt;/</w:t>
      </w:r>
      <w:proofErr w:type="spellStart"/>
      <w:r>
        <w:t>xsl:otherwise</w:t>
      </w:r>
      <w:proofErr w:type="spellEnd"/>
      <w:r>
        <w:t>&gt;</w:t>
      </w:r>
    </w:p>
    <w:p w14:paraId="12E402FB" w14:textId="77777777" w:rsidR="00345ACB" w:rsidRDefault="00345ACB" w:rsidP="001740EB">
      <w:pPr>
        <w:pStyle w:val="SchemaText"/>
      </w:pPr>
      <w:r>
        <w:tab/>
      </w:r>
      <w:r>
        <w:tab/>
        <w:t>&lt;/</w:t>
      </w:r>
      <w:proofErr w:type="spellStart"/>
      <w:proofErr w:type="gramStart"/>
      <w:r>
        <w:t>xsl:choose</w:t>
      </w:r>
      <w:proofErr w:type="spellEnd"/>
      <w:proofErr w:type="gramEnd"/>
      <w:r>
        <w:t>&gt;</w:t>
      </w:r>
    </w:p>
    <w:p w14:paraId="50530C75"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select="Assigned//Mapping"/&gt;</w:t>
      </w:r>
    </w:p>
    <w:p w14:paraId="1D11C3F7" w14:textId="77777777" w:rsidR="00345ACB" w:rsidRDefault="00345ACB" w:rsidP="001740EB">
      <w:pPr>
        <w:pStyle w:val="SchemaText"/>
      </w:pPr>
      <w:r>
        <w:tab/>
      </w:r>
      <w:r>
        <w:tab/>
        <w:t>&lt;</w:t>
      </w:r>
      <w:proofErr w:type="spellStart"/>
      <w:r>
        <w:t>xsl:text</w:t>
      </w:r>
      <w:proofErr w:type="spellEnd"/>
      <w:proofErr w:type="gramStart"/>
      <w:r>
        <w:t>&gt;}&lt;</w:t>
      </w:r>
      <w:proofErr w:type="gramEnd"/>
      <w:r>
        <w:t>/</w:t>
      </w:r>
      <w:proofErr w:type="spellStart"/>
      <w:r>
        <w:t>xsl:text</w:t>
      </w:r>
      <w:proofErr w:type="spellEnd"/>
      <w:r>
        <w:t>&gt;</w:t>
      </w:r>
    </w:p>
    <w:p w14:paraId="4D979DF1"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select="Assigned/</w:t>
      </w:r>
      <w:proofErr w:type="spellStart"/>
      <w:r>
        <w:t>ReadWhere</w:t>
      </w:r>
      <w:proofErr w:type="spellEnd"/>
      <w:r>
        <w:t>"/&gt;</w:t>
      </w:r>
    </w:p>
    <w:p w14:paraId="4C92FDC4" w14:textId="77777777" w:rsidR="00345ACB" w:rsidRDefault="00345ACB" w:rsidP="001740EB">
      <w:pPr>
        <w:pStyle w:val="SchemaText"/>
      </w:pPr>
      <w:r>
        <w:tab/>
      </w:r>
      <w:r>
        <w:tab/>
        <w:t>&lt;</w:t>
      </w:r>
      <w:proofErr w:type="spellStart"/>
      <w:proofErr w:type="gramStart"/>
      <w:r>
        <w:t>xsl:if</w:t>
      </w:r>
      <w:proofErr w:type="spellEnd"/>
      <w:proofErr w:type="gramEnd"/>
      <w:r>
        <w:t xml:space="preserve"> test="</w:t>
      </w:r>
      <w:proofErr w:type="spellStart"/>
      <w:r>
        <w:t>boolean</w:t>
      </w:r>
      <w:proofErr w:type="spellEnd"/>
      <w:r>
        <w:t>(.//</w:t>
      </w:r>
      <w:proofErr w:type="spellStart"/>
      <w:r>
        <w:t>ReadWhere</w:t>
      </w:r>
      <w:proofErr w:type="spellEnd"/>
      <w:r>
        <w:t>)"&gt;&lt;</w:t>
      </w:r>
      <w:proofErr w:type="spellStart"/>
      <w:r>
        <w:t>xsl:text</w:t>
      </w:r>
      <w:proofErr w:type="spellEnd"/>
      <w:r>
        <w:t>&gt;)&lt;/</w:t>
      </w:r>
      <w:proofErr w:type="spellStart"/>
      <w:r>
        <w:t>xsl:text</w:t>
      </w:r>
      <w:proofErr w:type="spellEnd"/>
      <w:r>
        <w:t>&gt;&lt;/</w:t>
      </w:r>
      <w:proofErr w:type="spellStart"/>
      <w:r>
        <w:t>xsl:if</w:t>
      </w:r>
      <w:proofErr w:type="spellEnd"/>
      <w:r>
        <w:t>&gt;</w:t>
      </w:r>
    </w:p>
    <w:p w14:paraId="3E1E3287" w14:textId="77777777" w:rsidR="00345ACB" w:rsidRDefault="00345ACB" w:rsidP="001740EB">
      <w:pPr>
        <w:pStyle w:val="SchemaText"/>
        <w:rPr>
          <w:lang w:eastAsia="ko-KR"/>
        </w:rPr>
      </w:pPr>
      <w:r>
        <w:tab/>
      </w:r>
      <w:r>
        <w:tab/>
        <w:t>&lt;</w:t>
      </w:r>
      <w:proofErr w:type="spellStart"/>
      <w:r>
        <w:t>xsl:text</w:t>
      </w:r>
      <w:proofErr w:type="spellEnd"/>
      <w:r>
        <w:t>&gt;;&lt;/</w:t>
      </w:r>
      <w:proofErr w:type="spellStart"/>
      <w:r>
        <w:t>xsl:text</w:t>
      </w:r>
      <w:proofErr w:type="spellEnd"/>
      <w:r>
        <w:t>&gt;</w:t>
      </w:r>
    </w:p>
    <w:p w14:paraId="2785353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3C57667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0026A6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PeriodicTrigger</w:t>
      </w:r>
      <w:proofErr w:type="spellEnd"/>
      <w:r w:rsidRPr="00CC2352">
        <w:rPr>
          <w:highlight w:val="white"/>
        </w:rPr>
        <w:t>"&gt;</w:t>
      </w:r>
    </w:p>
    <w:p w14:paraId="77B99BD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&gt;every &lt;/</w:t>
      </w:r>
      <w:proofErr w:type="spellStart"/>
      <w:r w:rsidRPr="00CC2352">
        <w:rPr>
          <w:highlight w:val="white"/>
        </w:rPr>
        <w:t>xsl:text</w:t>
      </w:r>
      <w:proofErr w:type="spellEnd"/>
      <w:r w:rsidRPr="00CC2352">
        <w:rPr>
          <w:highlight w:val="white"/>
        </w:rPr>
        <w:t>&gt;</w:t>
      </w:r>
    </w:p>
    <w:p w14:paraId="269D0C9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select="Every</w:t>
      </w:r>
      <w:r>
        <w:rPr>
          <w:highlight w:val="white"/>
          <w:lang w:eastAsia="ko-KR"/>
        </w:rPr>
        <w:t>/*</w:t>
      </w:r>
      <w:r w:rsidRPr="00CC2352">
        <w:rPr>
          <w:highlight w:val="white"/>
        </w:rPr>
        <w:t>"/&gt;</w:t>
      </w:r>
    </w:p>
    <w:p w14:paraId="71F97B3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for &lt;/</w:t>
      </w:r>
      <w:proofErr w:type="spellStart"/>
      <w:r w:rsidRPr="00CC2352">
        <w:rPr>
          <w:highlight w:val="white"/>
        </w:rPr>
        <w:t>xsl:text</w:t>
      </w:r>
      <w:proofErr w:type="spellEnd"/>
      <w:r w:rsidRPr="00CC2352">
        <w:rPr>
          <w:highlight w:val="white"/>
        </w:rPr>
        <w:t>&gt;</w:t>
      </w:r>
    </w:p>
    <w:p w14:paraId="0AF9A057" w14:textId="77777777" w:rsidR="00345ACB" w:rsidRDefault="00345ACB" w:rsidP="001740EB">
      <w:pPr>
        <w:pStyle w:val="SchemaText"/>
        <w:rPr>
          <w:highlight w:val="white"/>
          <w:lang w:eastAsia="ko-KR"/>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select="For/*"/&gt;</w:t>
      </w:r>
    </w:p>
    <w:p w14:paraId="2588E0AE" w14:textId="77777777" w:rsidR="00345ACB" w:rsidRPr="00CC2352" w:rsidRDefault="00345ACB" w:rsidP="001740EB">
      <w:pPr>
        <w:pStyle w:val="SchemaText"/>
        <w:rPr>
          <w:highlight w:val="white"/>
          <w:lang w:eastAsia="ko-KR"/>
        </w:rPr>
      </w:pPr>
      <w:r w:rsidRPr="00FE46C1">
        <w:rPr>
          <w:lang w:eastAsia="ko-KR"/>
        </w:rPr>
        <w:tab/>
      </w:r>
      <w:r w:rsidRPr="00FE46C1">
        <w:rPr>
          <w:lang w:eastAsia="ko-KR"/>
        </w:rPr>
        <w:tab/>
        <w:t>&lt;</w:t>
      </w:r>
      <w:proofErr w:type="spellStart"/>
      <w:r w:rsidRPr="00FE46C1">
        <w:rPr>
          <w:lang w:eastAsia="ko-KR"/>
        </w:rPr>
        <w:t>xsl:text</w:t>
      </w:r>
      <w:proofErr w:type="spellEnd"/>
      <w:r w:rsidRPr="00FE46C1">
        <w:rPr>
          <w:lang w:eastAsia="ko-KR"/>
        </w:rPr>
        <w:t>&gt; starting &lt;/</w:t>
      </w:r>
      <w:proofErr w:type="spellStart"/>
      <w:r w:rsidRPr="00FE46C1">
        <w:rPr>
          <w:lang w:eastAsia="ko-KR"/>
        </w:rPr>
        <w:t>xsl:text</w:t>
      </w:r>
      <w:proofErr w:type="spellEnd"/>
      <w:r w:rsidRPr="00FE46C1">
        <w:rPr>
          <w:lang w:eastAsia="ko-KR"/>
        </w:rPr>
        <w:t>&gt;</w:t>
      </w:r>
    </w:p>
    <w:p w14:paraId="0F203A1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select="Starting</w:t>
      </w:r>
      <w:r>
        <w:rPr>
          <w:highlight w:val="white"/>
          <w:lang w:eastAsia="ko-KR"/>
        </w:rPr>
        <w:t>/*</w:t>
      </w:r>
      <w:r w:rsidRPr="00CC2352">
        <w:rPr>
          <w:highlight w:val="white"/>
        </w:rPr>
        <w:t>"/&gt;</w:t>
      </w:r>
    </w:p>
    <w:p w14:paraId="62617E1D"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xsl:if</w:t>
      </w:r>
      <w:proofErr w:type="spellEnd"/>
      <w:proofErr w:type="gramEnd"/>
      <w:r>
        <w:t xml:space="preserve"> test="Until"&gt;</w:t>
      </w:r>
    </w:p>
    <w:p w14:paraId="512FFEBE" w14:textId="77777777" w:rsidR="00345ACB" w:rsidRDefault="00345ACB" w:rsidP="001740EB">
      <w:pPr>
        <w:pStyle w:val="SchemaText"/>
      </w:pPr>
      <w:r>
        <w:tab/>
      </w:r>
      <w:r>
        <w:tab/>
      </w:r>
      <w:r>
        <w:tab/>
        <w:t>&lt;</w:t>
      </w:r>
      <w:proofErr w:type="spellStart"/>
      <w:r>
        <w:t>xsl:text</w:t>
      </w:r>
      <w:proofErr w:type="spellEnd"/>
      <w:r>
        <w:t>&gt; until &lt;/</w:t>
      </w:r>
      <w:proofErr w:type="spellStart"/>
      <w:r>
        <w:t>xsl:text</w:t>
      </w:r>
      <w:proofErr w:type="spellEnd"/>
      <w:r>
        <w:t>&gt;</w:t>
      </w:r>
    </w:p>
    <w:p w14:paraId="394CA18E" w14:textId="77777777" w:rsidR="00345ACB" w:rsidRDefault="00345ACB" w:rsidP="001740EB">
      <w:pPr>
        <w:pStyle w:val="SchemaText"/>
      </w:pPr>
      <w:r>
        <w:tab/>
      </w:r>
      <w:r>
        <w:tab/>
      </w:r>
      <w:r>
        <w:tab/>
        <w:t>&lt;</w:t>
      </w:r>
      <w:proofErr w:type="spellStart"/>
      <w:proofErr w:type="gramStart"/>
      <w:r>
        <w:t>xsl:apply</w:t>
      </w:r>
      <w:proofErr w:type="gramEnd"/>
      <w:r>
        <w:t>-templates</w:t>
      </w:r>
      <w:proofErr w:type="spellEnd"/>
      <w:r>
        <w:t xml:space="preserve"> select="Until/*"/&gt;</w:t>
      </w:r>
    </w:p>
    <w:p w14:paraId="4BDE98F4" w14:textId="77777777" w:rsidR="00345ACB" w:rsidRDefault="00345ACB" w:rsidP="001740EB">
      <w:pPr>
        <w:pStyle w:val="SchemaText"/>
        <w:rPr>
          <w:lang w:eastAsia="ko-KR"/>
        </w:rPr>
      </w:pPr>
      <w:r>
        <w:tab/>
      </w:r>
      <w:r>
        <w:tab/>
        <w:t>&lt;/</w:t>
      </w:r>
      <w:proofErr w:type="spellStart"/>
      <w:proofErr w:type="gramStart"/>
      <w:r>
        <w:t>xsl:if</w:t>
      </w:r>
      <w:proofErr w:type="spellEnd"/>
      <w:proofErr w:type="gramEnd"/>
      <w:r>
        <w:t>&gt;</w:t>
      </w:r>
    </w:p>
    <w:p w14:paraId="359EB6B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4D4377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match="Conclude"&gt;</w:t>
      </w:r>
    </w:p>
    <w:p w14:paraId="7C5F9CE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&gt;conclude &lt;/</w:t>
      </w:r>
      <w:proofErr w:type="spellStart"/>
      <w:r w:rsidRPr="00CC2352">
        <w:rPr>
          <w:highlight w:val="white"/>
        </w:rPr>
        <w:t>xsl:text</w:t>
      </w:r>
      <w:proofErr w:type="spellEnd"/>
      <w:r w:rsidRPr="00CC2352">
        <w:rPr>
          <w:highlight w:val="white"/>
        </w:rPr>
        <w:t>&gt;</w:t>
      </w:r>
    </w:p>
    <w:p w14:paraId="7B1416B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4CB997E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0705056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66AE339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3FEE20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match="New"&gt;</w:t>
      </w:r>
    </w:p>
    <w:p w14:paraId="2432182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0D4B84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 :</w:t>
      </w:r>
      <w:proofErr w:type="gramEnd"/>
      <w:r w:rsidRPr="00CC2352">
        <w:rPr>
          <w:highlight w:val="white"/>
        </w:rPr>
        <w:t>= new &lt;/</w:t>
      </w:r>
      <w:proofErr w:type="spellStart"/>
      <w:r w:rsidRPr="00CC2352">
        <w:rPr>
          <w:highlight w:val="white"/>
        </w:rPr>
        <w:t>xsl:text</w:t>
      </w:r>
      <w:proofErr w:type="spellEnd"/>
      <w:r w:rsidRPr="00CC2352">
        <w:rPr>
          <w:highlight w:val="white"/>
        </w:rPr>
        <w:t>&gt;</w:t>
      </w:r>
    </w:p>
    <w:p w14:paraId="6BAE5328"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xsl:apply</w:t>
      </w:r>
      <w:proofErr w:type="gramEnd"/>
      <w:r>
        <w:t>-templates</w:t>
      </w:r>
      <w:proofErr w:type="spellEnd"/>
      <w:r>
        <w:t xml:space="preserve"> select="Assigned/</w:t>
      </w:r>
      <w:proofErr w:type="spellStart"/>
      <w:r>
        <w:t>ObjectIdentifier</w:t>
      </w:r>
      <w:proofErr w:type="spellEnd"/>
      <w:r>
        <w:t>/@var"/&gt;</w:t>
      </w:r>
    </w:p>
    <w:p w14:paraId="19B91DCB" w14:textId="77777777" w:rsidR="00345ACB" w:rsidRDefault="00345ACB" w:rsidP="001740EB">
      <w:pPr>
        <w:pStyle w:val="SchemaText"/>
      </w:pPr>
      <w:r>
        <w:tab/>
      </w:r>
      <w:r>
        <w:tab/>
        <w:t>&lt;</w:t>
      </w:r>
      <w:proofErr w:type="spellStart"/>
      <w:proofErr w:type="gramStart"/>
      <w:r>
        <w:t>xsl:choose</w:t>
      </w:r>
      <w:proofErr w:type="spellEnd"/>
      <w:proofErr w:type="gramEnd"/>
      <w:r>
        <w:t>&gt;</w:t>
      </w:r>
    </w:p>
    <w:p w14:paraId="6DB8BCC0"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test="Assigned/</w:t>
      </w:r>
      <w:proofErr w:type="spellStart"/>
      <w:r>
        <w:t>WithExpr</w:t>
      </w:r>
      <w:proofErr w:type="spellEnd"/>
      <w:r>
        <w:t>"&gt;</w:t>
      </w:r>
    </w:p>
    <w:p w14:paraId="632E00F1" w14:textId="77777777" w:rsidR="00345ACB" w:rsidRDefault="00345ACB" w:rsidP="001740EB">
      <w:pPr>
        <w:pStyle w:val="SchemaText"/>
      </w:pPr>
      <w:r>
        <w:tab/>
      </w:r>
      <w:r>
        <w:tab/>
      </w:r>
      <w:r>
        <w:tab/>
      </w:r>
      <w:r>
        <w:tab/>
        <w:t>&lt;</w:t>
      </w:r>
      <w:proofErr w:type="spellStart"/>
      <w:r>
        <w:t>xsl:text</w:t>
      </w:r>
      <w:proofErr w:type="spellEnd"/>
      <w:r>
        <w:t>&gt; with &lt;/</w:t>
      </w:r>
      <w:proofErr w:type="spellStart"/>
      <w:r>
        <w:t>xsl:text</w:t>
      </w:r>
      <w:proofErr w:type="spellEnd"/>
      <w:r>
        <w:t>&gt;</w:t>
      </w:r>
    </w:p>
    <w:p w14:paraId="76E70CAB" w14:textId="77777777" w:rsidR="00345ACB" w:rsidRDefault="00345ACB" w:rsidP="001740EB">
      <w:pPr>
        <w:pStyle w:val="SchemaText"/>
      </w:pPr>
      <w:r>
        <w:tab/>
      </w:r>
      <w:r>
        <w:tab/>
      </w:r>
      <w:r>
        <w:tab/>
      </w:r>
      <w:r>
        <w:tab/>
        <w:t>&lt;</w:t>
      </w:r>
      <w:proofErr w:type="spellStart"/>
      <w:proofErr w:type="gramStart"/>
      <w:r>
        <w:t>xsl:for</w:t>
      </w:r>
      <w:proofErr w:type="gramEnd"/>
      <w:r>
        <w:t>-each</w:t>
      </w:r>
      <w:proofErr w:type="spellEnd"/>
      <w:r>
        <w:t xml:space="preserve"> select="Assigned/</w:t>
      </w:r>
      <w:proofErr w:type="spellStart"/>
      <w:r>
        <w:t>WithExpr</w:t>
      </w:r>
      <w:proofErr w:type="spellEnd"/>
      <w:r>
        <w:t>/*"&gt;</w:t>
      </w:r>
    </w:p>
    <w:p w14:paraId="18DDE446" w14:textId="77777777" w:rsidR="00345ACB" w:rsidRDefault="00345ACB" w:rsidP="001740EB">
      <w:pPr>
        <w:pStyle w:val="SchemaText"/>
      </w:pPr>
      <w:r>
        <w:lastRenderedPageBreak/>
        <w:tab/>
      </w:r>
      <w:r>
        <w:tab/>
      </w:r>
      <w:r>
        <w:tab/>
      </w:r>
      <w:r>
        <w:tab/>
      </w:r>
      <w:r>
        <w:tab/>
        <w:t>&lt;</w:t>
      </w:r>
      <w:proofErr w:type="spellStart"/>
      <w:proofErr w:type="gramStart"/>
      <w:r>
        <w:t>xsl:apply</w:t>
      </w:r>
      <w:proofErr w:type="gramEnd"/>
      <w:r>
        <w:t>-templates</w:t>
      </w:r>
      <w:proofErr w:type="spellEnd"/>
      <w:r>
        <w:t xml:space="preserve"> select="."/&gt;</w:t>
      </w:r>
    </w:p>
    <w:p w14:paraId="138B177E" w14:textId="77777777" w:rsidR="00345ACB" w:rsidRDefault="00345ACB" w:rsidP="001740EB">
      <w:pPr>
        <w:pStyle w:val="SchemaText"/>
      </w:pPr>
      <w:r>
        <w:tab/>
      </w:r>
      <w:r>
        <w:tab/>
      </w:r>
      <w:r>
        <w:tab/>
      </w:r>
      <w:r>
        <w:tab/>
      </w:r>
      <w:r>
        <w:tab/>
        <w:t>&lt;</w:t>
      </w:r>
      <w:proofErr w:type="spellStart"/>
      <w:proofErr w:type="gramStart"/>
      <w:r>
        <w:t>xsl:if</w:t>
      </w:r>
      <w:proofErr w:type="spellEnd"/>
      <w:proofErr w:type="gramEnd"/>
      <w:r>
        <w:t xml:space="preserve"> test="position()!=last()"&gt;</w:t>
      </w:r>
    </w:p>
    <w:p w14:paraId="5A10E9E1" w14:textId="77777777" w:rsidR="00345ACB" w:rsidRDefault="00345ACB" w:rsidP="001740EB">
      <w:pPr>
        <w:pStyle w:val="SchemaText"/>
      </w:pPr>
      <w:r>
        <w:tab/>
      </w:r>
      <w:r>
        <w:tab/>
      </w:r>
      <w:r>
        <w:tab/>
      </w:r>
      <w:r>
        <w:tab/>
      </w:r>
      <w:r>
        <w:tab/>
      </w:r>
      <w:r>
        <w:tab/>
        <w:t>&lt;</w:t>
      </w:r>
      <w:proofErr w:type="spellStart"/>
      <w:r>
        <w:t>xsl:text</w:t>
      </w:r>
      <w:proofErr w:type="spellEnd"/>
      <w:r>
        <w:t>&gt;, &lt;/</w:t>
      </w:r>
      <w:proofErr w:type="spellStart"/>
      <w:r>
        <w:t>xsl:text</w:t>
      </w:r>
      <w:proofErr w:type="spellEnd"/>
      <w:r>
        <w:t>&gt;</w:t>
      </w:r>
    </w:p>
    <w:p w14:paraId="55E943EA" w14:textId="77777777" w:rsidR="00345ACB" w:rsidRDefault="00345ACB" w:rsidP="001740EB">
      <w:pPr>
        <w:pStyle w:val="SchemaText"/>
      </w:pPr>
      <w:r>
        <w:tab/>
      </w:r>
      <w:r>
        <w:tab/>
      </w:r>
      <w:r>
        <w:tab/>
      </w:r>
      <w:r>
        <w:tab/>
      </w:r>
      <w:r>
        <w:tab/>
        <w:t>&lt;/</w:t>
      </w:r>
      <w:proofErr w:type="spellStart"/>
      <w:proofErr w:type="gramStart"/>
      <w:r>
        <w:t>xsl:if</w:t>
      </w:r>
      <w:proofErr w:type="spellEnd"/>
      <w:proofErr w:type="gramEnd"/>
      <w:r>
        <w:t>&gt;</w:t>
      </w:r>
    </w:p>
    <w:p w14:paraId="70DF466A" w14:textId="77777777" w:rsidR="00345ACB" w:rsidRDefault="00345ACB" w:rsidP="001740EB">
      <w:pPr>
        <w:pStyle w:val="SchemaText"/>
      </w:pPr>
      <w:r>
        <w:tab/>
      </w:r>
      <w:r>
        <w:tab/>
      </w:r>
      <w:r>
        <w:tab/>
      </w:r>
      <w:r>
        <w:tab/>
        <w:t>&lt;/</w:t>
      </w:r>
      <w:proofErr w:type="spellStart"/>
      <w:proofErr w:type="gramStart"/>
      <w:r>
        <w:t>xsl:for</w:t>
      </w:r>
      <w:proofErr w:type="gramEnd"/>
      <w:r>
        <w:t>-each</w:t>
      </w:r>
      <w:proofErr w:type="spellEnd"/>
      <w:r>
        <w:t>&gt;</w:t>
      </w:r>
    </w:p>
    <w:p w14:paraId="409D4B9E"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6D6AB0A8"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test="Assigned/</w:t>
      </w:r>
      <w:proofErr w:type="spellStart"/>
      <w:r>
        <w:t>WithObject</w:t>
      </w:r>
      <w:proofErr w:type="spellEnd"/>
      <w:r>
        <w:t>"&gt;</w:t>
      </w:r>
    </w:p>
    <w:p w14:paraId="31080914" w14:textId="77777777" w:rsidR="00345ACB" w:rsidRDefault="00345ACB" w:rsidP="001740EB">
      <w:pPr>
        <w:pStyle w:val="SchemaText"/>
      </w:pPr>
      <w:r>
        <w:tab/>
      </w:r>
      <w:r>
        <w:tab/>
      </w:r>
      <w:r>
        <w:tab/>
      </w:r>
      <w:r>
        <w:tab/>
        <w:t>&lt;</w:t>
      </w:r>
      <w:proofErr w:type="spellStart"/>
      <w:r>
        <w:t>xsl:text</w:t>
      </w:r>
      <w:proofErr w:type="spellEnd"/>
      <w:r>
        <w:t>&gt; with [&lt;/</w:t>
      </w:r>
      <w:proofErr w:type="spellStart"/>
      <w:r>
        <w:t>xsl:text</w:t>
      </w:r>
      <w:proofErr w:type="spellEnd"/>
      <w:r>
        <w:t>&gt;</w:t>
      </w:r>
    </w:p>
    <w:p w14:paraId="1C511B69" w14:textId="77777777" w:rsidR="00345ACB" w:rsidRDefault="00345ACB" w:rsidP="001740EB">
      <w:pPr>
        <w:pStyle w:val="SchemaText"/>
      </w:pPr>
      <w:r>
        <w:tab/>
      </w:r>
      <w:r>
        <w:tab/>
      </w:r>
      <w:r>
        <w:tab/>
      </w:r>
      <w:r>
        <w:tab/>
        <w:t>&lt;</w:t>
      </w:r>
      <w:proofErr w:type="spellStart"/>
      <w:proofErr w:type="gramStart"/>
      <w:r>
        <w:t>xsl:for</w:t>
      </w:r>
      <w:proofErr w:type="gramEnd"/>
      <w:r>
        <w:t>-each</w:t>
      </w:r>
      <w:proofErr w:type="spellEnd"/>
      <w:r>
        <w:t xml:space="preserve"> select="Assigned/</w:t>
      </w:r>
      <w:proofErr w:type="spellStart"/>
      <w:r>
        <w:t>WithObject</w:t>
      </w:r>
      <w:proofErr w:type="spellEnd"/>
      <w:r>
        <w:t>/*"&gt;</w:t>
      </w:r>
    </w:p>
    <w:p w14:paraId="6E954822" w14:textId="77777777" w:rsidR="00345ACB" w:rsidRDefault="00345ACB" w:rsidP="001740EB">
      <w:pPr>
        <w:pStyle w:val="SchemaText"/>
      </w:pPr>
      <w:r>
        <w:tab/>
      </w:r>
      <w:r>
        <w:tab/>
      </w:r>
      <w:r>
        <w:tab/>
      </w:r>
      <w:r>
        <w:tab/>
      </w:r>
      <w:r>
        <w:tab/>
        <w:t>&lt;</w:t>
      </w:r>
      <w:proofErr w:type="spellStart"/>
      <w:proofErr w:type="gramStart"/>
      <w:r>
        <w:t>xsl:apply</w:t>
      </w:r>
      <w:proofErr w:type="gramEnd"/>
      <w:r>
        <w:t>-templates</w:t>
      </w:r>
      <w:proofErr w:type="spellEnd"/>
      <w:r>
        <w:t xml:space="preserve"> select="."/&gt;</w:t>
      </w:r>
    </w:p>
    <w:p w14:paraId="6FFD3B02" w14:textId="77777777" w:rsidR="00345ACB" w:rsidRDefault="00345ACB" w:rsidP="001740EB">
      <w:pPr>
        <w:pStyle w:val="SchemaText"/>
      </w:pPr>
      <w:r>
        <w:tab/>
      </w:r>
      <w:r>
        <w:tab/>
      </w:r>
      <w:r>
        <w:tab/>
      </w:r>
      <w:r>
        <w:tab/>
      </w:r>
      <w:r>
        <w:tab/>
        <w:t>&lt;</w:t>
      </w:r>
      <w:proofErr w:type="spellStart"/>
      <w:proofErr w:type="gramStart"/>
      <w:r>
        <w:t>xsl:if</w:t>
      </w:r>
      <w:proofErr w:type="spellEnd"/>
      <w:proofErr w:type="gramEnd"/>
      <w:r>
        <w:t xml:space="preserve"> test="position()!=last()"&gt;</w:t>
      </w:r>
    </w:p>
    <w:p w14:paraId="60CDA2E7" w14:textId="77777777" w:rsidR="00345ACB" w:rsidRDefault="00345ACB" w:rsidP="001740EB">
      <w:pPr>
        <w:pStyle w:val="SchemaText"/>
      </w:pPr>
      <w:r>
        <w:tab/>
      </w:r>
      <w:r>
        <w:tab/>
      </w:r>
      <w:r>
        <w:tab/>
      </w:r>
      <w:r>
        <w:tab/>
      </w:r>
      <w:r>
        <w:tab/>
      </w:r>
      <w:r>
        <w:tab/>
        <w:t>&lt;</w:t>
      </w:r>
      <w:proofErr w:type="spellStart"/>
      <w:r>
        <w:t>xsl:text</w:t>
      </w:r>
      <w:proofErr w:type="spellEnd"/>
      <w:r>
        <w:t>&gt;, &lt;/</w:t>
      </w:r>
      <w:proofErr w:type="spellStart"/>
      <w:r>
        <w:t>xsl:text</w:t>
      </w:r>
      <w:proofErr w:type="spellEnd"/>
      <w:r>
        <w:t>&gt;</w:t>
      </w:r>
    </w:p>
    <w:p w14:paraId="4BEF5667" w14:textId="77777777" w:rsidR="00345ACB" w:rsidRDefault="00345ACB" w:rsidP="001740EB">
      <w:pPr>
        <w:pStyle w:val="SchemaText"/>
      </w:pPr>
      <w:r>
        <w:tab/>
      </w:r>
      <w:r>
        <w:tab/>
      </w:r>
      <w:r>
        <w:tab/>
      </w:r>
      <w:r>
        <w:tab/>
      </w:r>
      <w:r>
        <w:tab/>
        <w:t>&lt;/</w:t>
      </w:r>
      <w:proofErr w:type="spellStart"/>
      <w:proofErr w:type="gramStart"/>
      <w:r>
        <w:t>xsl:if</w:t>
      </w:r>
      <w:proofErr w:type="spellEnd"/>
      <w:proofErr w:type="gramEnd"/>
      <w:r>
        <w:t>&gt;</w:t>
      </w:r>
    </w:p>
    <w:p w14:paraId="37D28922" w14:textId="77777777" w:rsidR="00345ACB" w:rsidRDefault="00345ACB" w:rsidP="001740EB">
      <w:pPr>
        <w:pStyle w:val="SchemaText"/>
      </w:pPr>
      <w:r>
        <w:tab/>
      </w:r>
      <w:r>
        <w:tab/>
      </w:r>
      <w:r>
        <w:tab/>
      </w:r>
      <w:r>
        <w:tab/>
        <w:t>&lt;/</w:t>
      </w:r>
      <w:proofErr w:type="spellStart"/>
      <w:proofErr w:type="gramStart"/>
      <w:r>
        <w:t>xsl:for</w:t>
      </w:r>
      <w:proofErr w:type="gramEnd"/>
      <w:r>
        <w:t>-each</w:t>
      </w:r>
      <w:proofErr w:type="spellEnd"/>
      <w:r>
        <w:t>&gt;</w:t>
      </w:r>
    </w:p>
    <w:p w14:paraId="22E39D6B" w14:textId="77777777" w:rsidR="00345ACB" w:rsidRDefault="00345ACB" w:rsidP="001740EB">
      <w:pPr>
        <w:pStyle w:val="SchemaText"/>
      </w:pPr>
      <w:r>
        <w:tab/>
      </w:r>
      <w:r>
        <w:tab/>
      </w:r>
      <w:r>
        <w:tab/>
      </w:r>
      <w:r>
        <w:tab/>
        <w:t>&lt;</w:t>
      </w:r>
      <w:proofErr w:type="spellStart"/>
      <w:r>
        <w:t>xsl:text</w:t>
      </w:r>
      <w:proofErr w:type="spellEnd"/>
      <w:proofErr w:type="gramStart"/>
      <w:r>
        <w:t>&gt;]&lt;</w:t>
      </w:r>
      <w:proofErr w:type="gramEnd"/>
      <w:r>
        <w:t>/</w:t>
      </w:r>
      <w:proofErr w:type="spellStart"/>
      <w:r>
        <w:t>xsl:text</w:t>
      </w:r>
      <w:proofErr w:type="spellEnd"/>
      <w:r>
        <w:t>&gt;</w:t>
      </w:r>
    </w:p>
    <w:p w14:paraId="111AD0F7"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4CCF44F5" w14:textId="77777777" w:rsidR="00345ACB" w:rsidRDefault="00345ACB" w:rsidP="001740EB">
      <w:pPr>
        <w:pStyle w:val="SchemaText"/>
        <w:rPr>
          <w:lang w:eastAsia="ko-KR"/>
        </w:rPr>
      </w:pPr>
      <w:r>
        <w:tab/>
      </w:r>
      <w:r>
        <w:tab/>
        <w:t>&lt;/</w:t>
      </w:r>
      <w:proofErr w:type="spellStart"/>
      <w:proofErr w:type="gramStart"/>
      <w:r>
        <w:t>xsl:choose</w:t>
      </w:r>
      <w:proofErr w:type="spellEnd"/>
      <w:proofErr w:type="gramEnd"/>
      <w:r>
        <w:t>&gt;</w:t>
      </w:r>
    </w:p>
    <w:p w14:paraId="469551C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69702DC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br</w:t>
      </w:r>
      <w:proofErr w:type="spellEnd"/>
      <w:r w:rsidRPr="00CC2352">
        <w:rPr>
          <w:highlight w:val="white"/>
        </w:rPr>
        <w:t>/&gt;</w:t>
      </w:r>
    </w:p>
    <w:p w14:paraId="0F98A18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D7A86E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match="Write"&gt;</w:t>
      </w:r>
    </w:p>
    <w:p w14:paraId="1095F5E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&gt;write &lt;/</w:t>
      </w:r>
      <w:proofErr w:type="spellStart"/>
      <w:r w:rsidRPr="00CC2352">
        <w:rPr>
          <w:highlight w:val="white"/>
        </w:rPr>
        <w:t>xsl:text</w:t>
      </w:r>
      <w:proofErr w:type="spellEnd"/>
      <w:r w:rsidRPr="00CC2352">
        <w:rPr>
          <w:highlight w:val="white"/>
        </w:rPr>
        <w:t>&gt;</w:t>
      </w:r>
    </w:p>
    <w:p w14:paraId="640687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/&gt;</w:t>
      </w:r>
    </w:p>
    <w:p w14:paraId="69941C0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20556D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match="Return"&gt;</w:t>
      </w:r>
    </w:p>
    <w:p w14:paraId="51E09B4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&gt;return &lt;/</w:t>
      </w:r>
      <w:proofErr w:type="spellStart"/>
      <w:r w:rsidRPr="00CC2352">
        <w:rPr>
          <w:highlight w:val="white"/>
        </w:rPr>
        <w:t>xsl:text</w:t>
      </w:r>
      <w:proofErr w:type="spellEnd"/>
      <w:r w:rsidRPr="00CC2352">
        <w:rPr>
          <w:highlight w:val="white"/>
        </w:rPr>
        <w:t>&gt;</w:t>
      </w:r>
    </w:p>
    <w:p w14:paraId="30B2606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4628B57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22C7827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5AE49A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0F0C90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014C27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6775D4A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E6C012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match="Write/At"&gt;</w:t>
      </w:r>
    </w:p>
    <w:p w14:paraId="00742F8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at &lt;/</w:t>
      </w:r>
      <w:proofErr w:type="spellStart"/>
      <w:r w:rsidRPr="00CC2352">
        <w:rPr>
          <w:highlight w:val="white"/>
        </w:rPr>
        <w:t>xsl:text</w:t>
      </w:r>
      <w:proofErr w:type="spellEnd"/>
      <w:r w:rsidRPr="00CC2352">
        <w:rPr>
          <w:highlight w:val="white"/>
        </w:rPr>
        <w:t>&gt;</w:t>
      </w:r>
    </w:p>
    <w:p w14:paraId="044EF3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63D3EF9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49B954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match="Mapping"&gt;</w:t>
      </w:r>
    </w:p>
    <w:p w14:paraId="6FBADDC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select="Contents"/&gt;</w:t>
      </w:r>
    </w:p>
    <w:p w14:paraId="6EDBB18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D3565F8" w14:textId="77777777" w:rsidR="00345ACB" w:rsidRDefault="00345ACB" w:rsidP="001740EB">
      <w:pPr>
        <w:pStyle w:val="SchemaText"/>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&gt;</w:t>
      </w:r>
    </w:p>
    <w:p w14:paraId="0495DFA5" w14:textId="77777777" w:rsidR="00345ACB" w:rsidRPr="00CC2352" w:rsidRDefault="00345ACB" w:rsidP="001740EB">
      <w:pPr>
        <w:pStyle w:val="SchemaText"/>
      </w:pPr>
    </w:p>
    <w:p w14:paraId="04B17CDC" w14:textId="77777777" w:rsidR="00345ACB" w:rsidRPr="00026D1B" w:rsidRDefault="00345ACB" w:rsidP="001740EB">
      <w:pPr>
        <w:pStyle w:val="AppendixH3"/>
      </w:pPr>
      <w:proofErr w:type="spellStart"/>
      <w:r>
        <w:t>A1</w:t>
      </w:r>
      <w:r w:rsidRPr="00026D1B">
        <w:t>.</w:t>
      </w:r>
      <w:r>
        <w:t>2.</w:t>
      </w:r>
      <w:r w:rsidRPr="00026D1B">
        <w:t>3.5</w:t>
      </w:r>
      <w:proofErr w:type="spellEnd"/>
      <w:r w:rsidRPr="00026D1B">
        <w:t xml:space="preserve"> File: Arden</w:t>
      </w:r>
      <w:r>
        <w:rPr>
          <w:lang w:eastAsia="ko-KR"/>
        </w:rPr>
        <w:t>K</w:t>
      </w:r>
      <w:r w:rsidRPr="00026D1B">
        <w:t>nowledge</w:t>
      </w:r>
      <w:r>
        <w:rPr>
          <w:lang w:eastAsia="ko-KR"/>
        </w:rPr>
        <w:t>E</w:t>
      </w:r>
      <w:r w:rsidRPr="00026D1B">
        <w:t>xpression</w:t>
      </w:r>
      <w:r>
        <w:rPr>
          <w:lang w:eastAsia="ko-KR"/>
        </w:rPr>
        <w:t>2_9</w:t>
      </w:r>
      <w:r w:rsidRPr="00026D1B">
        <w:t>.xsl</w:t>
      </w:r>
    </w:p>
    <w:p w14:paraId="280FB514" w14:textId="77777777" w:rsidR="00345ACB" w:rsidRPr="00CC2352" w:rsidRDefault="00345ACB" w:rsidP="001740EB">
      <w:pPr>
        <w:pStyle w:val="SchemaText"/>
        <w:rPr>
          <w:highlight w:val="white"/>
        </w:rPr>
      </w:pPr>
      <w:r w:rsidRPr="00CC2352">
        <w:rPr>
          <w:highlight w:val="white"/>
        </w:rPr>
        <w:t>&lt;?xml version="1.0" encoding="UTF-8"?&gt;</w:t>
      </w:r>
    </w:p>
    <w:p w14:paraId="7DA279BB" w14:textId="77777777" w:rsidR="00345ACB" w:rsidRPr="00CC2352" w:rsidRDefault="00345ACB" w:rsidP="001740EB">
      <w:pPr>
        <w:pStyle w:val="SchemaText"/>
        <w:rPr>
          <w:highlight w:val="white"/>
        </w:rPr>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 xml:space="preserve"> version="1.0" </w:t>
      </w:r>
      <w:proofErr w:type="spellStart"/>
      <w:r w:rsidRPr="00CC2352">
        <w:rPr>
          <w:highlight w:val="white"/>
        </w:rPr>
        <w:t>xmlns:xsl</w:t>
      </w:r>
      <w:proofErr w:type="spellEnd"/>
      <w:r w:rsidRPr="00CC2352">
        <w:rPr>
          <w:highlight w:val="white"/>
        </w:rPr>
        <w:t xml:space="preserve">="http://www.w3.org/1999/XSL/Transform" </w:t>
      </w:r>
      <w:proofErr w:type="spellStart"/>
      <w:r w:rsidRPr="00CC2352">
        <w:rPr>
          <w:highlight w:val="white"/>
        </w:rPr>
        <w:t>xmlns:fo</w:t>
      </w:r>
      <w:proofErr w:type="spellEnd"/>
      <w:r w:rsidRPr="00CC2352">
        <w:rPr>
          <w:highlight w:val="white"/>
        </w:rPr>
        <w:t>="http://www.w3.org/1999/XSL/Format"&gt;</w:t>
      </w:r>
    </w:p>
    <w:p w14:paraId="5D25075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7097CA7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0A3EBE4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2416604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0977EC9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58BB44A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23467E0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25EDDC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C6F6E2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09E13A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2081241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15516C9B"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6FC0344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3BA2439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B07A98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4FFFB0A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1F28E63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7F15776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7592313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0477B90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0001AFC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5BC189F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select="$node/*[2]"/&gt;</w:t>
      </w:r>
    </w:p>
    <w:p w14:paraId="2AD76BD4"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&gt;</w:t>
      </w:r>
    </w:p>
    <w:p w14:paraId="25507F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C2CC9E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7D4A7ED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opName1</w:t>
      </w:r>
      <w:proofErr w:type="spellEnd"/>
      <w:r w:rsidRPr="00CC2352">
        <w:rPr>
          <w:highlight w:val="white"/>
        </w:rPr>
        <w:t>"/&gt;</w:t>
      </w:r>
    </w:p>
    <w:p w14:paraId="2DF16C8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opName2</w:t>
      </w:r>
      <w:proofErr w:type="spellEnd"/>
      <w:r w:rsidRPr="00CC2352">
        <w:rPr>
          <w:highlight w:val="white"/>
        </w:rPr>
        <w:t>"/&gt;</w:t>
      </w:r>
    </w:p>
    <w:p w14:paraId="21DD504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opName1</w:t>
      </w:r>
      <w:proofErr w:type="spellEnd"/>
      <w:r w:rsidRPr="00CC2352">
        <w:rPr>
          <w:highlight w:val="white"/>
        </w:rPr>
        <w:t>"/&gt;</w:t>
      </w:r>
    </w:p>
    <w:p w14:paraId="425DC0C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1BA993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0E93DE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59C78A4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opName2</w:t>
      </w:r>
      <w:proofErr w:type="spellEnd"/>
      <w:r w:rsidRPr="00CC2352">
        <w:rPr>
          <w:highlight w:val="white"/>
        </w:rPr>
        <w:t>"/&gt;</w:t>
      </w:r>
    </w:p>
    <w:p w14:paraId="570FB6F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0EB8D1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select="$node/*[2]"/&gt;</w:t>
      </w:r>
    </w:p>
    <w:p w14:paraId="3790269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024242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OperatorType3</w:t>
      </w:r>
      <w:proofErr w:type="spellEnd"/>
      <w:r w:rsidRPr="00CC2352">
        <w:rPr>
          <w:highlight w:val="white"/>
        </w:rPr>
        <w:t>"&gt;</w:t>
      </w:r>
    </w:p>
    <w:p w14:paraId="758C9F3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2EC5357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opName1</w:t>
      </w:r>
      <w:proofErr w:type="spellEnd"/>
      <w:r w:rsidRPr="00CC2352">
        <w:rPr>
          <w:highlight w:val="white"/>
        </w:rPr>
        <w:t>"/&gt;</w:t>
      </w:r>
    </w:p>
    <w:p w14:paraId="5EA19F8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opName2</w:t>
      </w:r>
      <w:proofErr w:type="spellEnd"/>
      <w:r w:rsidRPr="00CC2352">
        <w:rPr>
          <w:highlight w:val="white"/>
        </w:rPr>
        <w:t>"/&gt;</w:t>
      </w:r>
    </w:p>
    <w:p w14:paraId="7972C55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opName3</w:t>
      </w:r>
      <w:proofErr w:type="spellEnd"/>
      <w:r w:rsidRPr="00CC2352">
        <w:rPr>
          <w:highlight w:val="white"/>
        </w:rPr>
        <w:t>"/&gt;</w:t>
      </w:r>
    </w:p>
    <w:p w14:paraId="430910F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opName1</w:t>
      </w:r>
      <w:proofErr w:type="spellEnd"/>
      <w:r w:rsidRPr="00CC2352">
        <w:rPr>
          <w:highlight w:val="white"/>
        </w:rPr>
        <w:t>"/&gt;</w:t>
      </w:r>
    </w:p>
    <w:p w14:paraId="4DDBB6E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0104B5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2CB1EE7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411553F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opName2</w:t>
      </w:r>
      <w:proofErr w:type="spellEnd"/>
      <w:r w:rsidRPr="00CC2352">
        <w:rPr>
          <w:highlight w:val="white"/>
        </w:rPr>
        <w:t>"/&gt;</w:t>
      </w:r>
    </w:p>
    <w:p w14:paraId="6A4249A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0C10B95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78A38D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356C159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opName3</w:t>
      </w:r>
      <w:proofErr w:type="spellEnd"/>
      <w:r w:rsidRPr="00CC2352">
        <w:rPr>
          <w:highlight w:val="white"/>
        </w:rPr>
        <w:t>"/&gt;</w:t>
      </w:r>
    </w:p>
    <w:p w14:paraId="0E855A0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CDBE1B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select="*[3]"/&gt;</w:t>
      </w:r>
    </w:p>
    <w:p w14:paraId="0A6FDAAB"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0247EC8"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name="</w:t>
      </w:r>
      <w:proofErr w:type="spellStart"/>
      <w:r>
        <w:rPr>
          <w:lang w:eastAsia="ko-KR"/>
        </w:rPr>
        <w:t>OperatorType33</w:t>
      </w:r>
      <w:proofErr w:type="spellEnd"/>
      <w:r>
        <w:rPr>
          <w:lang w:eastAsia="ko-KR"/>
        </w:rPr>
        <w:t>"&gt;</w:t>
      </w:r>
    </w:p>
    <w:p w14:paraId="13207C07"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xsl:param</w:t>
      </w:r>
      <w:proofErr w:type="spellEnd"/>
      <w:proofErr w:type="gramEnd"/>
      <w:r>
        <w:rPr>
          <w:lang w:eastAsia="ko-KR"/>
        </w:rPr>
        <w:t xml:space="preserve"> name="node"/&gt;</w:t>
      </w:r>
    </w:p>
    <w:p w14:paraId="6042C2F4"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xsl:param</w:t>
      </w:r>
      <w:proofErr w:type="spellEnd"/>
      <w:proofErr w:type="gramEnd"/>
      <w:r>
        <w:rPr>
          <w:lang w:eastAsia="ko-KR"/>
        </w:rPr>
        <w:t xml:space="preserve"> name="</w:t>
      </w:r>
      <w:proofErr w:type="spellStart"/>
      <w:r>
        <w:rPr>
          <w:lang w:eastAsia="ko-KR"/>
        </w:rPr>
        <w:t>opName1</w:t>
      </w:r>
      <w:proofErr w:type="spellEnd"/>
      <w:r>
        <w:rPr>
          <w:lang w:eastAsia="ko-KR"/>
        </w:rPr>
        <w:t>"/&gt;</w:t>
      </w:r>
    </w:p>
    <w:p w14:paraId="7C3DEB8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xsl:param</w:t>
      </w:r>
      <w:proofErr w:type="spellEnd"/>
      <w:proofErr w:type="gramEnd"/>
      <w:r>
        <w:rPr>
          <w:lang w:eastAsia="ko-KR"/>
        </w:rPr>
        <w:t xml:space="preserve"> name="</w:t>
      </w:r>
      <w:proofErr w:type="spellStart"/>
      <w:r>
        <w:rPr>
          <w:lang w:eastAsia="ko-KR"/>
        </w:rPr>
        <w:t>opName2</w:t>
      </w:r>
      <w:proofErr w:type="spellEnd"/>
      <w:r>
        <w:rPr>
          <w:lang w:eastAsia="ko-KR"/>
        </w:rPr>
        <w:t>"/&gt;</w:t>
      </w:r>
    </w:p>
    <w:p w14:paraId="6E80903F"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select="*[1]"/&gt;</w:t>
      </w:r>
    </w:p>
    <w:p w14:paraId="552ABFBD"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640AA36E"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xsl:value-of</w:t>
      </w:r>
      <w:proofErr w:type="spellEnd"/>
      <w:r>
        <w:rPr>
          <w:lang w:eastAsia="ko-KR"/>
        </w:rPr>
        <w:t xml:space="preserve"> select="$</w:t>
      </w:r>
      <w:proofErr w:type="spellStart"/>
      <w:r>
        <w:rPr>
          <w:lang w:eastAsia="ko-KR"/>
        </w:rPr>
        <w:t>opName1</w:t>
      </w:r>
      <w:proofErr w:type="spellEnd"/>
      <w:r>
        <w:rPr>
          <w:lang w:eastAsia="ko-KR"/>
        </w:rPr>
        <w:t>"/&gt;</w:t>
      </w:r>
    </w:p>
    <w:p w14:paraId="072C90C6"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53BABF4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select="*[2]"/&gt;</w:t>
      </w:r>
    </w:p>
    <w:p w14:paraId="3E495F09"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1FCFBE5A"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xsl:value-of</w:t>
      </w:r>
      <w:proofErr w:type="spellEnd"/>
      <w:r>
        <w:rPr>
          <w:lang w:eastAsia="ko-KR"/>
        </w:rPr>
        <w:t xml:space="preserve"> select="$</w:t>
      </w:r>
      <w:proofErr w:type="spellStart"/>
      <w:r>
        <w:rPr>
          <w:lang w:eastAsia="ko-KR"/>
        </w:rPr>
        <w:t>opName2</w:t>
      </w:r>
      <w:proofErr w:type="spellEnd"/>
      <w:r>
        <w:rPr>
          <w:lang w:eastAsia="ko-KR"/>
        </w:rPr>
        <w:t>"/&gt;</w:t>
      </w:r>
    </w:p>
    <w:p w14:paraId="7FC6539D"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7682B4D4"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select="*[3]"/&gt;</w:t>
      </w:r>
    </w:p>
    <w:p w14:paraId="0F602088"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75CCAA1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47A626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4C1BDC3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63DBF68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088E97DB"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xsl:choose</w:t>
      </w:r>
      <w:proofErr w:type="spellEnd"/>
      <w:proofErr w:type="gramEnd"/>
      <w:r>
        <w:t>&gt;</w:t>
      </w:r>
    </w:p>
    <w:p w14:paraId="6164601C"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($node/@type)=false"&gt;</w:t>
      </w:r>
    </w:p>
    <w:p w14:paraId="62C7EACF"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2A8802D5"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'Is')"&gt;</w:t>
      </w:r>
    </w:p>
    <w:p w14:paraId="3EE173FB" w14:textId="77777777" w:rsidR="00345ACB" w:rsidRDefault="00345ACB" w:rsidP="001740EB">
      <w:pPr>
        <w:pStyle w:val="SchemaText"/>
      </w:pPr>
      <w:r>
        <w:tab/>
      </w:r>
      <w:r>
        <w:tab/>
      </w:r>
      <w:r>
        <w:tab/>
      </w:r>
      <w:r>
        <w:tab/>
      </w:r>
      <w:r>
        <w:tab/>
      </w:r>
      <w:r>
        <w:tab/>
        <w:t>&lt;</w:t>
      </w:r>
      <w:proofErr w:type="spellStart"/>
      <w:r>
        <w:t>xsl:text</w:t>
      </w:r>
      <w:proofErr w:type="spellEnd"/>
      <w:r>
        <w:t>&gt; is&lt;/</w:t>
      </w:r>
      <w:proofErr w:type="spellStart"/>
      <w:r>
        <w:t>xsl:text</w:t>
      </w:r>
      <w:proofErr w:type="spellEnd"/>
      <w:r>
        <w:t>&gt;</w:t>
      </w:r>
    </w:p>
    <w:p w14:paraId="6A2B2C6A"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1553BC3F"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'Occur')"&gt;</w:t>
      </w:r>
    </w:p>
    <w:p w14:paraId="48697947" w14:textId="77777777" w:rsidR="00345ACB" w:rsidRDefault="00345ACB" w:rsidP="001740EB">
      <w:pPr>
        <w:pStyle w:val="SchemaText"/>
      </w:pPr>
      <w:r>
        <w:tab/>
      </w:r>
      <w:r>
        <w:tab/>
      </w:r>
      <w:r>
        <w:tab/>
      </w:r>
      <w:r>
        <w:tab/>
      </w:r>
      <w:r>
        <w:tab/>
      </w:r>
      <w:r>
        <w:tab/>
        <w:t>&lt;</w:t>
      </w:r>
      <w:proofErr w:type="spellStart"/>
      <w:r>
        <w:t>xsl:text</w:t>
      </w:r>
      <w:proofErr w:type="spellEnd"/>
      <w:r>
        <w:t>&gt; occur</w:t>
      </w:r>
      <w:r>
        <w:rPr>
          <w:lang w:eastAsia="ko-KR"/>
        </w:rPr>
        <w:t>red</w:t>
      </w:r>
      <w:r>
        <w:t>&lt;/</w:t>
      </w:r>
      <w:proofErr w:type="spellStart"/>
      <w:r>
        <w:t>xsl:text</w:t>
      </w:r>
      <w:proofErr w:type="spellEnd"/>
      <w:r>
        <w:t>&gt;</w:t>
      </w:r>
    </w:p>
    <w:p w14:paraId="115E8212"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71B0A7E1"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21255D8C"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3182929C"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793F40D6"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0AA74D9A" w14:textId="77777777" w:rsidR="00345ACB" w:rsidRDefault="00345ACB" w:rsidP="001740EB">
      <w:pPr>
        <w:pStyle w:val="SchemaText"/>
      </w:pPr>
      <w:r>
        <w:tab/>
      </w:r>
      <w:r>
        <w:tab/>
      </w:r>
      <w:r>
        <w:tab/>
      </w:r>
      <w:r>
        <w:tab/>
        <w:t>&lt;</w:t>
      </w:r>
      <w:proofErr w:type="spellStart"/>
      <w:r>
        <w:t>xsl:value-of</w:t>
      </w:r>
      <w:proofErr w:type="spellEnd"/>
      <w:r>
        <w:t xml:space="preserve"> select="$node/@type"/&gt;</w:t>
      </w:r>
    </w:p>
    <w:p w14:paraId="4F58CA29"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1C507019" w14:textId="77777777" w:rsidR="00345ACB" w:rsidRDefault="00345ACB" w:rsidP="001740EB">
      <w:pPr>
        <w:pStyle w:val="SchemaText"/>
        <w:rPr>
          <w:lang w:eastAsia="ko-KR"/>
        </w:rPr>
      </w:pPr>
      <w:r>
        <w:tab/>
      </w:r>
      <w:r>
        <w:tab/>
        <w:t>&lt;/</w:t>
      </w:r>
      <w:proofErr w:type="spellStart"/>
      <w:proofErr w:type="gramStart"/>
      <w:r>
        <w:t>xsl:choose</w:t>
      </w:r>
      <w:proofErr w:type="spellEnd"/>
      <w:proofErr w:type="gramEnd"/>
      <w:r>
        <w:t>&gt;</w:t>
      </w:r>
    </w:p>
    <w:p w14:paraId="54E923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test="name(parent::*)='Not'"&gt;</w:t>
      </w:r>
    </w:p>
    <w:p w14:paraId="0F02181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not&lt;/</w:t>
      </w:r>
      <w:proofErr w:type="spellStart"/>
      <w:r w:rsidRPr="00CC2352">
        <w:rPr>
          <w:highlight w:val="white"/>
        </w:rPr>
        <w:t>xsl:text</w:t>
      </w:r>
      <w:proofErr w:type="spellEnd"/>
      <w:r w:rsidRPr="00CC2352">
        <w:rPr>
          <w:highlight w:val="white"/>
        </w:rPr>
        <w:t>&gt;</w:t>
      </w:r>
    </w:p>
    <w:p w14:paraId="5E6238D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92B62D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07B26E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5F8F1A5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FF279F0"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643CA91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06303E2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03CC899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58C6A378"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xsl:choose</w:t>
      </w:r>
      <w:proofErr w:type="spellEnd"/>
      <w:proofErr w:type="gramEnd"/>
      <w:r>
        <w:t>&gt;</w:t>
      </w:r>
    </w:p>
    <w:p w14:paraId="577A0EFB"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($node/@type)=false"&gt;</w:t>
      </w:r>
    </w:p>
    <w:p w14:paraId="009D8B9A"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3701534F"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'Is')"&gt;</w:t>
      </w:r>
    </w:p>
    <w:p w14:paraId="48E5D8AA" w14:textId="77777777" w:rsidR="00345ACB" w:rsidRDefault="00345ACB" w:rsidP="001740EB">
      <w:pPr>
        <w:pStyle w:val="SchemaText"/>
      </w:pPr>
      <w:r>
        <w:tab/>
      </w:r>
      <w:r>
        <w:tab/>
      </w:r>
      <w:r>
        <w:tab/>
      </w:r>
      <w:r>
        <w:tab/>
      </w:r>
      <w:r>
        <w:tab/>
      </w:r>
      <w:r>
        <w:tab/>
        <w:t>&lt;</w:t>
      </w:r>
      <w:proofErr w:type="spellStart"/>
      <w:r>
        <w:t>xsl:text</w:t>
      </w:r>
      <w:proofErr w:type="spellEnd"/>
      <w:r>
        <w:t>&gt; is&lt;/</w:t>
      </w:r>
      <w:proofErr w:type="spellStart"/>
      <w:r>
        <w:t>xsl:text</w:t>
      </w:r>
      <w:proofErr w:type="spellEnd"/>
      <w:r>
        <w:t>&gt;</w:t>
      </w:r>
    </w:p>
    <w:p w14:paraId="34B5C454"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3C39AACD"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'Occur')"&gt;</w:t>
      </w:r>
    </w:p>
    <w:p w14:paraId="0B5A3D9D" w14:textId="77777777" w:rsidR="00345ACB" w:rsidRDefault="00345ACB" w:rsidP="001740EB">
      <w:pPr>
        <w:pStyle w:val="SchemaText"/>
      </w:pPr>
      <w:r>
        <w:tab/>
      </w:r>
      <w:r>
        <w:tab/>
      </w:r>
      <w:r>
        <w:tab/>
      </w:r>
      <w:r>
        <w:tab/>
      </w:r>
      <w:r>
        <w:tab/>
      </w:r>
      <w:r>
        <w:tab/>
        <w:t>&lt;</w:t>
      </w:r>
      <w:proofErr w:type="spellStart"/>
      <w:r>
        <w:t>xsl:text</w:t>
      </w:r>
      <w:proofErr w:type="spellEnd"/>
      <w:r>
        <w:t>&gt; occur</w:t>
      </w:r>
      <w:r>
        <w:rPr>
          <w:lang w:eastAsia="ko-KR"/>
        </w:rPr>
        <w:t>red</w:t>
      </w:r>
      <w:r>
        <w:t>&lt;/</w:t>
      </w:r>
      <w:proofErr w:type="spellStart"/>
      <w:r>
        <w:t>xsl:text</w:t>
      </w:r>
      <w:proofErr w:type="spellEnd"/>
      <w:r>
        <w:t>&gt;</w:t>
      </w:r>
    </w:p>
    <w:p w14:paraId="1FFA59EC"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62587AD0"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776C73B9"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16A06B35"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233D926B"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0C26D543" w14:textId="77777777" w:rsidR="00345ACB" w:rsidRDefault="00345ACB" w:rsidP="001740EB">
      <w:pPr>
        <w:pStyle w:val="SchemaText"/>
      </w:pPr>
      <w:r>
        <w:tab/>
      </w:r>
      <w:r>
        <w:tab/>
      </w:r>
      <w:r>
        <w:tab/>
      </w:r>
      <w:r>
        <w:tab/>
        <w:t>&lt;</w:t>
      </w:r>
      <w:proofErr w:type="spellStart"/>
      <w:r>
        <w:t>xsl:value-of</w:t>
      </w:r>
      <w:proofErr w:type="spellEnd"/>
      <w:r>
        <w:t xml:space="preserve"> select="$node/@type"/&gt;</w:t>
      </w:r>
    </w:p>
    <w:p w14:paraId="48D01C45"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72D94DFE" w14:textId="77777777" w:rsidR="00345ACB" w:rsidRDefault="00345ACB" w:rsidP="001740EB">
      <w:pPr>
        <w:pStyle w:val="SchemaText"/>
        <w:rPr>
          <w:lang w:eastAsia="ko-KR"/>
        </w:rPr>
      </w:pPr>
      <w:r>
        <w:tab/>
      </w:r>
      <w:r>
        <w:tab/>
        <w:t>&lt;/</w:t>
      </w:r>
      <w:proofErr w:type="spellStart"/>
      <w:proofErr w:type="gramStart"/>
      <w:r>
        <w:t>xsl:choose</w:t>
      </w:r>
      <w:proofErr w:type="spellEnd"/>
      <w:proofErr w:type="gramEnd"/>
      <w:r>
        <w:t>&gt;</w:t>
      </w:r>
    </w:p>
    <w:p w14:paraId="1591FBB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test="name(parent::*)='Not'"&gt;</w:t>
      </w:r>
    </w:p>
    <w:p w14:paraId="1C7176D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not&lt;/</w:t>
      </w:r>
      <w:proofErr w:type="spellStart"/>
      <w:r w:rsidRPr="00CC2352">
        <w:rPr>
          <w:highlight w:val="white"/>
        </w:rPr>
        <w:t>xsl:text</w:t>
      </w:r>
      <w:proofErr w:type="spellEnd"/>
      <w:r w:rsidRPr="00CC2352">
        <w:rPr>
          <w:highlight w:val="white"/>
        </w:rPr>
        <w:t>&gt;</w:t>
      </w:r>
    </w:p>
    <w:p w14:paraId="47E9D3A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70697F9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A4FA59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7C91138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64A73BA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select="$node/*[2]"/&gt;</w:t>
      </w:r>
    </w:p>
    <w:p w14:paraId="7EA810DD"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09BEC0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48BA278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name="node"/&gt;</w:t>
      </w:r>
    </w:p>
    <w:p w14:paraId="288A2F5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xsl:param</w:t>
      </w:r>
      <w:proofErr w:type="spellEnd"/>
      <w:proofErr w:type="gramEnd"/>
      <w:r w:rsidRPr="00CC2352">
        <w:rPr>
          <w:highlight w:val="white"/>
        </w:rPr>
        <w:t xml:space="preserve"> name="</w:t>
      </w:r>
      <w:proofErr w:type="spellStart"/>
      <w:r w:rsidRPr="00CC2352">
        <w:rPr>
          <w:highlight w:val="white"/>
        </w:rPr>
        <w:t>opName</w:t>
      </w:r>
      <w:proofErr w:type="spellEnd"/>
      <w:r w:rsidRPr="00CC2352">
        <w:rPr>
          <w:highlight w:val="white"/>
        </w:rPr>
        <w:t>"/&gt;</w:t>
      </w:r>
    </w:p>
    <w:p w14:paraId="5848092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select="$node/*[1]"/&gt;</w:t>
      </w:r>
    </w:p>
    <w:p w14:paraId="5E932AFA"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xsl:choose</w:t>
      </w:r>
      <w:proofErr w:type="spellEnd"/>
      <w:proofErr w:type="gramEnd"/>
      <w:r>
        <w:t>&gt;</w:t>
      </w:r>
    </w:p>
    <w:p w14:paraId="4EE4998D"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($node/@type)=false"&gt;</w:t>
      </w:r>
    </w:p>
    <w:p w14:paraId="32E3A32B"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61F78681"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'Is')"&gt;</w:t>
      </w:r>
    </w:p>
    <w:p w14:paraId="6FEFF38E" w14:textId="77777777" w:rsidR="00345ACB" w:rsidRDefault="00345ACB" w:rsidP="001740EB">
      <w:pPr>
        <w:pStyle w:val="SchemaText"/>
      </w:pPr>
      <w:r>
        <w:tab/>
      </w:r>
      <w:r>
        <w:tab/>
      </w:r>
      <w:r>
        <w:tab/>
      </w:r>
      <w:r>
        <w:tab/>
      </w:r>
      <w:r>
        <w:tab/>
      </w:r>
      <w:r>
        <w:tab/>
        <w:t>&lt;</w:t>
      </w:r>
      <w:proofErr w:type="spellStart"/>
      <w:r>
        <w:t>xsl:text</w:t>
      </w:r>
      <w:proofErr w:type="spellEnd"/>
      <w:r>
        <w:t>&gt; is&lt;/</w:t>
      </w:r>
      <w:proofErr w:type="spellStart"/>
      <w:r>
        <w:t>xsl:text</w:t>
      </w:r>
      <w:proofErr w:type="spellEnd"/>
      <w:r>
        <w:t>&gt;</w:t>
      </w:r>
    </w:p>
    <w:p w14:paraId="635F6F9E"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5F49E2ED"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 xml:space="preserve"> test="starts-with(name(.), 'Occur')"&gt;</w:t>
      </w:r>
    </w:p>
    <w:p w14:paraId="309398D5" w14:textId="77777777" w:rsidR="00345ACB" w:rsidRDefault="00345ACB" w:rsidP="001740EB">
      <w:pPr>
        <w:pStyle w:val="SchemaText"/>
      </w:pPr>
      <w:r>
        <w:tab/>
      </w:r>
      <w:r>
        <w:tab/>
      </w:r>
      <w:r>
        <w:tab/>
      </w:r>
      <w:r>
        <w:tab/>
      </w:r>
      <w:r>
        <w:tab/>
      </w:r>
      <w:r>
        <w:tab/>
        <w:t>&lt;</w:t>
      </w:r>
      <w:proofErr w:type="spellStart"/>
      <w:r>
        <w:t>xsl:text</w:t>
      </w:r>
      <w:proofErr w:type="spellEnd"/>
      <w:r>
        <w:t>&gt; occur</w:t>
      </w:r>
      <w:r>
        <w:rPr>
          <w:lang w:eastAsia="ko-KR"/>
        </w:rPr>
        <w:t>red</w:t>
      </w:r>
      <w:r>
        <w:t>&lt;/</w:t>
      </w:r>
      <w:proofErr w:type="spellStart"/>
      <w:r>
        <w:t>xsl:text</w:t>
      </w:r>
      <w:proofErr w:type="spellEnd"/>
      <w:r>
        <w:t>&gt;</w:t>
      </w:r>
    </w:p>
    <w:p w14:paraId="295AEB16" w14:textId="77777777" w:rsidR="00345ACB" w:rsidRDefault="00345ACB" w:rsidP="001740EB">
      <w:pPr>
        <w:pStyle w:val="SchemaText"/>
      </w:pPr>
      <w:r>
        <w:tab/>
      </w:r>
      <w:r>
        <w:tab/>
      </w:r>
      <w:r>
        <w:tab/>
      </w:r>
      <w:r>
        <w:tab/>
      </w:r>
      <w:r>
        <w:tab/>
        <w:t>&lt;/</w:t>
      </w:r>
      <w:proofErr w:type="spellStart"/>
      <w:proofErr w:type="gramStart"/>
      <w:r>
        <w:t>xsl:when</w:t>
      </w:r>
      <w:proofErr w:type="spellEnd"/>
      <w:proofErr w:type="gramEnd"/>
      <w:r>
        <w:t>&gt;</w:t>
      </w:r>
    </w:p>
    <w:p w14:paraId="1FF97E51" w14:textId="77777777" w:rsidR="00345ACB" w:rsidRDefault="00345ACB" w:rsidP="001740EB">
      <w:pPr>
        <w:pStyle w:val="SchemaText"/>
      </w:pPr>
      <w:r>
        <w:tab/>
      </w:r>
      <w:r>
        <w:tab/>
      </w:r>
      <w:r>
        <w:tab/>
      </w:r>
      <w:r>
        <w:tab/>
        <w:t>&lt;/</w:t>
      </w:r>
      <w:proofErr w:type="spellStart"/>
      <w:proofErr w:type="gramStart"/>
      <w:r>
        <w:t>xsl:choose</w:t>
      </w:r>
      <w:proofErr w:type="spellEnd"/>
      <w:proofErr w:type="gramEnd"/>
      <w:r>
        <w:t>&gt;</w:t>
      </w:r>
    </w:p>
    <w:p w14:paraId="416F9C4D"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71CC1C9F"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3E72FA1F"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5BF24290" w14:textId="77777777" w:rsidR="00345ACB" w:rsidRDefault="00345ACB" w:rsidP="001740EB">
      <w:pPr>
        <w:pStyle w:val="SchemaText"/>
      </w:pPr>
      <w:r>
        <w:tab/>
      </w:r>
      <w:r>
        <w:tab/>
      </w:r>
      <w:r>
        <w:tab/>
      </w:r>
      <w:r>
        <w:tab/>
        <w:t>&lt;</w:t>
      </w:r>
      <w:proofErr w:type="spellStart"/>
      <w:r>
        <w:t>xsl:value-of</w:t>
      </w:r>
      <w:proofErr w:type="spellEnd"/>
      <w:r>
        <w:t xml:space="preserve"> select="$node/@type"/&gt;</w:t>
      </w:r>
    </w:p>
    <w:p w14:paraId="77F07D34"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60002D7F" w14:textId="77777777" w:rsidR="00345ACB" w:rsidRDefault="00345ACB" w:rsidP="001740EB">
      <w:pPr>
        <w:pStyle w:val="SchemaText"/>
        <w:rPr>
          <w:lang w:eastAsia="ko-KR"/>
        </w:rPr>
      </w:pPr>
      <w:r>
        <w:tab/>
      </w:r>
      <w:r>
        <w:tab/>
        <w:t>&lt;/</w:t>
      </w:r>
      <w:proofErr w:type="spellStart"/>
      <w:proofErr w:type="gramStart"/>
      <w:r>
        <w:t>xsl:choose</w:t>
      </w:r>
      <w:proofErr w:type="spellEnd"/>
      <w:proofErr w:type="gramEnd"/>
      <w:r>
        <w:t>&gt;</w:t>
      </w:r>
    </w:p>
    <w:p w14:paraId="01DE59D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test="name(parent::*)='Not'"&gt;</w:t>
      </w:r>
    </w:p>
    <w:p w14:paraId="4A29A53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not&lt;/</w:t>
      </w:r>
      <w:proofErr w:type="spellStart"/>
      <w:r w:rsidRPr="00CC2352">
        <w:rPr>
          <w:highlight w:val="white"/>
        </w:rPr>
        <w:t>xsl:text</w:t>
      </w:r>
      <w:proofErr w:type="spellEnd"/>
      <w:r w:rsidRPr="00CC2352">
        <w:rPr>
          <w:highlight w:val="white"/>
        </w:rPr>
        <w:t>&gt;</w:t>
      </w:r>
    </w:p>
    <w:p w14:paraId="3AB3D81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2076DD0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within &lt;/</w:t>
      </w:r>
      <w:proofErr w:type="spellStart"/>
      <w:r w:rsidRPr="00CC2352">
        <w:rPr>
          <w:highlight w:val="white"/>
        </w:rPr>
        <w:t>xsl:text</w:t>
      </w:r>
      <w:proofErr w:type="spellEnd"/>
      <w:r w:rsidRPr="00CC2352">
        <w:rPr>
          <w:highlight w:val="white"/>
        </w:rPr>
        <w:t>&gt;</w:t>
      </w:r>
    </w:p>
    <w:p w14:paraId="0B0A1F2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select="$node/*[2]"/&gt;</w:t>
      </w:r>
    </w:p>
    <w:p w14:paraId="1E58D05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503D588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w:t>
      </w:r>
      <w:proofErr w:type="spellStart"/>
      <w:r w:rsidRPr="00CC2352">
        <w:rPr>
          <w:highlight w:val="white"/>
        </w:rPr>
        <w:t>opName</w:t>
      </w:r>
      <w:proofErr w:type="spellEnd"/>
      <w:r w:rsidRPr="00CC2352">
        <w:rPr>
          <w:highlight w:val="white"/>
        </w:rPr>
        <w:t>"/&gt;</w:t>
      </w:r>
    </w:p>
    <w:p w14:paraId="5C7ABC8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6B9EDCA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select="$node/*[3]"/&gt;</w:t>
      </w:r>
    </w:p>
    <w:p w14:paraId="4883140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7A4675F"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9.2 List Operators --&gt;</w:t>
      </w:r>
    </w:p>
    <w:p w14:paraId="291E9A0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match="List"&gt;</w:t>
      </w:r>
    </w:p>
    <w:p w14:paraId="1606E0D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0EBA49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0B15251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453BE79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262FC98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253BCD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180CB7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350B618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10A8B60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35C29C6" w14:textId="77777777" w:rsidR="00345ACB" w:rsidRDefault="00345ACB" w:rsidP="001740EB">
      <w:pPr>
        <w:pStyle w:val="SchemaText"/>
        <w:rPr>
          <w:lang w:eastAsia="ko-KR"/>
        </w:rPr>
      </w:pPr>
      <w:r w:rsidRPr="00CC2352">
        <w:rPr>
          <w:highlight w:val="white"/>
        </w:rPr>
        <w:tab/>
      </w:r>
      <w:r>
        <w:rPr>
          <w:lang w:eastAsia="ko-KR"/>
        </w:rPr>
        <w:t>&lt;</w:t>
      </w:r>
      <w:proofErr w:type="spellStart"/>
      <w:proofErr w:type="gramStart"/>
      <w:r>
        <w:rPr>
          <w:lang w:eastAsia="ko-KR"/>
        </w:rPr>
        <w:t>xsl:template</w:t>
      </w:r>
      <w:proofErr w:type="spellEnd"/>
      <w:proofErr w:type="gramEnd"/>
      <w:r>
        <w:rPr>
          <w:lang w:eastAsia="ko-KR"/>
        </w:rPr>
        <w:t xml:space="preserve"> match="Set"&gt;</w:t>
      </w:r>
    </w:p>
    <w:p w14:paraId="71BB54BD" w14:textId="77777777" w:rsidR="00345ACB" w:rsidRDefault="00345ACB" w:rsidP="001740EB">
      <w:pPr>
        <w:pStyle w:val="SchemaText"/>
        <w:rPr>
          <w:lang w:eastAsia="ko-KR"/>
        </w:rPr>
      </w:pPr>
      <w:r>
        <w:rPr>
          <w:lang w:eastAsia="ko-KR"/>
        </w:rPr>
        <w:lastRenderedPageBreak/>
        <w:tab/>
      </w:r>
      <w:r>
        <w:rPr>
          <w:lang w:eastAsia="ko-KR"/>
        </w:rPr>
        <w:tab/>
        <w:t>&lt;</w:t>
      </w:r>
      <w:proofErr w:type="spellStart"/>
      <w:proofErr w:type="gramStart"/>
      <w:r>
        <w:rPr>
          <w:lang w:eastAsia="ko-KR"/>
        </w:rPr>
        <w:t>xsl:choose</w:t>
      </w:r>
      <w:proofErr w:type="spellEnd"/>
      <w:proofErr w:type="gramEnd"/>
      <w:r>
        <w:rPr>
          <w:lang w:eastAsia="ko-KR"/>
        </w:rPr>
        <w:t>&gt;</w:t>
      </w:r>
    </w:p>
    <w:p w14:paraId="3AAEBF43"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 xml:space="preserve"> test="count(*)=1"&gt;</w:t>
      </w:r>
    </w:p>
    <w:p w14:paraId="5CEC36B1"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6CFB1DD5"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select="*"/&gt;</w:t>
      </w:r>
    </w:p>
    <w:p w14:paraId="78B4660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&gt;</w:t>
      </w:r>
    </w:p>
    <w:p w14:paraId="3BBBA2F7"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2867B805"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 xml:space="preserve"> select="*"&gt;</w:t>
      </w:r>
    </w:p>
    <w:p w14:paraId="2E0B6CF0"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select="."/&gt;</w:t>
      </w:r>
    </w:p>
    <w:p w14:paraId="075EF3DB"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test="position()!=last()"&gt;</w:t>
      </w:r>
    </w:p>
    <w:p w14:paraId="60BDC2AB"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6AE1F71B"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79D1B09B"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&gt;</w:t>
      </w:r>
    </w:p>
    <w:p w14:paraId="7C71166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xsl:otherwise</w:t>
      </w:r>
      <w:proofErr w:type="spellEnd"/>
      <w:proofErr w:type="gramEnd"/>
      <w:r>
        <w:rPr>
          <w:lang w:eastAsia="ko-KR"/>
        </w:rPr>
        <w:t>&gt;</w:t>
      </w:r>
    </w:p>
    <w:p w14:paraId="1976580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xsl:choose</w:t>
      </w:r>
      <w:proofErr w:type="spellEnd"/>
      <w:proofErr w:type="gramEnd"/>
      <w:r>
        <w:rPr>
          <w:lang w:eastAsia="ko-KR"/>
        </w:rPr>
        <w:t>&gt;</w:t>
      </w:r>
    </w:p>
    <w:p w14:paraId="6C1AA9FA"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55F7BB9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match="Merge"&gt;</w:t>
      </w:r>
    </w:p>
    <w:p w14:paraId="1BE3FC0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144760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15463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select="'merge'"/&gt;</w:t>
      </w:r>
    </w:p>
    <w:p w14:paraId="6D81B33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3C592CF"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D9DE7D6"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MergeUsing</w:t>
      </w:r>
      <w:proofErr w:type="spellEnd"/>
      <w:r>
        <w:rPr>
          <w:lang w:eastAsia="ko-KR"/>
        </w:rPr>
        <w:t>"&gt;</w:t>
      </w:r>
    </w:p>
    <w:p w14:paraId="5DD3F85F"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OperatorType33</w:t>
      </w:r>
      <w:proofErr w:type="spellEnd"/>
      <w:r>
        <w:rPr>
          <w:lang w:eastAsia="ko-KR"/>
        </w:rPr>
        <w:t>"&gt;</w:t>
      </w:r>
    </w:p>
    <w:p w14:paraId="27EC49A0"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2ED1554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select="'merge'"/&gt;</w:t>
      </w:r>
    </w:p>
    <w:p w14:paraId="2FC1F3BE"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select="'using'"/&gt;</w:t>
      </w:r>
    </w:p>
    <w:p w14:paraId="3EB07D2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13BE967E"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11A0184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match="Sort"&gt;</w:t>
      </w:r>
    </w:p>
    <w:p w14:paraId="45CFE74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sort&lt;/</w:t>
      </w:r>
      <w:proofErr w:type="spellStart"/>
      <w:r w:rsidRPr="00CC2352">
        <w:rPr>
          <w:highlight w:val="white"/>
        </w:rPr>
        <w:t>xsl:text</w:t>
      </w:r>
      <w:proofErr w:type="spellEnd"/>
      <w:r w:rsidRPr="00CC2352">
        <w:rPr>
          <w:highlight w:val="white"/>
        </w:rPr>
        <w:t>&gt;</w:t>
      </w:r>
    </w:p>
    <w:p w14:paraId="53E7A0C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w:t>
      </w:r>
      <w:proofErr w:type="spellStart"/>
      <w:r w:rsidRPr="00CC2352">
        <w:rPr>
          <w:highlight w:val="white"/>
        </w:rPr>
        <w:t>boolean</w:t>
      </w:r>
      <w:proofErr w:type="spellEnd"/>
      <w:r w:rsidRPr="00CC2352">
        <w:rPr>
          <w:highlight w:val="white"/>
        </w:rPr>
        <w:t>(@order)"&gt;</w:t>
      </w:r>
    </w:p>
    <w:p w14:paraId="7810996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2FDB23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xsl:value-of</w:t>
      </w:r>
      <w:proofErr w:type="spellEnd"/>
      <w:r w:rsidRPr="00CC2352">
        <w:rPr>
          <w:highlight w:val="white"/>
        </w:rPr>
        <w:t xml:space="preserve"> select="@order"/&gt;</w:t>
      </w:r>
    </w:p>
    <w:p w14:paraId="04F44A2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2ACCF39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&lt;/</w:t>
      </w:r>
      <w:proofErr w:type="spellStart"/>
      <w:r w:rsidRPr="00CC2352">
        <w:rPr>
          <w:highlight w:val="white"/>
        </w:rPr>
        <w:t>xsl:text</w:t>
      </w:r>
      <w:proofErr w:type="spellEnd"/>
      <w:r w:rsidRPr="00CC2352">
        <w:rPr>
          <w:highlight w:val="white"/>
        </w:rPr>
        <w:t>&gt;</w:t>
      </w:r>
    </w:p>
    <w:p w14:paraId="13A997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6C1DA48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83DED8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SortUsing</w:t>
      </w:r>
      <w:proofErr w:type="spellEnd"/>
      <w:r w:rsidRPr="00CC2352">
        <w:rPr>
          <w:highlight w:val="white"/>
        </w:rPr>
        <w:t>"&gt;</w:t>
      </w:r>
    </w:p>
    <w:p w14:paraId="0ACDC16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280C40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0ED7BA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select="'sort'"/&gt;</w:t>
      </w:r>
    </w:p>
    <w:p w14:paraId="61AD0B6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select="'using'"/&gt;</w:t>
      </w:r>
    </w:p>
    <w:p w14:paraId="469B83E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71FF6B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04843A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AddTo</w:t>
      </w:r>
      <w:proofErr w:type="spellEnd"/>
      <w:r w:rsidRPr="00CC2352">
        <w:rPr>
          <w:highlight w:val="white"/>
        </w:rPr>
        <w:t>"&gt;</w:t>
      </w:r>
    </w:p>
    <w:p w14:paraId="6F5896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348A844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1026A1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select="'add'"/&gt;</w:t>
      </w:r>
    </w:p>
    <w:p w14:paraId="14ACF8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select="'to'"/&gt;</w:t>
      </w:r>
    </w:p>
    <w:p w14:paraId="4ACCFC8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4FFE42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7DFF58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AddToAt</w:t>
      </w:r>
      <w:proofErr w:type="spellEnd"/>
      <w:r w:rsidRPr="00CC2352">
        <w:rPr>
          <w:highlight w:val="white"/>
        </w:rPr>
        <w:t>"&gt;</w:t>
      </w:r>
    </w:p>
    <w:p w14:paraId="45DBC5B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OperatorType3</w:t>
      </w:r>
      <w:proofErr w:type="spellEnd"/>
      <w:r w:rsidRPr="00CC2352">
        <w:rPr>
          <w:highlight w:val="white"/>
        </w:rPr>
        <w:t>"&gt;</w:t>
      </w:r>
    </w:p>
    <w:p w14:paraId="1B3DC14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B2B62B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select="'add'"/&gt;</w:t>
      </w:r>
    </w:p>
    <w:p w14:paraId="3A7684E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select="'to'"/&gt;</w:t>
      </w:r>
    </w:p>
    <w:p w14:paraId="6FD5993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opName3</w:t>
      </w:r>
      <w:proofErr w:type="spellEnd"/>
      <w:r w:rsidRPr="00CC2352">
        <w:rPr>
          <w:highlight w:val="white"/>
        </w:rPr>
        <w:t>" select="'at'"/&gt;</w:t>
      </w:r>
    </w:p>
    <w:p w14:paraId="706494A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DA775E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C62F16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RemoveFrom</w:t>
      </w:r>
      <w:proofErr w:type="spellEnd"/>
      <w:r w:rsidRPr="00CC2352">
        <w:rPr>
          <w:highlight w:val="white"/>
        </w:rPr>
        <w:t>"&gt;</w:t>
      </w:r>
    </w:p>
    <w:p w14:paraId="7AD448D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3CFA8DE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322F3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select="'remove'"/&gt;</w:t>
      </w:r>
    </w:p>
    <w:p w14:paraId="1EE7E0C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40A785D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5C573F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2FFEC02"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9.3 Where Operator --&gt;</w:t>
      </w:r>
    </w:p>
    <w:p w14:paraId="1F0DD1A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match="Where"&gt;</w:t>
      </w:r>
    </w:p>
    <w:p w14:paraId="7030039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7D06026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A9822AE"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select="'where'"/&gt;</w:t>
      </w:r>
    </w:p>
    <w:p w14:paraId="69775CA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3296A2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6DA0F98" w14:textId="77777777" w:rsidR="00345ACB" w:rsidRDefault="00345ACB" w:rsidP="001740EB">
      <w:pPr>
        <w:pStyle w:val="SchemaText"/>
        <w:rPr>
          <w:highlight w:val="white"/>
          <w:lang w:eastAsia="ko-KR"/>
        </w:rPr>
      </w:pPr>
      <w:r w:rsidRPr="00CC2352">
        <w:rPr>
          <w:highlight w:val="white"/>
        </w:rPr>
        <w:tab/>
      </w:r>
      <w:proofErr w:type="gramStart"/>
      <w:r w:rsidRPr="00CC2352">
        <w:rPr>
          <w:highlight w:val="white"/>
        </w:rPr>
        <w:t>&lt;!--</w:t>
      </w:r>
      <w:proofErr w:type="gramEnd"/>
      <w:r w:rsidRPr="00CC2352">
        <w:rPr>
          <w:highlight w:val="white"/>
        </w:rPr>
        <w:t xml:space="preserve"> 9.4 Logical Operators --&gt;</w:t>
      </w:r>
    </w:p>
    <w:p w14:paraId="7695013F" w14:textId="77777777" w:rsidR="00345ACB" w:rsidRPr="00CC2352" w:rsidRDefault="00345ACB" w:rsidP="001740EB">
      <w:pPr>
        <w:pStyle w:val="SchemaText"/>
        <w:rPr>
          <w:highlight w:val="white"/>
        </w:rPr>
      </w:pPr>
      <w:r>
        <w:rPr>
          <w:highlight w:val="white"/>
          <w:lang w:eastAsia="ko-KR"/>
        </w:rPr>
        <w:tab/>
      </w:r>
      <w:r w:rsidRPr="00CC2352">
        <w:rPr>
          <w:highlight w:val="white"/>
        </w:rPr>
        <w:t>&lt;</w:t>
      </w:r>
      <w:proofErr w:type="spellStart"/>
      <w:proofErr w:type="gramStart"/>
      <w:r w:rsidRPr="00CC2352">
        <w:rPr>
          <w:highlight w:val="white"/>
        </w:rPr>
        <w:t>xsl:template</w:t>
      </w:r>
      <w:proofErr w:type="spellEnd"/>
      <w:proofErr w:type="gramEnd"/>
      <w:r w:rsidRPr="00CC2352">
        <w:rPr>
          <w:highlight w:val="white"/>
        </w:rPr>
        <w:t xml:space="preserve"> match="Or"&gt;</w:t>
      </w:r>
    </w:p>
    <w:p w14:paraId="4D5DD59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3D78D2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1F4F94D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4B0EF83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18554195" w14:textId="77777777" w:rsidR="00345ACB" w:rsidRPr="00CC2352" w:rsidRDefault="00345ACB" w:rsidP="001740EB">
      <w:pPr>
        <w:pStyle w:val="SchemaText"/>
        <w:rPr>
          <w:highlight w:val="white"/>
          <w:lang w:eastAsia="ko-KR"/>
        </w:rPr>
      </w:pPr>
      <w:r w:rsidRPr="00CC2352">
        <w:rPr>
          <w:highlight w:val="white"/>
        </w:rPr>
        <w:tab/>
      </w:r>
      <w:r>
        <w:rPr>
          <w:highlight w:val="white"/>
        </w:rPr>
        <w:tab/>
      </w:r>
      <w:r>
        <w:rPr>
          <w:highlight w:val="white"/>
        </w:rPr>
        <w:tab/>
      </w:r>
      <w:r>
        <w:rPr>
          <w:highlight w:val="white"/>
        </w:rPr>
        <w:tab/>
        <w:t>&lt;</w:t>
      </w:r>
      <w:proofErr w:type="spellStart"/>
      <w:r>
        <w:rPr>
          <w:highlight w:val="white"/>
        </w:rPr>
        <w:t>xsl:text</w:t>
      </w:r>
      <w:proofErr w:type="spellEnd"/>
      <w:r>
        <w:rPr>
          <w:highlight w:val="white"/>
        </w:rPr>
        <w:t>&gt; or &lt;/</w:t>
      </w:r>
      <w:proofErr w:type="spellStart"/>
      <w:r>
        <w:rPr>
          <w:highlight w:val="white"/>
        </w:rPr>
        <w:t>xsl:text</w:t>
      </w:r>
      <w:proofErr w:type="spellEnd"/>
      <w:r>
        <w:rPr>
          <w:highlight w:val="white"/>
        </w:rPr>
        <w:t>&gt;</w:t>
      </w:r>
    </w:p>
    <w:p w14:paraId="19C19E5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3E32AD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2CEF7AC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7A453998"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CBF633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match="And"&gt;</w:t>
      </w:r>
    </w:p>
    <w:p w14:paraId="654F386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B34DE4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26402F7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0769FB1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07D27BCC" w14:textId="77777777" w:rsidR="00345ACB" w:rsidRDefault="00345ACB" w:rsidP="001740EB">
      <w:pPr>
        <w:pStyle w:val="SchemaText"/>
        <w:rPr>
          <w:lang w:eastAsia="ko-KR"/>
        </w:rPr>
      </w:pPr>
      <w:r w:rsidRPr="005336B6">
        <w:tab/>
      </w:r>
      <w:r w:rsidRPr="005336B6">
        <w:tab/>
      </w:r>
      <w:r w:rsidRPr="005336B6">
        <w:tab/>
      </w:r>
      <w:r w:rsidRPr="005336B6">
        <w:tab/>
        <w:t>&lt;</w:t>
      </w:r>
      <w:proofErr w:type="spellStart"/>
      <w:r w:rsidRPr="005336B6">
        <w:t>xsl:text</w:t>
      </w:r>
      <w:proofErr w:type="spellEnd"/>
      <w:r w:rsidRPr="005336B6">
        <w:t>&gt; and &lt;/</w:t>
      </w:r>
      <w:proofErr w:type="spellStart"/>
      <w:r w:rsidRPr="005336B6">
        <w:t>xsl:text</w:t>
      </w:r>
      <w:proofErr w:type="spellEnd"/>
      <w:r w:rsidRPr="005336B6">
        <w:t>&gt;</w:t>
      </w:r>
    </w:p>
    <w:p w14:paraId="30E3FDC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58C804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6A21353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1702BB7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EDED18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match="Not"&gt;</w:t>
      </w:r>
    </w:p>
    <w:p w14:paraId="2519B15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65B61DE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test="contains(name(*),'Is')"&gt;</w:t>
      </w:r>
    </w:p>
    <w:p w14:paraId="16A59D4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6A8E8FE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7A33106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test="contains(name(*),'Occur')"&gt;</w:t>
      </w:r>
    </w:p>
    <w:p w14:paraId="1408C21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2F0BC10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70FA0CD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w:t>
      </w:r>
      <w:r>
        <w:rPr>
          <w:highlight w:val="white"/>
          <w:lang w:eastAsia="ko-KR"/>
        </w:rPr>
        <w:t>=</w:t>
      </w:r>
      <w:r w:rsidRPr="00CC2352">
        <w:rPr>
          <w:highlight w:val="white"/>
        </w:rPr>
        <w:t>'EQ'"&gt;</w:t>
      </w:r>
    </w:p>
    <w:p w14:paraId="43CBEE1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01791185" w14:textId="77777777" w:rsidR="00345ACB"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1CA1BACA" w14:textId="77777777" w:rsidR="00345ACB" w:rsidRDefault="00345ACB" w:rsidP="001740EB">
      <w:pPr>
        <w:pStyle w:val="SchemaText"/>
        <w:rPr>
          <w:lang w:eastAsia="ko-KR"/>
        </w:rPr>
      </w:pPr>
      <w:r>
        <w:rPr>
          <w:highlight w:val="white"/>
          <w:lang w:eastAsia="ko-KR"/>
        </w:rPr>
        <w:tab/>
      </w:r>
      <w:r>
        <w:rPr>
          <w:highlight w:val="white"/>
          <w:lang w:eastAsia="ko-KR"/>
        </w:rPr>
        <w:tab/>
      </w:r>
      <w:r>
        <w:rPr>
          <w:highlight w:val="white"/>
          <w:lang w:eastAsia="ko-KR"/>
        </w:rPr>
        <w:tab/>
      </w:r>
      <w:r>
        <w:rPr>
          <w:lang w:eastAsia="ko-KR"/>
        </w:rPr>
        <w:t>&lt;</w:t>
      </w:r>
      <w:proofErr w:type="spellStart"/>
      <w:proofErr w:type="gramStart"/>
      <w:r>
        <w:rPr>
          <w:lang w:eastAsia="ko-KR"/>
        </w:rPr>
        <w:t>xsl:when</w:t>
      </w:r>
      <w:proofErr w:type="spellEnd"/>
      <w:proofErr w:type="gramEnd"/>
      <w:r>
        <w:rPr>
          <w:lang w:eastAsia="ko-KR"/>
        </w:rPr>
        <w:t xml:space="preserve"> test="name(*)='NE'"&gt;</w:t>
      </w:r>
    </w:p>
    <w:p w14:paraId="038795F4"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select="*"/&gt;</w:t>
      </w:r>
    </w:p>
    <w:p w14:paraId="039063F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&gt;</w:t>
      </w:r>
    </w:p>
    <w:p w14:paraId="55577393"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 xml:space="preserve"> test="name(*)='In'"&gt;</w:t>
      </w:r>
    </w:p>
    <w:p w14:paraId="16F9AE20"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select="*"/&gt;</w:t>
      </w:r>
    </w:p>
    <w:p w14:paraId="0399CA02" w14:textId="77777777" w:rsidR="00345ACB" w:rsidRPr="00CC2352" w:rsidRDefault="00345ACB" w:rsidP="001740EB">
      <w:pPr>
        <w:pStyle w:val="SchemaText"/>
        <w:rPr>
          <w:highlight w:val="white"/>
          <w:lang w:eastAsia="ko-KR"/>
        </w:rPr>
      </w:pPr>
      <w:r>
        <w:rPr>
          <w:lang w:eastAsia="ko-KR"/>
        </w:rPr>
        <w:tab/>
      </w:r>
      <w:r>
        <w:rPr>
          <w:lang w:eastAsia="ko-KR"/>
        </w:rPr>
        <w:tab/>
      </w:r>
      <w:r>
        <w:rPr>
          <w:lang w:eastAsia="ko-KR"/>
        </w:rPr>
        <w:tab/>
        <w:t>&lt;/</w:t>
      </w:r>
      <w:proofErr w:type="spellStart"/>
      <w:proofErr w:type="gramStart"/>
      <w:r>
        <w:rPr>
          <w:lang w:eastAsia="ko-KR"/>
        </w:rPr>
        <w:t>xsl:when</w:t>
      </w:r>
      <w:proofErr w:type="spellEnd"/>
      <w:proofErr w:type="gramEnd"/>
      <w:r>
        <w:rPr>
          <w:lang w:eastAsia="ko-KR"/>
        </w:rPr>
        <w:t>&gt;</w:t>
      </w:r>
    </w:p>
    <w:p w14:paraId="3DE7740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735B57C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&gt;not &lt;/</w:t>
      </w:r>
      <w:proofErr w:type="spellStart"/>
      <w:r w:rsidRPr="00CC2352">
        <w:rPr>
          <w:highlight w:val="white"/>
        </w:rPr>
        <w:t>xsl:text</w:t>
      </w:r>
      <w:proofErr w:type="spellEnd"/>
      <w:r w:rsidRPr="00CC2352">
        <w:rPr>
          <w:highlight w:val="white"/>
        </w:rPr>
        <w:t>&gt;</w:t>
      </w:r>
    </w:p>
    <w:p w14:paraId="12437D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423956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2CC980D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4960ACC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CD0D44A"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9.5 Simple Comparison Operators --&gt;</w:t>
      </w:r>
    </w:p>
    <w:p w14:paraId="126CE2B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match="EQ"&gt;</w:t>
      </w:r>
    </w:p>
    <w:p w14:paraId="76434DE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0F11015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1A6E5AA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test="name(parent::*)='Not'"&gt;</w:t>
      </w:r>
    </w:p>
    <w:p w14:paraId="1697800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&amp;</w:t>
      </w:r>
      <w:proofErr w:type="spellStart"/>
      <w:proofErr w:type="gramStart"/>
      <w:r w:rsidRPr="00CC2352">
        <w:rPr>
          <w:highlight w:val="white"/>
        </w:rPr>
        <w:t>lt</w:t>
      </w:r>
      <w:proofErr w:type="spellEnd"/>
      <w:r w:rsidRPr="00CC2352">
        <w:rPr>
          <w:highlight w:val="white"/>
        </w:rPr>
        <w:t>;&amp;</w:t>
      </w:r>
      <w:proofErr w:type="spellStart"/>
      <w:proofErr w:type="gramEnd"/>
      <w:r w:rsidRPr="00CC2352">
        <w:rPr>
          <w:highlight w:val="white"/>
        </w:rPr>
        <w:t>gt</w:t>
      </w:r>
      <w:proofErr w:type="spellEnd"/>
      <w:r w:rsidRPr="00CC2352">
        <w:rPr>
          <w:highlight w:val="white"/>
        </w:rPr>
        <w:t>; &lt;/</w:t>
      </w:r>
      <w:proofErr w:type="spellStart"/>
      <w:r w:rsidRPr="00CC2352">
        <w:rPr>
          <w:highlight w:val="white"/>
        </w:rPr>
        <w:t>xsl:text</w:t>
      </w:r>
      <w:proofErr w:type="spellEnd"/>
      <w:r w:rsidRPr="00CC2352">
        <w:rPr>
          <w:highlight w:val="white"/>
        </w:rPr>
        <w:t>&gt;</w:t>
      </w:r>
    </w:p>
    <w:p w14:paraId="4D1810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2F4269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21D4116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5FAC983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7B57B90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6F63812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575F06E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398428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match="NE"&gt;</w:t>
      </w:r>
    </w:p>
    <w:p w14:paraId="333E0061" w14:textId="77777777" w:rsidR="00345ACB" w:rsidRDefault="00345ACB" w:rsidP="001740EB">
      <w:pPr>
        <w:pStyle w:val="SchemaText"/>
      </w:pPr>
      <w:r w:rsidRPr="00CC2352">
        <w:rPr>
          <w:highlight w:val="white"/>
        </w:rPr>
        <w:tab/>
      </w:r>
      <w:r w:rsidRPr="00CC2352">
        <w:rPr>
          <w:highlight w:val="white"/>
        </w:rPr>
        <w:tab/>
      </w:r>
      <w:r>
        <w:t>&lt;</w:t>
      </w:r>
      <w:proofErr w:type="spellStart"/>
      <w:proofErr w:type="gramStart"/>
      <w:r>
        <w:t>xsl:apply</w:t>
      </w:r>
      <w:proofErr w:type="gramEnd"/>
      <w:r>
        <w:t>-templates</w:t>
      </w:r>
      <w:proofErr w:type="spellEnd"/>
      <w:r>
        <w:t xml:space="preserve"> select="*[1]"/&gt;</w:t>
      </w:r>
    </w:p>
    <w:p w14:paraId="6CA1451B" w14:textId="77777777" w:rsidR="00345ACB" w:rsidRDefault="00345ACB" w:rsidP="001740EB">
      <w:pPr>
        <w:pStyle w:val="SchemaText"/>
      </w:pPr>
      <w:r>
        <w:tab/>
      </w:r>
      <w:r>
        <w:tab/>
        <w:t>&lt;</w:t>
      </w:r>
      <w:proofErr w:type="spellStart"/>
      <w:proofErr w:type="gramStart"/>
      <w:r>
        <w:t>xsl:choose</w:t>
      </w:r>
      <w:proofErr w:type="spellEnd"/>
      <w:proofErr w:type="gramEnd"/>
      <w:r>
        <w:t>&gt;</w:t>
      </w:r>
    </w:p>
    <w:p w14:paraId="01E4FBAC"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test="name(parent::*)='Not'"&gt;</w:t>
      </w:r>
    </w:p>
    <w:p w14:paraId="4897A776" w14:textId="77777777" w:rsidR="00345ACB" w:rsidRDefault="00345ACB" w:rsidP="001740EB">
      <w:pPr>
        <w:pStyle w:val="SchemaText"/>
      </w:pPr>
      <w:r>
        <w:tab/>
      </w:r>
      <w:r>
        <w:tab/>
      </w:r>
      <w:r>
        <w:tab/>
      </w:r>
      <w:r>
        <w:tab/>
        <w:t>&lt;</w:t>
      </w:r>
      <w:proofErr w:type="spellStart"/>
      <w:r>
        <w:t>xsl:text</w:t>
      </w:r>
      <w:proofErr w:type="spellEnd"/>
      <w:r>
        <w:t>&gt; = &lt;/</w:t>
      </w:r>
      <w:proofErr w:type="spellStart"/>
      <w:r>
        <w:t>xsl:text</w:t>
      </w:r>
      <w:proofErr w:type="spellEnd"/>
      <w:r>
        <w:t>&gt;</w:t>
      </w:r>
    </w:p>
    <w:p w14:paraId="7D0039A0"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0CAFA537"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4961ECA5" w14:textId="77777777" w:rsidR="00345ACB" w:rsidRDefault="00345ACB" w:rsidP="001740EB">
      <w:pPr>
        <w:pStyle w:val="SchemaText"/>
      </w:pPr>
      <w:r>
        <w:tab/>
      </w:r>
      <w:r>
        <w:tab/>
      </w:r>
      <w:r>
        <w:tab/>
      </w:r>
      <w:r>
        <w:tab/>
        <w:t>&lt;</w:t>
      </w:r>
      <w:proofErr w:type="spellStart"/>
      <w:r>
        <w:t>xsl:text</w:t>
      </w:r>
      <w:proofErr w:type="spellEnd"/>
      <w:r>
        <w:t>&gt; &amp;</w:t>
      </w:r>
      <w:proofErr w:type="spellStart"/>
      <w:proofErr w:type="gramStart"/>
      <w:r>
        <w:t>lt</w:t>
      </w:r>
      <w:proofErr w:type="spellEnd"/>
      <w:r>
        <w:t>;&amp;</w:t>
      </w:r>
      <w:proofErr w:type="spellStart"/>
      <w:proofErr w:type="gramEnd"/>
      <w:r>
        <w:t>gt</w:t>
      </w:r>
      <w:proofErr w:type="spellEnd"/>
      <w:r>
        <w:t>; &lt;/</w:t>
      </w:r>
      <w:proofErr w:type="spellStart"/>
      <w:r>
        <w:t>xsl:text</w:t>
      </w:r>
      <w:proofErr w:type="spellEnd"/>
      <w:r>
        <w:t>&gt;</w:t>
      </w:r>
    </w:p>
    <w:p w14:paraId="4CC06296"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0B92FCDF" w14:textId="77777777" w:rsidR="00345ACB" w:rsidRDefault="00345ACB" w:rsidP="001740EB">
      <w:pPr>
        <w:pStyle w:val="SchemaText"/>
      </w:pPr>
      <w:r>
        <w:tab/>
      </w:r>
      <w:r>
        <w:tab/>
        <w:t>&lt;/</w:t>
      </w:r>
      <w:proofErr w:type="spellStart"/>
      <w:proofErr w:type="gramStart"/>
      <w:r>
        <w:t>xsl:choose</w:t>
      </w:r>
      <w:proofErr w:type="spellEnd"/>
      <w:proofErr w:type="gramEnd"/>
      <w:r>
        <w:t>&gt;</w:t>
      </w:r>
    </w:p>
    <w:p w14:paraId="20FBAB77" w14:textId="77777777" w:rsidR="00345ACB" w:rsidRDefault="00345ACB" w:rsidP="001740EB">
      <w:pPr>
        <w:pStyle w:val="SchemaText"/>
        <w:rPr>
          <w:lang w:eastAsia="ko-KR"/>
        </w:rPr>
      </w:pPr>
      <w:r>
        <w:lastRenderedPageBreak/>
        <w:tab/>
      </w:r>
      <w:r>
        <w:tab/>
        <w:t>&lt;</w:t>
      </w:r>
      <w:proofErr w:type="spellStart"/>
      <w:proofErr w:type="gramStart"/>
      <w:r>
        <w:t>xsl:apply</w:t>
      </w:r>
      <w:proofErr w:type="gramEnd"/>
      <w:r>
        <w:t>-templates</w:t>
      </w:r>
      <w:proofErr w:type="spellEnd"/>
      <w:r>
        <w:t xml:space="preserve"> select="*[2]"/&gt;</w:t>
      </w:r>
    </w:p>
    <w:p w14:paraId="71EDAD6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622129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match="LT"&gt;</w:t>
      </w:r>
    </w:p>
    <w:p w14:paraId="24304AD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6BB3794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F40D0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select="'&amp;</w:t>
      </w:r>
      <w:proofErr w:type="spellStart"/>
      <w:r w:rsidRPr="00CC2352">
        <w:rPr>
          <w:highlight w:val="white"/>
        </w:rPr>
        <w:t>lt</w:t>
      </w:r>
      <w:proofErr w:type="spellEnd"/>
      <w:r w:rsidRPr="00CC2352">
        <w:rPr>
          <w:highlight w:val="white"/>
        </w:rPr>
        <w:t>;'"/&gt;</w:t>
      </w:r>
    </w:p>
    <w:p w14:paraId="5483A0F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8C2134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86A101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match="LE"&gt;</w:t>
      </w:r>
    </w:p>
    <w:p w14:paraId="07F8FE6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7644956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0245E0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select="'&amp;</w:t>
      </w:r>
      <w:proofErr w:type="spellStart"/>
      <w:r w:rsidRPr="00CC2352">
        <w:rPr>
          <w:highlight w:val="white"/>
        </w:rPr>
        <w:t>lt</w:t>
      </w:r>
      <w:proofErr w:type="spellEnd"/>
      <w:r w:rsidRPr="00CC2352">
        <w:rPr>
          <w:highlight w:val="white"/>
        </w:rPr>
        <w:t>;='"/&gt;</w:t>
      </w:r>
    </w:p>
    <w:p w14:paraId="4E38ACB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F474883"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CB5CDD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match="GT"&gt;</w:t>
      </w:r>
    </w:p>
    <w:p w14:paraId="05A67B8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5EDD123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211196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select="'&amp;</w:t>
      </w:r>
      <w:proofErr w:type="spellStart"/>
      <w:r w:rsidRPr="00CC2352">
        <w:rPr>
          <w:highlight w:val="white"/>
        </w:rPr>
        <w:t>gt</w:t>
      </w:r>
      <w:proofErr w:type="spellEnd"/>
      <w:r w:rsidRPr="00CC2352">
        <w:rPr>
          <w:highlight w:val="white"/>
        </w:rPr>
        <w:t>;'"/&gt;</w:t>
      </w:r>
    </w:p>
    <w:p w14:paraId="4508788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105CE41"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6C6785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match="GE"&gt;</w:t>
      </w:r>
    </w:p>
    <w:p w14:paraId="07029A1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09DD1B1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2656C4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select="'&amp;</w:t>
      </w:r>
      <w:proofErr w:type="spellStart"/>
      <w:r w:rsidRPr="00CC2352">
        <w:rPr>
          <w:highlight w:val="white"/>
        </w:rPr>
        <w:t>gt</w:t>
      </w:r>
      <w:proofErr w:type="spellEnd"/>
      <w:r w:rsidRPr="00CC2352">
        <w:rPr>
          <w:highlight w:val="white"/>
        </w:rPr>
        <w:t>;='"/&gt;</w:t>
      </w:r>
    </w:p>
    <w:p w14:paraId="07F752E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6345ED5"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226E5F7"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9.6 Is Comparison Operators --&gt;</w:t>
      </w:r>
    </w:p>
    <w:p w14:paraId="7951020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IsEQ</w:t>
      </w:r>
      <w:proofErr w:type="spellEnd"/>
      <w:r w:rsidRPr="00CC2352">
        <w:rPr>
          <w:highlight w:val="white"/>
        </w:rPr>
        <w:t>"&gt;</w:t>
      </w:r>
    </w:p>
    <w:p w14:paraId="33C8BE4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3739B3D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BB5227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select="'equal'"/&gt;</w:t>
      </w:r>
    </w:p>
    <w:p w14:paraId="2EF7DD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5EC54F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685921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IsLT</w:t>
      </w:r>
      <w:proofErr w:type="spellEnd"/>
      <w:r w:rsidRPr="00CC2352">
        <w:rPr>
          <w:highlight w:val="white"/>
        </w:rPr>
        <w:t>"&gt;</w:t>
      </w:r>
    </w:p>
    <w:p w14:paraId="4D41E23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738FD60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012D56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select="'less than'"/&gt;</w:t>
      </w:r>
    </w:p>
    <w:p w14:paraId="1D9100C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ED75C4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6FB2FE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IsGT</w:t>
      </w:r>
      <w:proofErr w:type="spellEnd"/>
      <w:r w:rsidRPr="00CC2352">
        <w:rPr>
          <w:highlight w:val="white"/>
        </w:rPr>
        <w:t>"&gt;</w:t>
      </w:r>
    </w:p>
    <w:p w14:paraId="6D68DE1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6B1E301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028B54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select="'greater than'"/&gt;</w:t>
      </w:r>
    </w:p>
    <w:p w14:paraId="34BE6E0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890069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858D2D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IsLE</w:t>
      </w:r>
      <w:proofErr w:type="spellEnd"/>
      <w:r w:rsidRPr="00CC2352">
        <w:rPr>
          <w:highlight w:val="white"/>
        </w:rPr>
        <w:t>"&gt;</w:t>
      </w:r>
    </w:p>
    <w:p w14:paraId="229DB76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1792E6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9A8746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select="'less than or equal'"/&gt;</w:t>
      </w:r>
    </w:p>
    <w:p w14:paraId="4E859EE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72DF2E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8CBC8A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IsGE</w:t>
      </w:r>
      <w:proofErr w:type="spellEnd"/>
      <w:r w:rsidRPr="00CC2352">
        <w:rPr>
          <w:highlight w:val="white"/>
        </w:rPr>
        <w:t>"&gt;</w:t>
      </w:r>
    </w:p>
    <w:p w14:paraId="7CDE895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0048799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76CA64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select="'greater than or equal'"/&gt;</w:t>
      </w:r>
    </w:p>
    <w:p w14:paraId="1E342CF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2ADDDE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32740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IsWithinTo</w:t>
      </w:r>
      <w:proofErr w:type="spellEnd"/>
      <w:r w:rsidRPr="00CC2352">
        <w:rPr>
          <w:highlight w:val="white"/>
        </w:rPr>
        <w:t>"&gt;</w:t>
      </w:r>
    </w:p>
    <w:p w14:paraId="43D728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302CB7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E80582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select="'to'"/&gt;</w:t>
      </w:r>
    </w:p>
    <w:p w14:paraId="5CC32BA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66DC0A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B85194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IsWithinPreceding</w:t>
      </w:r>
      <w:proofErr w:type="spellEnd"/>
      <w:r w:rsidRPr="00CC2352">
        <w:rPr>
          <w:highlight w:val="white"/>
        </w:rPr>
        <w:t>"&gt;</w:t>
      </w:r>
    </w:p>
    <w:p w14:paraId="3C281C6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69D754D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4DEB4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select="'preceding'"/&gt;</w:t>
      </w:r>
    </w:p>
    <w:p w14:paraId="6EC8A16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1E5F2F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DA5FCA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IsWithinFollowing</w:t>
      </w:r>
      <w:proofErr w:type="spellEnd"/>
      <w:r w:rsidRPr="00CC2352">
        <w:rPr>
          <w:highlight w:val="white"/>
        </w:rPr>
        <w:t>"&gt;</w:t>
      </w:r>
    </w:p>
    <w:p w14:paraId="33DADBED"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6E33E8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86ECC5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select="'following'"/&gt;</w:t>
      </w:r>
    </w:p>
    <w:p w14:paraId="2DA2C7A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8D2308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29C833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IsWithinSurrounding</w:t>
      </w:r>
      <w:proofErr w:type="spellEnd"/>
      <w:r w:rsidRPr="00CC2352">
        <w:rPr>
          <w:highlight w:val="white"/>
        </w:rPr>
        <w:t>"&gt;</w:t>
      </w:r>
    </w:p>
    <w:p w14:paraId="1963669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1564A2B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0C37F8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select="'surrounding'"/&gt;</w:t>
      </w:r>
    </w:p>
    <w:p w14:paraId="7701371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4AB324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6B51EE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IsWithinPast</w:t>
      </w:r>
      <w:proofErr w:type="spellEnd"/>
      <w:r w:rsidRPr="00CC2352">
        <w:rPr>
          <w:highlight w:val="white"/>
        </w:rPr>
        <w:t>"&gt;</w:t>
      </w:r>
    </w:p>
    <w:p w14:paraId="5D6FF5A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2B2F470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FC3D49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select="'within past'"/&gt;</w:t>
      </w:r>
    </w:p>
    <w:p w14:paraId="26BEAB6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BC2310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3DFFCF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IsWithinSameDayAs</w:t>
      </w:r>
      <w:proofErr w:type="spellEnd"/>
      <w:r w:rsidRPr="00CC2352">
        <w:rPr>
          <w:highlight w:val="white"/>
        </w:rPr>
        <w:t>"&gt;</w:t>
      </w:r>
    </w:p>
    <w:p w14:paraId="22F8495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2A22CF5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4785D8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select="'within same day as'"/&gt;</w:t>
      </w:r>
    </w:p>
    <w:p w14:paraId="68A8A44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8B27C3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254876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IsBefore</w:t>
      </w:r>
      <w:proofErr w:type="spellEnd"/>
      <w:r w:rsidRPr="00CC2352">
        <w:rPr>
          <w:highlight w:val="white"/>
        </w:rPr>
        <w:t>"&gt;</w:t>
      </w:r>
    </w:p>
    <w:p w14:paraId="5FDB351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77906F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B105C2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select="'before'"/&gt;</w:t>
      </w:r>
    </w:p>
    <w:p w14:paraId="3DAD1C9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52F8D0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C41FEC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IsAfter</w:t>
      </w:r>
      <w:proofErr w:type="spellEnd"/>
      <w:r w:rsidRPr="00CC2352">
        <w:rPr>
          <w:highlight w:val="white"/>
        </w:rPr>
        <w:t>"&gt;</w:t>
      </w:r>
    </w:p>
    <w:p w14:paraId="0AD85C8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29629C7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719002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select="'after'"/&gt;</w:t>
      </w:r>
    </w:p>
    <w:p w14:paraId="2528D01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9C39AA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0100CF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IsIn</w:t>
      </w:r>
      <w:proofErr w:type="spellEnd"/>
      <w:r w:rsidRPr="00CC2352">
        <w:rPr>
          <w:highlight w:val="white"/>
        </w:rPr>
        <w:t>"&gt;</w:t>
      </w:r>
    </w:p>
    <w:p w14:paraId="12CF6BC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3A67772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E5311A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select="'in'"/&gt;</w:t>
      </w:r>
    </w:p>
    <w:p w14:paraId="43D8D82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0E961F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4609FC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IsPresent</w:t>
      </w:r>
      <w:proofErr w:type="spellEnd"/>
      <w:r w:rsidRPr="00CC2352">
        <w:rPr>
          <w:highlight w:val="white"/>
        </w:rPr>
        <w:t>"&gt;</w:t>
      </w:r>
    </w:p>
    <w:p w14:paraId="49DEFED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0AE384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57142D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select="'present'"/&gt;</w:t>
      </w:r>
    </w:p>
    <w:p w14:paraId="751EDC2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BF14D3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32B161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IsNull</w:t>
      </w:r>
      <w:proofErr w:type="spellEnd"/>
      <w:r w:rsidRPr="00CC2352">
        <w:rPr>
          <w:highlight w:val="white"/>
        </w:rPr>
        <w:t>"&gt;</w:t>
      </w:r>
    </w:p>
    <w:p w14:paraId="16FC0AB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5E32C59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CD3593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select="'null'"/&gt;</w:t>
      </w:r>
    </w:p>
    <w:p w14:paraId="3313977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1A74279"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8ADC7F0"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IsBoolean</w:t>
      </w:r>
      <w:proofErr w:type="spellEnd"/>
      <w:r>
        <w:rPr>
          <w:lang w:eastAsia="ko-KR"/>
        </w:rPr>
        <w:t>"&gt;</w:t>
      </w:r>
    </w:p>
    <w:p w14:paraId="1DDC33EE"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ComparisonOpeartorRType1</w:t>
      </w:r>
      <w:proofErr w:type="spellEnd"/>
      <w:r>
        <w:rPr>
          <w:lang w:eastAsia="ko-KR"/>
        </w:rPr>
        <w:t>"&gt;</w:t>
      </w:r>
    </w:p>
    <w:p w14:paraId="23C100F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3E4EAC7E"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w:t>
      </w:r>
      <w:proofErr w:type="spellStart"/>
      <w:r>
        <w:rPr>
          <w:lang w:eastAsia="ko-KR"/>
        </w:rPr>
        <w:t>boolean</w:t>
      </w:r>
      <w:proofErr w:type="spellEnd"/>
      <w:r>
        <w:rPr>
          <w:lang w:eastAsia="ko-KR"/>
        </w:rPr>
        <w:t>'"/&gt;</w:t>
      </w:r>
    </w:p>
    <w:p w14:paraId="6B3C306B"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7F1A601E" w14:textId="77777777" w:rsidR="00345ACB"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31E66AC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IsNumber</w:t>
      </w:r>
      <w:proofErr w:type="spellEnd"/>
      <w:r w:rsidRPr="00CC2352">
        <w:rPr>
          <w:highlight w:val="white"/>
        </w:rPr>
        <w:t>"&gt;</w:t>
      </w:r>
    </w:p>
    <w:p w14:paraId="6F9BA60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413CD11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52EB0C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select="'number'"/&gt;</w:t>
      </w:r>
    </w:p>
    <w:p w14:paraId="7B40B66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CA388A0"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8BD6D45" w14:textId="77777777" w:rsidR="00345ACB" w:rsidRPr="00CC2352" w:rsidRDefault="00345ACB" w:rsidP="001740EB">
      <w:pPr>
        <w:pStyle w:val="SchemaText"/>
        <w:rPr>
          <w:highlight w:val="white"/>
        </w:rPr>
      </w:pPr>
      <w:r>
        <w:rPr>
          <w:highlight w:val="white"/>
          <w:lang w:eastAsia="ko-KR"/>
        </w:rPr>
        <w:tab/>
      </w:r>
      <w:r w:rsidRPr="00CC2352">
        <w:rPr>
          <w:highlight w:val="white"/>
        </w:rPr>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IsString</w:t>
      </w:r>
      <w:proofErr w:type="spellEnd"/>
      <w:r w:rsidRPr="00CC2352">
        <w:rPr>
          <w:highlight w:val="white"/>
        </w:rPr>
        <w:t>"&gt;</w:t>
      </w:r>
    </w:p>
    <w:p w14:paraId="0615AF6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08F608B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1B9EEB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select="'string'"/&gt;</w:t>
      </w:r>
    </w:p>
    <w:p w14:paraId="3508855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2F0AC7B"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&gt;</w:t>
      </w:r>
    </w:p>
    <w:p w14:paraId="0615BBE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IsTime</w:t>
      </w:r>
      <w:proofErr w:type="spellEnd"/>
      <w:r w:rsidRPr="00CC2352">
        <w:rPr>
          <w:highlight w:val="white"/>
        </w:rPr>
        <w:t>"&gt;</w:t>
      </w:r>
    </w:p>
    <w:p w14:paraId="0AD6893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635B36A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D4CBAE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select="'time'"/&gt;</w:t>
      </w:r>
    </w:p>
    <w:p w14:paraId="43AAEAA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EF93ED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AEBC79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IsTimeOfDay</w:t>
      </w:r>
      <w:proofErr w:type="spellEnd"/>
      <w:r w:rsidRPr="00CC2352">
        <w:rPr>
          <w:highlight w:val="white"/>
        </w:rPr>
        <w:t>"&gt;</w:t>
      </w:r>
    </w:p>
    <w:p w14:paraId="1253F83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3A6731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3F3FF6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select="'time of day'"/&gt;</w:t>
      </w:r>
    </w:p>
    <w:p w14:paraId="629B1C1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391853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0B1115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IsDuration</w:t>
      </w:r>
      <w:proofErr w:type="spellEnd"/>
      <w:r w:rsidRPr="00CC2352">
        <w:rPr>
          <w:highlight w:val="white"/>
        </w:rPr>
        <w:t>"&gt;</w:t>
      </w:r>
    </w:p>
    <w:p w14:paraId="13F2CF1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650027D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205EFB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select="'duration'"/&gt;</w:t>
      </w:r>
    </w:p>
    <w:p w14:paraId="48CA6D0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8C5000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89E002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IsList</w:t>
      </w:r>
      <w:proofErr w:type="spellEnd"/>
      <w:r w:rsidRPr="00CC2352">
        <w:rPr>
          <w:highlight w:val="white"/>
        </w:rPr>
        <w:t>"&gt;</w:t>
      </w:r>
    </w:p>
    <w:p w14:paraId="4077BCB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ComparisonOpeartorRType1</w:t>
      </w:r>
      <w:proofErr w:type="spellEnd"/>
      <w:r w:rsidRPr="00CC2352">
        <w:rPr>
          <w:highlight w:val="white"/>
        </w:rPr>
        <w:t>"&gt;</w:t>
      </w:r>
    </w:p>
    <w:p w14:paraId="4C8EAFD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8FB8C6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select="'list'"/&gt;</w:t>
      </w:r>
    </w:p>
    <w:p w14:paraId="05468D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EBA123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35A8D2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match="In"&gt;</w:t>
      </w:r>
    </w:p>
    <w:p w14:paraId="03E690C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F4BDF5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test="name(parent::*)='Not'"&gt;</w:t>
      </w:r>
    </w:p>
    <w:p w14:paraId="5CC381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not&lt;/</w:t>
      </w:r>
      <w:proofErr w:type="spellStart"/>
      <w:r w:rsidRPr="00CC2352">
        <w:rPr>
          <w:highlight w:val="white"/>
        </w:rPr>
        <w:t>xsl:text</w:t>
      </w:r>
      <w:proofErr w:type="spellEnd"/>
      <w:r w:rsidRPr="00CC2352">
        <w:rPr>
          <w:highlight w:val="white"/>
        </w:rPr>
        <w:t>&gt;</w:t>
      </w:r>
    </w:p>
    <w:p w14:paraId="534F632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279BE58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in &lt;/</w:t>
      </w:r>
      <w:proofErr w:type="spellStart"/>
      <w:r w:rsidRPr="00CC2352">
        <w:rPr>
          <w:highlight w:val="white"/>
        </w:rPr>
        <w:t>xsl:text</w:t>
      </w:r>
      <w:proofErr w:type="spellEnd"/>
      <w:r w:rsidRPr="00CC2352">
        <w:rPr>
          <w:highlight w:val="white"/>
        </w:rPr>
        <w:t>&gt;</w:t>
      </w:r>
    </w:p>
    <w:p w14:paraId="22C21AE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0B8EF11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5C43C7A" w14:textId="77777777" w:rsidR="00345ACB" w:rsidRDefault="00345ACB" w:rsidP="001740EB">
      <w:pPr>
        <w:pStyle w:val="SchemaText"/>
      </w:pPr>
      <w:r w:rsidRPr="00CC2352">
        <w:rPr>
          <w:highlight w:val="white"/>
        </w:rPr>
        <w:tab/>
      </w:r>
      <w:r>
        <w:t>&lt;</w:t>
      </w:r>
      <w:proofErr w:type="spellStart"/>
      <w:proofErr w:type="gramStart"/>
      <w:r>
        <w:t>xsl:template</w:t>
      </w:r>
      <w:proofErr w:type="spellEnd"/>
      <w:proofErr w:type="gramEnd"/>
      <w:r>
        <w:t xml:space="preserve"> match="</w:t>
      </w:r>
      <w:proofErr w:type="spellStart"/>
      <w:r>
        <w:t>IsObject</w:t>
      </w:r>
      <w:proofErr w:type="spellEnd"/>
      <w:r>
        <w:t>"&gt;</w:t>
      </w:r>
    </w:p>
    <w:p w14:paraId="5450D97A" w14:textId="77777777" w:rsidR="00345ACB" w:rsidRDefault="00345ACB" w:rsidP="001740EB">
      <w:pPr>
        <w:pStyle w:val="SchemaText"/>
      </w:pPr>
      <w:r>
        <w:tab/>
      </w:r>
      <w:r>
        <w:tab/>
        <w:t>&lt;</w:t>
      </w:r>
      <w:proofErr w:type="spellStart"/>
      <w:proofErr w:type="gramStart"/>
      <w:r>
        <w:t>xsl:apply</w:t>
      </w:r>
      <w:proofErr w:type="gramEnd"/>
      <w:r>
        <w:t>-templates</w:t>
      </w:r>
      <w:proofErr w:type="spellEnd"/>
      <w:r>
        <w:t xml:space="preserve"> select="*[1]"/&gt;</w:t>
      </w:r>
    </w:p>
    <w:p w14:paraId="3CB41043" w14:textId="77777777" w:rsidR="00345ACB" w:rsidRDefault="00345ACB" w:rsidP="001740EB">
      <w:pPr>
        <w:pStyle w:val="SchemaText"/>
      </w:pPr>
      <w:r>
        <w:tab/>
      </w:r>
      <w:r>
        <w:tab/>
        <w:t>&lt;</w:t>
      </w:r>
      <w:proofErr w:type="spellStart"/>
      <w:proofErr w:type="gramStart"/>
      <w:r>
        <w:t>xsl:choose</w:t>
      </w:r>
      <w:proofErr w:type="spellEnd"/>
      <w:proofErr w:type="gramEnd"/>
      <w:r>
        <w:t>&gt;</w:t>
      </w:r>
    </w:p>
    <w:p w14:paraId="62E0A63E"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boolean</w:t>
      </w:r>
      <w:proofErr w:type="spellEnd"/>
      <w:r>
        <w:t>(@type)=false"&gt;</w:t>
      </w:r>
    </w:p>
    <w:p w14:paraId="5F567270" w14:textId="77777777" w:rsidR="00345ACB" w:rsidRDefault="00345ACB" w:rsidP="001740EB">
      <w:pPr>
        <w:pStyle w:val="SchemaText"/>
      </w:pPr>
      <w:r>
        <w:tab/>
      </w:r>
      <w:r>
        <w:tab/>
      </w:r>
      <w:r>
        <w:tab/>
      </w:r>
      <w:r>
        <w:tab/>
        <w:t>&lt;</w:t>
      </w:r>
      <w:proofErr w:type="spellStart"/>
      <w:r>
        <w:t>xsl:text</w:t>
      </w:r>
      <w:proofErr w:type="spellEnd"/>
      <w:r>
        <w:t>&gt; is&lt;/</w:t>
      </w:r>
      <w:proofErr w:type="spellStart"/>
      <w:r>
        <w:t>xsl:text</w:t>
      </w:r>
      <w:proofErr w:type="spellEnd"/>
      <w:r>
        <w:t>&gt;</w:t>
      </w:r>
    </w:p>
    <w:p w14:paraId="12710B55"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15CC6AC9"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5E296F9E"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76ABEEFD" w14:textId="77777777" w:rsidR="00345ACB" w:rsidRDefault="00345ACB" w:rsidP="001740EB">
      <w:pPr>
        <w:pStyle w:val="SchemaText"/>
      </w:pPr>
      <w:r>
        <w:tab/>
      </w:r>
      <w:r>
        <w:tab/>
      </w:r>
      <w:r>
        <w:tab/>
      </w:r>
      <w:r>
        <w:tab/>
        <w:t>&lt;</w:t>
      </w:r>
      <w:proofErr w:type="spellStart"/>
      <w:r>
        <w:t>xsl:value-of</w:t>
      </w:r>
      <w:proofErr w:type="spellEnd"/>
      <w:r>
        <w:t xml:space="preserve"> select="@type"/&gt;</w:t>
      </w:r>
    </w:p>
    <w:p w14:paraId="3CFC6402"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3995838F" w14:textId="77777777" w:rsidR="00345ACB" w:rsidRDefault="00345ACB" w:rsidP="001740EB">
      <w:pPr>
        <w:pStyle w:val="SchemaText"/>
      </w:pPr>
      <w:r>
        <w:tab/>
      </w:r>
      <w:r>
        <w:tab/>
        <w:t>&lt;/</w:t>
      </w:r>
      <w:proofErr w:type="spellStart"/>
      <w:proofErr w:type="gramStart"/>
      <w:r>
        <w:t>xsl:choose</w:t>
      </w:r>
      <w:proofErr w:type="spellEnd"/>
      <w:proofErr w:type="gramEnd"/>
      <w:r>
        <w:t>&gt;</w:t>
      </w:r>
    </w:p>
    <w:p w14:paraId="37E4CED4" w14:textId="77777777" w:rsidR="00345ACB" w:rsidRDefault="00345ACB" w:rsidP="001740EB">
      <w:pPr>
        <w:pStyle w:val="SchemaText"/>
      </w:pPr>
      <w:r>
        <w:tab/>
      </w:r>
      <w:r>
        <w:tab/>
        <w:t>&lt;</w:t>
      </w:r>
      <w:proofErr w:type="spellStart"/>
      <w:proofErr w:type="gramStart"/>
      <w:r>
        <w:t>xsl:if</w:t>
      </w:r>
      <w:proofErr w:type="spellEnd"/>
      <w:proofErr w:type="gramEnd"/>
      <w:r>
        <w:t xml:space="preserve"> test="name(parent::*)='Not'"&gt;</w:t>
      </w:r>
    </w:p>
    <w:p w14:paraId="5FDF7899" w14:textId="77777777" w:rsidR="00345ACB" w:rsidRDefault="00345ACB" w:rsidP="001740EB">
      <w:pPr>
        <w:pStyle w:val="SchemaText"/>
      </w:pPr>
      <w:r>
        <w:tab/>
      </w:r>
      <w:r>
        <w:tab/>
      </w:r>
      <w:r>
        <w:tab/>
        <w:t>&lt;</w:t>
      </w:r>
      <w:proofErr w:type="spellStart"/>
      <w:r>
        <w:t>xsl:text</w:t>
      </w:r>
      <w:proofErr w:type="spellEnd"/>
      <w:r>
        <w:t>&gt; not&lt;/</w:t>
      </w:r>
      <w:proofErr w:type="spellStart"/>
      <w:r>
        <w:t>xsl:text</w:t>
      </w:r>
      <w:proofErr w:type="spellEnd"/>
      <w:r>
        <w:t>&gt;</w:t>
      </w:r>
    </w:p>
    <w:p w14:paraId="1B2280C4" w14:textId="77777777" w:rsidR="00345ACB" w:rsidRDefault="00345ACB" w:rsidP="001740EB">
      <w:pPr>
        <w:pStyle w:val="SchemaText"/>
      </w:pPr>
      <w:r>
        <w:tab/>
      </w:r>
      <w:r>
        <w:tab/>
        <w:t>&lt;/</w:t>
      </w:r>
      <w:proofErr w:type="spellStart"/>
      <w:proofErr w:type="gramStart"/>
      <w:r>
        <w:t>xsl:if</w:t>
      </w:r>
      <w:proofErr w:type="spellEnd"/>
      <w:proofErr w:type="gramEnd"/>
      <w:r>
        <w:t>&gt;</w:t>
      </w:r>
    </w:p>
    <w:p w14:paraId="15B2AA5C" w14:textId="77777777" w:rsidR="00345ACB" w:rsidRDefault="00345ACB" w:rsidP="001740EB">
      <w:pPr>
        <w:pStyle w:val="SchemaText"/>
      </w:pPr>
      <w:r>
        <w:tab/>
      </w:r>
      <w:r>
        <w:tab/>
        <w:t>&lt;</w:t>
      </w:r>
      <w:proofErr w:type="spellStart"/>
      <w:proofErr w:type="gramStart"/>
      <w:r>
        <w:t>xsl:choose</w:t>
      </w:r>
      <w:proofErr w:type="spellEnd"/>
      <w:proofErr w:type="gramEnd"/>
      <w:r>
        <w:t>&gt;</w:t>
      </w:r>
    </w:p>
    <w:p w14:paraId="023E4605" w14:textId="77777777" w:rsidR="00345ACB" w:rsidRDefault="00345ACB" w:rsidP="001740EB">
      <w:pPr>
        <w:pStyle w:val="SchemaText"/>
      </w:pPr>
      <w:r>
        <w:tab/>
      </w:r>
      <w:r>
        <w:tab/>
      </w:r>
      <w:r>
        <w:tab/>
        <w:t>&lt;</w:t>
      </w:r>
      <w:proofErr w:type="spellStart"/>
      <w:proofErr w:type="gramStart"/>
      <w:r>
        <w:t>xsl:when</w:t>
      </w:r>
      <w:proofErr w:type="spellEnd"/>
      <w:proofErr w:type="gramEnd"/>
      <w:r>
        <w:t xml:space="preserve"> test="@</w:t>
      </w:r>
      <w:proofErr w:type="spellStart"/>
      <w:r>
        <w:t>dtype</w:t>
      </w:r>
      <w:proofErr w:type="spellEnd"/>
      <w:r>
        <w:t>"&gt;</w:t>
      </w:r>
    </w:p>
    <w:p w14:paraId="2A10E2F1" w14:textId="77777777" w:rsidR="00345ACB" w:rsidRDefault="00345ACB" w:rsidP="001740EB">
      <w:pPr>
        <w:pStyle w:val="SchemaText"/>
      </w:pPr>
      <w:r>
        <w:tab/>
      </w:r>
      <w:r>
        <w:tab/>
      </w:r>
      <w:r>
        <w:tab/>
      </w:r>
      <w:r>
        <w:tab/>
        <w:t>&lt;</w:t>
      </w:r>
      <w:proofErr w:type="spellStart"/>
      <w:r>
        <w:t>xsl:text</w:t>
      </w:r>
      <w:proofErr w:type="spellEnd"/>
      <w:r>
        <w:t>&gt; &lt;/</w:t>
      </w:r>
      <w:proofErr w:type="spellStart"/>
      <w:r>
        <w:t>xsl:text</w:t>
      </w:r>
      <w:proofErr w:type="spellEnd"/>
      <w:r>
        <w:t>&gt;</w:t>
      </w:r>
    </w:p>
    <w:p w14:paraId="64DF0913" w14:textId="77777777" w:rsidR="00345ACB" w:rsidRDefault="00345ACB" w:rsidP="001740EB">
      <w:pPr>
        <w:pStyle w:val="SchemaText"/>
      </w:pPr>
      <w:r>
        <w:tab/>
      </w:r>
      <w:r>
        <w:tab/>
      </w:r>
      <w:r>
        <w:tab/>
      </w:r>
      <w:r>
        <w:tab/>
        <w:t>&lt;</w:t>
      </w:r>
      <w:proofErr w:type="spellStart"/>
      <w:r>
        <w:t>xsl:value-of</w:t>
      </w:r>
      <w:proofErr w:type="spellEnd"/>
      <w:r>
        <w:t xml:space="preserve"> select="@</w:t>
      </w:r>
      <w:proofErr w:type="spellStart"/>
      <w:r>
        <w:t>dtype</w:t>
      </w:r>
      <w:proofErr w:type="spellEnd"/>
      <w:r>
        <w:t>"/&gt;</w:t>
      </w:r>
    </w:p>
    <w:p w14:paraId="5B6C005B" w14:textId="77777777" w:rsidR="00345ACB" w:rsidRDefault="00345ACB" w:rsidP="001740EB">
      <w:pPr>
        <w:pStyle w:val="SchemaText"/>
      </w:pPr>
      <w:r>
        <w:tab/>
      </w:r>
      <w:r>
        <w:tab/>
      </w:r>
      <w:r>
        <w:tab/>
        <w:t>&lt;/</w:t>
      </w:r>
      <w:proofErr w:type="spellStart"/>
      <w:proofErr w:type="gramStart"/>
      <w:r>
        <w:t>xsl:when</w:t>
      </w:r>
      <w:proofErr w:type="spellEnd"/>
      <w:proofErr w:type="gramEnd"/>
      <w:r>
        <w:t>&gt;</w:t>
      </w:r>
    </w:p>
    <w:p w14:paraId="595696D2"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69E4E87A" w14:textId="77777777" w:rsidR="00345ACB" w:rsidRDefault="00345ACB" w:rsidP="001740EB">
      <w:pPr>
        <w:pStyle w:val="SchemaText"/>
      </w:pPr>
      <w:r>
        <w:tab/>
      </w:r>
      <w:r>
        <w:tab/>
      </w:r>
      <w:r>
        <w:tab/>
      </w:r>
      <w:r>
        <w:tab/>
        <w:t>&lt;</w:t>
      </w:r>
      <w:proofErr w:type="spellStart"/>
      <w:r>
        <w:t>xsl:text</w:t>
      </w:r>
      <w:proofErr w:type="spellEnd"/>
      <w:r>
        <w:t>&gt; object&lt;/</w:t>
      </w:r>
      <w:proofErr w:type="spellStart"/>
      <w:r>
        <w:t>xsl:text</w:t>
      </w:r>
      <w:proofErr w:type="spellEnd"/>
      <w:r>
        <w:t>&gt;</w:t>
      </w:r>
    </w:p>
    <w:p w14:paraId="0DB789A2" w14:textId="77777777" w:rsidR="00345ACB" w:rsidRDefault="00345ACB" w:rsidP="001740EB">
      <w:pPr>
        <w:pStyle w:val="SchemaText"/>
      </w:pPr>
      <w:r>
        <w:tab/>
      </w:r>
      <w:r>
        <w:tab/>
      </w:r>
      <w:r>
        <w:tab/>
        <w:t>&lt;/</w:t>
      </w:r>
      <w:proofErr w:type="spellStart"/>
      <w:proofErr w:type="gramStart"/>
      <w:r>
        <w:t>xsl:otherwise</w:t>
      </w:r>
      <w:proofErr w:type="spellEnd"/>
      <w:proofErr w:type="gramEnd"/>
      <w:r>
        <w:t>&gt;</w:t>
      </w:r>
    </w:p>
    <w:p w14:paraId="5527C240" w14:textId="77777777" w:rsidR="00345ACB" w:rsidRDefault="00345ACB" w:rsidP="001740EB">
      <w:pPr>
        <w:pStyle w:val="SchemaText"/>
      </w:pPr>
      <w:r>
        <w:tab/>
      </w:r>
      <w:r>
        <w:tab/>
        <w:t>&lt;/</w:t>
      </w:r>
      <w:proofErr w:type="spellStart"/>
      <w:proofErr w:type="gramStart"/>
      <w:r>
        <w:t>xsl:choose</w:t>
      </w:r>
      <w:proofErr w:type="spellEnd"/>
      <w:proofErr w:type="gramEnd"/>
      <w:r>
        <w:t>&gt;</w:t>
      </w:r>
    </w:p>
    <w:p w14:paraId="7153E624" w14:textId="77777777" w:rsidR="00345ACB" w:rsidRDefault="00345ACB" w:rsidP="001740EB">
      <w:pPr>
        <w:pStyle w:val="SchemaText"/>
        <w:rPr>
          <w:highlight w:val="white"/>
          <w:lang w:eastAsia="ko-KR"/>
        </w:rPr>
      </w:pPr>
      <w:r>
        <w:tab/>
        <w:t>&lt;/</w:t>
      </w:r>
      <w:proofErr w:type="spellStart"/>
      <w:proofErr w:type="gramStart"/>
      <w:r>
        <w:t>xsl:template</w:t>
      </w:r>
      <w:proofErr w:type="spellEnd"/>
      <w:proofErr w:type="gramEnd"/>
      <w:r>
        <w:t>&gt;</w:t>
      </w:r>
    </w:p>
    <w:p w14:paraId="3AB0EB90"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IsFuzzy</w:t>
      </w:r>
      <w:proofErr w:type="spellEnd"/>
      <w:r>
        <w:rPr>
          <w:lang w:eastAsia="ko-KR"/>
        </w:rPr>
        <w:t>"&gt;</w:t>
      </w:r>
    </w:p>
    <w:p w14:paraId="3049D026"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ComparisonOpeartorRType1</w:t>
      </w:r>
      <w:proofErr w:type="spellEnd"/>
      <w:r>
        <w:rPr>
          <w:lang w:eastAsia="ko-KR"/>
        </w:rPr>
        <w:t>"&gt;</w:t>
      </w:r>
    </w:p>
    <w:p w14:paraId="1AC31DA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4A55F71F"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select="'fuzzy'"/&gt;</w:t>
      </w:r>
    </w:p>
    <w:p w14:paraId="5EF63D7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27A1234D"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6BD3FA5E"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IsCrisp</w:t>
      </w:r>
      <w:proofErr w:type="spellEnd"/>
      <w:r>
        <w:rPr>
          <w:lang w:eastAsia="ko-KR"/>
        </w:rPr>
        <w:t>"&gt;</w:t>
      </w:r>
    </w:p>
    <w:p w14:paraId="3E38C73C"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ComparisonOpeartorRType1</w:t>
      </w:r>
      <w:proofErr w:type="spellEnd"/>
      <w:r>
        <w:rPr>
          <w:lang w:eastAsia="ko-KR"/>
        </w:rPr>
        <w:t>"&gt;</w:t>
      </w:r>
    </w:p>
    <w:p w14:paraId="23400F9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6BA379BC"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select="'crisp'"/&gt;</w:t>
      </w:r>
    </w:p>
    <w:p w14:paraId="7982059F"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0C1EAD5C"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0FED5AFF"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9.7 Occur Comparison Operators --&gt;</w:t>
      </w:r>
    </w:p>
    <w:p w14:paraId="1FC8A16F"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OccurE</w:t>
      </w:r>
      <w:r>
        <w:rPr>
          <w:highlight w:val="white"/>
          <w:lang w:eastAsia="ko-KR"/>
        </w:rPr>
        <w:t>Q</w:t>
      </w:r>
      <w:proofErr w:type="spellEnd"/>
      <w:r w:rsidRPr="00CC2352">
        <w:rPr>
          <w:highlight w:val="white"/>
        </w:rPr>
        <w:t>"&gt;</w:t>
      </w:r>
    </w:p>
    <w:p w14:paraId="6EE5ED0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05C2E6E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1202E9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select="'equal'"/&gt;</w:t>
      </w:r>
    </w:p>
    <w:p w14:paraId="6AA7289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9CC563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F14220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OccurWithinTo</w:t>
      </w:r>
      <w:proofErr w:type="spellEnd"/>
      <w:r w:rsidRPr="00CC2352">
        <w:rPr>
          <w:highlight w:val="white"/>
        </w:rPr>
        <w:t>"&gt;</w:t>
      </w:r>
    </w:p>
    <w:p w14:paraId="626AE45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39C6264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1B87C9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select="'to'"/&gt;</w:t>
      </w:r>
    </w:p>
    <w:p w14:paraId="1D90892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CEB081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FA1760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OccurWithinPreceding</w:t>
      </w:r>
      <w:proofErr w:type="spellEnd"/>
      <w:r w:rsidRPr="00CC2352">
        <w:rPr>
          <w:highlight w:val="white"/>
        </w:rPr>
        <w:t>"&gt;</w:t>
      </w:r>
    </w:p>
    <w:p w14:paraId="2039BC1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61F0A3A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7C22DF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select="'preceding'"/&gt;</w:t>
      </w:r>
    </w:p>
    <w:p w14:paraId="1F69DB0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B03AEB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753B91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OccurWithinFollowing</w:t>
      </w:r>
      <w:proofErr w:type="spellEnd"/>
      <w:r w:rsidRPr="00CC2352">
        <w:rPr>
          <w:highlight w:val="white"/>
        </w:rPr>
        <w:t>"&gt;</w:t>
      </w:r>
    </w:p>
    <w:p w14:paraId="01F184A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297B8C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3DC528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select="'following'"/&gt;</w:t>
      </w:r>
    </w:p>
    <w:p w14:paraId="3655D6C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61CBDA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7A455B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OccurWithinSurrounding</w:t>
      </w:r>
      <w:proofErr w:type="spellEnd"/>
      <w:r w:rsidRPr="00CC2352">
        <w:rPr>
          <w:highlight w:val="white"/>
        </w:rPr>
        <w:t>"&gt;</w:t>
      </w:r>
    </w:p>
    <w:p w14:paraId="2679CB4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ComparisonOpeartorType3</w:t>
      </w:r>
      <w:proofErr w:type="spellEnd"/>
      <w:r w:rsidRPr="00CC2352">
        <w:rPr>
          <w:highlight w:val="white"/>
        </w:rPr>
        <w:t>"&gt;</w:t>
      </w:r>
    </w:p>
    <w:p w14:paraId="2977AB7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EFAFF0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select="'surrounding'"/&gt;</w:t>
      </w:r>
    </w:p>
    <w:p w14:paraId="2E168BD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200220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A256B3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OccurWithinPast</w:t>
      </w:r>
      <w:proofErr w:type="spellEnd"/>
      <w:r w:rsidRPr="00CC2352">
        <w:rPr>
          <w:highlight w:val="white"/>
        </w:rPr>
        <w:t>"&gt;</w:t>
      </w:r>
    </w:p>
    <w:p w14:paraId="188ED13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39FCA8E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CE7BCA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select="'within past'"/&gt;</w:t>
      </w:r>
    </w:p>
    <w:p w14:paraId="513CD7E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633FAE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32D7A6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OccurWithinSameDayAs</w:t>
      </w:r>
      <w:proofErr w:type="spellEnd"/>
      <w:r w:rsidRPr="00CC2352">
        <w:rPr>
          <w:highlight w:val="white"/>
        </w:rPr>
        <w:t>"&gt;</w:t>
      </w:r>
    </w:p>
    <w:p w14:paraId="72BCF53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5618233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70C902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select="'within same day as'"/&gt;</w:t>
      </w:r>
    </w:p>
    <w:p w14:paraId="3802524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C1C27D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F30609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OccurBefore</w:t>
      </w:r>
      <w:proofErr w:type="spellEnd"/>
      <w:r w:rsidRPr="00CC2352">
        <w:rPr>
          <w:highlight w:val="white"/>
        </w:rPr>
        <w:t>"&gt;</w:t>
      </w:r>
    </w:p>
    <w:p w14:paraId="2DF5FDE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511B908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983F7D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select="'before'"/&gt;</w:t>
      </w:r>
    </w:p>
    <w:p w14:paraId="46C89FF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9ACC56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41DECF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OccurAfter</w:t>
      </w:r>
      <w:proofErr w:type="spellEnd"/>
      <w:r w:rsidRPr="00CC2352">
        <w:rPr>
          <w:highlight w:val="white"/>
        </w:rPr>
        <w:t>"&gt;</w:t>
      </w:r>
    </w:p>
    <w:p w14:paraId="5B19875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7D690D5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232619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select="'after'"/&gt;</w:t>
      </w:r>
    </w:p>
    <w:p w14:paraId="21D65EF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806927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F2D731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OccurAt</w:t>
      </w:r>
      <w:proofErr w:type="spellEnd"/>
      <w:r w:rsidRPr="00CC2352">
        <w:rPr>
          <w:highlight w:val="white"/>
        </w:rPr>
        <w:t>"&gt;</w:t>
      </w:r>
    </w:p>
    <w:p w14:paraId="3DA4F20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ComparisonOpeartorType2</w:t>
      </w:r>
      <w:proofErr w:type="spellEnd"/>
      <w:r w:rsidRPr="00CC2352">
        <w:rPr>
          <w:highlight w:val="white"/>
        </w:rPr>
        <w:t>"&gt;</w:t>
      </w:r>
    </w:p>
    <w:p w14:paraId="7BE4D02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4114B9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select="'at'"/&gt;</w:t>
      </w:r>
    </w:p>
    <w:p w14:paraId="768CE1E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5C327CC"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ADA7EAB"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9.8 String Operators --&gt;</w:t>
      </w:r>
    </w:p>
    <w:p w14:paraId="2B3A63D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Concat</w:t>
      </w:r>
      <w:proofErr w:type="spellEnd"/>
      <w:r w:rsidRPr="00CC2352">
        <w:rPr>
          <w:highlight w:val="white"/>
        </w:rPr>
        <w:t>"&gt;</w:t>
      </w:r>
    </w:p>
    <w:p w14:paraId="7A15743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2419446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7861907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51EFDA6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799B869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5E87973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12C0E7B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D86C71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FormattedWith</w:t>
      </w:r>
      <w:proofErr w:type="spellEnd"/>
      <w:r w:rsidRPr="00CC2352">
        <w:rPr>
          <w:highlight w:val="white"/>
        </w:rPr>
        <w:t>"&gt;</w:t>
      </w:r>
    </w:p>
    <w:p w14:paraId="069105F1"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049DABB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FD0878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select="'formatted with'"/&gt;</w:t>
      </w:r>
    </w:p>
    <w:p w14:paraId="6DEC4B4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D1047E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4A2EE1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match="String"&gt;</w:t>
      </w:r>
    </w:p>
    <w:p w14:paraId="4994B04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83BC8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891144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select="'string'"/&gt;</w:t>
      </w:r>
    </w:p>
    <w:p w14:paraId="50C3361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BFFE65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333FEA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MatchesPattern</w:t>
      </w:r>
      <w:proofErr w:type="spellEnd"/>
      <w:r w:rsidRPr="00CC2352">
        <w:rPr>
          <w:highlight w:val="white"/>
        </w:rPr>
        <w:t>"&gt;</w:t>
      </w:r>
    </w:p>
    <w:p w14:paraId="0CBD3A4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5271F8C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960F61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select="'matches pattern'"/&gt;</w:t>
      </w:r>
    </w:p>
    <w:p w14:paraId="17CD41A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85D263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89112A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match="Length"&gt;</w:t>
      </w:r>
    </w:p>
    <w:p w14:paraId="208593B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F80C7C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A7CA6C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select="'length of'"/&gt;</w:t>
      </w:r>
    </w:p>
    <w:p w14:paraId="2B182FA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9E945C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526C5E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match="Uppercase"&gt;</w:t>
      </w:r>
    </w:p>
    <w:p w14:paraId="1B82E3E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76D8BC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09824F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select="'uppercase'"/&gt;</w:t>
      </w:r>
    </w:p>
    <w:p w14:paraId="37CFD3A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AF6998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16CF2A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match="Lowercase"&gt;</w:t>
      </w:r>
    </w:p>
    <w:p w14:paraId="6BA5373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C436D2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1BF51E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select="'lowercase'"/&gt;</w:t>
      </w:r>
    </w:p>
    <w:p w14:paraId="23B5D18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132F96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B962C4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match="Trim"&gt;</w:t>
      </w:r>
    </w:p>
    <w:p w14:paraId="7B2E379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716E5D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47BF7B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select="'trim'"/&gt;</w:t>
      </w:r>
    </w:p>
    <w:p w14:paraId="22DB116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9387CA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7130EC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LeftTrim</w:t>
      </w:r>
      <w:proofErr w:type="spellEnd"/>
      <w:r w:rsidRPr="00CC2352">
        <w:rPr>
          <w:highlight w:val="white"/>
        </w:rPr>
        <w:t>"&gt;</w:t>
      </w:r>
    </w:p>
    <w:p w14:paraId="5129ADC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6FD40F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CB296C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select="'trim left'"/&gt;</w:t>
      </w:r>
    </w:p>
    <w:p w14:paraId="6A502A7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079D19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C6AC78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RightTrim</w:t>
      </w:r>
      <w:proofErr w:type="spellEnd"/>
      <w:r w:rsidRPr="00CC2352">
        <w:rPr>
          <w:highlight w:val="white"/>
        </w:rPr>
        <w:t>"&gt;</w:t>
      </w:r>
    </w:p>
    <w:p w14:paraId="277563E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D876BD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F41E54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select="'trim right'"/&gt;</w:t>
      </w:r>
    </w:p>
    <w:p w14:paraId="0E05FFD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735425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13EA58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FindString</w:t>
      </w:r>
      <w:proofErr w:type="spellEnd"/>
      <w:r w:rsidRPr="00CC2352">
        <w:rPr>
          <w:highlight w:val="white"/>
        </w:rPr>
        <w:t>"&gt;</w:t>
      </w:r>
    </w:p>
    <w:p w14:paraId="0B61D09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428B02F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9FCE79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select="'find'"/&gt;</w:t>
      </w:r>
    </w:p>
    <w:p w14:paraId="264C5D8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select="'in string'"/&gt;</w:t>
      </w:r>
    </w:p>
    <w:p w14:paraId="5AABB75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8A5552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9C09D1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FindStringStartingAt</w:t>
      </w:r>
      <w:proofErr w:type="spellEnd"/>
      <w:r w:rsidRPr="00CC2352">
        <w:rPr>
          <w:highlight w:val="white"/>
        </w:rPr>
        <w:t>"&gt;</w:t>
      </w:r>
    </w:p>
    <w:p w14:paraId="7D5893F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&gt;find &lt;/</w:t>
      </w:r>
      <w:proofErr w:type="spellStart"/>
      <w:r w:rsidRPr="00CC2352">
        <w:rPr>
          <w:highlight w:val="white"/>
        </w:rPr>
        <w:t>xsl:text</w:t>
      </w:r>
      <w:proofErr w:type="spellEnd"/>
      <w:r w:rsidRPr="00CC2352">
        <w:rPr>
          <w:highlight w:val="white"/>
        </w:rPr>
        <w:t>&gt;</w:t>
      </w:r>
    </w:p>
    <w:p w14:paraId="4A304AA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9ADF60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in string &lt;/</w:t>
      </w:r>
      <w:proofErr w:type="spellStart"/>
      <w:r w:rsidRPr="00CC2352">
        <w:rPr>
          <w:highlight w:val="white"/>
        </w:rPr>
        <w:t>xsl:text</w:t>
      </w:r>
      <w:proofErr w:type="spellEnd"/>
      <w:r w:rsidRPr="00CC2352">
        <w:rPr>
          <w:highlight w:val="white"/>
        </w:rPr>
        <w:t>&gt;</w:t>
      </w:r>
    </w:p>
    <w:p w14:paraId="61C3B42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2BE2CE3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starting at &lt;/</w:t>
      </w:r>
      <w:proofErr w:type="spellStart"/>
      <w:r w:rsidRPr="00CC2352">
        <w:rPr>
          <w:highlight w:val="white"/>
        </w:rPr>
        <w:t>xsl:text</w:t>
      </w:r>
      <w:proofErr w:type="spellEnd"/>
      <w:r w:rsidRPr="00CC2352">
        <w:rPr>
          <w:highlight w:val="white"/>
        </w:rPr>
        <w:t>&gt;</w:t>
      </w:r>
    </w:p>
    <w:p w14:paraId="370E584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select="*[3]"/&gt;</w:t>
      </w:r>
    </w:p>
    <w:p w14:paraId="3C5E0B3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EE0176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SubstringCharactersFrom</w:t>
      </w:r>
      <w:proofErr w:type="spellEnd"/>
      <w:r w:rsidRPr="00CC2352">
        <w:rPr>
          <w:highlight w:val="white"/>
        </w:rPr>
        <w:t>"&gt;</w:t>
      </w:r>
    </w:p>
    <w:p w14:paraId="75EE20D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4B6E6C8F"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6479A6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select="'substring'"/&gt;</w:t>
      </w:r>
    </w:p>
    <w:p w14:paraId="63FBC6F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select="'characters from'"/&gt;</w:t>
      </w:r>
    </w:p>
    <w:p w14:paraId="4D0E13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00D3BC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6BB3E0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SubstringCharactersStartingAtFrom</w:t>
      </w:r>
      <w:proofErr w:type="spellEnd"/>
      <w:r w:rsidRPr="00CC2352">
        <w:rPr>
          <w:highlight w:val="white"/>
        </w:rPr>
        <w:t>"&gt;</w:t>
      </w:r>
    </w:p>
    <w:p w14:paraId="58483CC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&gt;substring &lt;/</w:t>
      </w:r>
      <w:proofErr w:type="spellStart"/>
      <w:r w:rsidRPr="00CC2352">
        <w:rPr>
          <w:highlight w:val="white"/>
        </w:rPr>
        <w:t>xsl:text</w:t>
      </w:r>
      <w:proofErr w:type="spellEnd"/>
      <w:r w:rsidRPr="00CC2352">
        <w:rPr>
          <w:highlight w:val="white"/>
        </w:rPr>
        <w:t>&gt;</w:t>
      </w:r>
    </w:p>
    <w:p w14:paraId="664FB59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1AF751C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characters starting at &lt;/</w:t>
      </w:r>
      <w:proofErr w:type="spellStart"/>
      <w:r w:rsidRPr="00CC2352">
        <w:rPr>
          <w:highlight w:val="white"/>
        </w:rPr>
        <w:t>xsl:text</w:t>
      </w:r>
      <w:proofErr w:type="spellEnd"/>
      <w:r w:rsidRPr="00CC2352">
        <w:rPr>
          <w:highlight w:val="white"/>
        </w:rPr>
        <w:t>&gt;</w:t>
      </w:r>
    </w:p>
    <w:p w14:paraId="1D082D6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5DC2D5E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from &lt;/</w:t>
      </w:r>
      <w:proofErr w:type="spellStart"/>
      <w:r w:rsidRPr="00CC2352">
        <w:rPr>
          <w:highlight w:val="white"/>
        </w:rPr>
        <w:t>xsl:text</w:t>
      </w:r>
      <w:proofErr w:type="spellEnd"/>
      <w:r w:rsidRPr="00CC2352">
        <w:rPr>
          <w:highlight w:val="white"/>
        </w:rPr>
        <w:t>&gt;</w:t>
      </w:r>
    </w:p>
    <w:p w14:paraId="1694168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select="*[3]"/&gt;</w:t>
      </w:r>
    </w:p>
    <w:p w14:paraId="4A31AB5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E87D29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match="Localized"&gt;</w:t>
      </w:r>
    </w:p>
    <w:p w14:paraId="6BA6F9D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&gt;localized '&lt;/</w:t>
      </w:r>
      <w:proofErr w:type="spellStart"/>
      <w:r w:rsidRPr="00CC2352">
        <w:rPr>
          <w:highlight w:val="white"/>
        </w:rPr>
        <w:t>xsl:text</w:t>
      </w:r>
      <w:proofErr w:type="spellEnd"/>
      <w:r w:rsidRPr="00CC2352">
        <w:rPr>
          <w:highlight w:val="white"/>
        </w:rPr>
        <w:t>&gt;</w:t>
      </w:r>
    </w:p>
    <w:p w14:paraId="7FCAB6A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1ECDAB3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532D22C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59C446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LocalizedBy</w:t>
      </w:r>
      <w:proofErr w:type="spellEnd"/>
      <w:r w:rsidRPr="00CC2352">
        <w:rPr>
          <w:highlight w:val="white"/>
        </w:rPr>
        <w:t>"&gt;</w:t>
      </w:r>
    </w:p>
    <w:p w14:paraId="56F8CC8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&gt;localized '&lt;/</w:t>
      </w:r>
      <w:proofErr w:type="spellStart"/>
      <w:r w:rsidRPr="00CC2352">
        <w:rPr>
          <w:highlight w:val="white"/>
        </w:rPr>
        <w:t>xsl:text</w:t>
      </w:r>
      <w:proofErr w:type="spellEnd"/>
      <w:r w:rsidRPr="00CC2352">
        <w:rPr>
          <w:highlight w:val="white"/>
        </w:rPr>
        <w:t>&gt;</w:t>
      </w:r>
    </w:p>
    <w:p w14:paraId="21CC32B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31C242C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by &lt;/</w:t>
      </w:r>
      <w:proofErr w:type="spellStart"/>
      <w:r w:rsidRPr="00CC2352">
        <w:rPr>
          <w:highlight w:val="white"/>
        </w:rPr>
        <w:t>xsl:text</w:t>
      </w:r>
      <w:proofErr w:type="spellEnd"/>
      <w:r w:rsidRPr="00CC2352">
        <w:rPr>
          <w:highlight w:val="white"/>
        </w:rPr>
        <w:t>&gt;</w:t>
      </w:r>
    </w:p>
    <w:p w14:paraId="04881A1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select="*[2]"/&gt;</w:t>
      </w:r>
    </w:p>
    <w:p w14:paraId="745DC9B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D1101EB"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9.9 Arithmetic Operators --&gt;</w:t>
      </w:r>
    </w:p>
    <w:p w14:paraId="20837F4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match="Add"&gt;</w:t>
      </w:r>
    </w:p>
    <w:p w14:paraId="6FB741C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6464425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755200F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65FBB2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0406A58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test="count(*)=1"&gt;</w:t>
      </w:r>
    </w:p>
    <w:p w14:paraId="0E0A1EF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3551BB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1B99913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6D6411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3303B34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3002B57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72F77E6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1BB9F5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4803DBB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570FFDE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1B8C504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70F0609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50B6BF3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0DD3C2D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0FE725C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31A0EB1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567496B"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678379B" w14:textId="77777777" w:rsidR="00345ACB" w:rsidRPr="00CC2352" w:rsidRDefault="00345ACB" w:rsidP="001740EB">
      <w:pPr>
        <w:pStyle w:val="SchemaText"/>
        <w:rPr>
          <w:highlight w:val="white"/>
        </w:rPr>
      </w:pPr>
      <w:r>
        <w:rPr>
          <w:highlight w:val="white"/>
          <w:lang w:eastAsia="ko-KR"/>
        </w:rPr>
        <w:tab/>
      </w:r>
      <w:r w:rsidRPr="00CC2352">
        <w:rPr>
          <w:highlight w:val="white"/>
        </w:rPr>
        <w:t>&lt;</w:t>
      </w:r>
      <w:proofErr w:type="spellStart"/>
      <w:proofErr w:type="gramStart"/>
      <w:r w:rsidRPr="00CC2352">
        <w:rPr>
          <w:highlight w:val="white"/>
        </w:rPr>
        <w:t>xsl:template</w:t>
      </w:r>
      <w:proofErr w:type="spellEnd"/>
      <w:proofErr w:type="gramEnd"/>
      <w:r w:rsidRPr="00CC2352">
        <w:rPr>
          <w:highlight w:val="white"/>
        </w:rPr>
        <w:t xml:space="preserve"> match="Plus"&gt;</w:t>
      </w:r>
    </w:p>
    <w:p w14:paraId="2CFA15D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1123CAF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252E4FFB" w14:textId="77777777" w:rsidR="00345ACB" w:rsidRPr="00CC2352" w:rsidRDefault="00345ACB" w:rsidP="001740EB">
      <w:pPr>
        <w:pStyle w:val="SchemaText"/>
        <w:rPr>
          <w:highlight w:val="white"/>
          <w:lang w:eastAsia="ko-KR"/>
        </w:rPr>
      </w:pPr>
      <w:r>
        <w:rPr>
          <w:highlight w:val="white"/>
        </w:rPr>
        <w:tab/>
      </w:r>
      <w:r>
        <w:rPr>
          <w:highlight w:val="white"/>
        </w:rPr>
        <w:tab/>
        <w:t>&lt;</w:t>
      </w:r>
      <w:proofErr w:type="spellStart"/>
      <w:r>
        <w:rPr>
          <w:highlight w:val="white"/>
        </w:rPr>
        <w:t>xsl:text</w:t>
      </w:r>
      <w:proofErr w:type="spellEnd"/>
      <w:proofErr w:type="gramStart"/>
      <w:r>
        <w:rPr>
          <w:highlight w:val="white"/>
        </w:rPr>
        <w:t>&gt;)&lt;</w:t>
      </w:r>
      <w:proofErr w:type="gramEnd"/>
      <w:r>
        <w:rPr>
          <w:highlight w:val="white"/>
        </w:rPr>
        <w:t>/</w:t>
      </w:r>
      <w:proofErr w:type="spellStart"/>
      <w:r>
        <w:rPr>
          <w:highlight w:val="white"/>
        </w:rPr>
        <w:t>xsl:text</w:t>
      </w:r>
      <w:proofErr w:type="spellEnd"/>
      <w:r>
        <w:rPr>
          <w:highlight w:val="white"/>
        </w:rPr>
        <w:t>&gt;</w:t>
      </w:r>
    </w:p>
    <w:p w14:paraId="7CBF1963"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A3DD690" w14:textId="77777777" w:rsidR="00345ACB" w:rsidRPr="00CC2352" w:rsidRDefault="00345ACB" w:rsidP="001740EB">
      <w:pPr>
        <w:pStyle w:val="SchemaText"/>
        <w:rPr>
          <w:highlight w:val="white"/>
        </w:rPr>
      </w:pPr>
      <w:r>
        <w:rPr>
          <w:highlight w:val="white"/>
          <w:lang w:eastAsia="ko-KR"/>
        </w:rPr>
        <w:tab/>
      </w:r>
      <w:r w:rsidRPr="00CC2352">
        <w:rPr>
          <w:highlight w:val="white"/>
        </w:rPr>
        <w:t>&lt;</w:t>
      </w:r>
      <w:proofErr w:type="spellStart"/>
      <w:proofErr w:type="gramStart"/>
      <w:r w:rsidRPr="00CC2352">
        <w:rPr>
          <w:highlight w:val="white"/>
        </w:rPr>
        <w:t>xsl:template</w:t>
      </w:r>
      <w:proofErr w:type="spellEnd"/>
      <w:proofErr w:type="gramEnd"/>
      <w:r w:rsidRPr="00CC2352">
        <w:rPr>
          <w:highlight w:val="white"/>
        </w:rPr>
        <w:t xml:space="preserve"> match="Subtract"&gt;</w:t>
      </w:r>
    </w:p>
    <w:p w14:paraId="415D25D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2D8230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769343A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A983F5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0DC2608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 xml:space="preserve"> test="count(*)=1"&gt;</w:t>
      </w:r>
    </w:p>
    <w:p w14:paraId="74FE84F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633FFB1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2890182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3AFAE9C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xsl:when</w:t>
      </w:r>
      <w:proofErr w:type="spellEnd"/>
      <w:proofErr w:type="gramEnd"/>
      <w:r w:rsidRPr="00CC2352">
        <w:rPr>
          <w:highlight w:val="white"/>
        </w:rPr>
        <w:t>&gt;</w:t>
      </w:r>
    </w:p>
    <w:p w14:paraId="46E85DA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5B5E878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5481D2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137D37F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45D963F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3FDBBA2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6B81BE2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6B683F98"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t>&lt;/</w:t>
      </w:r>
      <w:proofErr w:type="spellStart"/>
      <w:proofErr w:type="gramStart"/>
      <w:r w:rsidRPr="00CC2352">
        <w:rPr>
          <w:highlight w:val="white"/>
        </w:rPr>
        <w:t>xsl:otherwise</w:t>
      </w:r>
      <w:proofErr w:type="spellEnd"/>
      <w:proofErr w:type="gramEnd"/>
      <w:r w:rsidRPr="00CC2352">
        <w:rPr>
          <w:highlight w:val="white"/>
        </w:rPr>
        <w:t>&gt;</w:t>
      </w:r>
    </w:p>
    <w:p w14:paraId="195CA63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xsl:choose</w:t>
      </w:r>
      <w:proofErr w:type="spellEnd"/>
      <w:proofErr w:type="gramEnd"/>
      <w:r w:rsidRPr="00CC2352">
        <w:rPr>
          <w:highlight w:val="white"/>
        </w:rPr>
        <w:t>&gt;</w:t>
      </w:r>
    </w:p>
    <w:p w14:paraId="1261CA3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4C97CDA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76B9CE3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512A186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6F73F9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match="Minus"&gt;</w:t>
      </w:r>
    </w:p>
    <w:p w14:paraId="664FA70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18C868B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select="*[1]"/&gt;</w:t>
      </w:r>
    </w:p>
    <w:p w14:paraId="5B667A97"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0579D697" w14:textId="77777777" w:rsidR="00345ACB" w:rsidRPr="005E1BCC"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E2A094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match="Multiply"&gt;</w:t>
      </w:r>
    </w:p>
    <w:p w14:paraId="1DB2483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5B88A5D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244F16B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927AD7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5235BA0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722E0FD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6C232DA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1C9C666C"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711FA9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47C7B6B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53B9835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0EF079E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A8219F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C2BF52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match="Divide"&gt;</w:t>
      </w:r>
    </w:p>
    <w:p w14:paraId="2D687E6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1CC6403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&gt;(&lt;/</w:t>
      </w:r>
      <w:proofErr w:type="spellStart"/>
      <w:r w:rsidRPr="00CC2352">
        <w:rPr>
          <w:highlight w:val="white"/>
        </w:rPr>
        <w:t>xsl:text</w:t>
      </w:r>
      <w:proofErr w:type="spellEnd"/>
      <w:r w:rsidRPr="00CC2352">
        <w:rPr>
          <w:highlight w:val="white"/>
        </w:rPr>
        <w:t>&gt;</w:t>
      </w:r>
    </w:p>
    <w:p w14:paraId="7C99343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1C745C4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3705AC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6FB56D4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1E2E0AC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6760EB0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C257138" w14:textId="77777777" w:rsidR="00345ACB" w:rsidRPr="00CC2352" w:rsidRDefault="00345ACB" w:rsidP="001740EB">
      <w:pPr>
        <w:pStyle w:val="SchemaText"/>
        <w:rPr>
          <w:highlight w:val="white"/>
          <w:lang w:eastAsia="ko-KR"/>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1375269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test="name(parent::*)='Multiply' or name(parent::*)='Divide'"&gt;</w:t>
      </w:r>
    </w:p>
    <w:p w14:paraId="10575AD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proofErr w:type="gramStart"/>
      <w:r w:rsidRPr="00CC2352">
        <w:rPr>
          <w:highlight w:val="white"/>
        </w:rPr>
        <w:t>&gt;)&lt;</w:t>
      </w:r>
      <w:proofErr w:type="gramEnd"/>
      <w:r w:rsidRPr="00CC2352">
        <w:rPr>
          <w:highlight w:val="white"/>
        </w:rPr>
        <w:t>/</w:t>
      </w:r>
      <w:proofErr w:type="spellStart"/>
      <w:r w:rsidRPr="00CC2352">
        <w:rPr>
          <w:highlight w:val="white"/>
        </w:rPr>
        <w:t>xsl:text</w:t>
      </w:r>
      <w:proofErr w:type="spellEnd"/>
      <w:r w:rsidRPr="00CC2352">
        <w:rPr>
          <w:highlight w:val="white"/>
        </w:rPr>
        <w:t>&gt;</w:t>
      </w:r>
    </w:p>
    <w:p w14:paraId="02456D2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3C78889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71C0D0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match="Power"&gt;</w:t>
      </w:r>
    </w:p>
    <w:p w14:paraId="0A2BA02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 xml:space="preserve"> select="*"&gt;</w:t>
      </w:r>
    </w:p>
    <w:p w14:paraId="46ACBCD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xsl:apply</w:t>
      </w:r>
      <w:proofErr w:type="gramEnd"/>
      <w:r w:rsidRPr="00CC2352">
        <w:rPr>
          <w:highlight w:val="white"/>
        </w:rPr>
        <w:t>-templates</w:t>
      </w:r>
      <w:proofErr w:type="spellEnd"/>
      <w:r w:rsidRPr="00CC2352">
        <w:rPr>
          <w:highlight w:val="white"/>
        </w:rPr>
        <w:t xml:space="preserve"> select="."/&gt;</w:t>
      </w:r>
    </w:p>
    <w:p w14:paraId="6BD5131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 xml:space="preserve"> test="position()!=last()"&gt;</w:t>
      </w:r>
    </w:p>
    <w:p w14:paraId="684A3FC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r>
      <w:r w:rsidRPr="00CC2352">
        <w:rPr>
          <w:highlight w:val="white"/>
        </w:rPr>
        <w:tab/>
        <w:t>&lt;</w:t>
      </w:r>
      <w:proofErr w:type="spellStart"/>
      <w:r w:rsidRPr="00CC2352">
        <w:rPr>
          <w:highlight w:val="white"/>
        </w:rPr>
        <w:t>xsl:text</w:t>
      </w:r>
      <w:proofErr w:type="spellEnd"/>
      <w:r w:rsidRPr="00CC2352">
        <w:rPr>
          <w:highlight w:val="white"/>
        </w:rPr>
        <w:t>&gt; ** &lt;/</w:t>
      </w:r>
      <w:proofErr w:type="spellStart"/>
      <w:r w:rsidRPr="00CC2352">
        <w:rPr>
          <w:highlight w:val="white"/>
        </w:rPr>
        <w:t>xsl:text</w:t>
      </w:r>
      <w:proofErr w:type="spellEnd"/>
      <w:r w:rsidRPr="00CC2352">
        <w:rPr>
          <w:highlight w:val="white"/>
        </w:rPr>
        <w:t>&gt;</w:t>
      </w:r>
    </w:p>
    <w:p w14:paraId="037DC13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xsl:if</w:t>
      </w:r>
      <w:proofErr w:type="spellEnd"/>
      <w:proofErr w:type="gramEnd"/>
      <w:r w:rsidRPr="00CC2352">
        <w:rPr>
          <w:highlight w:val="white"/>
        </w:rPr>
        <w:t>&gt;</w:t>
      </w:r>
    </w:p>
    <w:p w14:paraId="0A6906A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xsl:for</w:t>
      </w:r>
      <w:proofErr w:type="gramEnd"/>
      <w:r w:rsidRPr="00CC2352">
        <w:rPr>
          <w:highlight w:val="white"/>
        </w:rPr>
        <w:t>-each</w:t>
      </w:r>
      <w:proofErr w:type="spellEnd"/>
      <w:r w:rsidRPr="00CC2352">
        <w:rPr>
          <w:highlight w:val="white"/>
        </w:rPr>
        <w:t>&gt;</w:t>
      </w:r>
    </w:p>
    <w:p w14:paraId="7A30578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B9ADEB7"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9.10 Temporal Operators --&gt;</w:t>
      </w:r>
    </w:p>
    <w:p w14:paraId="6F5ED1F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match="After"&gt;</w:t>
      </w:r>
    </w:p>
    <w:p w14:paraId="23A904F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263109E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255619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select="'after'"/&gt;</w:t>
      </w:r>
    </w:p>
    <w:p w14:paraId="608CED8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981964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B6E34A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match="Before"&gt;</w:t>
      </w:r>
    </w:p>
    <w:p w14:paraId="6DE59F0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1D121B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AB49B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select="'before'"/&gt;</w:t>
      </w:r>
    </w:p>
    <w:p w14:paraId="5DB657C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752245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549F10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match="Ago"&gt;</w:t>
      </w:r>
    </w:p>
    <w:p w14:paraId="60B0934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710FD12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6D8B43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select="'ago'"/&gt;</w:t>
      </w:r>
    </w:p>
    <w:p w14:paraId="428782F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3B832C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C807EC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match="From"&gt;</w:t>
      </w:r>
    </w:p>
    <w:p w14:paraId="588BFED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0DBB7B0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C6CADD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select="'from'"/&gt;</w:t>
      </w:r>
    </w:p>
    <w:p w14:paraId="2055DE35"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93A6DA6"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18D3D5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TimeOfDay</w:t>
      </w:r>
      <w:proofErr w:type="spellEnd"/>
      <w:r w:rsidRPr="00CC2352">
        <w:rPr>
          <w:highlight w:val="white"/>
        </w:rPr>
        <w:t>"&gt;</w:t>
      </w:r>
    </w:p>
    <w:p w14:paraId="527709B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BBDC7D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AA7782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select="'time of day of'"/&gt;</w:t>
      </w:r>
    </w:p>
    <w:p w14:paraId="05BAAC6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5755CC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274812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DayOfWeek</w:t>
      </w:r>
      <w:proofErr w:type="spellEnd"/>
      <w:r w:rsidRPr="00CC2352">
        <w:rPr>
          <w:highlight w:val="white"/>
        </w:rPr>
        <w:t>"&gt;</w:t>
      </w:r>
    </w:p>
    <w:p w14:paraId="2A8B869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5B81FE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3ABFBB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select="'day of week of'"/&gt;</w:t>
      </w:r>
    </w:p>
    <w:p w14:paraId="37E37FE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DAFA40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6338C5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ExtractYear</w:t>
      </w:r>
      <w:proofErr w:type="spellEnd"/>
      <w:r w:rsidRPr="00CC2352">
        <w:rPr>
          <w:highlight w:val="white"/>
        </w:rPr>
        <w:t>"&gt;</w:t>
      </w:r>
    </w:p>
    <w:p w14:paraId="429B8E2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4A8DF2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D86DB5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year'"/&gt;</w:t>
      </w:r>
    </w:p>
    <w:p w14:paraId="7998E36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958E7F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2C7F12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ExtractMonth</w:t>
      </w:r>
      <w:proofErr w:type="spellEnd"/>
      <w:r w:rsidRPr="00CC2352">
        <w:rPr>
          <w:highlight w:val="white"/>
        </w:rPr>
        <w:t>"&gt;</w:t>
      </w:r>
    </w:p>
    <w:p w14:paraId="2B7C54B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BC9E21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AF46E3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month'"/&gt;</w:t>
      </w:r>
    </w:p>
    <w:p w14:paraId="3E36161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BFA5AFB"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E8114D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ExtractDay</w:t>
      </w:r>
      <w:proofErr w:type="spellEnd"/>
      <w:r w:rsidRPr="00CC2352">
        <w:rPr>
          <w:highlight w:val="white"/>
        </w:rPr>
        <w:t>"&gt;</w:t>
      </w:r>
    </w:p>
    <w:p w14:paraId="090A5FA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E03EBF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781722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day'"/&gt;</w:t>
      </w:r>
    </w:p>
    <w:p w14:paraId="2C05E86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9B1E998"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95B6A2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ExtractHour</w:t>
      </w:r>
      <w:proofErr w:type="spellEnd"/>
      <w:r w:rsidRPr="00CC2352">
        <w:rPr>
          <w:highlight w:val="white"/>
        </w:rPr>
        <w:t>"&gt;</w:t>
      </w:r>
    </w:p>
    <w:p w14:paraId="030500D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1FEE0D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A03BD8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hour'"/&gt;</w:t>
      </w:r>
    </w:p>
    <w:p w14:paraId="5C8A710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61E1D7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C5D198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ExtractMinute</w:t>
      </w:r>
      <w:proofErr w:type="spellEnd"/>
      <w:r w:rsidRPr="00CC2352">
        <w:rPr>
          <w:highlight w:val="white"/>
        </w:rPr>
        <w:t>"&gt;</w:t>
      </w:r>
    </w:p>
    <w:p w14:paraId="6AA810F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CA019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503913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minute'"/&gt;</w:t>
      </w:r>
    </w:p>
    <w:p w14:paraId="64E714D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01773D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EC3E2F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ExtractSecond</w:t>
      </w:r>
      <w:proofErr w:type="spellEnd"/>
      <w:r w:rsidRPr="00CC2352">
        <w:rPr>
          <w:highlight w:val="white"/>
        </w:rPr>
        <w:t>"&gt;</w:t>
      </w:r>
    </w:p>
    <w:p w14:paraId="6BE7BC4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42DFA3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2E5839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xml:space="preserve">" select="'extract </w:t>
      </w:r>
      <w:proofErr w:type="spellStart"/>
      <w:r w:rsidRPr="00CC2352">
        <w:rPr>
          <w:highlight w:val="white"/>
        </w:rPr>
        <w:t>seconde</w:t>
      </w:r>
      <w:proofErr w:type="spellEnd"/>
      <w:r w:rsidRPr="00CC2352">
        <w:rPr>
          <w:highlight w:val="white"/>
        </w:rPr>
        <w:t>'"/&gt;</w:t>
      </w:r>
    </w:p>
    <w:p w14:paraId="19F5659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646F465"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B1ABCC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ReplaceYearWith</w:t>
      </w:r>
      <w:proofErr w:type="spellEnd"/>
      <w:r w:rsidRPr="00CC2352">
        <w:rPr>
          <w:highlight w:val="white"/>
        </w:rPr>
        <w:t>"&gt;</w:t>
      </w:r>
    </w:p>
    <w:p w14:paraId="6BC9025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96AF07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696BAD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year of'"/&gt;</w:t>
      </w:r>
    </w:p>
    <w:p w14:paraId="4F8AFF9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227BCE6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2AAD02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E00A74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ReplaceMonthWith</w:t>
      </w:r>
      <w:proofErr w:type="spellEnd"/>
      <w:r w:rsidRPr="00CC2352">
        <w:rPr>
          <w:highlight w:val="white"/>
        </w:rPr>
        <w:t>"&gt;</w:t>
      </w:r>
    </w:p>
    <w:p w14:paraId="2A1F698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2212D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DE2FF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month of'"/&gt;</w:t>
      </w:r>
    </w:p>
    <w:p w14:paraId="2881D18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175060D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19F08E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D25F4C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ReplaceDayWith</w:t>
      </w:r>
      <w:proofErr w:type="spellEnd"/>
      <w:r w:rsidRPr="00CC2352">
        <w:rPr>
          <w:highlight w:val="white"/>
        </w:rPr>
        <w:t>"&gt;</w:t>
      </w:r>
    </w:p>
    <w:p w14:paraId="442CC5E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04B1BA3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14099E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day of'"/&gt;</w:t>
      </w:r>
    </w:p>
    <w:p w14:paraId="165D244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0E45D78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86AACDD"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&gt;</w:t>
      </w:r>
    </w:p>
    <w:p w14:paraId="1F766B0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ReplaceHourWith</w:t>
      </w:r>
      <w:proofErr w:type="spellEnd"/>
      <w:r w:rsidRPr="00CC2352">
        <w:rPr>
          <w:highlight w:val="white"/>
        </w:rPr>
        <w:t>"&gt;</w:t>
      </w:r>
    </w:p>
    <w:p w14:paraId="1CF5F0F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22294D3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58497B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hour of'"/&gt;</w:t>
      </w:r>
    </w:p>
    <w:p w14:paraId="6ABC312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50B756F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48F8CA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214D85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ReplaceMinuteWith</w:t>
      </w:r>
      <w:proofErr w:type="spellEnd"/>
      <w:r w:rsidRPr="00CC2352">
        <w:rPr>
          <w:highlight w:val="white"/>
        </w:rPr>
        <w:t>"&gt;</w:t>
      </w:r>
    </w:p>
    <w:p w14:paraId="64BC2F0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226462C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02E3A3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minute of'"/&gt;</w:t>
      </w:r>
    </w:p>
    <w:p w14:paraId="087C4C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2392F2F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77F686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DD505F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ReplaceSecondWith</w:t>
      </w:r>
      <w:proofErr w:type="spellEnd"/>
      <w:r w:rsidRPr="00CC2352">
        <w:rPr>
          <w:highlight w:val="white"/>
        </w:rPr>
        <w:t>"&gt;</w:t>
      </w:r>
    </w:p>
    <w:p w14:paraId="0053462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5B7031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8FE305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select="'replace second of'"/&gt;</w:t>
      </w:r>
    </w:p>
    <w:p w14:paraId="3A908D0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select="'with'"/&gt;</w:t>
      </w:r>
    </w:p>
    <w:p w14:paraId="567EAC9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4B00A6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08BDA54"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9.11 Duration Operators --&gt;</w:t>
      </w:r>
    </w:p>
    <w:p w14:paraId="104371E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match="Year"&gt;</w:t>
      </w:r>
    </w:p>
    <w:p w14:paraId="0674826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3EBBA19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F32085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select="'year'"/&gt;</w:t>
      </w:r>
    </w:p>
    <w:p w14:paraId="7D76A68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BDE85D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2C1875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match="Month"&gt;</w:t>
      </w:r>
    </w:p>
    <w:p w14:paraId="4572B0B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5BF2ED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1977CE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select="'month'"/&gt;</w:t>
      </w:r>
    </w:p>
    <w:p w14:paraId="7B9E519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3AD4B9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A391CF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match="Week"&gt;</w:t>
      </w:r>
    </w:p>
    <w:p w14:paraId="6C1841E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79A4705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47783F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select="'week'"/&gt;</w:t>
      </w:r>
    </w:p>
    <w:p w14:paraId="680E6F0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CC6204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7D1419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match="Day"&gt;</w:t>
      </w:r>
    </w:p>
    <w:p w14:paraId="21CE637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05C9F69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005C11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select="'day'"/&gt;</w:t>
      </w:r>
    </w:p>
    <w:p w14:paraId="67CD7F1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190CF1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B64D7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match="Hour"&gt;</w:t>
      </w:r>
    </w:p>
    <w:p w14:paraId="26A0D4C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030FF64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66760F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select="'hour'"/&gt;</w:t>
      </w:r>
    </w:p>
    <w:p w14:paraId="17001B3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A21910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4C6B22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match="Minute"&gt;</w:t>
      </w:r>
    </w:p>
    <w:p w14:paraId="05AC997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49895A3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556582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select="'minute'"/&gt;</w:t>
      </w:r>
    </w:p>
    <w:p w14:paraId="4C80B32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06590A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369F91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match="Second"&gt;</w:t>
      </w:r>
    </w:p>
    <w:p w14:paraId="2386566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OperatorRType1</w:t>
      </w:r>
      <w:proofErr w:type="spellEnd"/>
      <w:r w:rsidRPr="00CC2352">
        <w:rPr>
          <w:highlight w:val="white"/>
        </w:rPr>
        <w:t>"&gt;</w:t>
      </w:r>
    </w:p>
    <w:p w14:paraId="73AC99B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F929A9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select="'second'"/&gt;</w:t>
      </w:r>
    </w:p>
    <w:p w14:paraId="764240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6A94D1E"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8006A05"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9.12 Aggregation Operators --&gt;</w:t>
      </w:r>
    </w:p>
    <w:p w14:paraId="12EFE76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match="Count"&gt;</w:t>
      </w:r>
    </w:p>
    <w:p w14:paraId="188E47D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566FDF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B2AA88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select="'count'"/&gt;</w:t>
      </w:r>
    </w:p>
    <w:p w14:paraId="2E911AAA"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FB8C5E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E8CCFB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match="Exist"&gt;</w:t>
      </w:r>
    </w:p>
    <w:p w14:paraId="3B0A4E9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1574E06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FD18D1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select="'exist'"/&gt;</w:t>
      </w:r>
    </w:p>
    <w:p w14:paraId="651E4B4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63AA4C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2D14DA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match="Average"&gt;</w:t>
      </w:r>
    </w:p>
    <w:p w14:paraId="529CB8D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16BDA4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1A1F59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select="'average'"/&gt;</w:t>
      </w:r>
    </w:p>
    <w:p w14:paraId="3D5872B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53662F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27EE29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match="Median"&gt;</w:t>
      </w:r>
    </w:p>
    <w:p w14:paraId="28C86ED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C4FE9D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0CBCE5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select="'median'"/&gt;</w:t>
      </w:r>
    </w:p>
    <w:p w14:paraId="75B8315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6494D2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522229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match="Sum"&gt;</w:t>
      </w:r>
    </w:p>
    <w:p w14:paraId="7995EEF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7FE74F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7D9265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select="'sum'"/&gt;</w:t>
      </w:r>
    </w:p>
    <w:p w14:paraId="70A04A1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048466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FC2A23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Stddev</w:t>
      </w:r>
      <w:proofErr w:type="spellEnd"/>
      <w:r w:rsidRPr="00CC2352">
        <w:rPr>
          <w:highlight w:val="white"/>
        </w:rPr>
        <w:t>"&gt;</w:t>
      </w:r>
    </w:p>
    <w:p w14:paraId="68D69B1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C0852F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6639B8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stddev</w:t>
      </w:r>
      <w:proofErr w:type="spellEnd"/>
      <w:r w:rsidRPr="00CC2352">
        <w:rPr>
          <w:highlight w:val="white"/>
        </w:rPr>
        <w:t>'"/&gt;</w:t>
      </w:r>
    </w:p>
    <w:p w14:paraId="2651928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26F501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36120C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match="Variance"&gt;</w:t>
      </w:r>
    </w:p>
    <w:p w14:paraId="6034687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5993B3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2822CA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select="'variance'"/&gt;</w:t>
      </w:r>
    </w:p>
    <w:p w14:paraId="06F739C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56FD1D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DD31E4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match="Minimum"&gt;</w:t>
      </w:r>
    </w:p>
    <w:p w14:paraId="673E0B9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250AD9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C1FBFE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select="'minimum'"/&gt;</w:t>
      </w:r>
    </w:p>
    <w:p w14:paraId="6913245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E66FD65"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013DDF6"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MinimumUsing</w:t>
      </w:r>
      <w:proofErr w:type="spellEnd"/>
      <w:r>
        <w:rPr>
          <w:lang w:eastAsia="ko-KR"/>
        </w:rPr>
        <w:t>"&gt;</w:t>
      </w:r>
    </w:p>
    <w:p w14:paraId="45371124"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OperatorType22</w:t>
      </w:r>
      <w:proofErr w:type="spellEnd"/>
      <w:r>
        <w:rPr>
          <w:lang w:eastAsia="ko-KR"/>
        </w:rPr>
        <w:t>"&gt;</w:t>
      </w:r>
    </w:p>
    <w:p w14:paraId="6C9965C5"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53E232A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select="'minimum'"/&gt;</w:t>
      </w:r>
    </w:p>
    <w:p w14:paraId="27BDDC5A"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select="'using'"/&gt;</w:t>
      </w:r>
    </w:p>
    <w:p w14:paraId="39BB3E9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5F5BFA4B"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669E033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match="Maximum"&gt;</w:t>
      </w:r>
    </w:p>
    <w:p w14:paraId="56EEF58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84E28F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9874FC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select="'maximum'"/&gt;</w:t>
      </w:r>
    </w:p>
    <w:p w14:paraId="370D0F7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B161CB9"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A58A14C"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MaximumUsing</w:t>
      </w:r>
      <w:proofErr w:type="spellEnd"/>
      <w:r>
        <w:rPr>
          <w:lang w:eastAsia="ko-KR"/>
        </w:rPr>
        <w:t>"&gt;</w:t>
      </w:r>
    </w:p>
    <w:p w14:paraId="6530D45F"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OperatorType22</w:t>
      </w:r>
      <w:proofErr w:type="spellEnd"/>
      <w:r>
        <w:rPr>
          <w:lang w:eastAsia="ko-KR"/>
        </w:rPr>
        <w:t>"&gt;</w:t>
      </w:r>
    </w:p>
    <w:p w14:paraId="1D5032B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28B5F657"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select="'maximum'"/&gt;</w:t>
      </w:r>
    </w:p>
    <w:p w14:paraId="67B81E00"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select="'using'"/&gt;</w:t>
      </w:r>
    </w:p>
    <w:p w14:paraId="1D63E142"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1BC5731A"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00DD62E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match="Last"&gt;</w:t>
      </w:r>
    </w:p>
    <w:p w14:paraId="4828AD3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B8AA4C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0E10EC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select="'last'"/&gt;</w:t>
      </w:r>
    </w:p>
    <w:p w14:paraId="0501055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336D005"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8D71B7F" w14:textId="77777777" w:rsidR="00345ACB" w:rsidRPr="00CC2352" w:rsidRDefault="00345ACB" w:rsidP="001740EB">
      <w:pPr>
        <w:pStyle w:val="SchemaText"/>
        <w:rPr>
          <w:highlight w:val="white"/>
        </w:rPr>
      </w:pPr>
      <w:r w:rsidRPr="00CC2352">
        <w:rPr>
          <w:highlight w:val="white"/>
        </w:rPr>
        <w:lastRenderedPageBreak/>
        <w:tab/>
        <w:t>&lt;</w:t>
      </w:r>
      <w:proofErr w:type="spellStart"/>
      <w:proofErr w:type="gramStart"/>
      <w:r w:rsidRPr="00CC2352">
        <w:rPr>
          <w:highlight w:val="white"/>
        </w:rPr>
        <w:t>xsl:template</w:t>
      </w:r>
      <w:proofErr w:type="spellEnd"/>
      <w:proofErr w:type="gramEnd"/>
      <w:r w:rsidRPr="00CC2352">
        <w:rPr>
          <w:highlight w:val="white"/>
        </w:rPr>
        <w:t xml:space="preserve"> match="First"&gt;</w:t>
      </w:r>
    </w:p>
    <w:p w14:paraId="2F469C2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2E11C7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10D158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select="'first'"/&gt;</w:t>
      </w:r>
    </w:p>
    <w:p w14:paraId="7E00E81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3D5803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0A4BC8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match="Any"&gt;</w:t>
      </w:r>
    </w:p>
    <w:p w14:paraId="3AE1A59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D9A792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A27C60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select="'any'"/&gt;</w:t>
      </w:r>
    </w:p>
    <w:p w14:paraId="52E5FA1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BB88A5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19F1B3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match="All"&gt;</w:t>
      </w:r>
    </w:p>
    <w:p w14:paraId="5FE40C5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ABAF72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1A90CF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select="'all'"/&gt;</w:t>
      </w:r>
    </w:p>
    <w:p w14:paraId="4D63C3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747BA04"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5B7D90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match="No"&gt;</w:t>
      </w:r>
    </w:p>
    <w:p w14:paraId="590D0C5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49F9E6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A8BC63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select="'no'"/&gt;</w:t>
      </w:r>
    </w:p>
    <w:p w14:paraId="3F409AD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C8179B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E27E14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match="Latest"&gt;</w:t>
      </w:r>
    </w:p>
    <w:p w14:paraId="5AFA8C0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8D9DE2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92C453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select="'latest'"/&gt;</w:t>
      </w:r>
    </w:p>
    <w:p w14:paraId="726796D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B134DE4"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E9FE0E4"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LatestUsing</w:t>
      </w:r>
      <w:proofErr w:type="spellEnd"/>
      <w:r>
        <w:rPr>
          <w:lang w:eastAsia="ko-KR"/>
        </w:rPr>
        <w:t>"&gt;</w:t>
      </w:r>
    </w:p>
    <w:p w14:paraId="56838C74"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OperatorType22</w:t>
      </w:r>
      <w:proofErr w:type="spellEnd"/>
      <w:r>
        <w:rPr>
          <w:lang w:eastAsia="ko-KR"/>
        </w:rPr>
        <w:t>"&gt;</w:t>
      </w:r>
    </w:p>
    <w:p w14:paraId="0FB0214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72F939D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select="'latest'"/&gt;</w:t>
      </w:r>
    </w:p>
    <w:p w14:paraId="5E2BFA6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select="'using'"/&gt;</w:t>
      </w:r>
    </w:p>
    <w:p w14:paraId="5831A4B8"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0389113F"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3C674EA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match="Earliest"&gt;</w:t>
      </w:r>
    </w:p>
    <w:p w14:paraId="6241B31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D8133D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0AE331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select="'earliest'"/&gt;</w:t>
      </w:r>
    </w:p>
    <w:p w14:paraId="25EBDD5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4972B78"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66B84C5"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EarliestUsing</w:t>
      </w:r>
      <w:proofErr w:type="spellEnd"/>
      <w:r>
        <w:rPr>
          <w:lang w:eastAsia="ko-KR"/>
        </w:rPr>
        <w:t>"&gt;</w:t>
      </w:r>
    </w:p>
    <w:p w14:paraId="35D13BCE"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OperatorType22</w:t>
      </w:r>
      <w:proofErr w:type="spellEnd"/>
      <w:r>
        <w:rPr>
          <w:lang w:eastAsia="ko-KR"/>
        </w:rPr>
        <w:t>"&gt;</w:t>
      </w:r>
    </w:p>
    <w:p w14:paraId="36F0173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33B685F9"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select="'earliest'"/&gt;</w:t>
      </w:r>
    </w:p>
    <w:p w14:paraId="7C3E6CC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select="'using'"/&gt;</w:t>
      </w:r>
    </w:p>
    <w:p w14:paraId="01DF3D6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6C4238C1" w14:textId="77777777" w:rsidR="00345ACB"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43883CC0"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match="Element"&gt;</w:t>
      </w:r>
    </w:p>
    <w:p w14:paraId="5C8F6D3C"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select="*[1]"/&gt;</w:t>
      </w:r>
    </w:p>
    <w:p w14:paraId="055E8EB0"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&gt;[&lt;/</w:t>
      </w:r>
      <w:proofErr w:type="spellStart"/>
      <w:r>
        <w:rPr>
          <w:lang w:eastAsia="ko-KR"/>
        </w:rPr>
        <w:t>xsl:text</w:t>
      </w:r>
      <w:proofErr w:type="spellEnd"/>
      <w:r>
        <w:rPr>
          <w:lang w:eastAsia="ko-KR"/>
        </w:rPr>
        <w:t>&gt;</w:t>
      </w:r>
    </w:p>
    <w:p w14:paraId="17949B08"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select="*[2]"/&gt;</w:t>
      </w:r>
    </w:p>
    <w:p w14:paraId="3B0C3203"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proofErr w:type="gramStart"/>
      <w:r>
        <w:rPr>
          <w:lang w:eastAsia="ko-KR"/>
        </w:rPr>
        <w:t>&gt;]&lt;</w:t>
      </w:r>
      <w:proofErr w:type="gramEnd"/>
      <w:r>
        <w:rPr>
          <w:lang w:eastAsia="ko-KR"/>
        </w:rPr>
        <w:t>/</w:t>
      </w:r>
      <w:proofErr w:type="spellStart"/>
      <w:r>
        <w:rPr>
          <w:lang w:eastAsia="ko-KR"/>
        </w:rPr>
        <w:t>xsl:text</w:t>
      </w:r>
      <w:proofErr w:type="spellEnd"/>
      <w:r>
        <w:rPr>
          <w:lang w:eastAsia="ko-KR"/>
        </w:rPr>
        <w:t>&gt;</w:t>
      </w:r>
    </w:p>
    <w:p w14:paraId="5DE76817"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119133B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ExtractCharacters</w:t>
      </w:r>
      <w:proofErr w:type="spellEnd"/>
      <w:r w:rsidRPr="00CC2352">
        <w:rPr>
          <w:highlight w:val="white"/>
        </w:rPr>
        <w:t>"&gt;</w:t>
      </w:r>
    </w:p>
    <w:p w14:paraId="0A7ABD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1C0761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F7F95F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characters'"/&gt;</w:t>
      </w:r>
    </w:p>
    <w:p w14:paraId="0CA817D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7A866E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280A22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Seq</w:t>
      </w:r>
      <w:r>
        <w:rPr>
          <w:highlight w:val="white"/>
          <w:lang w:eastAsia="ko-KR"/>
        </w:rPr>
        <w:t>t</w:t>
      </w:r>
      <w:r w:rsidRPr="00CC2352">
        <w:rPr>
          <w:highlight w:val="white"/>
        </w:rPr>
        <w:t>o</w:t>
      </w:r>
      <w:proofErr w:type="spellEnd"/>
      <w:r w:rsidRPr="00CC2352">
        <w:rPr>
          <w:highlight w:val="white"/>
        </w:rPr>
        <w:t>"&gt;</w:t>
      </w:r>
    </w:p>
    <w:p w14:paraId="1BD9A42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077A90C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4103C3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seqto</w:t>
      </w:r>
      <w:proofErr w:type="spellEnd"/>
      <w:r w:rsidRPr="00CC2352">
        <w:rPr>
          <w:highlight w:val="white"/>
        </w:rPr>
        <w:t>'"/&gt;</w:t>
      </w:r>
    </w:p>
    <w:p w14:paraId="7DE3E13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A444B9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91460F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match="Reverse"&gt;</w:t>
      </w:r>
    </w:p>
    <w:p w14:paraId="3DD94C7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4570516"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96AFC0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select="'reverse'"/&gt;</w:t>
      </w:r>
    </w:p>
    <w:p w14:paraId="085272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DF1259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73B13C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IndexLatest</w:t>
      </w:r>
      <w:proofErr w:type="spellEnd"/>
      <w:r w:rsidRPr="00CC2352">
        <w:rPr>
          <w:highlight w:val="white"/>
        </w:rPr>
        <w:t>"&gt;</w:t>
      </w:r>
    </w:p>
    <w:p w14:paraId="0071920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1FFCECB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512FDB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select="'index latest'"/&gt;</w:t>
      </w:r>
    </w:p>
    <w:p w14:paraId="049BCF1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863E49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B465DA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IndexEarliest</w:t>
      </w:r>
      <w:proofErr w:type="spellEnd"/>
      <w:r w:rsidRPr="00CC2352">
        <w:rPr>
          <w:highlight w:val="white"/>
        </w:rPr>
        <w:t>"&gt;</w:t>
      </w:r>
    </w:p>
    <w:p w14:paraId="358300B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DBE754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EA5B24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select="'index earliest'"/&gt;</w:t>
      </w:r>
    </w:p>
    <w:p w14:paraId="05B5424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5BD957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51C862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IndexMinimum</w:t>
      </w:r>
      <w:proofErr w:type="spellEnd"/>
      <w:r w:rsidRPr="00CC2352">
        <w:rPr>
          <w:highlight w:val="white"/>
        </w:rPr>
        <w:t>"&gt;</w:t>
      </w:r>
    </w:p>
    <w:p w14:paraId="525319F3"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917575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F7DA8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select="'index minimum'"/&gt;</w:t>
      </w:r>
    </w:p>
    <w:p w14:paraId="42BCBE0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DD3E46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4EDD13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IndexMaximum</w:t>
      </w:r>
      <w:proofErr w:type="spellEnd"/>
      <w:r w:rsidRPr="00CC2352">
        <w:rPr>
          <w:highlight w:val="white"/>
        </w:rPr>
        <w:t>"&gt;</w:t>
      </w:r>
    </w:p>
    <w:p w14:paraId="527FA1E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57368A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783601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select="'index maximum'"/&gt;</w:t>
      </w:r>
    </w:p>
    <w:p w14:paraId="4609D80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2B23D1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ADDA6EC"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9.13 Query Aggregation Operators --&gt;</w:t>
      </w:r>
    </w:p>
    <w:p w14:paraId="745954D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NearestFrom</w:t>
      </w:r>
      <w:proofErr w:type="spellEnd"/>
      <w:r w:rsidRPr="00CC2352">
        <w:rPr>
          <w:highlight w:val="white"/>
        </w:rPr>
        <w:t>"&gt;</w:t>
      </w:r>
    </w:p>
    <w:p w14:paraId="2219D5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541233B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95706C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select="'nearest'"/&gt;</w:t>
      </w:r>
    </w:p>
    <w:p w14:paraId="7AAC514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3FB68E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98199B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BF330A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IndexNearestFrom</w:t>
      </w:r>
      <w:proofErr w:type="spellEnd"/>
      <w:r w:rsidRPr="00CC2352">
        <w:rPr>
          <w:highlight w:val="white"/>
        </w:rPr>
        <w:t>"&gt;</w:t>
      </w:r>
    </w:p>
    <w:p w14:paraId="1B9EB72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32E56BB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6626B2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select="'index nearest'"/&gt;</w:t>
      </w:r>
    </w:p>
    <w:p w14:paraId="28B593E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58F8E65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FAA032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848D88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IndexOfFrom</w:t>
      </w:r>
      <w:proofErr w:type="spellEnd"/>
      <w:r w:rsidRPr="00CC2352">
        <w:rPr>
          <w:highlight w:val="white"/>
        </w:rPr>
        <w:t>"&gt;</w:t>
      </w:r>
    </w:p>
    <w:p w14:paraId="3DA84EB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7CE0DD3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993177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select="'index of'"/&gt;</w:t>
      </w:r>
    </w:p>
    <w:p w14:paraId="7AF8089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186DA8C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1F1795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7C8F9A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AtLeastFrom</w:t>
      </w:r>
      <w:proofErr w:type="spellEnd"/>
      <w:r w:rsidRPr="00CC2352">
        <w:rPr>
          <w:highlight w:val="white"/>
        </w:rPr>
        <w:t>"&gt;</w:t>
      </w:r>
    </w:p>
    <w:p w14:paraId="241DC5C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2539E5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9374FA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select="'at least'"/&gt;</w:t>
      </w:r>
    </w:p>
    <w:p w14:paraId="19F7923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49B1D61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66F4FC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75559B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AtMostFrom</w:t>
      </w:r>
      <w:proofErr w:type="spellEnd"/>
      <w:r w:rsidRPr="00CC2352">
        <w:rPr>
          <w:highlight w:val="white"/>
        </w:rPr>
        <w:t>"&gt;</w:t>
      </w:r>
    </w:p>
    <w:p w14:paraId="605EBC8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2D748AF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B034D5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select="'at most'"/&gt;</w:t>
      </w:r>
    </w:p>
    <w:p w14:paraId="78B9E96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0F3AF6B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416D704"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B4391D0" w14:textId="77777777" w:rsidR="00345ACB" w:rsidRPr="00CC2352" w:rsidRDefault="00345ACB" w:rsidP="001740EB">
      <w:pPr>
        <w:pStyle w:val="SchemaText"/>
        <w:rPr>
          <w:highlight w:val="white"/>
        </w:rPr>
      </w:pPr>
      <w:r>
        <w:rPr>
          <w:highlight w:val="white"/>
          <w:lang w:eastAsia="ko-KR"/>
        </w:rPr>
        <w:tab/>
      </w:r>
      <w:r w:rsidRPr="00CC2352">
        <w:rPr>
          <w:highlight w:val="white"/>
        </w:rPr>
        <w:t>&lt;</w:t>
      </w:r>
      <w:proofErr w:type="spellStart"/>
      <w:proofErr w:type="gramStart"/>
      <w:r w:rsidRPr="00CC2352">
        <w:rPr>
          <w:highlight w:val="white"/>
        </w:rPr>
        <w:t>xsl:template</w:t>
      </w:r>
      <w:proofErr w:type="spellEnd"/>
      <w:proofErr w:type="gramEnd"/>
      <w:r w:rsidRPr="00CC2352">
        <w:rPr>
          <w:highlight w:val="white"/>
        </w:rPr>
        <w:t xml:space="preserve"> match="Slope"&gt;</w:t>
      </w:r>
    </w:p>
    <w:p w14:paraId="4A3DBED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DCF159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C7D549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select="'slope'"/&gt;</w:t>
      </w:r>
    </w:p>
    <w:p w14:paraId="7F23314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4260D0C" w14:textId="77777777" w:rsidR="00345ACB" w:rsidRPr="00CC2352"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2CF24E8" w14:textId="77777777" w:rsidR="00345ACB" w:rsidRPr="00CC2352" w:rsidRDefault="00345ACB" w:rsidP="001740EB">
      <w:pPr>
        <w:pStyle w:val="SchemaText"/>
        <w:rPr>
          <w:highlight w:val="white"/>
        </w:rPr>
      </w:pPr>
      <w:r w:rsidRPr="00CC2352">
        <w:rPr>
          <w:highlight w:val="white"/>
        </w:rPr>
        <w:lastRenderedPageBreak/>
        <w:tab/>
      </w:r>
      <w:proofErr w:type="gramStart"/>
      <w:r w:rsidRPr="00CC2352">
        <w:rPr>
          <w:highlight w:val="white"/>
        </w:rPr>
        <w:t>&lt;!--</w:t>
      </w:r>
      <w:proofErr w:type="gramEnd"/>
      <w:r w:rsidRPr="00CC2352">
        <w:rPr>
          <w:highlight w:val="white"/>
        </w:rPr>
        <w:t xml:space="preserve"> 9.14 Transformation Operators --&gt;</w:t>
      </w:r>
    </w:p>
    <w:p w14:paraId="1FC79DD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MinimumFrom</w:t>
      </w:r>
      <w:proofErr w:type="spellEnd"/>
      <w:r w:rsidRPr="00CC2352">
        <w:rPr>
          <w:highlight w:val="white"/>
        </w:rPr>
        <w:t>"&gt;</w:t>
      </w:r>
    </w:p>
    <w:p w14:paraId="47FE23F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7BB731D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E00074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select="'minimum'"/&gt;</w:t>
      </w:r>
    </w:p>
    <w:p w14:paraId="2223361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3BDEABE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8769D4E"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97D9CFE"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MinimumFromUsing</w:t>
      </w:r>
      <w:proofErr w:type="spellEnd"/>
      <w:r>
        <w:rPr>
          <w:lang w:eastAsia="ko-KR"/>
        </w:rPr>
        <w:t>"&gt;</w:t>
      </w:r>
    </w:p>
    <w:p w14:paraId="52FC8614"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w:t>
      </w:r>
      <w:proofErr w:type="spellEnd"/>
      <w:r>
        <w:rPr>
          <w:lang w:eastAsia="ko-KR"/>
        </w:rPr>
        <w:t>"&gt;</w:t>
      </w:r>
    </w:p>
    <w:p w14:paraId="3CB083E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5AC04E0A"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select="'minimum'"/&gt;</w:t>
      </w:r>
    </w:p>
    <w:p w14:paraId="1E7EC6C7"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select="'from'"/&gt;</w:t>
      </w:r>
    </w:p>
    <w:p w14:paraId="009C7E6A"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opName3</w:t>
      </w:r>
      <w:proofErr w:type="spellEnd"/>
      <w:r>
        <w:rPr>
          <w:lang w:eastAsia="ko-KR"/>
        </w:rPr>
        <w:t>" select="'using'"/&gt;</w:t>
      </w:r>
    </w:p>
    <w:p w14:paraId="0EAA4BE1"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362DA007"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0F60EEB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MaximumFrom</w:t>
      </w:r>
      <w:proofErr w:type="spellEnd"/>
      <w:r w:rsidRPr="00CC2352">
        <w:rPr>
          <w:highlight w:val="white"/>
        </w:rPr>
        <w:t>"&gt;</w:t>
      </w:r>
    </w:p>
    <w:p w14:paraId="14B3C80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500DF96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324DE9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select="'maximum'"/&gt;</w:t>
      </w:r>
    </w:p>
    <w:p w14:paraId="787C5DA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5622F51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62055A2"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181F420"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MaximumFromUsing</w:t>
      </w:r>
      <w:proofErr w:type="spellEnd"/>
      <w:r>
        <w:rPr>
          <w:lang w:eastAsia="ko-KR"/>
        </w:rPr>
        <w:t>"&gt;</w:t>
      </w:r>
    </w:p>
    <w:p w14:paraId="217F6C62"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w:t>
      </w:r>
      <w:proofErr w:type="spellEnd"/>
      <w:r>
        <w:rPr>
          <w:lang w:eastAsia="ko-KR"/>
        </w:rPr>
        <w:t>"&gt;</w:t>
      </w:r>
    </w:p>
    <w:p w14:paraId="306DAFB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7AFAB739"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select="'maximum'"/&gt;</w:t>
      </w:r>
    </w:p>
    <w:p w14:paraId="7F540B4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select="'from'"/&gt;</w:t>
      </w:r>
    </w:p>
    <w:p w14:paraId="5642841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opName3</w:t>
      </w:r>
      <w:proofErr w:type="spellEnd"/>
      <w:r>
        <w:rPr>
          <w:lang w:eastAsia="ko-KR"/>
        </w:rPr>
        <w:t>" select="'using'"/&gt;</w:t>
      </w:r>
    </w:p>
    <w:p w14:paraId="50D1DDE3"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1E3A3984"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3ABD2D9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FirstFrom</w:t>
      </w:r>
      <w:proofErr w:type="spellEnd"/>
      <w:r w:rsidRPr="00CC2352">
        <w:rPr>
          <w:highlight w:val="white"/>
        </w:rPr>
        <w:t>"&gt;</w:t>
      </w:r>
    </w:p>
    <w:p w14:paraId="068A828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0ABF116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F0B360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select="'first'"/&gt;</w:t>
      </w:r>
    </w:p>
    <w:p w14:paraId="4C25227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47A8A465"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BB79D1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E136D5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LastFrom</w:t>
      </w:r>
      <w:proofErr w:type="spellEnd"/>
      <w:r w:rsidRPr="00CC2352">
        <w:rPr>
          <w:highlight w:val="white"/>
        </w:rPr>
        <w:t>"&gt;</w:t>
      </w:r>
    </w:p>
    <w:p w14:paraId="0A56ED4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43D9F05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AE55BB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select="'last'"/&gt;</w:t>
      </w:r>
    </w:p>
    <w:p w14:paraId="6BFC8B3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5274BF7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3E27BB7"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2B117DE"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SublistElementFrom</w:t>
      </w:r>
      <w:proofErr w:type="spellEnd"/>
      <w:r>
        <w:rPr>
          <w:lang w:eastAsia="ko-KR"/>
        </w:rPr>
        <w:t>"&gt;</w:t>
      </w:r>
    </w:p>
    <w:p w14:paraId="5EED40D7"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OperatorType22</w:t>
      </w:r>
      <w:proofErr w:type="spellEnd"/>
      <w:r>
        <w:rPr>
          <w:lang w:eastAsia="ko-KR"/>
        </w:rPr>
        <w:t>"&gt;</w:t>
      </w:r>
    </w:p>
    <w:p w14:paraId="4EDD63D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1E4C9AAF"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w:t>
      </w:r>
      <w:proofErr w:type="spellStart"/>
      <w:r>
        <w:rPr>
          <w:lang w:eastAsia="ko-KR"/>
        </w:rPr>
        <w:t>sublist</w:t>
      </w:r>
      <w:proofErr w:type="spellEnd"/>
      <w:r>
        <w:rPr>
          <w:lang w:eastAsia="ko-KR"/>
        </w:rPr>
        <w:t>'"/&gt;</w:t>
      </w:r>
    </w:p>
    <w:p w14:paraId="7BD6E20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select="'element from'"/&gt;</w:t>
      </w:r>
    </w:p>
    <w:p w14:paraId="7DAAC238"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1AE9D2DC"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174B06C9"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SublistElementStartingAtFrom</w:t>
      </w:r>
      <w:proofErr w:type="spellEnd"/>
      <w:r>
        <w:rPr>
          <w:lang w:eastAsia="ko-KR"/>
        </w:rPr>
        <w:t>"&gt;</w:t>
      </w:r>
    </w:p>
    <w:p w14:paraId="344FFDB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w:t>
      </w:r>
      <w:proofErr w:type="spellEnd"/>
      <w:r>
        <w:rPr>
          <w:lang w:eastAsia="ko-KR"/>
        </w:rPr>
        <w:t>"&gt;</w:t>
      </w:r>
    </w:p>
    <w:p w14:paraId="7BC57E97"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629665A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w:t>
      </w:r>
      <w:proofErr w:type="spellStart"/>
      <w:r>
        <w:rPr>
          <w:lang w:eastAsia="ko-KR"/>
        </w:rPr>
        <w:t>sublist</w:t>
      </w:r>
      <w:proofErr w:type="spellEnd"/>
      <w:r>
        <w:rPr>
          <w:lang w:eastAsia="ko-KR"/>
        </w:rPr>
        <w:t>'"/&gt;</w:t>
      </w:r>
    </w:p>
    <w:p w14:paraId="3EC5DE9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select="'element starting at'"/&gt;</w:t>
      </w:r>
    </w:p>
    <w:p w14:paraId="47F8AEBA"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opName3</w:t>
      </w:r>
      <w:proofErr w:type="spellEnd"/>
      <w:r>
        <w:rPr>
          <w:lang w:eastAsia="ko-KR"/>
        </w:rPr>
        <w:t>" select="'from'"/&gt;</w:t>
      </w:r>
    </w:p>
    <w:p w14:paraId="2A54030B"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74057EEE"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11E36AA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match="Increase"&gt;</w:t>
      </w:r>
    </w:p>
    <w:p w14:paraId="5C8005D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66D4CF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A2E989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select="'increase'"/&gt;</w:t>
      </w:r>
    </w:p>
    <w:p w14:paraId="08A0B22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7E0093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8CF5F6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match="Decrease"&gt;</w:t>
      </w:r>
    </w:p>
    <w:p w14:paraId="168B97A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445EC7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98C477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select="'decrease'"/&gt;</w:t>
      </w:r>
    </w:p>
    <w:p w14:paraId="659DDA8C"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3D6098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5390DC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PcntIncrease</w:t>
      </w:r>
      <w:proofErr w:type="spellEnd"/>
      <w:r w:rsidRPr="00CC2352">
        <w:rPr>
          <w:highlight w:val="white"/>
        </w:rPr>
        <w:t>"&gt;</w:t>
      </w:r>
    </w:p>
    <w:p w14:paraId="28D2AE4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35741CE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284A3B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 increase'"/&gt;</w:t>
      </w:r>
    </w:p>
    <w:p w14:paraId="7589F50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88AF5C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604798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PcntDecrease</w:t>
      </w:r>
      <w:proofErr w:type="spellEnd"/>
      <w:r w:rsidRPr="00CC2352">
        <w:rPr>
          <w:highlight w:val="white"/>
        </w:rPr>
        <w:t>"&gt;</w:t>
      </w:r>
    </w:p>
    <w:p w14:paraId="44B7623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4A3FFC4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3BED66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 decrease'"/&gt;</w:t>
      </w:r>
    </w:p>
    <w:p w14:paraId="1B345C1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2BD2E40"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EA435E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EarliestFrom</w:t>
      </w:r>
      <w:proofErr w:type="spellEnd"/>
      <w:r w:rsidRPr="00CC2352">
        <w:rPr>
          <w:highlight w:val="white"/>
        </w:rPr>
        <w:t>"&gt;</w:t>
      </w:r>
    </w:p>
    <w:p w14:paraId="2CB5956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4D321F4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6E6FF3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select="'earliest'"/&gt;</w:t>
      </w:r>
    </w:p>
    <w:p w14:paraId="36D90C8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3FC2C8C6"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E9D2813"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E173A11"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EarliestFromUsing</w:t>
      </w:r>
      <w:proofErr w:type="spellEnd"/>
      <w:r>
        <w:rPr>
          <w:lang w:eastAsia="ko-KR"/>
        </w:rPr>
        <w:t>"&gt;</w:t>
      </w:r>
    </w:p>
    <w:p w14:paraId="3C1B7DDC"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w:t>
      </w:r>
      <w:proofErr w:type="spellEnd"/>
      <w:r>
        <w:rPr>
          <w:lang w:eastAsia="ko-KR"/>
        </w:rPr>
        <w:t>"&gt;</w:t>
      </w:r>
    </w:p>
    <w:p w14:paraId="05B8390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0770FF7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select="'earliest'"/&gt;</w:t>
      </w:r>
    </w:p>
    <w:p w14:paraId="1506237F"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select="'from'"/&gt;</w:t>
      </w:r>
    </w:p>
    <w:p w14:paraId="278C84BF"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opName3</w:t>
      </w:r>
      <w:proofErr w:type="spellEnd"/>
      <w:r>
        <w:rPr>
          <w:lang w:eastAsia="ko-KR"/>
        </w:rPr>
        <w:t>" select="'using'"/&gt;</w:t>
      </w:r>
    </w:p>
    <w:p w14:paraId="54CD636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666B8CAF"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4700F1B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LatestFrom</w:t>
      </w:r>
      <w:proofErr w:type="spellEnd"/>
      <w:r w:rsidRPr="00CC2352">
        <w:rPr>
          <w:highlight w:val="white"/>
        </w:rPr>
        <w:t>"&gt;</w:t>
      </w:r>
    </w:p>
    <w:p w14:paraId="0A46A32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52EE9BB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6D86EF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select="'latest'"/&gt;</w:t>
      </w:r>
    </w:p>
    <w:p w14:paraId="58257EA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31798C3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F05CE6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CCB77B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IndexMinimumFrom</w:t>
      </w:r>
      <w:proofErr w:type="spellEnd"/>
      <w:r w:rsidRPr="00CC2352">
        <w:rPr>
          <w:highlight w:val="white"/>
        </w:rPr>
        <w:t>"&gt;</w:t>
      </w:r>
    </w:p>
    <w:p w14:paraId="64BC99D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3265EE2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B6EE28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select="'index minimum'"/&gt;</w:t>
      </w:r>
    </w:p>
    <w:p w14:paraId="37F4448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30F4FA4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1335C53"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A69BBC2" w14:textId="77777777" w:rsidR="00345ACB" w:rsidRDefault="00345ACB" w:rsidP="001740EB">
      <w:pPr>
        <w:pStyle w:val="SchemaText"/>
        <w:rPr>
          <w:lang w:eastAsia="ko-KR"/>
        </w:rPr>
      </w:pPr>
      <w:r>
        <w:rPr>
          <w:highlight w:val="white"/>
          <w:lang w:eastAsia="ko-KR"/>
        </w:rPr>
        <w:tab/>
      </w:r>
      <w:r>
        <w:rPr>
          <w:lang w:eastAsia="ko-KR"/>
        </w:rPr>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LatestFromUsing</w:t>
      </w:r>
      <w:proofErr w:type="spellEnd"/>
      <w:r>
        <w:rPr>
          <w:lang w:eastAsia="ko-KR"/>
        </w:rPr>
        <w:t>"&gt;</w:t>
      </w:r>
    </w:p>
    <w:p w14:paraId="7554F8FC"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OperatorType3</w:t>
      </w:r>
      <w:proofErr w:type="spellEnd"/>
      <w:r>
        <w:rPr>
          <w:lang w:eastAsia="ko-KR"/>
        </w:rPr>
        <w:t>"&gt;</w:t>
      </w:r>
    </w:p>
    <w:p w14:paraId="57E0D0E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66BA595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opName1</w:t>
      </w:r>
      <w:proofErr w:type="spellEnd"/>
      <w:r>
        <w:rPr>
          <w:lang w:eastAsia="ko-KR"/>
        </w:rPr>
        <w:t>" select="'latest'"/&gt;</w:t>
      </w:r>
    </w:p>
    <w:p w14:paraId="16019C39"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opName2</w:t>
      </w:r>
      <w:proofErr w:type="spellEnd"/>
      <w:r>
        <w:rPr>
          <w:lang w:eastAsia="ko-KR"/>
        </w:rPr>
        <w:t>" select="'from'"/&gt;</w:t>
      </w:r>
    </w:p>
    <w:p w14:paraId="56D2ECBB"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opName3</w:t>
      </w:r>
      <w:proofErr w:type="spellEnd"/>
      <w:r>
        <w:rPr>
          <w:lang w:eastAsia="ko-KR"/>
        </w:rPr>
        <w:t>" select="'using'"/&gt;</w:t>
      </w:r>
    </w:p>
    <w:p w14:paraId="74D09A5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01BE2F10"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78202D7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IndexMaximumFrom</w:t>
      </w:r>
      <w:proofErr w:type="spellEnd"/>
      <w:r w:rsidRPr="00CC2352">
        <w:rPr>
          <w:highlight w:val="white"/>
        </w:rPr>
        <w:t>"&gt;</w:t>
      </w:r>
    </w:p>
    <w:p w14:paraId="057DE27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4966AA4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2A0447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select="'index maximum'"/&gt;</w:t>
      </w:r>
    </w:p>
    <w:p w14:paraId="596F195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162BFA7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034B29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0B46BB9"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9.15 Query Transformation Operator --&gt;</w:t>
      </w:r>
    </w:p>
    <w:p w14:paraId="549597B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match="Interval"&gt;</w:t>
      </w:r>
    </w:p>
    <w:p w14:paraId="09EAE72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13B1C30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5943F9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select="'interval'"/&gt;</w:t>
      </w:r>
    </w:p>
    <w:p w14:paraId="4359098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9CE7EC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1E2FEED"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9.16 Numeric Function Operators --&gt;</w:t>
      </w:r>
    </w:p>
    <w:p w14:paraId="4C5A810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Arccos</w:t>
      </w:r>
      <w:proofErr w:type="spellEnd"/>
      <w:r w:rsidRPr="00CC2352">
        <w:rPr>
          <w:highlight w:val="white"/>
        </w:rPr>
        <w:t>"&gt;</w:t>
      </w:r>
    </w:p>
    <w:p w14:paraId="47147C2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7EAB34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1EBF0C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arccos</w:t>
      </w:r>
      <w:proofErr w:type="spellEnd"/>
      <w:r w:rsidRPr="00CC2352">
        <w:rPr>
          <w:highlight w:val="white"/>
        </w:rPr>
        <w:t>'"/&gt;</w:t>
      </w:r>
    </w:p>
    <w:p w14:paraId="5381ABD5"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0A9EF8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2572D7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Arcsin</w:t>
      </w:r>
      <w:proofErr w:type="spellEnd"/>
      <w:r w:rsidRPr="00CC2352">
        <w:rPr>
          <w:highlight w:val="white"/>
        </w:rPr>
        <w:t>"&gt;</w:t>
      </w:r>
    </w:p>
    <w:p w14:paraId="657902A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E66BBB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63D7662"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arcsin</w:t>
      </w:r>
      <w:proofErr w:type="spellEnd"/>
      <w:r w:rsidRPr="00CC2352">
        <w:rPr>
          <w:highlight w:val="white"/>
        </w:rPr>
        <w:t>'"/&gt;</w:t>
      </w:r>
    </w:p>
    <w:p w14:paraId="2EF3924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14061D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DF5AAEE"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match="Arctan"&gt;</w:t>
      </w:r>
    </w:p>
    <w:p w14:paraId="44AB26A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4F7C03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F960A7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select="'arctan'"/&gt;</w:t>
      </w:r>
    </w:p>
    <w:p w14:paraId="1A1C8D9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47188B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296B5AA"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match="Cosine"&gt;</w:t>
      </w:r>
    </w:p>
    <w:p w14:paraId="0AC404C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1CF87E8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41B6714"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select="'cosine'"/&gt;</w:t>
      </w:r>
    </w:p>
    <w:p w14:paraId="2A4E0FCE"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FC12BC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0B83D6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match="Sine"&gt;</w:t>
      </w:r>
    </w:p>
    <w:p w14:paraId="3717FA9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DF58E2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05C74C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select="'sine'"/&gt;</w:t>
      </w:r>
    </w:p>
    <w:p w14:paraId="35F87F4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1937E59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06EC18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match="Tangent"&gt;</w:t>
      </w:r>
    </w:p>
    <w:p w14:paraId="0403D17C"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188295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FA59C6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select="'tangent'"/&gt;</w:t>
      </w:r>
    </w:p>
    <w:p w14:paraId="0F6F14E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3381E651"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96D89B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match="Exp"&gt;</w:t>
      </w:r>
    </w:p>
    <w:p w14:paraId="1A48241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5C9D698F"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1DE77FA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select="'exp'"/&gt;</w:t>
      </w:r>
    </w:p>
    <w:p w14:paraId="5519B27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55E055E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A4D1EA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match="Log"&gt;</w:t>
      </w:r>
    </w:p>
    <w:p w14:paraId="1B9D669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075E07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452FEEE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select="'log'"/&gt;</w:t>
      </w:r>
    </w:p>
    <w:p w14:paraId="5AECA89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40CDFF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CF9775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Log10</w:t>
      </w:r>
      <w:proofErr w:type="spellEnd"/>
      <w:r w:rsidRPr="00CC2352">
        <w:rPr>
          <w:highlight w:val="white"/>
        </w:rPr>
        <w:t>"&gt;</w:t>
      </w:r>
    </w:p>
    <w:p w14:paraId="49638E8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B5EE58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298066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log10</w:t>
      </w:r>
      <w:proofErr w:type="spellEnd"/>
      <w:r w:rsidRPr="00CC2352">
        <w:rPr>
          <w:highlight w:val="white"/>
        </w:rPr>
        <w:t>'"/&gt;</w:t>
      </w:r>
    </w:p>
    <w:p w14:paraId="2D3B0E5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DA0EBE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3187CD4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match="Int"&gt;</w:t>
      </w:r>
    </w:p>
    <w:p w14:paraId="41DAB8A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EEB417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23BB87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select="'int'"/&gt;</w:t>
      </w:r>
    </w:p>
    <w:p w14:paraId="6821853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900D889"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607FF12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match="Floor"&gt;</w:t>
      </w:r>
    </w:p>
    <w:p w14:paraId="27529EB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7A07607"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1DCBB5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select="'floor'"/&gt;</w:t>
      </w:r>
    </w:p>
    <w:p w14:paraId="1C0AE4E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8FD0B0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E9DB8FB"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match="Ceiling"&gt;</w:t>
      </w:r>
    </w:p>
    <w:p w14:paraId="13CE450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B3C1C0D"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7C0D032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select="'ceiling'"/&gt;</w:t>
      </w:r>
    </w:p>
    <w:p w14:paraId="1A3DCBC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FBE589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459A2D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match="Truncate"&gt;</w:t>
      </w:r>
    </w:p>
    <w:p w14:paraId="0DCA352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2166FC55" w14:textId="77777777" w:rsidR="00345ACB" w:rsidRPr="00CC2352" w:rsidRDefault="00345ACB" w:rsidP="001740EB">
      <w:pPr>
        <w:pStyle w:val="SchemaText"/>
        <w:rPr>
          <w:highlight w:val="white"/>
        </w:rPr>
      </w:pPr>
      <w:r w:rsidRPr="00CC2352">
        <w:rPr>
          <w:highlight w:val="white"/>
        </w:rPr>
        <w:lastRenderedPageBreak/>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6EAFB7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select="'truncate'"/&gt;</w:t>
      </w:r>
    </w:p>
    <w:p w14:paraId="7FBD824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243BE8A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9587F0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match="Round"&gt;</w:t>
      </w:r>
    </w:p>
    <w:p w14:paraId="430DB96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08FB04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369EB7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select="'round'"/&gt;</w:t>
      </w:r>
    </w:p>
    <w:p w14:paraId="317BB22A"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16ECA7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25AFBB5"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match="Abs"&gt;</w:t>
      </w:r>
    </w:p>
    <w:p w14:paraId="37772C57"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1ECDA6C"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268452C1"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select="'abs'"/&gt;</w:t>
      </w:r>
    </w:p>
    <w:p w14:paraId="3D6770C8"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45E8B1D"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7A0BA4E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match="Sqrt"&gt;</w:t>
      </w:r>
    </w:p>
    <w:p w14:paraId="2BC3570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FEE076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99EB0D0"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select="'sqrt'"/&gt;</w:t>
      </w:r>
    </w:p>
    <w:p w14:paraId="07F216F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6D68082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4B0D94C3"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9.17 Time Function Operator --&gt;</w:t>
      </w:r>
    </w:p>
    <w:p w14:paraId="6310D98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match="Time"&gt;</w:t>
      </w:r>
    </w:p>
    <w:p w14:paraId="1875DDF9"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7CD1495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03F744B5"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select="'time of'"/&gt;</w:t>
      </w:r>
    </w:p>
    <w:p w14:paraId="40138CED"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9122A47"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58ECB8E3"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Attime</w:t>
      </w:r>
      <w:proofErr w:type="spellEnd"/>
      <w:r w:rsidRPr="00CC2352">
        <w:rPr>
          <w:highlight w:val="white"/>
        </w:rPr>
        <w:t>"&gt;</w:t>
      </w:r>
    </w:p>
    <w:p w14:paraId="0C7DC72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w:t>
      </w:r>
      <w:proofErr w:type="spellEnd"/>
      <w:r w:rsidRPr="00CC2352">
        <w:rPr>
          <w:highlight w:val="white"/>
        </w:rPr>
        <w:t>"&gt;</w:t>
      </w:r>
    </w:p>
    <w:p w14:paraId="504E62E9"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A35578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w:t>
      </w:r>
      <w:proofErr w:type="spellStart"/>
      <w:r w:rsidRPr="00CC2352">
        <w:rPr>
          <w:highlight w:val="white"/>
        </w:rPr>
        <w:t>attime</w:t>
      </w:r>
      <w:proofErr w:type="spellEnd"/>
      <w:r w:rsidRPr="00CC2352">
        <w:rPr>
          <w:highlight w:val="white"/>
        </w:rPr>
        <w:t>'"/&gt;</w:t>
      </w:r>
    </w:p>
    <w:p w14:paraId="1B6B38C0"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7B6CD066"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883D12B" w14:textId="77777777" w:rsidR="00345ACB" w:rsidRPr="00CC2352" w:rsidRDefault="00345ACB" w:rsidP="001740EB">
      <w:pPr>
        <w:pStyle w:val="SchemaText"/>
        <w:rPr>
          <w:highlight w:val="white"/>
        </w:rPr>
      </w:pPr>
      <w:r w:rsidRPr="00CC2352">
        <w:rPr>
          <w:highlight w:val="white"/>
        </w:rPr>
        <w:tab/>
      </w:r>
      <w:proofErr w:type="gramStart"/>
      <w:r w:rsidRPr="00CC2352">
        <w:rPr>
          <w:highlight w:val="white"/>
        </w:rPr>
        <w:t>&lt;!--</w:t>
      </w:r>
      <w:proofErr w:type="gramEnd"/>
      <w:r w:rsidRPr="00CC2352">
        <w:rPr>
          <w:highlight w:val="white"/>
        </w:rPr>
        <w:t xml:space="preserve"> 9.18 Object Operator --&gt;</w:t>
      </w:r>
    </w:p>
    <w:p w14:paraId="13FC18B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match="Clone"&gt;</w:t>
      </w:r>
    </w:p>
    <w:p w14:paraId="494C0F5F"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05F69DE3"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6113AFEE"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select="'clone of'"/&gt;</w:t>
      </w:r>
    </w:p>
    <w:p w14:paraId="4B512C94"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42811EC"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10442A48"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ExtractAttributeNames</w:t>
      </w:r>
      <w:proofErr w:type="spellEnd"/>
      <w:r w:rsidRPr="00CC2352">
        <w:rPr>
          <w:highlight w:val="white"/>
        </w:rPr>
        <w:t>"&gt;</w:t>
      </w:r>
    </w:p>
    <w:p w14:paraId="2216D1B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OperatorLType1</w:t>
      </w:r>
      <w:proofErr w:type="spellEnd"/>
      <w:r w:rsidRPr="00CC2352">
        <w:rPr>
          <w:highlight w:val="white"/>
        </w:rPr>
        <w:t>"&gt;</w:t>
      </w:r>
    </w:p>
    <w:p w14:paraId="60773C5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59534CB8"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w:t>
      </w:r>
      <w:proofErr w:type="spellEnd"/>
      <w:r w:rsidRPr="00CC2352">
        <w:rPr>
          <w:highlight w:val="white"/>
        </w:rPr>
        <w:t>" select="'extract attribute names'"/&gt;</w:t>
      </w:r>
    </w:p>
    <w:p w14:paraId="6BB30AA1"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4EABAFE2"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2B87526F" w14:textId="77777777" w:rsidR="00345ACB" w:rsidRPr="00CC2352" w:rsidRDefault="00345ACB" w:rsidP="001740EB">
      <w:pPr>
        <w:pStyle w:val="SchemaText"/>
        <w:rPr>
          <w:highlight w:val="white"/>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 xml:space="preserve"> match="</w:t>
      </w:r>
      <w:proofErr w:type="spellStart"/>
      <w:r w:rsidRPr="00CC2352">
        <w:rPr>
          <w:highlight w:val="white"/>
        </w:rPr>
        <w:t>AttributeFrom</w:t>
      </w:r>
      <w:proofErr w:type="spellEnd"/>
      <w:r w:rsidRPr="00CC2352">
        <w:rPr>
          <w:highlight w:val="white"/>
        </w:rPr>
        <w:t>"&gt;</w:t>
      </w:r>
    </w:p>
    <w:p w14:paraId="0172444B"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 xml:space="preserve"> name="</w:t>
      </w:r>
      <w:proofErr w:type="spellStart"/>
      <w:r w:rsidRPr="00CC2352">
        <w:rPr>
          <w:highlight w:val="white"/>
        </w:rPr>
        <w:t>OperatorType22</w:t>
      </w:r>
      <w:proofErr w:type="spellEnd"/>
      <w:r w:rsidRPr="00CC2352">
        <w:rPr>
          <w:highlight w:val="white"/>
        </w:rPr>
        <w:t>"&gt;</w:t>
      </w:r>
    </w:p>
    <w:p w14:paraId="17B2AE2A"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name="node" select="."/&gt;</w:t>
      </w:r>
    </w:p>
    <w:p w14:paraId="3CD04E96"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opName1</w:t>
      </w:r>
      <w:proofErr w:type="spellEnd"/>
      <w:r w:rsidRPr="00CC2352">
        <w:rPr>
          <w:highlight w:val="white"/>
        </w:rPr>
        <w:t>" select="'attribute'"/&gt;</w:t>
      </w:r>
    </w:p>
    <w:p w14:paraId="1E63A0DB" w14:textId="77777777" w:rsidR="00345ACB" w:rsidRPr="00CC2352" w:rsidRDefault="00345ACB" w:rsidP="001740EB">
      <w:pPr>
        <w:pStyle w:val="SchemaText"/>
        <w:rPr>
          <w:highlight w:val="white"/>
        </w:rPr>
      </w:pPr>
      <w:r w:rsidRPr="00CC2352">
        <w:rPr>
          <w:highlight w:val="white"/>
        </w:rPr>
        <w:tab/>
      </w:r>
      <w:r w:rsidRPr="00CC2352">
        <w:rPr>
          <w:highlight w:val="white"/>
        </w:rPr>
        <w:tab/>
      </w:r>
      <w:r w:rsidRPr="00CC2352">
        <w:rPr>
          <w:highlight w:val="white"/>
        </w:rPr>
        <w:tab/>
        <w:t>&lt;</w:t>
      </w:r>
      <w:proofErr w:type="spellStart"/>
      <w:proofErr w:type="gramStart"/>
      <w:r w:rsidRPr="00CC2352">
        <w:rPr>
          <w:highlight w:val="white"/>
        </w:rPr>
        <w:t>xsl:with</w:t>
      </w:r>
      <w:proofErr w:type="gramEnd"/>
      <w:r w:rsidRPr="00CC2352">
        <w:rPr>
          <w:highlight w:val="white"/>
        </w:rPr>
        <w:t>-param</w:t>
      </w:r>
      <w:proofErr w:type="spellEnd"/>
      <w:r w:rsidRPr="00CC2352">
        <w:rPr>
          <w:highlight w:val="white"/>
        </w:rPr>
        <w:t xml:space="preserve"> name="</w:t>
      </w:r>
      <w:proofErr w:type="spellStart"/>
      <w:r w:rsidRPr="00CC2352">
        <w:rPr>
          <w:highlight w:val="white"/>
        </w:rPr>
        <w:t>opName2</w:t>
      </w:r>
      <w:proofErr w:type="spellEnd"/>
      <w:r w:rsidRPr="00CC2352">
        <w:rPr>
          <w:highlight w:val="white"/>
        </w:rPr>
        <w:t>" select="'from'"/&gt;</w:t>
      </w:r>
    </w:p>
    <w:p w14:paraId="6F1EB0F2" w14:textId="77777777" w:rsidR="00345ACB" w:rsidRPr="00CC2352" w:rsidRDefault="00345ACB" w:rsidP="001740EB">
      <w:pPr>
        <w:pStyle w:val="SchemaText"/>
        <w:rPr>
          <w:highlight w:val="white"/>
        </w:rPr>
      </w:pPr>
      <w:r w:rsidRPr="00CC2352">
        <w:rPr>
          <w:highlight w:val="white"/>
        </w:rPr>
        <w:tab/>
      </w:r>
      <w:r w:rsidRPr="00CC2352">
        <w:rPr>
          <w:highlight w:val="white"/>
        </w:rPr>
        <w:tab/>
        <w:t>&lt;/</w:t>
      </w:r>
      <w:proofErr w:type="spellStart"/>
      <w:proofErr w:type="gramStart"/>
      <w:r w:rsidRPr="00CC2352">
        <w:rPr>
          <w:highlight w:val="white"/>
        </w:rPr>
        <w:t>xsl:call</w:t>
      </w:r>
      <w:proofErr w:type="gramEnd"/>
      <w:r w:rsidRPr="00CC2352">
        <w:rPr>
          <w:highlight w:val="white"/>
        </w:rPr>
        <w:t>-template</w:t>
      </w:r>
      <w:proofErr w:type="spellEnd"/>
      <w:r w:rsidRPr="00CC2352">
        <w:rPr>
          <w:highlight w:val="white"/>
        </w:rPr>
        <w:t>&gt;</w:t>
      </w:r>
    </w:p>
    <w:p w14:paraId="07772762" w14:textId="77777777" w:rsidR="00345ACB" w:rsidRDefault="00345ACB" w:rsidP="001740EB">
      <w:pPr>
        <w:pStyle w:val="SchemaText"/>
        <w:rPr>
          <w:highlight w:val="white"/>
          <w:lang w:eastAsia="ko-KR"/>
        </w:rPr>
      </w:pPr>
      <w:r w:rsidRPr="00CC2352">
        <w:rPr>
          <w:highlight w:val="white"/>
        </w:rPr>
        <w:tab/>
        <w:t>&lt;/</w:t>
      </w:r>
      <w:proofErr w:type="spellStart"/>
      <w:proofErr w:type="gramStart"/>
      <w:r w:rsidRPr="00CC2352">
        <w:rPr>
          <w:highlight w:val="white"/>
        </w:rPr>
        <w:t>xsl:template</w:t>
      </w:r>
      <w:proofErr w:type="spellEnd"/>
      <w:proofErr w:type="gramEnd"/>
      <w:r w:rsidRPr="00CC2352">
        <w:rPr>
          <w:highlight w:val="white"/>
        </w:rPr>
        <w:t>&gt;</w:t>
      </w:r>
    </w:p>
    <w:p w14:paraId="012E8AA2" w14:textId="77777777" w:rsidR="00345ACB" w:rsidRDefault="00345ACB" w:rsidP="001740EB">
      <w:pPr>
        <w:pStyle w:val="SchemaText"/>
        <w:rPr>
          <w:lang w:eastAsia="ko-KR"/>
        </w:rPr>
      </w:pPr>
      <w:r>
        <w:rPr>
          <w:highlight w:val="white"/>
          <w:lang w:eastAsia="ko-KR"/>
        </w:rPr>
        <w:tab/>
      </w:r>
      <w:proofErr w:type="gramStart"/>
      <w:r>
        <w:rPr>
          <w:lang w:eastAsia="ko-KR"/>
        </w:rPr>
        <w:t>&lt;!--</w:t>
      </w:r>
      <w:proofErr w:type="gramEnd"/>
      <w:r>
        <w:rPr>
          <w:lang w:eastAsia="ko-KR"/>
        </w:rPr>
        <w:t xml:space="preserve"> 9.19 Fuzzy operators --&gt;</w:t>
      </w:r>
    </w:p>
    <w:p w14:paraId="71892CE2"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FuzzySet</w:t>
      </w:r>
      <w:proofErr w:type="spellEnd"/>
      <w:r>
        <w:rPr>
          <w:lang w:eastAsia="ko-KR"/>
        </w:rPr>
        <w:t>"&gt;</w:t>
      </w:r>
    </w:p>
    <w:p w14:paraId="368BD79C" w14:textId="77777777" w:rsidR="00345ACB" w:rsidRDefault="00345ACB" w:rsidP="001740EB">
      <w:pPr>
        <w:pStyle w:val="SchemaText"/>
        <w:rPr>
          <w:lang w:eastAsia="ko-KR"/>
        </w:rPr>
      </w:pPr>
      <w:r>
        <w:rPr>
          <w:lang w:eastAsia="ko-KR"/>
        </w:rPr>
        <w:tab/>
      </w:r>
      <w:r>
        <w:rPr>
          <w:lang w:eastAsia="ko-KR"/>
        </w:rPr>
        <w:tab/>
        <w:t>&lt;</w:t>
      </w:r>
      <w:proofErr w:type="spellStart"/>
      <w:r>
        <w:rPr>
          <w:lang w:eastAsia="ko-KR"/>
        </w:rPr>
        <w:t>xsl:text</w:t>
      </w:r>
      <w:proofErr w:type="spellEnd"/>
      <w:r>
        <w:rPr>
          <w:lang w:eastAsia="ko-KR"/>
        </w:rPr>
        <w:t>&gt;fuzzy set &lt;/</w:t>
      </w:r>
      <w:proofErr w:type="spellStart"/>
      <w:r>
        <w:rPr>
          <w:lang w:eastAsia="ko-KR"/>
        </w:rPr>
        <w:t>xsl:text</w:t>
      </w:r>
      <w:proofErr w:type="spellEnd"/>
      <w:r>
        <w:rPr>
          <w:lang w:eastAsia="ko-KR"/>
        </w:rPr>
        <w:t>&gt;</w:t>
      </w:r>
    </w:p>
    <w:p w14:paraId="2DDB4447"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 xml:space="preserve"> select="*"&gt;</w:t>
      </w:r>
    </w:p>
    <w:p w14:paraId="4FD73202"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&gt;(&lt;/</w:t>
      </w:r>
      <w:proofErr w:type="spellStart"/>
      <w:r>
        <w:rPr>
          <w:lang w:eastAsia="ko-KR"/>
        </w:rPr>
        <w:t>xsl:text</w:t>
      </w:r>
      <w:proofErr w:type="spellEnd"/>
      <w:r>
        <w:rPr>
          <w:lang w:eastAsia="ko-KR"/>
        </w:rPr>
        <w:t>&gt;</w:t>
      </w:r>
    </w:p>
    <w:p w14:paraId="0DA644E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select="*[1]"/&gt;</w:t>
      </w:r>
    </w:p>
    <w:p w14:paraId="3EAD308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152B54C8"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xsl:apply</w:t>
      </w:r>
      <w:proofErr w:type="gramEnd"/>
      <w:r>
        <w:rPr>
          <w:lang w:eastAsia="ko-KR"/>
        </w:rPr>
        <w:t>-templates</w:t>
      </w:r>
      <w:proofErr w:type="spellEnd"/>
      <w:r>
        <w:rPr>
          <w:lang w:eastAsia="ko-KR"/>
        </w:rPr>
        <w:t xml:space="preserve"> select="*[2]"/&gt;</w:t>
      </w:r>
    </w:p>
    <w:p w14:paraId="3A6036C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r>
        <w:rPr>
          <w:lang w:eastAsia="ko-KR"/>
        </w:rPr>
        <w:t>xsl:text</w:t>
      </w:r>
      <w:proofErr w:type="spellEnd"/>
      <w:proofErr w:type="gramStart"/>
      <w:r>
        <w:rPr>
          <w:lang w:eastAsia="ko-KR"/>
        </w:rPr>
        <w:t>&gt;)&lt;</w:t>
      </w:r>
      <w:proofErr w:type="gramEnd"/>
      <w:r>
        <w:rPr>
          <w:lang w:eastAsia="ko-KR"/>
        </w:rPr>
        <w:t>/</w:t>
      </w:r>
      <w:proofErr w:type="spellStart"/>
      <w:r>
        <w:rPr>
          <w:lang w:eastAsia="ko-KR"/>
        </w:rPr>
        <w:t>xsl:text</w:t>
      </w:r>
      <w:proofErr w:type="spellEnd"/>
      <w:r>
        <w:rPr>
          <w:lang w:eastAsia="ko-KR"/>
        </w:rPr>
        <w:t>&gt;</w:t>
      </w:r>
    </w:p>
    <w:p w14:paraId="18232E8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 xml:space="preserve"> test="position()!=last()"&gt;</w:t>
      </w:r>
    </w:p>
    <w:p w14:paraId="18BC41D7" w14:textId="77777777" w:rsidR="00345ACB" w:rsidRDefault="00345ACB" w:rsidP="001740EB">
      <w:pPr>
        <w:pStyle w:val="SchemaText"/>
        <w:rPr>
          <w:lang w:eastAsia="ko-KR"/>
        </w:rPr>
      </w:pPr>
      <w:r>
        <w:rPr>
          <w:lang w:eastAsia="ko-KR"/>
        </w:rPr>
        <w:tab/>
      </w:r>
      <w:r>
        <w:rPr>
          <w:lang w:eastAsia="ko-KR"/>
        </w:rPr>
        <w:tab/>
      </w:r>
      <w:r>
        <w:rPr>
          <w:lang w:eastAsia="ko-KR"/>
        </w:rPr>
        <w:tab/>
      </w:r>
      <w:r>
        <w:rPr>
          <w:lang w:eastAsia="ko-KR"/>
        </w:rPr>
        <w:tab/>
        <w:t>&lt;</w:t>
      </w:r>
      <w:proofErr w:type="spellStart"/>
      <w:r>
        <w:rPr>
          <w:lang w:eastAsia="ko-KR"/>
        </w:rPr>
        <w:t>xsl:text</w:t>
      </w:r>
      <w:proofErr w:type="spellEnd"/>
      <w:r>
        <w:rPr>
          <w:lang w:eastAsia="ko-KR"/>
        </w:rPr>
        <w:t>&gt;, &lt;/</w:t>
      </w:r>
      <w:proofErr w:type="spellStart"/>
      <w:r>
        <w:rPr>
          <w:lang w:eastAsia="ko-KR"/>
        </w:rPr>
        <w:t>xsl:text</w:t>
      </w:r>
      <w:proofErr w:type="spellEnd"/>
      <w:r>
        <w:rPr>
          <w:lang w:eastAsia="ko-KR"/>
        </w:rPr>
        <w:t>&gt;</w:t>
      </w:r>
    </w:p>
    <w:p w14:paraId="09369E50"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xsl:if</w:t>
      </w:r>
      <w:proofErr w:type="spellEnd"/>
      <w:proofErr w:type="gramEnd"/>
      <w:r>
        <w:rPr>
          <w:lang w:eastAsia="ko-KR"/>
        </w:rPr>
        <w:t>&gt;</w:t>
      </w:r>
    </w:p>
    <w:p w14:paraId="0F64284D"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xsl:for</w:t>
      </w:r>
      <w:proofErr w:type="gramEnd"/>
      <w:r>
        <w:rPr>
          <w:lang w:eastAsia="ko-KR"/>
        </w:rPr>
        <w:t>-each</w:t>
      </w:r>
      <w:proofErr w:type="spellEnd"/>
      <w:r>
        <w:rPr>
          <w:lang w:eastAsia="ko-KR"/>
        </w:rPr>
        <w:t>&gt;</w:t>
      </w:r>
    </w:p>
    <w:p w14:paraId="106ABF28"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6A34294F"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FuzzifiedBy</w:t>
      </w:r>
      <w:proofErr w:type="spellEnd"/>
      <w:r>
        <w:rPr>
          <w:lang w:eastAsia="ko-KR"/>
        </w:rPr>
        <w:t>"&gt;</w:t>
      </w:r>
    </w:p>
    <w:p w14:paraId="6E21BC59" w14:textId="77777777" w:rsidR="00345ACB" w:rsidRDefault="00345ACB" w:rsidP="001740EB">
      <w:pPr>
        <w:pStyle w:val="SchemaText"/>
        <w:rPr>
          <w:lang w:eastAsia="ko-KR"/>
        </w:rPr>
      </w:pPr>
      <w:r>
        <w:rPr>
          <w:lang w:eastAsia="ko-KR"/>
        </w:rPr>
        <w:lastRenderedPageBreak/>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OperatorType2</w:t>
      </w:r>
      <w:proofErr w:type="spellEnd"/>
      <w:r>
        <w:rPr>
          <w:lang w:eastAsia="ko-KR"/>
        </w:rPr>
        <w:t>"&gt;</w:t>
      </w:r>
    </w:p>
    <w:p w14:paraId="1F439DD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000A1B98"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select="'fuzzified by'"/&gt;</w:t>
      </w:r>
    </w:p>
    <w:p w14:paraId="1ED14055"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5C9DB380"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28FC2CF0"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Defuzzified</w:t>
      </w:r>
      <w:proofErr w:type="spellEnd"/>
      <w:r>
        <w:rPr>
          <w:lang w:eastAsia="ko-KR"/>
        </w:rPr>
        <w:t>"&gt;</w:t>
      </w:r>
    </w:p>
    <w:p w14:paraId="6D54BB31"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OperatorLType1</w:t>
      </w:r>
      <w:proofErr w:type="spellEnd"/>
      <w:r>
        <w:rPr>
          <w:lang w:eastAsia="ko-KR"/>
        </w:rPr>
        <w:t>"&gt;</w:t>
      </w:r>
    </w:p>
    <w:p w14:paraId="669E35FE"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5E8A406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w:t>
      </w:r>
      <w:proofErr w:type="spellStart"/>
      <w:r>
        <w:rPr>
          <w:lang w:eastAsia="ko-KR"/>
        </w:rPr>
        <w:t>defuzzified</w:t>
      </w:r>
      <w:proofErr w:type="spellEnd"/>
      <w:r>
        <w:rPr>
          <w:lang w:eastAsia="ko-KR"/>
        </w:rPr>
        <w:t>'"/&gt;</w:t>
      </w:r>
    </w:p>
    <w:p w14:paraId="78D5247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23E54898"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2E1EB4D4"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match="Applicability"&gt;</w:t>
      </w:r>
    </w:p>
    <w:p w14:paraId="6B0BF909"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OperatorLType1</w:t>
      </w:r>
      <w:proofErr w:type="spellEnd"/>
      <w:r>
        <w:rPr>
          <w:lang w:eastAsia="ko-KR"/>
        </w:rPr>
        <w:t>"&gt;</w:t>
      </w:r>
    </w:p>
    <w:p w14:paraId="455DCE2C"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3ABB4A39"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select="'applicability of'"/&gt;</w:t>
      </w:r>
    </w:p>
    <w:p w14:paraId="3E1B3730"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3520F50B"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4C658136" w14:textId="77777777" w:rsidR="00345ACB" w:rsidRDefault="00345ACB" w:rsidP="001740EB">
      <w:pPr>
        <w:pStyle w:val="SchemaText"/>
        <w:rPr>
          <w:lang w:eastAsia="ko-KR"/>
        </w:rPr>
      </w:pPr>
      <w:r>
        <w:rPr>
          <w:lang w:eastAsia="ko-KR"/>
        </w:rPr>
        <w:tab/>
      </w:r>
      <w:proofErr w:type="gramStart"/>
      <w:r>
        <w:rPr>
          <w:lang w:eastAsia="ko-KR"/>
        </w:rPr>
        <w:t>&lt;!--</w:t>
      </w:r>
      <w:proofErr w:type="gramEnd"/>
      <w:r>
        <w:rPr>
          <w:lang w:eastAsia="ko-KR"/>
        </w:rPr>
        <w:t xml:space="preserve"> 9.20 Type Conversion operators --&gt;</w:t>
      </w:r>
    </w:p>
    <w:p w14:paraId="6D1AC2C4"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AsNumber</w:t>
      </w:r>
      <w:proofErr w:type="spellEnd"/>
      <w:r>
        <w:rPr>
          <w:lang w:eastAsia="ko-KR"/>
        </w:rPr>
        <w:t>"&gt;</w:t>
      </w:r>
    </w:p>
    <w:p w14:paraId="36AEC45A"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OperatorRType1</w:t>
      </w:r>
      <w:proofErr w:type="spellEnd"/>
      <w:r>
        <w:rPr>
          <w:lang w:eastAsia="ko-KR"/>
        </w:rPr>
        <w:t>"&gt;</w:t>
      </w:r>
    </w:p>
    <w:p w14:paraId="69AF80F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0CF28C00"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select="'as number'"/&gt;</w:t>
      </w:r>
    </w:p>
    <w:p w14:paraId="4FF1856F"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7F98DE51"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2695D851"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AsString</w:t>
      </w:r>
      <w:proofErr w:type="spellEnd"/>
      <w:r>
        <w:rPr>
          <w:lang w:eastAsia="ko-KR"/>
        </w:rPr>
        <w:t>"&gt;</w:t>
      </w:r>
    </w:p>
    <w:p w14:paraId="5D985DE3"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OperatorRType1</w:t>
      </w:r>
      <w:proofErr w:type="spellEnd"/>
      <w:r>
        <w:rPr>
          <w:lang w:eastAsia="ko-KR"/>
        </w:rPr>
        <w:t>"&gt;</w:t>
      </w:r>
    </w:p>
    <w:p w14:paraId="3956ABBA"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4D06C561"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select="'as string'"/&gt;</w:t>
      </w:r>
    </w:p>
    <w:p w14:paraId="17CEE6AB"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7773EC15"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3534EA26"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AsTime</w:t>
      </w:r>
      <w:proofErr w:type="spellEnd"/>
      <w:r>
        <w:rPr>
          <w:lang w:eastAsia="ko-KR"/>
        </w:rPr>
        <w:t>"&gt;</w:t>
      </w:r>
    </w:p>
    <w:p w14:paraId="4A078BD8"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OperatorRType1</w:t>
      </w:r>
      <w:proofErr w:type="spellEnd"/>
      <w:r>
        <w:rPr>
          <w:lang w:eastAsia="ko-KR"/>
        </w:rPr>
        <w:t>"&gt;</w:t>
      </w:r>
    </w:p>
    <w:p w14:paraId="1E8CC7B8"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19D6A70D"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select="'as time'"/&gt;</w:t>
      </w:r>
    </w:p>
    <w:p w14:paraId="5AD362F5"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7A88248C"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53EEFD01" w14:textId="77777777" w:rsidR="00345ACB" w:rsidRDefault="00345ACB" w:rsidP="001740EB">
      <w:pPr>
        <w:pStyle w:val="SchemaText"/>
        <w:rPr>
          <w:lang w:eastAsia="ko-KR"/>
        </w:rPr>
      </w:pPr>
      <w:r>
        <w:rPr>
          <w:lang w:eastAsia="ko-KR"/>
        </w:rPr>
        <w:tab/>
        <w:t>&lt;</w:t>
      </w:r>
      <w:proofErr w:type="spellStart"/>
      <w:proofErr w:type="gramStart"/>
      <w:r>
        <w:rPr>
          <w:lang w:eastAsia="ko-KR"/>
        </w:rPr>
        <w:t>xsl:template</w:t>
      </w:r>
      <w:proofErr w:type="spellEnd"/>
      <w:proofErr w:type="gramEnd"/>
      <w:r>
        <w:rPr>
          <w:lang w:eastAsia="ko-KR"/>
        </w:rPr>
        <w:t xml:space="preserve"> match="</w:t>
      </w:r>
      <w:proofErr w:type="spellStart"/>
      <w:r>
        <w:rPr>
          <w:lang w:eastAsia="ko-KR"/>
        </w:rPr>
        <w:t>AsTruthValue</w:t>
      </w:r>
      <w:proofErr w:type="spellEnd"/>
      <w:r>
        <w:rPr>
          <w:lang w:eastAsia="ko-KR"/>
        </w:rPr>
        <w:t>"&gt;</w:t>
      </w:r>
    </w:p>
    <w:p w14:paraId="126CE9CE"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 xml:space="preserve"> name="</w:t>
      </w:r>
      <w:proofErr w:type="spellStart"/>
      <w:r>
        <w:rPr>
          <w:lang w:eastAsia="ko-KR"/>
        </w:rPr>
        <w:t>OperatorRType1</w:t>
      </w:r>
      <w:proofErr w:type="spellEnd"/>
      <w:r>
        <w:rPr>
          <w:lang w:eastAsia="ko-KR"/>
        </w:rPr>
        <w:t>"&gt;</w:t>
      </w:r>
    </w:p>
    <w:p w14:paraId="77524086"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name="node" select="."/&gt;</w:t>
      </w:r>
    </w:p>
    <w:p w14:paraId="298259D4" w14:textId="77777777" w:rsidR="00345ACB" w:rsidRDefault="00345ACB" w:rsidP="001740EB">
      <w:pPr>
        <w:pStyle w:val="SchemaText"/>
        <w:rPr>
          <w:lang w:eastAsia="ko-KR"/>
        </w:rPr>
      </w:pPr>
      <w:r>
        <w:rPr>
          <w:lang w:eastAsia="ko-KR"/>
        </w:rPr>
        <w:tab/>
      </w:r>
      <w:r>
        <w:rPr>
          <w:lang w:eastAsia="ko-KR"/>
        </w:rPr>
        <w:tab/>
      </w:r>
      <w:r>
        <w:rPr>
          <w:lang w:eastAsia="ko-KR"/>
        </w:rPr>
        <w:tab/>
        <w:t>&lt;</w:t>
      </w:r>
      <w:proofErr w:type="spellStart"/>
      <w:proofErr w:type="gramStart"/>
      <w:r>
        <w:rPr>
          <w:lang w:eastAsia="ko-KR"/>
        </w:rPr>
        <w:t>xsl:with</w:t>
      </w:r>
      <w:proofErr w:type="gramEnd"/>
      <w:r>
        <w:rPr>
          <w:lang w:eastAsia="ko-KR"/>
        </w:rPr>
        <w:t>-param</w:t>
      </w:r>
      <w:proofErr w:type="spellEnd"/>
      <w:r>
        <w:rPr>
          <w:lang w:eastAsia="ko-KR"/>
        </w:rPr>
        <w:t xml:space="preserve"> name="</w:t>
      </w:r>
      <w:proofErr w:type="spellStart"/>
      <w:r>
        <w:rPr>
          <w:lang w:eastAsia="ko-KR"/>
        </w:rPr>
        <w:t>opName</w:t>
      </w:r>
      <w:proofErr w:type="spellEnd"/>
      <w:r>
        <w:rPr>
          <w:lang w:eastAsia="ko-KR"/>
        </w:rPr>
        <w:t>" select="'as truth value'"/&gt;</w:t>
      </w:r>
    </w:p>
    <w:p w14:paraId="08BCEB51" w14:textId="77777777" w:rsidR="00345ACB" w:rsidRDefault="00345ACB" w:rsidP="001740EB">
      <w:pPr>
        <w:pStyle w:val="SchemaText"/>
        <w:rPr>
          <w:lang w:eastAsia="ko-KR"/>
        </w:rPr>
      </w:pPr>
      <w:r>
        <w:rPr>
          <w:lang w:eastAsia="ko-KR"/>
        </w:rPr>
        <w:tab/>
      </w:r>
      <w:r>
        <w:rPr>
          <w:lang w:eastAsia="ko-KR"/>
        </w:rPr>
        <w:tab/>
        <w:t>&lt;/</w:t>
      </w:r>
      <w:proofErr w:type="spellStart"/>
      <w:proofErr w:type="gramStart"/>
      <w:r>
        <w:rPr>
          <w:lang w:eastAsia="ko-KR"/>
        </w:rPr>
        <w:t>xsl:call</w:t>
      </w:r>
      <w:proofErr w:type="gramEnd"/>
      <w:r>
        <w:rPr>
          <w:lang w:eastAsia="ko-KR"/>
        </w:rPr>
        <w:t>-template</w:t>
      </w:r>
      <w:proofErr w:type="spellEnd"/>
      <w:r>
        <w:rPr>
          <w:lang w:eastAsia="ko-KR"/>
        </w:rPr>
        <w:t>&gt;</w:t>
      </w:r>
    </w:p>
    <w:p w14:paraId="529C38F9" w14:textId="77777777" w:rsidR="00345ACB" w:rsidRPr="00CC2352" w:rsidRDefault="00345ACB" w:rsidP="001740EB">
      <w:pPr>
        <w:pStyle w:val="SchemaText"/>
        <w:rPr>
          <w:highlight w:val="white"/>
          <w:lang w:eastAsia="ko-KR"/>
        </w:rPr>
      </w:pPr>
      <w:r>
        <w:rPr>
          <w:lang w:eastAsia="ko-KR"/>
        </w:rPr>
        <w:tab/>
        <w:t>&lt;/</w:t>
      </w:r>
      <w:proofErr w:type="spellStart"/>
      <w:proofErr w:type="gramStart"/>
      <w:r>
        <w:rPr>
          <w:lang w:eastAsia="ko-KR"/>
        </w:rPr>
        <w:t>xsl:template</w:t>
      </w:r>
      <w:proofErr w:type="spellEnd"/>
      <w:proofErr w:type="gramEnd"/>
      <w:r>
        <w:rPr>
          <w:lang w:eastAsia="ko-KR"/>
        </w:rPr>
        <w:t>&gt;</w:t>
      </w:r>
    </w:p>
    <w:p w14:paraId="4E428B49" w14:textId="77777777" w:rsidR="00345ACB" w:rsidRDefault="00345ACB" w:rsidP="001740EB">
      <w:pPr>
        <w:pStyle w:val="SchemaText"/>
      </w:pPr>
      <w:r w:rsidRPr="00CC2352">
        <w:rPr>
          <w:highlight w:val="white"/>
        </w:rPr>
        <w:t>&lt;/</w:t>
      </w:r>
      <w:proofErr w:type="spellStart"/>
      <w:proofErr w:type="gramStart"/>
      <w:r w:rsidRPr="00CC2352">
        <w:rPr>
          <w:highlight w:val="white"/>
        </w:rPr>
        <w:t>xsl:stylesheet</w:t>
      </w:r>
      <w:proofErr w:type="spellEnd"/>
      <w:proofErr w:type="gramEnd"/>
      <w:r w:rsidRPr="00CC2352">
        <w:rPr>
          <w:highlight w:val="white"/>
        </w:rPr>
        <w:t>&gt;</w:t>
      </w:r>
    </w:p>
    <w:p w14:paraId="69E65FC3" w14:textId="77777777" w:rsidR="00345ACB" w:rsidRPr="00CC2352" w:rsidRDefault="00345ACB" w:rsidP="001740EB">
      <w:pPr>
        <w:pStyle w:val="SchemaText"/>
      </w:pPr>
    </w:p>
    <w:p w14:paraId="45F4996D" w14:textId="77777777" w:rsidR="00345ACB" w:rsidRPr="00026D1B" w:rsidRDefault="00345ACB" w:rsidP="001740EB">
      <w:pPr>
        <w:pStyle w:val="AppendixH3"/>
      </w:pPr>
      <w:proofErr w:type="spellStart"/>
      <w:r>
        <w:t>A1</w:t>
      </w:r>
      <w:r w:rsidRPr="00026D1B">
        <w:t>.</w:t>
      </w:r>
      <w:r>
        <w:t>2.</w:t>
      </w:r>
      <w:r w:rsidRPr="00026D1B">
        <w:t>3.6</w:t>
      </w:r>
      <w:proofErr w:type="spellEnd"/>
      <w:r w:rsidRPr="00026D1B">
        <w:t xml:space="preserve"> File: Arden</w:t>
      </w:r>
      <w:r>
        <w:rPr>
          <w:lang w:eastAsia="ko-KR"/>
        </w:rPr>
        <w:t>R</w:t>
      </w:r>
      <w:r w:rsidRPr="00026D1B">
        <w:t>esources</w:t>
      </w:r>
      <w:r>
        <w:rPr>
          <w:lang w:eastAsia="ko-KR"/>
        </w:rPr>
        <w:t>2_9</w:t>
      </w:r>
      <w:r w:rsidRPr="00026D1B">
        <w:t>.xsl</w:t>
      </w:r>
    </w:p>
    <w:p w14:paraId="53AEBF6A" w14:textId="77777777" w:rsidR="00345ACB" w:rsidRPr="00BD2656" w:rsidRDefault="00345ACB" w:rsidP="001740EB">
      <w:pPr>
        <w:pStyle w:val="SchemaText"/>
        <w:rPr>
          <w:highlight w:val="white"/>
        </w:rPr>
      </w:pPr>
      <w:r w:rsidRPr="00BD2656">
        <w:rPr>
          <w:highlight w:val="white"/>
        </w:rPr>
        <w:t>&lt;?xml version="1.0" encoding="UTF-8"?&gt;</w:t>
      </w:r>
    </w:p>
    <w:p w14:paraId="71F23705" w14:textId="77777777" w:rsidR="00345ACB" w:rsidRPr="00BD2656" w:rsidRDefault="00345ACB" w:rsidP="001740EB">
      <w:pPr>
        <w:pStyle w:val="SchemaText"/>
        <w:rPr>
          <w:highlight w:val="white"/>
        </w:rPr>
      </w:pPr>
      <w:r w:rsidRPr="00BD2656">
        <w:rPr>
          <w:highlight w:val="white"/>
        </w:rPr>
        <w:t>&lt;</w:t>
      </w:r>
      <w:proofErr w:type="spellStart"/>
      <w:proofErr w:type="gramStart"/>
      <w:r w:rsidRPr="00BD2656">
        <w:rPr>
          <w:highlight w:val="white"/>
        </w:rPr>
        <w:t>xsl:stylesheet</w:t>
      </w:r>
      <w:proofErr w:type="spellEnd"/>
      <w:proofErr w:type="gramEnd"/>
      <w:r w:rsidRPr="00BD2656">
        <w:rPr>
          <w:highlight w:val="white"/>
        </w:rPr>
        <w:t xml:space="preserve"> version="1.0" </w:t>
      </w:r>
      <w:proofErr w:type="spellStart"/>
      <w:r w:rsidRPr="00BD2656">
        <w:rPr>
          <w:highlight w:val="white"/>
        </w:rPr>
        <w:t>xmlns:xsl</w:t>
      </w:r>
      <w:proofErr w:type="spellEnd"/>
      <w:r w:rsidRPr="00BD2656">
        <w:rPr>
          <w:highlight w:val="white"/>
        </w:rPr>
        <w:t xml:space="preserve">="http://www.w3.org/1999/XSL/Transform" </w:t>
      </w:r>
      <w:proofErr w:type="spellStart"/>
      <w:r w:rsidRPr="00BD2656">
        <w:rPr>
          <w:highlight w:val="white"/>
        </w:rPr>
        <w:t>xmlns:fo</w:t>
      </w:r>
      <w:proofErr w:type="spellEnd"/>
      <w:r w:rsidRPr="00BD2656">
        <w:rPr>
          <w:highlight w:val="white"/>
        </w:rPr>
        <w:t>="http://www.w3.org/1999/XSL/Format"&gt;</w:t>
      </w:r>
    </w:p>
    <w:p w14:paraId="7435C222" w14:textId="77777777" w:rsidR="00345ACB" w:rsidRPr="00BD2656" w:rsidRDefault="00345ACB" w:rsidP="001740EB">
      <w:pPr>
        <w:pStyle w:val="SchemaText"/>
        <w:rPr>
          <w:highlight w:val="white"/>
        </w:rPr>
      </w:pPr>
      <w:r w:rsidRPr="00BD2656">
        <w:rPr>
          <w:highlight w:val="white"/>
        </w:rPr>
        <w:tab/>
        <w:t>&lt;</w:t>
      </w:r>
      <w:proofErr w:type="spellStart"/>
      <w:proofErr w:type="gramStart"/>
      <w:r w:rsidRPr="00BD2656">
        <w:rPr>
          <w:highlight w:val="white"/>
        </w:rPr>
        <w:t>xsl:template</w:t>
      </w:r>
      <w:proofErr w:type="spellEnd"/>
      <w:proofErr w:type="gramEnd"/>
      <w:r w:rsidRPr="00BD2656">
        <w:rPr>
          <w:highlight w:val="white"/>
        </w:rPr>
        <w:t xml:space="preserve"> match="Resources"&gt;</w:t>
      </w:r>
    </w:p>
    <w:p w14:paraId="4D65945A" w14:textId="77777777" w:rsidR="00345ACB" w:rsidRPr="00BD2656" w:rsidRDefault="00345ACB" w:rsidP="001740EB">
      <w:pPr>
        <w:pStyle w:val="SchemaText"/>
        <w:rPr>
          <w:highlight w:val="white"/>
        </w:rPr>
      </w:pPr>
      <w:r w:rsidRPr="00BD2656">
        <w:rPr>
          <w:highlight w:val="white"/>
        </w:rPr>
        <w:tab/>
      </w:r>
      <w:r w:rsidRPr="00BD2656">
        <w:rPr>
          <w:highlight w:val="white"/>
        </w:rPr>
        <w:tab/>
        <w:t>&lt;</w:t>
      </w:r>
      <w:proofErr w:type="spellStart"/>
      <w:r w:rsidRPr="00BD2656">
        <w:rPr>
          <w:highlight w:val="white"/>
        </w:rPr>
        <w:t>br</w:t>
      </w:r>
      <w:proofErr w:type="spellEnd"/>
      <w:r w:rsidRPr="00BD2656">
        <w:rPr>
          <w:highlight w:val="white"/>
        </w:rPr>
        <w:t>/&gt;</w:t>
      </w:r>
    </w:p>
    <w:p w14:paraId="4CF9203A" w14:textId="77777777" w:rsidR="00345ACB" w:rsidRPr="00BD2656" w:rsidRDefault="00345ACB" w:rsidP="001740EB">
      <w:pPr>
        <w:pStyle w:val="SchemaText"/>
        <w:rPr>
          <w:highlight w:val="white"/>
        </w:rPr>
      </w:pPr>
      <w:r w:rsidRPr="00BD2656">
        <w:rPr>
          <w:highlight w:val="white"/>
        </w:rPr>
        <w:tab/>
      </w:r>
      <w:r w:rsidRPr="00BD2656">
        <w:rPr>
          <w:highlight w:val="white"/>
        </w:rPr>
        <w:tab/>
        <w:t>&lt;div class="</w:t>
      </w:r>
      <w:proofErr w:type="spellStart"/>
      <w:r w:rsidRPr="00BD2656">
        <w:rPr>
          <w:highlight w:val="white"/>
        </w:rPr>
        <w:t>SlotName</w:t>
      </w:r>
      <w:proofErr w:type="spellEnd"/>
      <w:r w:rsidRPr="00BD2656">
        <w:rPr>
          <w:highlight w:val="white"/>
        </w:rPr>
        <w:t>"&gt;</w:t>
      </w:r>
      <w:r>
        <w:rPr>
          <w:highlight w:val="white"/>
          <w:lang w:eastAsia="ko-KR"/>
        </w:rPr>
        <w:t>r</w:t>
      </w:r>
      <w:r w:rsidRPr="00BD2656">
        <w:rPr>
          <w:highlight w:val="white"/>
        </w:rPr>
        <w:t>esources:&lt;/div&gt;</w:t>
      </w:r>
    </w:p>
    <w:p w14:paraId="0C56419E" w14:textId="77777777" w:rsidR="00345ACB" w:rsidRPr="00BD2656" w:rsidRDefault="00345ACB" w:rsidP="001740EB">
      <w:pPr>
        <w:pStyle w:val="SchemaText"/>
        <w:rPr>
          <w:highlight w:val="white"/>
        </w:rPr>
      </w:pPr>
      <w:r w:rsidRPr="00BD2656">
        <w:rPr>
          <w:highlight w:val="white"/>
        </w:rPr>
        <w:tab/>
      </w:r>
      <w:r w:rsidRPr="00BD2656">
        <w:rPr>
          <w:highlight w:val="white"/>
        </w:rPr>
        <w:tab/>
        <w:t>&lt;table&gt;</w:t>
      </w:r>
    </w:p>
    <w:p w14:paraId="641FF72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w:t>
      </w:r>
      <w:proofErr w:type="spellStart"/>
      <w:r w:rsidRPr="00BD2656">
        <w:rPr>
          <w:highlight w:val="white"/>
        </w:rPr>
        <w:t>tbody</w:t>
      </w:r>
      <w:proofErr w:type="spellEnd"/>
      <w:r w:rsidRPr="00BD2656">
        <w:rPr>
          <w:highlight w:val="white"/>
        </w:rPr>
        <w:t xml:space="preserve"> </w:t>
      </w:r>
      <w:proofErr w:type="spellStart"/>
      <w:r w:rsidRPr="00BD2656">
        <w:rPr>
          <w:highlight w:val="white"/>
        </w:rPr>
        <w:t>valign</w:t>
      </w:r>
      <w:proofErr w:type="spellEnd"/>
      <w:r w:rsidRPr="00BD2656">
        <w:rPr>
          <w:highlight w:val="white"/>
        </w:rPr>
        <w:t>="top"&gt;</w:t>
      </w:r>
    </w:p>
    <w:p w14:paraId="395897B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&lt;tr&gt;</w:t>
      </w:r>
    </w:p>
    <w:p w14:paraId="16C0079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&lt;td width="50"</w:t>
      </w:r>
      <w:r>
        <w:rPr>
          <w:highlight w:val="white"/>
          <w:lang w:eastAsia="ko-KR"/>
        </w:rPr>
        <w:t>/</w:t>
      </w:r>
      <w:r w:rsidRPr="00BD2656">
        <w:rPr>
          <w:highlight w:val="white"/>
        </w:rPr>
        <w:t>&gt;</w:t>
      </w:r>
    </w:p>
    <w:p w14:paraId="5FEFFEB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&lt;td width="100"&gt;default:&lt;/td&gt;</w:t>
      </w:r>
    </w:p>
    <w:p w14:paraId="150BFB5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&lt;td </w:t>
      </w:r>
      <w:proofErr w:type="spellStart"/>
      <w:r w:rsidRPr="00BD2656">
        <w:rPr>
          <w:highlight w:val="white"/>
        </w:rPr>
        <w:t>colspan</w:t>
      </w:r>
      <w:proofErr w:type="spellEnd"/>
      <w:r w:rsidRPr="00BD2656">
        <w:rPr>
          <w:highlight w:val="white"/>
        </w:rPr>
        <w:t>="2"&gt;&lt;</w:t>
      </w:r>
      <w:proofErr w:type="spellStart"/>
      <w:r w:rsidRPr="00BD2656">
        <w:rPr>
          <w:highlight w:val="white"/>
        </w:rPr>
        <w:t>xsl:value-of</w:t>
      </w:r>
      <w:proofErr w:type="spellEnd"/>
      <w:r w:rsidRPr="00BD2656">
        <w:rPr>
          <w:highlight w:val="white"/>
        </w:rPr>
        <w:t xml:space="preserve"> select="Default"/&gt;&lt;</w:t>
      </w:r>
      <w:proofErr w:type="spellStart"/>
      <w:r w:rsidRPr="00BD2656">
        <w:rPr>
          <w:highlight w:val="white"/>
        </w:rPr>
        <w:t>xsl:</w:t>
      </w:r>
      <w:r>
        <w:rPr>
          <w:highlight w:val="white"/>
          <w:lang w:eastAsia="ko-KR"/>
        </w:rPr>
        <w:t>text</w:t>
      </w:r>
      <w:proofErr w:type="spellEnd"/>
      <w:proofErr w:type="gramStart"/>
      <w:r>
        <w:rPr>
          <w:highlight w:val="white"/>
          <w:lang w:eastAsia="ko-KR"/>
        </w:rPr>
        <w:t>&gt;</w:t>
      </w:r>
      <w:r w:rsidRPr="00BD2656">
        <w:rPr>
          <w:highlight w:val="white"/>
        </w:rPr>
        <w:t>;;&lt;</w:t>
      </w:r>
      <w:proofErr w:type="gramEnd"/>
      <w:r>
        <w:rPr>
          <w:highlight w:val="white"/>
          <w:lang w:eastAsia="ko-KR"/>
        </w:rPr>
        <w:t>/</w:t>
      </w:r>
      <w:proofErr w:type="spellStart"/>
      <w:r w:rsidRPr="00BD2656">
        <w:rPr>
          <w:highlight w:val="white"/>
        </w:rPr>
        <w:t>xsl:</w:t>
      </w:r>
      <w:r>
        <w:rPr>
          <w:highlight w:val="white"/>
          <w:lang w:eastAsia="ko-KR"/>
        </w:rPr>
        <w:t>text</w:t>
      </w:r>
      <w:proofErr w:type="spellEnd"/>
      <w:r>
        <w:rPr>
          <w:highlight w:val="white"/>
          <w:lang w:eastAsia="ko-KR"/>
        </w:rPr>
        <w:t>&gt;</w:t>
      </w:r>
      <w:r w:rsidRPr="00BD2656">
        <w:rPr>
          <w:highlight w:val="white"/>
        </w:rPr>
        <w:t>&lt;/td&gt;</w:t>
      </w:r>
    </w:p>
    <w:p w14:paraId="07B6F7C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&lt;/tr&gt;</w:t>
      </w:r>
    </w:p>
    <w:p w14:paraId="114D453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proofErr w:type="gramStart"/>
      <w:r w:rsidRPr="00BD2656">
        <w:rPr>
          <w:highlight w:val="white"/>
        </w:rPr>
        <w:t>xsl:for</w:t>
      </w:r>
      <w:proofErr w:type="gramEnd"/>
      <w:r w:rsidRPr="00BD2656">
        <w:rPr>
          <w:highlight w:val="white"/>
        </w:rPr>
        <w:t>-each</w:t>
      </w:r>
      <w:proofErr w:type="spellEnd"/>
      <w:r w:rsidRPr="00BD2656">
        <w:rPr>
          <w:highlight w:val="white"/>
        </w:rPr>
        <w:t xml:space="preserve"> select="Language"&gt;</w:t>
      </w:r>
    </w:p>
    <w:p w14:paraId="5C6555B3" w14:textId="77777777" w:rsidR="00345ACB" w:rsidRDefault="00345ACB" w:rsidP="001740EB">
      <w:pPr>
        <w:pStyle w:val="SchemaText"/>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t>&lt;</w:t>
      </w:r>
      <w:proofErr w:type="spellStart"/>
      <w:proofErr w:type="gramStart"/>
      <w:r>
        <w:t>xsl:choose</w:t>
      </w:r>
      <w:proofErr w:type="spellEnd"/>
      <w:proofErr w:type="gramEnd"/>
      <w:r>
        <w:t>&gt;</w:t>
      </w:r>
    </w:p>
    <w:p w14:paraId="3695A47F" w14:textId="77777777" w:rsidR="00345ACB" w:rsidRDefault="00345ACB" w:rsidP="001740EB">
      <w:pPr>
        <w:pStyle w:val="SchemaText"/>
      </w:pPr>
      <w:r>
        <w:tab/>
      </w:r>
      <w:r>
        <w:tab/>
      </w:r>
      <w:r>
        <w:tab/>
      </w:r>
      <w:r>
        <w:tab/>
      </w:r>
      <w:r>
        <w:tab/>
      </w:r>
      <w:r>
        <w:tab/>
        <w:t>&lt;</w:t>
      </w:r>
      <w:proofErr w:type="spellStart"/>
      <w:proofErr w:type="gramStart"/>
      <w:r>
        <w:t>xsl:when</w:t>
      </w:r>
      <w:proofErr w:type="spellEnd"/>
      <w:proofErr w:type="gramEnd"/>
      <w:r>
        <w:t xml:space="preserve"> test="Terms"&gt;</w:t>
      </w:r>
    </w:p>
    <w:p w14:paraId="25D46844" w14:textId="77777777" w:rsidR="00345ACB" w:rsidRDefault="00345ACB" w:rsidP="001740EB">
      <w:pPr>
        <w:pStyle w:val="SchemaText"/>
      </w:pPr>
      <w:r>
        <w:tab/>
      </w:r>
      <w:r>
        <w:tab/>
      </w:r>
      <w:r>
        <w:tab/>
      </w:r>
      <w:r>
        <w:tab/>
      </w:r>
      <w:r>
        <w:tab/>
      </w:r>
      <w:r>
        <w:tab/>
      </w:r>
      <w:r>
        <w:tab/>
        <w:t>&lt;tr&gt;</w:t>
      </w:r>
    </w:p>
    <w:p w14:paraId="60B0C128" w14:textId="77777777" w:rsidR="00345ACB" w:rsidRDefault="00345ACB" w:rsidP="001740EB">
      <w:pPr>
        <w:pStyle w:val="SchemaText"/>
        <w:rPr>
          <w:lang w:eastAsia="ko-KR"/>
        </w:rPr>
      </w:pPr>
      <w:r>
        <w:tab/>
      </w:r>
      <w:r>
        <w:tab/>
      </w:r>
      <w:r>
        <w:tab/>
      </w:r>
      <w:r>
        <w:tab/>
      </w:r>
      <w:r>
        <w:tab/>
      </w:r>
      <w:r>
        <w:tab/>
      </w:r>
      <w:r>
        <w:tab/>
      </w:r>
      <w:r>
        <w:tab/>
        <w:t>&lt;td</w:t>
      </w:r>
      <w:r>
        <w:rPr>
          <w:lang w:eastAsia="ko-KR"/>
        </w:rPr>
        <w:t>/&gt;</w:t>
      </w:r>
    </w:p>
    <w:p w14:paraId="77EF0E2B" w14:textId="77777777" w:rsidR="00345ACB" w:rsidRDefault="00345ACB" w:rsidP="001740EB">
      <w:pPr>
        <w:pStyle w:val="SchemaText"/>
      </w:pPr>
      <w:r>
        <w:tab/>
      </w:r>
      <w:r>
        <w:tab/>
      </w:r>
      <w:r>
        <w:tab/>
      </w:r>
      <w:r>
        <w:tab/>
      </w:r>
      <w:r>
        <w:tab/>
      </w:r>
      <w:r>
        <w:tab/>
      </w:r>
      <w:r>
        <w:tab/>
      </w:r>
      <w:r>
        <w:tab/>
        <w:t>&lt;td&gt;language:&lt;/td&gt;</w:t>
      </w:r>
    </w:p>
    <w:p w14:paraId="28FF8461" w14:textId="77777777" w:rsidR="00345ACB" w:rsidRDefault="00345ACB" w:rsidP="001740EB">
      <w:pPr>
        <w:pStyle w:val="SchemaText"/>
      </w:pPr>
      <w:r>
        <w:tab/>
      </w:r>
      <w:r>
        <w:tab/>
      </w:r>
      <w:r>
        <w:tab/>
      </w:r>
      <w:r>
        <w:tab/>
      </w:r>
      <w:r>
        <w:tab/>
      </w:r>
      <w:r>
        <w:tab/>
      </w:r>
      <w:r>
        <w:tab/>
      </w:r>
      <w:r>
        <w:tab/>
        <w:t>&lt;td&gt;&lt;</w:t>
      </w:r>
      <w:proofErr w:type="spellStart"/>
      <w:r>
        <w:t>xsl:value-of</w:t>
      </w:r>
      <w:proofErr w:type="spellEnd"/>
      <w:r>
        <w:t xml:space="preserve"> select="@code"/&gt;&lt;/td&gt;</w:t>
      </w:r>
    </w:p>
    <w:p w14:paraId="6D864158" w14:textId="77777777" w:rsidR="00345ACB" w:rsidRDefault="00345ACB" w:rsidP="001740EB">
      <w:pPr>
        <w:pStyle w:val="SchemaText"/>
        <w:rPr>
          <w:lang w:eastAsia="ko-KR"/>
        </w:rPr>
      </w:pPr>
      <w:r>
        <w:tab/>
      </w:r>
      <w:r>
        <w:tab/>
      </w:r>
      <w:r>
        <w:tab/>
      </w:r>
      <w:r>
        <w:tab/>
      </w:r>
      <w:r>
        <w:tab/>
      </w:r>
      <w:r>
        <w:tab/>
      </w:r>
      <w:r>
        <w:tab/>
      </w:r>
      <w:r>
        <w:tab/>
        <w:t>&lt;td</w:t>
      </w:r>
      <w:r>
        <w:rPr>
          <w:lang w:eastAsia="ko-KR"/>
        </w:rPr>
        <w:t>/&gt;</w:t>
      </w:r>
    </w:p>
    <w:p w14:paraId="5285D171" w14:textId="77777777" w:rsidR="00345ACB" w:rsidRDefault="00345ACB" w:rsidP="001740EB">
      <w:pPr>
        <w:pStyle w:val="SchemaText"/>
      </w:pPr>
      <w:r>
        <w:tab/>
      </w:r>
      <w:r>
        <w:tab/>
      </w:r>
      <w:r>
        <w:tab/>
      </w:r>
      <w:r>
        <w:tab/>
      </w:r>
      <w:r>
        <w:tab/>
      </w:r>
      <w:r>
        <w:tab/>
      </w:r>
      <w:r>
        <w:tab/>
        <w:t>&lt;/tr&gt;</w:t>
      </w:r>
    </w:p>
    <w:p w14:paraId="72C0BB48" w14:textId="77777777" w:rsidR="00345ACB" w:rsidRDefault="00345ACB" w:rsidP="001740EB">
      <w:pPr>
        <w:pStyle w:val="SchemaText"/>
      </w:pPr>
      <w:r>
        <w:tab/>
      </w:r>
      <w:r>
        <w:tab/>
      </w:r>
      <w:r>
        <w:tab/>
      </w:r>
      <w:r>
        <w:tab/>
      </w:r>
      <w:r>
        <w:tab/>
      </w:r>
      <w:r>
        <w:tab/>
      </w:r>
      <w:r>
        <w:tab/>
        <w:t>&lt;</w:t>
      </w:r>
      <w:proofErr w:type="spellStart"/>
      <w:proofErr w:type="gramStart"/>
      <w:r>
        <w:t>xsl:for</w:t>
      </w:r>
      <w:proofErr w:type="gramEnd"/>
      <w:r>
        <w:t>-each</w:t>
      </w:r>
      <w:proofErr w:type="spellEnd"/>
      <w:r>
        <w:t xml:space="preserve"> select="Terms"&gt;</w:t>
      </w:r>
    </w:p>
    <w:p w14:paraId="66DDB430" w14:textId="77777777" w:rsidR="00345ACB" w:rsidRDefault="00345ACB" w:rsidP="001740EB">
      <w:pPr>
        <w:pStyle w:val="SchemaText"/>
      </w:pPr>
      <w:r>
        <w:lastRenderedPageBreak/>
        <w:tab/>
      </w:r>
      <w:r>
        <w:tab/>
      </w:r>
      <w:r>
        <w:tab/>
      </w:r>
      <w:r>
        <w:tab/>
      </w:r>
      <w:r>
        <w:tab/>
      </w:r>
      <w:r>
        <w:tab/>
      </w:r>
      <w:r>
        <w:tab/>
      </w:r>
      <w:r>
        <w:tab/>
        <w:t>&lt;tr&gt;</w:t>
      </w:r>
    </w:p>
    <w:p w14:paraId="6256792A" w14:textId="77777777" w:rsidR="00345ACB" w:rsidRDefault="00345ACB" w:rsidP="001740EB">
      <w:pPr>
        <w:pStyle w:val="SchemaText"/>
      </w:pPr>
      <w:r>
        <w:tab/>
      </w:r>
      <w:r>
        <w:tab/>
      </w:r>
      <w:r>
        <w:tab/>
      </w:r>
      <w:r>
        <w:tab/>
      </w:r>
      <w:r>
        <w:tab/>
      </w:r>
      <w:r>
        <w:tab/>
      </w:r>
      <w:r>
        <w:tab/>
      </w:r>
      <w:r>
        <w:tab/>
      </w:r>
      <w:r>
        <w:tab/>
        <w:t xml:space="preserve">&lt;td </w:t>
      </w:r>
      <w:proofErr w:type="spellStart"/>
      <w:r>
        <w:t>colspan</w:t>
      </w:r>
      <w:proofErr w:type="spellEnd"/>
      <w:r>
        <w:t>="2"/&gt;</w:t>
      </w:r>
    </w:p>
    <w:p w14:paraId="2A733765" w14:textId="77777777" w:rsidR="00345ACB" w:rsidRDefault="00345ACB" w:rsidP="001740EB">
      <w:pPr>
        <w:pStyle w:val="SchemaText"/>
      </w:pPr>
      <w:r>
        <w:tab/>
      </w:r>
      <w:r>
        <w:tab/>
      </w:r>
      <w:r>
        <w:tab/>
      </w:r>
      <w:r>
        <w:tab/>
      </w:r>
      <w:r>
        <w:tab/>
      </w:r>
      <w:r>
        <w:tab/>
      </w:r>
      <w:r>
        <w:tab/>
      </w:r>
      <w:r>
        <w:tab/>
      </w:r>
      <w:r>
        <w:tab/>
        <w:t>&lt;td&gt;</w:t>
      </w:r>
    </w:p>
    <w:p w14:paraId="2120F031" w14:textId="77777777" w:rsidR="00345ACB" w:rsidRDefault="00345ACB" w:rsidP="001740EB">
      <w:pPr>
        <w:pStyle w:val="SchemaText"/>
        <w:rPr>
          <w:lang w:eastAsia="ko-KR"/>
        </w:rPr>
      </w:pPr>
      <w:r>
        <w:tab/>
      </w:r>
      <w:r w:rsidRPr="005336B6">
        <w:tab/>
      </w:r>
      <w:r w:rsidRPr="005336B6">
        <w:tab/>
      </w:r>
      <w:r w:rsidRPr="005336B6">
        <w:tab/>
      </w:r>
      <w:r w:rsidRPr="005336B6">
        <w:tab/>
      </w:r>
      <w:r w:rsidRPr="005336B6">
        <w:tab/>
      </w:r>
      <w:r w:rsidRPr="005336B6">
        <w:tab/>
      </w:r>
      <w:r w:rsidRPr="005336B6">
        <w:tab/>
      </w:r>
      <w:r w:rsidRPr="005336B6">
        <w:tab/>
      </w:r>
      <w:r w:rsidRPr="005336B6">
        <w:tab/>
        <w:t>&lt;</w:t>
      </w:r>
      <w:proofErr w:type="spellStart"/>
      <w:r w:rsidRPr="005336B6">
        <w:t>xsl:text</w:t>
      </w:r>
      <w:proofErr w:type="spellEnd"/>
      <w:r w:rsidRPr="005336B6">
        <w:t>&gt;'&lt;/</w:t>
      </w:r>
      <w:proofErr w:type="spellStart"/>
      <w:r w:rsidRPr="005336B6">
        <w:t>xsl:text</w:t>
      </w:r>
      <w:proofErr w:type="spellEnd"/>
      <w:r w:rsidRPr="005336B6">
        <w:t>&gt;&lt;</w:t>
      </w:r>
      <w:proofErr w:type="spellStart"/>
      <w:r w:rsidRPr="005336B6">
        <w:t>xsl:value-of</w:t>
      </w:r>
      <w:proofErr w:type="spellEnd"/>
      <w:r w:rsidRPr="005336B6">
        <w:t xml:space="preserve"> select="@key"/&gt;&lt;</w:t>
      </w:r>
      <w:proofErr w:type="spellStart"/>
      <w:r w:rsidRPr="005336B6">
        <w:t>xsl:text</w:t>
      </w:r>
      <w:proofErr w:type="spellEnd"/>
      <w:r w:rsidRPr="005336B6">
        <w:t>&gt;': "&lt;/</w:t>
      </w:r>
      <w:proofErr w:type="spellStart"/>
      <w:r w:rsidRPr="005336B6">
        <w:t>xsl:text</w:t>
      </w:r>
      <w:proofErr w:type="spellEnd"/>
      <w:r w:rsidRPr="005336B6">
        <w:t>&gt;&lt;</w:t>
      </w:r>
      <w:proofErr w:type="spellStart"/>
      <w:r w:rsidRPr="005336B6">
        <w:t>xsl:value-of</w:t>
      </w:r>
      <w:proofErr w:type="spellEnd"/>
      <w:r w:rsidRPr="005336B6">
        <w:t xml:space="preserve"> select="."/&gt;&lt;</w:t>
      </w:r>
      <w:proofErr w:type="spellStart"/>
      <w:r w:rsidRPr="005336B6">
        <w:t>xsl:text</w:t>
      </w:r>
      <w:proofErr w:type="spellEnd"/>
      <w:r w:rsidRPr="005336B6">
        <w:t>&gt;"&lt;/</w:t>
      </w:r>
      <w:proofErr w:type="spellStart"/>
      <w:r w:rsidRPr="005336B6">
        <w:t>xsl:text</w:t>
      </w:r>
      <w:proofErr w:type="spellEnd"/>
      <w:r w:rsidRPr="005336B6">
        <w:t>&gt;</w:t>
      </w:r>
    </w:p>
    <w:p w14:paraId="07AB3AC1" w14:textId="77777777" w:rsidR="00345ACB" w:rsidRDefault="00345ACB" w:rsidP="001740EB">
      <w:pPr>
        <w:pStyle w:val="SchemaText"/>
      </w:pPr>
      <w:r>
        <w:tab/>
      </w:r>
      <w:r>
        <w:tab/>
      </w:r>
      <w:r>
        <w:tab/>
      </w:r>
      <w:r>
        <w:tab/>
      </w:r>
      <w:r>
        <w:tab/>
      </w:r>
      <w:r>
        <w:tab/>
      </w:r>
      <w:r>
        <w:tab/>
      </w:r>
      <w:r>
        <w:tab/>
      </w:r>
      <w:r>
        <w:tab/>
      </w:r>
      <w:r>
        <w:tab/>
        <w:t>&lt;</w:t>
      </w:r>
      <w:proofErr w:type="spellStart"/>
      <w:proofErr w:type="gramStart"/>
      <w:r>
        <w:t>xsl:call</w:t>
      </w:r>
      <w:proofErr w:type="gramEnd"/>
      <w:r>
        <w:t>-template</w:t>
      </w:r>
      <w:proofErr w:type="spellEnd"/>
      <w:r>
        <w:t xml:space="preserve"> name="</w:t>
      </w:r>
      <w:proofErr w:type="spellStart"/>
      <w:r>
        <w:t>LineFinish</w:t>
      </w:r>
      <w:proofErr w:type="spellEnd"/>
      <w:r>
        <w:t>"/&gt;</w:t>
      </w:r>
    </w:p>
    <w:p w14:paraId="4EF9C55F" w14:textId="77777777" w:rsidR="00345ACB" w:rsidRDefault="00345ACB" w:rsidP="001740EB">
      <w:pPr>
        <w:pStyle w:val="SchemaText"/>
      </w:pPr>
      <w:r>
        <w:tab/>
      </w:r>
      <w:r>
        <w:tab/>
      </w:r>
      <w:r>
        <w:tab/>
      </w:r>
      <w:r>
        <w:tab/>
      </w:r>
      <w:r>
        <w:tab/>
      </w:r>
      <w:r>
        <w:tab/>
      </w:r>
      <w:r>
        <w:tab/>
      </w:r>
      <w:r>
        <w:tab/>
      </w:r>
      <w:r>
        <w:tab/>
        <w:t>&lt;/td&gt;</w:t>
      </w:r>
    </w:p>
    <w:p w14:paraId="5F159D62" w14:textId="77777777" w:rsidR="00345ACB" w:rsidRDefault="00345ACB" w:rsidP="001740EB">
      <w:pPr>
        <w:pStyle w:val="SchemaText"/>
        <w:rPr>
          <w:lang w:eastAsia="ko-KR"/>
        </w:rPr>
      </w:pPr>
      <w:r>
        <w:tab/>
      </w:r>
      <w:r>
        <w:tab/>
      </w:r>
      <w:r>
        <w:tab/>
      </w:r>
      <w:r>
        <w:tab/>
      </w:r>
      <w:r>
        <w:tab/>
      </w:r>
      <w:r>
        <w:tab/>
      </w:r>
      <w:r>
        <w:tab/>
      </w:r>
      <w:r>
        <w:tab/>
      </w:r>
      <w:r>
        <w:tab/>
        <w:t>&lt;td</w:t>
      </w:r>
      <w:r>
        <w:rPr>
          <w:lang w:eastAsia="ko-KR"/>
        </w:rPr>
        <w:t>/&gt;</w:t>
      </w:r>
    </w:p>
    <w:p w14:paraId="5B43AA91" w14:textId="77777777" w:rsidR="00345ACB" w:rsidRDefault="00345ACB" w:rsidP="001740EB">
      <w:pPr>
        <w:pStyle w:val="SchemaText"/>
      </w:pPr>
      <w:r>
        <w:tab/>
      </w:r>
      <w:r>
        <w:tab/>
      </w:r>
      <w:r>
        <w:tab/>
      </w:r>
      <w:r>
        <w:tab/>
      </w:r>
      <w:r>
        <w:tab/>
      </w:r>
      <w:r>
        <w:tab/>
      </w:r>
      <w:r>
        <w:tab/>
      </w:r>
      <w:r>
        <w:tab/>
        <w:t>&lt;/tr&gt;</w:t>
      </w:r>
    </w:p>
    <w:p w14:paraId="4DF36114" w14:textId="77777777" w:rsidR="00345ACB" w:rsidRDefault="00345ACB" w:rsidP="001740EB">
      <w:pPr>
        <w:pStyle w:val="SchemaText"/>
      </w:pPr>
      <w:r>
        <w:tab/>
      </w:r>
      <w:r>
        <w:tab/>
      </w:r>
      <w:r>
        <w:tab/>
      </w:r>
      <w:r>
        <w:tab/>
      </w:r>
      <w:r>
        <w:tab/>
      </w:r>
      <w:r>
        <w:tab/>
      </w:r>
      <w:r>
        <w:tab/>
        <w:t>&lt;/</w:t>
      </w:r>
      <w:proofErr w:type="spellStart"/>
      <w:proofErr w:type="gramStart"/>
      <w:r>
        <w:t>xsl:for</w:t>
      </w:r>
      <w:proofErr w:type="gramEnd"/>
      <w:r>
        <w:t>-each</w:t>
      </w:r>
      <w:proofErr w:type="spellEnd"/>
      <w:r>
        <w:t>&gt;</w:t>
      </w:r>
    </w:p>
    <w:p w14:paraId="0CE02565" w14:textId="77777777" w:rsidR="00345ACB" w:rsidRDefault="00345ACB" w:rsidP="001740EB">
      <w:pPr>
        <w:pStyle w:val="SchemaText"/>
      </w:pPr>
      <w:r>
        <w:tab/>
      </w:r>
      <w:r>
        <w:tab/>
      </w:r>
      <w:r>
        <w:tab/>
      </w:r>
      <w:r>
        <w:tab/>
      </w:r>
      <w:r>
        <w:tab/>
      </w:r>
      <w:r>
        <w:tab/>
        <w:t>&lt;/</w:t>
      </w:r>
      <w:proofErr w:type="spellStart"/>
      <w:proofErr w:type="gramStart"/>
      <w:r>
        <w:t>xsl:when</w:t>
      </w:r>
      <w:proofErr w:type="spellEnd"/>
      <w:proofErr w:type="gramEnd"/>
      <w:r>
        <w:t>&gt;</w:t>
      </w:r>
    </w:p>
    <w:p w14:paraId="0E07411A" w14:textId="77777777" w:rsidR="00345ACB" w:rsidRDefault="00345ACB" w:rsidP="001740EB">
      <w:pPr>
        <w:pStyle w:val="SchemaText"/>
      </w:pPr>
      <w:r>
        <w:tab/>
      </w:r>
      <w:r>
        <w:tab/>
      </w:r>
      <w:r>
        <w:tab/>
      </w:r>
      <w:r>
        <w:tab/>
      </w:r>
      <w:r>
        <w:tab/>
      </w:r>
      <w:r>
        <w:tab/>
        <w:t>&lt;</w:t>
      </w:r>
      <w:proofErr w:type="spellStart"/>
      <w:proofErr w:type="gramStart"/>
      <w:r>
        <w:t>xsl:otherwise</w:t>
      </w:r>
      <w:proofErr w:type="spellEnd"/>
      <w:proofErr w:type="gramEnd"/>
      <w:r>
        <w:t>&gt;</w:t>
      </w:r>
    </w:p>
    <w:p w14:paraId="475938C5" w14:textId="77777777" w:rsidR="00345ACB" w:rsidRDefault="00345ACB" w:rsidP="001740EB">
      <w:pPr>
        <w:pStyle w:val="SchemaText"/>
      </w:pPr>
      <w:r>
        <w:tab/>
      </w:r>
      <w:r>
        <w:tab/>
      </w:r>
      <w:r>
        <w:tab/>
      </w:r>
      <w:r>
        <w:tab/>
      </w:r>
      <w:r>
        <w:tab/>
      </w:r>
      <w:r>
        <w:tab/>
      </w:r>
      <w:r>
        <w:tab/>
        <w:t>&lt;tr&gt;</w:t>
      </w:r>
    </w:p>
    <w:p w14:paraId="44E3AB7E" w14:textId="77777777" w:rsidR="00345ACB" w:rsidRDefault="00345ACB" w:rsidP="001740EB">
      <w:pPr>
        <w:pStyle w:val="SchemaText"/>
        <w:rPr>
          <w:lang w:eastAsia="ko-KR"/>
        </w:rPr>
      </w:pPr>
      <w:r>
        <w:tab/>
      </w:r>
      <w:r>
        <w:tab/>
      </w:r>
      <w:r>
        <w:tab/>
      </w:r>
      <w:r>
        <w:tab/>
      </w:r>
      <w:r>
        <w:tab/>
      </w:r>
      <w:r>
        <w:tab/>
      </w:r>
      <w:r>
        <w:tab/>
      </w:r>
      <w:r>
        <w:tab/>
        <w:t>&lt;td</w:t>
      </w:r>
      <w:r>
        <w:rPr>
          <w:lang w:eastAsia="ko-KR"/>
        </w:rPr>
        <w:t>/&gt;</w:t>
      </w:r>
    </w:p>
    <w:p w14:paraId="6D36D703" w14:textId="77777777" w:rsidR="00345ACB" w:rsidRDefault="00345ACB" w:rsidP="001740EB">
      <w:pPr>
        <w:pStyle w:val="SchemaText"/>
      </w:pPr>
      <w:r>
        <w:tab/>
      </w:r>
      <w:r>
        <w:tab/>
      </w:r>
      <w:r>
        <w:tab/>
      </w:r>
      <w:r>
        <w:tab/>
      </w:r>
      <w:r>
        <w:tab/>
      </w:r>
      <w:r>
        <w:tab/>
      </w:r>
      <w:r>
        <w:tab/>
      </w:r>
      <w:r>
        <w:tab/>
        <w:t>&lt;td&gt;language:&lt;/td&gt;</w:t>
      </w:r>
    </w:p>
    <w:p w14:paraId="6BE390EA" w14:textId="77777777" w:rsidR="00345ACB" w:rsidRDefault="00345ACB" w:rsidP="001740EB">
      <w:pPr>
        <w:pStyle w:val="SchemaText"/>
      </w:pPr>
      <w:r>
        <w:tab/>
      </w:r>
      <w:r>
        <w:tab/>
      </w:r>
      <w:r>
        <w:tab/>
      </w:r>
      <w:r>
        <w:tab/>
      </w:r>
      <w:r>
        <w:tab/>
      </w:r>
      <w:r>
        <w:tab/>
      </w:r>
      <w:r>
        <w:tab/>
      </w:r>
      <w:r>
        <w:tab/>
        <w:t>&lt;td&gt;&lt;</w:t>
      </w:r>
      <w:proofErr w:type="spellStart"/>
      <w:r>
        <w:t>xsl:value-of</w:t>
      </w:r>
      <w:proofErr w:type="spellEnd"/>
      <w:r>
        <w:t xml:space="preserve"> select="@code"/&gt;&lt;/td&gt;</w:t>
      </w:r>
    </w:p>
    <w:p w14:paraId="143B408B" w14:textId="77777777" w:rsidR="00345ACB" w:rsidRDefault="00345ACB" w:rsidP="001740EB">
      <w:pPr>
        <w:pStyle w:val="SchemaText"/>
      </w:pPr>
      <w:r>
        <w:tab/>
      </w:r>
      <w:r>
        <w:tab/>
      </w:r>
      <w:r>
        <w:tab/>
      </w:r>
      <w:r>
        <w:tab/>
      </w:r>
      <w:r>
        <w:tab/>
      </w:r>
      <w:r>
        <w:tab/>
      </w:r>
      <w:r>
        <w:tab/>
      </w:r>
      <w:r>
        <w:tab/>
        <w:t>&lt;td&gt;</w:t>
      </w:r>
      <w:r w:rsidRPr="00BD2656">
        <w:rPr>
          <w:highlight w:val="white"/>
        </w:rPr>
        <w:t>&lt;</w:t>
      </w:r>
      <w:proofErr w:type="spellStart"/>
      <w:r w:rsidRPr="00BD2656">
        <w:rPr>
          <w:highlight w:val="white"/>
        </w:rPr>
        <w:t>xsl:</w:t>
      </w:r>
      <w:r>
        <w:rPr>
          <w:highlight w:val="white"/>
          <w:lang w:eastAsia="ko-KR"/>
        </w:rPr>
        <w:t>text</w:t>
      </w:r>
      <w:proofErr w:type="spellEnd"/>
      <w:proofErr w:type="gramStart"/>
      <w:r>
        <w:rPr>
          <w:highlight w:val="white"/>
          <w:lang w:eastAsia="ko-KR"/>
        </w:rPr>
        <w:t>&gt;</w:t>
      </w:r>
      <w:r>
        <w:t>;;</w:t>
      </w:r>
      <w:r w:rsidRPr="00BD2656">
        <w:rPr>
          <w:highlight w:val="white"/>
        </w:rPr>
        <w:t>&lt;</w:t>
      </w:r>
      <w:proofErr w:type="gramEnd"/>
      <w:r>
        <w:rPr>
          <w:highlight w:val="white"/>
          <w:lang w:eastAsia="ko-KR"/>
        </w:rPr>
        <w:t>/</w:t>
      </w:r>
      <w:proofErr w:type="spellStart"/>
      <w:r w:rsidRPr="00BD2656">
        <w:rPr>
          <w:highlight w:val="white"/>
        </w:rPr>
        <w:t>xsl:</w:t>
      </w:r>
      <w:r>
        <w:rPr>
          <w:highlight w:val="white"/>
          <w:lang w:eastAsia="ko-KR"/>
        </w:rPr>
        <w:t>text</w:t>
      </w:r>
      <w:proofErr w:type="spellEnd"/>
      <w:r>
        <w:rPr>
          <w:highlight w:val="white"/>
          <w:lang w:eastAsia="ko-KR"/>
        </w:rPr>
        <w:t>&gt;</w:t>
      </w:r>
      <w:r>
        <w:t>&lt;/td&gt;</w:t>
      </w:r>
    </w:p>
    <w:p w14:paraId="4027DEC0" w14:textId="77777777" w:rsidR="00345ACB" w:rsidRDefault="00345ACB" w:rsidP="001740EB">
      <w:pPr>
        <w:pStyle w:val="SchemaText"/>
      </w:pPr>
      <w:r>
        <w:tab/>
      </w:r>
      <w:r>
        <w:tab/>
      </w:r>
      <w:r>
        <w:tab/>
      </w:r>
      <w:r>
        <w:tab/>
      </w:r>
      <w:r>
        <w:tab/>
      </w:r>
      <w:r>
        <w:tab/>
      </w:r>
      <w:r>
        <w:tab/>
        <w:t>&lt;/tr&gt;</w:t>
      </w:r>
    </w:p>
    <w:p w14:paraId="549945D0" w14:textId="77777777" w:rsidR="00345ACB" w:rsidRDefault="00345ACB" w:rsidP="001740EB">
      <w:pPr>
        <w:pStyle w:val="SchemaText"/>
      </w:pPr>
      <w:r>
        <w:tab/>
      </w:r>
      <w:r>
        <w:tab/>
      </w:r>
      <w:r>
        <w:tab/>
      </w:r>
      <w:r>
        <w:tab/>
      </w:r>
      <w:r>
        <w:tab/>
      </w:r>
      <w:r>
        <w:tab/>
        <w:t>&lt;/</w:t>
      </w:r>
      <w:proofErr w:type="spellStart"/>
      <w:proofErr w:type="gramStart"/>
      <w:r>
        <w:t>xsl:otherwise</w:t>
      </w:r>
      <w:proofErr w:type="spellEnd"/>
      <w:proofErr w:type="gramEnd"/>
      <w:r>
        <w:t>&gt;</w:t>
      </w:r>
    </w:p>
    <w:p w14:paraId="17182324" w14:textId="77777777" w:rsidR="00345ACB" w:rsidRDefault="00345ACB" w:rsidP="001740EB">
      <w:pPr>
        <w:pStyle w:val="SchemaText"/>
      </w:pPr>
      <w:r>
        <w:tab/>
      </w:r>
      <w:r>
        <w:tab/>
      </w:r>
      <w:r>
        <w:tab/>
      </w:r>
      <w:r>
        <w:tab/>
      </w:r>
      <w:r>
        <w:tab/>
        <w:t>&lt;/</w:t>
      </w:r>
      <w:proofErr w:type="spellStart"/>
      <w:proofErr w:type="gramStart"/>
      <w:r>
        <w:t>xsl:choose</w:t>
      </w:r>
      <w:proofErr w:type="spellEnd"/>
      <w:proofErr w:type="gramEnd"/>
      <w:r>
        <w:t>&gt;</w:t>
      </w:r>
    </w:p>
    <w:p w14:paraId="1408E91B" w14:textId="77777777" w:rsidR="00345ACB" w:rsidRDefault="00345ACB" w:rsidP="001740EB">
      <w:pPr>
        <w:pStyle w:val="SchemaText"/>
        <w:rPr>
          <w:lang w:eastAsia="ko-KR"/>
        </w:rPr>
      </w:pPr>
      <w:r>
        <w:tab/>
      </w:r>
      <w:r>
        <w:tab/>
      </w:r>
      <w:r>
        <w:tab/>
      </w:r>
      <w:r>
        <w:tab/>
        <w:t>&lt;/</w:t>
      </w:r>
      <w:proofErr w:type="spellStart"/>
      <w:proofErr w:type="gramStart"/>
      <w:r>
        <w:t>xsl:for</w:t>
      </w:r>
      <w:proofErr w:type="gramEnd"/>
      <w:r>
        <w:t>-each</w:t>
      </w:r>
      <w:proofErr w:type="spellEnd"/>
      <w:r>
        <w:t>&gt;</w:t>
      </w:r>
    </w:p>
    <w:p w14:paraId="34E3802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w:t>
      </w:r>
      <w:proofErr w:type="spellStart"/>
      <w:r w:rsidRPr="00BD2656">
        <w:rPr>
          <w:highlight w:val="white"/>
        </w:rPr>
        <w:t>tbody</w:t>
      </w:r>
      <w:proofErr w:type="spellEnd"/>
      <w:r w:rsidRPr="00BD2656">
        <w:rPr>
          <w:highlight w:val="white"/>
        </w:rPr>
        <w:t>&gt;</w:t>
      </w:r>
    </w:p>
    <w:p w14:paraId="16B86616" w14:textId="77777777" w:rsidR="00345ACB" w:rsidRPr="00BD2656" w:rsidRDefault="00345ACB" w:rsidP="001740EB">
      <w:pPr>
        <w:pStyle w:val="SchemaText"/>
        <w:rPr>
          <w:highlight w:val="white"/>
        </w:rPr>
      </w:pPr>
      <w:r w:rsidRPr="00BD2656">
        <w:rPr>
          <w:highlight w:val="white"/>
        </w:rPr>
        <w:tab/>
      </w:r>
      <w:r w:rsidRPr="00BD2656">
        <w:rPr>
          <w:highlight w:val="white"/>
        </w:rPr>
        <w:tab/>
        <w:t>&lt;/table&gt;</w:t>
      </w:r>
    </w:p>
    <w:p w14:paraId="3B310E84" w14:textId="77777777" w:rsidR="00345ACB" w:rsidRPr="00BD2656" w:rsidRDefault="00345ACB" w:rsidP="001740EB">
      <w:pPr>
        <w:pStyle w:val="SchemaText"/>
        <w:rPr>
          <w:highlight w:val="white"/>
        </w:rPr>
      </w:pPr>
      <w:r w:rsidRPr="00BD2656">
        <w:rPr>
          <w:highlight w:val="white"/>
        </w:rPr>
        <w:tab/>
        <w:t>&lt;/</w:t>
      </w:r>
      <w:proofErr w:type="spellStart"/>
      <w:proofErr w:type="gramStart"/>
      <w:r w:rsidRPr="00BD2656">
        <w:rPr>
          <w:highlight w:val="white"/>
        </w:rPr>
        <w:t>xsl:template</w:t>
      </w:r>
      <w:proofErr w:type="spellEnd"/>
      <w:proofErr w:type="gramEnd"/>
      <w:r w:rsidRPr="00BD2656">
        <w:rPr>
          <w:highlight w:val="white"/>
        </w:rPr>
        <w:t>&gt;</w:t>
      </w:r>
    </w:p>
    <w:p w14:paraId="6406C474" w14:textId="77777777" w:rsidR="00345ACB" w:rsidRPr="00BD2656" w:rsidRDefault="00345ACB" w:rsidP="001740EB">
      <w:pPr>
        <w:pStyle w:val="SchemaText"/>
      </w:pPr>
      <w:r w:rsidRPr="00BD2656">
        <w:rPr>
          <w:highlight w:val="white"/>
        </w:rPr>
        <w:t>&lt;/</w:t>
      </w:r>
      <w:proofErr w:type="spellStart"/>
      <w:proofErr w:type="gramStart"/>
      <w:r w:rsidRPr="00BD2656">
        <w:rPr>
          <w:highlight w:val="white"/>
        </w:rPr>
        <w:t>xsl:stylesheet</w:t>
      </w:r>
      <w:proofErr w:type="spellEnd"/>
      <w:proofErr w:type="gramEnd"/>
      <w:r w:rsidRPr="00BD2656">
        <w:rPr>
          <w:highlight w:val="white"/>
        </w:rPr>
        <w:t>&gt;</w:t>
      </w:r>
    </w:p>
    <w:p w14:paraId="72AB828F" w14:textId="77777777" w:rsidR="00345ACB" w:rsidRPr="002C21D5" w:rsidRDefault="00345ACB" w:rsidP="001740EB">
      <w:pPr>
        <w:pStyle w:val="AppendixH2"/>
        <w:outlineLvl w:val="2"/>
      </w:pPr>
      <w:r w:rsidRPr="00026D1B">
        <w:br w:type="page"/>
      </w:r>
      <w:bookmarkStart w:id="1814" w:name="_Toc382912334"/>
      <w:proofErr w:type="spellStart"/>
      <w:r>
        <w:lastRenderedPageBreak/>
        <w:t>A1</w:t>
      </w:r>
      <w:r w:rsidRPr="002C21D5">
        <w:t>.</w:t>
      </w:r>
      <w:r>
        <w:t>2.</w:t>
      </w:r>
      <w:r w:rsidRPr="002C21D5">
        <w:t>4</w:t>
      </w:r>
      <w:proofErr w:type="spellEnd"/>
      <w:r w:rsidRPr="002C21D5">
        <w:tab/>
        <w:t xml:space="preserve">Example </w:t>
      </w:r>
      <w:proofErr w:type="spellStart"/>
      <w:r w:rsidRPr="002C21D5">
        <w:t>MLM</w:t>
      </w:r>
      <w:bookmarkEnd w:id="1814"/>
      <w:proofErr w:type="spellEnd"/>
      <w:r w:rsidRPr="002C21D5">
        <w:t xml:space="preserve"> </w:t>
      </w:r>
    </w:p>
    <w:p w14:paraId="38BCA1C9" w14:textId="77777777" w:rsidR="00345ACB" w:rsidRPr="00026D1B" w:rsidRDefault="00345ACB" w:rsidP="001740EB">
      <w:r w:rsidRPr="00026D1B">
        <w:t xml:space="preserve">Below is an </w:t>
      </w:r>
      <w:proofErr w:type="spellStart"/>
      <w:r w:rsidRPr="00026D1B">
        <w:t>MLM</w:t>
      </w:r>
      <w:proofErr w:type="spellEnd"/>
      <w:r w:rsidRPr="00026D1B">
        <w:t xml:space="preserve"> expressed in </w:t>
      </w:r>
      <w:proofErr w:type="spellStart"/>
      <w:r w:rsidRPr="00026D1B">
        <w:t>ArdenML</w:t>
      </w:r>
      <w:proofErr w:type="spellEnd"/>
      <w:r w:rsidRPr="00026D1B">
        <w:t>. The transform described above can be used to render it in ASCII text.</w:t>
      </w:r>
    </w:p>
    <w:p w14:paraId="37975CFC" w14:textId="77777777" w:rsidR="00345ACB" w:rsidRPr="00026D1B" w:rsidRDefault="00345ACB" w:rsidP="001740EB">
      <w:pPr>
        <w:pStyle w:val="SchemaText"/>
        <w:rPr>
          <w:sz w:val="18"/>
          <w:szCs w:val="18"/>
          <w:lang w:eastAsia="ko-KR"/>
        </w:rPr>
      </w:pPr>
      <w:r w:rsidRPr="00BD2656">
        <w:rPr>
          <w:highlight w:val="white"/>
        </w:rPr>
        <w:t>&lt;?xml version="1.0" encoding="UTF-8"?&gt;</w:t>
      </w:r>
    </w:p>
    <w:p w14:paraId="44D6F588" w14:textId="77777777" w:rsidR="00345ACB" w:rsidRPr="00BD2656" w:rsidRDefault="00345ACB" w:rsidP="001740EB">
      <w:pPr>
        <w:pStyle w:val="SchemaText"/>
        <w:rPr>
          <w:highlight w:val="white"/>
        </w:rPr>
      </w:pPr>
      <w:r w:rsidRPr="00BD2656">
        <w:rPr>
          <w:highlight w:val="white"/>
        </w:rPr>
        <w:t>&lt;?xml-stylesheet type="text/</w:t>
      </w:r>
      <w:proofErr w:type="spellStart"/>
      <w:r w:rsidRPr="00BD2656">
        <w:rPr>
          <w:highlight w:val="white"/>
        </w:rPr>
        <w:t>xsl</w:t>
      </w:r>
      <w:proofErr w:type="spellEnd"/>
      <w:r w:rsidRPr="00BD2656">
        <w:rPr>
          <w:highlight w:val="white"/>
        </w:rPr>
        <w:t xml:space="preserve">" </w:t>
      </w:r>
      <w:proofErr w:type="spellStart"/>
      <w:r w:rsidRPr="00BD2656">
        <w:rPr>
          <w:highlight w:val="white"/>
        </w:rPr>
        <w:t>href</w:t>
      </w:r>
      <w:proofErr w:type="spellEnd"/>
      <w:r w:rsidRPr="00BD2656">
        <w:rPr>
          <w:highlight w:val="white"/>
        </w:rPr>
        <w:t>="</w:t>
      </w:r>
      <w:r w:rsidRPr="00BD2656" w:rsidDel="000F6A15">
        <w:rPr>
          <w:highlight w:val="white"/>
        </w:rPr>
        <w:t xml:space="preserve"> </w:t>
      </w:r>
      <w:r w:rsidRPr="00BD2656">
        <w:rPr>
          <w:highlight w:val="white"/>
        </w:rPr>
        <w:t>Arden2</w:t>
      </w:r>
      <w:r>
        <w:rPr>
          <w:highlight w:val="white"/>
          <w:lang w:eastAsia="ko-KR"/>
        </w:rPr>
        <w:t>_9</w:t>
      </w:r>
      <w:r w:rsidRPr="00BD2656">
        <w:rPr>
          <w:highlight w:val="white"/>
        </w:rPr>
        <w:t>.xsl"?&gt;</w:t>
      </w:r>
    </w:p>
    <w:p w14:paraId="05962EE9" w14:textId="77777777" w:rsidR="00345ACB" w:rsidRPr="00C56F73" w:rsidRDefault="00345ACB" w:rsidP="001740EB">
      <w:pPr>
        <w:pStyle w:val="SchemaText"/>
        <w:rPr>
          <w:highlight w:val="white"/>
          <w:lang w:val="de-DE"/>
        </w:rPr>
      </w:pPr>
      <w:r w:rsidRPr="00C56F73">
        <w:rPr>
          <w:szCs w:val="16"/>
          <w:highlight w:val="white"/>
          <w:lang w:val="de-DE"/>
        </w:rPr>
        <w:t>&lt;</w:t>
      </w:r>
      <w:proofErr w:type="spellStart"/>
      <w:r w:rsidRPr="00C56F73">
        <w:rPr>
          <w:szCs w:val="16"/>
          <w:highlight w:val="white"/>
          <w:lang w:val="de-DE"/>
        </w:rPr>
        <w:t>ArdenMLs</w:t>
      </w:r>
      <w:proofErr w:type="spellEnd"/>
      <w:r w:rsidRPr="00C56F73">
        <w:rPr>
          <w:szCs w:val="16"/>
          <w:highlight w:val="white"/>
          <w:lang w:val="de-DE"/>
        </w:rPr>
        <w:t xml:space="preserve"> </w:t>
      </w:r>
      <w:proofErr w:type="spellStart"/>
      <w:proofErr w:type="gramStart"/>
      <w:r w:rsidRPr="00C56F73">
        <w:rPr>
          <w:szCs w:val="16"/>
          <w:highlight w:val="white"/>
          <w:lang w:val="de-DE"/>
        </w:rPr>
        <w:t>xmlns:xsi</w:t>
      </w:r>
      <w:proofErr w:type="spellEnd"/>
      <w:proofErr w:type="gramEnd"/>
      <w:r w:rsidRPr="00C56F73">
        <w:rPr>
          <w:szCs w:val="16"/>
          <w:highlight w:val="white"/>
          <w:lang w:val="de-DE"/>
        </w:rPr>
        <w:t xml:space="preserve">="http://www.w3.org/2001/XMLSchema-instance" </w:t>
      </w:r>
      <w:proofErr w:type="spellStart"/>
      <w:r w:rsidRPr="00C56F73">
        <w:rPr>
          <w:szCs w:val="16"/>
          <w:highlight w:val="white"/>
          <w:lang w:val="de-DE"/>
        </w:rPr>
        <w:t>xsi:noNamespaceSchemaLocation</w:t>
      </w:r>
      <w:proofErr w:type="spellEnd"/>
      <w:r w:rsidRPr="00C56F73">
        <w:rPr>
          <w:szCs w:val="16"/>
          <w:highlight w:val="white"/>
          <w:lang w:val="de-DE"/>
        </w:rPr>
        <w:t xml:space="preserve">=" </w:t>
      </w:r>
      <w:proofErr w:type="spellStart"/>
      <w:r w:rsidRPr="00C56F73">
        <w:rPr>
          <w:szCs w:val="16"/>
          <w:highlight w:val="white"/>
          <w:lang w:val="de-DE"/>
        </w:rPr>
        <w:t>Arden2</w:t>
      </w:r>
      <w:proofErr w:type="spellEnd"/>
      <w:r>
        <w:rPr>
          <w:highlight w:val="white"/>
          <w:lang w:eastAsia="ko-KR"/>
        </w:rPr>
        <w:t>_9</w:t>
      </w:r>
      <w:r w:rsidRPr="00C56F73">
        <w:rPr>
          <w:szCs w:val="16"/>
          <w:highlight w:val="white"/>
          <w:lang w:val="de-DE"/>
        </w:rPr>
        <w:t>.</w:t>
      </w:r>
      <w:proofErr w:type="spellStart"/>
      <w:r w:rsidRPr="00C56F73">
        <w:rPr>
          <w:szCs w:val="16"/>
          <w:highlight w:val="white"/>
          <w:lang w:val="de-DE"/>
        </w:rPr>
        <w:t>xsd</w:t>
      </w:r>
      <w:proofErr w:type="spellEnd"/>
      <w:r w:rsidRPr="00C56F73">
        <w:rPr>
          <w:szCs w:val="16"/>
          <w:highlight w:val="white"/>
          <w:lang w:val="de-DE"/>
        </w:rPr>
        <w:t>"&gt;</w:t>
      </w:r>
    </w:p>
    <w:p w14:paraId="6D926593" w14:textId="77777777" w:rsidR="00345ACB" w:rsidRPr="00C56F73" w:rsidRDefault="00345ACB" w:rsidP="001740EB">
      <w:pPr>
        <w:pStyle w:val="SchemaText"/>
        <w:rPr>
          <w:highlight w:val="white"/>
          <w:lang w:val="de-DE"/>
        </w:rPr>
      </w:pPr>
      <w:r w:rsidRPr="00EE294C">
        <w:rPr>
          <w:szCs w:val="16"/>
          <w:highlight w:val="white"/>
          <w:lang w:val="de-DE"/>
        </w:rPr>
        <w:tab/>
      </w:r>
      <w:r w:rsidRPr="00C56F73">
        <w:rPr>
          <w:szCs w:val="16"/>
          <w:highlight w:val="white"/>
          <w:lang w:val="de-DE"/>
        </w:rPr>
        <w:t>&lt;</w:t>
      </w:r>
      <w:proofErr w:type="spellStart"/>
      <w:r w:rsidRPr="00C56F73">
        <w:rPr>
          <w:szCs w:val="16"/>
          <w:highlight w:val="white"/>
          <w:lang w:val="de-DE"/>
        </w:rPr>
        <w:t>ArdenML</w:t>
      </w:r>
      <w:proofErr w:type="spellEnd"/>
      <w:r w:rsidRPr="00C56F73">
        <w:rPr>
          <w:szCs w:val="16"/>
          <w:highlight w:val="white"/>
          <w:lang w:val="de-DE"/>
        </w:rPr>
        <w:t>&gt;</w:t>
      </w:r>
    </w:p>
    <w:p w14:paraId="244FBCCD" w14:textId="77777777" w:rsidR="00345ACB" w:rsidRPr="00BD2656" w:rsidRDefault="00345ACB" w:rsidP="001740EB">
      <w:pPr>
        <w:pStyle w:val="SchemaText"/>
        <w:rPr>
          <w:highlight w:val="white"/>
        </w:rPr>
      </w:pPr>
      <w:r w:rsidRPr="00EE294C">
        <w:rPr>
          <w:szCs w:val="16"/>
          <w:highlight w:val="white"/>
          <w:lang w:val="de-DE"/>
        </w:rPr>
        <w:tab/>
      </w:r>
      <w:r w:rsidRPr="00EE294C">
        <w:rPr>
          <w:szCs w:val="16"/>
          <w:highlight w:val="white"/>
          <w:lang w:val="de-DE"/>
        </w:rPr>
        <w:tab/>
      </w:r>
      <w:r w:rsidRPr="00BD2656">
        <w:rPr>
          <w:highlight w:val="white"/>
        </w:rPr>
        <w:t>&lt;Maintenance&gt;</w:t>
      </w:r>
    </w:p>
    <w:p w14:paraId="220ADCD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&lt;Title&gt;Rule 1-</w:t>
      </w:r>
      <w:proofErr w:type="spellStart"/>
      <w:r w:rsidRPr="00BD2656">
        <w:rPr>
          <w:highlight w:val="white"/>
        </w:rPr>
        <w:t>HgbA1c</w:t>
      </w:r>
      <w:proofErr w:type="spellEnd"/>
      <w:r w:rsidRPr="00BD2656">
        <w:rPr>
          <w:highlight w:val="white"/>
        </w:rPr>
        <w:t xml:space="preserve"> Timing&lt;/Title&gt;</w:t>
      </w:r>
    </w:p>
    <w:p w14:paraId="15C5F753" w14:textId="77777777" w:rsidR="00345ACB" w:rsidRPr="00C56F73" w:rsidRDefault="00345ACB" w:rsidP="001740EB">
      <w:pPr>
        <w:pStyle w:val="SchemaText"/>
        <w:rPr>
          <w:highlight w:val="white"/>
          <w:lang w:val="de-DE"/>
        </w:rPr>
      </w:pPr>
      <w:r w:rsidRPr="00BD2656">
        <w:rPr>
          <w:highlight w:val="white"/>
        </w:rPr>
        <w:tab/>
      </w:r>
      <w:r w:rsidRPr="00BD2656">
        <w:rPr>
          <w:highlight w:val="white"/>
        </w:rPr>
        <w:tab/>
      </w:r>
      <w:r w:rsidRPr="00BD2656">
        <w:rPr>
          <w:highlight w:val="white"/>
        </w:rPr>
        <w:tab/>
      </w:r>
      <w:r w:rsidRPr="00C56F73">
        <w:rPr>
          <w:szCs w:val="16"/>
          <w:highlight w:val="white"/>
          <w:lang w:val="de-DE"/>
        </w:rPr>
        <w:t>&lt;</w:t>
      </w:r>
      <w:proofErr w:type="spellStart"/>
      <w:r w:rsidRPr="00C56F73">
        <w:rPr>
          <w:szCs w:val="16"/>
          <w:highlight w:val="white"/>
          <w:lang w:val="de-DE"/>
        </w:rPr>
        <w:t>MLMName</w:t>
      </w:r>
      <w:proofErr w:type="spellEnd"/>
      <w:r w:rsidRPr="00C56F73">
        <w:rPr>
          <w:szCs w:val="16"/>
          <w:highlight w:val="white"/>
          <w:lang w:val="de-DE"/>
        </w:rPr>
        <w:t>&gt;</w:t>
      </w:r>
      <w:proofErr w:type="spellStart"/>
      <w:r w:rsidRPr="00C56F73">
        <w:rPr>
          <w:szCs w:val="16"/>
          <w:highlight w:val="white"/>
          <w:lang w:val="de-DE"/>
        </w:rPr>
        <w:t>HgbA1c_Timing</w:t>
      </w:r>
      <w:proofErr w:type="spellEnd"/>
      <w:r w:rsidRPr="00C56F73">
        <w:rPr>
          <w:szCs w:val="16"/>
          <w:highlight w:val="white"/>
          <w:lang w:val="de-DE"/>
        </w:rPr>
        <w:t>&lt;/</w:t>
      </w:r>
      <w:proofErr w:type="spellStart"/>
      <w:r w:rsidRPr="00C56F73">
        <w:rPr>
          <w:szCs w:val="16"/>
          <w:highlight w:val="white"/>
          <w:lang w:val="de-DE"/>
        </w:rPr>
        <w:t>MLMName</w:t>
      </w:r>
      <w:proofErr w:type="spellEnd"/>
      <w:r w:rsidRPr="00C56F73">
        <w:rPr>
          <w:szCs w:val="16"/>
          <w:highlight w:val="white"/>
          <w:lang w:val="de-DE"/>
        </w:rPr>
        <w:t>&gt;</w:t>
      </w:r>
    </w:p>
    <w:p w14:paraId="66ADE3DF" w14:textId="77777777" w:rsidR="00345ACB" w:rsidRPr="00C56F73" w:rsidRDefault="00345ACB" w:rsidP="001740EB">
      <w:pPr>
        <w:pStyle w:val="SchemaText"/>
        <w:rPr>
          <w:highlight w:val="white"/>
          <w:lang w:val="de-DE"/>
        </w:rPr>
      </w:pPr>
      <w:r w:rsidRPr="00EE294C">
        <w:rPr>
          <w:szCs w:val="16"/>
          <w:highlight w:val="white"/>
          <w:lang w:val="de-DE"/>
        </w:rPr>
        <w:tab/>
      </w:r>
      <w:r w:rsidRPr="00EE294C">
        <w:rPr>
          <w:szCs w:val="16"/>
          <w:highlight w:val="white"/>
          <w:lang w:val="de-DE"/>
        </w:rPr>
        <w:tab/>
      </w:r>
      <w:r w:rsidRPr="00EE294C">
        <w:rPr>
          <w:szCs w:val="16"/>
          <w:highlight w:val="white"/>
          <w:lang w:val="de-DE"/>
        </w:rPr>
        <w:tab/>
      </w:r>
      <w:r w:rsidRPr="00C56F73">
        <w:rPr>
          <w:szCs w:val="16"/>
          <w:highlight w:val="white"/>
          <w:lang w:val="de-DE"/>
        </w:rPr>
        <w:t>&lt;Arden&gt;Version 2.</w:t>
      </w:r>
      <w:r>
        <w:rPr>
          <w:highlight w:val="white"/>
          <w:lang w:eastAsia="ko-KR"/>
        </w:rPr>
        <w:t>9</w:t>
      </w:r>
      <w:r w:rsidRPr="00C56F73">
        <w:rPr>
          <w:szCs w:val="16"/>
          <w:highlight w:val="white"/>
          <w:lang w:val="de-DE"/>
        </w:rPr>
        <w:t>&lt;/Arden&gt;</w:t>
      </w:r>
    </w:p>
    <w:p w14:paraId="380BCF1C" w14:textId="77777777" w:rsidR="00345ACB" w:rsidRPr="00BD2656" w:rsidRDefault="00345ACB" w:rsidP="001740EB">
      <w:pPr>
        <w:pStyle w:val="SchemaText"/>
        <w:rPr>
          <w:highlight w:val="white"/>
        </w:rPr>
      </w:pPr>
      <w:r w:rsidRPr="00EE294C">
        <w:rPr>
          <w:szCs w:val="16"/>
          <w:highlight w:val="white"/>
          <w:lang w:val="de-DE"/>
        </w:rPr>
        <w:tab/>
      </w:r>
      <w:r w:rsidRPr="00EE294C">
        <w:rPr>
          <w:szCs w:val="16"/>
          <w:highlight w:val="white"/>
          <w:lang w:val="de-DE"/>
        </w:rPr>
        <w:tab/>
      </w:r>
      <w:r w:rsidRPr="00EE294C">
        <w:rPr>
          <w:szCs w:val="16"/>
          <w:highlight w:val="white"/>
          <w:lang w:val="de-DE"/>
        </w:rPr>
        <w:tab/>
      </w:r>
      <w:r w:rsidRPr="00BD2656">
        <w:rPr>
          <w:highlight w:val="white"/>
        </w:rPr>
        <w:t>&lt;Version&gt;1.00&lt;/Version&gt;</w:t>
      </w:r>
    </w:p>
    <w:p w14:paraId="38152AA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&lt;Institution&gt;</w:t>
      </w:r>
    </w:p>
    <w:p w14:paraId="1F114AF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Name_of_Institution</w:t>
      </w:r>
      <w:proofErr w:type="spellEnd"/>
      <w:r w:rsidRPr="00BD2656">
        <w:rPr>
          <w:highlight w:val="white"/>
        </w:rPr>
        <w:t>&gt;Intermountain Healthcare&lt;/</w:t>
      </w:r>
      <w:proofErr w:type="spellStart"/>
      <w:r w:rsidRPr="00BD2656">
        <w:rPr>
          <w:highlight w:val="white"/>
        </w:rPr>
        <w:t>Name_of_Institution</w:t>
      </w:r>
      <w:proofErr w:type="spellEnd"/>
      <w:r w:rsidRPr="00BD2656">
        <w:rPr>
          <w:highlight w:val="white"/>
        </w:rPr>
        <w:t>&gt;</w:t>
      </w:r>
    </w:p>
    <w:p w14:paraId="7574BAF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&lt;/Institution&gt;</w:t>
      </w:r>
    </w:p>
    <w:p w14:paraId="1A35978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&lt;Author&gt;</w:t>
      </w:r>
    </w:p>
    <w:p w14:paraId="150220C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&lt;Person&gt;</w:t>
      </w:r>
    </w:p>
    <w:p w14:paraId="0DB0683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&lt;FirstName&gt;Peter&lt;/FirstName&gt;</w:t>
      </w:r>
    </w:p>
    <w:p w14:paraId="439B758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SurName</w:t>
      </w:r>
      <w:proofErr w:type="spellEnd"/>
      <w:r w:rsidRPr="00BD2656">
        <w:rPr>
          <w:highlight w:val="white"/>
        </w:rPr>
        <w:t>&gt;</w:t>
      </w:r>
      <w:proofErr w:type="spellStart"/>
      <w:r w:rsidRPr="00BD2656">
        <w:rPr>
          <w:highlight w:val="white"/>
        </w:rPr>
        <w:t>Haung</w:t>
      </w:r>
      <w:proofErr w:type="spellEnd"/>
      <w:r w:rsidRPr="00BD2656">
        <w:rPr>
          <w:highlight w:val="white"/>
        </w:rPr>
        <w:t>&lt;/</w:t>
      </w:r>
      <w:proofErr w:type="spellStart"/>
      <w:r w:rsidRPr="00BD2656">
        <w:rPr>
          <w:highlight w:val="white"/>
        </w:rPr>
        <w:t>SurName</w:t>
      </w:r>
      <w:proofErr w:type="spellEnd"/>
      <w:r w:rsidRPr="00BD2656">
        <w:rPr>
          <w:highlight w:val="white"/>
        </w:rPr>
        <w:t>&gt;</w:t>
      </w:r>
    </w:p>
    <w:p w14:paraId="3DF88A9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&lt;Contact&gt;</w:t>
      </w:r>
    </w:p>
    <w:p w14:paraId="02E8C44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&lt;E-mail&gt;Peter.Haug@imail.org&lt;/E-mail&gt;</w:t>
      </w:r>
    </w:p>
    <w:p w14:paraId="36BF9FD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&lt;/Contact&gt;</w:t>
      </w:r>
    </w:p>
    <w:p w14:paraId="70636A6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&lt;/Person&gt;</w:t>
      </w:r>
    </w:p>
    <w:p w14:paraId="30F5A87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&lt;/Author&gt;</w:t>
      </w:r>
    </w:p>
    <w:p w14:paraId="5B4DB0B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&lt;Specialist&gt;</w:t>
      </w:r>
    </w:p>
    <w:p w14:paraId="4E81D04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&lt;Person&gt;</w:t>
      </w:r>
    </w:p>
    <w:p w14:paraId="6520CFB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&lt;FirstName&gt;Peter&lt;/FirstName&gt;</w:t>
      </w:r>
    </w:p>
    <w:p w14:paraId="36CCC29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SurName</w:t>
      </w:r>
      <w:proofErr w:type="spellEnd"/>
      <w:r w:rsidRPr="00BD2656">
        <w:rPr>
          <w:highlight w:val="white"/>
        </w:rPr>
        <w:t>&gt;Haug&lt;/</w:t>
      </w:r>
      <w:proofErr w:type="spellStart"/>
      <w:r w:rsidRPr="00BD2656">
        <w:rPr>
          <w:highlight w:val="white"/>
        </w:rPr>
        <w:t>SurName</w:t>
      </w:r>
      <w:proofErr w:type="spellEnd"/>
      <w:r w:rsidRPr="00BD2656">
        <w:rPr>
          <w:highlight w:val="white"/>
        </w:rPr>
        <w:t>&gt;</w:t>
      </w:r>
    </w:p>
    <w:p w14:paraId="68512BE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&lt;Contact&gt;</w:t>
      </w:r>
    </w:p>
    <w:p w14:paraId="0D0D7CE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&lt;E-mail&gt;Peter.Haug@imail.org&lt;/E-mail&gt;</w:t>
      </w:r>
    </w:p>
    <w:p w14:paraId="597E8BA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&lt;/Contact&gt;</w:t>
      </w:r>
    </w:p>
    <w:p w14:paraId="66C073A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&lt;/Person&gt;</w:t>
      </w:r>
    </w:p>
    <w:p w14:paraId="00220D1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&lt;/Specialist&gt;</w:t>
      </w:r>
    </w:p>
    <w:p w14:paraId="355DC88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&lt;Date&gt;2011-02-14&lt;/Date&gt;</w:t>
      </w:r>
    </w:p>
    <w:p w14:paraId="69E2EFA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&lt;Validation&gt;testing&lt;/Validation&gt;</w:t>
      </w:r>
    </w:p>
    <w:p w14:paraId="4211F27A" w14:textId="77777777" w:rsidR="00345ACB" w:rsidRPr="00BD2656" w:rsidRDefault="00345ACB" w:rsidP="001740EB">
      <w:pPr>
        <w:pStyle w:val="SchemaText"/>
        <w:rPr>
          <w:highlight w:val="white"/>
        </w:rPr>
      </w:pPr>
      <w:r w:rsidRPr="00BD2656">
        <w:rPr>
          <w:highlight w:val="white"/>
        </w:rPr>
        <w:tab/>
      </w:r>
      <w:r w:rsidRPr="00BD2656">
        <w:rPr>
          <w:highlight w:val="white"/>
        </w:rPr>
        <w:tab/>
        <w:t>&lt;/Maintenance&gt;</w:t>
      </w:r>
    </w:p>
    <w:p w14:paraId="45900D5C" w14:textId="77777777" w:rsidR="00345ACB" w:rsidRPr="00BD2656" w:rsidRDefault="00345ACB" w:rsidP="001740EB">
      <w:pPr>
        <w:pStyle w:val="SchemaText"/>
        <w:rPr>
          <w:highlight w:val="white"/>
        </w:rPr>
      </w:pPr>
      <w:r w:rsidRPr="00BD2656">
        <w:rPr>
          <w:highlight w:val="white"/>
        </w:rPr>
        <w:tab/>
      </w:r>
      <w:r w:rsidRPr="00BD2656">
        <w:rPr>
          <w:highlight w:val="white"/>
        </w:rPr>
        <w:tab/>
        <w:t>&lt;Library&gt;</w:t>
      </w:r>
    </w:p>
    <w:p w14:paraId="425D507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 xml:space="preserve">&lt;Purpose&gt;Alert for </w:t>
      </w:r>
      <w:proofErr w:type="spellStart"/>
      <w:r w:rsidRPr="00BD2656">
        <w:rPr>
          <w:highlight w:val="white"/>
        </w:rPr>
        <w:t>HgbA1c</w:t>
      </w:r>
      <w:proofErr w:type="spellEnd"/>
      <w:r w:rsidRPr="00BD2656">
        <w:rPr>
          <w:highlight w:val="white"/>
        </w:rPr>
        <w:t xml:space="preserve"> if greater than 6 </w:t>
      </w:r>
      <w:proofErr w:type="gramStart"/>
      <w:r w:rsidRPr="00BD2656">
        <w:rPr>
          <w:highlight w:val="white"/>
        </w:rPr>
        <w:t>months.&lt;</w:t>
      </w:r>
      <w:proofErr w:type="gramEnd"/>
      <w:r w:rsidRPr="00BD2656">
        <w:rPr>
          <w:highlight w:val="white"/>
        </w:rPr>
        <w:t>/Purpose&gt;</w:t>
      </w:r>
    </w:p>
    <w:p w14:paraId="10E5FC5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 xml:space="preserve">&lt;Explanation&gt;This </w:t>
      </w:r>
      <w:proofErr w:type="spellStart"/>
      <w:r w:rsidRPr="00BD2656">
        <w:rPr>
          <w:highlight w:val="white"/>
        </w:rPr>
        <w:t>MLM</w:t>
      </w:r>
      <w:proofErr w:type="spellEnd"/>
      <w:r w:rsidRPr="00BD2656">
        <w:rPr>
          <w:highlight w:val="white"/>
        </w:rPr>
        <w:t xml:space="preserve"> will send an alert if the patient is a diabetic (diabetes and problem list or discharge diagnoses) and no </w:t>
      </w:r>
      <w:proofErr w:type="spellStart"/>
      <w:r w:rsidRPr="00BD2656">
        <w:rPr>
          <w:highlight w:val="white"/>
        </w:rPr>
        <w:t>HgbA1c</w:t>
      </w:r>
      <w:proofErr w:type="spellEnd"/>
      <w:r w:rsidRPr="00BD2656">
        <w:rPr>
          <w:highlight w:val="white"/>
        </w:rPr>
        <w:t xml:space="preserve"> is recorded within the last 6 </w:t>
      </w:r>
      <w:proofErr w:type="gramStart"/>
      <w:r w:rsidRPr="00BD2656">
        <w:rPr>
          <w:highlight w:val="white"/>
        </w:rPr>
        <w:t>months.&lt;</w:t>
      </w:r>
      <w:proofErr w:type="gramEnd"/>
      <w:r w:rsidRPr="00BD2656">
        <w:rPr>
          <w:highlight w:val="white"/>
        </w:rPr>
        <w:t>/Explanation&gt;</w:t>
      </w:r>
    </w:p>
    <w:p w14:paraId="620D83A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&lt;Keywords&gt;</w:t>
      </w:r>
    </w:p>
    <w:p w14:paraId="3B80311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&lt;Keyword&gt;diabetes&lt;/Keyword&gt;</w:t>
      </w:r>
    </w:p>
    <w:p w14:paraId="3FE7817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&lt;Keyword&gt;</w:t>
      </w:r>
      <w:proofErr w:type="spellStart"/>
      <w:r w:rsidRPr="00BD2656">
        <w:rPr>
          <w:highlight w:val="white"/>
        </w:rPr>
        <w:t>HgbA1c</w:t>
      </w:r>
      <w:proofErr w:type="spellEnd"/>
      <w:r w:rsidRPr="00BD2656">
        <w:rPr>
          <w:highlight w:val="white"/>
        </w:rPr>
        <w:t>&lt;/Keyword&gt;</w:t>
      </w:r>
    </w:p>
    <w:p w14:paraId="2F5E8AB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&lt;/Keywords&gt;</w:t>
      </w:r>
    </w:p>
    <w:p w14:paraId="58FCA28A" w14:textId="77777777" w:rsidR="00345ACB" w:rsidRPr="00BD2656" w:rsidRDefault="00345ACB" w:rsidP="001740EB">
      <w:pPr>
        <w:pStyle w:val="SchemaText"/>
        <w:rPr>
          <w:highlight w:val="white"/>
        </w:rPr>
      </w:pPr>
      <w:r w:rsidRPr="00BD2656">
        <w:rPr>
          <w:highlight w:val="white"/>
        </w:rPr>
        <w:tab/>
      </w:r>
      <w:r w:rsidRPr="00BD2656">
        <w:rPr>
          <w:highlight w:val="white"/>
        </w:rPr>
        <w:tab/>
        <w:t>&lt;/Library&gt;</w:t>
      </w:r>
    </w:p>
    <w:p w14:paraId="6EF45EF9" w14:textId="77777777" w:rsidR="00345ACB" w:rsidRPr="00BD2656" w:rsidRDefault="00345ACB" w:rsidP="001740EB">
      <w:pPr>
        <w:pStyle w:val="SchemaText"/>
        <w:rPr>
          <w:highlight w:val="white"/>
        </w:rPr>
      </w:pPr>
      <w:r w:rsidRPr="00BD2656">
        <w:rPr>
          <w:highlight w:val="white"/>
        </w:rPr>
        <w:tab/>
      </w:r>
      <w:r w:rsidRPr="00BD2656">
        <w:rPr>
          <w:highlight w:val="white"/>
        </w:rPr>
        <w:tab/>
        <w:t>&lt;Knowledge&gt;</w:t>
      </w:r>
    </w:p>
    <w:p w14:paraId="2FEC644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&lt;Type&gt;</w:t>
      </w:r>
      <w:proofErr w:type="spellStart"/>
      <w:r w:rsidRPr="00BD2656">
        <w:rPr>
          <w:highlight w:val="white"/>
        </w:rPr>
        <w:t>data_driven</w:t>
      </w:r>
      <w:proofErr w:type="spellEnd"/>
      <w:r w:rsidRPr="00BD2656">
        <w:rPr>
          <w:highlight w:val="white"/>
        </w:rPr>
        <w:t>&lt;/Type&gt;</w:t>
      </w:r>
    </w:p>
    <w:p w14:paraId="1AD0C2E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&lt;Data&gt;</w:t>
      </w:r>
    </w:p>
    <w:p w14:paraId="55D1E51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704EA70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ObjectIdentifier</w:t>
      </w:r>
      <w:proofErr w:type="spellEnd"/>
      <w:r w:rsidRPr="00BD2656">
        <w:rPr>
          <w:highlight w:val="white"/>
        </w:rPr>
        <w:t xml:space="preserve"> var="</w:t>
      </w:r>
      <w:proofErr w:type="spellStart"/>
      <w:r w:rsidRPr="00BD2656">
        <w:rPr>
          <w:highlight w:val="white"/>
        </w:rPr>
        <w:t>Problem_List_Problem</w:t>
      </w:r>
      <w:proofErr w:type="spellEnd"/>
      <w:r w:rsidRPr="00BD2656">
        <w:rPr>
          <w:highlight w:val="white"/>
        </w:rPr>
        <w:t>"/&gt;</w:t>
      </w:r>
    </w:p>
    <w:p w14:paraId="1469B0A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35AB921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&lt;Attribute var="Problem" </w:t>
      </w:r>
      <w:proofErr w:type="spellStart"/>
      <w:r w:rsidRPr="00BD2656">
        <w:rPr>
          <w:highlight w:val="white"/>
        </w:rPr>
        <w:t>otype</w:t>
      </w:r>
      <w:proofErr w:type="spellEnd"/>
      <w:r w:rsidRPr="00BD2656">
        <w:rPr>
          <w:highlight w:val="white"/>
        </w:rPr>
        <w:t>="string"/&gt;</w:t>
      </w:r>
    </w:p>
    <w:p w14:paraId="12118EB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&lt;Attribute var="Recorder" </w:t>
      </w:r>
      <w:proofErr w:type="spellStart"/>
      <w:r w:rsidRPr="00BD2656">
        <w:rPr>
          <w:highlight w:val="white"/>
        </w:rPr>
        <w:t>otype</w:t>
      </w:r>
      <w:proofErr w:type="spellEnd"/>
      <w:r w:rsidRPr="00BD2656">
        <w:rPr>
          <w:highlight w:val="white"/>
        </w:rPr>
        <w:t>="string"/&gt;</w:t>
      </w:r>
    </w:p>
    <w:p w14:paraId="469D126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12D86A1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136AB85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Pr>
          <w:highlight w:val="white"/>
          <w:lang w:eastAsia="ko-KR"/>
        </w:rPr>
        <w:t xml:space="preserve"> </w:t>
      </w:r>
      <w:proofErr w:type="spellStart"/>
      <w:r>
        <w:rPr>
          <w:highlight w:val="white"/>
          <w:lang w:eastAsia="ko-KR"/>
        </w:rPr>
        <w:t>otype</w:t>
      </w:r>
      <w:proofErr w:type="spellEnd"/>
      <w:r>
        <w:rPr>
          <w:highlight w:val="white"/>
          <w:lang w:eastAsia="ko-KR"/>
        </w:rPr>
        <w:t>=</w:t>
      </w:r>
      <w:r w:rsidRPr="00BD2656">
        <w:rPr>
          <w:highlight w:val="white"/>
        </w:rPr>
        <w:t>"</w:t>
      </w:r>
      <w:proofErr w:type="spellStart"/>
      <w:r w:rsidRPr="00BD2656">
        <w:rPr>
          <w:highlight w:val="white"/>
        </w:rPr>
        <w:t>Problem_List_Problem</w:t>
      </w:r>
      <w:proofErr w:type="spellEnd"/>
      <w:r w:rsidRPr="00BD2656">
        <w:rPr>
          <w:highlight w:val="white"/>
        </w:rPr>
        <w:t>"&gt;</w:t>
      </w:r>
    </w:p>
    <w:p w14:paraId="002DCB9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Problem_List</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Problem_List_Problem</w:t>
      </w:r>
      <w:proofErr w:type="spellEnd"/>
      <w:r w:rsidRPr="00BD2656">
        <w:rPr>
          <w:highlight w:val="white"/>
        </w:rPr>
        <w:t>"/&gt;</w:t>
      </w:r>
    </w:p>
    <w:p w14:paraId="77E8940E" w14:textId="77777777" w:rsidR="00345ACB" w:rsidRDefault="00345ACB" w:rsidP="001740EB">
      <w:pPr>
        <w:pStyle w:val="SchemaText"/>
        <w:rPr>
          <w:highlight w:val="white"/>
          <w:lang w:eastAsia="ko-KR"/>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3084D75F" w14:textId="77777777" w:rsidR="00345ACB" w:rsidRPr="00BD2656" w:rsidRDefault="00345ACB" w:rsidP="001740EB">
      <w:pPr>
        <w:pStyle w:val="SchemaText"/>
        <w:rPr>
          <w:highlight w:val="white"/>
        </w:rPr>
      </w:pP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sidRPr="00BD2656">
        <w:rPr>
          <w:highlight w:val="white"/>
        </w:rPr>
        <w:t>&lt;Mapping&gt;</w:t>
      </w:r>
    </w:p>
    <w:p w14:paraId="73472A2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&lt;Contents&gt;select problem, </w:t>
      </w:r>
      <w:proofErr w:type="spellStart"/>
      <w:r w:rsidRPr="00BD2656">
        <w:rPr>
          <w:highlight w:val="white"/>
        </w:rPr>
        <w:t>recorded_by</w:t>
      </w:r>
      <w:proofErr w:type="spellEnd"/>
      <w:r w:rsidRPr="00BD2656">
        <w:rPr>
          <w:highlight w:val="white"/>
        </w:rPr>
        <w:t xml:space="preserve"> from </w:t>
      </w:r>
      <w:proofErr w:type="spellStart"/>
      <w:r w:rsidRPr="00BD2656">
        <w:rPr>
          <w:highlight w:val="white"/>
        </w:rPr>
        <w:t>Problem_List_Table</w:t>
      </w:r>
      <w:proofErr w:type="spellEnd"/>
      <w:r w:rsidRPr="00BD2656">
        <w:rPr>
          <w:highlight w:val="white"/>
        </w:rPr>
        <w:t xml:space="preserve"> where problem='Diabetes'&lt;/Contents&gt;</w:t>
      </w:r>
    </w:p>
    <w:p w14:paraId="0C2927C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21E8093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5DB52EA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&lt;label&gt;Problem&lt;/label&gt;</w:t>
      </w:r>
    </w:p>
    <w:p w14:paraId="0ACADF8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23EE46B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071B99F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&lt;label&gt;Recorder&lt;/label&gt;</w:t>
      </w:r>
    </w:p>
    <w:p w14:paraId="48EDACFC" w14:textId="77777777" w:rsidR="00345ACB" w:rsidRPr="00BD2656" w:rsidRDefault="00345ACB" w:rsidP="001740EB">
      <w:pPr>
        <w:pStyle w:val="SchemaText"/>
        <w:rPr>
          <w:highlight w:val="white"/>
        </w:rPr>
      </w:pPr>
      <w:r w:rsidRPr="00BD2656">
        <w:rPr>
          <w:highlight w:val="white"/>
        </w:rPr>
        <w:lastRenderedPageBreak/>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611211B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0D3F89D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599761C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1F8E1DD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sidRPr="00BD2656">
        <w:rPr>
          <w:highlight w:val="white"/>
        </w:rPr>
        <w:t>&gt;</w:t>
      </w:r>
    </w:p>
    <w:p w14:paraId="2A1C0DE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114D813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ObjectIdentifier</w:t>
      </w:r>
      <w:proofErr w:type="spellEnd"/>
      <w:r w:rsidRPr="00BD2656">
        <w:rPr>
          <w:highlight w:val="white"/>
        </w:rPr>
        <w:t xml:space="preserve"> var="</w:t>
      </w:r>
      <w:proofErr w:type="spellStart"/>
      <w:r w:rsidRPr="00BD2656">
        <w:rPr>
          <w:highlight w:val="white"/>
        </w:rPr>
        <w:t>Patient_Dx_Object</w:t>
      </w:r>
      <w:proofErr w:type="spellEnd"/>
      <w:r w:rsidRPr="00BD2656">
        <w:rPr>
          <w:highlight w:val="white"/>
        </w:rPr>
        <w:t>"/&gt;</w:t>
      </w:r>
    </w:p>
    <w:p w14:paraId="6562632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0A82E96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&lt;Attribute var="Dx" </w:t>
      </w:r>
      <w:proofErr w:type="spellStart"/>
      <w:r w:rsidRPr="00BD2656">
        <w:rPr>
          <w:highlight w:val="white"/>
        </w:rPr>
        <w:t>otype</w:t>
      </w:r>
      <w:proofErr w:type="spellEnd"/>
      <w:r w:rsidRPr="00BD2656">
        <w:rPr>
          <w:highlight w:val="white"/>
        </w:rPr>
        <w:t>="number"/&gt;</w:t>
      </w:r>
    </w:p>
    <w:p w14:paraId="5B3FB44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35F50986"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147B36D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Pr>
          <w:highlight w:val="white"/>
          <w:lang w:eastAsia="ko-KR"/>
        </w:rPr>
        <w:t xml:space="preserve"> </w:t>
      </w:r>
      <w:proofErr w:type="spellStart"/>
      <w:r>
        <w:rPr>
          <w:highlight w:val="white"/>
          <w:lang w:eastAsia="ko-KR"/>
        </w:rPr>
        <w:t>otype</w:t>
      </w:r>
      <w:proofErr w:type="spellEnd"/>
      <w:r>
        <w:rPr>
          <w:highlight w:val="white"/>
          <w:lang w:eastAsia="ko-KR"/>
        </w:rPr>
        <w:t>=</w:t>
      </w:r>
      <w:r w:rsidRPr="00BD2656">
        <w:rPr>
          <w:highlight w:val="white"/>
        </w:rPr>
        <w:t>"</w:t>
      </w:r>
      <w:proofErr w:type="spellStart"/>
      <w:r w:rsidRPr="00BD2656">
        <w:rPr>
          <w:highlight w:val="white"/>
        </w:rPr>
        <w:t>Patient_Dx_Object</w:t>
      </w:r>
      <w:proofErr w:type="spellEnd"/>
      <w:r w:rsidRPr="00BD2656">
        <w:rPr>
          <w:highlight w:val="white"/>
        </w:rPr>
        <w:t>"&gt;</w:t>
      </w:r>
    </w:p>
    <w:p w14:paraId="55F2C14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Diabetic_Dx</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Patient_Dx_Object</w:t>
      </w:r>
      <w:proofErr w:type="spellEnd"/>
      <w:r w:rsidRPr="00BD2656">
        <w:rPr>
          <w:highlight w:val="white"/>
        </w:rPr>
        <w:t>"/&gt;</w:t>
      </w:r>
    </w:p>
    <w:p w14:paraId="5CEE647D" w14:textId="77777777" w:rsidR="00345ACB" w:rsidRDefault="00345ACB" w:rsidP="001740EB">
      <w:pPr>
        <w:pStyle w:val="SchemaText"/>
        <w:rPr>
          <w:highlight w:val="white"/>
          <w:lang w:eastAsia="ko-KR"/>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4091EE1F" w14:textId="77777777" w:rsidR="00345ACB" w:rsidRPr="00BD2656" w:rsidRDefault="00345ACB" w:rsidP="001740EB">
      <w:pPr>
        <w:pStyle w:val="SchemaText"/>
        <w:rPr>
          <w:highlight w:val="white"/>
        </w:rPr>
      </w:pP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sidRPr="00BD2656">
        <w:rPr>
          <w:highlight w:val="white"/>
        </w:rPr>
        <w:t>&lt;Mapping&gt;</w:t>
      </w:r>
    </w:p>
    <w:p w14:paraId="3968E58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&lt;Contents&gt;</w:t>
      </w:r>
      <w:proofErr w:type="spellStart"/>
      <w:r w:rsidRPr="00BD2656">
        <w:rPr>
          <w:highlight w:val="white"/>
        </w:rPr>
        <w:t>ICD_discharge_Diagnoses</w:t>
      </w:r>
      <w:proofErr w:type="spellEnd"/>
      <w:r w:rsidRPr="00BD2656">
        <w:rPr>
          <w:highlight w:val="white"/>
        </w:rPr>
        <w:t>&lt;/Contents&gt;</w:t>
      </w:r>
    </w:p>
    <w:p w14:paraId="0839D30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2D61270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03232AF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&lt;label&gt;Dx&lt;/label&gt;</w:t>
      </w:r>
    </w:p>
    <w:p w14:paraId="7732E22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761B998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1BDE0EB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30E826C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55246A0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sidRPr="00BD2656">
        <w:rPr>
          <w:highlight w:val="white"/>
        </w:rPr>
        <w:t>&gt;</w:t>
      </w:r>
    </w:p>
    <w:p w14:paraId="710437D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49DE9D1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ObjectIdentifier</w:t>
      </w:r>
      <w:proofErr w:type="spellEnd"/>
      <w:r w:rsidRPr="00BD2656">
        <w:rPr>
          <w:highlight w:val="white"/>
        </w:rPr>
        <w:t xml:space="preserve"> var="</w:t>
      </w:r>
      <w:proofErr w:type="spellStart"/>
      <w:r w:rsidRPr="00BD2656">
        <w:rPr>
          <w:highlight w:val="white"/>
        </w:rPr>
        <w:t>Chem_Lab_Object</w:t>
      </w:r>
      <w:proofErr w:type="spellEnd"/>
      <w:r w:rsidRPr="00BD2656">
        <w:rPr>
          <w:highlight w:val="white"/>
        </w:rPr>
        <w:t>"/&gt;</w:t>
      </w:r>
    </w:p>
    <w:p w14:paraId="7C3CD2D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447091D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&lt;Attribute var="</w:t>
      </w:r>
      <w:proofErr w:type="spellStart"/>
      <w:r w:rsidRPr="00BD2656">
        <w:rPr>
          <w:highlight w:val="white"/>
        </w:rPr>
        <w:t>Measurement_Name</w:t>
      </w:r>
      <w:proofErr w:type="spellEnd"/>
      <w:r w:rsidRPr="00BD2656">
        <w:rPr>
          <w:highlight w:val="white"/>
        </w:rPr>
        <w:t xml:space="preserve">" </w:t>
      </w:r>
      <w:proofErr w:type="spellStart"/>
      <w:r w:rsidRPr="00BD2656">
        <w:rPr>
          <w:highlight w:val="white"/>
        </w:rPr>
        <w:t>otype</w:t>
      </w:r>
      <w:proofErr w:type="spellEnd"/>
      <w:r w:rsidRPr="00BD2656">
        <w:rPr>
          <w:highlight w:val="white"/>
        </w:rPr>
        <w:t>="string"/&gt;</w:t>
      </w:r>
    </w:p>
    <w:p w14:paraId="2D98A18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&lt;Attribute var="</w:t>
      </w:r>
      <w:proofErr w:type="spellStart"/>
      <w:r w:rsidRPr="00BD2656">
        <w:rPr>
          <w:highlight w:val="white"/>
        </w:rPr>
        <w:t>LOINC_Code</w:t>
      </w:r>
      <w:proofErr w:type="spellEnd"/>
      <w:r w:rsidRPr="00BD2656">
        <w:rPr>
          <w:highlight w:val="white"/>
        </w:rPr>
        <w:t xml:space="preserve">" </w:t>
      </w:r>
      <w:proofErr w:type="spellStart"/>
      <w:r w:rsidRPr="00BD2656">
        <w:rPr>
          <w:highlight w:val="white"/>
        </w:rPr>
        <w:t>otype</w:t>
      </w:r>
      <w:proofErr w:type="spellEnd"/>
      <w:r w:rsidRPr="00BD2656">
        <w:rPr>
          <w:highlight w:val="white"/>
        </w:rPr>
        <w:t>="string"/&gt;</w:t>
      </w:r>
    </w:p>
    <w:p w14:paraId="5379948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&lt;Attribute var="</w:t>
      </w:r>
      <w:proofErr w:type="spellStart"/>
      <w:r w:rsidRPr="00BD2656">
        <w:rPr>
          <w:highlight w:val="white"/>
        </w:rPr>
        <w:t>Measurement_Units</w:t>
      </w:r>
      <w:proofErr w:type="spellEnd"/>
      <w:r w:rsidRPr="00BD2656">
        <w:rPr>
          <w:highlight w:val="white"/>
        </w:rPr>
        <w:t xml:space="preserve">" </w:t>
      </w:r>
      <w:proofErr w:type="spellStart"/>
      <w:r w:rsidRPr="00BD2656">
        <w:rPr>
          <w:highlight w:val="white"/>
        </w:rPr>
        <w:t>otype</w:t>
      </w:r>
      <w:proofErr w:type="spellEnd"/>
      <w:r w:rsidRPr="00BD2656">
        <w:rPr>
          <w:highlight w:val="white"/>
        </w:rPr>
        <w:t>="string"/&gt;</w:t>
      </w:r>
    </w:p>
    <w:p w14:paraId="7A42F83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&lt;Attribute var="Value" </w:t>
      </w:r>
      <w:proofErr w:type="spellStart"/>
      <w:r w:rsidRPr="00BD2656">
        <w:rPr>
          <w:highlight w:val="white"/>
        </w:rPr>
        <w:t>otype</w:t>
      </w:r>
      <w:proofErr w:type="spellEnd"/>
      <w:r w:rsidRPr="00BD2656">
        <w:rPr>
          <w:highlight w:val="white"/>
        </w:rPr>
        <w:t>="number"/&gt;</w:t>
      </w:r>
    </w:p>
    <w:p w14:paraId="763A6B7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&lt;/Defined&gt;</w:t>
      </w:r>
    </w:p>
    <w:p w14:paraId="3A3A9C1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&lt;/Object&gt;</w:t>
      </w:r>
    </w:p>
    <w:p w14:paraId="7583C83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Pr>
          <w:highlight w:val="white"/>
          <w:lang w:eastAsia="ko-KR"/>
        </w:rPr>
        <w:t xml:space="preserve"> </w:t>
      </w:r>
      <w:proofErr w:type="spellStart"/>
      <w:r>
        <w:rPr>
          <w:highlight w:val="white"/>
          <w:lang w:eastAsia="ko-KR"/>
        </w:rPr>
        <w:t>otype</w:t>
      </w:r>
      <w:proofErr w:type="spellEnd"/>
      <w:r>
        <w:rPr>
          <w:highlight w:val="white"/>
          <w:lang w:eastAsia="ko-KR"/>
        </w:rPr>
        <w:t>=</w:t>
      </w:r>
      <w:r w:rsidRPr="00BD2656">
        <w:rPr>
          <w:highlight w:val="white"/>
        </w:rPr>
        <w:t>"</w:t>
      </w:r>
      <w:proofErr w:type="spellStart"/>
      <w:r w:rsidRPr="00BD2656">
        <w:rPr>
          <w:highlight w:val="white"/>
        </w:rPr>
        <w:t>Chem_Lab_Object</w:t>
      </w:r>
      <w:proofErr w:type="spellEnd"/>
      <w:r w:rsidRPr="00BD2656">
        <w:rPr>
          <w:highlight w:val="white"/>
        </w:rPr>
        <w:t>"&gt;</w:t>
      </w:r>
    </w:p>
    <w:p w14:paraId="5BA400D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Last_HgA1c</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Chem_Lab_Object</w:t>
      </w:r>
      <w:proofErr w:type="spellEnd"/>
      <w:r w:rsidRPr="00BD2656">
        <w:rPr>
          <w:highlight w:val="white"/>
        </w:rPr>
        <w:t>"/&gt;</w:t>
      </w:r>
    </w:p>
    <w:p w14:paraId="3DC096C3" w14:textId="77777777" w:rsidR="00345ACB" w:rsidRDefault="00345ACB" w:rsidP="001740EB">
      <w:pPr>
        <w:pStyle w:val="SchemaText"/>
        <w:rPr>
          <w:highlight w:val="white"/>
          <w:lang w:eastAsia="ko-KR"/>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20649733" w14:textId="77777777" w:rsidR="00345ACB" w:rsidRPr="00BD2656" w:rsidRDefault="00345ACB" w:rsidP="001740EB">
      <w:pPr>
        <w:pStyle w:val="SchemaText"/>
        <w:rPr>
          <w:highlight w:val="white"/>
        </w:rPr>
      </w:pP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Pr>
          <w:highlight w:val="white"/>
          <w:lang w:eastAsia="ko-KR"/>
        </w:rPr>
        <w:tab/>
      </w:r>
      <w:r w:rsidRPr="00BD2656">
        <w:rPr>
          <w:highlight w:val="white"/>
        </w:rPr>
        <w:t>&lt;Latest&gt;</w:t>
      </w:r>
    </w:p>
    <w:p w14:paraId="4E0949A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555A97F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&lt;Contents&gt;select measurement, </w:t>
      </w:r>
      <w:proofErr w:type="spellStart"/>
      <w:r w:rsidRPr="00BD2656">
        <w:rPr>
          <w:highlight w:val="white"/>
        </w:rPr>
        <w:t>LOINC</w:t>
      </w:r>
      <w:proofErr w:type="spellEnd"/>
      <w:r w:rsidRPr="00BD2656">
        <w:rPr>
          <w:highlight w:val="white"/>
        </w:rPr>
        <w:t xml:space="preserve">, units, value from </w:t>
      </w:r>
      <w:proofErr w:type="spellStart"/>
      <w:r w:rsidRPr="00BD2656">
        <w:rPr>
          <w:highlight w:val="white"/>
        </w:rPr>
        <w:t>Laboratory_Table</w:t>
      </w:r>
      <w:proofErr w:type="spellEnd"/>
      <w:r w:rsidRPr="00BD2656">
        <w:rPr>
          <w:highlight w:val="white"/>
        </w:rPr>
        <w:t xml:space="preserve"> where measurement ='</w:t>
      </w:r>
      <w:proofErr w:type="spellStart"/>
      <w:r w:rsidRPr="00BD2656">
        <w:rPr>
          <w:highlight w:val="white"/>
        </w:rPr>
        <w:t>HgbA1c</w:t>
      </w:r>
      <w:proofErr w:type="spellEnd"/>
      <w:r w:rsidRPr="00BD2656">
        <w:rPr>
          <w:highlight w:val="white"/>
        </w:rPr>
        <w:t>'&lt;/Contents&gt;</w:t>
      </w:r>
    </w:p>
    <w:p w14:paraId="0F8540A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060D9FD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53BA6AF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&lt;label&gt;Measurement Name&lt;/label&gt;</w:t>
      </w:r>
    </w:p>
    <w:p w14:paraId="31A5D6A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422981F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4D6CAA4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w:t>
      </w:r>
      <w:proofErr w:type="spellStart"/>
      <w:r w:rsidRPr="00BD2656">
        <w:rPr>
          <w:highlight w:val="white"/>
        </w:rPr>
        <w:t>LOINC</w:t>
      </w:r>
      <w:proofErr w:type="spellEnd"/>
      <w:r w:rsidRPr="00BD2656">
        <w:rPr>
          <w:highlight w:val="white"/>
        </w:rPr>
        <w:t xml:space="preserve"> Code&lt;/label&gt;</w:t>
      </w:r>
    </w:p>
    <w:p w14:paraId="5CCCC6F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36FB0BB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57FE291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&lt;label&gt;Measurement Units&lt;/label&gt;</w:t>
      </w:r>
    </w:p>
    <w:p w14:paraId="4C7BA34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3E34F7D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11160E9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&lt;label&gt;Value&lt;/label&gt;</w:t>
      </w:r>
    </w:p>
    <w:p w14:paraId="163B666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&lt;/input&gt;</w:t>
      </w:r>
    </w:p>
    <w:p w14:paraId="7FD3DD7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XForms</w:t>
      </w:r>
      <w:proofErr w:type="spellEnd"/>
      <w:r w:rsidRPr="00BD2656">
        <w:rPr>
          <w:highlight w:val="white"/>
        </w:rPr>
        <w:t>&gt;</w:t>
      </w:r>
    </w:p>
    <w:p w14:paraId="7DE542C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5F40A17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&lt;/Latest&gt;</w:t>
      </w:r>
    </w:p>
    <w:p w14:paraId="4D7E465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005D4CB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ReadAs</w:t>
      </w:r>
      <w:proofErr w:type="spellEnd"/>
      <w:r w:rsidRPr="00BD2656">
        <w:rPr>
          <w:highlight w:val="white"/>
        </w:rPr>
        <w:t>&gt;</w:t>
      </w:r>
    </w:p>
    <w:p w14:paraId="16553C3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&lt;Event&gt;</w:t>
      </w:r>
    </w:p>
    <w:p w14:paraId="5EF49A4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Registration_Event</w:t>
      </w:r>
      <w:proofErr w:type="spellEnd"/>
      <w:r w:rsidRPr="00BD2656">
        <w:rPr>
          <w:highlight w:val="white"/>
        </w:rPr>
        <w:t xml:space="preserve">" </w:t>
      </w:r>
      <w:proofErr w:type="spellStart"/>
      <w:r w:rsidRPr="00BD2656">
        <w:rPr>
          <w:highlight w:val="white"/>
        </w:rPr>
        <w:t>otype</w:t>
      </w:r>
      <w:proofErr w:type="spellEnd"/>
      <w:r w:rsidRPr="00BD2656">
        <w:rPr>
          <w:highlight w:val="white"/>
        </w:rPr>
        <w:t>="number"/&gt;</w:t>
      </w:r>
    </w:p>
    <w:p w14:paraId="68CF346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701AD9B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512024F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&lt;Contents&gt;registration of patient&lt;/Contents&gt;</w:t>
      </w:r>
    </w:p>
    <w:p w14:paraId="5936000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&lt;/Mapping&gt;</w:t>
      </w:r>
    </w:p>
    <w:p w14:paraId="07AAE0A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4179730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&lt;/Event&gt;</w:t>
      </w:r>
    </w:p>
    <w:p w14:paraId="6B3DF5B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&lt;/Data&gt;</w:t>
      </w:r>
    </w:p>
    <w:p w14:paraId="4308F74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&lt;Evoke&gt;</w:t>
      </w:r>
    </w:p>
    <w:p w14:paraId="4A0236E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Registration_Event</w:t>
      </w:r>
      <w:proofErr w:type="spellEnd"/>
      <w:r w:rsidRPr="00BD2656">
        <w:rPr>
          <w:highlight w:val="white"/>
        </w:rPr>
        <w:t xml:space="preserve">" </w:t>
      </w:r>
      <w:proofErr w:type="spellStart"/>
      <w:r w:rsidRPr="00BD2656">
        <w:rPr>
          <w:highlight w:val="white"/>
        </w:rPr>
        <w:t>otype</w:t>
      </w:r>
      <w:proofErr w:type="spellEnd"/>
      <w:r w:rsidRPr="00BD2656">
        <w:rPr>
          <w:highlight w:val="white"/>
        </w:rPr>
        <w:t>="number"/&gt;</w:t>
      </w:r>
    </w:p>
    <w:p w14:paraId="52002D6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&lt;/Evoke&gt;</w:t>
      </w:r>
    </w:p>
    <w:p w14:paraId="6BDAB630" w14:textId="77777777" w:rsidR="00345ACB" w:rsidRPr="00BD2656" w:rsidRDefault="00345ACB" w:rsidP="001740EB">
      <w:pPr>
        <w:pStyle w:val="SchemaText"/>
        <w:rPr>
          <w:highlight w:val="white"/>
        </w:rPr>
      </w:pPr>
      <w:r w:rsidRPr="00BD2656">
        <w:rPr>
          <w:highlight w:val="white"/>
        </w:rPr>
        <w:lastRenderedPageBreak/>
        <w:tab/>
      </w:r>
      <w:r w:rsidRPr="00BD2656">
        <w:rPr>
          <w:highlight w:val="white"/>
        </w:rPr>
        <w:tab/>
      </w:r>
      <w:r w:rsidRPr="00BD2656">
        <w:rPr>
          <w:highlight w:val="white"/>
        </w:rPr>
        <w:tab/>
        <w:t>&lt;Logic&gt;</w:t>
      </w:r>
    </w:p>
    <w:p w14:paraId="408C2D3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&lt;If&gt;</w:t>
      </w:r>
    </w:p>
    <w:p w14:paraId="5CB0B39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&lt;Condition&gt;</w:t>
      </w:r>
    </w:p>
    <w:p w14:paraId="01E74CD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&lt;Or&gt;</w:t>
      </w:r>
    </w:p>
    <w:p w14:paraId="217B1CB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IsIn</w:t>
      </w:r>
      <w:proofErr w:type="spellEnd"/>
      <w:r w:rsidRPr="00BD2656">
        <w:rPr>
          <w:highlight w:val="white"/>
        </w:rPr>
        <w:t xml:space="preserve"> type="is"&gt;</w:t>
      </w:r>
    </w:p>
    <w:p w14:paraId="0B0A293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Diabetic_Dx</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Problem_Dx_Object</w:t>
      </w:r>
      <w:proofErr w:type="spellEnd"/>
      <w:r w:rsidRPr="00BD2656">
        <w:rPr>
          <w:highlight w:val="white"/>
        </w:rPr>
        <w:t>"&gt;</w:t>
      </w:r>
    </w:p>
    <w:p w14:paraId="1FDC40C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&lt;Identifier var="Dx" </w:t>
      </w:r>
      <w:proofErr w:type="spellStart"/>
      <w:r w:rsidRPr="00BD2656">
        <w:rPr>
          <w:highlight w:val="white"/>
        </w:rPr>
        <w:t>otype</w:t>
      </w:r>
      <w:proofErr w:type="spellEnd"/>
      <w:r w:rsidRPr="00BD2656">
        <w:rPr>
          <w:highlight w:val="white"/>
        </w:rPr>
        <w:t>="number"/&gt;</w:t>
      </w:r>
    </w:p>
    <w:p w14:paraId="5FAE00A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&lt;/Identifier&gt;</w:t>
      </w:r>
    </w:p>
    <w:p w14:paraId="315C429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&lt;List&gt;</w:t>
      </w:r>
    </w:p>
    <w:p w14:paraId="3B73639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="number"&gt;250&lt;/Value&gt;</w:t>
      </w:r>
    </w:p>
    <w:p w14:paraId="54C13FD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="number"&gt;250.0&lt;/Value&gt;</w:t>
      </w:r>
    </w:p>
    <w:p w14:paraId="14BA479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="number"&gt;250.1&lt;/Value&gt;</w:t>
      </w:r>
    </w:p>
    <w:p w14:paraId="495824D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="number"&gt;250.2&lt;/Value&gt;</w:t>
      </w:r>
    </w:p>
    <w:p w14:paraId="558A61E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="number"&gt;250.3&lt;/Value&gt;</w:t>
      </w:r>
    </w:p>
    <w:p w14:paraId="38DA1F2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="number"&gt;250.4&lt;/Value&gt;</w:t>
      </w:r>
    </w:p>
    <w:p w14:paraId="22E8EA6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="number"&gt;250.5&lt;/Value&gt;</w:t>
      </w:r>
    </w:p>
    <w:p w14:paraId="5C75AB8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="number"&gt;250.6&lt;/Value&gt;</w:t>
      </w:r>
    </w:p>
    <w:p w14:paraId="2942AE7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="number"&gt;250.7&lt;/Value&gt;</w:t>
      </w:r>
    </w:p>
    <w:p w14:paraId="7E2BE33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="number"&gt;250.8&lt;/Value&gt;</w:t>
      </w:r>
    </w:p>
    <w:p w14:paraId="74B7D87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="number"&gt;250.9&lt;/Value&gt;</w:t>
      </w:r>
    </w:p>
    <w:p w14:paraId="4BF75AD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&lt;/List&gt;</w:t>
      </w:r>
    </w:p>
    <w:p w14:paraId="6B63CFD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IsIn</w:t>
      </w:r>
      <w:proofErr w:type="spellEnd"/>
      <w:r w:rsidRPr="00BD2656">
        <w:rPr>
          <w:highlight w:val="white"/>
        </w:rPr>
        <w:t>&gt;</w:t>
      </w:r>
    </w:p>
    <w:p w14:paraId="6F28D1E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&lt;And&gt;</w:t>
      </w:r>
    </w:p>
    <w:p w14:paraId="0C0A701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&lt;Exist&gt;</w:t>
      </w:r>
    </w:p>
    <w:p w14:paraId="077B6AC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Problem_List</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Problem_List_Object</w:t>
      </w:r>
      <w:proofErr w:type="spellEnd"/>
      <w:r w:rsidRPr="00BD2656">
        <w:rPr>
          <w:highlight w:val="white"/>
        </w:rPr>
        <w:t>"/&gt;</w:t>
      </w:r>
    </w:p>
    <w:p w14:paraId="24BC9CF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&lt;/Exist&gt;</w:t>
      </w:r>
    </w:p>
    <w:p w14:paraId="72DE00B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IsIn</w:t>
      </w:r>
      <w:proofErr w:type="spellEnd"/>
      <w:r w:rsidRPr="00BD2656">
        <w:rPr>
          <w:highlight w:val="white"/>
        </w:rPr>
        <w:t xml:space="preserve"> type="is"&gt;</w:t>
      </w:r>
    </w:p>
    <w:p w14:paraId="49CFA3D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="string"&gt;Diabetes&lt;/Value&gt;</w:t>
      </w:r>
    </w:p>
    <w:p w14:paraId="3DCE0E2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Problem_List</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Problem_List_Problem</w:t>
      </w:r>
      <w:proofErr w:type="spellEnd"/>
      <w:r w:rsidRPr="00BD2656">
        <w:rPr>
          <w:highlight w:val="white"/>
        </w:rPr>
        <w:t>"&gt;</w:t>
      </w:r>
    </w:p>
    <w:p w14:paraId="2501E93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&lt;Identifier var="Problem" </w:t>
      </w:r>
      <w:proofErr w:type="spellStart"/>
      <w:r w:rsidRPr="00BD2656">
        <w:rPr>
          <w:highlight w:val="white"/>
        </w:rPr>
        <w:t>otype</w:t>
      </w:r>
      <w:proofErr w:type="spellEnd"/>
      <w:r w:rsidRPr="00BD2656">
        <w:rPr>
          <w:highlight w:val="white"/>
        </w:rPr>
        <w:t>="string"/&gt;</w:t>
      </w:r>
    </w:p>
    <w:p w14:paraId="555C2D1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&lt;/Identifier&gt;</w:t>
      </w:r>
    </w:p>
    <w:p w14:paraId="4C3B4E0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IsIn</w:t>
      </w:r>
      <w:proofErr w:type="spellEnd"/>
      <w:r w:rsidRPr="00BD2656">
        <w:rPr>
          <w:highlight w:val="white"/>
        </w:rPr>
        <w:t>&gt;</w:t>
      </w:r>
    </w:p>
    <w:p w14:paraId="1A2C7D7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&lt;/And&gt;</w:t>
      </w:r>
    </w:p>
    <w:p w14:paraId="37D616C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&lt;/Or&gt;</w:t>
      </w:r>
    </w:p>
    <w:p w14:paraId="2B355E6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&lt;/Condition&gt;</w:t>
      </w:r>
    </w:p>
    <w:p w14:paraId="3973B4D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&lt;Then&gt;</w:t>
      </w:r>
    </w:p>
    <w:p w14:paraId="26EE708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&lt;Assignment&gt;</w:t>
      </w:r>
    </w:p>
    <w:p w14:paraId="245EE61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Diabetes_Present</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boolean</w:t>
      </w:r>
      <w:proofErr w:type="spellEnd"/>
      <w:r w:rsidRPr="00BD2656">
        <w:rPr>
          <w:highlight w:val="white"/>
        </w:rPr>
        <w:t>"/&gt;</w:t>
      </w:r>
    </w:p>
    <w:p w14:paraId="67AF044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40433F6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w:t>
      </w:r>
      <w:proofErr w:type="spellStart"/>
      <w:r w:rsidRPr="00BD2656">
        <w:rPr>
          <w:highlight w:val="white"/>
        </w:rPr>
        <w:t>boolean</w:t>
      </w:r>
      <w:proofErr w:type="spellEnd"/>
      <w:r w:rsidRPr="00BD2656">
        <w:rPr>
          <w:highlight w:val="white"/>
        </w:rPr>
        <w:t>"&gt;true&lt;/Value&gt;</w:t>
      </w:r>
    </w:p>
    <w:p w14:paraId="6EE3393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&lt;/Assigned&gt;</w:t>
      </w:r>
    </w:p>
    <w:p w14:paraId="1E15D52F"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&lt;/Assignment&gt;</w:t>
      </w:r>
    </w:p>
    <w:p w14:paraId="46A0318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&lt;/Then&gt;</w:t>
      </w:r>
    </w:p>
    <w:p w14:paraId="0A9916D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&lt;/If&gt;</w:t>
      </w:r>
    </w:p>
    <w:p w14:paraId="2E0EB15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&lt;If&gt;</w:t>
      </w:r>
    </w:p>
    <w:p w14:paraId="04B63206"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&lt;Condition&gt;</w:t>
      </w:r>
    </w:p>
    <w:p w14:paraId="5CA9B45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&lt;And&gt;</w:t>
      </w:r>
    </w:p>
    <w:p w14:paraId="7579701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Diabetes_Present</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boolean</w:t>
      </w:r>
      <w:proofErr w:type="spellEnd"/>
      <w:r w:rsidRPr="00BD2656">
        <w:rPr>
          <w:highlight w:val="white"/>
        </w:rPr>
        <w:t>"/&gt;</w:t>
      </w:r>
    </w:p>
    <w:p w14:paraId="4ECDD216"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&lt;Exist&gt;</w:t>
      </w:r>
    </w:p>
    <w:p w14:paraId="4901649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Last_HgA1c</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Chem_Lab_Object</w:t>
      </w:r>
      <w:proofErr w:type="spellEnd"/>
      <w:r w:rsidRPr="00BD2656">
        <w:rPr>
          <w:highlight w:val="white"/>
        </w:rPr>
        <w:t>"/&gt;</w:t>
      </w:r>
    </w:p>
    <w:p w14:paraId="557CE373"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&lt;/Exist&gt;</w:t>
      </w:r>
    </w:p>
    <w:p w14:paraId="332E908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&lt;Not&gt;</w:t>
      </w:r>
    </w:p>
    <w:p w14:paraId="1C6AD45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OccurWithinPast</w:t>
      </w:r>
      <w:proofErr w:type="spellEnd"/>
      <w:r w:rsidRPr="00BD2656">
        <w:rPr>
          <w:highlight w:val="white"/>
        </w:rPr>
        <w:t xml:space="preserve"> type="occurred"&gt;</w:t>
      </w:r>
    </w:p>
    <w:p w14:paraId="49611D3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&lt;Identifier var="</w:t>
      </w:r>
      <w:proofErr w:type="spellStart"/>
      <w:r w:rsidRPr="00BD2656">
        <w:rPr>
          <w:highlight w:val="white"/>
        </w:rPr>
        <w:t>Last_HgA1c</w:t>
      </w:r>
      <w:proofErr w:type="spellEnd"/>
      <w:r w:rsidRPr="00BD2656">
        <w:rPr>
          <w:highlight w:val="white"/>
        </w:rPr>
        <w:t xml:space="preserve">" </w:t>
      </w:r>
      <w:proofErr w:type="spellStart"/>
      <w:r w:rsidRPr="00BD2656">
        <w:rPr>
          <w:highlight w:val="white"/>
        </w:rPr>
        <w:t>otype</w:t>
      </w:r>
      <w:proofErr w:type="spellEnd"/>
      <w:r w:rsidRPr="00BD2656">
        <w:rPr>
          <w:highlight w:val="white"/>
        </w:rPr>
        <w:t>="</w:t>
      </w:r>
      <w:proofErr w:type="spellStart"/>
      <w:r w:rsidRPr="00BD2656">
        <w:rPr>
          <w:highlight w:val="white"/>
        </w:rPr>
        <w:t>Chem_Lab_Object</w:t>
      </w:r>
      <w:proofErr w:type="spellEnd"/>
      <w:r w:rsidRPr="00BD2656">
        <w:rPr>
          <w:highlight w:val="white"/>
        </w:rPr>
        <w:t>"/&gt;</w:t>
      </w:r>
    </w:p>
    <w:p w14:paraId="2DABB53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="duration" unit="months"&gt;6&lt;/Value&gt;</w:t>
      </w:r>
    </w:p>
    <w:p w14:paraId="2F546CE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w:t>
      </w:r>
      <w:proofErr w:type="spellStart"/>
      <w:r w:rsidRPr="00BD2656">
        <w:rPr>
          <w:highlight w:val="white"/>
        </w:rPr>
        <w:t>OccurWithinPast</w:t>
      </w:r>
      <w:proofErr w:type="spellEnd"/>
      <w:r w:rsidRPr="00BD2656">
        <w:rPr>
          <w:highlight w:val="white"/>
        </w:rPr>
        <w:t>&gt;</w:t>
      </w:r>
    </w:p>
    <w:p w14:paraId="54E1C26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&lt;/Not&gt;</w:t>
      </w:r>
    </w:p>
    <w:p w14:paraId="73EC2BB4"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&lt;/And&gt;</w:t>
      </w:r>
    </w:p>
    <w:p w14:paraId="4655985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&lt;/Condition&gt;</w:t>
      </w:r>
    </w:p>
    <w:p w14:paraId="5CC33147"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&lt;Then&gt;</w:t>
      </w:r>
    </w:p>
    <w:p w14:paraId="4746568C"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&lt;Conclude&gt;</w:t>
      </w:r>
    </w:p>
    <w:p w14:paraId="707305F5"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w:t>
      </w:r>
      <w:proofErr w:type="spellStart"/>
      <w:r w:rsidRPr="00BD2656">
        <w:rPr>
          <w:highlight w:val="white"/>
        </w:rPr>
        <w:t>boolean</w:t>
      </w:r>
      <w:proofErr w:type="spellEnd"/>
      <w:r w:rsidRPr="00BD2656">
        <w:rPr>
          <w:highlight w:val="white"/>
        </w:rPr>
        <w:t>"&gt;true&lt;/Value&gt;</w:t>
      </w:r>
    </w:p>
    <w:p w14:paraId="07B884B0"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&lt;/Conclude&gt;</w:t>
      </w:r>
    </w:p>
    <w:p w14:paraId="4CC7110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&lt;/Then&gt;</w:t>
      </w:r>
    </w:p>
    <w:p w14:paraId="0BE42EA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&lt;/If&gt;</w:t>
      </w:r>
    </w:p>
    <w:p w14:paraId="4BDD931B"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&lt;Conclude&gt;</w:t>
      </w:r>
    </w:p>
    <w:p w14:paraId="0E614AA1"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w:t>
      </w:r>
      <w:proofErr w:type="spellStart"/>
      <w:r w:rsidRPr="00BD2656">
        <w:rPr>
          <w:highlight w:val="white"/>
        </w:rPr>
        <w:t>boolean</w:t>
      </w:r>
      <w:proofErr w:type="spellEnd"/>
      <w:r w:rsidRPr="00BD2656">
        <w:rPr>
          <w:highlight w:val="white"/>
        </w:rPr>
        <w:t>"&gt;false&lt;/Value&gt;</w:t>
      </w:r>
    </w:p>
    <w:p w14:paraId="4578B178"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&lt;/Conclude&gt;</w:t>
      </w:r>
    </w:p>
    <w:p w14:paraId="423D1E2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&lt;/Logic&gt;</w:t>
      </w:r>
    </w:p>
    <w:p w14:paraId="3DBAF55E"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&lt;Action&gt;</w:t>
      </w:r>
    </w:p>
    <w:p w14:paraId="4863F542" w14:textId="77777777" w:rsidR="00345ACB" w:rsidRPr="00BD2656" w:rsidRDefault="00345ACB" w:rsidP="001740EB">
      <w:pPr>
        <w:pStyle w:val="SchemaText"/>
        <w:rPr>
          <w:highlight w:val="white"/>
        </w:rPr>
      </w:pPr>
      <w:r w:rsidRPr="00BD2656">
        <w:rPr>
          <w:highlight w:val="white"/>
        </w:rPr>
        <w:lastRenderedPageBreak/>
        <w:tab/>
      </w:r>
      <w:r w:rsidRPr="00BD2656">
        <w:rPr>
          <w:highlight w:val="white"/>
        </w:rPr>
        <w:tab/>
      </w:r>
      <w:r w:rsidRPr="00BD2656">
        <w:rPr>
          <w:highlight w:val="white"/>
        </w:rPr>
        <w:tab/>
      </w:r>
      <w:r w:rsidRPr="00BD2656">
        <w:rPr>
          <w:highlight w:val="white"/>
        </w:rPr>
        <w:tab/>
        <w:t>&lt;Write&gt;</w:t>
      </w:r>
    </w:p>
    <w:p w14:paraId="3DC4C436"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r>
      <w:r w:rsidRPr="00BD2656">
        <w:rPr>
          <w:highlight w:val="white"/>
        </w:rPr>
        <w:tab/>
        <w:t xml:space="preserve">&lt;Value </w:t>
      </w:r>
      <w:proofErr w:type="spellStart"/>
      <w:r w:rsidRPr="00BD2656">
        <w:rPr>
          <w:highlight w:val="white"/>
        </w:rPr>
        <w:t>otype</w:t>
      </w:r>
      <w:proofErr w:type="spellEnd"/>
      <w:r w:rsidRPr="00BD2656">
        <w:rPr>
          <w:highlight w:val="white"/>
        </w:rPr>
        <w:t xml:space="preserve">="string"&gt;Patient is a diabetic with no </w:t>
      </w:r>
      <w:proofErr w:type="spellStart"/>
      <w:r w:rsidRPr="00BD2656">
        <w:rPr>
          <w:highlight w:val="white"/>
        </w:rPr>
        <w:t>HgbA1c</w:t>
      </w:r>
      <w:proofErr w:type="spellEnd"/>
      <w:r w:rsidRPr="00BD2656">
        <w:rPr>
          <w:highlight w:val="white"/>
        </w:rPr>
        <w:t xml:space="preserve"> in last 6 months. Please order </w:t>
      </w:r>
      <w:proofErr w:type="gramStart"/>
      <w:r w:rsidRPr="00BD2656">
        <w:rPr>
          <w:highlight w:val="white"/>
        </w:rPr>
        <w:t>one.&lt;</w:t>
      </w:r>
      <w:proofErr w:type="gramEnd"/>
      <w:r w:rsidRPr="00BD2656">
        <w:rPr>
          <w:highlight w:val="white"/>
        </w:rPr>
        <w:t>/Value&gt;</w:t>
      </w:r>
    </w:p>
    <w:p w14:paraId="40A82049"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r>
      <w:r w:rsidRPr="00BD2656">
        <w:rPr>
          <w:highlight w:val="white"/>
        </w:rPr>
        <w:tab/>
        <w:t>&lt;/Write&gt;</w:t>
      </w:r>
    </w:p>
    <w:p w14:paraId="0CEB741A"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&lt;/Action&gt;</w:t>
      </w:r>
    </w:p>
    <w:p w14:paraId="3FD1CC48" w14:textId="77777777" w:rsidR="00345ACB" w:rsidRDefault="00345ACB" w:rsidP="001740EB">
      <w:pPr>
        <w:pStyle w:val="SchemaText"/>
        <w:rPr>
          <w:highlight w:val="white"/>
          <w:lang w:eastAsia="ko-KR"/>
        </w:rPr>
      </w:pPr>
      <w:r w:rsidRPr="00BD2656">
        <w:rPr>
          <w:highlight w:val="white"/>
        </w:rPr>
        <w:tab/>
      </w:r>
      <w:r w:rsidRPr="00BD2656">
        <w:rPr>
          <w:highlight w:val="white"/>
        </w:rPr>
        <w:tab/>
        <w:t>&lt;/Knowledge&gt;</w:t>
      </w:r>
    </w:p>
    <w:p w14:paraId="6E96C0E4" w14:textId="77777777" w:rsidR="00345ACB" w:rsidRPr="00BD2656" w:rsidRDefault="00345ACB" w:rsidP="001740EB">
      <w:pPr>
        <w:pStyle w:val="SchemaText"/>
        <w:rPr>
          <w:highlight w:val="white"/>
        </w:rPr>
      </w:pPr>
      <w:r w:rsidRPr="00BD2656">
        <w:rPr>
          <w:highlight w:val="white"/>
        </w:rPr>
        <w:tab/>
      </w:r>
      <w:r w:rsidRPr="00BD2656">
        <w:rPr>
          <w:highlight w:val="white"/>
        </w:rPr>
        <w:tab/>
        <w:t>&lt;Resources&gt;</w:t>
      </w:r>
    </w:p>
    <w:p w14:paraId="2872E9C2"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&lt;Default&gt;</w:t>
      </w:r>
      <w:proofErr w:type="spellStart"/>
      <w:r w:rsidRPr="00BD2656">
        <w:rPr>
          <w:highlight w:val="white"/>
        </w:rPr>
        <w:t>en_US</w:t>
      </w:r>
      <w:proofErr w:type="spellEnd"/>
      <w:r w:rsidRPr="00BD2656">
        <w:rPr>
          <w:highlight w:val="white"/>
        </w:rPr>
        <w:t>&lt;/Default&gt;</w:t>
      </w:r>
    </w:p>
    <w:p w14:paraId="5B7E85ED" w14:textId="77777777" w:rsidR="00345ACB" w:rsidRPr="00BD2656" w:rsidRDefault="00345ACB" w:rsidP="001740EB">
      <w:pPr>
        <w:pStyle w:val="SchemaText"/>
        <w:rPr>
          <w:highlight w:val="white"/>
        </w:rPr>
      </w:pPr>
      <w:r w:rsidRPr="00BD2656">
        <w:rPr>
          <w:highlight w:val="white"/>
        </w:rPr>
        <w:tab/>
      </w:r>
      <w:r w:rsidRPr="00BD2656">
        <w:rPr>
          <w:highlight w:val="white"/>
        </w:rPr>
        <w:tab/>
      </w:r>
      <w:r w:rsidRPr="00BD2656">
        <w:rPr>
          <w:highlight w:val="white"/>
        </w:rPr>
        <w:tab/>
        <w:t>&lt;Language</w:t>
      </w:r>
      <w:r>
        <w:rPr>
          <w:highlight w:val="white"/>
          <w:lang w:eastAsia="ko-KR"/>
        </w:rPr>
        <w:t xml:space="preserve"> code=</w:t>
      </w:r>
      <w:r w:rsidRPr="00BD2656">
        <w:rPr>
          <w:highlight w:val="white"/>
        </w:rPr>
        <w:t>"</w:t>
      </w:r>
      <w:proofErr w:type="spellStart"/>
      <w:r>
        <w:rPr>
          <w:highlight w:val="white"/>
          <w:lang w:eastAsia="ko-KR"/>
        </w:rPr>
        <w:t>en_US</w:t>
      </w:r>
      <w:proofErr w:type="spellEnd"/>
      <w:r w:rsidRPr="00BD2656">
        <w:rPr>
          <w:highlight w:val="white"/>
        </w:rPr>
        <w:t>"</w:t>
      </w:r>
      <w:r>
        <w:rPr>
          <w:highlight w:val="white"/>
          <w:lang w:eastAsia="ko-KR"/>
        </w:rPr>
        <w:t>/</w:t>
      </w:r>
      <w:r w:rsidRPr="00BD2656">
        <w:rPr>
          <w:highlight w:val="white"/>
        </w:rPr>
        <w:t>&gt;</w:t>
      </w:r>
    </w:p>
    <w:p w14:paraId="1FE4B5C2" w14:textId="77777777" w:rsidR="00345ACB" w:rsidRPr="00BD2656" w:rsidRDefault="00345ACB" w:rsidP="001740EB">
      <w:pPr>
        <w:pStyle w:val="SchemaText"/>
        <w:rPr>
          <w:highlight w:val="white"/>
        </w:rPr>
      </w:pPr>
      <w:r w:rsidRPr="00BD2656">
        <w:rPr>
          <w:highlight w:val="white"/>
        </w:rPr>
        <w:tab/>
      </w:r>
      <w:r w:rsidRPr="00BD2656">
        <w:rPr>
          <w:highlight w:val="white"/>
        </w:rPr>
        <w:tab/>
        <w:t>&lt;/Resources&gt;</w:t>
      </w:r>
    </w:p>
    <w:p w14:paraId="241D9318" w14:textId="77777777" w:rsidR="00345ACB" w:rsidRPr="00BD2656" w:rsidRDefault="00345ACB" w:rsidP="001740EB">
      <w:pPr>
        <w:pStyle w:val="SchemaText"/>
        <w:rPr>
          <w:highlight w:val="white"/>
        </w:rPr>
      </w:pPr>
      <w:r w:rsidRPr="00BD2656">
        <w:rPr>
          <w:highlight w:val="white"/>
        </w:rPr>
        <w:tab/>
        <w:t>&lt;/</w:t>
      </w:r>
      <w:proofErr w:type="spellStart"/>
      <w:r w:rsidRPr="00BD2656">
        <w:rPr>
          <w:highlight w:val="white"/>
        </w:rPr>
        <w:t>ArdenML</w:t>
      </w:r>
      <w:proofErr w:type="spellEnd"/>
      <w:r w:rsidRPr="00BD2656">
        <w:rPr>
          <w:highlight w:val="white"/>
        </w:rPr>
        <w:t>&gt;</w:t>
      </w:r>
    </w:p>
    <w:p w14:paraId="1DA0BB5D" w14:textId="77777777" w:rsidR="00345ACB" w:rsidRDefault="00345ACB" w:rsidP="001740EB">
      <w:pPr>
        <w:pStyle w:val="SchemaText"/>
      </w:pPr>
      <w:r w:rsidRPr="00BD2656">
        <w:rPr>
          <w:highlight w:val="white"/>
        </w:rPr>
        <w:t>&lt;/</w:t>
      </w:r>
      <w:proofErr w:type="spellStart"/>
      <w:r w:rsidRPr="00BD2656">
        <w:rPr>
          <w:highlight w:val="white"/>
        </w:rPr>
        <w:t>ArdenMLs</w:t>
      </w:r>
      <w:proofErr w:type="spellEnd"/>
      <w:r w:rsidRPr="00BD2656">
        <w:rPr>
          <w:highlight w:val="white"/>
        </w:rPr>
        <w:t>&gt;</w:t>
      </w:r>
    </w:p>
    <w:p w14:paraId="3A40A8BD" w14:textId="77777777" w:rsidR="00345ACB" w:rsidRDefault="00345ACB" w:rsidP="003D1FF0">
      <w:pPr>
        <w:pStyle w:val="Heading1annex"/>
        <w:outlineLvl w:val="0"/>
      </w:pPr>
      <w:r>
        <w:br w:type="page"/>
      </w:r>
      <w:bookmarkStart w:id="1815" w:name="_Hlt451050557"/>
      <w:bookmarkStart w:id="1816" w:name="A2"/>
      <w:bookmarkStart w:id="1817" w:name="_Toc382912335"/>
      <w:bookmarkEnd w:id="1815"/>
      <w:proofErr w:type="spellStart"/>
      <w:r>
        <w:lastRenderedPageBreak/>
        <w:t>A2</w:t>
      </w:r>
      <w:bookmarkEnd w:id="1816"/>
      <w:proofErr w:type="spellEnd"/>
      <w:r>
        <w:tab/>
        <w:t>Reserved Words</w:t>
      </w:r>
      <w:bookmarkEnd w:id="1817"/>
    </w:p>
    <w:p w14:paraId="5D963F36" w14:textId="77777777" w:rsidR="00345ACB" w:rsidRDefault="00345ACB">
      <w:r>
        <w:t>Listed here in alphabetic order are all the reserved words. None of these words may be used as variable names.</w:t>
      </w:r>
    </w:p>
    <w:p w14:paraId="6803F1AD" w14:textId="77777777" w:rsidR="00345ACB" w:rsidRPr="00913441" w:rsidRDefault="00345ACB">
      <w:pPr>
        <w:pStyle w:val="NormalIndented"/>
        <w:sectPr w:rsidR="00345ACB" w:rsidRPr="00913441">
          <w:pgSz w:w="12240" w:h="15840" w:code="1"/>
          <w:pgMar w:top="1080" w:right="1440" w:bottom="1350" w:left="1440" w:header="1080" w:footer="360" w:gutter="0"/>
          <w:cols w:space="720"/>
          <w:noEndnote/>
        </w:sectPr>
      </w:pPr>
    </w:p>
    <w:p w14:paraId="7A5B6BBC" w14:textId="77777777" w:rsidR="00345ACB" w:rsidRPr="00913441" w:rsidRDefault="00345ACB">
      <w:pPr>
        <w:pStyle w:val="NormalIndented"/>
        <w:spacing w:before="0"/>
      </w:pPr>
      <w:r w:rsidRPr="00913441">
        <w:t>Abs</w:t>
      </w:r>
    </w:p>
    <w:p w14:paraId="20410F19" w14:textId="77777777" w:rsidR="00345ACB" w:rsidRDefault="00345ACB">
      <w:pPr>
        <w:pStyle w:val="NormalIndented"/>
        <w:spacing w:before="0"/>
      </w:pPr>
      <w:r w:rsidRPr="00913441">
        <w:t>action</w:t>
      </w:r>
    </w:p>
    <w:p w14:paraId="7AECF909" w14:textId="77777777" w:rsidR="00345ACB" w:rsidRPr="00DB23BE" w:rsidRDefault="00345ACB">
      <w:pPr>
        <w:pStyle w:val="NormalIndented"/>
        <w:spacing w:before="0"/>
      </w:pPr>
      <w:r w:rsidRPr="00DB23BE">
        <w:t>add</w:t>
      </w:r>
    </w:p>
    <w:p w14:paraId="701ACEFE" w14:textId="77777777" w:rsidR="00345ACB" w:rsidRDefault="00345ACB">
      <w:pPr>
        <w:pStyle w:val="NormalIndented"/>
        <w:spacing w:before="0"/>
      </w:pPr>
      <w:r w:rsidRPr="00913441">
        <w:t>after</w:t>
      </w:r>
    </w:p>
    <w:p w14:paraId="4F83E8DF" w14:textId="77777777" w:rsidR="00345ACB" w:rsidRPr="00B6351E" w:rsidRDefault="00345ACB">
      <w:pPr>
        <w:pStyle w:val="NormalIndented"/>
        <w:spacing w:before="0"/>
      </w:pPr>
      <w:r w:rsidRPr="00B6351E">
        <w:t>aggregate</w:t>
      </w:r>
    </w:p>
    <w:p w14:paraId="1289A3EF" w14:textId="77777777" w:rsidR="00345ACB" w:rsidRPr="00913441" w:rsidRDefault="00345ACB">
      <w:pPr>
        <w:pStyle w:val="NormalIndented"/>
        <w:spacing w:before="0"/>
      </w:pPr>
      <w:r w:rsidRPr="00913441">
        <w:t>ago</w:t>
      </w:r>
    </w:p>
    <w:p w14:paraId="4562B109" w14:textId="77777777" w:rsidR="00345ACB" w:rsidRPr="00913441" w:rsidRDefault="00345ACB">
      <w:pPr>
        <w:pStyle w:val="NormalIndented"/>
        <w:spacing w:before="0"/>
      </w:pPr>
      <w:r w:rsidRPr="00913441">
        <w:t>alert</w:t>
      </w:r>
    </w:p>
    <w:p w14:paraId="762E7C5C" w14:textId="77777777" w:rsidR="00345ACB" w:rsidRPr="00913441" w:rsidRDefault="00345ACB">
      <w:pPr>
        <w:pStyle w:val="NormalIndented"/>
        <w:spacing w:before="0"/>
      </w:pPr>
      <w:r w:rsidRPr="00913441">
        <w:t>all</w:t>
      </w:r>
    </w:p>
    <w:p w14:paraId="7065CA4F" w14:textId="77777777" w:rsidR="00345ACB" w:rsidRPr="00913441" w:rsidRDefault="00345ACB">
      <w:pPr>
        <w:pStyle w:val="NormalIndented"/>
        <w:spacing w:before="0"/>
      </w:pPr>
      <w:r w:rsidRPr="00913441">
        <w:t>and</w:t>
      </w:r>
    </w:p>
    <w:p w14:paraId="0C0F2054" w14:textId="77777777" w:rsidR="00345ACB" w:rsidRDefault="00345ACB">
      <w:pPr>
        <w:pStyle w:val="NormalIndented"/>
        <w:spacing w:before="0"/>
      </w:pPr>
      <w:r w:rsidRPr="00913441">
        <w:t>any</w:t>
      </w:r>
    </w:p>
    <w:p w14:paraId="3B57F216" w14:textId="77777777" w:rsidR="00345ACB" w:rsidRPr="00B6351E" w:rsidRDefault="00345ACB">
      <w:pPr>
        <w:pStyle w:val="NormalIndented"/>
        <w:spacing w:before="0"/>
      </w:pPr>
      <w:r w:rsidRPr="00B6351E">
        <w:t>applicability</w:t>
      </w:r>
    </w:p>
    <w:p w14:paraId="37EEF8FB" w14:textId="77777777" w:rsidR="00345ACB" w:rsidRPr="00913441" w:rsidRDefault="00345ACB">
      <w:pPr>
        <w:pStyle w:val="NormalIndented"/>
        <w:spacing w:before="0"/>
      </w:pPr>
      <w:proofErr w:type="spellStart"/>
      <w:r w:rsidRPr="00913441">
        <w:t>arccos</w:t>
      </w:r>
      <w:proofErr w:type="spellEnd"/>
    </w:p>
    <w:p w14:paraId="65D2777E" w14:textId="77777777" w:rsidR="00345ACB" w:rsidRPr="00913441" w:rsidRDefault="00345ACB">
      <w:pPr>
        <w:pStyle w:val="NormalIndented"/>
        <w:spacing w:before="0"/>
      </w:pPr>
      <w:proofErr w:type="spellStart"/>
      <w:r w:rsidRPr="00913441">
        <w:t>arcsin</w:t>
      </w:r>
      <w:proofErr w:type="spellEnd"/>
    </w:p>
    <w:p w14:paraId="563F1375" w14:textId="77777777" w:rsidR="00345ACB" w:rsidRPr="00913441" w:rsidRDefault="00345ACB">
      <w:pPr>
        <w:pStyle w:val="NormalIndented"/>
        <w:spacing w:before="0"/>
      </w:pPr>
      <w:r w:rsidRPr="00913441">
        <w:t>arctan</w:t>
      </w:r>
    </w:p>
    <w:p w14:paraId="4CDA64EB" w14:textId="77777777" w:rsidR="00345ACB" w:rsidRPr="00913441" w:rsidRDefault="00345ACB">
      <w:pPr>
        <w:pStyle w:val="NormalIndented"/>
        <w:spacing w:before="0"/>
      </w:pPr>
      <w:proofErr w:type="spellStart"/>
      <w:r w:rsidRPr="00913441">
        <w:t>arden</w:t>
      </w:r>
      <w:proofErr w:type="spellEnd"/>
    </w:p>
    <w:p w14:paraId="715E570C" w14:textId="77777777" w:rsidR="00345ACB" w:rsidRDefault="00345ACB">
      <w:pPr>
        <w:pStyle w:val="NormalIndented"/>
        <w:spacing w:before="0"/>
      </w:pPr>
      <w:r w:rsidRPr="00913441">
        <w:t>are</w:t>
      </w:r>
    </w:p>
    <w:p w14:paraId="4B3E52BB" w14:textId="77777777" w:rsidR="00345ACB" w:rsidRPr="00DB23BE" w:rsidRDefault="00345ACB">
      <w:pPr>
        <w:pStyle w:val="NormalIndented"/>
        <w:spacing w:before="0"/>
      </w:pPr>
      <w:proofErr w:type="spellStart"/>
      <w:r w:rsidRPr="00DB23BE">
        <w:t>aretrue</w:t>
      </w:r>
      <w:proofErr w:type="spellEnd"/>
    </w:p>
    <w:p w14:paraId="30F8B503" w14:textId="77777777" w:rsidR="00345ACB" w:rsidRPr="00913441" w:rsidRDefault="00345ACB">
      <w:pPr>
        <w:pStyle w:val="NormalIndented"/>
        <w:spacing w:before="0"/>
      </w:pPr>
      <w:r w:rsidRPr="00913441">
        <w:t>argument</w:t>
      </w:r>
    </w:p>
    <w:p w14:paraId="50450F34" w14:textId="77777777" w:rsidR="00345ACB" w:rsidRPr="00913441" w:rsidRDefault="00345ACB">
      <w:pPr>
        <w:pStyle w:val="NormalIndented"/>
        <w:spacing w:before="0"/>
      </w:pPr>
      <w:r w:rsidRPr="00913441">
        <w:t>as</w:t>
      </w:r>
    </w:p>
    <w:p w14:paraId="046512F0" w14:textId="77777777" w:rsidR="00345ACB" w:rsidRPr="00913441" w:rsidRDefault="00345ACB">
      <w:pPr>
        <w:pStyle w:val="NormalIndented"/>
        <w:spacing w:before="0"/>
      </w:pPr>
      <w:r w:rsidRPr="00913441">
        <w:t>at</w:t>
      </w:r>
    </w:p>
    <w:p w14:paraId="34943AE2" w14:textId="77777777" w:rsidR="00345ACB" w:rsidRPr="00913441" w:rsidRDefault="00345ACB">
      <w:pPr>
        <w:pStyle w:val="NormalIndented"/>
        <w:spacing w:before="0"/>
      </w:pPr>
      <w:r w:rsidRPr="00913441">
        <w:t>attribute</w:t>
      </w:r>
    </w:p>
    <w:p w14:paraId="35A3C4B2" w14:textId="77777777" w:rsidR="00345ACB" w:rsidRPr="00913441" w:rsidRDefault="00345ACB">
      <w:pPr>
        <w:pStyle w:val="NormalIndented"/>
        <w:spacing w:before="0"/>
      </w:pPr>
      <w:r w:rsidRPr="00913441">
        <w:t>author</w:t>
      </w:r>
    </w:p>
    <w:p w14:paraId="66BDBD46" w14:textId="77777777" w:rsidR="00345ACB" w:rsidRPr="00913441" w:rsidRDefault="00345ACB">
      <w:pPr>
        <w:pStyle w:val="NormalIndented"/>
        <w:spacing w:before="0"/>
      </w:pPr>
      <w:r w:rsidRPr="00913441">
        <w:t>average</w:t>
      </w:r>
    </w:p>
    <w:p w14:paraId="181313C1" w14:textId="77777777" w:rsidR="00345ACB" w:rsidRPr="00913441" w:rsidRDefault="00345ACB">
      <w:pPr>
        <w:pStyle w:val="NormalIndented"/>
        <w:spacing w:before="0"/>
      </w:pPr>
      <w:r w:rsidRPr="00913441">
        <w:t>avg</w:t>
      </w:r>
    </w:p>
    <w:p w14:paraId="2EE9871D" w14:textId="77777777" w:rsidR="00345ACB" w:rsidRPr="00913441" w:rsidRDefault="00345ACB">
      <w:pPr>
        <w:pStyle w:val="NormalIndented"/>
        <w:spacing w:before="0"/>
      </w:pPr>
      <w:r w:rsidRPr="00913441">
        <w:t>be</w:t>
      </w:r>
    </w:p>
    <w:p w14:paraId="4FF13F9F" w14:textId="77777777" w:rsidR="00345ACB" w:rsidRPr="00913441" w:rsidRDefault="00345ACB">
      <w:pPr>
        <w:pStyle w:val="NormalIndented"/>
        <w:spacing w:before="0"/>
      </w:pPr>
      <w:r w:rsidRPr="00913441">
        <w:t>before</w:t>
      </w:r>
    </w:p>
    <w:p w14:paraId="752299AA" w14:textId="77777777" w:rsidR="00345ACB" w:rsidRDefault="00345ACB">
      <w:pPr>
        <w:pStyle w:val="NormalIndented"/>
        <w:spacing w:before="0"/>
      </w:pPr>
      <w:r w:rsidRPr="00913441">
        <w:t>Boolean</w:t>
      </w:r>
    </w:p>
    <w:p w14:paraId="4B6E05F8" w14:textId="77777777" w:rsidR="00345ACB" w:rsidRPr="00DB23BE" w:rsidRDefault="00345ACB">
      <w:pPr>
        <w:pStyle w:val="NormalIndented"/>
        <w:spacing w:before="0"/>
      </w:pPr>
      <w:proofErr w:type="spellStart"/>
      <w:r w:rsidRPr="00DB23BE">
        <w:t>breakloop</w:t>
      </w:r>
      <w:proofErr w:type="spellEnd"/>
    </w:p>
    <w:p w14:paraId="56E7D4A2" w14:textId="77777777" w:rsidR="00345ACB" w:rsidRPr="00913441" w:rsidRDefault="00345ACB">
      <w:pPr>
        <w:pStyle w:val="NormalIndented"/>
        <w:spacing w:before="0"/>
      </w:pPr>
      <w:r w:rsidRPr="00913441">
        <w:t>by</w:t>
      </w:r>
    </w:p>
    <w:p w14:paraId="16D52704" w14:textId="77777777" w:rsidR="00345ACB" w:rsidRDefault="00345ACB">
      <w:pPr>
        <w:pStyle w:val="NormalIndented"/>
        <w:spacing w:before="0"/>
      </w:pPr>
      <w:r w:rsidRPr="00913441">
        <w:t>call</w:t>
      </w:r>
    </w:p>
    <w:p w14:paraId="0A4687F8" w14:textId="77777777" w:rsidR="00345ACB" w:rsidRPr="00DB23BE" w:rsidRDefault="00345ACB">
      <w:pPr>
        <w:pStyle w:val="NormalIndented"/>
        <w:spacing w:before="0"/>
      </w:pPr>
      <w:r w:rsidRPr="00DB23BE">
        <w:t>case</w:t>
      </w:r>
    </w:p>
    <w:p w14:paraId="4EDADB75" w14:textId="77777777" w:rsidR="00345ACB" w:rsidRPr="00913441" w:rsidRDefault="00345ACB">
      <w:pPr>
        <w:pStyle w:val="NormalIndented"/>
        <w:spacing w:before="0"/>
      </w:pPr>
      <w:r w:rsidRPr="00913441">
        <w:t>ceiling</w:t>
      </w:r>
    </w:p>
    <w:p w14:paraId="3D21F158" w14:textId="77777777" w:rsidR="00345ACB" w:rsidRPr="00913441" w:rsidRDefault="00345ACB">
      <w:pPr>
        <w:pStyle w:val="NormalIndented"/>
        <w:spacing w:before="0"/>
      </w:pPr>
      <w:r w:rsidRPr="00913441">
        <w:t>characters</w:t>
      </w:r>
    </w:p>
    <w:p w14:paraId="5A348EA4" w14:textId="77777777" w:rsidR="00345ACB" w:rsidRPr="00913441" w:rsidRDefault="00345ACB">
      <w:pPr>
        <w:pStyle w:val="NormalIndented"/>
        <w:spacing w:before="0"/>
      </w:pPr>
      <w:r w:rsidRPr="00913441">
        <w:t>citations</w:t>
      </w:r>
    </w:p>
    <w:p w14:paraId="2D5102F8" w14:textId="77777777" w:rsidR="00345ACB" w:rsidRPr="00913441" w:rsidRDefault="00345ACB">
      <w:pPr>
        <w:pStyle w:val="NormalIndented"/>
        <w:spacing w:before="0"/>
      </w:pPr>
      <w:r w:rsidRPr="00913441">
        <w:t>conclude</w:t>
      </w:r>
    </w:p>
    <w:p w14:paraId="17EBB252" w14:textId="77777777" w:rsidR="00345ACB" w:rsidRPr="00913441" w:rsidRDefault="00345ACB">
      <w:pPr>
        <w:pStyle w:val="NormalIndented"/>
        <w:spacing w:before="0"/>
      </w:pPr>
      <w:r w:rsidRPr="00913441">
        <w:t>cos</w:t>
      </w:r>
    </w:p>
    <w:p w14:paraId="4824BF8B" w14:textId="77777777" w:rsidR="00345ACB" w:rsidRPr="00913441" w:rsidRDefault="00345ACB">
      <w:pPr>
        <w:pStyle w:val="NormalIndented"/>
        <w:spacing w:before="0"/>
      </w:pPr>
      <w:r w:rsidRPr="00913441">
        <w:t>cosine</w:t>
      </w:r>
    </w:p>
    <w:p w14:paraId="44D50379" w14:textId="77777777" w:rsidR="00345ACB" w:rsidRPr="00913441" w:rsidRDefault="00345ACB">
      <w:pPr>
        <w:pStyle w:val="NormalIndented"/>
        <w:spacing w:before="0"/>
      </w:pPr>
      <w:r w:rsidRPr="00913441">
        <w:t>count</w:t>
      </w:r>
    </w:p>
    <w:p w14:paraId="3AF319D7" w14:textId="77777777" w:rsidR="00345ACB" w:rsidRDefault="00345ACB">
      <w:pPr>
        <w:pStyle w:val="NormalIndented"/>
        <w:spacing w:before="0"/>
      </w:pPr>
      <w:r w:rsidRPr="00913441">
        <w:t>clone</w:t>
      </w:r>
    </w:p>
    <w:p w14:paraId="1B3321A1" w14:textId="77777777" w:rsidR="00345ACB" w:rsidRPr="00B6351E" w:rsidRDefault="00345ACB">
      <w:pPr>
        <w:pStyle w:val="NormalIndented"/>
        <w:spacing w:before="0"/>
      </w:pPr>
      <w:r w:rsidRPr="00B6351E">
        <w:t>crisp</w:t>
      </w:r>
    </w:p>
    <w:p w14:paraId="139DCCC5" w14:textId="77777777" w:rsidR="00345ACB" w:rsidRPr="00913441" w:rsidRDefault="00345ACB">
      <w:pPr>
        <w:pStyle w:val="NormalIndented"/>
        <w:spacing w:before="0"/>
      </w:pPr>
      <w:proofErr w:type="spellStart"/>
      <w:r w:rsidRPr="00913441">
        <w:t>currenttime</w:t>
      </w:r>
      <w:proofErr w:type="spellEnd"/>
    </w:p>
    <w:p w14:paraId="27C56CA5" w14:textId="77777777" w:rsidR="00345ACB" w:rsidRPr="00913441" w:rsidRDefault="00345ACB">
      <w:pPr>
        <w:pStyle w:val="NormalIndented"/>
        <w:spacing w:before="0"/>
      </w:pPr>
      <w:r w:rsidRPr="00913441">
        <w:t>data</w:t>
      </w:r>
    </w:p>
    <w:p w14:paraId="5BE5CFEE" w14:textId="77777777" w:rsidR="00345ACB" w:rsidRPr="00913441" w:rsidRDefault="00345ACB">
      <w:pPr>
        <w:pStyle w:val="NormalIndented"/>
        <w:spacing w:before="0"/>
      </w:pPr>
      <w:proofErr w:type="spellStart"/>
      <w:r w:rsidRPr="00913441">
        <w:t>data_driven</w:t>
      </w:r>
      <w:proofErr w:type="spellEnd"/>
    </w:p>
    <w:p w14:paraId="1A66BD12" w14:textId="77777777" w:rsidR="00345ACB" w:rsidRPr="00913441" w:rsidRDefault="00345ACB">
      <w:pPr>
        <w:pStyle w:val="NormalIndented"/>
        <w:spacing w:before="0"/>
      </w:pPr>
      <w:r w:rsidRPr="00913441">
        <w:t>data-driven</w:t>
      </w:r>
    </w:p>
    <w:p w14:paraId="72702CAF" w14:textId="77777777" w:rsidR="00345ACB" w:rsidRPr="00913441" w:rsidRDefault="00345ACB">
      <w:pPr>
        <w:pStyle w:val="NormalIndented"/>
        <w:spacing w:before="0"/>
      </w:pPr>
      <w:r w:rsidRPr="00913441">
        <w:t>date</w:t>
      </w:r>
    </w:p>
    <w:p w14:paraId="546F2AE9" w14:textId="77777777" w:rsidR="00345ACB" w:rsidRPr="00913441" w:rsidRDefault="00345ACB">
      <w:pPr>
        <w:pStyle w:val="NormalIndented"/>
        <w:spacing w:before="0"/>
      </w:pPr>
      <w:r w:rsidRPr="00913441">
        <w:t>day</w:t>
      </w:r>
    </w:p>
    <w:p w14:paraId="47CE17DE" w14:textId="77777777" w:rsidR="00345ACB" w:rsidRPr="00913441" w:rsidRDefault="00345ACB">
      <w:pPr>
        <w:pStyle w:val="NormalIndented"/>
        <w:spacing w:before="0"/>
      </w:pPr>
      <w:r w:rsidRPr="00913441">
        <w:t>days</w:t>
      </w:r>
    </w:p>
    <w:p w14:paraId="487676B7" w14:textId="77777777" w:rsidR="00345ACB" w:rsidRPr="00913441" w:rsidRDefault="00345ACB">
      <w:pPr>
        <w:pStyle w:val="NormalIndented"/>
        <w:spacing w:before="0"/>
      </w:pPr>
      <w:r w:rsidRPr="00913441">
        <w:t>decrease</w:t>
      </w:r>
    </w:p>
    <w:p w14:paraId="03B526DF" w14:textId="77777777" w:rsidR="00345ACB" w:rsidRDefault="00345ACB">
      <w:pPr>
        <w:pStyle w:val="NormalIndented"/>
        <w:spacing w:before="0"/>
      </w:pPr>
      <w:r w:rsidRPr="00913441">
        <w:t>default</w:t>
      </w:r>
    </w:p>
    <w:p w14:paraId="57A0EB10" w14:textId="77777777" w:rsidR="00345ACB" w:rsidRPr="00B6351E" w:rsidRDefault="00345ACB">
      <w:pPr>
        <w:pStyle w:val="NormalIndented"/>
        <w:spacing w:before="0"/>
      </w:pPr>
      <w:proofErr w:type="spellStart"/>
      <w:r w:rsidRPr="00B6351E">
        <w:t>defuzzified</w:t>
      </w:r>
      <w:proofErr w:type="spellEnd"/>
    </w:p>
    <w:p w14:paraId="5366AB8A" w14:textId="77777777" w:rsidR="00345ACB" w:rsidRPr="00913441" w:rsidRDefault="00345ACB">
      <w:pPr>
        <w:pStyle w:val="NormalIndented"/>
        <w:spacing w:before="0"/>
      </w:pPr>
      <w:r w:rsidRPr="00913441">
        <w:t>delay</w:t>
      </w:r>
    </w:p>
    <w:p w14:paraId="24CFA819" w14:textId="77777777" w:rsidR="00345ACB" w:rsidRPr="00913441" w:rsidRDefault="00345ACB">
      <w:pPr>
        <w:pStyle w:val="NormalIndented"/>
        <w:spacing w:before="0"/>
      </w:pPr>
      <w:r w:rsidRPr="00913441">
        <w:t>destination</w:t>
      </w:r>
    </w:p>
    <w:p w14:paraId="4D708E30" w14:textId="77777777" w:rsidR="00345ACB" w:rsidRPr="00913441" w:rsidRDefault="00345ACB">
      <w:pPr>
        <w:pStyle w:val="NormalIndented"/>
        <w:spacing w:before="0"/>
      </w:pPr>
      <w:r w:rsidRPr="00913441">
        <w:t>do</w:t>
      </w:r>
    </w:p>
    <w:p w14:paraId="720BAFBC" w14:textId="77777777" w:rsidR="00345ACB" w:rsidRPr="00913441" w:rsidRDefault="00345ACB">
      <w:pPr>
        <w:pStyle w:val="NormalIndented"/>
        <w:spacing w:before="0"/>
      </w:pPr>
      <w:r w:rsidRPr="00913441">
        <w:t>duration</w:t>
      </w:r>
    </w:p>
    <w:p w14:paraId="4561B981" w14:textId="77777777" w:rsidR="00345ACB" w:rsidRDefault="00345ACB">
      <w:pPr>
        <w:pStyle w:val="NormalIndented"/>
        <w:spacing w:before="0"/>
      </w:pPr>
      <w:r w:rsidRPr="00913441">
        <w:t>earliest</w:t>
      </w:r>
    </w:p>
    <w:p w14:paraId="51166D98" w14:textId="77777777" w:rsidR="00345ACB" w:rsidRPr="00DB23BE" w:rsidRDefault="00345ACB">
      <w:pPr>
        <w:pStyle w:val="NormalIndented"/>
        <w:spacing w:before="0"/>
      </w:pPr>
      <w:r w:rsidRPr="00DB23BE">
        <w:t>elements</w:t>
      </w:r>
    </w:p>
    <w:p w14:paraId="647730FD" w14:textId="77777777" w:rsidR="00345ACB" w:rsidRPr="00913441" w:rsidRDefault="00345ACB">
      <w:pPr>
        <w:pStyle w:val="NormalIndented"/>
        <w:spacing w:before="0"/>
      </w:pPr>
      <w:r w:rsidRPr="00913441">
        <w:t>else</w:t>
      </w:r>
    </w:p>
    <w:p w14:paraId="4B9F52C5" w14:textId="77777777" w:rsidR="00345ACB" w:rsidRPr="00913441" w:rsidRDefault="00345ACB">
      <w:pPr>
        <w:pStyle w:val="NormalIndented"/>
        <w:spacing w:before="0"/>
      </w:pPr>
      <w:r w:rsidRPr="00913441">
        <w:t>elseif</w:t>
      </w:r>
    </w:p>
    <w:p w14:paraId="3A3728E2" w14:textId="77777777" w:rsidR="00345ACB" w:rsidRPr="00913441" w:rsidRDefault="00345ACB">
      <w:pPr>
        <w:pStyle w:val="NormalIndented"/>
        <w:spacing w:before="0"/>
      </w:pPr>
      <w:proofErr w:type="spellStart"/>
      <w:r w:rsidRPr="00913441">
        <w:t>enddo</w:t>
      </w:r>
      <w:proofErr w:type="spellEnd"/>
    </w:p>
    <w:p w14:paraId="71282D5B" w14:textId="77777777" w:rsidR="00345ACB" w:rsidRDefault="00345ACB">
      <w:pPr>
        <w:pStyle w:val="NormalIndented"/>
        <w:spacing w:before="0"/>
      </w:pPr>
      <w:r w:rsidRPr="00913441">
        <w:t>endif</w:t>
      </w:r>
    </w:p>
    <w:p w14:paraId="2D60F24C" w14:textId="77777777" w:rsidR="00345ACB" w:rsidRPr="00B6351E" w:rsidRDefault="00345ACB">
      <w:pPr>
        <w:pStyle w:val="NormalIndented"/>
        <w:spacing w:before="0"/>
      </w:pPr>
      <w:proofErr w:type="spellStart"/>
      <w:r w:rsidRPr="00B6351E">
        <w:t>endswitch</w:t>
      </w:r>
      <w:proofErr w:type="spellEnd"/>
    </w:p>
    <w:p w14:paraId="7B3C195C" w14:textId="77777777" w:rsidR="00345ACB" w:rsidRPr="00913441" w:rsidRDefault="00345ACB">
      <w:pPr>
        <w:pStyle w:val="NormalIndented"/>
        <w:spacing w:before="0"/>
      </w:pPr>
      <w:r w:rsidRPr="00913441">
        <w:t>end</w:t>
      </w:r>
    </w:p>
    <w:p w14:paraId="4BA5D0C3" w14:textId="77777777" w:rsidR="00345ACB" w:rsidRPr="00913441" w:rsidRDefault="00345ACB">
      <w:pPr>
        <w:pStyle w:val="NormalIndented"/>
        <w:spacing w:before="0"/>
      </w:pPr>
      <w:r w:rsidRPr="00913441">
        <w:t>eq</w:t>
      </w:r>
    </w:p>
    <w:p w14:paraId="3346A9E0" w14:textId="77777777" w:rsidR="00345ACB" w:rsidRPr="00913441" w:rsidRDefault="00345ACB">
      <w:pPr>
        <w:pStyle w:val="NormalIndented"/>
        <w:spacing w:before="0"/>
      </w:pPr>
      <w:r w:rsidRPr="00913441">
        <w:t>equal</w:t>
      </w:r>
    </w:p>
    <w:p w14:paraId="38EFB278" w14:textId="77777777" w:rsidR="00345ACB" w:rsidRPr="00913441" w:rsidRDefault="00345ACB">
      <w:pPr>
        <w:pStyle w:val="NormalIndented"/>
        <w:spacing w:before="0"/>
      </w:pPr>
      <w:r w:rsidRPr="00913441">
        <w:t>event</w:t>
      </w:r>
    </w:p>
    <w:p w14:paraId="5E9E72FE" w14:textId="77777777" w:rsidR="00345ACB" w:rsidRPr="00913441" w:rsidRDefault="00345ACB">
      <w:pPr>
        <w:pStyle w:val="NormalIndented"/>
        <w:spacing w:before="0"/>
      </w:pPr>
      <w:proofErr w:type="spellStart"/>
      <w:r w:rsidRPr="00913441">
        <w:t>eventtime</w:t>
      </w:r>
      <w:proofErr w:type="spellEnd"/>
    </w:p>
    <w:p w14:paraId="7FAE6C76" w14:textId="77777777" w:rsidR="00345ACB" w:rsidRPr="00913441" w:rsidRDefault="00345ACB">
      <w:pPr>
        <w:pStyle w:val="NormalIndented"/>
        <w:spacing w:before="0"/>
      </w:pPr>
      <w:r w:rsidRPr="00913441">
        <w:t>every</w:t>
      </w:r>
    </w:p>
    <w:p w14:paraId="6183E42D" w14:textId="77777777" w:rsidR="00345ACB" w:rsidRPr="00913441" w:rsidRDefault="00345ACB">
      <w:pPr>
        <w:pStyle w:val="NormalIndented"/>
        <w:spacing w:before="0"/>
      </w:pPr>
      <w:r w:rsidRPr="00913441">
        <w:t>evoke</w:t>
      </w:r>
    </w:p>
    <w:p w14:paraId="1BD56F30" w14:textId="77777777" w:rsidR="00345ACB" w:rsidRPr="00913441" w:rsidRDefault="00345ACB">
      <w:pPr>
        <w:pStyle w:val="NormalIndented"/>
        <w:spacing w:before="0"/>
      </w:pPr>
      <w:r w:rsidRPr="00913441">
        <w:t>exist</w:t>
      </w:r>
    </w:p>
    <w:p w14:paraId="661739EF" w14:textId="77777777" w:rsidR="00345ACB" w:rsidRPr="00913441" w:rsidRDefault="00345ACB">
      <w:pPr>
        <w:pStyle w:val="NormalIndented"/>
        <w:spacing w:before="0"/>
      </w:pPr>
      <w:r w:rsidRPr="00913441">
        <w:t>exists</w:t>
      </w:r>
    </w:p>
    <w:p w14:paraId="24167A31" w14:textId="77777777" w:rsidR="00345ACB" w:rsidRPr="00913441" w:rsidRDefault="00345ACB">
      <w:pPr>
        <w:pStyle w:val="NormalIndented"/>
        <w:spacing w:before="0"/>
      </w:pPr>
      <w:r w:rsidRPr="00913441">
        <w:t>exp</w:t>
      </w:r>
    </w:p>
    <w:p w14:paraId="0D5A60A7" w14:textId="77777777" w:rsidR="00345ACB" w:rsidRPr="00913441" w:rsidRDefault="00345ACB">
      <w:pPr>
        <w:pStyle w:val="NormalIndented"/>
        <w:spacing w:before="0"/>
      </w:pPr>
      <w:r w:rsidRPr="00913441">
        <w:t>expired</w:t>
      </w:r>
    </w:p>
    <w:p w14:paraId="5F3A98A5" w14:textId="77777777" w:rsidR="00345ACB" w:rsidRPr="00913441" w:rsidRDefault="00345ACB">
      <w:pPr>
        <w:pStyle w:val="NormalIndented"/>
        <w:spacing w:before="0"/>
      </w:pPr>
      <w:r w:rsidRPr="00913441">
        <w:t>explanation</w:t>
      </w:r>
    </w:p>
    <w:p w14:paraId="65FED1B3" w14:textId="77777777" w:rsidR="00345ACB" w:rsidRPr="00913441" w:rsidRDefault="00345ACB">
      <w:pPr>
        <w:pStyle w:val="NormalIndented"/>
        <w:spacing w:before="0"/>
      </w:pPr>
      <w:r w:rsidRPr="00913441">
        <w:t>extract</w:t>
      </w:r>
    </w:p>
    <w:p w14:paraId="7BBF9F1C" w14:textId="77777777" w:rsidR="00345ACB" w:rsidRPr="00913441" w:rsidRDefault="00345ACB">
      <w:pPr>
        <w:pStyle w:val="NormalIndented"/>
        <w:spacing w:before="0"/>
      </w:pPr>
      <w:r w:rsidRPr="00913441">
        <w:t>false</w:t>
      </w:r>
    </w:p>
    <w:p w14:paraId="0147E246" w14:textId="77777777" w:rsidR="00345ACB" w:rsidRPr="00913441" w:rsidRDefault="00345ACB">
      <w:pPr>
        <w:pStyle w:val="NormalIndented"/>
        <w:spacing w:before="0"/>
      </w:pPr>
      <w:r w:rsidRPr="00913441">
        <w:t>filename</w:t>
      </w:r>
    </w:p>
    <w:p w14:paraId="3DC03687" w14:textId="77777777" w:rsidR="00345ACB" w:rsidRPr="00913441" w:rsidRDefault="00345ACB">
      <w:pPr>
        <w:pStyle w:val="NormalIndented"/>
        <w:spacing w:before="0"/>
      </w:pPr>
      <w:r w:rsidRPr="00913441">
        <w:t>find</w:t>
      </w:r>
    </w:p>
    <w:p w14:paraId="11F89B22" w14:textId="77777777" w:rsidR="00345ACB" w:rsidRPr="00913441" w:rsidRDefault="00345ACB">
      <w:pPr>
        <w:pStyle w:val="NormalIndented"/>
        <w:spacing w:before="0"/>
      </w:pPr>
      <w:r w:rsidRPr="00913441">
        <w:t>first</w:t>
      </w:r>
    </w:p>
    <w:p w14:paraId="09642E3D" w14:textId="77777777" w:rsidR="00345ACB" w:rsidRPr="00913441" w:rsidRDefault="00345ACB">
      <w:pPr>
        <w:pStyle w:val="NormalIndented"/>
        <w:spacing w:before="0"/>
      </w:pPr>
      <w:r w:rsidRPr="00913441">
        <w:t>floor</w:t>
      </w:r>
    </w:p>
    <w:p w14:paraId="634E8731" w14:textId="77777777" w:rsidR="00345ACB" w:rsidRPr="00913441" w:rsidRDefault="00345ACB">
      <w:pPr>
        <w:pStyle w:val="NormalIndented"/>
        <w:spacing w:before="0"/>
      </w:pPr>
      <w:r w:rsidRPr="00913441">
        <w:t>following</w:t>
      </w:r>
    </w:p>
    <w:p w14:paraId="56A54302" w14:textId="77777777" w:rsidR="00345ACB" w:rsidRPr="00913441" w:rsidRDefault="00345ACB">
      <w:pPr>
        <w:pStyle w:val="NormalIndented"/>
        <w:spacing w:before="0"/>
      </w:pPr>
      <w:r w:rsidRPr="00913441">
        <w:t>for</w:t>
      </w:r>
    </w:p>
    <w:p w14:paraId="1D088642" w14:textId="77777777" w:rsidR="00345ACB" w:rsidRPr="00913441" w:rsidRDefault="00345ACB">
      <w:pPr>
        <w:pStyle w:val="NormalIndented"/>
        <w:spacing w:before="0"/>
      </w:pPr>
      <w:r w:rsidRPr="00913441">
        <w:t>formatted</w:t>
      </w:r>
    </w:p>
    <w:p w14:paraId="6B136658" w14:textId="77777777" w:rsidR="00345ACB" w:rsidRPr="00913441" w:rsidRDefault="00345ACB">
      <w:pPr>
        <w:pStyle w:val="NormalIndented"/>
        <w:spacing w:before="0"/>
      </w:pPr>
      <w:proofErr w:type="spellStart"/>
      <w:r w:rsidRPr="00913441">
        <w:t>friday</w:t>
      </w:r>
      <w:proofErr w:type="spellEnd"/>
    </w:p>
    <w:p w14:paraId="624A2C09" w14:textId="77777777" w:rsidR="00345ACB" w:rsidRDefault="00345ACB">
      <w:pPr>
        <w:pStyle w:val="NormalIndented"/>
        <w:spacing w:before="0"/>
      </w:pPr>
      <w:r w:rsidRPr="00913441">
        <w:t>from</w:t>
      </w:r>
    </w:p>
    <w:p w14:paraId="52884F07" w14:textId="77777777" w:rsidR="00345ACB" w:rsidRPr="00B6351E" w:rsidRDefault="00345ACB">
      <w:pPr>
        <w:pStyle w:val="NormalIndented"/>
        <w:spacing w:before="0"/>
      </w:pPr>
      <w:r w:rsidRPr="00B6351E">
        <w:t>fuzzified</w:t>
      </w:r>
    </w:p>
    <w:p w14:paraId="524C9FC0" w14:textId="77777777" w:rsidR="00345ACB" w:rsidRPr="00B6351E" w:rsidRDefault="00345ACB">
      <w:pPr>
        <w:pStyle w:val="NormalIndented"/>
        <w:spacing w:before="0"/>
      </w:pPr>
      <w:r w:rsidRPr="00B6351E">
        <w:t>fuzzy</w:t>
      </w:r>
    </w:p>
    <w:p w14:paraId="60996B47" w14:textId="77777777" w:rsidR="00345ACB" w:rsidRPr="00913441" w:rsidRDefault="00345ACB">
      <w:pPr>
        <w:pStyle w:val="NormalIndented"/>
        <w:spacing w:before="0"/>
      </w:pPr>
      <w:proofErr w:type="spellStart"/>
      <w:r w:rsidRPr="00913441">
        <w:t>ge</w:t>
      </w:r>
      <w:proofErr w:type="spellEnd"/>
    </w:p>
    <w:p w14:paraId="78B57D86" w14:textId="77777777" w:rsidR="00345ACB" w:rsidRPr="00913441" w:rsidRDefault="00345ACB">
      <w:pPr>
        <w:pStyle w:val="NormalIndented"/>
        <w:spacing w:before="0"/>
      </w:pPr>
      <w:r w:rsidRPr="00913441">
        <w:t>greater</w:t>
      </w:r>
    </w:p>
    <w:p w14:paraId="659D6BBF" w14:textId="77777777" w:rsidR="00345ACB" w:rsidRPr="00913441" w:rsidRDefault="00345ACB">
      <w:pPr>
        <w:pStyle w:val="NormalIndented"/>
        <w:spacing w:before="0"/>
      </w:pPr>
      <w:proofErr w:type="spellStart"/>
      <w:r w:rsidRPr="00913441">
        <w:t>gt</w:t>
      </w:r>
      <w:proofErr w:type="spellEnd"/>
    </w:p>
    <w:p w14:paraId="633B7825" w14:textId="77777777" w:rsidR="00345ACB" w:rsidRPr="00913441" w:rsidRDefault="00345ACB">
      <w:pPr>
        <w:pStyle w:val="NormalIndented"/>
        <w:spacing w:before="0"/>
      </w:pPr>
      <w:r w:rsidRPr="00913441">
        <w:t>hour</w:t>
      </w:r>
    </w:p>
    <w:p w14:paraId="7B7D03A5" w14:textId="77777777" w:rsidR="00345ACB" w:rsidRPr="00913441" w:rsidRDefault="00345ACB">
      <w:pPr>
        <w:pStyle w:val="NormalIndented"/>
        <w:spacing w:before="0"/>
      </w:pPr>
      <w:r w:rsidRPr="00913441">
        <w:t>hours</w:t>
      </w:r>
    </w:p>
    <w:p w14:paraId="0601D9D7" w14:textId="77777777" w:rsidR="00345ACB" w:rsidRPr="00913441" w:rsidRDefault="00345ACB">
      <w:pPr>
        <w:pStyle w:val="NormalIndented"/>
        <w:spacing w:before="0"/>
      </w:pPr>
      <w:r w:rsidRPr="00913441">
        <w:t>if</w:t>
      </w:r>
    </w:p>
    <w:p w14:paraId="100EBB31" w14:textId="77777777" w:rsidR="00345ACB" w:rsidRPr="00913441" w:rsidRDefault="00345ACB">
      <w:pPr>
        <w:pStyle w:val="NormalIndented"/>
        <w:spacing w:before="0"/>
      </w:pPr>
      <w:r w:rsidRPr="00913441">
        <w:t>in</w:t>
      </w:r>
    </w:p>
    <w:p w14:paraId="202FEF1D" w14:textId="77777777" w:rsidR="00345ACB" w:rsidRPr="00913441" w:rsidRDefault="00345ACB">
      <w:pPr>
        <w:pStyle w:val="NormalIndented"/>
        <w:spacing w:before="0"/>
      </w:pPr>
      <w:r w:rsidRPr="00913441">
        <w:t>include</w:t>
      </w:r>
    </w:p>
    <w:p w14:paraId="69F4FABB" w14:textId="77777777" w:rsidR="00345ACB" w:rsidRPr="00913441" w:rsidRDefault="00345ACB">
      <w:pPr>
        <w:pStyle w:val="NormalIndented"/>
        <w:spacing w:before="0"/>
      </w:pPr>
      <w:r w:rsidRPr="00913441">
        <w:t>increase</w:t>
      </w:r>
    </w:p>
    <w:p w14:paraId="7643D7E8" w14:textId="77777777" w:rsidR="00345ACB" w:rsidRPr="00913441" w:rsidRDefault="00345ACB">
      <w:pPr>
        <w:pStyle w:val="NormalIndented"/>
        <w:spacing w:before="0"/>
      </w:pPr>
      <w:r w:rsidRPr="00913441">
        <w:t>index</w:t>
      </w:r>
    </w:p>
    <w:p w14:paraId="23BEE8C7" w14:textId="77777777" w:rsidR="00345ACB" w:rsidRPr="00913441" w:rsidRDefault="00345ACB">
      <w:pPr>
        <w:pStyle w:val="NormalIndented"/>
        <w:spacing w:before="0"/>
      </w:pPr>
      <w:r w:rsidRPr="00913441">
        <w:t>institution</w:t>
      </w:r>
    </w:p>
    <w:p w14:paraId="6DF4D9C1" w14:textId="77777777" w:rsidR="00345ACB" w:rsidRPr="00913441" w:rsidRDefault="00345ACB">
      <w:pPr>
        <w:pStyle w:val="NormalIndented"/>
        <w:spacing w:before="0"/>
      </w:pPr>
      <w:r w:rsidRPr="00913441">
        <w:t>int</w:t>
      </w:r>
    </w:p>
    <w:p w14:paraId="6552BB8B" w14:textId="77777777" w:rsidR="00345ACB" w:rsidRPr="00913441" w:rsidRDefault="00345ACB">
      <w:pPr>
        <w:pStyle w:val="NormalIndented"/>
        <w:spacing w:before="0"/>
      </w:pPr>
      <w:r w:rsidRPr="00913441">
        <w:t>interface</w:t>
      </w:r>
    </w:p>
    <w:p w14:paraId="31F1BC35" w14:textId="77777777" w:rsidR="00345ACB" w:rsidRPr="00913441" w:rsidRDefault="00345ACB">
      <w:pPr>
        <w:pStyle w:val="NormalIndented"/>
        <w:spacing w:before="0"/>
      </w:pPr>
      <w:r w:rsidRPr="00913441">
        <w:t>interval</w:t>
      </w:r>
    </w:p>
    <w:p w14:paraId="21CE08A2" w14:textId="77777777" w:rsidR="00345ACB" w:rsidRDefault="00345ACB">
      <w:pPr>
        <w:pStyle w:val="NormalIndented"/>
        <w:spacing w:before="0"/>
      </w:pPr>
      <w:r w:rsidRPr="00913441">
        <w:t>is</w:t>
      </w:r>
    </w:p>
    <w:p w14:paraId="782DFE59" w14:textId="77777777" w:rsidR="00345ACB" w:rsidRPr="00DB23BE" w:rsidRDefault="00345ACB">
      <w:pPr>
        <w:pStyle w:val="NormalIndented"/>
        <w:spacing w:before="0"/>
      </w:pPr>
      <w:proofErr w:type="spellStart"/>
      <w:r w:rsidRPr="00DB23BE">
        <w:t>istrue</w:t>
      </w:r>
      <w:proofErr w:type="spellEnd"/>
    </w:p>
    <w:p w14:paraId="178391D3" w14:textId="77777777" w:rsidR="00345ACB" w:rsidRPr="00913441" w:rsidRDefault="00345ACB">
      <w:pPr>
        <w:pStyle w:val="NormalIndented"/>
        <w:spacing w:before="0"/>
      </w:pPr>
      <w:r w:rsidRPr="00913441">
        <w:t>it</w:t>
      </w:r>
    </w:p>
    <w:p w14:paraId="2D7DF7F0" w14:textId="77777777" w:rsidR="00345ACB" w:rsidRPr="00913441" w:rsidRDefault="00345ACB">
      <w:pPr>
        <w:pStyle w:val="NormalIndented"/>
        <w:spacing w:before="0"/>
      </w:pPr>
      <w:r w:rsidRPr="00913441">
        <w:t>keywords</w:t>
      </w:r>
    </w:p>
    <w:p w14:paraId="549D7313" w14:textId="77777777" w:rsidR="00345ACB" w:rsidRPr="00913441" w:rsidRDefault="00345ACB">
      <w:pPr>
        <w:pStyle w:val="NormalIndented"/>
        <w:spacing w:before="0"/>
      </w:pPr>
      <w:r w:rsidRPr="00913441">
        <w:t>knowledge</w:t>
      </w:r>
    </w:p>
    <w:p w14:paraId="37548548" w14:textId="77777777" w:rsidR="00345ACB" w:rsidRPr="00913441" w:rsidRDefault="00345ACB">
      <w:pPr>
        <w:pStyle w:val="NormalIndented"/>
        <w:spacing w:before="0"/>
      </w:pPr>
      <w:r w:rsidRPr="00913441">
        <w:t>language</w:t>
      </w:r>
    </w:p>
    <w:p w14:paraId="4089EBC8" w14:textId="77777777" w:rsidR="00345ACB" w:rsidRPr="00913441" w:rsidRDefault="00345ACB">
      <w:pPr>
        <w:pStyle w:val="NormalIndented"/>
        <w:spacing w:before="0"/>
      </w:pPr>
      <w:r w:rsidRPr="00913441">
        <w:t>last</w:t>
      </w:r>
    </w:p>
    <w:p w14:paraId="06271C38" w14:textId="77777777" w:rsidR="00345ACB" w:rsidRPr="00913441" w:rsidRDefault="00345ACB">
      <w:pPr>
        <w:pStyle w:val="NormalIndented"/>
        <w:spacing w:before="0"/>
      </w:pPr>
      <w:r w:rsidRPr="00913441">
        <w:t>latest</w:t>
      </w:r>
    </w:p>
    <w:p w14:paraId="25724B8A" w14:textId="77777777" w:rsidR="00345ACB" w:rsidRDefault="00345ACB">
      <w:pPr>
        <w:pStyle w:val="NormalIndented"/>
        <w:spacing w:before="0"/>
      </w:pPr>
      <w:r w:rsidRPr="00913441">
        <w:t>le</w:t>
      </w:r>
    </w:p>
    <w:p w14:paraId="2CC8B3A4" w14:textId="77777777" w:rsidR="00345ACB" w:rsidRPr="00DB23BE" w:rsidRDefault="00345ACB">
      <w:pPr>
        <w:pStyle w:val="NormalIndented"/>
        <w:spacing w:before="0"/>
      </w:pPr>
      <w:r w:rsidRPr="00DB23BE">
        <w:t>least</w:t>
      </w:r>
    </w:p>
    <w:p w14:paraId="2AA0717F" w14:textId="77777777" w:rsidR="00345ACB" w:rsidRPr="00913441" w:rsidRDefault="00345ACB">
      <w:pPr>
        <w:pStyle w:val="NormalIndented"/>
        <w:spacing w:before="0"/>
      </w:pPr>
      <w:r w:rsidRPr="00913441">
        <w:t>left</w:t>
      </w:r>
    </w:p>
    <w:p w14:paraId="682EE396" w14:textId="77777777" w:rsidR="00345ACB" w:rsidRPr="00913441" w:rsidRDefault="00345ACB">
      <w:pPr>
        <w:pStyle w:val="NormalIndented"/>
        <w:spacing w:before="0"/>
      </w:pPr>
      <w:r w:rsidRPr="00913441">
        <w:t>length</w:t>
      </w:r>
    </w:p>
    <w:p w14:paraId="69DDD226" w14:textId="77777777" w:rsidR="00345ACB" w:rsidRPr="00913441" w:rsidRDefault="00345ACB">
      <w:pPr>
        <w:pStyle w:val="NormalIndented"/>
        <w:spacing w:before="0"/>
      </w:pPr>
      <w:r w:rsidRPr="00913441">
        <w:t>less</w:t>
      </w:r>
    </w:p>
    <w:p w14:paraId="7DD3E1C7" w14:textId="77777777" w:rsidR="00345ACB" w:rsidRPr="00913441" w:rsidRDefault="00345ACB">
      <w:pPr>
        <w:pStyle w:val="NormalIndented"/>
        <w:spacing w:before="0"/>
      </w:pPr>
      <w:r w:rsidRPr="00913441">
        <w:t>let</w:t>
      </w:r>
    </w:p>
    <w:p w14:paraId="448997AA" w14:textId="77777777" w:rsidR="00345ACB" w:rsidRDefault="00345ACB">
      <w:pPr>
        <w:pStyle w:val="NormalIndented"/>
        <w:spacing w:before="0"/>
      </w:pPr>
      <w:r w:rsidRPr="00913441">
        <w:t>library</w:t>
      </w:r>
    </w:p>
    <w:p w14:paraId="6D8C1EB6" w14:textId="77777777" w:rsidR="00345ACB" w:rsidRPr="00B6351E" w:rsidRDefault="00345ACB">
      <w:pPr>
        <w:pStyle w:val="NormalIndented"/>
        <w:spacing w:before="0"/>
      </w:pPr>
      <w:r w:rsidRPr="00B6351E">
        <w:t>linguistic</w:t>
      </w:r>
    </w:p>
    <w:p w14:paraId="338310AC" w14:textId="77777777" w:rsidR="00345ACB" w:rsidRPr="00913441" w:rsidRDefault="00345ACB">
      <w:pPr>
        <w:pStyle w:val="NormalIndented"/>
        <w:spacing w:before="0"/>
      </w:pPr>
      <w:r w:rsidRPr="00913441">
        <w:t>links</w:t>
      </w:r>
    </w:p>
    <w:p w14:paraId="46236755" w14:textId="77777777" w:rsidR="00345ACB" w:rsidRPr="00913441" w:rsidRDefault="00345ACB">
      <w:pPr>
        <w:pStyle w:val="NormalIndented"/>
        <w:spacing w:before="0"/>
      </w:pPr>
      <w:r w:rsidRPr="00913441">
        <w:t>list</w:t>
      </w:r>
    </w:p>
    <w:p w14:paraId="57400158" w14:textId="77777777" w:rsidR="00345ACB" w:rsidRPr="00913441" w:rsidRDefault="00345ACB">
      <w:pPr>
        <w:pStyle w:val="NormalIndented"/>
        <w:spacing w:before="0"/>
      </w:pPr>
      <w:r w:rsidRPr="00913441">
        <w:t>localized</w:t>
      </w:r>
    </w:p>
    <w:p w14:paraId="4D806229" w14:textId="77777777" w:rsidR="00345ACB" w:rsidRPr="00913441" w:rsidRDefault="00345ACB">
      <w:pPr>
        <w:pStyle w:val="NormalIndented"/>
        <w:spacing w:before="0"/>
      </w:pPr>
      <w:r w:rsidRPr="00913441">
        <w:t>log</w:t>
      </w:r>
    </w:p>
    <w:p w14:paraId="5142ACE3" w14:textId="77777777" w:rsidR="00345ACB" w:rsidRPr="00913441" w:rsidRDefault="00345ACB">
      <w:pPr>
        <w:pStyle w:val="NormalIndented"/>
        <w:spacing w:before="0"/>
      </w:pPr>
      <w:proofErr w:type="spellStart"/>
      <w:r w:rsidRPr="00913441">
        <w:t>log10</w:t>
      </w:r>
      <w:proofErr w:type="spellEnd"/>
    </w:p>
    <w:p w14:paraId="05EF732F" w14:textId="77777777" w:rsidR="00345ACB" w:rsidRPr="00913441" w:rsidRDefault="00345ACB">
      <w:pPr>
        <w:pStyle w:val="NormalIndented"/>
        <w:spacing w:before="0"/>
      </w:pPr>
      <w:r w:rsidRPr="00913441">
        <w:t>logic</w:t>
      </w:r>
    </w:p>
    <w:p w14:paraId="4E228912" w14:textId="77777777" w:rsidR="00345ACB" w:rsidRPr="00913441" w:rsidRDefault="00345ACB">
      <w:pPr>
        <w:pStyle w:val="NormalIndented"/>
        <w:spacing w:before="0"/>
      </w:pPr>
      <w:r w:rsidRPr="00913441">
        <w:t>lowercase</w:t>
      </w:r>
    </w:p>
    <w:p w14:paraId="1DF15DD2" w14:textId="77777777" w:rsidR="00345ACB" w:rsidRPr="00913441" w:rsidRDefault="00345ACB">
      <w:pPr>
        <w:pStyle w:val="NormalIndented"/>
        <w:spacing w:before="0"/>
      </w:pPr>
      <w:proofErr w:type="spellStart"/>
      <w:r w:rsidRPr="00913441">
        <w:t>lt</w:t>
      </w:r>
      <w:proofErr w:type="spellEnd"/>
    </w:p>
    <w:p w14:paraId="4FA8F271" w14:textId="77777777" w:rsidR="00345ACB" w:rsidRPr="00913441" w:rsidRDefault="00345ACB">
      <w:pPr>
        <w:pStyle w:val="NormalIndented"/>
        <w:spacing w:before="0"/>
      </w:pPr>
      <w:r w:rsidRPr="00913441">
        <w:t>maintenance</w:t>
      </w:r>
    </w:p>
    <w:p w14:paraId="1F69B8E3" w14:textId="77777777" w:rsidR="00345ACB" w:rsidRPr="00913441" w:rsidRDefault="00345ACB">
      <w:pPr>
        <w:pStyle w:val="NormalIndented"/>
        <w:spacing w:before="0"/>
      </w:pPr>
      <w:r w:rsidRPr="00913441">
        <w:t>matches</w:t>
      </w:r>
    </w:p>
    <w:p w14:paraId="35E69C28" w14:textId="77777777" w:rsidR="00345ACB" w:rsidRPr="00E5056B" w:rsidRDefault="00345ACB">
      <w:pPr>
        <w:pStyle w:val="NormalIndented"/>
        <w:spacing w:before="0"/>
      </w:pPr>
      <w:r w:rsidRPr="00E5056B">
        <w:t>max</w:t>
      </w:r>
    </w:p>
    <w:p w14:paraId="6B016D24" w14:textId="77777777" w:rsidR="00345ACB" w:rsidRPr="00C56F73" w:rsidRDefault="00345ACB">
      <w:pPr>
        <w:pStyle w:val="NormalIndented"/>
        <w:spacing w:before="0"/>
        <w:rPr>
          <w:lang w:val="en-GB"/>
        </w:rPr>
      </w:pPr>
      <w:r w:rsidRPr="00C56F73">
        <w:rPr>
          <w:lang w:val="en-GB"/>
        </w:rPr>
        <w:t>maximum</w:t>
      </w:r>
    </w:p>
    <w:p w14:paraId="30C4EA47" w14:textId="77777777" w:rsidR="00345ACB" w:rsidRPr="00C56F73" w:rsidRDefault="00345ACB">
      <w:pPr>
        <w:pStyle w:val="NormalIndented"/>
        <w:spacing w:before="0"/>
        <w:rPr>
          <w:lang w:val="en-GB"/>
        </w:rPr>
      </w:pPr>
      <w:r w:rsidRPr="00C56F73">
        <w:rPr>
          <w:lang w:val="en-GB"/>
        </w:rPr>
        <w:t>median</w:t>
      </w:r>
    </w:p>
    <w:p w14:paraId="0D5C645D" w14:textId="77777777" w:rsidR="00345ACB" w:rsidRPr="00C56F73" w:rsidRDefault="00345ACB">
      <w:pPr>
        <w:pStyle w:val="NormalIndented"/>
        <w:spacing w:before="0"/>
        <w:rPr>
          <w:lang w:val="en-GB"/>
        </w:rPr>
      </w:pPr>
      <w:r w:rsidRPr="00C56F73">
        <w:rPr>
          <w:lang w:val="en-GB"/>
        </w:rPr>
        <w:t>merge</w:t>
      </w:r>
    </w:p>
    <w:p w14:paraId="2C82EA99" w14:textId="77777777" w:rsidR="00345ACB" w:rsidRPr="00083D75" w:rsidRDefault="00345ACB">
      <w:pPr>
        <w:pStyle w:val="NormalIndented"/>
        <w:spacing w:before="0"/>
        <w:rPr>
          <w:lang w:val="de-DE"/>
        </w:rPr>
      </w:pPr>
      <w:proofErr w:type="spellStart"/>
      <w:r w:rsidRPr="00083D75">
        <w:rPr>
          <w:lang w:val="de-DE"/>
        </w:rPr>
        <w:t>message</w:t>
      </w:r>
      <w:proofErr w:type="spellEnd"/>
    </w:p>
    <w:p w14:paraId="356ECCDE" w14:textId="77777777" w:rsidR="00345ACB" w:rsidRPr="00083D75" w:rsidRDefault="00345ACB">
      <w:pPr>
        <w:pStyle w:val="NormalIndented"/>
        <w:spacing w:before="0"/>
        <w:rPr>
          <w:lang w:val="de-DE"/>
        </w:rPr>
      </w:pPr>
      <w:r w:rsidRPr="00083D75">
        <w:rPr>
          <w:lang w:val="de-DE"/>
        </w:rPr>
        <w:t>min</w:t>
      </w:r>
    </w:p>
    <w:p w14:paraId="76B63FF4" w14:textId="77777777" w:rsidR="00345ACB" w:rsidRPr="00083D75" w:rsidRDefault="00345ACB">
      <w:pPr>
        <w:pStyle w:val="NormalIndented"/>
        <w:spacing w:before="0"/>
        <w:rPr>
          <w:lang w:val="de-DE"/>
        </w:rPr>
      </w:pPr>
      <w:proofErr w:type="spellStart"/>
      <w:r w:rsidRPr="00083D75">
        <w:rPr>
          <w:lang w:val="de-DE"/>
        </w:rPr>
        <w:t>minimum</w:t>
      </w:r>
      <w:proofErr w:type="spellEnd"/>
    </w:p>
    <w:p w14:paraId="48C075A4" w14:textId="77777777" w:rsidR="00345ACB" w:rsidRPr="00083D75" w:rsidRDefault="00345ACB">
      <w:pPr>
        <w:pStyle w:val="NormalIndented"/>
        <w:spacing w:before="0"/>
        <w:rPr>
          <w:lang w:val="de-DE"/>
        </w:rPr>
      </w:pPr>
      <w:proofErr w:type="spellStart"/>
      <w:r w:rsidRPr="00083D75">
        <w:rPr>
          <w:lang w:val="de-DE"/>
        </w:rPr>
        <w:t>minute</w:t>
      </w:r>
      <w:proofErr w:type="spellEnd"/>
    </w:p>
    <w:p w14:paraId="1A6DF41D" w14:textId="77777777" w:rsidR="00345ACB" w:rsidRPr="00C56F73" w:rsidRDefault="00345ACB">
      <w:pPr>
        <w:pStyle w:val="NormalIndented"/>
        <w:spacing w:before="0"/>
        <w:rPr>
          <w:lang w:val="de-DE"/>
        </w:rPr>
      </w:pPr>
      <w:proofErr w:type="spellStart"/>
      <w:r w:rsidRPr="00C56F73">
        <w:rPr>
          <w:lang w:val="de-DE"/>
        </w:rPr>
        <w:t>minutes</w:t>
      </w:r>
      <w:proofErr w:type="spellEnd"/>
    </w:p>
    <w:p w14:paraId="073AC6B8" w14:textId="77777777" w:rsidR="00345ACB" w:rsidRPr="00C56F73" w:rsidRDefault="00345ACB">
      <w:pPr>
        <w:pStyle w:val="NormalIndented"/>
        <w:spacing w:before="0"/>
        <w:rPr>
          <w:lang w:val="de-DE"/>
        </w:rPr>
      </w:pPr>
      <w:proofErr w:type="spellStart"/>
      <w:r w:rsidRPr="00C56F73">
        <w:rPr>
          <w:lang w:val="de-DE"/>
        </w:rPr>
        <w:t>mlm</w:t>
      </w:r>
      <w:proofErr w:type="spellEnd"/>
    </w:p>
    <w:p w14:paraId="74E62D93" w14:textId="77777777" w:rsidR="00345ACB" w:rsidRPr="00913441" w:rsidRDefault="00345ACB">
      <w:pPr>
        <w:pStyle w:val="NormalIndented"/>
        <w:spacing w:before="0"/>
      </w:pPr>
      <w:proofErr w:type="spellStart"/>
      <w:r w:rsidRPr="00913441">
        <w:lastRenderedPageBreak/>
        <w:t>mlmname</w:t>
      </w:r>
      <w:proofErr w:type="spellEnd"/>
    </w:p>
    <w:p w14:paraId="3D6F4B1A" w14:textId="77777777" w:rsidR="00345ACB" w:rsidRPr="00913441" w:rsidRDefault="00345ACB">
      <w:pPr>
        <w:pStyle w:val="NormalIndented"/>
        <w:spacing w:before="0"/>
      </w:pPr>
      <w:proofErr w:type="spellStart"/>
      <w:r w:rsidRPr="00913441">
        <w:t>mlm_self</w:t>
      </w:r>
      <w:proofErr w:type="spellEnd"/>
    </w:p>
    <w:p w14:paraId="71A0F118" w14:textId="77777777" w:rsidR="00345ACB" w:rsidRDefault="00345ACB">
      <w:pPr>
        <w:pStyle w:val="NormalIndented"/>
        <w:spacing w:before="0"/>
      </w:pPr>
      <w:r w:rsidRPr="00913441">
        <w:t>month</w:t>
      </w:r>
    </w:p>
    <w:p w14:paraId="464E1EF4" w14:textId="77777777" w:rsidR="00345ACB" w:rsidRPr="00913441" w:rsidRDefault="00345ACB">
      <w:pPr>
        <w:pStyle w:val="NormalIndented"/>
        <w:spacing w:before="0"/>
      </w:pPr>
      <w:proofErr w:type="spellStart"/>
      <w:r w:rsidRPr="00913441">
        <w:t>monday</w:t>
      </w:r>
      <w:proofErr w:type="spellEnd"/>
    </w:p>
    <w:p w14:paraId="3E064C95" w14:textId="77777777" w:rsidR="00345ACB" w:rsidRDefault="00345ACB">
      <w:pPr>
        <w:pStyle w:val="NormalIndented"/>
        <w:spacing w:before="0"/>
      </w:pPr>
      <w:r w:rsidRPr="00913441">
        <w:t>months</w:t>
      </w:r>
    </w:p>
    <w:p w14:paraId="12B4D715" w14:textId="77777777" w:rsidR="00345ACB" w:rsidRPr="00DB23BE" w:rsidRDefault="00345ACB">
      <w:pPr>
        <w:pStyle w:val="NormalIndented"/>
        <w:spacing w:before="0"/>
      </w:pPr>
      <w:r w:rsidRPr="00DB23BE">
        <w:t>most</w:t>
      </w:r>
    </w:p>
    <w:p w14:paraId="3EAC0A22" w14:textId="77777777" w:rsidR="00345ACB" w:rsidRPr="00913441" w:rsidRDefault="00345ACB">
      <w:pPr>
        <w:pStyle w:val="NormalIndented"/>
        <w:spacing w:before="0"/>
      </w:pPr>
      <w:r w:rsidRPr="00913441">
        <w:t>names</w:t>
      </w:r>
    </w:p>
    <w:p w14:paraId="690D9B75" w14:textId="77777777" w:rsidR="00345ACB" w:rsidRPr="00913441" w:rsidRDefault="00345ACB">
      <w:pPr>
        <w:pStyle w:val="NormalIndented"/>
        <w:spacing w:before="0"/>
      </w:pPr>
      <w:r w:rsidRPr="00913441">
        <w:t>ne</w:t>
      </w:r>
    </w:p>
    <w:p w14:paraId="4A11C0ED" w14:textId="77777777" w:rsidR="00345ACB" w:rsidRPr="00913441" w:rsidRDefault="00345ACB">
      <w:pPr>
        <w:pStyle w:val="NormalIndented"/>
        <w:spacing w:before="0"/>
      </w:pPr>
      <w:r w:rsidRPr="00913441">
        <w:t>nearest</w:t>
      </w:r>
    </w:p>
    <w:p w14:paraId="262333BE" w14:textId="77777777" w:rsidR="00345ACB" w:rsidRPr="00913441" w:rsidRDefault="00345ACB">
      <w:pPr>
        <w:pStyle w:val="NormalIndented"/>
        <w:spacing w:before="0"/>
      </w:pPr>
      <w:r w:rsidRPr="00913441">
        <w:t>new</w:t>
      </w:r>
    </w:p>
    <w:p w14:paraId="2F84CC3A" w14:textId="77777777" w:rsidR="00345ACB" w:rsidRPr="00913441" w:rsidRDefault="00345ACB">
      <w:pPr>
        <w:pStyle w:val="NormalIndented"/>
        <w:spacing w:before="0"/>
      </w:pPr>
      <w:r w:rsidRPr="00913441">
        <w:t>no</w:t>
      </w:r>
    </w:p>
    <w:p w14:paraId="149B9C7F" w14:textId="77777777" w:rsidR="00345ACB" w:rsidRPr="00913441" w:rsidRDefault="00345ACB">
      <w:pPr>
        <w:pStyle w:val="NormalIndented"/>
        <w:spacing w:before="0"/>
      </w:pPr>
      <w:r w:rsidRPr="00913441">
        <w:t>not</w:t>
      </w:r>
    </w:p>
    <w:p w14:paraId="30CF7C4B" w14:textId="77777777" w:rsidR="00345ACB" w:rsidRPr="00913441" w:rsidRDefault="00345ACB">
      <w:pPr>
        <w:pStyle w:val="NormalIndented"/>
        <w:spacing w:before="0"/>
      </w:pPr>
      <w:r w:rsidRPr="00913441">
        <w:t>now</w:t>
      </w:r>
    </w:p>
    <w:p w14:paraId="22E02004" w14:textId="77777777" w:rsidR="00345ACB" w:rsidRPr="00913441" w:rsidRDefault="00345ACB">
      <w:pPr>
        <w:pStyle w:val="NormalIndented"/>
        <w:spacing w:before="0"/>
      </w:pPr>
      <w:r w:rsidRPr="00913441">
        <w:t>null</w:t>
      </w:r>
    </w:p>
    <w:p w14:paraId="0B38F9F8" w14:textId="77777777" w:rsidR="00345ACB" w:rsidRPr="00913441" w:rsidRDefault="00345ACB">
      <w:pPr>
        <w:pStyle w:val="NormalIndented"/>
        <w:spacing w:before="0"/>
      </w:pPr>
      <w:r w:rsidRPr="00913441">
        <w:t>number</w:t>
      </w:r>
    </w:p>
    <w:p w14:paraId="23DA61A2" w14:textId="77777777" w:rsidR="00345ACB" w:rsidRPr="00913441" w:rsidRDefault="00345ACB">
      <w:pPr>
        <w:pStyle w:val="NormalIndented"/>
        <w:spacing w:before="0"/>
      </w:pPr>
      <w:r w:rsidRPr="00913441">
        <w:t>object</w:t>
      </w:r>
    </w:p>
    <w:p w14:paraId="0BE042B8" w14:textId="77777777" w:rsidR="00345ACB" w:rsidRPr="00913441" w:rsidRDefault="00345ACB">
      <w:pPr>
        <w:pStyle w:val="NormalIndented"/>
        <w:spacing w:before="0"/>
      </w:pPr>
      <w:r w:rsidRPr="00913441">
        <w:t>occur</w:t>
      </w:r>
    </w:p>
    <w:p w14:paraId="356C4F88" w14:textId="77777777" w:rsidR="00345ACB" w:rsidRPr="00913441" w:rsidRDefault="00345ACB">
      <w:pPr>
        <w:pStyle w:val="NormalIndented"/>
        <w:spacing w:before="0"/>
      </w:pPr>
      <w:r w:rsidRPr="00913441">
        <w:t>occurred</w:t>
      </w:r>
    </w:p>
    <w:p w14:paraId="1733E136" w14:textId="77777777" w:rsidR="00345ACB" w:rsidRPr="00913441" w:rsidRDefault="00345ACB">
      <w:pPr>
        <w:pStyle w:val="NormalIndented"/>
        <w:spacing w:before="0"/>
      </w:pPr>
      <w:r w:rsidRPr="00913441">
        <w:t>occurs</w:t>
      </w:r>
    </w:p>
    <w:p w14:paraId="3C538F10" w14:textId="77777777" w:rsidR="00345ACB" w:rsidRPr="00913441" w:rsidRDefault="00345ACB">
      <w:pPr>
        <w:pStyle w:val="NormalIndented"/>
        <w:spacing w:before="0"/>
      </w:pPr>
      <w:r w:rsidRPr="00913441">
        <w:t>of</w:t>
      </w:r>
    </w:p>
    <w:p w14:paraId="6CA4265C" w14:textId="77777777" w:rsidR="00345ACB" w:rsidRPr="00913441" w:rsidRDefault="00345ACB">
      <w:pPr>
        <w:pStyle w:val="NormalIndented"/>
        <w:spacing w:before="0"/>
      </w:pPr>
      <w:r w:rsidRPr="00913441">
        <w:t>or</w:t>
      </w:r>
    </w:p>
    <w:p w14:paraId="7060978C" w14:textId="77777777" w:rsidR="00345ACB" w:rsidRPr="00913441" w:rsidRDefault="00345ACB">
      <w:pPr>
        <w:pStyle w:val="NormalIndented"/>
        <w:spacing w:before="0"/>
      </w:pPr>
      <w:r w:rsidRPr="00913441">
        <w:t>past</w:t>
      </w:r>
    </w:p>
    <w:p w14:paraId="44A2C713" w14:textId="77777777" w:rsidR="00345ACB" w:rsidRPr="00913441" w:rsidRDefault="00345ACB">
      <w:pPr>
        <w:pStyle w:val="NormalIndented"/>
        <w:spacing w:before="0"/>
      </w:pPr>
      <w:r w:rsidRPr="00913441">
        <w:t>pattern</w:t>
      </w:r>
    </w:p>
    <w:p w14:paraId="33BC0F6D" w14:textId="77777777" w:rsidR="00345ACB" w:rsidRPr="00913441" w:rsidRDefault="00345ACB">
      <w:pPr>
        <w:pStyle w:val="NormalIndented"/>
        <w:spacing w:before="0"/>
      </w:pPr>
      <w:r w:rsidRPr="00913441">
        <w:t>percent</w:t>
      </w:r>
    </w:p>
    <w:p w14:paraId="50A8952C" w14:textId="77777777" w:rsidR="00345ACB" w:rsidRPr="00913441" w:rsidRDefault="00345ACB">
      <w:pPr>
        <w:pStyle w:val="NormalIndented"/>
        <w:spacing w:before="0"/>
      </w:pPr>
      <w:r w:rsidRPr="00913441">
        <w:t>preceding</w:t>
      </w:r>
    </w:p>
    <w:p w14:paraId="6E6FAB3F" w14:textId="77777777" w:rsidR="00345ACB" w:rsidRPr="00913441" w:rsidRDefault="00345ACB">
      <w:pPr>
        <w:pStyle w:val="NormalIndented"/>
        <w:spacing w:before="0"/>
      </w:pPr>
      <w:r w:rsidRPr="00913441">
        <w:t>present</w:t>
      </w:r>
    </w:p>
    <w:p w14:paraId="4D09902A" w14:textId="77777777" w:rsidR="00345ACB" w:rsidRPr="00913441" w:rsidRDefault="00345ACB">
      <w:pPr>
        <w:pStyle w:val="NormalIndented"/>
        <w:spacing w:before="0"/>
      </w:pPr>
      <w:r w:rsidRPr="00913441">
        <w:t>priority</w:t>
      </w:r>
    </w:p>
    <w:p w14:paraId="02EC73E7" w14:textId="77777777" w:rsidR="00345ACB" w:rsidRPr="00913441" w:rsidRDefault="00345ACB">
      <w:pPr>
        <w:pStyle w:val="NormalIndented"/>
        <w:spacing w:before="0"/>
      </w:pPr>
      <w:r w:rsidRPr="00913441">
        <w:t>production</w:t>
      </w:r>
    </w:p>
    <w:p w14:paraId="442713D3" w14:textId="77777777" w:rsidR="00345ACB" w:rsidRPr="00913441" w:rsidRDefault="00345ACB">
      <w:pPr>
        <w:pStyle w:val="NormalIndented"/>
        <w:spacing w:before="0"/>
      </w:pPr>
      <w:r w:rsidRPr="00913441">
        <w:t>purpose</w:t>
      </w:r>
    </w:p>
    <w:p w14:paraId="2A305442" w14:textId="77777777" w:rsidR="00345ACB" w:rsidRPr="00913441" w:rsidRDefault="00345ACB">
      <w:pPr>
        <w:pStyle w:val="NormalIndented"/>
        <w:spacing w:before="0"/>
      </w:pPr>
      <w:r w:rsidRPr="00913441">
        <w:t>read</w:t>
      </w:r>
    </w:p>
    <w:p w14:paraId="1B1D20DA" w14:textId="77777777" w:rsidR="00345ACB" w:rsidRDefault="00345ACB">
      <w:pPr>
        <w:pStyle w:val="NormalIndented"/>
        <w:spacing w:before="0"/>
      </w:pPr>
      <w:r w:rsidRPr="00913441">
        <w:t>refute</w:t>
      </w:r>
    </w:p>
    <w:p w14:paraId="4781F980" w14:textId="77777777" w:rsidR="00345ACB" w:rsidRPr="00DB23BE" w:rsidRDefault="00345ACB">
      <w:pPr>
        <w:pStyle w:val="NormalIndented"/>
        <w:spacing w:before="0"/>
      </w:pPr>
      <w:r w:rsidRPr="00DB23BE">
        <w:t>remove</w:t>
      </w:r>
    </w:p>
    <w:p w14:paraId="604D8714" w14:textId="77777777" w:rsidR="00345ACB" w:rsidRPr="00DB23BE" w:rsidRDefault="00345ACB">
      <w:pPr>
        <w:pStyle w:val="NormalIndented"/>
        <w:spacing w:before="0"/>
      </w:pPr>
      <w:r w:rsidRPr="00DB23BE">
        <w:t>replace</w:t>
      </w:r>
    </w:p>
    <w:p w14:paraId="1943F378" w14:textId="77777777" w:rsidR="00345ACB" w:rsidRPr="00913441" w:rsidRDefault="00345ACB">
      <w:pPr>
        <w:pStyle w:val="NormalIndented"/>
        <w:spacing w:before="0"/>
      </w:pPr>
      <w:r w:rsidRPr="00913441">
        <w:t>research</w:t>
      </w:r>
    </w:p>
    <w:p w14:paraId="5EDFF6F8" w14:textId="77777777" w:rsidR="00345ACB" w:rsidRPr="00913441" w:rsidRDefault="00345ACB">
      <w:pPr>
        <w:pStyle w:val="NormalIndented"/>
        <w:spacing w:before="0"/>
      </w:pPr>
      <w:r w:rsidRPr="00913441">
        <w:t>resources</w:t>
      </w:r>
    </w:p>
    <w:p w14:paraId="511260A9" w14:textId="77777777" w:rsidR="00345ACB" w:rsidRPr="00913441" w:rsidRDefault="00345ACB">
      <w:pPr>
        <w:pStyle w:val="NormalIndented"/>
        <w:spacing w:before="0"/>
      </w:pPr>
      <w:r w:rsidRPr="00913441">
        <w:t>return</w:t>
      </w:r>
    </w:p>
    <w:p w14:paraId="491301B2" w14:textId="77777777" w:rsidR="00345ACB" w:rsidRPr="00913441" w:rsidRDefault="00345ACB">
      <w:pPr>
        <w:pStyle w:val="NormalIndented"/>
        <w:spacing w:before="0"/>
      </w:pPr>
      <w:r w:rsidRPr="00913441">
        <w:t>reverse</w:t>
      </w:r>
    </w:p>
    <w:p w14:paraId="7934DC62" w14:textId="77777777" w:rsidR="00345ACB" w:rsidRPr="00913441" w:rsidRDefault="00345ACB">
      <w:pPr>
        <w:pStyle w:val="NormalIndented"/>
        <w:spacing w:before="0"/>
      </w:pPr>
      <w:r w:rsidRPr="00913441">
        <w:t>right</w:t>
      </w:r>
    </w:p>
    <w:p w14:paraId="7BF789D1" w14:textId="77777777" w:rsidR="00345ACB" w:rsidRPr="00913441" w:rsidRDefault="00345ACB">
      <w:pPr>
        <w:pStyle w:val="NormalIndented"/>
        <w:spacing w:before="0"/>
      </w:pPr>
      <w:r w:rsidRPr="00913441">
        <w:t>round</w:t>
      </w:r>
    </w:p>
    <w:p w14:paraId="626F1E9F" w14:textId="77777777" w:rsidR="00345ACB" w:rsidRPr="00913441" w:rsidRDefault="00345ACB">
      <w:pPr>
        <w:pStyle w:val="NormalIndented"/>
        <w:spacing w:before="0"/>
      </w:pPr>
      <w:r w:rsidRPr="00913441">
        <w:t>same</w:t>
      </w:r>
    </w:p>
    <w:p w14:paraId="5BF691CD" w14:textId="77777777" w:rsidR="00345ACB" w:rsidRPr="00913441" w:rsidRDefault="00345ACB">
      <w:pPr>
        <w:pStyle w:val="NormalIndented"/>
        <w:spacing w:before="0"/>
      </w:pPr>
      <w:proofErr w:type="spellStart"/>
      <w:r w:rsidRPr="00913441">
        <w:t>saturday</w:t>
      </w:r>
      <w:proofErr w:type="spellEnd"/>
    </w:p>
    <w:p w14:paraId="1D444FB9" w14:textId="77777777" w:rsidR="00345ACB" w:rsidRPr="00913441" w:rsidRDefault="00345ACB">
      <w:pPr>
        <w:pStyle w:val="NormalIndented"/>
        <w:spacing w:before="0"/>
      </w:pPr>
      <w:r w:rsidRPr="00913441">
        <w:t>second</w:t>
      </w:r>
    </w:p>
    <w:p w14:paraId="60B33569" w14:textId="77777777" w:rsidR="00345ACB" w:rsidRPr="00913441" w:rsidRDefault="00345ACB">
      <w:pPr>
        <w:pStyle w:val="NormalIndented"/>
        <w:spacing w:before="0"/>
      </w:pPr>
      <w:r w:rsidRPr="00913441">
        <w:t>seconds</w:t>
      </w:r>
    </w:p>
    <w:p w14:paraId="5614E8BE" w14:textId="77777777" w:rsidR="00345ACB" w:rsidRDefault="00345ACB">
      <w:pPr>
        <w:pStyle w:val="NormalIndented"/>
        <w:spacing w:before="0"/>
      </w:pPr>
      <w:proofErr w:type="spellStart"/>
      <w:r w:rsidRPr="00913441">
        <w:t>seqto</w:t>
      </w:r>
      <w:proofErr w:type="spellEnd"/>
    </w:p>
    <w:p w14:paraId="7B319491" w14:textId="77777777" w:rsidR="00345ACB" w:rsidRPr="00B6351E" w:rsidRDefault="00345ACB">
      <w:pPr>
        <w:pStyle w:val="NormalIndented"/>
        <w:spacing w:before="0"/>
      </w:pPr>
      <w:r w:rsidRPr="00B6351E">
        <w:t>set</w:t>
      </w:r>
    </w:p>
    <w:p w14:paraId="381D6CD2" w14:textId="77777777" w:rsidR="00345ACB" w:rsidRPr="00913441" w:rsidRDefault="00345ACB">
      <w:pPr>
        <w:pStyle w:val="NormalIndented"/>
        <w:spacing w:before="0"/>
      </w:pPr>
      <w:r w:rsidRPr="00913441">
        <w:t>sin</w:t>
      </w:r>
    </w:p>
    <w:p w14:paraId="5BE48EBA" w14:textId="77777777" w:rsidR="00345ACB" w:rsidRPr="00913441" w:rsidRDefault="00345ACB">
      <w:pPr>
        <w:pStyle w:val="NormalIndented"/>
        <w:spacing w:before="0"/>
      </w:pPr>
      <w:r w:rsidRPr="00913441">
        <w:t>sine</w:t>
      </w:r>
    </w:p>
    <w:p w14:paraId="6A4458A0" w14:textId="77777777" w:rsidR="00345ACB" w:rsidRPr="00913441" w:rsidRDefault="00345ACB">
      <w:pPr>
        <w:pStyle w:val="NormalIndented"/>
        <w:spacing w:before="0"/>
      </w:pPr>
      <w:r w:rsidRPr="00913441">
        <w:t>slope</w:t>
      </w:r>
    </w:p>
    <w:p w14:paraId="5B08D0E8" w14:textId="77777777" w:rsidR="00345ACB" w:rsidRPr="00913441" w:rsidRDefault="00345ACB">
      <w:pPr>
        <w:pStyle w:val="NormalIndented"/>
        <w:spacing w:before="0"/>
      </w:pPr>
      <w:r w:rsidRPr="00913441">
        <w:t>sort</w:t>
      </w:r>
    </w:p>
    <w:p w14:paraId="7C434BDD" w14:textId="77777777" w:rsidR="00345ACB" w:rsidRPr="00913441" w:rsidRDefault="00345ACB">
      <w:pPr>
        <w:pStyle w:val="NormalIndented"/>
        <w:spacing w:before="0"/>
      </w:pPr>
      <w:r w:rsidRPr="00913441">
        <w:t>specialist</w:t>
      </w:r>
    </w:p>
    <w:p w14:paraId="3CC25997" w14:textId="77777777" w:rsidR="00345ACB" w:rsidRPr="00913441" w:rsidRDefault="00345ACB">
      <w:pPr>
        <w:pStyle w:val="NormalIndented"/>
        <w:spacing w:before="0"/>
      </w:pPr>
      <w:r w:rsidRPr="00913441">
        <w:t>sqrt</w:t>
      </w:r>
    </w:p>
    <w:p w14:paraId="06F3DCE3" w14:textId="77777777" w:rsidR="00345ACB" w:rsidRPr="00913441" w:rsidRDefault="00345ACB">
      <w:pPr>
        <w:pStyle w:val="NormalIndented"/>
        <w:spacing w:before="0"/>
      </w:pPr>
      <w:r w:rsidRPr="00913441">
        <w:t>starting</w:t>
      </w:r>
    </w:p>
    <w:p w14:paraId="546D9A93" w14:textId="77777777" w:rsidR="00345ACB" w:rsidRPr="00913441" w:rsidRDefault="00345ACB">
      <w:pPr>
        <w:pStyle w:val="NormalIndented"/>
        <w:spacing w:before="0"/>
      </w:pPr>
      <w:proofErr w:type="spellStart"/>
      <w:r w:rsidRPr="00913441">
        <w:t>stddev</w:t>
      </w:r>
      <w:proofErr w:type="spellEnd"/>
    </w:p>
    <w:p w14:paraId="0BCFD664" w14:textId="77777777" w:rsidR="00345ACB" w:rsidRPr="00913441" w:rsidRDefault="00345ACB">
      <w:pPr>
        <w:pStyle w:val="NormalIndented"/>
        <w:spacing w:before="0"/>
      </w:pPr>
      <w:r w:rsidRPr="00913441">
        <w:t>string</w:t>
      </w:r>
    </w:p>
    <w:p w14:paraId="3F607DC4" w14:textId="77777777" w:rsidR="00345ACB" w:rsidRDefault="00345ACB">
      <w:pPr>
        <w:pStyle w:val="NormalIndented"/>
        <w:spacing w:before="0"/>
      </w:pPr>
      <w:r w:rsidRPr="00913441">
        <w:t>substring</w:t>
      </w:r>
    </w:p>
    <w:p w14:paraId="73C58DF5" w14:textId="77777777" w:rsidR="00345ACB" w:rsidRPr="00DB23BE" w:rsidRDefault="00345ACB">
      <w:pPr>
        <w:pStyle w:val="NormalIndented"/>
        <w:spacing w:before="0"/>
      </w:pPr>
      <w:proofErr w:type="spellStart"/>
      <w:r w:rsidRPr="00DB23BE">
        <w:t>sublist</w:t>
      </w:r>
      <w:proofErr w:type="spellEnd"/>
    </w:p>
    <w:p w14:paraId="7CE3F453" w14:textId="77777777" w:rsidR="00345ACB" w:rsidRPr="00913441" w:rsidRDefault="00345ACB">
      <w:pPr>
        <w:pStyle w:val="NormalIndented"/>
        <w:spacing w:before="0"/>
      </w:pPr>
      <w:r w:rsidRPr="00913441">
        <w:t>sum</w:t>
      </w:r>
    </w:p>
    <w:p w14:paraId="50210BF6" w14:textId="77777777" w:rsidR="00345ACB" w:rsidRPr="00913441" w:rsidRDefault="00345ACB">
      <w:pPr>
        <w:pStyle w:val="NormalIndented"/>
        <w:spacing w:before="0"/>
      </w:pPr>
      <w:proofErr w:type="spellStart"/>
      <w:r w:rsidRPr="00913441">
        <w:t>sunday</w:t>
      </w:r>
      <w:proofErr w:type="spellEnd"/>
    </w:p>
    <w:p w14:paraId="1ED4C74B" w14:textId="77777777" w:rsidR="00345ACB" w:rsidRPr="00913441" w:rsidRDefault="00345ACB">
      <w:pPr>
        <w:pStyle w:val="NormalIndented"/>
        <w:spacing w:before="0"/>
      </w:pPr>
      <w:r w:rsidRPr="00913441">
        <w:t>support</w:t>
      </w:r>
    </w:p>
    <w:p w14:paraId="63EE4370" w14:textId="77777777" w:rsidR="00345ACB" w:rsidRDefault="00345ACB">
      <w:pPr>
        <w:pStyle w:val="NormalIndented"/>
        <w:spacing w:before="0"/>
      </w:pPr>
      <w:r w:rsidRPr="00913441">
        <w:t>surrounding</w:t>
      </w:r>
    </w:p>
    <w:p w14:paraId="469E0C8F" w14:textId="77777777" w:rsidR="00345ACB" w:rsidRPr="00DB23BE" w:rsidRDefault="00345ACB">
      <w:pPr>
        <w:pStyle w:val="NormalIndented"/>
        <w:spacing w:before="0"/>
      </w:pPr>
      <w:r w:rsidRPr="00DB23BE">
        <w:t>switch</w:t>
      </w:r>
    </w:p>
    <w:p w14:paraId="3854A0DE" w14:textId="77777777" w:rsidR="00345ACB" w:rsidRPr="00913441" w:rsidRDefault="00345ACB">
      <w:pPr>
        <w:pStyle w:val="NormalIndented"/>
        <w:spacing w:before="0"/>
      </w:pPr>
      <w:r w:rsidRPr="00913441">
        <w:t>tan</w:t>
      </w:r>
    </w:p>
    <w:p w14:paraId="21AC331A" w14:textId="77777777" w:rsidR="00345ACB" w:rsidRPr="00913441" w:rsidRDefault="00345ACB">
      <w:pPr>
        <w:pStyle w:val="NormalIndented"/>
        <w:spacing w:before="0"/>
      </w:pPr>
      <w:r w:rsidRPr="00913441">
        <w:t>tangent</w:t>
      </w:r>
    </w:p>
    <w:p w14:paraId="663126BD" w14:textId="77777777" w:rsidR="00345ACB" w:rsidRPr="00913441" w:rsidRDefault="00345ACB">
      <w:pPr>
        <w:pStyle w:val="NormalIndented"/>
        <w:spacing w:before="0"/>
      </w:pPr>
      <w:r w:rsidRPr="00913441">
        <w:t>testing</w:t>
      </w:r>
    </w:p>
    <w:p w14:paraId="06A806A4" w14:textId="77777777" w:rsidR="00345ACB" w:rsidRPr="00913441" w:rsidRDefault="00345ACB">
      <w:pPr>
        <w:pStyle w:val="NormalIndented"/>
        <w:spacing w:before="0"/>
      </w:pPr>
      <w:r w:rsidRPr="00913441">
        <w:t>than</w:t>
      </w:r>
    </w:p>
    <w:p w14:paraId="77137D38" w14:textId="77777777" w:rsidR="00345ACB" w:rsidRPr="00913441" w:rsidRDefault="00345ACB">
      <w:pPr>
        <w:pStyle w:val="NormalIndented"/>
        <w:spacing w:before="0"/>
      </w:pPr>
      <w:r w:rsidRPr="00913441">
        <w:t>the</w:t>
      </w:r>
    </w:p>
    <w:p w14:paraId="41B7BDA9" w14:textId="77777777" w:rsidR="00345ACB" w:rsidRPr="00913441" w:rsidRDefault="00345ACB">
      <w:pPr>
        <w:pStyle w:val="NormalIndented"/>
        <w:spacing w:before="0"/>
      </w:pPr>
      <w:r w:rsidRPr="00913441">
        <w:t>then</w:t>
      </w:r>
    </w:p>
    <w:p w14:paraId="40F3E106" w14:textId="77777777" w:rsidR="00345ACB" w:rsidRPr="00913441" w:rsidRDefault="00345ACB">
      <w:pPr>
        <w:pStyle w:val="NormalIndented"/>
        <w:spacing w:before="0"/>
      </w:pPr>
      <w:r w:rsidRPr="00913441">
        <w:t>they</w:t>
      </w:r>
    </w:p>
    <w:p w14:paraId="670C7AD8" w14:textId="77777777" w:rsidR="00345ACB" w:rsidRPr="00913441" w:rsidRDefault="00345ACB">
      <w:pPr>
        <w:pStyle w:val="NormalIndented"/>
        <w:spacing w:before="0"/>
      </w:pPr>
      <w:proofErr w:type="spellStart"/>
      <w:r w:rsidRPr="00913441">
        <w:t>thursday</w:t>
      </w:r>
      <w:proofErr w:type="spellEnd"/>
    </w:p>
    <w:p w14:paraId="64D19E3D" w14:textId="77777777" w:rsidR="00345ACB" w:rsidRPr="00913441" w:rsidRDefault="00345ACB">
      <w:pPr>
        <w:pStyle w:val="NormalIndented"/>
        <w:spacing w:before="0"/>
      </w:pPr>
      <w:r w:rsidRPr="00913441">
        <w:t>time</w:t>
      </w:r>
    </w:p>
    <w:p w14:paraId="58B067F8" w14:textId="77777777" w:rsidR="00345ACB" w:rsidRPr="00913441" w:rsidRDefault="00345ACB">
      <w:pPr>
        <w:pStyle w:val="NormalIndented"/>
        <w:spacing w:before="0"/>
      </w:pPr>
      <w:r w:rsidRPr="00913441">
        <w:t>title</w:t>
      </w:r>
    </w:p>
    <w:p w14:paraId="02917ED2" w14:textId="77777777" w:rsidR="00345ACB" w:rsidRPr="00913441" w:rsidRDefault="00345ACB">
      <w:pPr>
        <w:pStyle w:val="NormalIndented"/>
        <w:spacing w:before="0"/>
      </w:pPr>
      <w:r w:rsidRPr="00913441">
        <w:t>to</w:t>
      </w:r>
    </w:p>
    <w:p w14:paraId="22BAFD15" w14:textId="77777777" w:rsidR="00345ACB" w:rsidRPr="00913441" w:rsidRDefault="00345ACB">
      <w:pPr>
        <w:pStyle w:val="NormalIndented"/>
        <w:spacing w:before="0"/>
      </w:pPr>
      <w:r w:rsidRPr="00913441">
        <w:t>today</w:t>
      </w:r>
    </w:p>
    <w:p w14:paraId="7A8BCA59" w14:textId="77777777" w:rsidR="00345ACB" w:rsidRPr="00913441" w:rsidRDefault="00345ACB">
      <w:pPr>
        <w:pStyle w:val="NormalIndented"/>
        <w:spacing w:before="0"/>
      </w:pPr>
      <w:r w:rsidRPr="00913441">
        <w:t>tomorrow</w:t>
      </w:r>
    </w:p>
    <w:p w14:paraId="5FDEA042" w14:textId="77777777" w:rsidR="00345ACB" w:rsidRPr="00913441" w:rsidRDefault="00345ACB">
      <w:pPr>
        <w:pStyle w:val="NormalIndented"/>
        <w:spacing w:before="0"/>
      </w:pPr>
      <w:proofErr w:type="spellStart"/>
      <w:r w:rsidRPr="00913441">
        <w:t>triggertime</w:t>
      </w:r>
      <w:proofErr w:type="spellEnd"/>
    </w:p>
    <w:p w14:paraId="7AB6DB6A" w14:textId="77777777" w:rsidR="00345ACB" w:rsidRPr="00913441" w:rsidRDefault="00345ACB">
      <w:pPr>
        <w:pStyle w:val="NormalIndented"/>
        <w:spacing w:before="0"/>
      </w:pPr>
      <w:r w:rsidRPr="00913441">
        <w:t>trim</w:t>
      </w:r>
    </w:p>
    <w:p w14:paraId="540C70BC" w14:textId="77777777" w:rsidR="00345ACB" w:rsidRPr="00913441" w:rsidRDefault="00345ACB">
      <w:pPr>
        <w:pStyle w:val="NormalIndented"/>
        <w:spacing w:before="0"/>
      </w:pPr>
      <w:r w:rsidRPr="00913441">
        <w:t>true</w:t>
      </w:r>
    </w:p>
    <w:p w14:paraId="7C4DC69E" w14:textId="77777777" w:rsidR="00345ACB" w:rsidRDefault="00345ACB">
      <w:pPr>
        <w:pStyle w:val="NormalIndented"/>
        <w:spacing w:before="0"/>
      </w:pPr>
      <w:r w:rsidRPr="00913441">
        <w:t>truncate</w:t>
      </w:r>
    </w:p>
    <w:p w14:paraId="4EC991EF" w14:textId="77777777" w:rsidR="00345ACB" w:rsidRPr="00B6351E" w:rsidRDefault="00345ACB">
      <w:pPr>
        <w:pStyle w:val="NormalIndented"/>
        <w:spacing w:before="0"/>
      </w:pPr>
      <w:r w:rsidRPr="00B6351E">
        <w:t>truth</w:t>
      </w:r>
    </w:p>
    <w:p w14:paraId="25F06574" w14:textId="77777777" w:rsidR="00345ACB" w:rsidRPr="00913441" w:rsidRDefault="00345ACB">
      <w:pPr>
        <w:pStyle w:val="NormalIndented"/>
        <w:spacing w:before="0"/>
      </w:pPr>
      <w:proofErr w:type="spellStart"/>
      <w:r w:rsidRPr="00913441">
        <w:t>tuesday</w:t>
      </w:r>
      <w:proofErr w:type="spellEnd"/>
    </w:p>
    <w:p w14:paraId="1270CEA3" w14:textId="77777777" w:rsidR="00345ACB" w:rsidRPr="00913441" w:rsidRDefault="00345ACB">
      <w:pPr>
        <w:pStyle w:val="NormalIndented"/>
        <w:spacing w:before="0"/>
      </w:pPr>
      <w:r w:rsidRPr="00913441">
        <w:t>type</w:t>
      </w:r>
    </w:p>
    <w:p w14:paraId="0CB3FF3C" w14:textId="77777777" w:rsidR="00345ACB" w:rsidRPr="00913441" w:rsidRDefault="00345ACB">
      <w:pPr>
        <w:pStyle w:val="NormalIndented"/>
        <w:spacing w:before="0"/>
      </w:pPr>
      <w:r w:rsidRPr="00913441">
        <w:t>unique</w:t>
      </w:r>
    </w:p>
    <w:p w14:paraId="7053673A" w14:textId="77777777" w:rsidR="00345ACB" w:rsidRPr="00913441" w:rsidRDefault="00345ACB">
      <w:pPr>
        <w:pStyle w:val="NormalIndented"/>
        <w:spacing w:before="0"/>
      </w:pPr>
      <w:r w:rsidRPr="00913441">
        <w:t>until</w:t>
      </w:r>
    </w:p>
    <w:p w14:paraId="4AAC1262" w14:textId="77777777" w:rsidR="00345ACB" w:rsidRPr="00913441" w:rsidRDefault="00345ACB">
      <w:pPr>
        <w:pStyle w:val="NormalIndented"/>
        <w:spacing w:before="0"/>
      </w:pPr>
      <w:r w:rsidRPr="00913441">
        <w:t>uppercase</w:t>
      </w:r>
    </w:p>
    <w:p w14:paraId="464A0C3F" w14:textId="77777777" w:rsidR="00345ACB" w:rsidRDefault="00345ACB">
      <w:pPr>
        <w:pStyle w:val="NormalIndented"/>
        <w:spacing w:before="0"/>
      </w:pPr>
      <w:r w:rsidRPr="00913441">
        <w:t>urgency</w:t>
      </w:r>
    </w:p>
    <w:p w14:paraId="21C4B424" w14:textId="77777777" w:rsidR="00345ACB" w:rsidRPr="00DB23BE" w:rsidRDefault="00345ACB">
      <w:pPr>
        <w:pStyle w:val="NormalIndented"/>
        <w:spacing w:before="0"/>
      </w:pPr>
      <w:r w:rsidRPr="00DB23BE">
        <w:t>using</w:t>
      </w:r>
    </w:p>
    <w:p w14:paraId="123F8819" w14:textId="77777777" w:rsidR="00345ACB" w:rsidRDefault="00345ACB">
      <w:pPr>
        <w:pStyle w:val="NormalIndented"/>
        <w:spacing w:before="0"/>
      </w:pPr>
      <w:r w:rsidRPr="00913441">
        <w:t>validation</w:t>
      </w:r>
    </w:p>
    <w:p w14:paraId="2A54D158" w14:textId="77777777" w:rsidR="00345ACB" w:rsidRPr="00B6351E" w:rsidRDefault="00345ACB">
      <w:pPr>
        <w:pStyle w:val="NormalIndented"/>
        <w:spacing w:before="0"/>
      </w:pPr>
      <w:r w:rsidRPr="00B6351E">
        <w:t>value</w:t>
      </w:r>
    </w:p>
    <w:p w14:paraId="12EFE188" w14:textId="77777777" w:rsidR="00345ACB" w:rsidRPr="00B6351E" w:rsidRDefault="00345ACB">
      <w:pPr>
        <w:pStyle w:val="NormalIndented"/>
        <w:spacing w:before="0"/>
      </w:pPr>
      <w:r w:rsidRPr="00B6351E">
        <w:t>variable</w:t>
      </w:r>
    </w:p>
    <w:p w14:paraId="17ABD99A" w14:textId="77777777" w:rsidR="00345ACB" w:rsidRPr="00913441" w:rsidRDefault="00345ACB">
      <w:pPr>
        <w:pStyle w:val="NormalIndented"/>
        <w:spacing w:before="0"/>
      </w:pPr>
      <w:r w:rsidRPr="00913441">
        <w:t>variance</w:t>
      </w:r>
    </w:p>
    <w:p w14:paraId="36C7AF74" w14:textId="77777777" w:rsidR="00345ACB" w:rsidRPr="00913441" w:rsidRDefault="00345ACB">
      <w:pPr>
        <w:pStyle w:val="NormalIndented"/>
        <w:spacing w:before="0"/>
      </w:pPr>
      <w:r w:rsidRPr="00913441">
        <w:t>version</w:t>
      </w:r>
    </w:p>
    <w:p w14:paraId="25A2CC0F" w14:textId="77777777" w:rsidR="00345ACB" w:rsidRPr="00913441" w:rsidRDefault="00345ACB">
      <w:pPr>
        <w:pStyle w:val="NormalIndented"/>
        <w:spacing w:before="0"/>
      </w:pPr>
      <w:r w:rsidRPr="00913441">
        <w:t>was</w:t>
      </w:r>
    </w:p>
    <w:p w14:paraId="717B29E5" w14:textId="77777777" w:rsidR="00345ACB" w:rsidRPr="00913441" w:rsidRDefault="00345ACB">
      <w:pPr>
        <w:pStyle w:val="NormalIndented"/>
        <w:spacing w:before="0"/>
      </w:pPr>
      <w:proofErr w:type="spellStart"/>
      <w:r w:rsidRPr="00913441">
        <w:t>wednesday</w:t>
      </w:r>
      <w:proofErr w:type="spellEnd"/>
    </w:p>
    <w:p w14:paraId="1D033D37" w14:textId="77777777" w:rsidR="00345ACB" w:rsidRPr="00913441" w:rsidRDefault="00345ACB">
      <w:pPr>
        <w:pStyle w:val="NormalIndented"/>
        <w:spacing w:before="0"/>
      </w:pPr>
      <w:r w:rsidRPr="00913441">
        <w:t>week</w:t>
      </w:r>
    </w:p>
    <w:p w14:paraId="205026BF" w14:textId="77777777" w:rsidR="00345ACB" w:rsidRPr="00913441" w:rsidRDefault="00345ACB">
      <w:pPr>
        <w:pStyle w:val="NormalIndented"/>
        <w:spacing w:before="0"/>
      </w:pPr>
      <w:r w:rsidRPr="00913441">
        <w:t>weeks</w:t>
      </w:r>
    </w:p>
    <w:p w14:paraId="3DEB36F7" w14:textId="77777777" w:rsidR="00345ACB" w:rsidRPr="00913441" w:rsidRDefault="00345ACB">
      <w:pPr>
        <w:pStyle w:val="NormalIndented"/>
        <w:spacing w:before="0"/>
      </w:pPr>
      <w:r w:rsidRPr="00913441">
        <w:t>were</w:t>
      </w:r>
    </w:p>
    <w:p w14:paraId="03A889CF" w14:textId="77777777" w:rsidR="00345ACB" w:rsidRPr="00913441" w:rsidRDefault="00345ACB">
      <w:pPr>
        <w:pStyle w:val="NormalIndented"/>
        <w:spacing w:before="0"/>
      </w:pPr>
      <w:proofErr w:type="gramStart"/>
      <w:r w:rsidRPr="00913441">
        <w:t>where</w:t>
      </w:r>
      <w:proofErr w:type="gramEnd"/>
    </w:p>
    <w:p w14:paraId="73BB8923" w14:textId="77777777" w:rsidR="00345ACB" w:rsidRPr="00913441" w:rsidRDefault="00345ACB">
      <w:pPr>
        <w:pStyle w:val="NormalIndented"/>
        <w:spacing w:before="0"/>
      </w:pPr>
      <w:r w:rsidRPr="00913441">
        <w:t>while</w:t>
      </w:r>
    </w:p>
    <w:p w14:paraId="7C88F3BB" w14:textId="77777777" w:rsidR="00345ACB" w:rsidRPr="00913441" w:rsidRDefault="00345ACB">
      <w:pPr>
        <w:pStyle w:val="NormalIndented"/>
        <w:spacing w:before="0"/>
      </w:pPr>
      <w:r w:rsidRPr="00913441">
        <w:t>with</w:t>
      </w:r>
    </w:p>
    <w:p w14:paraId="2CFB3C0E" w14:textId="77777777" w:rsidR="00345ACB" w:rsidRPr="00913441" w:rsidRDefault="00345ACB">
      <w:pPr>
        <w:pStyle w:val="NormalIndented"/>
        <w:spacing w:before="0"/>
      </w:pPr>
      <w:r w:rsidRPr="00913441">
        <w:t>within</w:t>
      </w:r>
    </w:p>
    <w:p w14:paraId="3D3BA6F3" w14:textId="77777777" w:rsidR="00345ACB" w:rsidRPr="00913441" w:rsidRDefault="00345ACB">
      <w:pPr>
        <w:pStyle w:val="NormalIndented"/>
        <w:spacing w:before="0"/>
      </w:pPr>
      <w:r w:rsidRPr="00913441">
        <w:t>write</w:t>
      </w:r>
    </w:p>
    <w:p w14:paraId="34808528" w14:textId="77777777" w:rsidR="00345ACB" w:rsidRPr="00913441" w:rsidRDefault="00345ACB">
      <w:pPr>
        <w:pStyle w:val="NormalIndented"/>
        <w:spacing w:before="0"/>
      </w:pPr>
      <w:r w:rsidRPr="00913441">
        <w:t>year</w:t>
      </w:r>
    </w:p>
    <w:p w14:paraId="418110F2" w14:textId="77777777" w:rsidR="00345ACB" w:rsidRPr="00913441" w:rsidRDefault="00345ACB">
      <w:pPr>
        <w:pStyle w:val="NormalIndented"/>
        <w:spacing w:before="0"/>
        <w:sectPr w:rsidR="00345ACB" w:rsidRPr="00913441">
          <w:type w:val="continuous"/>
          <w:pgSz w:w="12240" w:h="15840" w:code="1"/>
          <w:pgMar w:top="1080" w:right="1440" w:bottom="720" w:left="1440" w:header="1080" w:footer="360" w:gutter="0"/>
          <w:cols w:num="4" w:space="720"/>
          <w:noEndnote/>
        </w:sectPr>
      </w:pPr>
      <w:r w:rsidRPr="00913441">
        <w:t>years</w:t>
      </w:r>
    </w:p>
    <w:p w14:paraId="0F73DD59" w14:textId="77777777" w:rsidR="00345ACB" w:rsidRDefault="00345ACB">
      <w:r>
        <w:t>The following identifiers are reserved for future use:</w:t>
      </w:r>
    </w:p>
    <w:p w14:paraId="6AFF531B" w14:textId="77777777" w:rsidR="00345ACB" w:rsidRDefault="00345ACB" w:rsidP="00805BA9">
      <w:pPr>
        <w:jc w:val="center"/>
      </w:pPr>
      <w:r>
        <w:t>union</w:t>
      </w:r>
      <w:r>
        <w:tab/>
      </w:r>
      <w:r>
        <w:tab/>
      </w:r>
      <w:r>
        <w:tab/>
      </w:r>
      <w:r>
        <w:tab/>
        <w:t>intersect</w:t>
      </w:r>
      <w:r>
        <w:tab/>
      </w:r>
      <w:r>
        <w:tab/>
      </w:r>
      <w:r>
        <w:tab/>
      </w:r>
      <w:r>
        <w:tab/>
        <w:t>excluding</w:t>
      </w:r>
      <w:r>
        <w:tab/>
      </w:r>
      <w:r>
        <w:tab/>
      </w:r>
      <w:r>
        <w:tab/>
      </w:r>
      <w:r>
        <w:tab/>
        <w:t>citation</w:t>
      </w:r>
      <w:r>
        <w:tab/>
      </w:r>
      <w:r>
        <w:tab/>
      </w:r>
      <w:r>
        <w:tab/>
      </w:r>
      <w:r>
        <w:tab/>
        <w:t>select</w:t>
      </w:r>
    </w:p>
    <w:p w14:paraId="6024205A" w14:textId="77777777" w:rsidR="00345ACB" w:rsidRDefault="00345ACB" w:rsidP="00EB6633">
      <w:pPr>
        <w:pStyle w:val="Heading1annex"/>
        <w:outlineLvl w:val="0"/>
      </w:pPr>
      <w:bookmarkStart w:id="1818" w:name="_Hlt451050599"/>
      <w:bookmarkStart w:id="1819" w:name="A3"/>
      <w:bookmarkStart w:id="1820" w:name="_Toc382912336"/>
      <w:bookmarkEnd w:id="1818"/>
      <w:proofErr w:type="spellStart"/>
      <w:r>
        <w:t>A3</w:t>
      </w:r>
      <w:bookmarkEnd w:id="1819"/>
      <w:proofErr w:type="spellEnd"/>
      <w:r>
        <w:tab/>
        <w:t>Special Symbols</w:t>
      </w:r>
      <w:bookmarkEnd w:id="1820"/>
    </w:p>
    <w:p w14:paraId="64FA0C1D" w14:textId="77777777" w:rsidR="00345ACB" w:rsidRDefault="00345ACB">
      <w:r>
        <w:t>Listed here are all the special symbols.</w:t>
      </w:r>
    </w:p>
    <w:tbl>
      <w:tblPr>
        <w:tblW w:w="0" w:type="auto"/>
        <w:jc w:val="center"/>
        <w:tblLayout w:type="fixed"/>
        <w:tblLook w:val="0000" w:firstRow="0" w:lastRow="0" w:firstColumn="0" w:lastColumn="0" w:noHBand="0" w:noVBand="0"/>
      </w:tblPr>
      <w:tblGrid>
        <w:gridCol w:w="1440"/>
        <w:gridCol w:w="1440"/>
        <w:gridCol w:w="1440"/>
        <w:gridCol w:w="1440"/>
        <w:gridCol w:w="1440"/>
      </w:tblGrid>
      <w:tr w:rsidR="00345ACB" w:rsidRPr="00D1242C" w14:paraId="591377FA" w14:textId="77777777">
        <w:trPr>
          <w:jc w:val="center"/>
        </w:trPr>
        <w:tc>
          <w:tcPr>
            <w:tcW w:w="1440" w:type="dxa"/>
          </w:tcPr>
          <w:p w14:paraId="67AF9232" w14:textId="77777777" w:rsidR="00345ACB" w:rsidRPr="00D1242C" w:rsidRDefault="00345ACB">
            <w:pPr>
              <w:jc w:val="center"/>
            </w:pPr>
            <w:r w:rsidRPr="00D1242C">
              <w:t>||</w:t>
            </w:r>
          </w:p>
        </w:tc>
        <w:tc>
          <w:tcPr>
            <w:tcW w:w="1440" w:type="dxa"/>
          </w:tcPr>
          <w:p w14:paraId="558863F3" w14:textId="77777777" w:rsidR="00345ACB" w:rsidRPr="00D1242C" w:rsidRDefault="00345ACB">
            <w:pPr>
              <w:jc w:val="center"/>
            </w:pPr>
            <w:r w:rsidRPr="00D1242C">
              <w:t>:=</w:t>
            </w:r>
          </w:p>
        </w:tc>
        <w:tc>
          <w:tcPr>
            <w:tcW w:w="1440" w:type="dxa"/>
          </w:tcPr>
          <w:p w14:paraId="6C6F4EAC" w14:textId="77777777" w:rsidR="00345ACB" w:rsidRPr="00D1242C" w:rsidRDefault="00345ACB">
            <w:pPr>
              <w:jc w:val="center"/>
            </w:pPr>
            <w:r w:rsidRPr="00D1242C">
              <w:t>,</w:t>
            </w:r>
          </w:p>
        </w:tc>
        <w:tc>
          <w:tcPr>
            <w:tcW w:w="1440" w:type="dxa"/>
          </w:tcPr>
          <w:p w14:paraId="0529FDD2" w14:textId="77777777" w:rsidR="00345ACB" w:rsidRPr="00D1242C" w:rsidRDefault="00345ACB">
            <w:pPr>
              <w:jc w:val="center"/>
            </w:pPr>
            <w:r w:rsidRPr="00D1242C">
              <w:t>=</w:t>
            </w:r>
          </w:p>
        </w:tc>
        <w:tc>
          <w:tcPr>
            <w:tcW w:w="1440" w:type="dxa"/>
          </w:tcPr>
          <w:p w14:paraId="36FB12F8" w14:textId="77777777" w:rsidR="00345ACB" w:rsidRPr="00D1242C" w:rsidRDefault="00345ACB">
            <w:pPr>
              <w:jc w:val="center"/>
            </w:pPr>
            <w:r w:rsidRPr="00D1242C">
              <w:t>&gt;=</w:t>
            </w:r>
          </w:p>
        </w:tc>
      </w:tr>
      <w:tr w:rsidR="00345ACB" w:rsidRPr="00D1242C" w14:paraId="14792755" w14:textId="77777777">
        <w:trPr>
          <w:jc w:val="center"/>
        </w:trPr>
        <w:tc>
          <w:tcPr>
            <w:tcW w:w="1440" w:type="dxa"/>
          </w:tcPr>
          <w:p w14:paraId="5AEEA163" w14:textId="77777777" w:rsidR="00345ACB" w:rsidRPr="00D1242C" w:rsidRDefault="00345ACB">
            <w:pPr>
              <w:jc w:val="center"/>
            </w:pPr>
            <w:r w:rsidRPr="00D1242C">
              <w:t>&gt;</w:t>
            </w:r>
          </w:p>
        </w:tc>
        <w:tc>
          <w:tcPr>
            <w:tcW w:w="1440" w:type="dxa"/>
          </w:tcPr>
          <w:p w14:paraId="0FB23E91" w14:textId="77777777" w:rsidR="00345ACB" w:rsidRPr="00D1242C" w:rsidRDefault="00345ACB">
            <w:pPr>
              <w:jc w:val="center"/>
            </w:pPr>
            <w:r w:rsidRPr="00D1242C">
              <w:t>&lt;=</w:t>
            </w:r>
          </w:p>
        </w:tc>
        <w:tc>
          <w:tcPr>
            <w:tcW w:w="1440" w:type="dxa"/>
          </w:tcPr>
          <w:p w14:paraId="4416EDDC" w14:textId="77777777" w:rsidR="00345ACB" w:rsidRPr="00D1242C" w:rsidRDefault="00345ACB">
            <w:pPr>
              <w:jc w:val="center"/>
            </w:pPr>
            <w:r w:rsidRPr="00D1242C">
              <w:t>&lt;</w:t>
            </w:r>
          </w:p>
        </w:tc>
        <w:tc>
          <w:tcPr>
            <w:tcW w:w="1440" w:type="dxa"/>
          </w:tcPr>
          <w:p w14:paraId="3EAFD8B4" w14:textId="77777777" w:rsidR="00345ACB" w:rsidRPr="00D1242C" w:rsidRDefault="00345ACB">
            <w:pPr>
              <w:jc w:val="center"/>
            </w:pPr>
            <w:r w:rsidRPr="00D1242C">
              <w:t>{</w:t>
            </w:r>
          </w:p>
        </w:tc>
        <w:tc>
          <w:tcPr>
            <w:tcW w:w="1440" w:type="dxa"/>
          </w:tcPr>
          <w:p w14:paraId="7B194BAD" w14:textId="77777777" w:rsidR="00345ACB" w:rsidRPr="00D1242C" w:rsidRDefault="00345ACB">
            <w:pPr>
              <w:jc w:val="center"/>
            </w:pPr>
            <w:r w:rsidRPr="00D1242C">
              <w:t>(</w:t>
            </w:r>
          </w:p>
        </w:tc>
      </w:tr>
      <w:tr w:rsidR="00345ACB" w:rsidRPr="00D1242C" w14:paraId="1418B2CA" w14:textId="77777777">
        <w:trPr>
          <w:jc w:val="center"/>
        </w:trPr>
        <w:tc>
          <w:tcPr>
            <w:tcW w:w="1440" w:type="dxa"/>
          </w:tcPr>
          <w:p w14:paraId="06E6A88C" w14:textId="77777777" w:rsidR="00345ACB" w:rsidRPr="00D1242C" w:rsidRDefault="00345ACB">
            <w:pPr>
              <w:jc w:val="center"/>
            </w:pPr>
            <w:r w:rsidRPr="00D1242C">
              <w:t>[</w:t>
            </w:r>
          </w:p>
        </w:tc>
        <w:tc>
          <w:tcPr>
            <w:tcW w:w="1440" w:type="dxa"/>
          </w:tcPr>
          <w:p w14:paraId="59DCACF8" w14:textId="77777777" w:rsidR="00345ACB" w:rsidRPr="00D1242C" w:rsidRDefault="00345ACB">
            <w:pPr>
              <w:jc w:val="center"/>
            </w:pPr>
            <w:r w:rsidRPr="00D1242C">
              <w:t>-</w:t>
            </w:r>
          </w:p>
        </w:tc>
        <w:tc>
          <w:tcPr>
            <w:tcW w:w="1440" w:type="dxa"/>
          </w:tcPr>
          <w:p w14:paraId="01E48315" w14:textId="77777777" w:rsidR="00345ACB" w:rsidRPr="00D1242C" w:rsidRDefault="00345ACB">
            <w:pPr>
              <w:jc w:val="center"/>
            </w:pPr>
            <w:r w:rsidRPr="00D1242C">
              <w:t>&lt;&gt;</w:t>
            </w:r>
          </w:p>
        </w:tc>
        <w:tc>
          <w:tcPr>
            <w:tcW w:w="1440" w:type="dxa"/>
          </w:tcPr>
          <w:p w14:paraId="36858011" w14:textId="77777777" w:rsidR="00345ACB" w:rsidRPr="00D1242C" w:rsidRDefault="00345ACB">
            <w:pPr>
              <w:jc w:val="center"/>
            </w:pPr>
            <w:r w:rsidRPr="00D1242C">
              <w:t>%</w:t>
            </w:r>
          </w:p>
        </w:tc>
        <w:tc>
          <w:tcPr>
            <w:tcW w:w="1440" w:type="dxa"/>
          </w:tcPr>
          <w:p w14:paraId="3A8ED1F0" w14:textId="77777777" w:rsidR="00345ACB" w:rsidRPr="00D1242C" w:rsidRDefault="00345ACB">
            <w:pPr>
              <w:jc w:val="center"/>
            </w:pPr>
            <w:r w:rsidRPr="00D1242C">
              <w:t>+</w:t>
            </w:r>
          </w:p>
        </w:tc>
      </w:tr>
      <w:tr w:rsidR="00345ACB" w:rsidRPr="00D1242C" w14:paraId="6C1DAFC2" w14:textId="77777777">
        <w:trPr>
          <w:jc w:val="center"/>
        </w:trPr>
        <w:tc>
          <w:tcPr>
            <w:tcW w:w="1440" w:type="dxa"/>
          </w:tcPr>
          <w:p w14:paraId="128FB79E" w14:textId="77777777" w:rsidR="00345ACB" w:rsidRPr="00D1242C" w:rsidRDefault="00345ACB">
            <w:pPr>
              <w:jc w:val="center"/>
            </w:pPr>
            <w:r w:rsidRPr="00D1242C">
              <w:t>}</w:t>
            </w:r>
          </w:p>
        </w:tc>
        <w:tc>
          <w:tcPr>
            <w:tcW w:w="1440" w:type="dxa"/>
          </w:tcPr>
          <w:p w14:paraId="2E83DFC6" w14:textId="77777777" w:rsidR="00345ACB" w:rsidRPr="00D1242C" w:rsidRDefault="00345ACB">
            <w:pPr>
              <w:jc w:val="center"/>
            </w:pPr>
            <w:r w:rsidRPr="00D1242C">
              <w:t>)</w:t>
            </w:r>
          </w:p>
        </w:tc>
        <w:tc>
          <w:tcPr>
            <w:tcW w:w="1440" w:type="dxa"/>
          </w:tcPr>
          <w:p w14:paraId="142C6B53" w14:textId="77777777" w:rsidR="00345ACB" w:rsidRPr="00D1242C" w:rsidRDefault="00345ACB">
            <w:pPr>
              <w:jc w:val="center"/>
            </w:pPr>
            <w:r w:rsidRPr="00D1242C">
              <w:t>]</w:t>
            </w:r>
          </w:p>
        </w:tc>
        <w:tc>
          <w:tcPr>
            <w:tcW w:w="1440" w:type="dxa"/>
          </w:tcPr>
          <w:p w14:paraId="071E1211" w14:textId="77777777" w:rsidR="00345ACB" w:rsidRPr="00D1242C" w:rsidRDefault="00345ACB">
            <w:pPr>
              <w:jc w:val="center"/>
            </w:pPr>
            <w:r w:rsidRPr="00D1242C">
              <w:t>;</w:t>
            </w:r>
          </w:p>
        </w:tc>
        <w:tc>
          <w:tcPr>
            <w:tcW w:w="1440" w:type="dxa"/>
          </w:tcPr>
          <w:p w14:paraId="27A7D185" w14:textId="77777777" w:rsidR="00345ACB" w:rsidRPr="00D1242C" w:rsidRDefault="00345ACB">
            <w:pPr>
              <w:jc w:val="center"/>
            </w:pPr>
            <w:r w:rsidRPr="00D1242C">
              <w:t>#</w:t>
            </w:r>
          </w:p>
        </w:tc>
      </w:tr>
      <w:tr w:rsidR="00345ACB" w:rsidRPr="00D1242C" w14:paraId="4B20BCA4" w14:textId="77777777">
        <w:trPr>
          <w:jc w:val="center"/>
        </w:trPr>
        <w:tc>
          <w:tcPr>
            <w:tcW w:w="1440" w:type="dxa"/>
          </w:tcPr>
          <w:p w14:paraId="49EC9A84" w14:textId="77777777" w:rsidR="00345ACB" w:rsidRPr="00D1242C" w:rsidRDefault="00345ACB">
            <w:pPr>
              <w:jc w:val="center"/>
            </w:pPr>
            <w:r w:rsidRPr="00D1242C">
              <w:lastRenderedPageBreak/>
              <w:t>/</w:t>
            </w:r>
          </w:p>
        </w:tc>
        <w:tc>
          <w:tcPr>
            <w:tcW w:w="1440" w:type="dxa"/>
          </w:tcPr>
          <w:p w14:paraId="14F0894E" w14:textId="77777777" w:rsidR="00345ACB" w:rsidRPr="00D1242C" w:rsidRDefault="00345ACB">
            <w:pPr>
              <w:jc w:val="center"/>
            </w:pPr>
            <w:r w:rsidRPr="00D1242C">
              <w:t>*</w:t>
            </w:r>
          </w:p>
        </w:tc>
        <w:tc>
          <w:tcPr>
            <w:tcW w:w="1440" w:type="dxa"/>
          </w:tcPr>
          <w:p w14:paraId="6AD03685" w14:textId="77777777" w:rsidR="00345ACB" w:rsidRPr="00D1242C" w:rsidRDefault="00345ACB">
            <w:pPr>
              <w:jc w:val="center"/>
            </w:pPr>
            <w:r w:rsidRPr="00D1242C">
              <w:t>**</w:t>
            </w:r>
          </w:p>
        </w:tc>
        <w:tc>
          <w:tcPr>
            <w:tcW w:w="1440" w:type="dxa"/>
          </w:tcPr>
          <w:p w14:paraId="50C88D91" w14:textId="77777777" w:rsidR="00345ACB" w:rsidRPr="00D1242C" w:rsidRDefault="00345ACB">
            <w:pPr>
              <w:jc w:val="center"/>
            </w:pPr>
            <w:r w:rsidRPr="00D1242C">
              <w:t>;;</w:t>
            </w:r>
          </w:p>
        </w:tc>
        <w:tc>
          <w:tcPr>
            <w:tcW w:w="1440" w:type="dxa"/>
          </w:tcPr>
          <w:p w14:paraId="38EBDA41" w14:textId="77777777" w:rsidR="00345ACB" w:rsidRPr="00D1242C" w:rsidRDefault="00345ACB">
            <w:pPr>
              <w:jc w:val="center"/>
            </w:pPr>
            <w:r w:rsidRPr="00D1242C">
              <w:t>:</w:t>
            </w:r>
          </w:p>
        </w:tc>
      </w:tr>
      <w:tr w:rsidR="00345ACB" w:rsidRPr="00D1242C" w14:paraId="7663040D" w14:textId="77777777">
        <w:trPr>
          <w:jc w:val="center"/>
        </w:trPr>
        <w:tc>
          <w:tcPr>
            <w:tcW w:w="1440" w:type="dxa"/>
          </w:tcPr>
          <w:p w14:paraId="41F1AEED" w14:textId="77777777" w:rsidR="00345ACB" w:rsidRPr="00D1242C" w:rsidRDefault="00345ACB">
            <w:pPr>
              <w:jc w:val="center"/>
            </w:pPr>
            <w:r w:rsidRPr="00D1242C">
              <w:t>/*</w:t>
            </w:r>
          </w:p>
        </w:tc>
        <w:tc>
          <w:tcPr>
            <w:tcW w:w="1440" w:type="dxa"/>
          </w:tcPr>
          <w:p w14:paraId="6FD0A1A5" w14:textId="77777777" w:rsidR="00345ACB" w:rsidRPr="00D1242C" w:rsidRDefault="00345ACB">
            <w:pPr>
              <w:jc w:val="center"/>
            </w:pPr>
            <w:r w:rsidRPr="00D1242C">
              <w:t>*/</w:t>
            </w:r>
          </w:p>
        </w:tc>
        <w:tc>
          <w:tcPr>
            <w:tcW w:w="1440" w:type="dxa"/>
          </w:tcPr>
          <w:p w14:paraId="31D63832" w14:textId="77777777" w:rsidR="00345ACB" w:rsidRPr="00D1242C" w:rsidRDefault="00345ACB">
            <w:pPr>
              <w:jc w:val="center"/>
            </w:pPr>
            <w:r w:rsidRPr="00D1242C">
              <w:t>//</w:t>
            </w:r>
          </w:p>
        </w:tc>
        <w:tc>
          <w:tcPr>
            <w:tcW w:w="1440" w:type="dxa"/>
          </w:tcPr>
          <w:p w14:paraId="02369662" w14:textId="77777777" w:rsidR="00345ACB" w:rsidRPr="00D1242C" w:rsidRDefault="00345ACB">
            <w:pPr>
              <w:jc w:val="center"/>
            </w:pPr>
            <w:r w:rsidRPr="00D1242C">
              <w:t>‘</w:t>
            </w:r>
          </w:p>
        </w:tc>
        <w:tc>
          <w:tcPr>
            <w:tcW w:w="1440" w:type="dxa"/>
          </w:tcPr>
          <w:p w14:paraId="0333D445" w14:textId="77777777" w:rsidR="00345ACB" w:rsidRPr="00D1242C" w:rsidRDefault="00345ACB">
            <w:pPr>
              <w:jc w:val="center"/>
            </w:pPr>
            <w:r w:rsidRPr="00D1242C">
              <w:t>"</w:t>
            </w:r>
          </w:p>
        </w:tc>
      </w:tr>
    </w:tbl>
    <w:p w14:paraId="4F9F6545" w14:textId="77777777" w:rsidR="00345ACB" w:rsidRDefault="00345ACB" w:rsidP="00EB6633">
      <w:pPr>
        <w:pStyle w:val="Heading1annex"/>
        <w:outlineLvl w:val="0"/>
      </w:pPr>
      <w:r>
        <w:rPr>
          <w:rStyle w:val="FootnoteReference"/>
          <w:rFonts w:cs="Arial"/>
          <w:vertAlign w:val="baseline"/>
        </w:rPr>
        <w:br w:type="page"/>
      </w:r>
      <w:bookmarkStart w:id="1821" w:name="A4"/>
      <w:bookmarkStart w:id="1822" w:name="_Toc382912337"/>
      <w:proofErr w:type="spellStart"/>
      <w:r>
        <w:lastRenderedPageBreak/>
        <w:t>A4</w:t>
      </w:r>
      <w:bookmarkEnd w:id="1821"/>
      <w:proofErr w:type="spellEnd"/>
      <w:r>
        <w:tab/>
        <w:t>Operator Precedence and Associativity</w:t>
      </w:r>
      <w:bookmarkEnd w:id="1822"/>
    </w:p>
    <w:p w14:paraId="30FCF8AF" w14:textId="77777777" w:rsidR="00345ACB" w:rsidRDefault="00345ACB">
      <w:pPr>
        <w:rPr>
          <w:rFonts w:ascii="Arial" w:hAnsi="Arial" w:cs="Arial"/>
        </w:rPr>
      </w:pPr>
      <w:bookmarkStart w:id="1823" w:name="A4_1"/>
      <w:proofErr w:type="spellStart"/>
      <w:r>
        <w:rPr>
          <w:rFonts w:ascii="Arial" w:hAnsi="Arial" w:cs="Arial"/>
        </w:rPr>
        <w:t>A4.1</w:t>
      </w:r>
      <w:proofErr w:type="spellEnd"/>
      <w:r>
        <w:rPr>
          <w:rFonts w:ascii="Arial" w:hAnsi="Arial" w:cs="Arial"/>
        </w:rPr>
        <w:t xml:space="preserve"> </w:t>
      </w:r>
      <w:bookmarkEnd w:id="1823"/>
    </w:p>
    <w:p w14:paraId="73DD2BA3" w14:textId="77777777" w:rsidR="00345ACB" w:rsidRPr="00913441" w:rsidRDefault="00345ACB">
      <w:pPr>
        <w:pStyle w:val="NormalIndented"/>
      </w:pPr>
      <w:r w:rsidRPr="00913441">
        <w:t>The operators for the structured slots are shown here grouped by precedence. Groups are separated by horizontal lines. Within groups, operators have equal precedence. Groups are arranged from lowest to highest precedence.</w:t>
      </w:r>
    </w:p>
    <w:p w14:paraId="06DFF2CC" w14:textId="77777777" w:rsidR="00345ACB" w:rsidRDefault="00345ACB">
      <w:pPr>
        <w:rPr>
          <w:rFonts w:ascii="Arial" w:hAnsi="Arial" w:cs="Arial"/>
        </w:rPr>
      </w:pPr>
      <w:bookmarkStart w:id="1824" w:name="A4_2"/>
      <w:proofErr w:type="spellStart"/>
      <w:r>
        <w:rPr>
          <w:rFonts w:ascii="Arial" w:hAnsi="Arial" w:cs="Arial"/>
        </w:rPr>
        <w:t>A4.2</w:t>
      </w:r>
      <w:bookmarkEnd w:id="1824"/>
      <w:proofErr w:type="spellEnd"/>
    </w:p>
    <w:p w14:paraId="587222D9" w14:textId="77777777" w:rsidR="00345ACB" w:rsidRPr="00913441" w:rsidRDefault="00345ACB">
      <w:pPr>
        <w:pStyle w:val="NormalIndented"/>
      </w:pPr>
      <w:r w:rsidRPr="00913441">
        <w:t xml:space="preserve">Synonyms are listed on the same line, separated by º. The symbol [of] means that the word </w:t>
      </w:r>
      <w:r w:rsidRPr="00913441">
        <w:rPr>
          <w:b/>
          <w:bCs/>
        </w:rPr>
        <w:t>of</w:t>
      </w:r>
      <w:r w:rsidRPr="00913441">
        <w:t xml:space="preserve"> is </w:t>
      </w:r>
      <w:proofErr w:type="gramStart"/>
      <w:r w:rsidRPr="00913441">
        <w:t>optional, and</w:t>
      </w:r>
      <w:proofErr w:type="gramEnd"/>
      <w:r w:rsidRPr="00913441">
        <w:t xml:space="preserve"> does not affect the logic of the operator. The symbol [in] means that the work </w:t>
      </w:r>
      <w:r w:rsidRPr="00913441">
        <w:rPr>
          <w:b/>
          <w:bCs/>
        </w:rPr>
        <w:t>in</w:t>
      </w:r>
      <w:r w:rsidRPr="00913441">
        <w:t xml:space="preserve"> is </w:t>
      </w:r>
      <w:proofErr w:type="gramStart"/>
      <w:r w:rsidRPr="00913441">
        <w:t>optional, and</w:t>
      </w:r>
      <w:proofErr w:type="gramEnd"/>
      <w:r w:rsidRPr="00913441">
        <w:t xml:space="preserve"> does not affect the logic of the operator. </w:t>
      </w:r>
    </w:p>
    <w:p w14:paraId="2DAFB527" w14:textId="77777777" w:rsidR="00345ACB" w:rsidRDefault="00345ACB">
      <w:pPr>
        <w:rPr>
          <w:rFonts w:ascii="Arial" w:hAnsi="Arial" w:cs="Arial"/>
        </w:rPr>
      </w:pPr>
      <w:bookmarkStart w:id="1825" w:name="A4_3"/>
      <w:proofErr w:type="spellStart"/>
      <w:r>
        <w:rPr>
          <w:rFonts w:ascii="Arial" w:hAnsi="Arial" w:cs="Arial"/>
        </w:rPr>
        <w:t>A4.3</w:t>
      </w:r>
      <w:proofErr w:type="spellEnd"/>
      <w:r>
        <w:rPr>
          <w:rFonts w:ascii="Arial" w:hAnsi="Arial" w:cs="Arial"/>
        </w:rPr>
        <w:t xml:space="preserve"> </w:t>
      </w:r>
      <w:bookmarkEnd w:id="1825"/>
    </w:p>
    <w:p w14:paraId="48C5563C" w14:textId="77777777" w:rsidR="00345ACB" w:rsidRPr="00913441" w:rsidRDefault="00345ACB">
      <w:pPr>
        <w:pStyle w:val="NormalIndented"/>
      </w:pPr>
      <w:r w:rsidRPr="00913441">
        <w:t>The position of the arguments relative to the operator is indicated by the ellipsis .... The operator’s associativity is shown in italics after each operator. Some operators have both a unary form (one argument) and a binary form (two arguments); each form is listed separately.</w:t>
      </w:r>
    </w:p>
    <w:tbl>
      <w:tblPr>
        <w:tblW w:w="0" w:type="auto"/>
        <w:tblInd w:w="108"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345ACB" w:rsidRPr="00D1242C" w14:paraId="2DA37D6E" w14:textId="77777777">
        <w:tc>
          <w:tcPr>
            <w:tcW w:w="9576" w:type="dxa"/>
          </w:tcPr>
          <w:p w14:paraId="558A170F" w14:textId="77777777" w:rsidR="00345ACB" w:rsidRPr="00D1242C" w:rsidRDefault="00345ACB">
            <w:r w:rsidRPr="00D1242C">
              <w:tab/>
              <w:t>... fuzzified by ... (non-associative)</w:t>
            </w:r>
          </w:p>
        </w:tc>
      </w:tr>
      <w:tr w:rsidR="00345ACB" w:rsidRPr="00D1242C" w14:paraId="1AC9F3A4" w14:textId="77777777">
        <w:tc>
          <w:tcPr>
            <w:tcW w:w="9576" w:type="dxa"/>
          </w:tcPr>
          <w:p w14:paraId="740FBCC6" w14:textId="77777777" w:rsidR="00345ACB" w:rsidRPr="00D1242C" w:rsidRDefault="00345ACB" w:rsidP="006E4F0F">
            <w:r w:rsidRPr="00D1242C">
              <w:tab/>
              <w:t>Fuzzy Set ... (Right associative)</w:t>
            </w:r>
          </w:p>
        </w:tc>
      </w:tr>
      <w:tr w:rsidR="00345ACB" w:rsidRPr="00D1242C" w14:paraId="6D7987FF" w14:textId="77777777">
        <w:tc>
          <w:tcPr>
            <w:tcW w:w="9576" w:type="dxa"/>
          </w:tcPr>
          <w:p w14:paraId="509489DB" w14:textId="77777777" w:rsidR="00345ACB" w:rsidRPr="00D1242C" w:rsidRDefault="00345ACB">
            <w:r w:rsidRPr="00D1242C">
              <w:tab/>
              <w:t>... [...] (non-associative)</w:t>
            </w:r>
          </w:p>
        </w:tc>
      </w:tr>
      <w:tr w:rsidR="00345ACB" w:rsidRPr="00D1242C" w14:paraId="7CE76697" w14:textId="77777777">
        <w:tc>
          <w:tcPr>
            <w:tcW w:w="9576" w:type="dxa"/>
          </w:tcPr>
          <w:p w14:paraId="6A6341FD" w14:textId="77777777" w:rsidR="00345ACB" w:rsidRPr="00D1242C" w:rsidRDefault="00345ACB">
            <w:r w:rsidRPr="00D1242C">
              <w:tab/>
              <w:t>, ...  (non-associative)</w:t>
            </w:r>
          </w:p>
        </w:tc>
      </w:tr>
      <w:tr w:rsidR="00345ACB" w:rsidRPr="00D1242C" w14:paraId="42A18719" w14:textId="77777777">
        <w:tc>
          <w:tcPr>
            <w:tcW w:w="9576" w:type="dxa"/>
          </w:tcPr>
          <w:p w14:paraId="5457AD55" w14:textId="77777777" w:rsidR="00345ACB" w:rsidRPr="00D1242C" w:rsidRDefault="00345ACB">
            <w:r w:rsidRPr="00D1242C">
              <w:tab/>
              <w:t>... , ...  (</w:t>
            </w:r>
            <w:proofErr w:type="gramStart"/>
            <w:r w:rsidRPr="00D1242C">
              <w:t>left</w:t>
            </w:r>
            <w:proofErr w:type="gramEnd"/>
            <w:r w:rsidRPr="00D1242C">
              <w:t xml:space="preserve"> associative)</w:t>
            </w:r>
            <w:r w:rsidRPr="00D1242C">
              <w:br/>
              <w:t xml:space="preserve"> </w:t>
            </w:r>
            <w:r w:rsidRPr="00D1242C">
              <w:tab/>
              <w:t>... merge ...  (</w:t>
            </w:r>
            <w:proofErr w:type="gramStart"/>
            <w:r w:rsidRPr="00D1242C">
              <w:t>left</w:t>
            </w:r>
            <w:proofErr w:type="gramEnd"/>
            <w:r w:rsidRPr="00D1242C">
              <w:t xml:space="preserve"> associative) </w:t>
            </w:r>
            <w:r w:rsidRPr="00D1242C">
              <w:br/>
            </w:r>
            <w:r w:rsidRPr="00D1242C">
              <w:tab/>
              <w:t xml:space="preserve">... merge ...  using … (left-associative) </w:t>
            </w:r>
          </w:p>
        </w:tc>
      </w:tr>
      <w:tr w:rsidR="00345ACB" w:rsidRPr="00D1242C" w14:paraId="2E292A3B" w14:textId="77777777">
        <w:tc>
          <w:tcPr>
            <w:tcW w:w="9576" w:type="dxa"/>
          </w:tcPr>
          <w:p w14:paraId="49C88F2A" w14:textId="77777777" w:rsidR="00345ACB" w:rsidRPr="00D1242C" w:rsidRDefault="00345ACB">
            <w:r w:rsidRPr="00D1242C">
              <w:tab/>
              <w:t>sort ... (non-associative)</w:t>
            </w:r>
            <w:r w:rsidRPr="00D1242C">
              <w:br/>
            </w:r>
            <w:r w:rsidRPr="00D1242C">
              <w:tab/>
              <w:t>sort ... using …(non-associative)</w:t>
            </w:r>
          </w:p>
        </w:tc>
      </w:tr>
      <w:tr w:rsidR="00345ACB" w:rsidRPr="00D1242C" w14:paraId="211A070C" w14:textId="77777777">
        <w:tc>
          <w:tcPr>
            <w:tcW w:w="9576" w:type="dxa"/>
          </w:tcPr>
          <w:p w14:paraId="7C45E974" w14:textId="77777777" w:rsidR="00345ACB" w:rsidRPr="00D1242C" w:rsidRDefault="00345ACB">
            <w:r w:rsidRPr="00D1242C">
              <w:tab/>
              <w:t xml:space="preserve">add ... to ...  (non-associative) </w:t>
            </w:r>
            <w:r w:rsidRPr="00D1242C">
              <w:br/>
            </w:r>
            <w:r w:rsidRPr="00D1242C">
              <w:tab/>
              <w:t xml:space="preserve">add ... to ...  at … (non-associative) </w:t>
            </w:r>
            <w:r w:rsidRPr="00D1242C">
              <w:br/>
            </w:r>
            <w:r w:rsidRPr="00D1242C">
              <w:tab/>
              <w:t xml:space="preserve">remove ... from ...  (non-associative) </w:t>
            </w:r>
          </w:p>
        </w:tc>
      </w:tr>
      <w:tr w:rsidR="00345ACB" w:rsidRPr="00D1242C" w14:paraId="04418148" w14:textId="77777777">
        <w:tc>
          <w:tcPr>
            <w:tcW w:w="9576" w:type="dxa"/>
          </w:tcPr>
          <w:p w14:paraId="7E8D0D3B" w14:textId="77777777" w:rsidR="00345ACB" w:rsidRPr="00D1242C" w:rsidRDefault="00345ACB">
            <w:r w:rsidRPr="00D1242C">
              <w:tab/>
              <w:t xml:space="preserve">... where ...  (non-associative) </w:t>
            </w:r>
            <w:r w:rsidRPr="00D1242C">
              <w:tab/>
            </w:r>
          </w:p>
        </w:tc>
      </w:tr>
      <w:tr w:rsidR="00345ACB" w:rsidRPr="00D1242C" w14:paraId="5F576802" w14:textId="77777777">
        <w:tc>
          <w:tcPr>
            <w:tcW w:w="9576" w:type="dxa"/>
          </w:tcPr>
          <w:p w14:paraId="6009498C" w14:textId="77777777" w:rsidR="00345ACB" w:rsidRPr="00D1242C" w:rsidRDefault="00345ACB">
            <w:r w:rsidRPr="00D1242C">
              <w:tab/>
              <w:t>... or ...  (</w:t>
            </w:r>
            <w:proofErr w:type="gramStart"/>
            <w:r w:rsidRPr="00D1242C">
              <w:t>left</w:t>
            </w:r>
            <w:proofErr w:type="gramEnd"/>
            <w:r w:rsidRPr="00D1242C">
              <w:t xml:space="preserve"> associative) </w:t>
            </w:r>
            <w:r w:rsidRPr="00D1242C">
              <w:tab/>
            </w:r>
          </w:p>
        </w:tc>
      </w:tr>
      <w:tr w:rsidR="00345ACB" w:rsidRPr="00D1242C" w14:paraId="60B92288" w14:textId="77777777">
        <w:tc>
          <w:tcPr>
            <w:tcW w:w="9576" w:type="dxa"/>
          </w:tcPr>
          <w:p w14:paraId="373E0100" w14:textId="77777777" w:rsidR="00345ACB" w:rsidRPr="00D1242C" w:rsidRDefault="00345ACB">
            <w:r w:rsidRPr="00D1242C">
              <w:tab/>
              <w:t>... and ...  (</w:t>
            </w:r>
            <w:proofErr w:type="gramStart"/>
            <w:r w:rsidRPr="00D1242C">
              <w:t>left</w:t>
            </w:r>
            <w:proofErr w:type="gramEnd"/>
            <w:r w:rsidRPr="00D1242C">
              <w:t xml:space="preserve"> associative)</w:t>
            </w:r>
          </w:p>
        </w:tc>
      </w:tr>
      <w:tr w:rsidR="00345ACB" w:rsidRPr="00D1242C" w14:paraId="659C3E50" w14:textId="77777777">
        <w:tc>
          <w:tcPr>
            <w:tcW w:w="9576" w:type="dxa"/>
          </w:tcPr>
          <w:p w14:paraId="396EAAD3" w14:textId="77777777" w:rsidR="00345ACB" w:rsidRPr="00D1242C" w:rsidRDefault="00345ACB">
            <w:r w:rsidRPr="00D1242C">
              <w:tab/>
              <w:t>not ...  (non-associative)</w:t>
            </w:r>
          </w:p>
        </w:tc>
      </w:tr>
      <w:tr w:rsidR="00345ACB" w:rsidRPr="00D1242C" w14:paraId="06B6983B" w14:textId="77777777">
        <w:tc>
          <w:tcPr>
            <w:tcW w:w="9576" w:type="dxa"/>
          </w:tcPr>
          <w:p w14:paraId="360F5EDA" w14:textId="77777777" w:rsidR="00345ACB" w:rsidRPr="00D1242C" w:rsidRDefault="00345ACB" w:rsidP="00003471">
            <w:r w:rsidRPr="00D1242C">
              <w:tab/>
              <w:t>... = ... º ... eq ... º ... is equal ...  (non-associative)</w:t>
            </w:r>
            <w:r w:rsidRPr="00D1242C">
              <w:br/>
              <w:t xml:space="preserve"> </w:t>
            </w:r>
            <w:r w:rsidRPr="00D1242C">
              <w:tab/>
              <w:t>... &lt;&gt; ... º ... ne ... º ... is not equal ...  (non-associative)</w:t>
            </w:r>
            <w:r w:rsidRPr="00D1242C">
              <w:br/>
              <w:t xml:space="preserve"> </w:t>
            </w:r>
            <w:r w:rsidRPr="00D1242C">
              <w:tab/>
              <w:t xml:space="preserve">... &lt; ... º ... </w:t>
            </w:r>
            <w:proofErr w:type="spellStart"/>
            <w:r w:rsidRPr="00D1242C">
              <w:t>lt</w:t>
            </w:r>
            <w:proofErr w:type="spellEnd"/>
            <w:r w:rsidRPr="00D1242C">
              <w:t xml:space="preserve"> ... º ... is less than ... º ... is not greater than </w:t>
            </w:r>
            <w:proofErr w:type="gramStart"/>
            <w:r w:rsidRPr="00D1242C">
              <w:t>or  equal</w:t>
            </w:r>
            <w:proofErr w:type="gramEnd"/>
            <w:r w:rsidRPr="00D1242C">
              <w:t xml:space="preserve"> ...  (non-associative)</w:t>
            </w:r>
            <w:r w:rsidRPr="00D1242C">
              <w:br/>
              <w:t xml:space="preserve"> </w:t>
            </w:r>
            <w:r w:rsidRPr="00D1242C">
              <w:tab/>
              <w:t xml:space="preserve">... &lt;= ... º ... le ... º ... is less than or equal ... º ... is not </w:t>
            </w:r>
            <w:proofErr w:type="gramStart"/>
            <w:r w:rsidRPr="00D1242C">
              <w:t>greater  than</w:t>
            </w:r>
            <w:proofErr w:type="gramEnd"/>
            <w:r w:rsidRPr="00D1242C">
              <w:t xml:space="preserve"> ...  (non-associative)</w:t>
            </w:r>
            <w:r w:rsidRPr="00D1242C">
              <w:br/>
              <w:t xml:space="preserve"> </w:t>
            </w:r>
            <w:r w:rsidRPr="00D1242C">
              <w:tab/>
              <w:t xml:space="preserve">... &gt; ... º ... </w:t>
            </w:r>
            <w:proofErr w:type="spellStart"/>
            <w:r w:rsidRPr="00D1242C">
              <w:t>gt</w:t>
            </w:r>
            <w:proofErr w:type="spellEnd"/>
            <w:r w:rsidRPr="00D1242C">
              <w:t xml:space="preserve"> ... º ... is greater than ... º ... is not less than </w:t>
            </w:r>
            <w:proofErr w:type="gramStart"/>
            <w:r w:rsidRPr="00D1242C">
              <w:t>or  equal</w:t>
            </w:r>
            <w:proofErr w:type="gramEnd"/>
            <w:r w:rsidRPr="00D1242C">
              <w:t xml:space="preserve"> ...  (non-associative)</w:t>
            </w:r>
            <w:r w:rsidRPr="00D1242C">
              <w:br/>
              <w:t xml:space="preserve"> </w:t>
            </w:r>
            <w:r w:rsidRPr="00D1242C">
              <w:tab/>
              <w:t xml:space="preserve">... &gt;= ... º ... </w:t>
            </w:r>
            <w:proofErr w:type="spellStart"/>
            <w:r w:rsidRPr="00D1242C">
              <w:t>ge</w:t>
            </w:r>
            <w:proofErr w:type="spellEnd"/>
            <w:r w:rsidRPr="00D1242C">
              <w:t xml:space="preserve"> ... º ... is greater than or equal ... º ... is not </w:t>
            </w:r>
            <w:proofErr w:type="gramStart"/>
            <w:r w:rsidRPr="00D1242C">
              <w:t>less  than</w:t>
            </w:r>
            <w:proofErr w:type="gramEnd"/>
            <w:r w:rsidRPr="00D1242C">
              <w:t xml:space="preserve"> ...  (non-associative)</w:t>
            </w:r>
            <w:r w:rsidRPr="00D1242C">
              <w:br/>
              <w:t xml:space="preserve"> </w:t>
            </w:r>
            <w:r w:rsidRPr="00D1242C">
              <w:tab/>
              <w:t>... is within ... to ...  (non-associative)</w:t>
            </w:r>
            <w:r w:rsidRPr="00D1242C">
              <w:br/>
              <w:t xml:space="preserve"> </w:t>
            </w:r>
            <w:r w:rsidRPr="00D1242C">
              <w:tab/>
              <w:t>... is not within ... to ...  (non-associative)</w:t>
            </w:r>
            <w:r w:rsidRPr="00D1242C">
              <w:br/>
              <w:t xml:space="preserve"> </w:t>
            </w:r>
            <w:r w:rsidRPr="00D1242C">
              <w:tab/>
              <w:t>... is within ... preceding ...  (non-associative)</w:t>
            </w:r>
            <w:r w:rsidRPr="00D1242C">
              <w:br/>
              <w:t xml:space="preserve"> </w:t>
            </w:r>
            <w:r w:rsidRPr="00D1242C">
              <w:tab/>
              <w:t>... is not within ... preceding ...  (non-associative)</w:t>
            </w:r>
            <w:r w:rsidRPr="00D1242C">
              <w:br/>
            </w:r>
            <w:r w:rsidRPr="00D1242C">
              <w:lastRenderedPageBreak/>
              <w:t xml:space="preserve"> </w:t>
            </w:r>
            <w:r w:rsidRPr="00D1242C">
              <w:tab/>
              <w:t xml:space="preserve">... is within ... following ...  (non-associative) </w:t>
            </w:r>
            <w:r w:rsidRPr="00D1242C">
              <w:tab/>
              <w:t>... is not within ... following ...  (non-associative)</w:t>
            </w:r>
            <w:r w:rsidRPr="00D1242C">
              <w:br/>
              <w:t xml:space="preserve"> </w:t>
            </w:r>
            <w:r w:rsidRPr="00D1242C">
              <w:tab/>
              <w:t>... is within ... surrounding ...  (non-associative)</w:t>
            </w:r>
            <w:r w:rsidRPr="00D1242C">
              <w:br/>
              <w:t xml:space="preserve"> </w:t>
            </w:r>
            <w:r w:rsidRPr="00D1242C">
              <w:tab/>
              <w:t>... is not within ... surrounding ...  (non-associative)</w:t>
            </w:r>
            <w:r w:rsidRPr="00D1242C">
              <w:br/>
              <w:t xml:space="preserve"> </w:t>
            </w:r>
            <w:r w:rsidRPr="00D1242C">
              <w:tab/>
              <w:t>... is within past ...  (non-associative)</w:t>
            </w:r>
            <w:r w:rsidRPr="00D1242C">
              <w:br/>
              <w:t xml:space="preserve"> </w:t>
            </w:r>
            <w:r w:rsidRPr="00D1242C">
              <w:tab/>
              <w:t>... is not within past ...  (non-associative)</w:t>
            </w:r>
            <w:r w:rsidRPr="00D1242C">
              <w:br/>
              <w:t xml:space="preserve"> </w:t>
            </w:r>
            <w:r w:rsidRPr="00D1242C">
              <w:tab/>
              <w:t>... is within same day as ...  (non-associative)</w:t>
            </w:r>
            <w:r w:rsidRPr="00D1242C">
              <w:br/>
              <w:t xml:space="preserve"> </w:t>
            </w:r>
            <w:r w:rsidRPr="00D1242C">
              <w:tab/>
              <w:t>... is not within same day as ...  (non-associative)</w:t>
            </w:r>
            <w:r w:rsidRPr="00D1242C">
              <w:br/>
              <w:t xml:space="preserve"> </w:t>
            </w:r>
            <w:r w:rsidRPr="00D1242C">
              <w:tab/>
              <w:t>... is before ...  (non-associative)</w:t>
            </w:r>
            <w:r w:rsidRPr="00D1242C">
              <w:br/>
              <w:t xml:space="preserve"> </w:t>
            </w:r>
            <w:r w:rsidRPr="00D1242C">
              <w:tab/>
              <w:t>... is not before ...  (non-associative)</w:t>
            </w:r>
            <w:r w:rsidRPr="00D1242C">
              <w:br/>
              <w:t xml:space="preserve"> </w:t>
            </w:r>
            <w:r w:rsidRPr="00D1242C">
              <w:tab/>
              <w:t>... is after ...  (non-associative)</w:t>
            </w:r>
            <w:r w:rsidRPr="00D1242C">
              <w:br/>
              <w:t xml:space="preserve"> </w:t>
            </w:r>
            <w:r w:rsidRPr="00D1242C">
              <w:tab/>
              <w:t>... is not after ...  (non-associative)</w:t>
            </w:r>
            <w:r w:rsidRPr="00D1242C">
              <w:br/>
              <w:t xml:space="preserve"> </w:t>
            </w:r>
            <w:r w:rsidRPr="00D1242C">
              <w:tab/>
              <w:t xml:space="preserve">... occur equal ...  </w:t>
            </w:r>
            <w:proofErr w:type="gramStart"/>
            <w:r w:rsidRPr="00D1242C">
              <w:t>º  …</w:t>
            </w:r>
            <w:proofErr w:type="gramEnd"/>
            <w:r w:rsidRPr="00D1242C">
              <w:t xml:space="preserve"> occur at … (non-associative)</w:t>
            </w:r>
            <w:r w:rsidRPr="00D1242C">
              <w:br/>
              <w:t xml:space="preserve"> </w:t>
            </w:r>
            <w:r w:rsidRPr="00D1242C">
              <w:tab/>
              <w:t>... occur within ... to ...  (non-associative)</w:t>
            </w:r>
            <w:r w:rsidRPr="00D1242C">
              <w:br/>
              <w:t xml:space="preserve"> </w:t>
            </w:r>
            <w:r w:rsidRPr="00D1242C">
              <w:tab/>
              <w:t>... occur not within ... to ...  (non-associative)</w:t>
            </w:r>
            <w:r w:rsidRPr="00D1242C">
              <w:br/>
              <w:t xml:space="preserve"> </w:t>
            </w:r>
            <w:r w:rsidRPr="00D1242C">
              <w:tab/>
              <w:t>... occur within ... preceding ...  (non-associative)</w:t>
            </w:r>
            <w:r w:rsidRPr="00D1242C">
              <w:br/>
              <w:t xml:space="preserve"> </w:t>
            </w:r>
            <w:r w:rsidRPr="00D1242C">
              <w:tab/>
              <w:t>... occur not within ... preceding ...  (non-associative)</w:t>
            </w:r>
            <w:r w:rsidRPr="00D1242C">
              <w:br/>
              <w:t xml:space="preserve"> </w:t>
            </w:r>
            <w:r w:rsidRPr="00D1242C">
              <w:tab/>
              <w:t>... occur within ... following ...  (non-associative)</w:t>
            </w:r>
            <w:r w:rsidRPr="00D1242C">
              <w:br/>
              <w:t xml:space="preserve"> </w:t>
            </w:r>
            <w:r w:rsidRPr="00D1242C">
              <w:tab/>
              <w:t>... occur not within ... following ...  (non-associative)</w:t>
            </w:r>
            <w:r w:rsidRPr="00D1242C">
              <w:br/>
              <w:t xml:space="preserve"> </w:t>
            </w:r>
            <w:r w:rsidRPr="00D1242C">
              <w:tab/>
              <w:t>... occur within ... surrounding ...  (non-associative)</w:t>
            </w:r>
            <w:r w:rsidRPr="00D1242C">
              <w:br/>
              <w:t xml:space="preserve"> </w:t>
            </w:r>
            <w:r w:rsidRPr="00D1242C">
              <w:tab/>
              <w:t>... occur not within ... surrounding ...  (non-associative)</w:t>
            </w:r>
            <w:r w:rsidRPr="00D1242C">
              <w:br/>
              <w:t xml:space="preserve"> </w:t>
            </w:r>
            <w:r w:rsidRPr="00D1242C">
              <w:tab/>
              <w:t>... occur within past ...  (non-associative)</w:t>
            </w:r>
            <w:r w:rsidRPr="00D1242C">
              <w:br/>
              <w:t xml:space="preserve"> </w:t>
            </w:r>
            <w:r w:rsidRPr="00D1242C">
              <w:tab/>
              <w:t>... occur not within past ...  (non-associative)</w:t>
            </w:r>
            <w:r w:rsidRPr="00D1242C">
              <w:br/>
              <w:t xml:space="preserve"> </w:t>
            </w:r>
            <w:r w:rsidRPr="00D1242C">
              <w:tab/>
              <w:t>... occur within same day as ...  (non-associative)</w:t>
            </w:r>
            <w:r w:rsidRPr="00D1242C">
              <w:br/>
              <w:t xml:space="preserve"> </w:t>
            </w:r>
            <w:r w:rsidRPr="00D1242C">
              <w:tab/>
              <w:t>... occur not within same day as ...  (non-associative)</w:t>
            </w:r>
            <w:r w:rsidRPr="00D1242C">
              <w:br/>
              <w:t xml:space="preserve"> </w:t>
            </w:r>
            <w:r w:rsidRPr="00D1242C">
              <w:tab/>
              <w:t>... occur before ...  (non-associative)</w:t>
            </w:r>
            <w:r w:rsidRPr="00D1242C">
              <w:br/>
              <w:t xml:space="preserve"> </w:t>
            </w:r>
            <w:r w:rsidRPr="00D1242C">
              <w:tab/>
              <w:t>... occur not before ...  (non-associative)</w:t>
            </w:r>
            <w:r w:rsidRPr="00D1242C">
              <w:br/>
              <w:t xml:space="preserve"> </w:t>
            </w:r>
            <w:r w:rsidRPr="00D1242C">
              <w:tab/>
              <w:t>... occur after ...  (non-associative)</w:t>
            </w:r>
            <w:r w:rsidRPr="00D1242C">
              <w:br/>
              <w:t xml:space="preserve"> </w:t>
            </w:r>
            <w:r w:rsidRPr="00D1242C">
              <w:tab/>
              <w:t>... occur not after ...  (non-associative)</w:t>
            </w:r>
            <w:r w:rsidRPr="00D1242C">
              <w:br/>
              <w:t xml:space="preserve"> </w:t>
            </w:r>
            <w:r w:rsidRPr="00D1242C">
              <w:tab/>
              <w:t xml:space="preserve">... is in ...  </w:t>
            </w:r>
            <w:proofErr w:type="gramStart"/>
            <w:r w:rsidRPr="00D1242C">
              <w:t>º  …</w:t>
            </w:r>
            <w:proofErr w:type="gramEnd"/>
            <w:r w:rsidRPr="00D1242C">
              <w:t xml:space="preserve"> in … (non-associative)</w:t>
            </w:r>
            <w:r w:rsidRPr="00D1242C">
              <w:br/>
              <w:t xml:space="preserve"> </w:t>
            </w:r>
            <w:r w:rsidRPr="00D1242C">
              <w:tab/>
              <w:t>... is not in ...  º  … not in … (non-associative)</w:t>
            </w:r>
            <w:r w:rsidRPr="00D1242C">
              <w:br/>
              <w:t xml:space="preserve"> </w:t>
            </w:r>
            <w:r w:rsidRPr="00D1242C">
              <w:tab/>
              <w:t>... is present º ... is not null  (non-associative)</w:t>
            </w:r>
            <w:r w:rsidRPr="00D1242C">
              <w:br/>
              <w:t xml:space="preserve"> </w:t>
            </w:r>
            <w:r w:rsidRPr="00D1242C">
              <w:tab/>
              <w:t>... is not present º ... is null  (non-associative)</w:t>
            </w:r>
            <w:r w:rsidRPr="00D1242C">
              <w:br/>
              <w:t xml:space="preserve"> </w:t>
            </w:r>
            <w:r w:rsidRPr="00D1242C">
              <w:tab/>
              <w:t>... is Boolean  (non-associative)</w:t>
            </w:r>
            <w:r w:rsidRPr="00D1242C">
              <w:br/>
              <w:t xml:space="preserve"> </w:t>
            </w:r>
            <w:r w:rsidRPr="00D1242C">
              <w:tab/>
              <w:t>... is not Boolean  (non-associative)</w:t>
            </w:r>
            <w:r w:rsidRPr="00D1242C">
              <w:br/>
              <w:t xml:space="preserve"> </w:t>
            </w:r>
            <w:r w:rsidRPr="00D1242C">
              <w:tab/>
              <w:t>... is number  (non-associative)</w:t>
            </w:r>
            <w:r w:rsidRPr="00D1242C">
              <w:br/>
              <w:t xml:space="preserve"> </w:t>
            </w:r>
            <w:r w:rsidRPr="00D1242C">
              <w:tab/>
              <w:t>... is not number  (non-associative)</w:t>
            </w:r>
            <w:r w:rsidRPr="00D1242C">
              <w:br/>
              <w:t xml:space="preserve"> </w:t>
            </w:r>
            <w:r w:rsidRPr="00D1242C">
              <w:tab/>
              <w:t>... is time  (non-associative)</w:t>
            </w:r>
            <w:r w:rsidRPr="00D1242C">
              <w:br/>
              <w:t xml:space="preserve"> </w:t>
            </w:r>
            <w:r w:rsidRPr="00D1242C">
              <w:tab/>
              <w:t>... is not time  (non-associative)</w:t>
            </w:r>
            <w:r w:rsidRPr="00D1242C">
              <w:br/>
            </w:r>
            <w:r w:rsidRPr="00D1242C">
              <w:tab/>
              <w:t>... is time of day (non-associative)</w:t>
            </w:r>
            <w:r w:rsidRPr="00D1242C">
              <w:br/>
            </w:r>
            <w:r w:rsidRPr="00D1242C">
              <w:tab/>
              <w:t>... is not time of day (non-associative)</w:t>
            </w:r>
            <w:r w:rsidRPr="00D1242C">
              <w:br/>
              <w:t xml:space="preserve"> </w:t>
            </w:r>
            <w:r w:rsidRPr="00D1242C">
              <w:tab/>
              <w:t>... is duration  (non-associative)</w:t>
            </w:r>
            <w:r w:rsidRPr="00D1242C">
              <w:br/>
              <w:t xml:space="preserve"> </w:t>
            </w:r>
            <w:r w:rsidRPr="00D1242C">
              <w:tab/>
              <w:t>... is not duration  (non-associative)</w:t>
            </w:r>
            <w:r w:rsidRPr="00D1242C">
              <w:br/>
              <w:t xml:space="preserve"> </w:t>
            </w:r>
            <w:r w:rsidRPr="00D1242C">
              <w:tab/>
              <w:t>... is string  (non-associative)</w:t>
            </w:r>
            <w:r w:rsidRPr="00D1242C">
              <w:br/>
              <w:t xml:space="preserve"> </w:t>
            </w:r>
            <w:r w:rsidRPr="00D1242C">
              <w:tab/>
              <w:t xml:space="preserve">... is not string  (non-associative) </w:t>
            </w:r>
            <w:r w:rsidRPr="00D1242C">
              <w:br/>
            </w:r>
            <w:r w:rsidRPr="00D1242C">
              <w:tab/>
              <w:t>... is list  (non-associative)</w:t>
            </w:r>
            <w:r w:rsidRPr="00D1242C">
              <w:br/>
            </w:r>
            <w:r w:rsidRPr="00D1242C">
              <w:tab/>
              <w:t>... is not list  (non-associative)</w:t>
            </w:r>
            <w:r w:rsidRPr="00D1242C">
              <w:br/>
            </w:r>
            <w:r w:rsidRPr="00D1242C">
              <w:tab/>
              <w:t>... is object  (non-associative)</w:t>
            </w:r>
            <w:r w:rsidRPr="00D1242C">
              <w:br/>
            </w:r>
            <w:r w:rsidRPr="00D1242C">
              <w:tab/>
              <w:t xml:space="preserve">... is not object  (non-associative) </w:t>
            </w:r>
            <w:r w:rsidRPr="00D1242C">
              <w:br/>
            </w:r>
            <w:r w:rsidRPr="00D1242C">
              <w:tab/>
              <w:t xml:space="preserve">... is fuzzy (non-associative) </w:t>
            </w:r>
            <w:r w:rsidRPr="00D1242C">
              <w:br/>
            </w:r>
            <w:r w:rsidRPr="00D1242C">
              <w:tab/>
              <w:t xml:space="preserve">... is not fuzzy (non-associative) </w:t>
            </w:r>
            <w:r w:rsidRPr="00D1242C">
              <w:br/>
            </w:r>
            <w:r w:rsidRPr="00D1242C">
              <w:tab/>
              <w:t>... is crisp (non-associative)</w:t>
            </w:r>
            <w:r w:rsidRPr="00D1242C">
              <w:br/>
            </w:r>
            <w:r w:rsidRPr="00D1242C">
              <w:tab/>
              <w:t>... is not crisp (non-associative)</w:t>
            </w:r>
            <w:r w:rsidRPr="00D1242C">
              <w:br/>
            </w:r>
            <w:r w:rsidRPr="00D1242C">
              <w:tab/>
            </w:r>
            <w:r w:rsidRPr="00D1242C">
              <w:br/>
            </w:r>
            <w:r w:rsidRPr="00D1242C">
              <w:tab/>
            </w:r>
            <w:r w:rsidRPr="00D1242C">
              <w:br/>
            </w:r>
            <w:r w:rsidRPr="00D1242C">
              <w:tab/>
              <w:t>... is &lt;object-name&gt;  (non-associative)</w:t>
            </w:r>
            <w:r w:rsidRPr="00D1242C">
              <w:br/>
            </w:r>
            <w:r w:rsidRPr="00D1242C">
              <w:lastRenderedPageBreak/>
              <w:t xml:space="preserve"> </w:t>
            </w:r>
            <w:r w:rsidRPr="00D1242C">
              <w:tab/>
              <w:t xml:space="preserve">... is not &lt;object-name&gt;  (non-associative) </w:t>
            </w:r>
            <w:r w:rsidRPr="00D1242C">
              <w:br/>
            </w:r>
          </w:p>
        </w:tc>
      </w:tr>
      <w:tr w:rsidR="00345ACB" w:rsidRPr="00D1242C" w14:paraId="2133A963" w14:textId="77777777">
        <w:tc>
          <w:tcPr>
            <w:tcW w:w="9576" w:type="dxa"/>
          </w:tcPr>
          <w:p w14:paraId="25FACA67" w14:textId="77777777" w:rsidR="00345ACB" w:rsidRPr="00D1242C" w:rsidRDefault="00345ACB">
            <w:r w:rsidRPr="00D1242C">
              <w:lastRenderedPageBreak/>
              <w:tab/>
              <w:t>... || ...  (</w:t>
            </w:r>
            <w:proofErr w:type="gramStart"/>
            <w:r w:rsidRPr="00D1242C">
              <w:t>left</w:t>
            </w:r>
            <w:proofErr w:type="gramEnd"/>
            <w:r w:rsidRPr="00D1242C">
              <w:t>-associative)</w:t>
            </w:r>
          </w:p>
        </w:tc>
      </w:tr>
      <w:tr w:rsidR="00345ACB" w:rsidRPr="00D1242C" w14:paraId="5833666D" w14:textId="77777777">
        <w:tc>
          <w:tcPr>
            <w:tcW w:w="9576" w:type="dxa"/>
          </w:tcPr>
          <w:p w14:paraId="55F5F7E1" w14:textId="77777777" w:rsidR="00345ACB" w:rsidRPr="00D1242C" w:rsidRDefault="00345ACB">
            <w:pPr>
              <w:rPr>
                <w:strike/>
              </w:rPr>
            </w:pPr>
            <w:r w:rsidRPr="00D1242C">
              <w:tab/>
              <w:t>... formatted with ...  (non- associative)</w:t>
            </w:r>
          </w:p>
        </w:tc>
      </w:tr>
      <w:tr w:rsidR="00345ACB" w:rsidRPr="00D1242C" w14:paraId="18F5A55C" w14:textId="77777777">
        <w:tc>
          <w:tcPr>
            <w:tcW w:w="9576" w:type="dxa"/>
          </w:tcPr>
          <w:p w14:paraId="46ED4ED2" w14:textId="77777777" w:rsidR="00345ACB" w:rsidRPr="00D1242C" w:rsidRDefault="00345ACB">
            <w:r w:rsidRPr="00D1242C">
              <w:tab/>
              <w:t>uppercase …  (</w:t>
            </w:r>
            <w:proofErr w:type="gramStart"/>
            <w:r w:rsidRPr="00D1242C">
              <w:t>right</w:t>
            </w:r>
            <w:proofErr w:type="gramEnd"/>
            <w:r w:rsidRPr="00D1242C">
              <w:t xml:space="preserve"> associative)</w:t>
            </w:r>
            <w:r w:rsidRPr="00D1242C">
              <w:br/>
            </w:r>
            <w:r w:rsidRPr="00D1242C">
              <w:tab/>
              <w:t>lowercase …  (</w:t>
            </w:r>
            <w:proofErr w:type="gramStart"/>
            <w:r w:rsidRPr="00D1242C">
              <w:t>right</w:t>
            </w:r>
            <w:proofErr w:type="gramEnd"/>
            <w:r w:rsidRPr="00D1242C">
              <w:t xml:space="preserve"> associative)</w:t>
            </w:r>
            <w:r w:rsidRPr="00D1242C">
              <w:br/>
            </w:r>
            <w:r w:rsidRPr="00D1242C">
              <w:tab/>
              <w:t>trim …  (</w:t>
            </w:r>
            <w:proofErr w:type="gramStart"/>
            <w:r w:rsidRPr="00D1242C">
              <w:t>right</w:t>
            </w:r>
            <w:proofErr w:type="gramEnd"/>
            <w:r w:rsidRPr="00D1242C">
              <w:t xml:space="preserve"> associative)</w:t>
            </w:r>
            <w:r w:rsidRPr="00D1242C">
              <w:br/>
            </w:r>
            <w:r w:rsidRPr="00D1242C">
              <w:tab/>
              <w:t>trim left …  (</w:t>
            </w:r>
            <w:proofErr w:type="gramStart"/>
            <w:r w:rsidRPr="00D1242C">
              <w:t>right</w:t>
            </w:r>
            <w:proofErr w:type="gramEnd"/>
            <w:r w:rsidRPr="00D1242C">
              <w:t xml:space="preserve"> associative)</w:t>
            </w:r>
            <w:r w:rsidRPr="00D1242C">
              <w:br/>
            </w:r>
            <w:r w:rsidRPr="00D1242C">
              <w:tab/>
              <w:t>trim right …  (</w:t>
            </w:r>
            <w:proofErr w:type="gramStart"/>
            <w:r w:rsidRPr="00D1242C">
              <w:t>right</w:t>
            </w:r>
            <w:proofErr w:type="gramEnd"/>
            <w:r w:rsidRPr="00D1242C">
              <w:t xml:space="preserve"> associative)</w:t>
            </w:r>
            <w:r w:rsidRPr="00D1242C">
              <w:br/>
            </w:r>
            <w:r w:rsidRPr="00D1242C">
              <w:tab/>
              <w:t>substring … characters from …  (</w:t>
            </w:r>
            <w:proofErr w:type="gramStart"/>
            <w:r w:rsidRPr="00D1242C">
              <w:t>right</w:t>
            </w:r>
            <w:proofErr w:type="gramEnd"/>
            <w:r w:rsidRPr="00D1242C">
              <w:t xml:space="preserve"> associative)</w:t>
            </w:r>
            <w:r w:rsidRPr="00D1242C">
              <w:br/>
            </w:r>
            <w:r w:rsidRPr="00D1242C">
              <w:tab/>
              <w:t>substring … characters from … starting at …  (</w:t>
            </w:r>
            <w:proofErr w:type="gramStart"/>
            <w:r w:rsidRPr="00D1242C">
              <w:t>right</w:t>
            </w:r>
            <w:proofErr w:type="gramEnd"/>
            <w:r w:rsidRPr="00D1242C">
              <w:t xml:space="preserve"> associative)</w:t>
            </w:r>
            <w:r w:rsidRPr="00D1242C">
              <w:br/>
              <w:t xml:space="preserve">       localized … by … (right associative)</w:t>
            </w:r>
          </w:p>
        </w:tc>
      </w:tr>
      <w:tr w:rsidR="00345ACB" w:rsidRPr="00D1242C" w14:paraId="71479DD4" w14:textId="77777777">
        <w:tc>
          <w:tcPr>
            <w:tcW w:w="9576" w:type="dxa"/>
          </w:tcPr>
          <w:p w14:paraId="22D57073" w14:textId="77777777" w:rsidR="00345ACB" w:rsidRPr="00D1242C" w:rsidRDefault="00345ACB">
            <w:pPr>
              <w:rPr>
                <w:strike/>
              </w:rPr>
            </w:pPr>
            <w:r w:rsidRPr="00D1242C">
              <w:t xml:space="preserve">       localized … (non-associative)</w:t>
            </w:r>
          </w:p>
        </w:tc>
      </w:tr>
      <w:tr w:rsidR="00345ACB" w:rsidRPr="00D1242C" w14:paraId="0EE8B811" w14:textId="77777777">
        <w:tc>
          <w:tcPr>
            <w:tcW w:w="9576" w:type="dxa"/>
          </w:tcPr>
          <w:p w14:paraId="637EB4BE" w14:textId="77777777" w:rsidR="00345ACB" w:rsidRPr="00D1242C" w:rsidRDefault="00345ACB">
            <w:r w:rsidRPr="00D1242C">
              <w:tab/>
              <w:t>+ ...  (no</w:t>
            </w:r>
            <w:r w:rsidRPr="00D1242C">
              <w:rPr>
                <w:lang w:val="fr-FR"/>
              </w:rPr>
              <w:t>n-associative)</w:t>
            </w:r>
            <w:r w:rsidRPr="00D1242C">
              <w:rPr>
                <w:lang w:val="fr-FR"/>
              </w:rPr>
              <w:br/>
              <w:t xml:space="preserve"> </w:t>
            </w:r>
            <w:r w:rsidRPr="00D1242C">
              <w:rPr>
                <w:lang w:val="fr-FR"/>
              </w:rPr>
              <w:tab/>
              <w:t>- ...  (</w:t>
            </w:r>
            <w:proofErr w:type="gramStart"/>
            <w:r w:rsidRPr="00D1242C">
              <w:rPr>
                <w:lang w:val="fr-FR"/>
              </w:rPr>
              <w:t>non</w:t>
            </w:r>
            <w:proofErr w:type="gramEnd"/>
            <w:r w:rsidRPr="00D1242C">
              <w:rPr>
                <w:lang w:val="fr-FR"/>
              </w:rPr>
              <w:t>-associative)</w:t>
            </w:r>
          </w:p>
        </w:tc>
      </w:tr>
      <w:tr w:rsidR="00345ACB" w:rsidRPr="00D1242C" w14:paraId="7DD6E7A4" w14:textId="77777777">
        <w:tc>
          <w:tcPr>
            <w:tcW w:w="9576" w:type="dxa"/>
          </w:tcPr>
          <w:p w14:paraId="10EA0BE4" w14:textId="77777777" w:rsidR="00345ACB" w:rsidRPr="00D1242C" w:rsidRDefault="00345ACB">
            <w:pPr>
              <w:rPr>
                <w:lang w:val="fr-FR"/>
              </w:rPr>
            </w:pPr>
            <w:r w:rsidRPr="00D1242C">
              <w:rPr>
                <w:lang w:val="fr-FR"/>
              </w:rPr>
              <w:tab/>
              <w:t>... + ...  (</w:t>
            </w:r>
            <w:proofErr w:type="spellStart"/>
            <w:proofErr w:type="gramStart"/>
            <w:r w:rsidRPr="00D1242C">
              <w:rPr>
                <w:lang w:val="fr-FR"/>
              </w:rPr>
              <w:t>left</w:t>
            </w:r>
            <w:proofErr w:type="spellEnd"/>
            <w:proofErr w:type="gramEnd"/>
            <w:r w:rsidRPr="00D1242C">
              <w:rPr>
                <w:lang w:val="fr-FR"/>
              </w:rPr>
              <w:t>-associative)</w:t>
            </w:r>
            <w:r w:rsidRPr="00D1242C">
              <w:rPr>
                <w:lang w:val="fr-FR"/>
              </w:rPr>
              <w:br/>
              <w:t xml:space="preserve"> </w:t>
            </w:r>
            <w:r w:rsidRPr="00D1242C">
              <w:rPr>
                <w:lang w:val="fr-FR"/>
              </w:rPr>
              <w:tab/>
              <w:t xml:space="preserve">... - ...  </w:t>
            </w:r>
            <w:r w:rsidRPr="00D1242C">
              <w:t>(</w:t>
            </w:r>
            <w:proofErr w:type="gramStart"/>
            <w:r w:rsidRPr="00D1242C">
              <w:t>left</w:t>
            </w:r>
            <w:proofErr w:type="gramEnd"/>
            <w:r w:rsidRPr="00D1242C">
              <w:t>-associative)</w:t>
            </w:r>
          </w:p>
        </w:tc>
      </w:tr>
      <w:tr w:rsidR="00345ACB" w:rsidRPr="00D1242C" w14:paraId="5A11FA07" w14:textId="77777777">
        <w:tc>
          <w:tcPr>
            <w:tcW w:w="9576" w:type="dxa"/>
          </w:tcPr>
          <w:p w14:paraId="38817929" w14:textId="77777777" w:rsidR="00345ACB" w:rsidRPr="00D1242C" w:rsidRDefault="00345ACB">
            <w:r w:rsidRPr="00D1242C">
              <w:tab/>
              <w:t>... * ...  (</w:t>
            </w:r>
            <w:proofErr w:type="gramStart"/>
            <w:r w:rsidRPr="00D1242C">
              <w:t>left</w:t>
            </w:r>
            <w:proofErr w:type="gramEnd"/>
            <w:r w:rsidRPr="00D1242C">
              <w:t xml:space="preserve"> associative)</w:t>
            </w:r>
            <w:r w:rsidRPr="00D1242C">
              <w:br/>
              <w:t xml:space="preserve"> </w:t>
            </w:r>
            <w:r w:rsidRPr="00D1242C">
              <w:tab/>
              <w:t>... / ...  (</w:t>
            </w:r>
            <w:proofErr w:type="gramStart"/>
            <w:r w:rsidRPr="00D1242C">
              <w:t>left</w:t>
            </w:r>
            <w:proofErr w:type="gramEnd"/>
            <w:r w:rsidRPr="00D1242C">
              <w:t xml:space="preserve"> associative)</w:t>
            </w:r>
          </w:p>
        </w:tc>
      </w:tr>
      <w:tr w:rsidR="00345ACB" w:rsidRPr="00D1242C" w14:paraId="033D764E" w14:textId="77777777">
        <w:tc>
          <w:tcPr>
            <w:tcW w:w="9576" w:type="dxa"/>
          </w:tcPr>
          <w:p w14:paraId="7EB1BA1A" w14:textId="77777777" w:rsidR="00345ACB" w:rsidRPr="00D1242C" w:rsidRDefault="00345ACB">
            <w:r w:rsidRPr="00D1242C">
              <w:tab/>
              <w:t>... ** ...  (non-associative)</w:t>
            </w:r>
          </w:p>
        </w:tc>
      </w:tr>
      <w:tr w:rsidR="00345ACB" w:rsidRPr="00D1242C" w14:paraId="04567A0E" w14:textId="77777777">
        <w:tc>
          <w:tcPr>
            <w:tcW w:w="9576" w:type="dxa"/>
          </w:tcPr>
          <w:p w14:paraId="67F02F61" w14:textId="77777777" w:rsidR="00345ACB" w:rsidRPr="00D1242C" w:rsidRDefault="00345ACB">
            <w:r w:rsidRPr="00D1242C">
              <w:tab/>
              <w:t>... before ...  (non-associative)</w:t>
            </w:r>
            <w:r w:rsidRPr="00D1242C">
              <w:br/>
              <w:t xml:space="preserve"> </w:t>
            </w:r>
            <w:r w:rsidRPr="00D1242C">
              <w:tab/>
              <w:t xml:space="preserve">... after ...    </w:t>
            </w:r>
            <w:proofErr w:type="gramStart"/>
            <w:r w:rsidRPr="00D1242C">
              <w:t>º  …</w:t>
            </w:r>
            <w:proofErr w:type="gramEnd"/>
            <w:r w:rsidRPr="00D1242C">
              <w:t xml:space="preserve"> from … (non-associative)</w:t>
            </w:r>
          </w:p>
        </w:tc>
      </w:tr>
      <w:tr w:rsidR="00345ACB" w:rsidRPr="00D1242C" w14:paraId="67D66B14" w14:textId="77777777">
        <w:tc>
          <w:tcPr>
            <w:tcW w:w="9576" w:type="dxa"/>
          </w:tcPr>
          <w:p w14:paraId="04951F17" w14:textId="77777777" w:rsidR="00345ACB" w:rsidRPr="00D1242C" w:rsidRDefault="00345ACB">
            <w:r w:rsidRPr="00D1242C">
              <w:tab/>
              <w:t xml:space="preserve">... </w:t>
            </w:r>
            <w:proofErr w:type="gramStart"/>
            <w:r w:rsidRPr="00D1242C">
              <w:t>ago  (</w:t>
            </w:r>
            <w:proofErr w:type="gramEnd"/>
            <w:r w:rsidRPr="00D1242C">
              <w:t>non-associative)</w:t>
            </w:r>
          </w:p>
        </w:tc>
      </w:tr>
      <w:tr w:rsidR="00345ACB" w:rsidRPr="00D1242C" w14:paraId="74BD85D4" w14:textId="77777777">
        <w:tc>
          <w:tcPr>
            <w:tcW w:w="9576" w:type="dxa"/>
          </w:tcPr>
          <w:p w14:paraId="27D6C12C" w14:textId="77777777" w:rsidR="00345ACB" w:rsidRPr="00D1242C" w:rsidRDefault="00345ACB">
            <w:r w:rsidRPr="00D1242C">
              <w:tab/>
              <w:t xml:space="preserve">... year º ... </w:t>
            </w:r>
            <w:proofErr w:type="gramStart"/>
            <w:r w:rsidRPr="00D1242C">
              <w:t>years  (</w:t>
            </w:r>
            <w:proofErr w:type="gramEnd"/>
            <w:r w:rsidRPr="00D1242C">
              <w:t>non-associative)</w:t>
            </w:r>
            <w:r w:rsidRPr="00D1242C">
              <w:br/>
              <w:t xml:space="preserve"> </w:t>
            </w:r>
            <w:r w:rsidRPr="00D1242C">
              <w:tab/>
              <w:t>... month º ... months  (non-associative)</w:t>
            </w:r>
            <w:r w:rsidRPr="00D1242C">
              <w:br/>
              <w:t xml:space="preserve"> </w:t>
            </w:r>
            <w:r w:rsidRPr="00D1242C">
              <w:tab/>
              <w:t>... week º ... weeks  (non-associative)</w:t>
            </w:r>
            <w:r w:rsidRPr="00D1242C">
              <w:br/>
              <w:t xml:space="preserve"> </w:t>
            </w:r>
            <w:r w:rsidRPr="00D1242C">
              <w:tab/>
              <w:t>... day º ... days  (non-associative)</w:t>
            </w:r>
            <w:r w:rsidRPr="00D1242C">
              <w:br/>
              <w:t xml:space="preserve"> </w:t>
            </w:r>
            <w:r w:rsidRPr="00D1242C">
              <w:tab/>
              <w:t>... hour º ... hours  (non-associative)</w:t>
            </w:r>
            <w:r w:rsidRPr="00D1242C">
              <w:br/>
              <w:t xml:space="preserve"> </w:t>
            </w:r>
            <w:r w:rsidRPr="00D1242C">
              <w:tab/>
              <w:t>... minute º ... minutes  (non-associative)</w:t>
            </w:r>
            <w:r w:rsidRPr="00D1242C">
              <w:br/>
              <w:t xml:space="preserve"> </w:t>
            </w:r>
            <w:r w:rsidRPr="00D1242C">
              <w:tab/>
              <w:t>... second º ... seconds  (non-associative)</w:t>
            </w:r>
            <w:r w:rsidRPr="00D1242C">
              <w:br/>
            </w:r>
            <w:r w:rsidRPr="00D1242C">
              <w:tab/>
              <w:t>… matches pattern … (non-associative)</w:t>
            </w:r>
          </w:p>
        </w:tc>
      </w:tr>
      <w:tr w:rsidR="00345ACB" w:rsidRPr="00D1242C" w14:paraId="6E86D4CF" w14:textId="77777777">
        <w:tc>
          <w:tcPr>
            <w:tcW w:w="9576" w:type="dxa"/>
          </w:tcPr>
          <w:p w14:paraId="25C415D8" w14:textId="77777777" w:rsidR="00345ACB" w:rsidRPr="00D1242C" w:rsidRDefault="00345ACB">
            <w:r w:rsidRPr="00D1242C">
              <w:tab/>
              <w:t>find … [in] …  (</w:t>
            </w:r>
            <w:proofErr w:type="gramStart"/>
            <w:r w:rsidRPr="00D1242C">
              <w:t>right</w:t>
            </w:r>
            <w:proofErr w:type="gramEnd"/>
            <w:r w:rsidRPr="00D1242C">
              <w:t>-associative)</w:t>
            </w:r>
            <w:r w:rsidRPr="00D1242C">
              <w:br/>
            </w:r>
            <w:r w:rsidRPr="00D1242C">
              <w:tab/>
              <w:t>find … [in] … starting at … (right-associative)</w:t>
            </w:r>
          </w:p>
        </w:tc>
      </w:tr>
      <w:tr w:rsidR="00345ACB" w:rsidRPr="00D1242C" w14:paraId="0094AD9E" w14:textId="77777777">
        <w:tc>
          <w:tcPr>
            <w:tcW w:w="9576" w:type="dxa"/>
          </w:tcPr>
          <w:p w14:paraId="459F0521" w14:textId="77777777" w:rsidR="00345ACB" w:rsidRPr="00D1242C" w:rsidRDefault="00345ACB">
            <w:r w:rsidRPr="00D1242C">
              <w:tab/>
              <w:t>count [of] ...  (</w:t>
            </w:r>
            <w:proofErr w:type="gramStart"/>
            <w:r w:rsidRPr="00D1242C">
              <w:t>right</w:t>
            </w:r>
            <w:proofErr w:type="gramEnd"/>
            <w:r w:rsidRPr="00D1242C">
              <w:t xml:space="preserve"> associative)</w:t>
            </w:r>
            <w:r w:rsidRPr="00D1242C">
              <w:br/>
              <w:t xml:space="preserve"> </w:t>
            </w:r>
            <w:r w:rsidRPr="00D1242C">
              <w:tab/>
              <w:t>exist [of] ...  (</w:t>
            </w:r>
            <w:proofErr w:type="gramStart"/>
            <w:r w:rsidRPr="00D1242C">
              <w:t>right</w:t>
            </w:r>
            <w:proofErr w:type="gramEnd"/>
            <w:r w:rsidRPr="00D1242C">
              <w:t xml:space="preserve"> associative)</w:t>
            </w:r>
            <w:r w:rsidRPr="00D1242C">
              <w:br/>
              <w:t xml:space="preserve"> </w:t>
            </w:r>
            <w:r w:rsidRPr="00D1242C">
              <w:tab/>
              <w:t>avg [of] ... º average [of] ...  (</w:t>
            </w:r>
            <w:proofErr w:type="gramStart"/>
            <w:r w:rsidRPr="00D1242C">
              <w:t>right</w:t>
            </w:r>
            <w:proofErr w:type="gramEnd"/>
            <w:r w:rsidRPr="00D1242C">
              <w:t xml:space="preserve"> associative)</w:t>
            </w:r>
            <w:r w:rsidRPr="00D1242C">
              <w:br/>
              <w:t xml:space="preserve"> </w:t>
            </w:r>
            <w:r w:rsidRPr="00D1242C">
              <w:tab/>
              <w:t>median [of] ...  (</w:t>
            </w:r>
            <w:proofErr w:type="gramStart"/>
            <w:r w:rsidRPr="00D1242C">
              <w:t>right</w:t>
            </w:r>
            <w:proofErr w:type="gramEnd"/>
            <w:r w:rsidRPr="00D1242C">
              <w:t xml:space="preserve"> associative)</w:t>
            </w:r>
            <w:r w:rsidRPr="00D1242C">
              <w:br/>
              <w:t xml:space="preserve"> </w:t>
            </w:r>
            <w:r w:rsidRPr="00D1242C">
              <w:tab/>
              <w:t>sum [of] ...  (</w:t>
            </w:r>
            <w:proofErr w:type="gramStart"/>
            <w:r w:rsidRPr="00D1242C">
              <w:t>right</w:t>
            </w:r>
            <w:proofErr w:type="gramEnd"/>
            <w:r w:rsidRPr="00D1242C">
              <w:t xml:space="preserve"> associative)</w:t>
            </w:r>
            <w:r w:rsidRPr="00D1242C">
              <w:br/>
              <w:t xml:space="preserve"> </w:t>
            </w:r>
            <w:r w:rsidRPr="00D1242C">
              <w:tab/>
            </w:r>
            <w:proofErr w:type="spellStart"/>
            <w:r w:rsidRPr="00D1242C">
              <w:t>stddev</w:t>
            </w:r>
            <w:proofErr w:type="spellEnd"/>
            <w:r w:rsidRPr="00D1242C">
              <w:t xml:space="preserve"> [of] ...  (</w:t>
            </w:r>
            <w:proofErr w:type="gramStart"/>
            <w:r w:rsidRPr="00D1242C">
              <w:t>right</w:t>
            </w:r>
            <w:proofErr w:type="gramEnd"/>
            <w:r w:rsidRPr="00D1242C">
              <w:t xml:space="preserve"> associative)</w:t>
            </w:r>
            <w:r w:rsidRPr="00D1242C">
              <w:br/>
              <w:t xml:space="preserve"> </w:t>
            </w:r>
            <w:r w:rsidRPr="00D1242C">
              <w:tab/>
              <w:t>variance [of] ...  (</w:t>
            </w:r>
            <w:proofErr w:type="gramStart"/>
            <w:r w:rsidRPr="00D1242C">
              <w:t>right</w:t>
            </w:r>
            <w:proofErr w:type="gramEnd"/>
            <w:r w:rsidRPr="00D1242C">
              <w:t xml:space="preserve"> associative)</w:t>
            </w:r>
            <w:r w:rsidRPr="00D1242C">
              <w:br/>
              <w:t xml:space="preserve"> </w:t>
            </w:r>
            <w:r w:rsidRPr="00D1242C">
              <w:tab/>
              <w:t>any [of] ...  (</w:t>
            </w:r>
            <w:proofErr w:type="gramStart"/>
            <w:r w:rsidRPr="00D1242C">
              <w:t>right</w:t>
            </w:r>
            <w:proofErr w:type="gramEnd"/>
            <w:r w:rsidRPr="00D1242C">
              <w:t xml:space="preserve"> associative)</w:t>
            </w:r>
            <w:r w:rsidRPr="00D1242C">
              <w:br/>
            </w:r>
            <w:r w:rsidRPr="00D1242C">
              <w:lastRenderedPageBreak/>
              <w:t xml:space="preserve"> </w:t>
            </w:r>
            <w:r w:rsidRPr="00D1242C">
              <w:tab/>
              <w:t>all [of] ...  (</w:t>
            </w:r>
            <w:proofErr w:type="gramStart"/>
            <w:r w:rsidRPr="00D1242C">
              <w:t>right</w:t>
            </w:r>
            <w:proofErr w:type="gramEnd"/>
            <w:r w:rsidRPr="00D1242C">
              <w:t xml:space="preserve"> associative)</w:t>
            </w:r>
            <w:r w:rsidRPr="00D1242C">
              <w:br/>
              <w:t xml:space="preserve"> </w:t>
            </w:r>
            <w:r w:rsidRPr="00D1242C">
              <w:tab/>
              <w:t>no [of] ...  (</w:t>
            </w:r>
            <w:proofErr w:type="gramStart"/>
            <w:r w:rsidRPr="00D1242C">
              <w:t>right</w:t>
            </w:r>
            <w:proofErr w:type="gramEnd"/>
            <w:r w:rsidRPr="00D1242C">
              <w:t xml:space="preserve"> associative)</w:t>
            </w:r>
            <w:r w:rsidRPr="00D1242C">
              <w:br/>
              <w:t xml:space="preserve"> </w:t>
            </w:r>
            <w:r w:rsidRPr="00D1242C">
              <w:tab/>
              <w:t>slope [of] ...  (</w:t>
            </w:r>
            <w:proofErr w:type="gramStart"/>
            <w:r w:rsidRPr="00D1242C">
              <w:t>right</w:t>
            </w:r>
            <w:proofErr w:type="gramEnd"/>
            <w:r w:rsidRPr="00D1242C">
              <w:t xml:space="preserve"> associative)</w:t>
            </w:r>
            <w:r w:rsidRPr="00D1242C">
              <w:br/>
              <w:t xml:space="preserve"> </w:t>
            </w:r>
            <w:r w:rsidRPr="00D1242C">
              <w:tab/>
              <w:t>min ... from º minimum ... from ...  (</w:t>
            </w:r>
            <w:proofErr w:type="gramStart"/>
            <w:r w:rsidRPr="00D1242C">
              <w:t>right</w:t>
            </w:r>
            <w:proofErr w:type="gramEnd"/>
            <w:r w:rsidRPr="00D1242C">
              <w:t xml:space="preserve"> associative)</w:t>
            </w:r>
            <w:r w:rsidRPr="00D1242C">
              <w:br/>
              <w:t xml:space="preserve"> </w:t>
            </w:r>
            <w:r w:rsidRPr="00D1242C">
              <w:tab/>
              <w:t>min [of] ... º minimum [of] ...  (</w:t>
            </w:r>
            <w:proofErr w:type="gramStart"/>
            <w:r w:rsidRPr="00D1242C">
              <w:t>right</w:t>
            </w:r>
            <w:proofErr w:type="gramEnd"/>
            <w:r w:rsidRPr="00D1242C">
              <w:t xml:space="preserve"> associative)</w:t>
            </w:r>
            <w:r w:rsidRPr="00D1242C">
              <w:br/>
              <w:t xml:space="preserve"> </w:t>
            </w:r>
            <w:r w:rsidRPr="00D1242C">
              <w:tab/>
              <w:t>min ... from … using º minimum ... from ...  using … (right-associative)</w:t>
            </w:r>
            <w:r w:rsidRPr="00D1242C">
              <w:br/>
              <w:t xml:space="preserve"> </w:t>
            </w:r>
            <w:r w:rsidRPr="00D1242C">
              <w:tab/>
              <w:t xml:space="preserve">min [of] ... </w:t>
            </w:r>
            <w:proofErr w:type="gramStart"/>
            <w:r w:rsidRPr="00D1242C">
              <w:t>using  º</w:t>
            </w:r>
            <w:proofErr w:type="gramEnd"/>
            <w:r w:rsidRPr="00D1242C">
              <w:t xml:space="preserve"> minimum [of] ... using … (right-associative)</w:t>
            </w:r>
            <w:r w:rsidRPr="00D1242C">
              <w:br/>
              <w:t xml:space="preserve"> </w:t>
            </w:r>
            <w:r w:rsidRPr="00D1242C">
              <w:tab/>
              <w:t>max ... from ... º maximum ... from ...  (</w:t>
            </w:r>
            <w:proofErr w:type="gramStart"/>
            <w:r w:rsidRPr="00D1242C">
              <w:t>right</w:t>
            </w:r>
            <w:proofErr w:type="gramEnd"/>
            <w:r w:rsidRPr="00D1242C">
              <w:t xml:space="preserve"> associative)</w:t>
            </w:r>
            <w:r w:rsidRPr="00D1242C">
              <w:br/>
              <w:t xml:space="preserve"> </w:t>
            </w:r>
            <w:r w:rsidRPr="00D1242C">
              <w:tab/>
              <w:t xml:space="preserve">max [of] ... º maximum [of] ...  (right associative) </w:t>
            </w:r>
            <w:r w:rsidRPr="00D1242C">
              <w:br/>
              <w:t xml:space="preserve"> </w:t>
            </w:r>
            <w:r w:rsidRPr="00D1242C">
              <w:tab/>
              <w:t>max ... from ... using …º maximum ... from ... using … (right-associative)</w:t>
            </w:r>
            <w:r w:rsidRPr="00D1242C">
              <w:br/>
              <w:t xml:space="preserve"> </w:t>
            </w:r>
            <w:r w:rsidRPr="00D1242C">
              <w:tab/>
              <w:t xml:space="preserve">max [of] ... using … º maximum [of] ... </w:t>
            </w:r>
            <w:proofErr w:type="gramStart"/>
            <w:r w:rsidRPr="00D1242C">
              <w:t>using  (</w:t>
            </w:r>
            <w:proofErr w:type="gramEnd"/>
            <w:r w:rsidRPr="00D1242C">
              <w:t>right-associative)</w:t>
            </w:r>
            <w:r w:rsidRPr="00D1242C">
              <w:br/>
            </w:r>
            <w:r w:rsidRPr="00D1242C">
              <w:tab/>
              <w:t>index min ... from º index minimum ... from ...  (</w:t>
            </w:r>
            <w:proofErr w:type="gramStart"/>
            <w:r w:rsidRPr="00D1242C">
              <w:t>right</w:t>
            </w:r>
            <w:proofErr w:type="gramEnd"/>
            <w:r w:rsidRPr="00D1242C">
              <w:t xml:space="preserve"> associative)</w:t>
            </w:r>
            <w:r w:rsidRPr="00D1242C">
              <w:br/>
              <w:t xml:space="preserve"> </w:t>
            </w:r>
            <w:r w:rsidRPr="00D1242C">
              <w:tab/>
              <w:t>index min [of] ... º index minimum [of] ...  (</w:t>
            </w:r>
            <w:proofErr w:type="gramStart"/>
            <w:r w:rsidRPr="00D1242C">
              <w:t>right</w:t>
            </w:r>
            <w:proofErr w:type="gramEnd"/>
            <w:r w:rsidRPr="00D1242C">
              <w:t xml:space="preserve"> associative)</w:t>
            </w:r>
            <w:r w:rsidRPr="00D1242C">
              <w:br/>
              <w:t xml:space="preserve"> </w:t>
            </w:r>
            <w:r w:rsidRPr="00D1242C">
              <w:tab/>
              <w:t>index max ... from ... º index maximum ... from ...  (</w:t>
            </w:r>
            <w:proofErr w:type="gramStart"/>
            <w:r w:rsidRPr="00D1242C">
              <w:t>right</w:t>
            </w:r>
            <w:proofErr w:type="gramEnd"/>
            <w:r w:rsidRPr="00D1242C">
              <w:t xml:space="preserve"> associative)</w:t>
            </w:r>
            <w:r w:rsidRPr="00D1242C">
              <w:br/>
              <w:t xml:space="preserve"> </w:t>
            </w:r>
            <w:r w:rsidRPr="00D1242C">
              <w:tab/>
              <w:t>index max [of] ... º index maximum [of] ...  (</w:t>
            </w:r>
            <w:proofErr w:type="gramStart"/>
            <w:r w:rsidRPr="00D1242C">
              <w:t>right</w:t>
            </w:r>
            <w:proofErr w:type="gramEnd"/>
            <w:r w:rsidRPr="00D1242C">
              <w:t xml:space="preserve"> associative)</w:t>
            </w:r>
            <w:r w:rsidRPr="00D1242C">
              <w:br/>
              <w:t xml:space="preserve"> </w:t>
            </w:r>
            <w:r w:rsidRPr="00D1242C">
              <w:tab/>
              <w:t>last ... from ...  (</w:t>
            </w:r>
            <w:proofErr w:type="gramStart"/>
            <w:r w:rsidRPr="00D1242C">
              <w:t>right</w:t>
            </w:r>
            <w:proofErr w:type="gramEnd"/>
            <w:r w:rsidRPr="00D1242C">
              <w:t xml:space="preserve"> associative)</w:t>
            </w:r>
            <w:r w:rsidRPr="00D1242C">
              <w:br/>
              <w:t xml:space="preserve"> </w:t>
            </w:r>
            <w:r w:rsidRPr="00D1242C">
              <w:tab/>
              <w:t>last [of] ...  (</w:t>
            </w:r>
            <w:proofErr w:type="gramStart"/>
            <w:r w:rsidRPr="00D1242C">
              <w:t>right</w:t>
            </w:r>
            <w:proofErr w:type="gramEnd"/>
            <w:r w:rsidRPr="00D1242C">
              <w:t xml:space="preserve"> associative)</w:t>
            </w:r>
            <w:r w:rsidRPr="00D1242C">
              <w:br/>
              <w:t xml:space="preserve"> </w:t>
            </w:r>
            <w:r w:rsidRPr="00D1242C">
              <w:tab/>
              <w:t>first ... from ...  (</w:t>
            </w:r>
            <w:proofErr w:type="gramStart"/>
            <w:r w:rsidRPr="00D1242C">
              <w:t>right</w:t>
            </w:r>
            <w:proofErr w:type="gramEnd"/>
            <w:r w:rsidRPr="00D1242C">
              <w:t xml:space="preserve"> associative)</w:t>
            </w:r>
            <w:r w:rsidRPr="00D1242C">
              <w:br/>
              <w:t xml:space="preserve"> </w:t>
            </w:r>
            <w:r w:rsidRPr="00D1242C">
              <w:tab/>
              <w:t>first [of] ...  (right associative)</w:t>
            </w:r>
            <w:r w:rsidRPr="00D1242C">
              <w:br/>
            </w:r>
            <w:r w:rsidRPr="00D1242C">
              <w:tab/>
              <w:t>latest ... from ... (right associative)</w:t>
            </w:r>
            <w:r w:rsidRPr="00D1242C">
              <w:br/>
            </w:r>
            <w:r w:rsidRPr="00D1242C">
              <w:tab/>
              <w:t>latest ... from ... using (right-associative)</w:t>
            </w:r>
            <w:r w:rsidRPr="00D1242C">
              <w:br/>
            </w:r>
            <w:r w:rsidRPr="00D1242C">
              <w:tab/>
            </w:r>
            <w:proofErr w:type="spellStart"/>
            <w:r w:rsidRPr="00D1242C">
              <w:t>sublist</w:t>
            </w:r>
            <w:proofErr w:type="spellEnd"/>
            <w:r w:rsidRPr="00D1242C">
              <w:t xml:space="preserve"> ... elements from ... (right-associative)</w:t>
            </w:r>
            <w:r w:rsidRPr="00D1242C">
              <w:br/>
            </w:r>
            <w:r w:rsidRPr="00D1242C">
              <w:tab/>
            </w:r>
            <w:proofErr w:type="spellStart"/>
            <w:r w:rsidRPr="00D1242C">
              <w:t>sublist</w:t>
            </w:r>
            <w:proofErr w:type="spellEnd"/>
            <w:r w:rsidRPr="00D1242C">
              <w:t xml:space="preserve"> ... elements starting at … from ... (right-associative)</w:t>
            </w:r>
            <w:r w:rsidRPr="00D1242C">
              <w:br/>
            </w:r>
            <w:r w:rsidRPr="00D1242C">
              <w:tab/>
              <w:t>latest [of] ... (right associative)</w:t>
            </w:r>
            <w:r w:rsidRPr="00D1242C">
              <w:br/>
            </w:r>
            <w:r w:rsidRPr="00D1242C">
              <w:tab/>
              <w:t>latest [of] ... using …(right-associative)</w:t>
            </w:r>
            <w:r w:rsidRPr="00D1242C">
              <w:br/>
            </w:r>
            <w:r w:rsidRPr="00D1242C">
              <w:tab/>
              <w:t>earliest ... from ... (right associative)</w:t>
            </w:r>
            <w:r w:rsidRPr="00D1242C">
              <w:br/>
            </w:r>
            <w:r w:rsidRPr="00D1242C">
              <w:tab/>
              <w:t>earliest [of] ... (right associative)</w:t>
            </w:r>
            <w:r w:rsidRPr="00D1242C">
              <w:br/>
            </w:r>
            <w:r w:rsidRPr="00D1242C">
              <w:tab/>
              <w:t>earliest ... from ... using … (right-associative)</w:t>
            </w:r>
            <w:r w:rsidRPr="00D1242C">
              <w:br/>
            </w:r>
            <w:r w:rsidRPr="00D1242C">
              <w:tab/>
              <w:t>earliest [of] ... using …(right-associative)</w:t>
            </w:r>
            <w:r w:rsidRPr="00D1242C">
              <w:br/>
              <w:t xml:space="preserve"> </w:t>
            </w:r>
            <w:r w:rsidRPr="00D1242C">
              <w:tab/>
              <w:t>nearest ... from ...  (</w:t>
            </w:r>
            <w:proofErr w:type="gramStart"/>
            <w:r w:rsidRPr="00D1242C">
              <w:t>right</w:t>
            </w:r>
            <w:proofErr w:type="gramEnd"/>
            <w:r w:rsidRPr="00D1242C">
              <w:t xml:space="preserve"> associative)</w:t>
            </w:r>
            <w:r w:rsidRPr="00D1242C">
              <w:br/>
            </w:r>
            <w:r w:rsidRPr="00D1242C">
              <w:tab/>
              <w:t>index nearest ... from ...  (</w:t>
            </w:r>
            <w:proofErr w:type="gramStart"/>
            <w:r w:rsidRPr="00D1242C">
              <w:t>right</w:t>
            </w:r>
            <w:proofErr w:type="gramEnd"/>
            <w:r w:rsidRPr="00D1242C">
              <w:t xml:space="preserve"> associative)</w:t>
            </w:r>
            <w:r w:rsidRPr="00D1242C">
              <w:br/>
            </w:r>
            <w:r w:rsidRPr="00D1242C">
              <w:tab/>
              <w:t>index of ... within ...  (</w:t>
            </w:r>
            <w:proofErr w:type="gramStart"/>
            <w:r w:rsidRPr="00D1242C">
              <w:t>right</w:t>
            </w:r>
            <w:proofErr w:type="gramEnd"/>
            <w:r w:rsidRPr="00D1242C">
              <w:t>-associative)</w:t>
            </w:r>
            <w:r w:rsidRPr="00D1242C">
              <w:br/>
            </w:r>
            <w:r w:rsidRPr="00D1242C">
              <w:tab/>
              <w:t>at least ... from ...  (</w:t>
            </w:r>
            <w:proofErr w:type="gramStart"/>
            <w:r w:rsidRPr="00D1242C">
              <w:t>right</w:t>
            </w:r>
            <w:proofErr w:type="gramEnd"/>
            <w:r w:rsidRPr="00D1242C">
              <w:t>-associative)</w:t>
            </w:r>
            <w:r w:rsidRPr="00D1242C">
              <w:br/>
            </w:r>
            <w:r w:rsidRPr="00D1242C">
              <w:tab/>
              <w:t>at most ... from ...  (</w:t>
            </w:r>
            <w:proofErr w:type="gramStart"/>
            <w:r w:rsidRPr="00D1242C">
              <w:t>right</w:t>
            </w:r>
            <w:proofErr w:type="gramEnd"/>
            <w:r w:rsidRPr="00D1242C">
              <w:t>-associative)</w:t>
            </w:r>
            <w:r w:rsidRPr="00D1242C">
              <w:br/>
              <w:t xml:space="preserve"> </w:t>
            </w:r>
            <w:r w:rsidRPr="00D1242C">
              <w:tab/>
              <w:t>increase [of] ...  (</w:t>
            </w:r>
            <w:proofErr w:type="gramStart"/>
            <w:r w:rsidRPr="00D1242C">
              <w:t>right</w:t>
            </w:r>
            <w:proofErr w:type="gramEnd"/>
            <w:r w:rsidRPr="00D1242C">
              <w:t xml:space="preserve"> associative)</w:t>
            </w:r>
            <w:r w:rsidRPr="00D1242C">
              <w:br/>
              <w:t xml:space="preserve"> </w:t>
            </w:r>
            <w:r w:rsidRPr="00D1242C">
              <w:tab/>
              <w:t>decrease [of] ...  (</w:t>
            </w:r>
            <w:proofErr w:type="gramStart"/>
            <w:r w:rsidRPr="00D1242C">
              <w:t>right</w:t>
            </w:r>
            <w:proofErr w:type="gramEnd"/>
            <w:r w:rsidRPr="00D1242C">
              <w:t xml:space="preserve"> associative)</w:t>
            </w:r>
            <w:r w:rsidRPr="00D1242C">
              <w:br/>
              <w:t xml:space="preserve"> </w:t>
            </w:r>
            <w:r w:rsidRPr="00D1242C">
              <w:tab/>
              <w:t>percent increase [of] ... º % increase [of] ...  (</w:t>
            </w:r>
            <w:proofErr w:type="gramStart"/>
            <w:r w:rsidRPr="00D1242C">
              <w:t>right  associative</w:t>
            </w:r>
            <w:proofErr w:type="gramEnd"/>
            <w:r w:rsidRPr="00D1242C">
              <w:t>)</w:t>
            </w:r>
            <w:r w:rsidRPr="00D1242C">
              <w:br/>
              <w:t xml:space="preserve"> </w:t>
            </w:r>
            <w:r w:rsidRPr="00D1242C">
              <w:tab/>
              <w:t>percent decrease [of] ... º % decrease [of] ...  (</w:t>
            </w:r>
            <w:proofErr w:type="gramStart"/>
            <w:r w:rsidRPr="00D1242C">
              <w:t>right  associative</w:t>
            </w:r>
            <w:proofErr w:type="gramEnd"/>
            <w:r w:rsidRPr="00D1242C">
              <w:t>)</w:t>
            </w:r>
            <w:r w:rsidRPr="00D1242C">
              <w:br/>
              <w:t xml:space="preserve"> </w:t>
            </w:r>
            <w:r w:rsidRPr="00D1242C">
              <w:tab/>
              <w:t>interval [of] ...  (</w:t>
            </w:r>
            <w:proofErr w:type="gramStart"/>
            <w:r w:rsidRPr="00D1242C">
              <w:t>right</w:t>
            </w:r>
            <w:proofErr w:type="gramEnd"/>
            <w:r w:rsidRPr="00D1242C">
              <w:t xml:space="preserve"> associative)</w:t>
            </w:r>
            <w:r w:rsidRPr="00D1242C">
              <w:br/>
              <w:t xml:space="preserve"> </w:t>
            </w:r>
            <w:r w:rsidRPr="00D1242C">
              <w:tab/>
              <w:t>time [of] ...  (</w:t>
            </w:r>
            <w:proofErr w:type="gramStart"/>
            <w:r w:rsidRPr="00D1242C">
              <w:t>right</w:t>
            </w:r>
            <w:proofErr w:type="gramEnd"/>
            <w:r w:rsidRPr="00D1242C">
              <w:t xml:space="preserve"> associative)</w:t>
            </w:r>
            <w:r w:rsidRPr="00D1242C">
              <w:tab/>
            </w:r>
            <w:r w:rsidRPr="00D1242C">
              <w:br/>
            </w:r>
            <w:r w:rsidRPr="00D1242C">
              <w:tab/>
              <w:t>applicability [of] ... (right associative)</w:t>
            </w:r>
            <w:r w:rsidRPr="00D1242C">
              <w:br/>
            </w:r>
            <w:r w:rsidRPr="00D1242C">
              <w:tab/>
            </w:r>
            <w:proofErr w:type="spellStart"/>
            <w:r w:rsidRPr="00D1242C">
              <w:t>defuzzified</w:t>
            </w:r>
            <w:proofErr w:type="spellEnd"/>
            <w:r w:rsidRPr="00D1242C">
              <w:t xml:space="preserve"> ... (right associative)</w:t>
            </w:r>
            <w:r w:rsidRPr="00D1242C">
              <w:br/>
            </w:r>
            <w:r w:rsidRPr="00D1242C">
              <w:tab/>
              <w:t>time of day [of] ...  (</w:t>
            </w:r>
            <w:proofErr w:type="gramStart"/>
            <w:r w:rsidRPr="00D1242C">
              <w:t>right</w:t>
            </w:r>
            <w:proofErr w:type="gramEnd"/>
            <w:r w:rsidRPr="00D1242C">
              <w:t xml:space="preserve"> associative)</w:t>
            </w:r>
            <w:r w:rsidRPr="00D1242C">
              <w:br/>
            </w:r>
            <w:r w:rsidRPr="00D1242C">
              <w:tab/>
              <w:t>day of week [of] ...  (</w:t>
            </w:r>
            <w:proofErr w:type="gramStart"/>
            <w:r w:rsidRPr="00D1242C">
              <w:t>right</w:t>
            </w:r>
            <w:proofErr w:type="gramEnd"/>
            <w:r w:rsidRPr="00D1242C">
              <w:t xml:space="preserve"> associative)</w:t>
            </w:r>
            <w:r w:rsidRPr="00D1242C">
              <w:br/>
              <w:t xml:space="preserve"> </w:t>
            </w:r>
            <w:r w:rsidRPr="00D1242C">
              <w:tab/>
            </w:r>
            <w:proofErr w:type="spellStart"/>
            <w:r w:rsidRPr="00D1242C">
              <w:t>arccos</w:t>
            </w:r>
            <w:proofErr w:type="spellEnd"/>
            <w:r w:rsidRPr="00D1242C">
              <w:t xml:space="preserve"> [of] ...  (</w:t>
            </w:r>
            <w:proofErr w:type="gramStart"/>
            <w:r w:rsidRPr="00D1242C">
              <w:t>right</w:t>
            </w:r>
            <w:proofErr w:type="gramEnd"/>
            <w:r w:rsidRPr="00D1242C">
              <w:t xml:space="preserve"> associative)</w:t>
            </w:r>
            <w:r w:rsidRPr="00D1242C">
              <w:br/>
              <w:t xml:space="preserve"> </w:t>
            </w:r>
            <w:r w:rsidRPr="00D1242C">
              <w:tab/>
            </w:r>
            <w:proofErr w:type="spellStart"/>
            <w:r w:rsidRPr="00D1242C">
              <w:t>arcsin</w:t>
            </w:r>
            <w:proofErr w:type="spellEnd"/>
            <w:r w:rsidRPr="00D1242C">
              <w:t xml:space="preserve"> [of] ...  (</w:t>
            </w:r>
            <w:proofErr w:type="gramStart"/>
            <w:r w:rsidRPr="00D1242C">
              <w:t>right</w:t>
            </w:r>
            <w:proofErr w:type="gramEnd"/>
            <w:r w:rsidRPr="00D1242C">
              <w:t xml:space="preserve"> associative)</w:t>
            </w:r>
            <w:r w:rsidRPr="00D1242C">
              <w:br/>
              <w:t xml:space="preserve"> </w:t>
            </w:r>
            <w:r w:rsidRPr="00D1242C">
              <w:tab/>
              <w:t>arctan [of] ...  (</w:t>
            </w:r>
            <w:proofErr w:type="gramStart"/>
            <w:r w:rsidRPr="00D1242C">
              <w:t>right</w:t>
            </w:r>
            <w:proofErr w:type="gramEnd"/>
            <w:r w:rsidRPr="00D1242C">
              <w:t xml:space="preserve"> associative)</w:t>
            </w:r>
            <w:r w:rsidRPr="00D1242C">
              <w:br/>
              <w:t xml:space="preserve"> </w:t>
            </w:r>
            <w:r w:rsidRPr="00D1242C">
              <w:tab/>
              <w:t>cos [of] ... º cosine [of] ...  (</w:t>
            </w:r>
            <w:proofErr w:type="gramStart"/>
            <w:r w:rsidRPr="00D1242C">
              <w:t>right</w:t>
            </w:r>
            <w:proofErr w:type="gramEnd"/>
            <w:r w:rsidRPr="00D1242C">
              <w:t xml:space="preserve"> associative)</w:t>
            </w:r>
            <w:r w:rsidRPr="00D1242C">
              <w:br/>
              <w:t xml:space="preserve"> </w:t>
            </w:r>
            <w:r w:rsidRPr="00D1242C">
              <w:tab/>
              <w:t>sin [of] ... º sine [of] ...  (</w:t>
            </w:r>
            <w:proofErr w:type="gramStart"/>
            <w:r w:rsidRPr="00D1242C">
              <w:t>right</w:t>
            </w:r>
            <w:proofErr w:type="gramEnd"/>
            <w:r w:rsidRPr="00D1242C">
              <w:t xml:space="preserve"> associative)</w:t>
            </w:r>
            <w:r w:rsidRPr="00D1242C">
              <w:br/>
              <w:t xml:space="preserve"> </w:t>
            </w:r>
            <w:r w:rsidRPr="00D1242C">
              <w:tab/>
              <w:t>tan [of] ... º tangent [of] ...  (</w:t>
            </w:r>
            <w:proofErr w:type="gramStart"/>
            <w:r w:rsidRPr="00D1242C">
              <w:t>right</w:t>
            </w:r>
            <w:proofErr w:type="gramEnd"/>
            <w:r w:rsidRPr="00D1242C">
              <w:t xml:space="preserve"> associative)</w:t>
            </w:r>
            <w:r w:rsidRPr="00D1242C">
              <w:br/>
              <w:t xml:space="preserve"> </w:t>
            </w:r>
            <w:r w:rsidRPr="00D1242C">
              <w:tab/>
              <w:t xml:space="preserve">exp [of] ...  (right </w:t>
            </w:r>
            <w:proofErr w:type="gramStart"/>
            <w:r w:rsidRPr="00D1242C">
              <w:t xml:space="preserve">associative)   </w:t>
            </w:r>
            <w:proofErr w:type="gramEnd"/>
            <w:r w:rsidRPr="00D1242C">
              <w:br/>
            </w:r>
            <w:r w:rsidRPr="00D1242C">
              <w:tab/>
              <w:t>floor [of] ...  (</w:t>
            </w:r>
            <w:proofErr w:type="gramStart"/>
            <w:r w:rsidRPr="00D1242C">
              <w:t>right</w:t>
            </w:r>
            <w:proofErr w:type="gramEnd"/>
            <w:r w:rsidRPr="00D1242C">
              <w:t xml:space="preserve"> associative) </w:t>
            </w:r>
            <w:r w:rsidRPr="00D1242C">
              <w:br/>
              <w:t xml:space="preserve"> </w:t>
            </w:r>
            <w:r w:rsidRPr="00D1242C">
              <w:tab/>
              <w:t>ceiling [of] ...  (</w:t>
            </w:r>
            <w:proofErr w:type="gramStart"/>
            <w:r w:rsidRPr="00D1242C">
              <w:t>right</w:t>
            </w:r>
            <w:proofErr w:type="gramEnd"/>
            <w:r w:rsidRPr="00D1242C">
              <w:t xml:space="preserve"> associative) </w:t>
            </w:r>
            <w:r w:rsidRPr="00D1242C">
              <w:br/>
              <w:t xml:space="preserve"> </w:t>
            </w:r>
            <w:r w:rsidRPr="00D1242C">
              <w:tab/>
              <w:t>truncate [of] ...  (</w:t>
            </w:r>
            <w:proofErr w:type="gramStart"/>
            <w:r w:rsidRPr="00D1242C">
              <w:t>right</w:t>
            </w:r>
            <w:proofErr w:type="gramEnd"/>
            <w:r w:rsidRPr="00D1242C">
              <w:t xml:space="preserve"> associative) </w:t>
            </w:r>
            <w:r w:rsidRPr="00D1242C">
              <w:br/>
              <w:t xml:space="preserve"> </w:t>
            </w:r>
            <w:r w:rsidRPr="00D1242C">
              <w:tab/>
              <w:t>round [of] ...  (</w:t>
            </w:r>
            <w:proofErr w:type="gramStart"/>
            <w:r w:rsidRPr="00D1242C">
              <w:t>right</w:t>
            </w:r>
            <w:proofErr w:type="gramEnd"/>
            <w:r w:rsidRPr="00D1242C">
              <w:t xml:space="preserve"> associative)</w:t>
            </w:r>
            <w:r w:rsidRPr="00D1242C">
              <w:br/>
            </w:r>
            <w:r w:rsidRPr="00D1242C">
              <w:lastRenderedPageBreak/>
              <w:t xml:space="preserve"> </w:t>
            </w:r>
            <w:r w:rsidRPr="00D1242C">
              <w:tab/>
              <w:t>log [of] ...  (</w:t>
            </w:r>
            <w:proofErr w:type="gramStart"/>
            <w:r w:rsidRPr="00D1242C">
              <w:t>right</w:t>
            </w:r>
            <w:proofErr w:type="gramEnd"/>
            <w:r w:rsidRPr="00D1242C">
              <w:t xml:space="preserve"> associative)</w:t>
            </w:r>
            <w:r w:rsidRPr="00D1242C">
              <w:br/>
              <w:t xml:space="preserve"> </w:t>
            </w:r>
            <w:r w:rsidRPr="00D1242C">
              <w:tab/>
            </w:r>
            <w:proofErr w:type="spellStart"/>
            <w:r w:rsidRPr="00D1242C">
              <w:t>log10</w:t>
            </w:r>
            <w:proofErr w:type="spellEnd"/>
            <w:r w:rsidRPr="00D1242C">
              <w:t xml:space="preserve"> [of] ...  (</w:t>
            </w:r>
            <w:proofErr w:type="gramStart"/>
            <w:r w:rsidRPr="00D1242C">
              <w:t>right</w:t>
            </w:r>
            <w:proofErr w:type="gramEnd"/>
            <w:r w:rsidRPr="00D1242C">
              <w:t xml:space="preserve"> associative) </w:t>
            </w:r>
            <w:r w:rsidRPr="00D1242C">
              <w:br/>
              <w:t xml:space="preserve"> </w:t>
            </w:r>
            <w:r w:rsidRPr="00D1242C">
              <w:tab/>
              <w:t>int [of] ...  (</w:t>
            </w:r>
            <w:proofErr w:type="gramStart"/>
            <w:r w:rsidRPr="00D1242C">
              <w:t>right</w:t>
            </w:r>
            <w:proofErr w:type="gramEnd"/>
            <w:r w:rsidRPr="00D1242C">
              <w:t xml:space="preserve"> associative)</w:t>
            </w:r>
            <w:r w:rsidRPr="00D1242C">
              <w:br/>
              <w:t xml:space="preserve"> </w:t>
            </w:r>
            <w:r w:rsidRPr="00D1242C">
              <w:tab/>
              <w:t>abs [of] ...  (</w:t>
            </w:r>
            <w:proofErr w:type="gramStart"/>
            <w:r w:rsidRPr="00D1242C">
              <w:t>right</w:t>
            </w:r>
            <w:proofErr w:type="gramEnd"/>
            <w:r w:rsidRPr="00D1242C">
              <w:t xml:space="preserve"> associative)</w:t>
            </w:r>
            <w:r w:rsidRPr="00D1242C">
              <w:br/>
              <w:t xml:space="preserve"> </w:t>
            </w:r>
            <w:r w:rsidRPr="00D1242C">
              <w:tab/>
              <w:t>sqrt [of] ...  (</w:t>
            </w:r>
            <w:proofErr w:type="gramStart"/>
            <w:r w:rsidRPr="00D1242C">
              <w:t>right</w:t>
            </w:r>
            <w:proofErr w:type="gramEnd"/>
            <w:r w:rsidRPr="00D1242C">
              <w:t xml:space="preserve"> associative) </w:t>
            </w:r>
            <w:r w:rsidRPr="00D1242C">
              <w:br/>
              <w:t xml:space="preserve"> </w:t>
            </w:r>
            <w:r w:rsidRPr="00D1242C">
              <w:tab/>
              <w:t>extract year [of] ...  (</w:t>
            </w:r>
            <w:proofErr w:type="gramStart"/>
            <w:r w:rsidRPr="00D1242C">
              <w:t>right</w:t>
            </w:r>
            <w:proofErr w:type="gramEnd"/>
            <w:r w:rsidRPr="00D1242C">
              <w:t xml:space="preserve"> associative) </w:t>
            </w:r>
            <w:r w:rsidRPr="00D1242C">
              <w:br/>
              <w:t xml:space="preserve"> </w:t>
            </w:r>
            <w:r w:rsidRPr="00D1242C">
              <w:tab/>
              <w:t>extract month [of] ...  (</w:t>
            </w:r>
            <w:proofErr w:type="gramStart"/>
            <w:r w:rsidRPr="00D1242C">
              <w:t>right</w:t>
            </w:r>
            <w:proofErr w:type="gramEnd"/>
            <w:r w:rsidRPr="00D1242C">
              <w:t xml:space="preserve"> associative) </w:t>
            </w:r>
            <w:r w:rsidRPr="00D1242C">
              <w:br/>
            </w:r>
            <w:r w:rsidRPr="00D1242C">
              <w:tab/>
              <w:t>extract day [of] ...  (</w:t>
            </w:r>
            <w:proofErr w:type="gramStart"/>
            <w:r w:rsidRPr="00D1242C">
              <w:t>right</w:t>
            </w:r>
            <w:proofErr w:type="gramEnd"/>
            <w:r w:rsidRPr="00D1242C">
              <w:t xml:space="preserve"> associative) </w:t>
            </w:r>
            <w:r w:rsidRPr="00D1242C">
              <w:br/>
              <w:t xml:space="preserve"> </w:t>
            </w:r>
            <w:r w:rsidRPr="00D1242C">
              <w:tab/>
              <w:t>extract hour [of] ...  (</w:t>
            </w:r>
            <w:proofErr w:type="gramStart"/>
            <w:r w:rsidRPr="00D1242C">
              <w:t>right</w:t>
            </w:r>
            <w:proofErr w:type="gramEnd"/>
            <w:r w:rsidRPr="00D1242C">
              <w:t xml:space="preserve"> associative) </w:t>
            </w:r>
            <w:r w:rsidRPr="00D1242C">
              <w:br/>
              <w:t xml:space="preserve"> </w:t>
            </w:r>
            <w:r w:rsidRPr="00D1242C">
              <w:tab/>
              <w:t>extract minute [of] ...  (</w:t>
            </w:r>
            <w:proofErr w:type="gramStart"/>
            <w:r w:rsidRPr="00D1242C">
              <w:t>right</w:t>
            </w:r>
            <w:proofErr w:type="gramEnd"/>
            <w:r w:rsidRPr="00D1242C">
              <w:t xml:space="preserve"> associative) </w:t>
            </w:r>
            <w:r w:rsidRPr="00D1242C">
              <w:br/>
            </w:r>
            <w:r w:rsidRPr="00D1242C">
              <w:tab/>
              <w:t>extract second [of] ...  (</w:t>
            </w:r>
            <w:proofErr w:type="gramStart"/>
            <w:r w:rsidRPr="00D1242C">
              <w:t>right</w:t>
            </w:r>
            <w:proofErr w:type="gramEnd"/>
            <w:r w:rsidRPr="00D1242C">
              <w:t xml:space="preserve"> associative)  </w:t>
            </w:r>
            <w:r w:rsidRPr="00D1242C">
              <w:br/>
            </w:r>
            <w:r w:rsidRPr="00D1242C">
              <w:tab/>
              <w:t xml:space="preserve">replace year [of] ... with … (right-associative) </w:t>
            </w:r>
            <w:r w:rsidRPr="00D1242C">
              <w:br/>
              <w:t xml:space="preserve"> </w:t>
            </w:r>
            <w:r w:rsidRPr="00D1242C">
              <w:tab/>
              <w:t>replace month [of] ...  with … (</w:t>
            </w:r>
            <w:proofErr w:type="gramStart"/>
            <w:r w:rsidRPr="00D1242C">
              <w:t>right-associative</w:t>
            </w:r>
            <w:proofErr w:type="gramEnd"/>
            <w:r w:rsidRPr="00D1242C">
              <w:t xml:space="preserve">) </w:t>
            </w:r>
            <w:r w:rsidRPr="00D1242C">
              <w:br/>
            </w:r>
            <w:r w:rsidRPr="00D1242C">
              <w:tab/>
              <w:t>replace day [of] ...  with … (</w:t>
            </w:r>
            <w:proofErr w:type="gramStart"/>
            <w:r w:rsidRPr="00D1242C">
              <w:t>right-associative</w:t>
            </w:r>
            <w:proofErr w:type="gramEnd"/>
            <w:r w:rsidRPr="00D1242C">
              <w:t xml:space="preserve">) </w:t>
            </w:r>
            <w:r w:rsidRPr="00D1242C">
              <w:br/>
              <w:t xml:space="preserve"> </w:t>
            </w:r>
            <w:r w:rsidRPr="00D1242C">
              <w:tab/>
              <w:t>replace hour [of] ...  with … (</w:t>
            </w:r>
            <w:proofErr w:type="gramStart"/>
            <w:r w:rsidRPr="00D1242C">
              <w:t>right-associative</w:t>
            </w:r>
            <w:proofErr w:type="gramEnd"/>
            <w:r w:rsidRPr="00D1242C">
              <w:t xml:space="preserve">) </w:t>
            </w:r>
            <w:r w:rsidRPr="00D1242C">
              <w:br/>
              <w:t xml:space="preserve"> </w:t>
            </w:r>
            <w:r w:rsidRPr="00D1242C">
              <w:tab/>
              <w:t xml:space="preserve">replace minute [of] ...  with … (right-associative) </w:t>
            </w:r>
            <w:r w:rsidRPr="00D1242C">
              <w:br/>
            </w:r>
            <w:r w:rsidRPr="00D1242C">
              <w:tab/>
              <w:t xml:space="preserve">replace second [of] ... with …(right-associative)  </w:t>
            </w:r>
            <w:r w:rsidRPr="00D1242C">
              <w:br/>
            </w:r>
            <w:r w:rsidRPr="00D1242C">
              <w:tab/>
              <w:t>reverse [of] ...  (</w:t>
            </w:r>
            <w:proofErr w:type="gramStart"/>
            <w:r w:rsidRPr="00D1242C">
              <w:t>right</w:t>
            </w:r>
            <w:proofErr w:type="gramEnd"/>
            <w:r w:rsidRPr="00D1242C">
              <w:t xml:space="preserve"> associative) </w:t>
            </w:r>
            <w:r w:rsidRPr="00D1242C">
              <w:br/>
              <w:t xml:space="preserve"> </w:t>
            </w:r>
            <w:r w:rsidRPr="00D1242C">
              <w:tab/>
              <w:t>extract characters [of] ... (right associate)</w:t>
            </w:r>
            <w:r w:rsidRPr="00D1242C">
              <w:br/>
            </w:r>
            <w:r w:rsidRPr="00D1242C">
              <w:tab/>
              <w:t>string [of] ... (right associative)</w:t>
            </w:r>
            <w:r w:rsidRPr="00D1242C">
              <w:br/>
            </w:r>
            <w:r w:rsidRPr="00D1242C">
              <w:tab/>
              <w:t>length [of] …  (right associative)</w:t>
            </w:r>
            <w:r w:rsidRPr="00D1242C">
              <w:br/>
            </w:r>
            <w:r w:rsidRPr="00D1242C">
              <w:tab/>
            </w:r>
            <w:proofErr w:type="gramStart"/>
            <w:r w:rsidRPr="00D1242C">
              <w:t>… .</w:t>
            </w:r>
            <w:proofErr w:type="gramEnd"/>
            <w:r w:rsidRPr="00D1242C">
              <w:t xml:space="preserve"> … (right associative)</w:t>
            </w:r>
            <w:r w:rsidRPr="00D1242C">
              <w:br/>
            </w:r>
            <w:r w:rsidRPr="00D1242C">
              <w:tab/>
              <w:t>attribute … from … (right associative)</w:t>
            </w:r>
            <w:r w:rsidRPr="00D1242C">
              <w:br/>
            </w:r>
            <w:r w:rsidRPr="00D1242C">
              <w:tab/>
              <w:t>extract attribute names … (right associative)</w:t>
            </w:r>
            <w:r w:rsidRPr="00D1242C">
              <w:br/>
            </w:r>
            <w:r w:rsidRPr="00D1242C">
              <w:tab/>
              <w:t>clone … (right associative)</w:t>
            </w:r>
          </w:p>
        </w:tc>
      </w:tr>
      <w:tr w:rsidR="00345ACB" w:rsidRPr="00D1242C" w14:paraId="2614DAD7" w14:textId="77777777">
        <w:tc>
          <w:tcPr>
            <w:tcW w:w="9576" w:type="dxa"/>
          </w:tcPr>
          <w:p w14:paraId="62D525B7" w14:textId="77777777" w:rsidR="00345ACB" w:rsidRPr="00D1242C" w:rsidRDefault="00345ACB">
            <w:r w:rsidRPr="00D1242C">
              <w:lastRenderedPageBreak/>
              <w:tab/>
              <w:t xml:space="preserve">… </w:t>
            </w:r>
            <w:proofErr w:type="spellStart"/>
            <w:r w:rsidRPr="00D1242C">
              <w:t>seqto</w:t>
            </w:r>
            <w:proofErr w:type="spellEnd"/>
            <w:r w:rsidRPr="00D1242C">
              <w:t xml:space="preserve"> … (non-associative)</w:t>
            </w:r>
          </w:p>
        </w:tc>
      </w:tr>
      <w:tr w:rsidR="00345ACB" w:rsidRPr="00D1242C" w14:paraId="17B5E2A6" w14:textId="77777777">
        <w:tc>
          <w:tcPr>
            <w:tcW w:w="9576" w:type="dxa"/>
          </w:tcPr>
          <w:p w14:paraId="091C24A1" w14:textId="77777777" w:rsidR="00345ACB" w:rsidRPr="00D1242C" w:rsidRDefault="00345ACB" w:rsidP="007656E7">
            <w:r w:rsidRPr="00D1242C">
              <w:tab/>
              <w:t>… as number (non-associative)</w:t>
            </w:r>
            <w:r w:rsidRPr="00D1242C">
              <w:br/>
            </w:r>
            <w:r w:rsidRPr="00D1242C">
              <w:tab/>
              <w:t>… as time (non-associative)</w:t>
            </w:r>
            <w:r w:rsidRPr="00D1242C">
              <w:br/>
            </w:r>
            <w:r w:rsidRPr="00D1242C">
              <w:tab/>
              <w:t>… as string (non-associative)</w:t>
            </w:r>
            <w:r w:rsidRPr="00D1242C">
              <w:br/>
            </w:r>
            <w:r w:rsidRPr="00D1242C">
              <w:tab/>
              <w:t>… as truth value (non-associative)</w:t>
            </w:r>
          </w:p>
        </w:tc>
      </w:tr>
    </w:tbl>
    <w:p w14:paraId="37C4A996" w14:textId="77777777" w:rsidR="00345ACB" w:rsidRDefault="00345ACB"/>
    <w:p w14:paraId="0EAAAA93" w14:textId="77777777" w:rsidR="00345ACB" w:rsidRDefault="00345ACB" w:rsidP="00C56F73">
      <w:pPr>
        <w:pStyle w:val="Heading1annex"/>
        <w:outlineLvl w:val="0"/>
      </w:pPr>
      <w:r>
        <w:br w:type="page"/>
      </w:r>
      <w:bookmarkStart w:id="1826" w:name="A5"/>
      <w:bookmarkStart w:id="1827" w:name="_Toc382912338"/>
      <w:proofErr w:type="spellStart"/>
      <w:r>
        <w:lastRenderedPageBreak/>
        <w:t>A5</w:t>
      </w:r>
      <w:bookmarkEnd w:id="1826"/>
      <w:proofErr w:type="spellEnd"/>
      <w:r>
        <w:t xml:space="preserve"> </w:t>
      </w:r>
      <w:r>
        <w:tab/>
        <w:t xml:space="preserve">Format Specification (See </w:t>
      </w:r>
      <w:r w:rsidR="008216EB">
        <w:fldChar w:fldCharType="begin"/>
      </w:r>
      <w:r w:rsidR="008216EB">
        <w:instrText xml:space="preserve"> REF _Ref448653850 \r \h  \* MERGEFORMAT </w:instrText>
      </w:r>
      <w:r w:rsidR="008216EB">
        <w:fldChar w:fldCharType="separate"/>
      </w:r>
      <w:r>
        <w:t>9.8.2</w:t>
      </w:r>
      <w:r w:rsidR="008216EB">
        <w:fldChar w:fldCharType="end"/>
      </w:r>
      <w:r>
        <w:t>)</w:t>
      </w:r>
      <w:bookmarkEnd w:id="1827"/>
    </w:p>
    <w:p w14:paraId="445E7D07" w14:textId="77777777" w:rsidR="00345ACB" w:rsidRDefault="00345ACB" w:rsidP="008F10EB">
      <w:pPr>
        <w:keepNext/>
        <w:tabs>
          <w:tab w:val="left" w:pos="720"/>
        </w:tabs>
        <w:spacing w:after="60"/>
        <w:ind w:left="720" w:hanging="720"/>
        <w:rPr>
          <w:rFonts w:ascii="Arial" w:hAnsi="Arial" w:cs="Arial"/>
        </w:rPr>
      </w:pPr>
      <w:bookmarkStart w:id="1828" w:name="A5_1"/>
      <w:proofErr w:type="spellStart"/>
      <w:r>
        <w:rPr>
          <w:rFonts w:ascii="Arial" w:hAnsi="Arial" w:cs="Arial"/>
        </w:rPr>
        <w:t>A5.1</w:t>
      </w:r>
      <w:bookmarkEnd w:id="1828"/>
      <w:proofErr w:type="spellEnd"/>
      <w:r>
        <w:rPr>
          <w:rFonts w:ascii="Arial" w:hAnsi="Arial" w:cs="Arial"/>
        </w:rPr>
        <w:tab/>
        <w:t>The following is a complete description of supported types within the format specification:</w:t>
      </w:r>
    </w:p>
    <w:p w14:paraId="77EF5526" w14:textId="77777777" w:rsidR="00345ACB" w:rsidRPr="00913441" w:rsidRDefault="00345ACB">
      <w:pPr>
        <w:pStyle w:val="NormalIndented"/>
        <w:ind w:left="1800" w:hanging="1080"/>
      </w:pPr>
      <w:r w:rsidRPr="00913441">
        <w:t xml:space="preserve">type </w:t>
      </w:r>
      <w:r w:rsidRPr="00913441">
        <w:tab/>
        <w:t xml:space="preserve">Required character that determines whether the associated argument is interpreted as a character, a string, or a number. </w:t>
      </w:r>
    </w:p>
    <w:p w14:paraId="33A28A51" w14:textId="77777777" w:rsidR="00345ACB" w:rsidRDefault="00345ACB">
      <w:pPr>
        <w:pStyle w:val="Example"/>
      </w:pPr>
      <w:r>
        <w:t>Table A5-1</w:t>
      </w:r>
    </w:p>
    <w:tbl>
      <w:tblPr>
        <w:tblW w:w="0" w:type="auto"/>
        <w:jc w:val="center"/>
        <w:tblLayout w:type="fixed"/>
        <w:tblLook w:val="0000" w:firstRow="0" w:lastRow="0" w:firstColumn="0" w:lastColumn="0" w:noHBand="0" w:noVBand="0"/>
      </w:tblPr>
      <w:tblGrid>
        <w:gridCol w:w="1080"/>
        <w:gridCol w:w="1305"/>
        <w:gridCol w:w="6705"/>
      </w:tblGrid>
      <w:tr w:rsidR="00345ACB" w:rsidRPr="00D1242C" w14:paraId="44E49A79" w14:textId="77777777">
        <w:trPr>
          <w:jc w:val="center"/>
        </w:trPr>
        <w:tc>
          <w:tcPr>
            <w:tcW w:w="1080" w:type="dxa"/>
          </w:tcPr>
          <w:p w14:paraId="7DA11479" w14:textId="77777777" w:rsidR="00345ACB" w:rsidRPr="00D1242C" w:rsidRDefault="00345ACB">
            <w:pPr>
              <w:pStyle w:val="OtherTableHeader"/>
            </w:pPr>
            <w:r w:rsidRPr="00D1242C">
              <w:t>Character</w:t>
            </w:r>
          </w:p>
        </w:tc>
        <w:tc>
          <w:tcPr>
            <w:tcW w:w="1305" w:type="dxa"/>
          </w:tcPr>
          <w:p w14:paraId="279B5800" w14:textId="77777777" w:rsidR="00345ACB" w:rsidRPr="00D1242C" w:rsidRDefault="00345ACB">
            <w:pPr>
              <w:pStyle w:val="OtherTableHeader"/>
            </w:pPr>
            <w:r w:rsidRPr="00D1242C">
              <w:t>Type</w:t>
            </w:r>
          </w:p>
        </w:tc>
        <w:tc>
          <w:tcPr>
            <w:tcW w:w="6705" w:type="dxa"/>
          </w:tcPr>
          <w:p w14:paraId="0D8BBD2A" w14:textId="77777777" w:rsidR="00345ACB" w:rsidRPr="00D1242C" w:rsidRDefault="00345ACB">
            <w:pPr>
              <w:pStyle w:val="OtherTableHeader"/>
              <w:jc w:val="left"/>
            </w:pPr>
            <w:r w:rsidRPr="00D1242C">
              <w:t>Output Format</w:t>
            </w:r>
          </w:p>
        </w:tc>
      </w:tr>
      <w:tr w:rsidR="00345ACB" w:rsidRPr="00D1242C" w14:paraId="3EC8FADF" w14:textId="77777777">
        <w:trPr>
          <w:jc w:val="center"/>
        </w:trPr>
        <w:tc>
          <w:tcPr>
            <w:tcW w:w="1080" w:type="dxa"/>
          </w:tcPr>
          <w:p w14:paraId="1106DFDD" w14:textId="77777777" w:rsidR="00345ACB" w:rsidRPr="00D1242C" w:rsidRDefault="00345ACB">
            <w:pPr>
              <w:pStyle w:val="OtherTableBody"/>
              <w:jc w:val="center"/>
            </w:pPr>
            <w:r w:rsidRPr="00D1242C">
              <w:t>c</w:t>
            </w:r>
          </w:p>
        </w:tc>
        <w:tc>
          <w:tcPr>
            <w:tcW w:w="1305" w:type="dxa"/>
          </w:tcPr>
          <w:p w14:paraId="4FC6D4D6" w14:textId="77777777" w:rsidR="00345ACB" w:rsidRPr="00D1242C" w:rsidRDefault="00345ACB">
            <w:pPr>
              <w:pStyle w:val="OtherTableBody"/>
              <w:jc w:val="center"/>
            </w:pPr>
            <w:r w:rsidRPr="00D1242C">
              <w:t>number</w:t>
            </w:r>
          </w:p>
        </w:tc>
        <w:tc>
          <w:tcPr>
            <w:tcW w:w="6705" w:type="dxa"/>
          </w:tcPr>
          <w:p w14:paraId="19DFEE63" w14:textId="77777777" w:rsidR="00345ACB" w:rsidRPr="00D1242C" w:rsidRDefault="00345ACB">
            <w:pPr>
              <w:pStyle w:val="OtherTableBody"/>
            </w:pPr>
            <w:r w:rsidRPr="00D1242C">
              <w:t>The number is assumed to represent a character code to be output as a character.</w:t>
            </w:r>
          </w:p>
        </w:tc>
      </w:tr>
      <w:tr w:rsidR="00345ACB" w:rsidRPr="00D1242C" w14:paraId="6B7FFF71" w14:textId="77777777">
        <w:trPr>
          <w:jc w:val="center"/>
        </w:trPr>
        <w:tc>
          <w:tcPr>
            <w:tcW w:w="1080" w:type="dxa"/>
          </w:tcPr>
          <w:p w14:paraId="3F4D0B9D" w14:textId="77777777" w:rsidR="00345ACB" w:rsidRPr="00D1242C" w:rsidRDefault="00345ACB">
            <w:pPr>
              <w:pStyle w:val="OtherTableBody"/>
              <w:jc w:val="center"/>
            </w:pPr>
            <w:r w:rsidRPr="00D1242C">
              <w:t>C</w:t>
            </w:r>
          </w:p>
        </w:tc>
        <w:tc>
          <w:tcPr>
            <w:tcW w:w="1305" w:type="dxa"/>
          </w:tcPr>
          <w:p w14:paraId="09C34E45" w14:textId="77777777" w:rsidR="00345ACB" w:rsidRPr="00D1242C" w:rsidRDefault="00345ACB">
            <w:pPr>
              <w:pStyle w:val="OtherTableBody"/>
              <w:jc w:val="center"/>
            </w:pPr>
            <w:r w:rsidRPr="00D1242C">
              <w:t>number</w:t>
            </w:r>
          </w:p>
        </w:tc>
        <w:tc>
          <w:tcPr>
            <w:tcW w:w="6705" w:type="dxa"/>
          </w:tcPr>
          <w:p w14:paraId="249E6471" w14:textId="77777777" w:rsidR="00345ACB" w:rsidRPr="00D1242C" w:rsidRDefault="00345ACB">
            <w:pPr>
              <w:pStyle w:val="OtherTableBody"/>
            </w:pPr>
            <w:r w:rsidRPr="00D1242C">
              <w:t>The number is assumed to represent a character code to be output as a character.</w:t>
            </w:r>
          </w:p>
        </w:tc>
      </w:tr>
      <w:tr w:rsidR="00345ACB" w:rsidRPr="00D1242C" w14:paraId="1F676AB7" w14:textId="77777777">
        <w:trPr>
          <w:jc w:val="center"/>
        </w:trPr>
        <w:tc>
          <w:tcPr>
            <w:tcW w:w="1080" w:type="dxa"/>
          </w:tcPr>
          <w:p w14:paraId="28777B54" w14:textId="77777777" w:rsidR="00345ACB" w:rsidRPr="00D1242C" w:rsidRDefault="00345ACB">
            <w:pPr>
              <w:pStyle w:val="OtherTableBody"/>
              <w:jc w:val="center"/>
            </w:pPr>
            <w:r w:rsidRPr="00D1242C">
              <w:t>D</w:t>
            </w:r>
          </w:p>
        </w:tc>
        <w:tc>
          <w:tcPr>
            <w:tcW w:w="1305" w:type="dxa"/>
          </w:tcPr>
          <w:p w14:paraId="0AC300F0" w14:textId="77777777" w:rsidR="00345ACB" w:rsidRPr="00D1242C" w:rsidRDefault="00345ACB">
            <w:pPr>
              <w:pStyle w:val="OtherTableBody"/>
              <w:jc w:val="center"/>
            </w:pPr>
            <w:r w:rsidRPr="00D1242C">
              <w:t>number</w:t>
            </w:r>
          </w:p>
        </w:tc>
        <w:tc>
          <w:tcPr>
            <w:tcW w:w="6705" w:type="dxa"/>
          </w:tcPr>
          <w:p w14:paraId="7607AC3C" w14:textId="77777777" w:rsidR="00345ACB" w:rsidRPr="00D1242C" w:rsidRDefault="00345ACB">
            <w:pPr>
              <w:pStyle w:val="OtherTableBody"/>
            </w:pPr>
            <w:r w:rsidRPr="00D1242C">
              <w:t>Signed decimal integer.</w:t>
            </w:r>
          </w:p>
        </w:tc>
      </w:tr>
      <w:tr w:rsidR="00345ACB" w:rsidRPr="00D1242C" w14:paraId="610599A0" w14:textId="77777777">
        <w:trPr>
          <w:jc w:val="center"/>
        </w:trPr>
        <w:tc>
          <w:tcPr>
            <w:tcW w:w="1080" w:type="dxa"/>
          </w:tcPr>
          <w:p w14:paraId="5D75BE21" w14:textId="77777777" w:rsidR="00345ACB" w:rsidRPr="00D1242C" w:rsidRDefault="00345ACB">
            <w:pPr>
              <w:pStyle w:val="OtherTableBody"/>
              <w:jc w:val="center"/>
            </w:pPr>
            <w:r w:rsidRPr="00D1242C">
              <w:t>I</w:t>
            </w:r>
          </w:p>
        </w:tc>
        <w:tc>
          <w:tcPr>
            <w:tcW w:w="1305" w:type="dxa"/>
          </w:tcPr>
          <w:p w14:paraId="090BD50E" w14:textId="77777777" w:rsidR="00345ACB" w:rsidRPr="00D1242C" w:rsidRDefault="00345ACB">
            <w:pPr>
              <w:pStyle w:val="OtherTableBody"/>
              <w:jc w:val="center"/>
            </w:pPr>
            <w:r w:rsidRPr="00D1242C">
              <w:t>number</w:t>
            </w:r>
          </w:p>
        </w:tc>
        <w:tc>
          <w:tcPr>
            <w:tcW w:w="6705" w:type="dxa"/>
          </w:tcPr>
          <w:p w14:paraId="25F91E21" w14:textId="77777777" w:rsidR="00345ACB" w:rsidRPr="00D1242C" w:rsidRDefault="00345ACB">
            <w:pPr>
              <w:pStyle w:val="OtherTableBody"/>
            </w:pPr>
            <w:r w:rsidRPr="00D1242C">
              <w:t>Signed decimal integer.</w:t>
            </w:r>
          </w:p>
        </w:tc>
      </w:tr>
      <w:tr w:rsidR="00345ACB" w:rsidRPr="00D1242C" w14:paraId="48170C97" w14:textId="77777777">
        <w:trPr>
          <w:jc w:val="center"/>
        </w:trPr>
        <w:tc>
          <w:tcPr>
            <w:tcW w:w="1080" w:type="dxa"/>
          </w:tcPr>
          <w:p w14:paraId="2EE36D76" w14:textId="77777777" w:rsidR="00345ACB" w:rsidRPr="00D1242C" w:rsidRDefault="00345ACB">
            <w:pPr>
              <w:pStyle w:val="OtherTableBody"/>
              <w:jc w:val="center"/>
            </w:pPr>
            <w:r w:rsidRPr="00D1242C">
              <w:t>O</w:t>
            </w:r>
          </w:p>
        </w:tc>
        <w:tc>
          <w:tcPr>
            <w:tcW w:w="1305" w:type="dxa"/>
          </w:tcPr>
          <w:p w14:paraId="65EB15A4" w14:textId="77777777" w:rsidR="00345ACB" w:rsidRPr="00D1242C" w:rsidRDefault="00345ACB">
            <w:pPr>
              <w:pStyle w:val="OtherTableBody"/>
              <w:jc w:val="center"/>
            </w:pPr>
            <w:r w:rsidRPr="00D1242C">
              <w:t>number</w:t>
            </w:r>
          </w:p>
        </w:tc>
        <w:tc>
          <w:tcPr>
            <w:tcW w:w="6705" w:type="dxa"/>
          </w:tcPr>
          <w:p w14:paraId="06AA2340" w14:textId="77777777" w:rsidR="00345ACB" w:rsidRPr="00D1242C" w:rsidRDefault="00345ACB">
            <w:pPr>
              <w:pStyle w:val="OtherTableBody"/>
            </w:pPr>
            <w:r w:rsidRPr="00D1242C">
              <w:t>Unsigned octal integer.</w:t>
            </w:r>
          </w:p>
        </w:tc>
      </w:tr>
      <w:tr w:rsidR="00345ACB" w:rsidRPr="00D1242C" w14:paraId="02288A0F" w14:textId="77777777">
        <w:trPr>
          <w:jc w:val="center"/>
        </w:trPr>
        <w:tc>
          <w:tcPr>
            <w:tcW w:w="1080" w:type="dxa"/>
          </w:tcPr>
          <w:p w14:paraId="374ADB7E" w14:textId="77777777" w:rsidR="00345ACB" w:rsidRPr="00D1242C" w:rsidRDefault="00345ACB">
            <w:pPr>
              <w:pStyle w:val="OtherTableBody"/>
              <w:jc w:val="center"/>
            </w:pPr>
            <w:r w:rsidRPr="00D1242C">
              <w:t>U</w:t>
            </w:r>
          </w:p>
        </w:tc>
        <w:tc>
          <w:tcPr>
            <w:tcW w:w="1305" w:type="dxa"/>
          </w:tcPr>
          <w:p w14:paraId="4DD3340F" w14:textId="77777777" w:rsidR="00345ACB" w:rsidRPr="00D1242C" w:rsidRDefault="00345ACB">
            <w:pPr>
              <w:pStyle w:val="OtherTableBody"/>
              <w:jc w:val="center"/>
            </w:pPr>
            <w:r w:rsidRPr="00D1242C">
              <w:t>number</w:t>
            </w:r>
          </w:p>
        </w:tc>
        <w:tc>
          <w:tcPr>
            <w:tcW w:w="6705" w:type="dxa"/>
          </w:tcPr>
          <w:p w14:paraId="3A8101A2" w14:textId="77777777" w:rsidR="00345ACB" w:rsidRPr="00D1242C" w:rsidRDefault="00345ACB">
            <w:pPr>
              <w:pStyle w:val="OtherTableBody"/>
            </w:pPr>
            <w:r w:rsidRPr="00D1242C">
              <w:t>Unsigned decimal integer.</w:t>
            </w:r>
          </w:p>
        </w:tc>
      </w:tr>
      <w:tr w:rsidR="00345ACB" w:rsidRPr="00D1242C" w14:paraId="1DB26B63" w14:textId="77777777">
        <w:trPr>
          <w:jc w:val="center"/>
        </w:trPr>
        <w:tc>
          <w:tcPr>
            <w:tcW w:w="1080" w:type="dxa"/>
          </w:tcPr>
          <w:p w14:paraId="68450BA2" w14:textId="77777777" w:rsidR="00345ACB" w:rsidRPr="00D1242C" w:rsidRDefault="00345ACB">
            <w:pPr>
              <w:pStyle w:val="OtherTableBody"/>
              <w:jc w:val="center"/>
            </w:pPr>
            <w:r w:rsidRPr="00D1242C">
              <w:t>x</w:t>
            </w:r>
          </w:p>
        </w:tc>
        <w:tc>
          <w:tcPr>
            <w:tcW w:w="1305" w:type="dxa"/>
          </w:tcPr>
          <w:p w14:paraId="3BDC29CF" w14:textId="77777777" w:rsidR="00345ACB" w:rsidRPr="00D1242C" w:rsidRDefault="00345ACB">
            <w:pPr>
              <w:pStyle w:val="OtherTableBody"/>
              <w:jc w:val="center"/>
            </w:pPr>
            <w:r w:rsidRPr="00D1242C">
              <w:t>number</w:t>
            </w:r>
          </w:p>
        </w:tc>
        <w:tc>
          <w:tcPr>
            <w:tcW w:w="6705" w:type="dxa"/>
          </w:tcPr>
          <w:p w14:paraId="083CC085" w14:textId="77777777" w:rsidR="00345ACB" w:rsidRPr="00D1242C" w:rsidRDefault="00345ACB">
            <w:pPr>
              <w:pStyle w:val="OtherTableBody"/>
            </w:pPr>
            <w:r w:rsidRPr="00D1242C">
              <w:t>Unsigned hexadecimal integer, using "</w:t>
            </w:r>
            <w:proofErr w:type="spellStart"/>
            <w:r w:rsidRPr="00D1242C">
              <w:t>abcdef</w:t>
            </w:r>
            <w:proofErr w:type="spellEnd"/>
            <w:r w:rsidRPr="00D1242C">
              <w:t>."</w:t>
            </w:r>
          </w:p>
        </w:tc>
      </w:tr>
      <w:tr w:rsidR="00345ACB" w:rsidRPr="00D1242C" w14:paraId="1B9A81AA" w14:textId="77777777">
        <w:trPr>
          <w:jc w:val="center"/>
        </w:trPr>
        <w:tc>
          <w:tcPr>
            <w:tcW w:w="1080" w:type="dxa"/>
          </w:tcPr>
          <w:p w14:paraId="60CE69DD" w14:textId="77777777" w:rsidR="00345ACB" w:rsidRPr="00D1242C" w:rsidRDefault="00345ACB">
            <w:pPr>
              <w:pStyle w:val="OtherTableBody"/>
              <w:jc w:val="center"/>
            </w:pPr>
            <w:r w:rsidRPr="00D1242C">
              <w:t>X</w:t>
            </w:r>
          </w:p>
        </w:tc>
        <w:tc>
          <w:tcPr>
            <w:tcW w:w="1305" w:type="dxa"/>
          </w:tcPr>
          <w:p w14:paraId="69C02643" w14:textId="77777777" w:rsidR="00345ACB" w:rsidRPr="00D1242C" w:rsidRDefault="00345ACB">
            <w:pPr>
              <w:pStyle w:val="OtherTableBody"/>
              <w:jc w:val="center"/>
            </w:pPr>
            <w:r w:rsidRPr="00D1242C">
              <w:t>number</w:t>
            </w:r>
          </w:p>
        </w:tc>
        <w:tc>
          <w:tcPr>
            <w:tcW w:w="6705" w:type="dxa"/>
          </w:tcPr>
          <w:p w14:paraId="0B88D686" w14:textId="77777777" w:rsidR="00345ACB" w:rsidRPr="00D1242C" w:rsidRDefault="00345ACB">
            <w:pPr>
              <w:pStyle w:val="OtherTableBody"/>
            </w:pPr>
            <w:r w:rsidRPr="00D1242C">
              <w:t>Unsigned hexadecimal integer, using "</w:t>
            </w:r>
            <w:proofErr w:type="spellStart"/>
            <w:r w:rsidRPr="00D1242C">
              <w:t>ABCDEF</w:t>
            </w:r>
            <w:proofErr w:type="spellEnd"/>
            <w:r w:rsidRPr="00D1242C">
              <w:t>."</w:t>
            </w:r>
          </w:p>
        </w:tc>
      </w:tr>
      <w:tr w:rsidR="00345ACB" w:rsidRPr="00D1242C" w14:paraId="60C37336" w14:textId="77777777">
        <w:trPr>
          <w:jc w:val="center"/>
        </w:trPr>
        <w:tc>
          <w:tcPr>
            <w:tcW w:w="1080" w:type="dxa"/>
          </w:tcPr>
          <w:p w14:paraId="116D05F7" w14:textId="77777777" w:rsidR="00345ACB" w:rsidRPr="00D1242C" w:rsidRDefault="00345ACB">
            <w:pPr>
              <w:pStyle w:val="OtherTableBody"/>
              <w:jc w:val="center"/>
            </w:pPr>
            <w:r w:rsidRPr="00D1242C">
              <w:t>e</w:t>
            </w:r>
          </w:p>
        </w:tc>
        <w:tc>
          <w:tcPr>
            <w:tcW w:w="1305" w:type="dxa"/>
          </w:tcPr>
          <w:p w14:paraId="1E8A98D8" w14:textId="77777777" w:rsidR="00345ACB" w:rsidRPr="00D1242C" w:rsidRDefault="00345ACB">
            <w:pPr>
              <w:pStyle w:val="OtherTableBody"/>
              <w:jc w:val="center"/>
            </w:pPr>
            <w:r w:rsidRPr="00D1242C">
              <w:t>number</w:t>
            </w:r>
          </w:p>
        </w:tc>
        <w:tc>
          <w:tcPr>
            <w:tcW w:w="6705" w:type="dxa"/>
          </w:tcPr>
          <w:p w14:paraId="46164E37" w14:textId="77777777" w:rsidR="00345ACB" w:rsidRPr="00D1242C" w:rsidRDefault="00345ACB">
            <w:pPr>
              <w:pStyle w:val="OtherTableBody"/>
            </w:pPr>
            <w:r w:rsidRPr="00D1242C">
              <w:t xml:space="preserve">Signed value having the form [ </w:t>
            </w:r>
            <w:proofErr w:type="gramStart"/>
            <w:r w:rsidRPr="00D1242C">
              <w:t>– ]</w:t>
            </w:r>
            <w:proofErr w:type="spellStart"/>
            <w:r w:rsidRPr="00D1242C">
              <w:t>d</w:t>
            </w:r>
            <w:proofErr w:type="gramEnd"/>
            <w:r w:rsidRPr="00D1242C">
              <w:t>.dddd</w:t>
            </w:r>
            <w:proofErr w:type="spellEnd"/>
            <w:r w:rsidRPr="00D1242C">
              <w:t xml:space="preserve"> e [sign]</w:t>
            </w:r>
            <w:proofErr w:type="spellStart"/>
            <w:r w:rsidRPr="00D1242C">
              <w:t>ddd</w:t>
            </w:r>
            <w:proofErr w:type="spellEnd"/>
            <w:r w:rsidRPr="00D1242C">
              <w:t xml:space="preserve"> where d is a single decimal digit, </w:t>
            </w:r>
            <w:proofErr w:type="spellStart"/>
            <w:r w:rsidRPr="00D1242C">
              <w:t>dddd</w:t>
            </w:r>
            <w:proofErr w:type="spellEnd"/>
            <w:r w:rsidRPr="00D1242C">
              <w:t xml:space="preserve"> is one or more decimal digits, </w:t>
            </w:r>
            <w:proofErr w:type="spellStart"/>
            <w:r w:rsidRPr="00D1242C">
              <w:t>ddd</w:t>
            </w:r>
            <w:proofErr w:type="spellEnd"/>
            <w:r w:rsidRPr="00D1242C">
              <w:t xml:space="preserve"> is exactly three decimal digits, and sign is + or –.</w:t>
            </w:r>
          </w:p>
        </w:tc>
      </w:tr>
      <w:tr w:rsidR="00345ACB" w:rsidRPr="00D1242C" w14:paraId="718D07B5" w14:textId="77777777">
        <w:trPr>
          <w:jc w:val="center"/>
        </w:trPr>
        <w:tc>
          <w:tcPr>
            <w:tcW w:w="1080" w:type="dxa"/>
          </w:tcPr>
          <w:p w14:paraId="4527D9A6" w14:textId="77777777" w:rsidR="00345ACB" w:rsidRPr="00D1242C" w:rsidRDefault="00345ACB">
            <w:pPr>
              <w:pStyle w:val="OtherTableBody"/>
              <w:jc w:val="center"/>
            </w:pPr>
            <w:r w:rsidRPr="00D1242C">
              <w:t>E</w:t>
            </w:r>
          </w:p>
        </w:tc>
        <w:tc>
          <w:tcPr>
            <w:tcW w:w="1305" w:type="dxa"/>
          </w:tcPr>
          <w:p w14:paraId="24D598E3" w14:textId="77777777" w:rsidR="00345ACB" w:rsidRPr="00D1242C" w:rsidRDefault="00345ACB">
            <w:pPr>
              <w:pStyle w:val="OtherTableBody"/>
              <w:jc w:val="center"/>
            </w:pPr>
            <w:r w:rsidRPr="00D1242C">
              <w:t>number</w:t>
            </w:r>
          </w:p>
        </w:tc>
        <w:tc>
          <w:tcPr>
            <w:tcW w:w="6705" w:type="dxa"/>
          </w:tcPr>
          <w:p w14:paraId="3156FF4D" w14:textId="77777777" w:rsidR="00345ACB" w:rsidRPr="00D1242C" w:rsidRDefault="00345ACB">
            <w:pPr>
              <w:pStyle w:val="OtherTableBody"/>
            </w:pPr>
            <w:r w:rsidRPr="00D1242C">
              <w:t>Identical to the e format, except that E, rather than e, introduces the exponent.</w:t>
            </w:r>
          </w:p>
        </w:tc>
      </w:tr>
      <w:tr w:rsidR="00345ACB" w:rsidRPr="00D1242C" w14:paraId="004B7AE0" w14:textId="77777777">
        <w:trPr>
          <w:jc w:val="center"/>
        </w:trPr>
        <w:tc>
          <w:tcPr>
            <w:tcW w:w="1080" w:type="dxa"/>
          </w:tcPr>
          <w:p w14:paraId="4A6DA9AF" w14:textId="77777777" w:rsidR="00345ACB" w:rsidRPr="00D1242C" w:rsidRDefault="00345ACB">
            <w:pPr>
              <w:pStyle w:val="OtherTableBody"/>
              <w:jc w:val="center"/>
            </w:pPr>
            <w:r w:rsidRPr="00D1242C">
              <w:t>F</w:t>
            </w:r>
          </w:p>
        </w:tc>
        <w:tc>
          <w:tcPr>
            <w:tcW w:w="1305" w:type="dxa"/>
          </w:tcPr>
          <w:p w14:paraId="6C136D06" w14:textId="77777777" w:rsidR="00345ACB" w:rsidRPr="00D1242C" w:rsidRDefault="00345ACB">
            <w:pPr>
              <w:pStyle w:val="OtherTableBody"/>
              <w:jc w:val="center"/>
            </w:pPr>
            <w:r w:rsidRPr="00D1242C">
              <w:t>double</w:t>
            </w:r>
          </w:p>
        </w:tc>
        <w:tc>
          <w:tcPr>
            <w:tcW w:w="6705" w:type="dxa"/>
          </w:tcPr>
          <w:p w14:paraId="404A5FD6" w14:textId="77777777" w:rsidR="00345ACB" w:rsidRPr="00D1242C" w:rsidRDefault="00345ACB">
            <w:pPr>
              <w:pStyle w:val="OtherTableBody"/>
            </w:pPr>
            <w:r w:rsidRPr="00D1242C">
              <w:t xml:space="preserve">Signed value having the form [ </w:t>
            </w:r>
            <w:proofErr w:type="gramStart"/>
            <w:r w:rsidRPr="00D1242C">
              <w:t>– ]</w:t>
            </w:r>
            <w:proofErr w:type="spellStart"/>
            <w:r w:rsidRPr="00D1242C">
              <w:t>dddd</w:t>
            </w:r>
            <w:proofErr w:type="gramEnd"/>
            <w:r w:rsidRPr="00D1242C">
              <w:t>.dddd</w:t>
            </w:r>
            <w:proofErr w:type="spellEnd"/>
            <w:r w:rsidRPr="00D1242C">
              <w:t xml:space="preserve">, where </w:t>
            </w:r>
            <w:proofErr w:type="spellStart"/>
            <w:r w:rsidRPr="00D1242C">
              <w:t>dddd</w:t>
            </w:r>
            <w:proofErr w:type="spellEnd"/>
            <w:r w:rsidRPr="00D1242C">
              <w:t xml:space="preserve"> is one or more decimal digits. The number of digits before the decimal point depends on the magnitude of the number, and the number of digits after the decimal point depends on the requested precision.</w:t>
            </w:r>
          </w:p>
        </w:tc>
      </w:tr>
      <w:tr w:rsidR="00345ACB" w:rsidRPr="00D1242C" w14:paraId="0DB96908" w14:textId="77777777">
        <w:trPr>
          <w:jc w:val="center"/>
        </w:trPr>
        <w:tc>
          <w:tcPr>
            <w:tcW w:w="1080" w:type="dxa"/>
          </w:tcPr>
          <w:p w14:paraId="6AB58697" w14:textId="77777777" w:rsidR="00345ACB" w:rsidRPr="00D1242C" w:rsidRDefault="00345ACB">
            <w:pPr>
              <w:pStyle w:val="OtherTableBody"/>
              <w:jc w:val="center"/>
            </w:pPr>
            <w:r w:rsidRPr="00D1242C">
              <w:t>g</w:t>
            </w:r>
          </w:p>
        </w:tc>
        <w:tc>
          <w:tcPr>
            <w:tcW w:w="1305" w:type="dxa"/>
          </w:tcPr>
          <w:p w14:paraId="50F936EE" w14:textId="77777777" w:rsidR="00345ACB" w:rsidRPr="00D1242C" w:rsidRDefault="00345ACB">
            <w:pPr>
              <w:pStyle w:val="OtherTableBody"/>
              <w:jc w:val="center"/>
            </w:pPr>
            <w:r w:rsidRPr="00D1242C">
              <w:t>double</w:t>
            </w:r>
          </w:p>
        </w:tc>
        <w:tc>
          <w:tcPr>
            <w:tcW w:w="6705" w:type="dxa"/>
          </w:tcPr>
          <w:p w14:paraId="03BD3C27" w14:textId="77777777" w:rsidR="00345ACB" w:rsidRPr="00D1242C" w:rsidRDefault="00345ACB">
            <w:pPr>
              <w:pStyle w:val="OtherTableBody"/>
            </w:pPr>
            <w:r w:rsidRPr="00D1242C">
              <w:t>Signed value printed in f or e format, whichever is more compact for the given value and precision. The e format is used only when the exponent of the value is less than –4 or greater than or equal to the precision argument. Trailing zeros are truncated, and the decimal point appears only if one or more digits follow it.</w:t>
            </w:r>
          </w:p>
        </w:tc>
      </w:tr>
      <w:tr w:rsidR="00345ACB" w:rsidRPr="00D1242C" w14:paraId="27CB6D03" w14:textId="77777777">
        <w:trPr>
          <w:jc w:val="center"/>
        </w:trPr>
        <w:tc>
          <w:tcPr>
            <w:tcW w:w="1080" w:type="dxa"/>
          </w:tcPr>
          <w:p w14:paraId="1CFF089D" w14:textId="77777777" w:rsidR="00345ACB" w:rsidRPr="00D1242C" w:rsidRDefault="00345ACB">
            <w:pPr>
              <w:pStyle w:val="OtherTableBody"/>
              <w:jc w:val="center"/>
            </w:pPr>
            <w:r w:rsidRPr="00D1242C">
              <w:t>G</w:t>
            </w:r>
          </w:p>
        </w:tc>
        <w:tc>
          <w:tcPr>
            <w:tcW w:w="1305" w:type="dxa"/>
          </w:tcPr>
          <w:p w14:paraId="7EFA250E" w14:textId="77777777" w:rsidR="00345ACB" w:rsidRPr="00D1242C" w:rsidRDefault="00345ACB">
            <w:pPr>
              <w:pStyle w:val="OtherTableBody"/>
              <w:jc w:val="center"/>
            </w:pPr>
            <w:r w:rsidRPr="00D1242C">
              <w:t>double</w:t>
            </w:r>
          </w:p>
        </w:tc>
        <w:tc>
          <w:tcPr>
            <w:tcW w:w="6705" w:type="dxa"/>
          </w:tcPr>
          <w:p w14:paraId="5D6C88DD" w14:textId="77777777" w:rsidR="00345ACB" w:rsidRPr="00D1242C" w:rsidRDefault="00345ACB">
            <w:pPr>
              <w:pStyle w:val="OtherTableBody"/>
            </w:pPr>
            <w:r w:rsidRPr="00D1242C">
              <w:t>Identical to the g format, except that E, rather than e, introduces the exponent (where appropriate).</w:t>
            </w:r>
          </w:p>
        </w:tc>
      </w:tr>
      <w:tr w:rsidR="00345ACB" w:rsidRPr="00D1242C" w14:paraId="791B5C49" w14:textId="77777777">
        <w:trPr>
          <w:jc w:val="center"/>
        </w:trPr>
        <w:tc>
          <w:tcPr>
            <w:tcW w:w="1080" w:type="dxa"/>
          </w:tcPr>
          <w:p w14:paraId="4221E70E" w14:textId="77777777" w:rsidR="00345ACB" w:rsidRPr="00D1242C" w:rsidRDefault="00345ACB">
            <w:pPr>
              <w:pStyle w:val="OtherTableBody"/>
              <w:jc w:val="center"/>
            </w:pPr>
            <w:r w:rsidRPr="00D1242C">
              <w:t>N</w:t>
            </w:r>
          </w:p>
        </w:tc>
        <w:tc>
          <w:tcPr>
            <w:tcW w:w="1305" w:type="dxa"/>
          </w:tcPr>
          <w:p w14:paraId="29A9CB32" w14:textId="77777777" w:rsidR="00345ACB" w:rsidRPr="00D1242C" w:rsidRDefault="00345ACB">
            <w:pPr>
              <w:pStyle w:val="OtherTableBody"/>
              <w:jc w:val="center"/>
            </w:pPr>
            <w:r w:rsidRPr="00D1242C">
              <w:t>Not supported.</w:t>
            </w:r>
          </w:p>
        </w:tc>
        <w:tc>
          <w:tcPr>
            <w:tcW w:w="6705" w:type="dxa"/>
          </w:tcPr>
          <w:p w14:paraId="71E4FF19" w14:textId="77777777" w:rsidR="00345ACB" w:rsidRPr="00D1242C" w:rsidRDefault="00345ACB">
            <w:pPr>
              <w:pStyle w:val="OtherTableBody"/>
            </w:pPr>
            <w:r w:rsidRPr="00D1242C">
              <w:t>Not supported.</w:t>
            </w:r>
          </w:p>
        </w:tc>
      </w:tr>
      <w:tr w:rsidR="00345ACB" w:rsidRPr="00D1242C" w14:paraId="292A5805" w14:textId="77777777">
        <w:trPr>
          <w:jc w:val="center"/>
        </w:trPr>
        <w:tc>
          <w:tcPr>
            <w:tcW w:w="1080" w:type="dxa"/>
          </w:tcPr>
          <w:p w14:paraId="29B0669D" w14:textId="77777777" w:rsidR="00345ACB" w:rsidRPr="00D1242C" w:rsidRDefault="00345ACB">
            <w:pPr>
              <w:pStyle w:val="OtherTableBody"/>
              <w:jc w:val="center"/>
            </w:pPr>
            <w:r w:rsidRPr="00D1242C">
              <w:t>P</w:t>
            </w:r>
          </w:p>
        </w:tc>
        <w:tc>
          <w:tcPr>
            <w:tcW w:w="1305" w:type="dxa"/>
          </w:tcPr>
          <w:p w14:paraId="6F5D65E1" w14:textId="77777777" w:rsidR="00345ACB" w:rsidRPr="00D1242C" w:rsidRDefault="00345ACB">
            <w:pPr>
              <w:pStyle w:val="OtherTableBody"/>
              <w:jc w:val="center"/>
            </w:pPr>
            <w:r w:rsidRPr="00D1242C">
              <w:t>Not supported.</w:t>
            </w:r>
          </w:p>
        </w:tc>
        <w:tc>
          <w:tcPr>
            <w:tcW w:w="6705" w:type="dxa"/>
          </w:tcPr>
          <w:p w14:paraId="6D1A6890" w14:textId="77777777" w:rsidR="00345ACB" w:rsidRPr="00D1242C" w:rsidRDefault="00345ACB">
            <w:pPr>
              <w:pStyle w:val="OtherTableBody"/>
            </w:pPr>
            <w:r w:rsidRPr="00D1242C">
              <w:t>Not supported.</w:t>
            </w:r>
          </w:p>
        </w:tc>
      </w:tr>
      <w:tr w:rsidR="00345ACB" w:rsidRPr="00D1242C" w14:paraId="6F3CC886" w14:textId="77777777">
        <w:trPr>
          <w:jc w:val="center"/>
        </w:trPr>
        <w:tc>
          <w:tcPr>
            <w:tcW w:w="1080" w:type="dxa"/>
          </w:tcPr>
          <w:p w14:paraId="587F8D75" w14:textId="77777777" w:rsidR="00345ACB" w:rsidRPr="00D1242C" w:rsidRDefault="00345ACB">
            <w:pPr>
              <w:pStyle w:val="OtherTableBody"/>
              <w:jc w:val="center"/>
            </w:pPr>
            <w:r w:rsidRPr="00D1242C">
              <w:t>S</w:t>
            </w:r>
          </w:p>
        </w:tc>
        <w:tc>
          <w:tcPr>
            <w:tcW w:w="1305" w:type="dxa"/>
          </w:tcPr>
          <w:p w14:paraId="3062B2F2" w14:textId="77777777" w:rsidR="00345ACB" w:rsidRPr="00D1242C" w:rsidRDefault="00345ACB">
            <w:pPr>
              <w:pStyle w:val="OtherTableBody"/>
              <w:jc w:val="center"/>
            </w:pPr>
            <w:r w:rsidRPr="00D1242C">
              <w:t>string</w:t>
            </w:r>
          </w:p>
        </w:tc>
        <w:tc>
          <w:tcPr>
            <w:tcW w:w="6705" w:type="dxa"/>
          </w:tcPr>
          <w:p w14:paraId="5577C7E7" w14:textId="77777777" w:rsidR="00345ACB" w:rsidRPr="00D1242C" w:rsidRDefault="00345ACB">
            <w:pPr>
              <w:pStyle w:val="OtherTableBody"/>
            </w:pPr>
            <w:r w:rsidRPr="00D1242C">
              <w:t>Specifies a character. Characters are printed until the precision value is reached.</w:t>
            </w:r>
          </w:p>
        </w:tc>
      </w:tr>
      <w:tr w:rsidR="00345ACB" w:rsidRPr="00D1242C" w14:paraId="39328E62" w14:textId="77777777">
        <w:trPr>
          <w:jc w:val="center"/>
        </w:trPr>
        <w:tc>
          <w:tcPr>
            <w:tcW w:w="1080" w:type="dxa"/>
          </w:tcPr>
          <w:p w14:paraId="09E5B432" w14:textId="77777777" w:rsidR="00345ACB" w:rsidRPr="00D1242C" w:rsidRDefault="00345ACB">
            <w:pPr>
              <w:pStyle w:val="OtherTableBody"/>
              <w:jc w:val="center"/>
            </w:pPr>
            <w:r w:rsidRPr="00D1242C">
              <w:t>T</w:t>
            </w:r>
          </w:p>
        </w:tc>
        <w:tc>
          <w:tcPr>
            <w:tcW w:w="1305" w:type="dxa"/>
          </w:tcPr>
          <w:p w14:paraId="4C3E8ADA" w14:textId="77777777" w:rsidR="00345ACB" w:rsidRPr="00D1242C" w:rsidRDefault="00345ACB">
            <w:pPr>
              <w:pStyle w:val="OtherTableBody"/>
              <w:jc w:val="center"/>
            </w:pPr>
            <w:r w:rsidRPr="00D1242C">
              <w:t>time</w:t>
            </w:r>
          </w:p>
        </w:tc>
        <w:tc>
          <w:tcPr>
            <w:tcW w:w="6705" w:type="dxa"/>
          </w:tcPr>
          <w:p w14:paraId="166198E0" w14:textId="77777777" w:rsidR="00345ACB" w:rsidRPr="00D1242C" w:rsidRDefault="00345ACB">
            <w:pPr>
              <w:pStyle w:val="OtherTableBody"/>
            </w:pPr>
            <w:r w:rsidRPr="00D1242C">
              <w:t>A time is printed based on the user’s environment settings and the precision value.</w:t>
            </w:r>
          </w:p>
        </w:tc>
      </w:tr>
    </w:tbl>
    <w:p w14:paraId="638D2A9A" w14:textId="77777777" w:rsidR="00345ACB" w:rsidRDefault="00345ACB">
      <w:pPr>
        <w:keepNext/>
        <w:tabs>
          <w:tab w:val="left" w:pos="720"/>
        </w:tabs>
        <w:spacing w:before="240" w:after="60"/>
        <w:ind w:left="720" w:hanging="720"/>
        <w:rPr>
          <w:rFonts w:ascii="Arial" w:hAnsi="Arial" w:cs="Arial"/>
        </w:rPr>
      </w:pPr>
      <w:bookmarkStart w:id="1829" w:name="A5_2"/>
      <w:proofErr w:type="spellStart"/>
      <w:r>
        <w:rPr>
          <w:rFonts w:ascii="Arial" w:hAnsi="Arial" w:cs="Arial"/>
        </w:rPr>
        <w:t>A5.2</w:t>
      </w:r>
      <w:bookmarkEnd w:id="1829"/>
      <w:proofErr w:type="spellEnd"/>
      <w:r>
        <w:rPr>
          <w:rFonts w:ascii="Arial" w:hAnsi="Arial" w:cs="Arial"/>
        </w:rPr>
        <w:tab/>
        <w:t>The optional fields, which appear before the type character, control other aspects of the formatting, as follows:</w:t>
      </w:r>
    </w:p>
    <w:p w14:paraId="39A85074" w14:textId="77777777" w:rsidR="00345ACB" w:rsidRPr="00913441" w:rsidRDefault="00345ACB">
      <w:pPr>
        <w:pStyle w:val="NormalIndented"/>
        <w:ind w:left="1800" w:hanging="1080"/>
      </w:pPr>
      <w:r w:rsidRPr="00913441">
        <w:t xml:space="preserve">flags </w:t>
      </w:r>
      <w:r w:rsidRPr="00913441">
        <w:tab/>
        <w:t xml:space="preserve">Optional character or characters that control justification of output and printing of signs, blanks, decimal points, and octal and hexadecimal prefixes. More than one flag can appear in a format specification. </w:t>
      </w:r>
    </w:p>
    <w:p w14:paraId="09234B4F" w14:textId="77777777" w:rsidR="00345ACB" w:rsidRDefault="00345ACB">
      <w:r>
        <w:br w:type="page"/>
      </w:r>
      <w:r>
        <w:lastRenderedPageBreak/>
        <w:t xml:space="preserve">Table </w:t>
      </w:r>
      <w:proofErr w:type="spellStart"/>
      <w:r>
        <w:t>A5</w:t>
      </w:r>
      <w:proofErr w:type="spellEnd"/>
      <w:r>
        <w:t>-2</w:t>
      </w:r>
    </w:p>
    <w:tbl>
      <w:tblPr>
        <w:tblW w:w="0" w:type="auto"/>
        <w:jc w:val="center"/>
        <w:tblLayout w:type="fixed"/>
        <w:tblLook w:val="0000" w:firstRow="0" w:lastRow="0" w:firstColumn="0" w:lastColumn="0" w:noHBand="0" w:noVBand="0"/>
      </w:tblPr>
      <w:tblGrid>
        <w:gridCol w:w="720"/>
        <w:gridCol w:w="5130"/>
        <w:gridCol w:w="2340"/>
      </w:tblGrid>
      <w:tr w:rsidR="00345ACB" w:rsidRPr="00D1242C" w14:paraId="12EFC14C" w14:textId="77777777">
        <w:trPr>
          <w:cantSplit/>
          <w:tblHeader/>
          <w:jc w:val="center"/>
        </w:trPr>
        <w:tc>
          <w:tcPr>
            <w:tcW w:w="720" w:type="dxa"/>
          </w:tcPr>
          <w:p w14:paraId="2A0CCF05" w14:textId="77777777" w:rsidR="00345ACB" w:rsidRPr="00D1242C" w:rsidRDefault="00345ACB">
            <w:pPr>
              <w:pStyle w:val="OtherTableHeader"/>
            </w:pPr>
            <w:r w:rsidRPr="00D1242C">
              <w:t>Flag</w:t>
            </w:r>
          </w:p>
        </w:tc>
        <w:tc>
          <w:tcPr>
            <w:tcW w:w="5130" w:type="dxa"/>
          </w:tcPr>
          <w:p w14:paraId="486ECAEF" w14:textId="77777777" w:rsidR="00345ACB" w:rsidRPr="00D1242C" w:rsidRDefault="00345ACB">
            <w:pPr>
              <w:pStyle w:val="OtherTableHeader"/>
              <w:jc w:val="left"/>
            </w:pPr>
            <w:r w:rsidRPr="00D1242C">
              <w:t>Meaning</w:t>
            </w:r>
          </w:p>
        </w:tc>
        <w:tc>
          <w:tcPr>
            <w:tcW w:w="2340" w:type="dxa"/>
          </w:tcPr>
          <w:p w14:paraId="5D6BFDAD" w14:textId="77777777" w:rsidR="00345ACB" w:rsidRPr="00D1242C" w:rsidRDefault="00345ACB">
            <w:pPr>
              <w:pStyle w:val="OtherTableHeader"/>
              <w:jc w:val="left"/>
            </w:pPr>
            <w:r w:rsidRPr="00D1242C">
              <w:t>Default</w:t>
            </w:r>
          </w:p>
        </w:tc>
      </w:tr>
      <w:tr w:rsidR="00345ACB" w:rsidRPr="00D1242C" w14:paraId="69584119" w14:textId="77777777">
        <w:trPr>
          <w:cantSplit/>
          <w:jc w:val="center"/>
        </w:trPr>
        <w:tc>
          <w:tcPr>
            <w:tcW w:w="720" w:type="dxa"/>
          </w:tcPr>
          <w:p w14:paraId="12D74639" w14:textId="77777777" w:rsidR="00345ACB" w:rsidRPr="00D1242C" w:rsidRDefault="00345ACB">
            <w:pPr>
              <w:pStyle w:val="OtherTableBody"/>
              <w:jc w:val="center"/>
            </w:pPr>
            <w:r w:rsidRPr="00D1242C">
              <w:t>–</w:t>
            </w:r>
          </w:p>
        </w:tc>
        <w:tc>
          <w:tcPr>
            <w:tcW w:w="5130" w:type="dxa"/>
          </w:tcPr>
          <w:p w14:paraId="67ADA25D" w14:textId="77777777" w:rsidR="00345ACB" w:rsidRPr="00D1242C" w:rsidRDefault="00345ACB">
            <w:pPr>
              <w:pStyle w:val="OtherTableBody"/>
            </w:pPr>
            <w:r w:rsidRPr="00D1242C">
              <w:t>Left align the result within the given field width.</w:t>
            </w:r>
          </w:p>
        </w:tc>
        <w:tc>
          <w:tcPr>
            <w:tcW w:w="2340" w:type="dxa"/>
          </w:tcPr>
          <w:p w14:paraId="0B3AC9B1" w14:textId="77777777" w:rsidR="00345ACB" w:rsidRPr="00D1242C" w:rsidRDefault="00345ACB">
            <w:pPr>
              <w:pStyle w:val="OtherTableBody"/>
            </w:pPr>
            <w:r w:rsidRPr="00D1242C">
              <w:t>Right align.</w:t>
            </w:r>
          </w:p>
        </w:tc>
      </w:tr>
      <w:tr w:rsidR="00345ACB" w:rsidRPr="00D1242C" w14:paraId="547BB49A" w14:textId="77777777">
        <w:trPr>
          <w:cantSplit/>
          <w:jc w:val="center"/>
        </w:trPr>
        <w:tc>
          <w:tcPr>
            <w:tcW w:w="720" w:type="dxa"/>
          </w:tcPr>
          <w:p w14:paraId="79C645F4" w14:textId="77777777" w:rsidR="00345ACB" w:rsidRPr="00D1242C" w:rsidRDefault="00345ACB">
            <w:pPr>
              <w:pStyle w:val="OtherTableBody"/>
              <w:jc w:val="center"/>
            </w:pPr>
            <w:r w:rsidRPr="00D1242C">
              <w:t>+</w:t>
            </w:r>
          </w:p>
        </w:tc>
        <w:tc>
          <w:tcPr>
            <w:tcW w:w="5130" w:type="dxa"/>
          </w:tcPr>
          <w:p w14:paraId="467694BB" w14:textId="77777777" w:rsidR="00345ACB" w:rsidRPr="00D1242C" w:rsidRDefault="00345ACB">
            <w:pPr>
              <w:pStyle w:val="OtherTableBody"/>
            </w:pPr>
            <w:r w:rsidRPr="00D1242C">
              <w:t>Prefix the output value with a sign (+ or –) if the output value is of a signed type.</w:t>
            </w:r>
          </w:p>
        </w:tc>
        <w:tc>
          <w:tcPr>
            <w:tcW w:w="2340" w:type="dxa"/>
          </w:tcPr>
          <w:p w14:paraId="4E34A3C6" w14:textId="77777777" w:rsidR="00345ACB" w:rsidRPr="00D1242C" w:rsidRDefault="00345ACB">
            <w:pPr>
              <w:pStyle w:val="OtherTableBody"/>
            </w:pPr>
            <w:r w:rsidRPr="00D1242C">
              <w:t>Sign appears only for negative signed values (–).</w:t>
            </w:r>
          </w:p>
        </w:tc>
      </w:tr>
      <w:tr w:rsidR="00345ACB" w:rsidRPr="00D1242C" w14:paraId="02F0FB50" w14:textId="77777777">
        <w:trPr>
          <w:cantSplit/>
          <w:jc w:val="center"/>
        </w:trPr>
        <w:tc>
          <w:tcPr>
            <w:tcW w:w="720" w:type="dxa"/>
          </w:tcPr>
          <w:p w14:paraId="28CC5156" w14:textId="77777777" w:rsidR="00345ACB" w:rsidRPr="00D1242C" w:rsidRDefault="00345ACB">
            <w:pPr>
              <w:pStyle w:val="OtherTableBody"/>
              <w:jc w:val="center"/>
            </w:pPr>
            <w:r w:rsidRPr="00D1242C">
              <w:t>0</w:t>
            </w:r>
          </w:p>
        </w:tc>
        <w:tc>
          <w:tcPr>
            <w:tcW w:w="5130" w:type="dxa"/>
          </w:tcPr>
          <w:p w14:paraId="41591E78" w14:textId="77777777" w:rsidR="00345ACB" w:rsidRPr="00D1242C" w:rsidRDefault="00345ACB">
            <w:pPr>
              <w:pStyle w:val="OtherTableBody"/>
            </w:pPr>
            <w:r w:rsidRPr="00D1242C">
              <w:t>If width is prefixed with 0, zeros are added until the minimum width is reached. If 0 and – appear, the 0 is ignored. If 0 is specified with an integer format (I, u, x, X, o, d) the 0 is ignored.</w:t>
            </w:r>
          </w:p>
        </w:tc>
        <w:tc>
          <w:tcPr>
            <w:tcW w:w="2340" w:type="dxa"/>
          </w:tcPr>
          <w:p w14:paraId="12F2AD59" w14:textId="77777777" w:rsidR="00345ACB" w:rsidRPr="00D1242C" w:rsidRDefault="00345ACB">
            <w:pPr>
              <w:pStyle w:val="OtherTableBody"/>
            </w:pPr>
            <w:r w:rsidRPr="00D1242C">
              <w:t>No padding.</w:t>
            </w:r>
          </w:p>
        </w:tc>
      </w:tr>
      <w:tr w:rsidR="00345ACB" w:rsidRPr="00D1242C" w14:paraId="16873487" w14:textId="77777777">
        <w:trPr>
          <w:cantSplit/>
          <w:jc w:val="center"/>
        </w:trPr>
        <w:tc>
          <w:tcPr>
            <w:tcW w:w="720" w:type="dxa"/>
          </w:tcPr>
          <w:p w14:paraId="71E5E694" w14:textId="77777777" w:rsidR="00345ACB" w:rsidRPr="00D1242C" w:rsidRDefault="00345ACB">
            <w:pPr>
              <w:pStyle w:val="OtherTableBody"/>
              <w:jc w:val="center"/>
            </w:pPr>
            <w:r w:rsidRPr="00D1242C">
              <w:t>Space</w:t>
            </w:r>
          </w:p>
        </w:tc>
        <w:tc>
          <w:tcPr>
            <w:tcW w:w="5130" w:type="dxa"/>
          </w:tcPr>
          <w:p w14:paraId="1BCBB6A7" w14:textId="77777777" w:rsidR="00345ACB" w:rsidRPr="00D1242C" w:rsidRDefault="00345ACB">
            <w:pPr>
              <w:pStyle w:val="OtherTableBody"/>
            </w:pPr>
            <w:r w:rsidRPr="00D1242C">
              <w:t>Prefix the output value with a space if the output value is signed and positive; the space is ignored if both the space and + flags appear.</w:t>
            </w:r>
          </w:p>
        </w:tc>
        <w:tc>
          <w:tcPr>
            <w:tcW w:w="2340" w:type="dxa"/>
          </w:tcPr>
          <w:p w14:paraId="712AEB06" w14:textId="77777777" w:rsidR="00345ACB" w:rsidRPr="00D1242C" w:rsidRDefault="00345ACB">
            <w:pPr>
              <w:pStyle w:val="OtherTableBody"/>
            </w:pPr>
            <w:r w:rsidRPr="00D1242C">
              <w:t>No space appears.</w:t>
            </w:r>
          </w:p>
        </w:tc>
      </w:tr>
      <w:tr w:rsidR="00345ACB" w:rsidRPr="00D1242C" w14:paraId="3229B817" w14:textId="77777777">
        <w:trPr>
          <w:cantSplit/>
          <w:jc w:val="center"/>
        </w:trPr>
        <w:tc>
          <w:tcPr>
            <w:tcW w:w="720" w:type="dxa"/>
          </w:tcPr>
          <w:p w14:paraId="5BF6CF85" w14:textId="77777777" w:rsidR="00345ACB" w:rsidRPr="00D1242C" w:rsidRDefault="00345ACB">
            <w:pPr>
              <w:pStyle w:val="OtherTableBody"/>
              <w:jc w:val="center"/>
            </w:pPr>
            <w:r w:rsidRPr="00D1242C">
              <w:t>#</w:t>
            </w:r>
          </w:p>
        </w:tc>
        <w:tc>
          <w:tcPr>
            <w:tcW w:w="5130" w:type="dxa"/>
          </w:tcPr>
          <w:p w14:paraId="26840F2A" w14:textId="77777777" w:rsidR="00345ACB" w:rsidRPr="00D1242C" w:rsidRDefault="00345ACB">
            <w:pPr>
              <w:pStyle w:val="OtherTableBody"/>
            </w:pPr>
            <w:r w:rsidRPr="00D1242C">
              <w:t xml:space="preserve">When used with the o, x, or X format, the # flag prefixes any nonzero output value with 0, </w:t>
            </w:r>
            <w:proofErr w:type="spellStart"/>
            <w:r w:rsidRPr="00D1242C">
              <w:t>0x</w:t>
            </w:r>
            <w:proofErr w:type="spellEnd"/>
            <w:r w:rsidRPr="00D1242C">
              <w:t xml:space="preserve">, or </w:t>
            </w:r>
            <w:proofErr w:type="spellStart"/>
            <w:r w:rsidRPr="00D1242C">
              <w:t>0X</w:t>
            </w:r>
            <w:proofErr w:type="spellEnd"/>
            <w:r w:rsidRPr="00D1242C">
              <w:t>, respectively.</w:t>
            </w:r>
          </w:p>
        </w:tc>
        <w:tc>
          <w:tcPr>
            <w:tcW w:w="2340" w:type="dxa"/>
          </w:tcPr>
          <w:p w14:paraId="33467CAD" w14:textId="77777777" w:rsidR="00345ACB" w:rsidRPr="00D1242C" w:rsidRDefault="00345ACB">
            <w:pPr>
              <w:pStyle w:val="OtherTableBody"/>
            </w:pPr>
            <w:r w:rsidRPr="00D1242C">
              <w:t>No blank appears.</w:t>
            </w:r>
          </w:p>
        </w:tc>
      </w:tr>
      <w:tr w:rsidR="00345ACB" w:rsidRPr="00D1242C" w14:paraId="65337864" w14:textId="77777777">
        <w:trPr>
          <w:cantSplit/>
          <w:jc w:val="center"/>
        </w:trPr>
        <w:tc>
          <w:tcPr>
            <w:tcW w:w="720" w:type="dxa"/>
          </w:tcPr>
          <w:p w14:paraId="05880986" w14:textId="77777777" w:rsidR="00345ACB" w:rsidRPr="00D1242C" w:rsidRDefault="00345ACB">
            <w:pPr>
              <w:pStyle w:val="OtherTableBody"/>
              <w:jc w:val="center"/>
            </w:pPr>
            <w:r w:rsidRPr="00D1242C">
              <w:t>#</w:t>
            </w:r>
          </w:p>
        </w:tc>
        <w:tc>
          <w:tcPr>
            <w:tcW w:w="5130" w:type="dxa"/>
          </w:tcPr>
          <w:p w14:paraId="4EE211E0" w14:textId="77777777" w:rsidR="00345ACB" w:rsidRPr="00D1242C" w:rsidRDefault="00345ACB">
            <w:pPr>
              <w:pStyle w:val="OtherTableBody"/>
            </w:pPr>
            <w:r w:rsidRPr="00D1242C">
              <w:t>When used with the e, E, or f format, the # flag forces the output value to contain a decimal point in all cases.</w:t>
            </w:r>
          </w:p>
        </w:tc>
        <w:tc>
          <w:tcPr>
            <w:tcW w:w="2340" w:type="dxa"/>
          </w:tcPr>
          <w:p w14:paraId="51D4A10E" w14:textId="77777777" w:rsidR="00345ACB" w:rsidRPr="00D1242C" w:rsidRDefault="00345ACB">
            <w:pPr>
              <w:pStyle w:val="OtherTableBody"/>
            </w:pPr>
            <w:r w:rsidRPr="00D1242C">
              <w:t>Decimal point appears only if digits follow it.</w:t>
            </w:r>
          </w:p>
        </w:tc>
      </w:tr>
      <w:tr w:rsidR="00345ACB" w:rsidRPr="00D1242C" w14:paraId="0A7A31E4" w14:textId="77777777">
        <w:trPr>
          <w:cantSplit/>
          <w:jc w:val="center"/>
        </w:trPr>
        <w:tc>
          <w:tcPr>
            <w:tcW w:w="720" w:type="dxa"/>
          </w:tcPr>
          <w:p w14:paraId="029E7A29" w14:textId="77777777" w:rsidR="00345ACB" w:rsidRPr="00D1242C" w:rsidRDefault="00345ACB">
            <w:pPr>
              <w:pStyle w:val="OtherTableBody"/>
              <w:jc w:val="center"/>
            </w:pPr>
          </w:p>
        </w:tc>
        <w:tc>
          <w:tcPr>
            <w:tcW w:w="5130" w:type="dxa"/>
          </w:tcPr>
          <w:p w14:paraId="14C1249B" w14:textId="77777777" w:rsidR="00345ACB" w:rsidRPr="00D1242C" w:rsidRDefault="00345ACB">
            <w:pPr>
              <w:pStyle w:val="OtherTableBody"/>
            </w:pPr>
            <w:r w:rsidRPr="00D1242C">
              <w:t xml:space="preserve">When used with the g or G format, the # flag forces the output value to contain a decimal point in all cases and prevents the truncation of trailing zeros. </w:t>
            </w:r>
          </w:p>
        </w:tc>
        <w:tc>
          <w:tcPr>
            <w:tcW w:w="2340" w:type="dxa"/>
          </w:tcPr>
          <w:p w14:paraId="50A5FA25" w14:textId="77777777" w:rsidR="00345ACB" w:rsidRPr="00D1242C" w:rsidRDefault="00345ACB">
            <w:pPr>
              <w:pStyle w:val="OtherTableBody"/>
            </w:pPr>
            <w:r w:rsidRPr="00D1242C">
              <w:t>Decimal point appears only if digits follow it. Trailing zeros are truncated.</w:t>
            </w:r>
          </w:p>
        </w:tc>
      </w:tr>
      <w:tr w:rsidR="00345ACB" w:rsidRPr="00D1242C" w14:paraId="4A1CD5E9" w14:textId="77777777">
        <w:trPr>
          <w:cantSplit/>
          <w:jc w:val="center"/>
        </w:trPr>
        <w:tc>
          <w:tcPr>
            <w:tcW w:w="720" w:type="dxa"/>
          </w:tcPr>
          <w:p w14:paraId="0CD8A025" w14:textId="77777777" w:rsidR="00345ACB" w:rsidRPr="00D1242C" w:rsidRDefault="00345ACB">
            <w:pPr>
              <w:pStyle w:val="OtherTableBody"/>
              <w:jc w:val="center"/>
            </w:pPr>
            <w:r w:rsidRPr="00D1242C">
              <w:t>#</w:t>
            </w:r>
          </w:p>
        </w:tc>
        <w:tc>
          <w:tcPr>
            <w:tcW w:w="5130" w:type="dxa"/>
          </w:tcPr>
          <w:p w14:paraId="6D845446" w14:textId="77777777" w:rsidR="00345ACB" w:rsidRPr="00D1242C" w:rsidRDefault="00345ACB">
            <w:pPr>
              <w:pStyle w:val="OtherTableBody"/>
            </w:pPr>
            <w:r w:rsidRPr="00D1242C">
              <w:t xml:space="preserve">Ignored when used with c, d, </w:t>
            </w:r>
            <w:proofErr w:type="spellStart"/>
            <w:r w:rsidRPr="00D1242C">
              <w:t>i</w:t>
            </w:r>
            <w:proofErr w:type="spellEnd"/>
            <w:r w:rsidRPr="00D1242C">
              <w:t>, u, or s.</w:t>
            </w:r>
          </w:p>
        </w:tc>
        <w:tc>
          <w:tcPr>
            <w:tcW w:w="2340" w:type="dxa"/>
          </w:tcPr>
          <w:p w14:paraId="08A20169" w14:textId="77777777" w:rsidR="00345ACB" w:rsidRPr="00D1242C" w:rsidRDefault="00345ACB">
            <w:pPr>
              <w:pStyle w:val="OtherTableBody"/>
            </w:pPr>
          </w:p>
        </w:tc>
      </w:tr>
    </w:tbl>
    <w:p w14:paraId="4F473166" w14:textId="77777777" w:rsidR="00345ACB" w:rsidRPr="00913441" w:rsidRDefault="00345ACB">
      <w:pPr>
        <w:pStyle w:val="NormalIndented"/>
      </w:pPr>
      <w:r w:rsidRPr="00913441">
        <w:t>The second optional field of the format specification is the width specification. The width argument is a nonnegative decimal integer controlling the minimum number of characters printed. If the number of characters in the output value is less than the specified width, blanks are added to the left or the right of the values – depending on whether the – flag (for left alignment) is specified – until the minimum width is reached. If width is prefixed with 0, zeros are added until the minimum width is reached (not useful for left-aligned numbers).</w:t>
      </w:r>
    </w:p>
    <w:p w14:paraId="793EE327" w14:textId="77777777" w:rsidR="00345ACB" w:rsidRPr="00913441" w:rsidRDefault="00345ACB">
      <w:pPr>
        <w:pStyle w:val="NormalIndented"/>
      </w:pPr>
      <w:r w:rsidRPr="00913441">
        <w:t>The width specification never causes a value to be truncated. If the number of characters in the output value is greater than the specified width, or if width is not given, all characters of the value are printed (subject to the precision specification).</w:t>
      </w:r>
    </w:p>
    <w:p w14:paraId="7C9D4BD8" w14:textId="77777777" w:rsidR="00345ACB" w:rsidRPr="00913441" w:rsidRDefault="00345ACB">
      <w:pPr>
        <w:pStyle w:val="NormalIndented"/>
      </w:pPr>
      <w:r w:rsidRPr="00913441">
        <w:t>If the width specification is an asterisk (*), an integer argument from the argument list supplies the value. The width argument must precede the value being formatted in the argument list. A nonexistent or small field width does not cause the truncation of a field; if the result of a conversion is wider than the field width, the field expands to contain the conversion result.</w:t>
      </w:r>
    </w:p>
    <w:p w14:paraId="3973A743" w14:textId="77777777" w:rsidR="00345ACB" w:rsidRPr="00913441" w:rsidRDefault="00345ACB">
      <w:pPr>
        <w:pStyle w:val="NormalIndented"/>
        <w:ind w:left="1800" w:hanging="1080"/>
      </w:pPr>
      <w:r w:rsidRPr="00913441">
        <w:t xml:space="preserve">Width </w:t>
      </w:r>
      <w:r w:rsidRPr="00913441">
        <w:tab/>
        <w:t xml:space="preserve">Optional number that specifies the minimum number of characters output. </w:t>
      </w:r>
    </w:p>
    <w:p w14:paraId="24E490AE" w14:textId="77777777" w:rsidR="00345ACB" w:rsidRPr="00913441" w:rsidRDefault="00345ACB">
      <w:pPr>
        <w:pStyle w:val="NormalIndented"/>
        <w:ind w:left="1800" w:hanging="1080"/>
      </w:pPr>
      <w:r w:rsidRPr="00913441">
        <w:t xml:space="preserve">Precision </w:t>
      </w:r>
      <w:r w:rsidRPr="00913441">
        <w:tab/>
        <w:t>Optional number that specifies the maximum number of characters printed for all or part of the output field, or the minimum number of digits printed for integer values.</w:t>
      </w:r>
    </w:p>
    <w:p w14:paraId="6F8F26CB" w14:textId="77777777" w:rsidR="00345ACB" w:rsidRDefault="00345ACB">
      <w:pPr>
        <w:pStyle w:val="OtherTableCaption"/>
      </w:pPr>
      <w:r>
        <w:br w:type="page"/>
      </w:r>
      <w:r>
        <w:lastRenderedPageBreak/>
        <w:t xml:space="preserve">Table </w:t>
      </w:r>
      <w:proofErr w:type="spellStart"/>
      <w:r>
        <w:t>A5</w:t>
      </w:r>
      <w:proofErr w:type="spellEnd"/>
      <w:r>
        <w:t>-3</w:t>
      </w:r>
    </w:p>
    <w:tbl>
      <w:tblPr>
        <w:tblW w:w="0" w:type="auto"/>
        <w:jc w:val="center"/>
        <w:tblLayout w:type="fixed"/>
        <w:tblLook w:val="0000" w:firstRow="0" w:lastRow="0" w:firstColumn="0" w:lastColumn="0" w:noHBand="0" w:noVBand="0"/>
      </w:tblPr>
      <w:tblGrid>
        <w:gridCol w:w="720"/>
        <w:gridCol w:w="4230"/>
        <w:gridCol w:w="3078"/>
      </w:tblGrid>
      <w:tr w:rsidR="00345ACB" w:rsidRPr="00D1242C" w14:paraId="73A1EE9B" w14:textId="77777777">
        <w:trPr>
          <w:cantSplit/>
          <w:tblHeader/>
          <w:jc w:val="center"/>
        </w:trPr>
        <w:tc>
          <w:tcPr>
            <w:tcW w:w="720" w:type="dxa"/>
          </w:tcPr>
          <w:p w14:paraId="61D033CD" w14:textId="77777777" w:rsidR="00345ACB" w:rsidRPr="00D1242C" w:rsidRDefault="00345ACB">
            <w:pPr>
              <w:pStyle w:val="OtherTableHeader"/>
            </w:pPr>
            <w:r w:rsidRPr="00D1242C">
              <w:t>Type</w:t>
            </w:r>
          </w:p>
        </w:tc>
        <w:tc>
          <w:tcPr>
            <w:tcW w:w="4230" w:type="dxa"/>
          </w:tcPr>
          <w:p w14:paraId="0B603BA2" w14:textId="77777777" w:rsidR="00345ACB" w:rsidRPr="00D1242C" w:rsidRDefault="00345ACB">
            <w:pPr>
              <w:pStyle w:val="OtherTableHeader"/>
              <w:jc w:val="left"/>
            </w:pPr>
            <w:r w:rsidRPr="00D1242C">
              <w:t>Meaning</w:t>
            </w:r>
          </w:p>
        </w:tc>
        <w:tc>
          <w:tcPr>
            <w:tcW w:w="3078" w:type="dxa"/>
          </w:tcPr>
          <w:p w14:paraId="05DC6882" w14:textId="77777777" w:rsidR="00345ACB" w:rsidRPr="00D1242C" w:rsidRDefault="00345ACB">
            <w:pPr>
              <w:pStyle w:val="OtherTableHeader"/>
              <w:jc w:val="left"/>
            </w:pPr>
            <w:r w:rsidRPr="00D1242C">
              <w:t>Default</w:t>
            </w:r>
          </w:p>
        </w:tc>
      </w:tr>
      <w:tr w:rsidR="00345ACB" w:rsidRPr="00D1242C" w14:paraId="53031B94" w14:textId="77777777">
        <w:trPr>
          <w:cantSplit/>
          <w:jc w:val="center"/>
        </w:trPr>
        <w:tc>
          <w:tcPr>
            <w:tcW w:w="720" w:type="dxa"/>
          </w:tcPr>
          <w:p w14:paraId="264BB708" w14:textId="77777777" w:rsidR="00345ACB" w:rsidRPr="00D1242C" w:rsidRDefault="00345ACB">
            <w:pPr>
              <w:pStyle w:val="OtherTableBody"/>
              <w:jc w:val="center"/>
            </w:pPr>
            <w:r w:rsidRPr="00D1242C">
              <w:t>c, C</w:t>
            </w:r>
          </w:p>
        </w:tc>
        <w:tc>
          <w:tcPr>
            <w:tcW w:w="4230" w:type="dxa"/>
          </w:tcPr>
          <w:p w14:paraId="41B97829" w14:textId="77777777" w:rsidR="00345ACB" w:rsidRPr="00D1242C" w:rsidRDefault="00345ACB">
            <w:pPr>
              <w:pStyle w:val="OtherTableBody"/>
            </w:pPr>
            <w:r w:rsidRPr="00D1242C">
              <w:t>The precision has no effect.</w:t>
            </w:r>
          </w:p>
        </w:tc>
        <w:tc>
          <w:tcPr>
            <w:tcW w:w="3078" w:type="dxa"/>
          </w:tcPr>
          <w:p w14:paraId="034396F6" w14:textId="77777777" w:rsidR="00345ACB" w:rsidRPr="00D1242C" w:rsidRDefault="00345ACB">
            <w:pPr>
              <w:pStyle w:val="OtherTableBody"/>
            </w:pPr>
            <w:r w:rsidRPr="00D1242C">
              <w:t>Character is printed.</w:t>
            </w:r>
          </w:p>
        </w:tc>
      </w:tr>
      <w:tr w:rsidR="00345ACB" w:rsidRPr="00D1242C" w14:paraId="4D0C5634" w14:textId="77777777">
        <w:trPr>
          <w:cantSplit/>
          <w:jc w:val="center"/>
        </w:trPr>
        <w:tc>
          <w:tcPr>
            <w:tcW w:w="720" w:type="dxa"/>
          </w:tcPr>
          <w:p w14:paraId="3945F029" w14:textId="77777777" w:rsidR="00345ACB" w:rsidRPr="00D1242C" w:rsidRDefault="00345ACB">
            <w:pPr>
              <w:pStyle w:val="OtherTableBody"/>
              <w:jc w:val="center"/>
            </w:pPr>
            <w:r w:rsidRPr="00D1242C">
              <w:t xml:space="preserve">D, </w:t>
            </w:r>
            <w:proofErr w:type="spellStart"/>
            <w:r w:rsidRPr="00D1242C">
              <w:t>i</w:t>
            </w:r>
            <w:proofErr w:type="spellEnd"/>
            <w:r w:rsidRPr="00D1242C">
              <w:t>, u, o, x, X</w:t>
            </w:r>
          </w:p>
        </w:tc>
        <w:tc>
          <w:tcPr>
            <w:tcW w:w="4230" w:type="dxa"/>
          </w:tcPr>
          <w:p w14:paraId="4B1B14E2" w14:textId="77777777" w:rsidR="00345ACB" w:rsidRPr="00D1242C" w:rsidRDefault="00345ACB">
            <w:pPr>
              <w:pStyle w:val="OtherTableBody"/>
            </w:pPr>
            <w:r w:rsidRPr="00D1242C">
              <w:t>The precision specifies the minimum number of digits to be printed. If the number of digits in the argument is less than precision, the output value is padded on the left with zeros. The value is not truncated when the number of digits exceeds precision.</w:t>
            </w:r>
          </w:p>
        </w:tc>
        <w:tc>
          <w:tcPr>
            <w:tcW w:w="3078" w:type="dxa"/>
          </w:tcPr>
          <w:p w14:paraId="68FD0095" w14:textId="77777777" w:rsidR="00345ACB" w:rsidRPr="00D1242C" w:rsidRDefault="00345ACB">
            <w:pPr>
              <w:pStyle w:val="OtherTableBody"/>
            </w:pPr>
            <w:r w:rsidRPr="00D1242C">
              <w:t>Default precision is 1.</w:t>
            </w:r>
          </w:p>
        </w:tc>
      </w:tr>
      <w:tr w:rsidR="00345ACB" w:rsidRPr="00D1242C" w14:paraId="502E230F" w14:textId="77777777">
        <w:trPr>
          <w:cantSplit/>
          <w:jc w:val="center"/>
        </w:trPr>
        <w:tc>
          <w:tcPr>
            <w:tcW w:w="720" w:type="dxa"/>
          </w:tcPr>
          <w:p w14:paraId="6D53EF51" w14:textId="77777777" w:rsidR="00345ACB" w:rsidRPr="00D1242C" w:rsidRDefault="00345ACB">
            <w:pPr>
              <w:pStyle w:val="OtherTableBody"/>
              <w:jc w:val="center"/>
            </w:pPr>
            <w:r w:rsidRPr="00D1242C">
              <w:t>E, E</w:t>
            </w:r>
          </w:p>
        </w:tc>
        <w:tc>
          <w:tcPr>
            <w:tcW w:w="4230" w:type="dxa"/>
          </w:tcPr>
          <w:p w14:paraId="4810DBE1" w14:textId="77777777" w:rsidR="00345ACB" w:rsidRPr="00D1242C" w:rsidRDefault="00345ACB">
            <w:pPr>
              <w:pStyle w:val="OtherTableBody"/>
            </w:pPr>
            <w:r w:rsidRPr="00D1242C">
              <w:t>The precision specifies the number of digits to be printed after the decimal point. The last printed digit is rounded.</w:t>
            </w:r>
          </w:p>
        </w:tc>
        <w:tc>
          <w:tcPr>
            <w:tcW w:w="3078" w:type="dxa"/>
          </w:tcPr>
          <w:p w14:paraId="49D01E7B" w14:textId="77777777" w:rsidR="00345ACB" w:rsidRPr="00D1242C" w:rsidRDefault="00345ACB">
            <w:pPr>
              <w:pStyle w:val="OtherTableBody"/>
            </w:pPr>
            <w:r w:rsidRPr="00D1242C">
              <w:t xml:space="preserve">Default precision is 6; if precision is 0, or the period (.) appears without a number following it, no decimal point is printed. </w:t>
            </w:r>
          </w:p>
        </w:tc>
      </w:tr>
      <w:tr w:rsidR="00345ACB" w:rsidRPr="00D1242C" w14:paraId="585F7CA4" w14:textId="77777777">
        <w:trPr>
          <w:cantSplit/>
          <w:jc w:val="center"/>
        </w:trPr>
        <w:tc>
          <w:tcPr>
            <w:tcW w:w="720" w:type="dxa"/>
          </w:tcPr>
          <w:p w14:paraId="1503D024" w14:textId="77777777" w:rsidR="00345ACB" w:rsidRPr="00D1242C" w:rsidRDefault="00345ACB">
            <w:pPr>
              <w:pStyle w:val="OtherTableBody"/>
              <w:jc w:val="center"/>
            </w:pPr>
            <w:r w:rsidRPr="00D1242C">
              <w:t>F</w:t>
            </w:r>
          </w:p>
        </w:tc>
        <w:tc>
          <w:tcPr>
            <w:tcW w:w="4230" w:type="dxa"/>
          </w:tcPr>
          <w:p w14:paraId="4E54B8D0" w14:textId="77777777" w:rsidR="00345ACB" w:rsidRPr="00D1242C" w:rsidRDefault="00345ACB">
            <w:pPr>
              <w:pStyle w:val="OtherTableBody"/>
            </w:pPr>
            <w:r w:rsidRPr="00D1242C">
              <w:t xml:space="preserve">The precision value specifies the number of digits after the decimal point. If a decimal point appears, at least one digit appears before it. The value is rounded to the appropriate number of digits. </w:t>
            </w:r>
          </w:p>
        </w:tc>
        <w:tc>
          <w:tcPr>
            <w:tcW w:w="3078" w:type="dxa"/>
          </w:tcPr>
          <w:p w14:paraId="2342E532" w14:textId="77777777" w:rsidR="00345ACB" w:rsidRPr="00D1242C" w:rsidRDefault="00345ACB">
            <w:pPr>
              <w:pStyle w:val="OtherTableBody"/>
            </w:pPr>
            <w:r w:rsidRPr="00D1242C">
              <w:t>Default precision is 6; if precision is 0, or if the period (.) appears without a number following it, no decimal point is printed.</w:t>
            </w:r>
          </w:p>
        </w:tc>
      </w:tr>
      <w:tr w:rsidR="00345ACB" w:rsidRPr="00D1242C" w14:paraId="2967BFA2" w14:textId="77777777">
        <w:trPr>
          <w:cantSplit/>
          <w:jc w:val="center"/>
        </w:trPr>
        <w:tc>
          <w:tcPr>
            <w:tcW w:w="720" w:type="dxa"/>
          </w:tcPr>
          <w:p w14:paraId="623D725F" w14:textId="77777777" w:rsidR="00345ACB" w:rsidRPr="00D1242C" w:rsidRDefault="00345ACB">
            <w:pPr>
              <w:pStyle w:val="OtherTableBody"/>
              <w:jc w:val="center"/>
            </w:pPr>
            <w:r w:rsidRPr="00D1242C">
              <w:t>G, G</w:t>
            </w:r>
          </w:p>
        </w:tc>
        <w:tc>
          <w:tcPr>
            <w:tcW w:w="4230" w:type="dxa"/>
          </w:tcPr>
          <w:p w14:paraId="6A599BB3" w14:textId="77777777" w:rsidR="00345ACB" w:rsidRPr="00D1242C" w:rsidRDefault="00345ACB">
            <w:pPr>
              <w:pStyle w:val="OtherTableBody"/>
            </w:pPr>
            <w:r w:rsidRPr="00D1242C">
              <w:t>The precision specifies the maximum number of significant digits printed. The last printed digit is rounded.</w:t>
            </w:r>
          </w:p>
        </w:tc>
        <w:tc>
          <w:tcPr>
            <w:tcW w:w="3078" w:type="dxa"/>
          </w:tcPr>
          <w:p w14:paraId="0AB6FF2B" w14:textId="77777777" w:rsidR="00345ACB" w:rsidRPr="00D1242C" w:rsidRDefault="00345ACB">
            <w:pPr>
              <w:pStyle w:val="OtherTableBody"/>
            </w:pPr>
            <w:r w:rsidRPr="00D1242C">
              <w:t>Six significant digits are printed, with any trailing zeros truncated.</w:t>
            </w:r>
          </w:p>
        </w:tc>
      </w:tr>
      <w:tr w:rsidR="00345ACB" w:rsidRPr="00D1242C" w14:paraId="2A31A96A" w14:textId="77777777">
        <w:trPr>
          <w:cantSplit/>
          <w:jc w:val="center"/>
        </w:trPr>
        <w:tc>
          <w:tcPr>
            <w:tcW w:w="720" w:type="dxa"/>
          </w:tcPr>
          <w:p w14:paraId="0C2F675F" w14:textId="77777777" w:rsidR="00345ACB" w:rsidRPr="00D1242C" w:rsidRDefault="00345ACB">
            <w:pPr>
              <w:pStyle w:val="OtherTableBody"/>
              <w:jc w:val="center"/>
            </w:pPr>
            <w:r w:rsidRPr="00D1242C">
              <w:t>S</w:t>
            </w:r>
          </w:p>
        </w:tc>
        <w:tc>
          <w:tcPr>
            <w:tcW w:w="4230" w:type="dxa"/>
          </w:tcPr>
          <w:p w14:paraId="119D5FDC" w14:textId="77777777" w:rsidR="00345ACB" w:rsidRPr="00D1242C" w:rsidRDefault="00345ACB">
            <w:pPr>
              <w:pStyle w:val="OtherTableBody"/>
            </w:pPr>
            <w:r w:rsidRPr="00D1242C">
              <w:t xml:space="preserve">The precision specifies the maximum number of characters to be printed. Characters </w:t>
            </w:r>
            <w:proofErr w:type="gramStart"/>
            <w:r w:rsidRPr="00D1242C">
              <w:t>in excess of</w:t>
            </w:r>
            <w:proofErr w:type="gramEnd"/>
            <w:r w:rsidRPr="00D1242C">
              <w:t xml:space="preserve"> precision are not printed.</w:t>
            </w:r>
          </w:p>
        </w:tc>
        <w:tc>
          <w:tcPr>
            <w:tcW w:w="3078" w:type="dxa"/>
          </w:tcPr>
          <w:p w14:paraId="5D73452D" w14:textId="77777777" w:rsidR="00345ACB" w:rsidRPr="00D1242C" w:rsidRDefault="00345ACB">
            <w:pPr>
              <w:pStyle w:val="OtherTableBody"/>
            </w:pPr>
            <w:r w:rsidRPr="00D1242C">
              <w:t>Characters are printed until a null character is encountered.</w:t>
            </w:r>
          </w:p>
        </w:tc>
      </w:tr>
      <w:tr w:rsidR="00345ACB" w:rsidRPr="00D1242C" w14:paraId="08B44A8C" w14:textId="77777777">
        <w:trPr>
          <w:cantSplit/>
          <w:jc w:val="center"/>
        </w:trPr>
        <w:tc>
          <w:tcPr>
            <w:tcW w:w="720" w:type="dxa"/>
          </w:tcPr>
          <w:p w14:paraId="4E3D07B9" w14:textId="77777777" w:rsidR="00345ACB" w:rsidRPr="00D1242C" w:rsidRDefault="00345ACB">
            <w:pPr>
              <w:pStyle w:val="OtherTableBody"/>
              <w:jc w:val="center"/>
            </w:pPr>
            <w:r w:rsidRPr="00D1242C">
              <w:t>T</w:t>
            </w:r>
          </w:p>
        </w:tc>
        <w:tc>
          <w:tcPr>
            <w:tcW w:w="4230" w:type="dxa"/>
          </w:tcPr>
          <w:p w14:paraId="165E113C" w14:textId="77777777" w:rsidR="00345ACB" w:rsidRPr="00D1242C" w:rsidRDefault="00345ACB">
            <w:pPr>
              <w:pStyle w:val="OtherTableBody"/>
            </w:pPr>
            <w:r w:rsidRPr="00D1242C">
              <w:t>The precision specifies how many of the date and time fields are printed. The order and format of the fields are implementation specific. Non-printed fields are truncated (rounded down).</w:t>
            </w:r>
          </w:p>
          <w:p w14:paraId="31C7FA26" w14:textId="77777777" w:rsidR="00345ACB" w:rsidRPr="00D1242C" w:rsidRDefault="00345ACB">
            <w:pPr>
              <w:pStyle w:val="OtherTableBody"/>
            </w:pPr>
            <w:r w:rsidRPr="00D1242C">
              <w:t>0: Year only</w:t>
            </w:r>
          </w:p>
          <w:p w14:paraId="5FD444FE" w14:textId="77777777" w:rsidR="00345ACB" w:rsidRPr="00D1242C" w:rsidRDefault="00345ACB">
            <w:pPr>
              <w:pStyle w:val="OtherTableBody"/>
            </w:pPr>
            <w:r w:rsidRPr="00D1242C">
              <w:t>1: Year, Month</w:t>
            </w:r>
          </w:p>
          <w:p w14:paraId="6D679F29" w14:textId="77777777" w:rsidR="00345ACB" w:rsidRPr="00D1242C" w:rsidRDefault="00345ACB">
            <w:pPr>
              <w:pStyle w:val="OtherTableBody"/>
            </w:pPr>
            <w:r w:rsidRPr="00D1242C">
              <w:t>2: Date (Year, Month, Day)</w:t>
            </w:r>
          </w:p>
          <w:p w14:paraId="3B51CE66" w14:textId="77777777" w:rsidR="00345ACB" w:rsidRPr="00D1242C" w:rsidRDefault="00345ACB">
            <w:pPr>
              <w:pStyle w:val="OtherTableBody"/>
            </w:pPr>
            <w:r w:rsidRPr="00D1242C">
              <w:t>3: Date, hour</w:t>
            </w:r>
          </w:p>
          <w:p w14:paraId="4C67E51D" w14:textId="77777777" w:rsidR="00345ACB" w:rsidRPr="00D1242C" w:rsidRDefault="00345ACB">
            <w:pPr>
              <w:pStyle w:val="OtherTableBody"/>
            </w:pPr>
            <w:r w:rsidRPr="00D1242C">
              <w:t>4: Date, hour, minute</w:t>
            </w:r>
          </w:p>
          <w:p w14:paraId="48CD5D01" w14:textId="77777777" w:rsidR="00345ACB" w:rsidRPr="00D1242C" w:rsidRDefault="00345ACB">
            <w:pPr>
              <w:pStyle w:val="OtherTableBody"/>
            </w:pPr>
            <w:r w:rsidRPr="00D1242C">
              <w:t>5: Date, hour, minute, second</w:t>
            </w:r>
          </w:p>
        </w:tc>
        <w:tc>
          <w:tcPr>
            <w:tcW w:w="3078" w:type="dxa"/>
          </w:tcPr>
          <w:p w14:paraId="0975D68B" w14:textId="77777777" w:rsidR="00345ACB" w:rsidRPr="00D1242C" w:rsidRDefault="00345ACB">
            <w:pPr>
              <w:pStyle w:val="OtherTableBody"/>
            </w:pPr>
            <w:r w:rsidRPr="00D1242C">
              <w:t>All fields are printed.</w:t>
            </w:r>
          </w:p>
        </w:tc>
      </w:tr>
    </w:tbl>
    <w:p w14:paraId="079C8B3E" w14:textId="77777777" w:rsidR="00345ACB" w:rsidRDefault="00345ACB"/>
    <w:p w14:paraId="1B968DB6" w14:textId="77777777" w:rsidR="00345ACB" w:rsidRDefault="00345ACB">
      <w:pPr>
        <w:pStyle w:val="Footer"/>
        <w:rPr>
          <w:b/>
          <w:bCs/>
          <w:sz w:val="24"/>
          <w:szCs w:val="24"/>
        </w:rPr>
      </w:pPr>
    </w:p>
    <w:p w14:paraId="79C73DD4" w14:textId="77777777" w:rsidR="00345ACB" w:rsidRDefault="00345ACB" w:rsidP="00EB6633">
      <w:pPr>
        <w:pStyle w:val="Heading1annex"/>
        <w:outlineLvl w:val="0"/>
      </w:pPr>
      <w:r>
        <w:br w:type="page"/>
      </w:r>
      <w:bookmarkStart w:id="1830" w:name="_Toc382912339"/>
      <w:proofErr w:type="spellStart"/>
      <w:r>
        <w:lastRenderedPageBreak/>
        <w:t>A6</w:t>
      </w:r>
      <w:proofErr w:type="spellEnd"/>
      <w:r>
        <w:t xml:space="preserve"> </w:t>
      </w:r>
      <w:r>
        <w:tab/>
        <w:t>Objects in Arden SYnTaX</w:t>
      </w:r>
      <w:bookmarkEnd w:id="1830"/>
    </w:p>
    <w:p w14:paraId="6B9BEF7D" w14:textId="77777777" w:rsidR="00345ACB" w:rsidRDefault="00345ACB" w:rsidP="008F10EB">
      <w:pPr>
        <w:outlineLvl w:val="1"/>
        <w:rPr>
          <w:rFonts w:ascii="Arial" w:hAnsi="Arial" w:cs="Arial"/>
        </w:rPr>
      </w:pPr>
      <w:bookmarkStart w:id="1831" w:name="A6"/>
      <w:bookmarkStart w:id="1832" w:name="_Toc382912340"/>
      <w:proofErr w:type="spellStart"/>
      <w:r>
        <w:rPr>
          <w:rFonts w:ascii="Arial" w:hAnsi="Arial" w:cs="Arial"/>
        </w:rPr>
        <w:t>A6</w:t>
      </w:r>
      <w:bookmarkEnd w:id="1831"/>
      <w:r>
        <w:rPr>
          <w:rFonts w:ascii="Arial" w:hAnsi="Arial" w:cs="Arial"/>
        </w:rPr>
        <w:t>.1</w:t>
      </w:r>
      <w:proofErr w:type="spellEnd"/>
      <w:r>
        <w:rPr>
          <w:rFonts w:ascii="Arial" w:hAnsi="Arial" w:cs="Arial"/>
        </w:rPr>
        <w:t xml:space="preserve"> Rationale</w:t>
      </w:r>
      <w:bookmarkEnd w:id="1832"/>
    </w:p>
    <w:p w14:paraId="583F89D1" w14:textId="77777777" w:rsidR="00345ACB" w:rsidRPr="00913441" w:rsidRDefault="00345ACB">
      <w:pPr>
        <w:pStyle w:val="NormalIndented"/>
      </w:pPr>
      <w:r w:rsidRPr="00913441">
        <w:t xml:space="preserve">Objects were introduced in Arden 2.5. These have been added as an enhancement to the Arden Syntax to address user and vendor concerns about Arden limitations, and to dramatically increase the capabilities of the syntax. This is an evolutionary step toward full support for receiving data in </w:t>
      </w:r>
      <w:proofErr w:type="spellStart"/>
      <w:r w:rsidRPr="00913441">
        <w:t>HL7</w:t>
      </w:r>
      <w:proofErr w:type="spellEnd"/>
      <w:r w:rsidRPr="00913441">
        <w:t xml:space="preserve"> </w:t>
      </w:r>
      <w:proofErr w:type="spellStart"/>
      <w:r w:rsidRPr="00913441">
        <w:t>V3</w:t>
      </w:r>
      <w:proofErr w:type="spellEnd"/>
      <w:r w:rsidRPr="00913441">
        <w:t xml:space="preserve"> messages.</w:t>
      </w:r>
    </w:p>
    <w:p w14:paraId="1896F710" w14:textId="77777777" w:rsidR="00345ACB" w:rsidRPr="00913441" w:rsidRDefault="00345ACB">
      <w:pPr>
        <w:pStyle w:val="NormalIndented"/>
      </w:pPr>
      <w:r w:rsidRPr="00913441">
        <w:t xml:space="preserve">Arden Syntax was originally designed to be very </w:t>
      </w:r>
      <w:proofErr w:type="gramStart"/>
      <w:r w:rsidRPr="00913441">
        <w:t>simple, and</w:t>
      </w:r>
      <w:proofErr w:type="gramEnd"/>
      <w:r w:rsidRPr="00913441">
        <w:t xml:space="preserve"> was limited to a single method of combining data: the ordered list. To simplify list handling, and avoid complexities of things like lists containing lists, the syntax specifies that lists contain only individual items. This has some significant limitations.</w:t>
      </w:r>
    </w:p>
    <w:p w14:paraId="7290D602" w14:textId="77777777" w:rsidR="00345ACB" w:rsidRPr="00913441" w:rsidRDefault="00345ACB">
      <w:pPr>
        <w:pStyle w:val="NormalIndented"/>
      </w:pPr>
      <w:r w:rsidRPr="00913441">
        <w:t xml:space="preserve">Repository data, which typically is represented logically as tables, is returned by the READ statement as a set of columnar lists which are then assigned to separately named variables. After a READ, it can be difficult to maintain the links between values which are naturally associated with each other. For example, the last item of </w:t>
      </w:r>
      <w:proofErr w:type="spellStart"/>
      <w:r w:rsidRPr="00913441">
        <w:rPr>
          <w:b/>
          <w:bCs/>
        </w:rPr>
        <w:t>firstnames</w:t>
      </w:r>
      <w:proofErr w:type="spellEnd"/>
      <w:r w:rsidRPr="00913441">
        <w:t xml:space="preserve"> and the last item of </w:t>
      </w:r>
      <w:proofErr w:type="spellStart"/>
      <w:r w:rsidRPr="00913441">
        <w:rPr>
          <w:b/>
          <w:bCs/>
        </w:rPr>
        <w:t>lastnames</w:t>
      </w:r>
      <w:proofErr w:type="spellEnd"/>
      <w:r w:rsidRPr="00913441">
        <w:t xml:space="preserve"> may correspond, but what happens if a new item is added to one of the lists, or one of the lists is reordered? The correspondence is lost.</w:t>
      </w:r>
    </w:p>
    <w:p w14:paraId="396F0995" w14:textId="77777777" w:rsidR="00345ACB" w:rsidRPr="00913441" w:rsidRDefault="00345ACB">
      <w:pPr>
        <w:pStyle w:val="NormalIndented"/>
      </w:pPr>
      <w:r w:rsidRPr="00913441">
        <w:t xml:space="preserve">As </w:t>
      </w:r>
      <w:proofErr w:type="spellStart"/>
      <w:r w:rsidRPr="00913441">
        <w:t>MLMs</w:t>
      </w:r>
      <w:proofErr w:type="spellEnd"/>
      <w:r w:rsidRPr="00913441">
        <w:t xml:space="preserve"> evolve, they typically gain features, </w:t>
      </w:r>
      <w:proofErr w:type="gramStart"/>
      <w:r w:rsidRPr="00913441">
        <w:t>size</w:t>
      </w:r>
      <w:proofErr w:type="gramEnd"/>
      <w:r w:rsidRPr="00913441">
        <w:t xml:space="preserve"> and complexity via successive refinement. Declaring new variables for every temporary computation in an </w:t>
      </w:r>
      <w:proofErr w:type="spellStart"/>
      <w:r w:rsidRPr="00913441">
        <w:t>MLM</w:t>
      </w:r>
      <w:proofErr w:type="spellEnd"/>
      <w:r w:rsidRPr="00913441">
        <w:t xml:space="preserve"> clutters the </w:t>
      </w:r>
      <w:proofErr w:type="spellStart"/>
      <w:r w:rsidRPr="00913441">
        <w:t>MLM</w:t>
      </w:r>
      <w:proofErr w:type="spellEnd"/>
      <w:r w:rsidRPr="00913441">
        <w:t xml:space="preserve"> name space with names which often have little meaning. </w:t>
      </w:r>
      <w:proofErr w:type="spellStart"/>
      <w:r w:rsidRPr="00913441">
        <w:t>MLM</w:t>
      </w:r>
      <w:proofErr w:type="spellEnd"/>
      <w:r w:rsidRPr="00913441">
        <w:t xml:space="preserve"> authors tend to start using lists as ad-hoc data structures, where the first, second etc. items, rather than representing multiple instances of a piece of data, instead represent several different types of data which are united by a common relationship. In most computer languages these would be stored in a specialized data structure, with a declared name for each item. Items in a list can only be referred to via their index (a number) which is not easy to read or understand.</w:t>
      </w:r>
    </w:p>
    <w:p w14:paraId="73CF6088" w14:textId="77777777" w:rsidR="00345ACB" w:rsidRPr="00913441" w:rsidRDefault="00345ACB">
      <w:pPr>
        <w:pStyle w:val="NormalIndented"/>
      </w:pPr>
      <w:r w:rsidRPr="00913441">
        <w:t xml:space="preserve">Structured data is </w:t>
      </w:r>
      <w:proofErr w:type="gramStart"/>
      <w:r w:rsidRPr="00913441">
        <w:t>actually a</w:t>
      </w:r>
      <w:proofErr w:type="gramEnd"/>
      <w:r w:rsidRPr="00913441">
        <w:t xml:space="preserve"> simplifying concept. Introducing structured data types, while allowing complex structures, tends to make any given usage simpler because of the ability to declare names and relationships. The addition of Objects to the 2.5 standard acknowledges this, and this enhances the Arden Syntax in </w:t>
      </w:r>
      <w:proofErr w:type="gramStart"/>
      <w:r w:rsidRPr="00913441">
        <w:t>a number of</w:t>
      </w:r>
      <w:proofErr w:type="gramEnd"/>
      <w:r w:rsidRPr="00913441">
        <w:t xml:space="preserve"> ways:</w:t>
      </w:r>
    </w:p>
    <w:p w14:paraId="75B74594" w14:textId="77777777" w:rsidR="00345ACB" w:rsidRDefault="00345ACB" w:rsidP="00FF21CC">
      <w:pPr>
        <w:numPr>
          <w:ilvl w:val="0"/>
          <w:numId w:val="6"/>
        </w:numPr>
        <w:tabs>
          <w:tab w:val="clear" w:pos="720"/>
          <w:tab w:val="num" w:pos="1080"/>
        </w:tabs>
        <w:ind w:left="1080"/>
      </w:pPr>
      <w:r>
        <w:t>Database queries can be returned as a list of rows, each of which contains named attributes and values.</w:t>
      </w:r>
    </w:p>
    <w:p w14:paraId="12F5287E" w14:textId="77777777" w:rsidR="00345ACB" w:rsidRDefault="00345ACB" w:rsidP="00FF21CC">
      <w:pPr>
        <w:numPr>
          <w:ilvl w:val="0"/>
          <w:numId w:val="6"/>
        </w:numPr>
        <w:tabs>
          <w:tab w:val="clear" w:pos="720"/>
          <w:tab w:val="num" w:pos="1080"/>
        </w:tabs>
        <w:ind w:left="1080"/>
      </w:pPr>
      <w:r>
        <w:t xml:space="preserve">Object domain models, such as the </w:t>
      </w:r>
      <w:proofErr w:type="spellStart"/>
      <w:r>
        <w:t>HL7</w:t>
      </w:r>
      <w:proofErr w:type="spellEnd"/>
      <w:r>
        <w:t xml:space="preserve"> models, may be adapted to Arden and referenced in a natural way as objects by </w:t>
      </w:r>
      <w:proofErr w:type="spellStart"/>
      <w:r>
        <w:t>MLMs</w:t>
      </w:r>
      <w:proofErr w:type="spellEnd"/>
      <w:r>
        <w:t>.</w:t>
      </w:r>
    </w:p>
    <w:p w14:paraId="621F28A3" w14:textId="77777777" w:rsidR="00345ACB" w:rsidRDefault="00345ACB" w:rsidP="00FF21CC">
      <w:pPr>
        <w:numPr>
          <w:ilvl w:val="0"/>
          <w:numId w:val="6"/>
        </w:numPr>
        <w:tabs>
          <w:tab w:val="clear" w:pos="720"/>
          <w:tab w:val="num" w:pos="1080"/>
        </w:tabs>
        <w:ind w:left="1080"/>
      </w:pPr>
      <w:r>
        <w:t xml:space="preserve">Complex data structures, as needed, may be </w:t>
      </w:r>
      <w:proofErr w:type="gramStart"/>
      <w:r>
        <w:t>created</w:t>
      </w:r>
      <w:proofErr w:type="gramEnd"/>
      <w:r>
        <w:t xml:space="preserve"> and manipulated easily. Object attributes can contain lists or other object instances, allowing arbitrary depth.</w:t>
      </w:r>
    </w:p>
    <w:p w14:paraId="6066DE43" w14:textId="77777777" w:rsidR="00345ACB" w:rsidRPr="00913441" w:rsidRDefault="00345ACB">
      <w:pPr>
        <w:pStyle w:val="NormalIndented"/>
      </w:pPr>
      <w:r w:rsidRPr="00913441">
        <w:t xml:space="preserve">A design goal, in incorporating objects into Arden, was full backward compatibility, and to introduce as few reserved words and as little new syntax as possible. New reserved words cause a compatibility problem because existing </w:t>
      </w:r>
      <w:proofErr w:type="spellStart"/>
      <w:r w:rsidRPr="00913441">
        <w:t>MLMs</w:t>
      </w:r>
      <w:proofErr w:type="spellEnd"/>
      <w:r w:rsidRPr="00913441">
        <w:t xml:space="preserve"> may use those reserved words as variable names. We have only added two more reserved words. Syntax changes are summarized:</w:t>
      </w:r>
    </w:p>
    <w:p w14:paraId="6569A381" w14:textId="77777777" w:rsidR="00345ACB" w:rsidRDefault="00345ACB" w:rsidP="00FF21CC">
      <w:pPr>
        <w:numPr>
          <w:ilvl w:val="0"/>
          <w:numId w:val="7"/>
        </w:numPr>
        <w:tabs>
          <w:tab w:val="clear" w:pos="720"/>
          <w:tab w:val="num" w:pos="1080"/>
        </w:tabs>
        <w:ind w:left="1080"/>
      </w:pPr>
      <w:r>
        <w:t xml:space="preserve">New reserved words: </w:t>
      </w:r>
      <w:r>
        <w:rPr>
          <w:b/>
        </w:rPr>
        <w:t>new</w:t>
      </w:r>
      <w:r>
        <w:t xml:space="preserve">, </w:t>
      </w:r>
      <w:r>
        <w:rPr>
          <w:b/>
        </w:rPr>
        <w:t>object</w:t>
      </w:r>
    </w:p>
    <w:p w14:paraId="20B26CAC" w14:textId="77777777" w:rsidR="00345ACB" w:rsidRDefault="00345ACB" w:rsidP="00FF21CC">
      <w:pPr>
        <w:numPr>
          <w:ilvl w:val="0"/>
          <w:numId w:val="7"/>
        </w:numPr>
        <w:tabs>
          <w:tab w:val="clear" w:pos="720"/>
          <w:tab w:val="num" w:pos="1080"/>
        </w:tabs>
        <w:ind w:left="1080"/>
      </w:pPr>
      <w:r>
        <w:t>New syntax (special characters): dot (</w:t>
      </w:r>
      <w:r>
        <w:rPr>
          <w:b/>
        </w:rPr>
        <w:t>.</w:t>
      </w:r>
      <w:r>
        <w:t>) for object reference, square braces (</w:t>
      </w:r>
      <w:r>
        <w:rPr>
          <w:b/>
        </w:rPr>
        <w:t>[]</w:t>
      </w:r>
      <w:r>
        <w:t>) to denote attributes in an object declaration statement.</w:t>
      </w:r>
    </w:p>
    <w:p w14:paraId="77FFD008" w14:textId="77777777" w:rsidR="00345ACB" w:rsidRDefault="00345ACB" w:rsidP="00FF21CC">
      <w:pPr>
        <w:numPr>
          <w:ilvl w:val="0"/>
          <w:numId w:val="7"/>
        </w:numPr>
        <w:tabs>
          <w:tab w:val="clear" w:pos="720"/>
          <w:tab w:val="num" w:pos="1080"/>
        </w:tabs>
        <w:ind w:left="1080"/>
      </w:pPr>
      <w:r>
        <w:t xml:space="preserve">New operators: </w:t>
      </w:r>
      <w:r>
        <w:rPr>
          <w:b/>
          <w:bCs/>
        </w:rPr>
        <w:t>dot</w:t>
      </w:r>
      <w:r>
        <w:t xml:space="preserve"> (</w:t>
      </w:r>
      <w:r>
        <w:rPr>
          <w:b/>
          <w:bCs/>
        </w:rPr>
        <w:t>.</w:t>
      </w:r>
      <w:r>
        <w:t xml:space="preserve">) operator, </w:t>
      </w:r>
      <w:r>
        <w:rPr>
          <w:b/>
          <w:bCs/>
        </w:rPr>
        <w:t>is object</w:t>
      </w:r>
      <w:r>
        <w:t xml:space="preserve">, </w:t>
      </w:r>
      <w:r>
        <w:rPr>
          <w:b/>
          <w:bCs/>
        </w:rPr>
        <w:t>is not object</w:t>
      </w:r>
      <w:r>
        <w:t xml:space="preserve">, </w:t>
      </w:r>
      <w:r>
        <w:rPr>
          <w:b/>
          <w:bCs/>
        </w:rPr>
        <w:t>read as</w:t>
      </w:r>
    </w:p>
    <w:p w14:paraId="2BDCC309" w14:textId="77777777" w:rsidR="00345ACB" w:rsidRDefault="00345ACB"/>
    <w:p w14:paraId="4F32FB1F" w14:textId="77777777" w:rsidR="00345ACB" w:rsidRDefault="00345ACB" w:rsidP="008F10EB">
      <w:pPr>
        <w:keepNext/>
        <w:outlineLvl w:val="1"/>
        <w:rPr>
          <w:rFonts w:ascii="Arial" w:hAnsi="Arial" w:cs="Arial"/>
        </w:rPr>
      </w:pPr>
      <w:bookmarkStart w:id="1833" w:name="_Toc382912341"/>
      <w:proofErr w:type="spellStart"/>
      <w:r>
        <w:rPr>
          <w:rFonts w:ascii="Arial" w:hAnsi="Arial" w:cs="Arial"/>
        </w:rPr>
        <w:t>A6.2</w:t>
      </w:r>
      <w:proofErr w:type="spellEnd"/>
      <w:r>
        <w:rPr>
          <w:rFonts w:ascii="Arial" w:hAnsi="Arial" w:cs="Arial"/>
        </w:rPr>
        <w:t xml:space="preserve"> Object Details</w:t>
      </w:r>
      <w:bookmarkEnd w:id="1833"/>
    </w:p>
    <w:p w14:paraId="71D8BFB5" w14:textId="77777777" w:rsidR="00345ACB" w:rsidRPr="00913441" w:rsidRDefault="00345ACB" w:rsidP="00EA0994">
      <w:pPr>
        <w:pStyle w:val="NormalIndented"/>
        <w:keepLines/>
      </w:pPr>
      <w:r w:rsidRPr="00913441">
        <w:t xml:space="preserve">The term </w:t>
      </w:r>
      <w:r w:rsidRPr="00913441">
        <w:rPr>
          <w:b/>
          <w:bCs/>
        </w:rPr>
        <w:t>object</w:t>
      </w:r>
      <w:r w:rsidRPr="00913441">
        <w:t xml:space="preserve"> is used in the domain model sense, rather than as a programming language artifact. In Arden an object is a structured data type, which has a name, and an ordered collection of attributes. Each of these attributes may refer to any valid Arden data </w:t>
      </w:r>
      <w:proofErr w:type="gramStart"/>
      <w:r w:rsidRPr="00913441">
        <w:t>item, or</w:t>
      </w:r>
      <w:proofErr w:type="gramEnd"/>
      <w:r w:rsidRPr="00913441">
        <w:t xml:space="preserve"> be null. Each of these data items may have a primary time associated with it, but the object itself does not have a primary time independent of its attributes. For convenience, if all attributes of an object share a common primary time, the </w:t>
      </w:r>
      <w:r w:rsidRPr="00913441">
        <w:rPr>
          <w:b/>
          <w:bCs/>
        </w:rPr>
        <w:t xml:space="preserve">time of </w:t>
      </w:r>
      <w:r w:rsidRPr="00913441">
        <w:t>operator will return that time when applied to the object.</w:t>
      </w:r>
    </w:p>
    <w:p w14:paraId="233F6EBA" w14:textId="77777777" w:rsidR="00345ACB" w:rsidRDefault="00345ACB" w:rsidP="008F10EB">
      <w:pPr>
        <w:keepNext/>
        <w:outlineLvl w:val="1"/>
        <w:rPr>
          <w:rFonts w:ascii="Arial" w:hAnsi="Arial" w:cs="Arial"/>
        </w:rPr>
      </w:pPr>
      <w:bookmarkStart w:id="1834" w:name="_Toc382912342"/>
      <w:proofErr w:type="spellStart"/>
      <w:r>
        <w:rPr>
          <w:rFonts w:ascii="Arial" w:hAnsi="Arial" w:cs="Arial"/>
        </w:rPr>
        <w:lastRenderedPageBreak/>
        <w:t>A6.3</w:t>
      </w:r>
      <w:proofErr w:type="spellEnd"/>
      <w:r>
        <w:rPr>
          <w:rFonts w:ascii="Arial" w:hAnsi="Arial" w:cs="Arial"/>
        </w:rPr>
        <w:t xml:space="preserve"> Object Identity</w:t>
      </w:r>
      <w:bookmarkEnd w:id="1834"/>
    </w:p>
    <w:p w14:paraId="5387A5AB" w14:textId="77777777" w:rsidR="00345ACB" w:rsidRPr="00913441" w:rsidRDefault="00345ACB">
      <w:pPr>
        <w:pStyle w:val="NormalIndented"/>
      </w:pPr>
      <w:r w:rsidRPr="00913441">
        <w:t xml:space="preserve">Objects in Arden have an identity, which is preserved when assigned or used as an argument to an operator, added to lists or extracted from lists. Objects only are created when the </w:t>
      </w:r>
      <w:r w:rsidRPr="00913441">
        <w:rPr>
          <w:b/>
          <w:bCs/>
        </w:rPr>
        <w:t>new</w:t>
      </w:r>
      <w:r w:rsidRPr="00913441">
        <w:t xml:space="preserve"> statement is called (from either the data slot or logic slot) or via the </w:t>
      </w:r>
      <w:r w:rsidRPr="00913441">
        <w:rPr>
          <w:b/>
          <w:bCs/>
        </w:rPr>
        <w:t>read as</w:t>
      </w:r>
      <w:r w:rsidRPr="00913441">
        <w:t xml:space="preserve"> statement in the data slot. An </w:t>
      </w:r>
      <w:proofErr w:type="spellStart"/>
      <w:r w:rsidRPr="00913441">
        <w:t>MLM</w:t>
      </w:r>
      <w:proofErr w:type="spellEnd"/>
      <w:r w:rsidRPr="00913441">
        <w:t xml:space="preserve"> may also reference objects which are passed as arguments or returned from calls to other </w:t>
      </w:r>
      <w:proofErr w:type="spellStart"/>
      <w:r w:rsidRPr="00913441">
        <w:t>MLMs</w:t>
      </w:r>
      <w:proofErr w:type="spellEnd"/>
      <w:r w:rsidRPr="00913441">
        <w:t xml:space="preserve">. Object identity is not maintained when passed as an argument to an </w:t>
      </w:r>
      <w:proofErr w:type="spellStart"/>
      <w:r w:rsidRPr="00913441">
        <w:t>MLM</w:t>
      </w:r>
      <w:proofErr w:type="spellEnd"/>
      <w:r w:rsidRPr="00913441">
        <w:t xml:space="preserve"> call or a foreign </w:t>
      </w:r>
      <w:proofErr w:type="gramStart"/>
      <w:r w:rsidRPr="00913441">
        <w:t>interface, or</w:t>
      </w:r>
      <w:proofErr w:type="gramEnd"/>
      <w:r w:rsidRPr="00913441">
        <w:t xml:space="preserve"> returned from </w:t>
      </w:r>
      <w:proofErr w:type="spellStart"/>
      <w:r w:rsidRPr="00913441">
        <w:t>MLMs</w:t>
      </w:r>
      <w:proofErr w:type="spellEnd"/>
      <w:r w:rsidRPr="00913441">
        <w:t xml:space="preserve">. That is, an object is always copied when passed to or returned from an </w:t>
      </w:r>
      <w:proofErr w:type="spellStart"/>
      <w:r w:rsidRPr="00913441">
        <w:t>MLM</w:t>
      </w:r>
      <w:proofErr w:type="spellEnd"/>
      <w:r w:rsidRPr="00913441">
        <w:t xml:space="preserve"> (objects are passed by value to other </w:t>
      </w:r>
      <w:proofErr w:type="spellStart"/>
      <w:r w:rsidRPr="00913441">
        <w:t>MLMs</w:t>
      </w:r>
      <w:proofErr w:type="spellEnd"/>
      <w:r w:rsidRPr="00913441">
        <w:t>, not by reference).</w:t>
      </w:r>
    </w:p>
    <w:p w14:paraId="15EB71A2" w14:textId="77777777" w:rsidR="00345ACB" w:rsidRPr="00913441" w:rsidRDefault="00345ACB">
      <w:pPr>
        <w:pStyle w:val="NormalIndented"/>
      </w:pPr>
      <w:r w:rsidRPr="00913441">
        <w:t xml:space="preserve">Objects allow an </w:t>
      </w:r>
      <w:proofErr w:type="spellStart"/>
      <w:r w:rsidRPr="00913441">
        <w:t>MLM</w:t>
      </w:r>
      <w:proofErr w:type="spellEnd"/>
      <w:r w:rsidRPr="00913441">
        <w:t xml:space="preserve"> to create structured data, store it in a list, modify it while it still exists in the list, and later reference it as part of the list. While this may sound complicated, it is an important feature. It allows Arden syntax to remain </w:t>
      </w:r>
      <w:proofErr w:type="gramStart"/>
      <w:r w:rsidRPr="00913441">
        <w:t>fairly simple</w:t>
      </w:r>
      <w:proofErr w:type="gramEnd"/>
      <w:r w:rsidRPr="00913441">
        <w:t xml:space="preserve"> while still allowing the easy reference and manipulation of query results.</w:t>
      </w:r>
    </w:p>
    <w:p w14:paraId="04730588" w14:textId="77777777" w:rsidR="00345ACB" w:rsidRDefault="00345ACB">
      <w:pPr>
        <w:pStyle w:val="Example"/>
      </w:pPr>
      <w:r>
        <w:t>// Assume a list of order objects, with attributes including status and</w:t>
      </w:r>
    </w:p>
    <w:p w14:paraId="4BA7F64A" w14:textId="77777777" w:rsidR="00345ACB" w:rsidRDefault="00345ACB">
      <w:pPr>
        <w:pStyle w:val="Example"/>
      </w:pPr>
      <w:r>
        <w:t>// message.</w:t>
      </w:r>
    </w:p>
    <w:p w14:paraId="05A06474" w14:textId="77777777" w:rsidR="00345ACB" w:rsidRDefault="00345ACB">
      <w:pPr>
        <w:pStyle w:val="Example"/>
      </w:pPr>
      <w:r>
        <w:t>// This MLM wants to set the message based on the status.</w:t>
      </w:r>
    </w:p>
    <w:p w14:paraId="753A7B5F" w14:textId="77777777" w:rsidR="00345ACB" w:rsidRDefault="00345ACB">
      <w:pPr>
        <w:pStyle w:val="Example"/>
      </w:pPr>
      <w:r>
        <w:t>For order_obj in order_obj_list do</w:t>
      </w:r>
    </w:p>
    <w:p w14:paraId="5F9BE56B" w14:textId="77777777" w:rsidR="00345ACB" w:rsidRDefault="00345ACB">
      <w:pPr>
        <w:pStyle w:val="Example"/>
        <w:ind w:left="2520"/>
      </w:pPr>
      <w:r>
        <w:t>if order_obj.status = "Cancel" then</w:t>
      </w:r>
    </w:p>
    <w:p w14:paraId="7ABD2816" w14:textId="77777777" w:rsidR="00345ACB" w:rsidRDefault="00345ACB">
      <w:pPr>
        <w:pStyle w:val="Example"/>
        <w:ind w:left="2520"/>
      </w:pPr>
      <w:r>
        <w:t xml:space="preserve">    order_obj.</w:t>
      </w:r>
      <w:r>
        <w:rPr>
          <w:lang w:eastAsia="ko-KR"/>
        </w:rPr>
        <w:t>msg</w:t>
      </w:r>
      <w:r>
        <w:t xml:space="preserve"> </w:t>
      </w:r>
      <w:r>
        <w:rPr>
          <w:lang w:eastAsia="ko-KR"/>
        </w:rPr>
        <w:t>:</w:t>
      </w:r>
      <w:r>
        <w:t>= "This order has been cancelled.";</w:t>
      </w:r>
    </w:p>
    <w:p w14:paraId="45B7DB9D" w14:textId="77777777" w:rsidR="00345ACB" w:rsidRDefault="00345ACB">
      <w:pPr>
        <w:pStyle w:val="Example"/>
        <w:ind w:left="2520"/>
      </w:pPr>
      <w:r>
        <w:t>elseif order_obj.status = "Modify" then</w:t>
      </w:r>
    </w:p>
    <w:p w14:paraId="3970E72F" w14:textId="77777777" w:rsidR="00345ACB" w:rsidRDefault="00345ACB">
      <w:pPr>
        <w:pStyle w:val="Example"/>
        <w:ind w:left="2520"/>
      </w:pPr>
      <w:r>
        <w:t xml:space="preserve">    order_obj.</w:t>
      </w:r>
      <w:r>
        <w:rPr>
          <w:lang w:eastAsia="ko-KR"/>
        </w:rPr>
        <w:t>msg</w:t>
      </w:r>
      <w:r>
        <w:t xml:space="preserve"> </w:t>
      </w:r>
      <w:r>
        <w:rPr>
          <w:lang w:eastAsia="ko-KR"/>
        </w:rPr>
        <w:t>:</w:t>
      </w:r>
      <w:r>
        <w:t>= "This order has been modified.";</w:t>
      </w:r>
    </w:p>
    <w:p w14:paraId="3B61C50D" w14:textId="77777777" w:rsidR="00345ACB" w:rsidRDefault="00345ACB">
      <w:pPr>
        <w:pStyle w:val="Example"/>
        <w:ind w:left="2520"/>
      </w:pPr>
      <w:r>
        <w:t>elseif order_obj.status = "Suspend" then</w:t>
      </w:r>
    </w:p>
    <w:p w14:paraId="30D1486F" w14:textId="77777777" w:rsidR="00345ACB" w:rsidRDefault="00345ACB">
      <w:pPr>
        <w:pStyle w:val="Example"/>
        <w:ind w:left="2520"/>
      </w:pPr>
      <w:r>
        <w:t xml:space="preserve">    order_obj.</w:t>
      </w:r>
      <w:r>
        <w:rPr>
          <w:lang w:eastAsia="ko-KR"/>
        </w:rPr>
        <w:t>msg</w:t>
      </w:r>
      <w:r>
        <w:t xml:space="preserve"> </w:t>
      </w:r>
      <w:r>
        <w:rPr>
          <w:lang w:eastAsia="ko-KR"/>
        </w:rPr>
        <w:t>:</w:t>
      </w:r>
      <w:r>
        <w:t>= "This order has been suspended.";</w:t>
      </w:r>
    </w:p>
    <w:p w14:paraId="67D49374" w14:textId="77777777" w:rsidR="00345ACB" w:rsidRDefault="00345ACB">
      <w:pPr>
        <w:pStyle w:val="Example"/>
        <w:ind w:left="2520"/>
      </w:pPr>
      <w:r>
        <w:t>endif;</w:t>
      </w:r>
    </w:p>
    <w:p w14:paraId="6129ADC5" w14:textId="77777777" w:rsidR="00345ACB" w:rsidRDefault="00345ACB">
      <w:pPr>
        <w:pStyle w:val="Example"/>
      </w:pPr>
      <w:r>
        <w:t>enddo;</w:t>
      </w:r>
    </w:p>
    <w:p w14:paraId="16FC363C" w14:textId="77777777" w:rsidR="00345ACB" w:rsidRPr="00913441" w:rsidRDefault="00345ACB">
      <w:pPr>
        <w:pStyle w:val="NormalIndented"/>
      </w:pPr>
      <w:r w:rsidRPr="00913441">
        <w:t xml:space="preserve">This code only works correctly because of object identity. The </w:t>
      </w:r>
      <w:proofErr w:type="spellStart"/>
      <w:r w:rsidRPr="00913441">
        <w:t>order_obj</w:t>
      </w:r>
      <w:proofErr w:type="spellEnd"/>
      <w:r w:rsidRPr="00913441">
        <w:t xml:space="preserve"> in the loop corresponds to the order referenced in the list of order objects. Without object identity it would not be possible to do this type of manipulation on lists of items.</w:t>
      </w:r>
    </w:p>
    <w:p w14:paraId="64B96334" w14:textId="77777777" w:rsidR="00345ACB" w:rsidRPr="00913441" w:rsidRDefault="00345ACB">
      <w:pPr>
        <w:pStyle w:val="NormalIndented"/>
      </w:pPr>
      <w:r w:rsidRPr="00913441">
        <w:t xml:space="preserve">At this </w:t>
      </w:r>
      <w:proofErr w:type="gramStart"/>
      <w:r w:rsidRPr="00913441">
        <w:t>time</w:t>
      </w:r>
      <w:proofErr w:type="gramEnd"/>
      <w:r w:rsidRPr="00913441">
        <w:t xml:space="preserve"> it is not possible to determine in Arden if two variables refer to the same object. That is, the equality operator is not defined for objects, and there is no substitute method defined. This may be a something to add in a future version.</w:t>
      </w:r>
    </w:p>
    <w:p w14:paraId="371F9FB4" w14:textId="77777777" w:rsidR="00345ACB" w:rsidRDefault="00345ACB" w:rsidP="008F10EB">
      <w:pPr>
        <w:keepNext/>
        <w:outlineLvl w:val="1"/>
        <w:rPr>
          <w:rFonts w:ascii="Arial" w:hAnsi="Arial" w:cs="Arial"/>
        </w:rPr>
      </w:pPr>
      <w:bookmarkStart w:id="1835" w:name="_Toc382912343"/>
      <w:proofErr w:type="spellStart"/>
      <w:r>
        <w:rPr>
          <w:rFonts w:ascii="Arial" w:hAnsi="Arial" w:cs="Arial"/>
        </w:rPr>
        <w:t>A6.4</w:t>
      </w:r>
      <w:proofErr w:type="spellEnd"/>
      <w:r>
        <w:rPr>
          <w:rFonts w:ascii="Arial" w:hAnsi="Arial" w:cs="Arial"/>
        </w:rPr>
        <w:t xml:space="preserve"> Objects </w:t>
      </w:r>
      <w:proofErr w:type="gramStart"/>
      <w:r>
        <w:rPr>
          <w:rFonts w:ascii="Arial" w:hAnsi="Arial" w:cs="Arial"/>
        </w:rPr>
        <w:t>In</w:t>
      </w:r>
      <w:proofErr w:type="gramEnd"/>
      <w:r>
        <w:rPr>
          <w:rFonts w:ascii="Arial" w:hAnsi="Arial" w:cs="Arial"/>
        </w:rPr>
        <w:t xml:space="preserve"> Expressions</w:t>
      </w:r>
      <w:bookmarkEnd w:id="1835"/>
    </w:p>
    <w:p w14:paraId="533E7FC0" w14:textId="77777777" w:rsidR="00345ACB" w:rsidRDefault="00345ACB" w:rsidP="001740EB">
      <w:pPr>
        <w:pStyle w:val="NormalIndented"/>
      </w:pPr>
      <w:r w:rsidRPr="00913441">
        <w:t xml:space="preserve">If an object is passed to a standard Arden operator (equality operator, addition, </w:t>
      </w:r>
      <w:proofErr w:type="spellStart"/>
      <w:r w:rsidRPr="00913441">
        <w:t>etc</w:t>
      </w:r>
      <w:proofErr w:type="spellEnd"/>
      <w:r w:rsidRPr="00913441">
        <w:t xml:space="preserve">) which does not explicitly define behavior with objects, the result of the operation will be null. To effectively use an object as an argument to these standard operators, you must reference a particular field within the object (using the </w:t>
      </w:r>
      <w:r w:rsidRPr="00913441">
        <w:rPr>
          <w:b/>
        </w:rPr>
        <w:t>dot</w:t>
      </w:r>
      <w:r w:rsidRPr="00913441">
        <w:t xml:space="preserve"> operator) so that the resulting type is not an object.</w:t>
      </w:r>
    </w:p>
    <w:p w14:paraId="1FB7CDE8" w14:textId="77777777" w:rsidR="00345ACB" w:rsidRPr="00913441" w:rsidRDefault="00345ACB" w:rsidP="00343734">
      <w:pPr>
        <w:pStyle w:val="NormalIndented"/>
        <w:ind w:left="0"/>
        <w:outlineLvl w:val="1"/>
        <w:rPr>
          <w:rFonts w:ascii="Arial" w:hAnsi="Arial" w:cs="Arial"/>
        </w:rPr>
      </w:pPr>
      <w:bookmarkStart w:id="1836" w:name="_Toc382912344"/>
      <w:proofErr w:type="spellStart"/>
      <w:r w:rsidRPr="00913441">
        <w:rPr>
          <w:rFonts w:ascii="Arial" w:hAnsi="Arial" w:cs="Arial"/>
        </w:rPr>
        <w:t>A6.</w:t>
      </w:r>
      <w:r>
        <w:rPr>
          <w:rFonts w:ascii="Arial" w:hAnsi="Arial" w:cs="Arial"/>
        </w:rPr>
        <w:t>5</w:t>
      </w:r>
      <w:proofErr w:type="spellEnd"/>
      <w:r w:rsidRPr="00913441">
        <w:rPr>
          <w:rFonts w:ascii="Arial" w:hAnsi="Arial" w:cs="Arial"/>
        </w:rPr>
        <w:t xml:space="preserve"> Creating Objects</w:t>
      </w:r>
      <w:bookmarkEnd w:id="1836"/>
    </w:p>
    <w:p w14:paraId="6962F8FF" w14:textId="77777777" w:rsidR="00345ACB" w:rsidRPr="00913441" w:rsidRDefault="00345ACB">
      <w:pPr>
        <w:pStyle w:val="NormalIndented"/>
      </w:pPr>
      <w:r w:rsidRPr="00913441">
        <w:t xml:space="preserve">The </w:t>
      </w:r>
      <w:r w:rsidRPr="00913441">
        <w:rPr>
          <w:b/>
          <w:bCs/>
        </w:rPr>
        <w:t>new</w:t>
      </w:r>
      <w:r w:rsidRPr="00913441">
        <w:t xml:space="preserve"> statement can be used to create object instances, with all attributes initialized to null. Using attribute assignment statements (Section </w:t>
      </w:r>
      <w:r w:rsidRPr="00913441">
        <w:fldChar w:fldCharType="begin"/>
      </w:r>
      <w:r w:rsidRPr="00913441">
        <w:instrText xml:space="preserve"> REF _Ref279408245 \r \h </w:instrText>
      </w:r>
      <w:r w:rsidRPr="00913441">
        <w:fldChar w:fldCharType="separate"/>
      </w:r>
      <w:r>
        <w:t>10.2.1.1</w:t>
      </w:r>
      <w:r w:rsidRPr="00913441">
        <w:fldChar w:fldCharType="end"/>
      </w:r>
      <w:r w:rsidRPr="00913441">
        <w:t xml:space="preserve">) it is possible to set these fields explicitly after creating the object. Sometimes however it is preferable to create an </w:t>
      </w:r>
      <w:proofErr w:type="spellStart"/>
      <w:r w:rsidRPr="00913441">
        <w:t>MLM</w:t>
      </w:r>
      <w:proofErr w:type="spellEnd"/>
      <w:r w:rsidRPr="00913441">
        <w:t xml:space="preserve"> which acts as a constructor, to create an object and initialize attributes to the desired default values. Any time one of these objects needs to be created, that </w:t>
      </w:r>
      <w:proofErr w:type="spellStart"/>
      <w:r w:rsidRPr="00913441">
        <w:t>MLM</w:t>
      </w:r>
      <w:proofErr w:type="spellEnd"/>
      <w:r w:rsidRPr="00913441">
        <w:t xml:space="preserve"> can be called. Here is an example of using an </w:t>
      </w:r>
      <w:proofErr w:type="spellStart"/>
      <w:r w:rsidRPr="00913441">
        <w:t>MLM</w:t>
      </w:r>
      <w:proofErr w:type="spellEnd"/>
      <w:r w:rsidRPr="00913441">
        <w:t xml:space="preserve"> as a constructor:</w:t>
      </w:r>
    </w:p>
    <w:p w14:paraId="14F745ED" w14:textId="77777777" w:rsidR="00345ACB" w:rsidRDefault="00345ACB">
      <w:pPr>
        <w:pStyle w:val="Example"/>
      </w:pPr>
      <w:r>
        <w:t xml:space="preserve">Create_field_mlm := MLM </w:t>
      </w:r>
      <w:r>
        <w:rPr>
          <w:lang w:eastAsia="ko-KR"/>
        </w:rPr>
        <w:t>'</w:t>
      </w:r>
      <w:r>
        <w:t>create_form_field</w:t>
      </w:r>
      <w:r w:rsidRPr="008D394F">
        <w:t>'</w:t>
      </w:r>
      <w:r>
        <w:t>;</w:t>
      </w:r>
    </w:p>
    <w:p w14:paraId="6D424F2A" w14:textId="77777777" w:rsidR="00345ACB" w:rsidRDefault="00345ACB">
      <w:pPr>
        <w:pStyle w:val="Example"/>
      </w:pPr>
      <w:r>
        <w:t>Form_field := Call Create_field_mlm with name, value, status;</w:t>
      </w:r>
    </w:p>
    <w:p w14:paraId="23E3F5B2" w14:textId="77777777" w:rsidR="00345ACB" w:rsidRDefault="00345ACB">
      <w:pPr>
        <w:pStyle w:val="Example"/>
      </w:pPr>
    </w:p>
    <w:p w14:paraId="7B5575D1" w14:textId="77777777" w:rsidR="00345ACB" w:rsidRDefault="00345ACB">
      <w:pPr>
        <w:pStyle w:val="Example"/>
      </w:pPr>
      <w:r>
        <w:t>/* MLM ‘create_form_field’ segment */</w:t>
      </w:r>
    </w:p>
    <w:p w14:paraId="1895D00F" w14:textId="77777777" w:rsidR="00345ACB" w:rsidRDefault="00345ACB">
      <w:pPr>
        <w:pStyle w:val="Example"/>
      </w:pPr>
      <w:r>
        <w:t xml:space="preserve">Data:  </w:t>
      </w:r>
    </w:p>
    <w:p w14:paraId="465B901D" w14:textId="77777777" w:rsidR="00345ACB" w:rsidRDefault="00345ACB">
      <w:pPr>
        <w:pStyle w:val="Example"/>
      </w:pPr>
      <w:r>
        <w:t xml:space="preserve">    form_field_type := </w:t>
      </w:r>
    </w:p>
    <w:p w14:paraId="41B47902" w14:textId="77777777" w:rsidR="00345ACB" w:rsidRDefault="00345ACB">
      <w:pPr>
        <w:pStyle w:val="Example"/>
      </w:pPr>
      <w:r>
        <w:tab/>
      </w:r>
      <w:r>
        <w:tab/>
        <w:t>Object [name, value, status];</w:t>
      </w:r>
    </w:p>
    <w:p w14:paraId="43931EB6" w14:textId="77777777" w:rsidR="00345ACB" w:rsidRDefault="00345ACB">
      <w:pPr>
        <w:pStyle w:val="Example"/>
      </w:pPr>
      <w:r>
        <w:t xml:space="preserve">    field := new form_field_type;</w:t>
      </w:r>
    </w:p>
    <w:p w14:paraId="7E0E15EA" w14:textId="77777777" w:rsidR="00345ACB" w:rsidRDefault="00345ACB">
      <w:pPr>
        <w:pStyle w:val="Example"/>
      </w:pPr>
      <w:r>
        <w:t xml:space="preserve">    field.name := argument1;</w:t>
      </w:r>
    </w:p>
    <w:p w14:paraId="7D6B9E20" w14:textId="77777777" w:rsidR="00345ACB" w:rsidRDefault="00345ACB">
      <w:pPr>
        <w:pStyle w:val="Example"/>
      </w:pPr>
      <w:r>
        <w:t xml:space="preserve">    field.value := argument2;</w:t>
      </w:r>
    </w:p>
    <w:p w14:paraId="249E3606" w14:textId="77777777" w:rsidR="00345ACB" w:rsidRDefault="00345ACB">
      <w:pPr>
        <w:pStyle w:val="Example"/>
      </w:pPr>
      <w:r>
        <w:t xml:space="preserve">    field.status := argument3;;</w:t>
      </w:r>
    </w:p>
    <w:p w14:paraId="648B5C85" w14:textId="77777777" w:rsidR="00345ACB" w:rsidRDefault="00345ACB">
      <w:pPr>
        <w:pStyle w:val="Example"/>
      </w:pPr>
    </w:p>
    <w:p w14:paraId="51693A13" w14:textId="77777777" w:rsidR="00345ACB" w:rsidRDefault="00345ACB">
      <w:pPr>
        <w:pStyle w:val="Example"/>
      </w:pPr>
      <w:r>
        <w:t>Evoke: /* called directly */ ;;</w:t>
      </w:r>
    </w:p>
    <w:p w14:paraId="4CE5C9FC" w14:textId="77777777" w:rsidR="00345ACB" w:rsidRDefault="00345ACB">
      <w:pPr>
        <w:pStyle w:val="Example"/>
      </w:pPr>
      <w:r>
        <w:t>Logic: conclude true;;</w:t>
      </w:r>
    </w:p>
    <w:p w14:paraId="2682B5A5" w14:textId="77777777" w:rsidR="00345ACB" w:rsidRDefault="00345ACB">
      <w:pPr>
        <w:pStyle w:val="Example"/>
      </w:pPr>
      <w:r>
        <w:t>Action: return field;;</w:t>
      </w:r>
    </w:p>
    <w:p w14:paraId="7F7F4065" w14:textId="77777777" w:rsidR="00345ACB" w:rsidRDefault="00345ACB">
      <w:pPr>
        <w:pStyle w:val="Example"/>
      </w:pPr>
    </w:p>
    <w:p w14:paraId="4FD67181" w14:textId="77777777" w:rsidR="00345ACB" w:rsidRDefault="00345ACB"/>
    <w:p w14:paraId="70CD43CB" w14:textId="77777777" w:rsidR="00345ACB" w:rsidRDefault="00345ACB"/>
    <w:p w14:paraId="0DAEAC19" w14:textId="77777777" w:rsidR="00345ACB" w:rsidRDefault="00345ACB" w:rsidP="001C7215">
      <w:pPr>
        <w:pStyle w:val="Heading1-Right"/>
        <w:sectPr w:rsidR="00345ACB" w:rsidSect="00CE35FE">
          <w:headerReference w:type="even" r:id="rId25"/>
          <w:headerReference w:type="default" r:id="rId26"/>
          <w:footerReference w:type="even" r:id="rId27"/>
          <w:footerReference w:type="default" r:id="rId28"/>
          <w:type w:val="continuous"/>
          <w:pgSz w:w="12240" w:h="15840" w:code="1"/>
          <w:pgMar w:top="1080" w:right="1440" w:bottom="1170" w:left="1440" w:header="1080" w:footer="360" w:gutter="0"/>
          <w:cols w:space="720"/>
          <w:noEndnote/>
        </w:sectPr>
      </w:pPr>
    </w:p>
    <w:p w14:paraId="010CFD8C" w14:textId="77777777" w:rsidR="00345ACB" w:rsidRPr="002C21D5" w:rsidRDefault="00345ACB" w:rsidP="005F31CF">
      <w:pPr>
        <w:spacing w:before="0" w:after="0"/>
        <w:rPr>
          <w:b/>
          <w:sz w:val="36"/>
        </w:rPr>
      </w:pPr>
      <w:r w:rsidRPr="002C21D5">
        <w:rPr>
          <w:b/>
          <w:sz w:val="36"/>
        </w:rPr>
        <w:lastRenderedPageBreak/>
        <w:t>Appendices</w:t>
      </w:r>
    </w:p>
    <w:p w14:paraId="6A679BC1" w14:textId="77777777" w:rsidR="00345ACB" w:rsidRPr="002C21D5" w:rsidRDefault="00345ACB" w:rsidP="002C21D5">
      <w:pPr>
        <w:rPr>
          <w:sz w:val="28"/>
        </w:rPr>
      </w:pPr>
      <w:r w:rsidRPr="002C21D5">
        <w:rPr>
          <w:sz w:val="28"/>
        </w:rPr>
        <w:tab/>
        <w:t>(Nonmandatory Information)</w:t>
      </w:r>
    </w:p>
    <w:p w14:paraId="23CF2849" w14:textId="77777777" w:rsidR="00345ACB" w:rsidRPr="00C0019F" w:rsidRDefault="00345ACB" w:rsidP="005F31CF">
      <w:pPr>
        <w:pStyle w:val="AppendixH1"/>
      </w:pPr>
      <w:bookmarkStart w:id="1837" w:name="_Hlt526326030"/>
      <w:bookmarkStart w:id="1838" w:name="_Hlt526325773"/>
      <w:bookmarkStart w:id="1839" w:name="Link018CDAE0"/>
      <w:bookmarkStart w:id="1840" w:name="Link018CDF20"/>
      <w:bookmarkStart w:id="1841" w:name="Link018CE5E0"/>
      <w:bookmarkStart w:id="1842" w:name="Link018CEB80"/>
      <w:bookmarkStart w:id="1843" w:name="Link018CF008"/>
      <w:bookmarkStart w:id="1844" w:name="Link018CF4C0"/>
      <w:bookmarkStart w:id="1845" w:name="Link018CF858"/>
      <w:bookmarkStart w:id="1846" w:name="Link018CFB90"/>
      <w:bookmarkStart w:id="1847" w:name="Link018D0060"/>
      <w:bookmarkStart w:id="1848" w:name="Link018D0220"/>
      <w:bookmarkStart w:id="1849" w:name="Link018D0308"/>
      <w:bookmarkStart w:id="1850" w:name="Link018D07A8"/>
      <w:bookmarkStart w:id="1851" w:name="Link018D0BD8"/>
      <w:bookmarkStart w:id="1852" w:name="Link018D0E80"/>
      <w:bookmarkStart w:id="1853" w:name="Link018D1238"/>
      <w:bookmarkStart w:id="1854" w:name="Link018D1500"/>
      <w:bookmarkStart w:id="1855" w:name="Link018D19D0"/>
      <w:bookmarkStart w:id="1856" w:name="Link018D1B90"/>
      <w:bookmarkStart w:id="1857" w:name="Link018D1E68"/>
      <w:bookmarkStart w:id="1858" w:name="Link018D2030"/>
      <w:bookmarkStart w:id="1859" w:name="Link018D2328"/>
      <w:bookmarkStart w:id="1860" w:name="Link018D24D0"/>
      <w:bookmarkStart w:id="1861" w:name="Link018D2778"/>
      <w:bookmarkStart w:id="1862" w:name="Link018D2AC8"/>
      <w:bookmarkStart w:id="1863" w:name="Link018D2BB0"/>
      <w:bookmarkStart w:id="1864" w:name="Link018D2EF8"/>
      <w:bookmarkStart w:id="1865" w:name="Link018D2FE0"/>
      <w:bookmarkStart w:id="1866" w:name="Link018D30C8"/>
      <w:bookmarkStart w:id="1867" w:name="Link018D31B0"/>
      <w:bookmarkStart w:id="1868" w:name="Link018CCAF8"/>
      <w:bookmarkStart w:id="1869" w:name="Link013E5110"/>
      <w:bookmarkStart w:id="1870" w:name="Link018CCEF8"/>
      <w:bookmarkStart w:id="1871" w:name="Link018CD168"/>
      <w:bookmarkStart w:id="1872" w:name="Link018CD288"/>
      <w:bookmarkStart w:id="1873" w:name="Link018CD448"/>
      <w:bookmarkStart w:id="1874" w:name="Link018CD530"/>
      <w:bookmarkStart w:id="1875" w:name="Link018CD618"/>
      <w:bookmarkStart w:id="1876" w:name="Link018D3690"/>
      <w:bookmarkStart w:id="1877" w:name="_Toc382912345"/>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roofErr w:type="spellStart"/>
      <w:r w:rsidRPr="00C0019F">
        <w:t>X</w:t>
      </w:r>
      <w:r>
        <w:t>1</w:t>
      </w:r>
      <w:proofErr w:type="spellEnd"/>
      <w:r w:rsidRPr="00C0019F">
        <w:tab/>
        <w:t xml:space="preserve">Language and country codes foR </w:t>
      </w:r>
      <w:proofErr w:type="spellStart"/>
      <w:r w:rsidRPr="00C0019F">
        <w:t>HL7</w:t>
      </w:r>
      <w:proofErr w:type="spellEnd"/>
      <w:r w:rsidRPr="00C0019F">
        <w:t xml:space="preserve"> International Affiliate countries</w:t>
      </w:r>
      <w:bookmarkEnd w:id="1877"/>
    </w:p>
    <w:p w14:paraId="5D495069" w14:textId="77777777" w:rsidR="00345ACB" w:rsidRPr="005F31CF" w:rsidRDefault="00345ACB" w:rsidP="003D1FF0">
      <w:pPr>
        <w:pStyle w:val="AppendixH2"/>
        <w:outlineLvl w:val="1"/>
      </w:pPr>
      <w:bookmarkStart w:id="1878" w:name="_Toc382912346"/>
      <w:proofErr w:type="spellStart"/>
      <w:r w:rsidRPr="005F31CF">
        <w:t>X</w:t>
      </w:r>
      <w:r>
        <w:t>1</w:t>
      </w:r>
      <w:r w:rsidRPr="005F31CF">
        <w:t>.1</w:t>
      </w:r>
      <w:proofErr w:type="spellEnd"/>
      <w:r w:rsidRPr="005F31CF">
        <w:t xml:space="preserve"> </w:t>
      </w:r>
      <w:r>
        <w:t>Introduction</w:t>
      </w:r>
      <w:bookmarkEnd w:id="1878"/>
    </w:p>
    <w:p w14:paraId="609EA874" w14:textId="77777777" w:rsidR="00345ACB" w:rsidRPr="00913441" w:rsidRDefault="00345ACB" w:rsidP="00CE35FE">
      <w:pPr>
        <w:pStyle w:val="NormalIndented"/>
      </w:pPr>
      <w:r w:rsidRPr="00913441">
        <w:t xml:space="preserve">This appendix lists language and country codes as defined by ISO 639.1 and ISO 3166 for countries with </w:t>
      </w:r>
      <w:proofErr w:type="spellStart"/>
      <w:r w:rsidRPr="00913441">
        <w:t>HL7</w:t>
      </w:r>
      <w:proofErr w:type="spellEnd"/>
      <w:r w:rsidRPr="00913441">
        <w:t xml:space="preserve"> Affiliates.</w:t>
      </w:r>
      <w:r>
        <w:t xml:space="preserve"> </w:t>
      </w:r>
      <w:r w:rsidRPr="00913441">
        <w:t>Languages and country codes are arranged in alphabetic order by their English-language name.</w:t>
      </w:r>
      <w:r>
        <w:t xml:space="preserve"> </w:t>
      </w:r>
      <w:r w:rsidRPr="00913441">
        <w:t>For additional language and country codes consult the appropriate ISO language / country registrars via ISO (www.iso.ch).</w:t>
      </w:r>
    </w:p>
    <w:p w14:paraId="41B161F4" w14:textId="77777777" w:rsidR="00345ACB" w:rsidRDefault="00345ACB" w:rsidP="003D1FF0">
      <w:pPr>
        <w:pStyle w:val="AppendixH2"/>
        <w:outlineLvl w:val="1"/>
      </w:pPr>
      <w:bookmarkStart w:id="1879" w:name="_Toc382912347"/>
      <w:proofErr w:type="spellStart"/>
      <w:r>
        <w:rPr>
          <w:lang w:val="fr-FR"/>
        </w:rPr>
        <w:t>X1.2</w:t>
      </w:r>
      <w:proofErr w:type="spellEnd"/>
      <w:r w:rsidRPr="00B904A2">
        <w:rPr>
          <w:lang w:val="fr-FR"/>
        </w:rPr>
        <w:tab/>
      </w:r>
      <w:proofErr w:type="spellStart"/>
      <w:r w:rsidRPr="00B904A2">
        <w:rPr>
          <w:lang w:val="fr-FR"/>
        </w:rPr>
        <w:t>Language</w:t>
      </w:r>
      <w:proofErr w:type="spellEnd"/>
      <w:r w:rsidRPr="00B904A2">
        <w:rPr>
          <w:lang w:val="fr-FR"/>
        </w:rPr>
        <w:t xml:space="preserve"> codes</w:t>
      </w:r>
      <w:bookmarkEnd w:id="1879"/>
    </w:p>
    <w:tbl>
      <w:tblPr>
        <w:tblW w:w="0" w:type="auto"/>
        <w:tblInd w:w="108" w:type="dxa"/>
        <w:tblLook w:val="01E0" w:firstRow="1" w:lastRow="1" w:firstColumn="1" w:lastColumn="1" w:noHBand="0" w:noVBand="0"/>
      </w:tblPr>
      <w:tblGrid>
        <w:gridCol w:w="4629"/>
        <w:gridCol w:w="4623"/>
      </w:tblGrid>
      <w:tr w:rsidR="00345ACB" w:rsidRPr="00D1242C" w14:paraId="0EDDF89D" w14:textId="77777777">
        <w:tc>
          <w:tcPr>
            <w:tcW w:w="4788" w:type="dxa"/>
          </w:tcPr>
          <w:p w14:paraId="4D079220" w14:textId="77777777" w:rsidR="00345ACB" w:rsidRPr="00D1242C" w:rsidRDefault="00345ACB" w:rsidP="001740EB">
            <w:pPr>
              <w:tabs>
                <w:tab w:val="right" w:pos="3600"/>
              </w:tabs>
              <w:spacing w:before="0" w:after="0"/>
              <w:rPr>
                <w:rFonts w:ascii="Arial" w:hAnsi="Arial" w:cs="Arial"/>
                <w:b/>
                <w:u w:val="single"/>
              </w:rPr>
            </w:pPr>
            <w:r w:rsidRPr="00D1242C">
              <w:rPr>
                <w:rFonts w:ascii="Arial" w:hAnsi="Arial" w:cs="Arial"/>
                <w:b/>
                <w:u w:val="single"/>
              </w:rPr>
              <w:t>Language</w:t>
            </w:r>
            <w:r w:rsidRPr="00D1242C">
              <w:rPr>
                <w:rFonts w:ascii="Arial" w:hAnsi="Arial" w:cs="Arial"/>
                <w:b/>
                <w:u w:val="single"/>
              </w:rPr>
              <w:tab/>
              <w:t>Code</w:t>
            </w:r>
          </w:p>
        </w:tc>
        <w:tc>
          <w:tcPr>
            <w:tcW w:w="4788" w:type="dxa"/>
          </w:tcPr>
          <w:p w14:paraId="367DB037" w14:textId="77777777" w:rsidR="00345ACB" w:rsidRPr="00D1242C" w:rsidRDefault="00345ACB" w:rsidP="001740EB">
            <w:pPr>
              <w:tabs>
                <w:tab w:val="right" w:pos="3600"/>
              </w:tabs>
              <w:spacing w:before="0" w:after="0"/>
              <w:rPr>
                <w:rFonts w:ascii="Arial" w:hAnsi="Arial" w:cs="Arial"/>
                <w:b/>
                <w:u w:val="single"/>
              </w:rPr>
            </w:pPr>
            <w:r w:rsidRPr="00D1242C">
              <w:rPr>
                <w:rFonts w:ascii="Arial" w:hAnsi="Arial" w:cs="Arial"/>
                <w:b/>
                <w:u w:val="single"/>
              </w:rPr>
              <w:t>Language</w:t>
            </w:r>
            <w:r w:rsidRPr="00D1242C">
              <w:rPr>
                <w:rFonts w:ascii="Arial" w:hAnsi="Arial" w:cs="Arial"/>
                <w:b/>
                <w:u w:val="single"/>
              </w:rPr>
              <w:tab/>
              <w:t>Code</w:t>
            </w:r>
          </w:p>
        </w:tc>
      </w:tr>
      <w:tr w:rsidR="00345ACB" w:rsidRPr="00D1242C" w14:paraId="1F7314FF" w14:textId="77777777">
        <w:tc>
          <w:tcPr>
            <w:tcW w:w="4788" w:type="dxa"/>
          </w:tcPr>
          <w:p w14:paraId="74974F36" w14:textId="77777777" w:rsidR="00345ACB" w:rsidRPr="00D1242C" w:rsidRDefault="00345ACB" w:rsidP="00692523">
            <w:pPr>
              <w:tabs>
                <w:tab w:val="right" w:pos="3600"/>
              </w:tabs>
              <w:spacing w:before="0" w:after="0"/>
              <w:rPr>
                <w:rFonts w:ascii="Arial" w:hAnsi="Arial" w:cs="Arial"/>
                <w:lang w:val="fr-FR"/>
              </w:rPr>
            </w:pPr>
            <w:proofErr w:type="spellStart"/>
            <w:r w:rsidRPr="00D1242C">
              <w:rPr>
                <w:rFonts w:ascii="Arial" w:hAnsi="Arial" w:cs="Arial"/>
                <w:lang w:val="fr-FR"/>
              </w:rPr>
              <w:t>Assamese</w:t>
            </w:r>
            <w:proofErr w:type="spellEnd"/>
            <w:r w:rsidRPr="00D1242C">
              <w:rPr>
                <w:rFonts w:ascii="Arial" w:hAnsi="Arial" w:cs="Arial"/>
                <w:lang w:val="fr-FR"/>
              </w:rPr>
              <w:tab/>
              <w:t>as</w:t>
            </w:r>
          </w:p>
          <w:p w14:paraId="6BC6C2F3" w14:textId="77777777" w:rsidR="00345ACB" w:rsidRPr="00D1242C" w:rsidRDefault="00345ACB" w:rsidP="00692523">
            <w:pPr>
              <w:tabs>
                <w:tab w:val="right" w:pos="3600"/>
              </w:tabs>
              <w:spacing w:before="0" w:after="0"/>
              <w:rPr>
                <w:rFonts w:ascii="Arial" w:hAnsi="Arial" w:cs="Arial"/>
                <w:lang w:val="fr-FR"/>
              </w:rPr>
            </w:pPr>
            <w:r w:rsidRPr="00D1242C">
              <w:rPr>
                <w:rFonts w:ascii="Arial" w:hAnsi="Arial" w:cs="Arial"/>
                <w:lang w:val="fr-FR"/>
              </w:rPr>
              <w:t>Basque</w:t>
            </w:r>
            <w:r w:rsidRPr="00D1242C">
              <w:rPr>
                <w:rFonts w:ascii="Arial" w:hAnsi="Arial" w:cs="Arial"/>
                <w:lang w:val="fr-FR"/>
              </w:rPr>
              <w:tab/>
              <w:t>eu</w:t>
            </w:r>
          </w:p>
          <w:p w14:paraId="4331D9B1" w14:textId="77777777" w:rsidR="00345ACB" w:rsidRPr="00D1242C" w:rsidRDefault="00345ACB" w:rsidP="00692523">
            <w:pPr>
              <w:tabs>
                <w:tab w:val="right" w:pos="3600"/>
              </w:tabs>
              <w:spacing w:before="0" w:after="0"/>
              <w:rPr>
                <w:rFonts w:ascii="Arial" w:hAnsi="Arial" w:cs="Arial"/>
                <w:lang w:val="fr-FR"/>
              </w:rPr>
            </w:pPr>
            <w:r w:rsidRPr="00D1242C">
              <w:rPr>
                <w:rFonts w:ascii="Arial" w:hAnsi="Arial" w:cs="Arial"/>
                <w:lang w:val="fr-FR"/>
              </w:rPr>
              <w:t>Bengali</w:t>
            </w:r>
            <w:r w:rsidRPr="00D1242C">
              <w:rPr>
                <w:rFonts w:ascii="Arial" w:hAnsi="Arial" w:cs="Arial"/>
                <w:lang w:val="fr-FR"/>
              </w:rPr>
              <w:tab/>
            </w:r>
            <w:proofErr w:type="spellStart"/>
            <w:r w:rsidRPr="00D1242C">
              <w:rPr>
                <w:rFonts w:ascii="Arial" w:hAnsi="Arial" w:cs="Arial"/>
                <w:lang w:val="fr-FR"/>
              </w:rPr>
              <w:t>bn</w:t>
            </w:r>
            <w:proofErr w:type="spellEnd"/>
          </w:p>
          <w:p w14:paraId="6A79270D"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Catalan; Valencian</w:t>
            </w:r>
            <w:r w:rsidRPr="00D1242C">
              <w:rPr>
                <w:rFonts w:ascii="Arial" w:hAnsi="Arial" w:cs="Arial"/>
              </w:rPr>
              <w:tab/>
              <w:t>ca</w:t>
            </w:r>
          </w:p>
          <w:p w14:paraId="44DC1010"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Chinese</w:t>
            </w:r>
            <w:r w:rsidRPr="00D1242C">
              <w:rPr>
                <w:rFonts w:ascii="Arial" w:hAnsi="Arial" w:cs="Arial"/>
              </w:rPr>
              <w:tab/>
            </w:r>
            <w:proofErr w:type="spellStart"/>
            <w:r w:rsidRPr="00D1242C">
              <w:rPr>
                <w:rFonts w:ascii="Arial" w:hAnsi="Arial" w:cs="Arial"/>
              </w:rPr>
              <w:t>zh</w:t>
            </w:r>
            <w:proofErr w:type="spellEnd"/>
          </w:p>
          <w:p w14:paraId="496116B2"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Croatian</w:t>
            </w:r>
            <w:r w:rsidRPr="00D1242C">
              <w:rPr>
                <w:rFonts w:ascii="Arial" w:hAnsi="Arial" w:cs="Arial"/>
              </w:rPr>
              <w:tab/>
            </w:r>
            <w:proofErr w:type="spellStart"/>
            <w:r w:rsidRPr="00D1242C">
              <w:rPr>
                <w:rFonts w:ascii="Arial" w:hAnsi="Arial" w:cs="Arial"/>
              </w:rPr>
              <w:t>hr</w:t>
            </w:r>
            <w:proofErr w:type="spellEnd"/>
          </w:p>
          <w:p w14:paraId="2CB07F2F"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Czech</w:t>
            </w:r>
            <w:r w:rsidRPr="00D1242C">
              <w:rPr>
                <w:rFonts w:ascii="Arial" w:hAnsi="Arial" w:cs="Arial"/>
              </w:rPr>
              <w:tab/>
              <w:t>cs</w:t>
            </w:r>
          </w:p>
          <w:p w14:paraId="0A0C03B9"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Danish</w:t>
            </w:r>
            <w:r w:rsidRPr="00D1242C">
              <w:rPr>
                <w:rFonts w:ascii="Arial" w:hAnsi="Arial" w:cs="Arial"/>
              </w:rPr>
              <w:tab/>
              <w:t>da</w:t>
            </w:r>
          </w:p>
          <w:p w14:paraId="09F774ED"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Dutch; Flemish</w:t>
            </w:r>
            <w:r w:rsidRPr="00D1242C">
              <w:rPr>
                <w:rFonts w:ascii="Arial" w:hAnsi="Arial" w:cs="Arial"/>
              </w:rPr>
              <w:tab/>
            </w:r>
            <w:proofErr w:type="spellStart"/>
            <w:r w:rsidRPr="00D1242C">
              <w:rPr>
                <w:rFonts w:ascii="Arial" w:hAnsi="Arial" w:cs="Arial"/>
              </w:rPr>
              <w:t>nl</w:t>
            </w:r>
            <w:proofErr w:type="spellEnd"/>
          </w:p>
          <w:p w14:paraId="754D5BB8" w14:textId="77777777" w:rsidR="00345ACB" w:rsidRPr="00D1242C" w:rsidRDefault="00345ACB" w:rsidP="00692523">
            <w:pPr>
              <w:tabs>
                <w:tab w:val="right" w:pos="3600"/>
              </w:tabs>
              <w:spacing w:before="0" w:after="0"/>
            </w:pPr>
            <w:r w:rsidRPr="00D1242C">
              <w:t>English</w:t>
            </w:r>
            <w:r w:rsidRPr="00D1242C">
              <w:tab/>
            </w:r>
            <w:proofErr w:type="spellStart"/>
            <w:r w:rsidRPr="00D1242C">
              <w:t>en</w:t>
            </w:r>
            <w:proofErr w:type="spellEnd"/>
          </w:p>
          <w:p w14:paraId="33C4A7D1"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Faroese</w:t>
            </w:r>
            <w:r w:rsidRPr="00D1242C">
              <w:rPr>
                <w:rFonts w:ascii="Arial" w:hAnsi="Arial" w:cs="Arial"/>
              </w:rPr>
              <w:tab/>
            </w:r>
            <w:proofErr w:type="spellStart"/>
            <w:r w:rsidRPr="00D1242C">
              <w:rPr>
                <w:rFonts w:ascii="Arial" w:hAnsi="Arial" w:cs="Arial"/>
              </w:rPr>
              <w:t>fo</w:t>
            </w:r>
            <w:proofErr w:type="spellEnd"/>
          </w:p>
          <w:p w14:paraId="1A66CE13"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Finnish</w:t>
            </w:r>
            <w:r w:rsidRPr="00D1242C">
              <w:rPr>
                <w:rFonts w:ascii="Arial" w:hAnsi="Arial" w:cs="Arial"/>
              </w:rPr>
              <w:tab/>
              <w:t>fi</w:t>
            </w:r>
          </w:p>
          <w:p w14:paraId="74FC7DE0"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French</w:t>
            </w:r>
            <w:r w:rsidRPr="00D1242C">
              <w:rPr>
                <w:rFonts w:ascii="Arial" w:hAnsi="Arial" w:cs="Arial"/>
              </w:rPr>
              <w:tab/>
            </w:r>
            <w:proofErr w:type="spellStart"/>
            <w:r w:rsidRPr="00D1242C">
              <w:rPr>
                <w:rFonts w:ascii="Arial" w:hAnsi="Arial" w:cs="Arial"/>
              </w:rPr>
              <w:t>fr</w:t>
            </w:r>
            <w:proofErr w:type="spellEnd"/>
          </w:p>
          <w:p w14:paraId="1575E573"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Gaelic; Scottish Gaelic</w:t>
            </w:r>
            <w:r w:rsidRPr="00D1242C">
              <w:rPr>
                <w:rFonts w:ascii="Arial" w:hAnsi="Arial" w:cs="Arial"/>
              </w:rPr>
              <w:tab/>
            </w:r>
            <w:proofErr w:type="spellStart"/>
            <w:r w:rsidRPr="00D1242C">
              <w:rPr>
                <w:rFonts w:ascii="Arial" w:hAnsi="Arial" w:cs="Arial"/>
              </w:rPr>
              <w:t>gd</w:t>
            </w:r>
            <w:proofErr w:type="spellEnd"/>
          </w:p>
          <w:p w14:paraId="66F035FB"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Galician</w:t>
            </w:r>
            <w:proofErr w:type="spellEnd"/>
            <w:r w:rsidRPr="00D1242C">
              <w:rPr>
                <w:rFonts w:ascii="Arial" w:hAnsi="Arial" w:cs="Arial"/>
                <w:lang w:val="nl-NL"/>
              </w:rPr>
              <w:tab/>
              <w:t>gl</w:t>
            </w:r>
          </w:p>
          <w:p w14:paraId="2853C9C8"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German</w:t>
            </w:r>
            <w:proofErr w:type="spellEnd"/>
            <w:r w:rsidRPr="00D1242C">
              <w:rPr>
                <w:rFonts w:ascii="Arial" w:hAnsi="Arial" w:cs="Arial"/>
                <w:lang w:val="nl-NL"/>
              </w:rPr>
              <w:tab/>
              <w:t>de</w:t>
            </w:r>
          </w:p>
          <w:p w14:paraId="3170D134"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Greek</w:t>
            </w:r>
            <w:proofErr w:type="spellEnd"/>
            <w:r w:rsidRPr="00D1242C">
              <w:rPr>
                <w:rFonts w:ascii="Arial" w:hAnsi="Arial" w:cs="Arial"/>
                <w:lang w:val="nl-NL"/>
              </w:rPr>
              <w:t>, Modern (1453-)</w:t>
            </w:r>
            <w:r w:rsidRPr="00D1242C">
              <w:rPr>
                <w:rFonts w:ascii="Arial" w:hAnsi="Arial" w:cs="Arial"/>
                <w:lang w:val="nl-NL"/>
              </w:rPr>
              <w:tab/>
              <w:t>el</w:t>
            </w:r>
          </w:p>
          <w:p w14:paraId="50167FAC"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Greenlandic</w:t>
            </w:r>
            <w:proofErr w:type="spellEnd"/>
            <w:r w:rsidRPr="00D1242C">
              <w:rPr>
                <w:rFonts w:ascii="Arial" w:hAnsi="Arial" w:cs="Arial"/>
                <w:lang w:val="nl-NL"/>
              </w:rPr>
              <w:t xml:space="preserve">; </w:t>
            </w:r>
            <w:proofErr w:type="spellStart"/>
            <w:r w:rsidRPr="00D1242C">
              <w:rPr>
                <w:rFonts w:ascii="Arial" w:hAnsi="Arial" w:cs="Arial"/>
                <w:lang w:val="nl-NL"/>
              </w:rPr>
              <w:t>Kalaallisut</w:t>
            </w:r>
            <w:proofErr w:type="spellEnd"/>
            <w:r w:rsidRPr="00D1242C">
              <w:rPr>
                <w:rFonts w:ascii="Arial" w:hAnsi="Arial" w:cs="Arial"/>
                <w:lang w:val="nl-NL"/>
              </w:rPr>
              <w:tab/>
            </w:r>
            <w:proofErr w:type="spellStart"/>
            <w:r w:rsidRPr="00D1242C">
              <w:rPr>
                <w:rFonts w:ascii="Arial" w:hAnsi="Arial" w:cs="Arial"/>
                <w:lang w:val="nl-NL"/>
              </w:rPr>
              <w:t>kl</w:t>
            </w:r>
            <w:proofErr w:type="spellEnd"/>
          </w:p>
          <w:p w14:paraId="0A2CC3C7" w14:textId="77777777" w:rsidR="00345ACB" w:rsidRPr="00D1242C" w:rsidRDefault="00345ACB" w:rsidP="00692523">
            <w:pPr>
              <w:tabs>
                <w:tab w:val="right" w:pos="3600"/>
              </w:tabs>
              <w:spacing w:before="0" w:after="0"/>
              <w:rPr>
                <w:rFonts w:ascii="Arial" w:hAnsi="Arial" w:cs="Arial"/>
                <w:lang w:val="it-IT"/>
              </w:rPr>
            </w:pPr>
            <w:r w:rsidRPr="00D1242C">
              <w:rPr>
                <w:rFonts w:ascii="Arial" w:hAnsi="Arial" w:cs="Arial"/>
                <w:lang w:val="it-IT"/>
              </w:rPr>
              <w:t>Gujarati</w:t>
            </w:r>
            <w:r w:rsidRPr="00D1242C">
              <w:rPr>
                <w:rFonts w:ascii="Arial" w:hAnsi="Arial" w:cs="Arial"/>
                <w:lang w:val="it-IT"/>
              </w:rPr>
              <w:tab/>
            </w:r>
            <w:proofErr w:type="spellStart"/>
            <w:r w:rsidRPr="00D1242C">
              <w:rPr>
                <w:rFonts w:ascii="Arial" w:hAnsi="Arial" w:cs="Arial"/>
                <w:lang w:val="it-IT"/>
              </w:rPr>
              <w:t>gu</w:t>
            </w:r>
            <w:proofErr w:type="spellEnd"/>
          </w:p>
          <w:p w14:paraId="725F580C" w14:textId="77777777" w:rsidR="00345ACB" w:rsidRPr="00D1242C" w:rsidRDefault="00345ACB" w:rsidP="00692523">
            <w:pPr>
              <w:tabs>
                <w:tab w:val="right" w:pos="3600"/>
              </w:tabs>
              <w:spacing w:before="0" w:after="0"/>
              <w:rPr>
                <w:rFonts w:ascii="Arial" w:hAnsi="Arial" w:cs="Arial"/>
                <w:lang w:val="it-IT"/>
              </w:rPr>
            </w:pPr>
            <w:r w:rsidRPr="00D1242C">
              <w:rPr>
                <w:rFonts w:ascii="Arial" w:hAnsi="Arial" w:cs="Arial"/>
                <w:lang w:val="it-IT"/>
              </w:rPr>
              <w:t>Hindi</w:t>
            </w:r>
            <w:r w:rsidRPr="00D1242C">
              <w:rPr>
                <w:rFonts w:ascii="Arial" w:hAnsi="Arial" w:cs="Arial"/>
                <w:lang w:val="it-IT"/>
              </w:rPr>
              <w:tab/>
              <w:t>hi</w:t>
            </w:r>
          </w:p>
          <w:p w14:paraId="4EC1AB63" w14:textId="77777777" w:rsidR="00345ACB" w:rsidRPr="00D1242C" w:rsidRDefault="00345ACB" w:rsidP="00692523">
            <w:pPr>
              <w:tabs>
                <w:tab w:val="right" w:pos="3600"/>
              </w:tabs>
              <w:spacing w:before="0" w:after="0"/>
              <w:rPr>
                <w:rFonts w:ascii="Arial" w:hAnsi="Arial" w:cs="Arial"/>
                <w:lang w:val="it-IT"/>
              </w:rPr>
            </w:pPr>
            <w:r w:rsidRPr="00D1242C">
              <w:rPr>
                <w:rFonts w:ascii="Arial" w:hAnsi="Arial" w:cs="Arial"/>
                <w:lang w:val="it-IT"/>
              </w:rPr>
              <w:t>Irish</w:t>
            </w:r>
            <w:r w:rsidRPr="00D1242C">
              <w:rPr>
                <w:rFonts w:ascii="Arial" w:hAnsi="Arial" w:cs="Arial"/>
                <w:lang w:val="it-IT"/>
              </w:rPr>
              <w:tab/>
            </w:r>
            <w:proofErr w:type="spellStart"/>
            <w:r w:rsidRPr="00D1242C">
              <w:rPr>
                <w:rFonts w:ascii="Arial" w:hAnsi="Arial" w:cs="Arial"/>
                <w:lang w:val="it-IT"/>
              </w:rPr>
              <w:t>ga</w:t>
            </w:r>
            <w:proofErr w:type="spellEnd"/>
          </w:p>
          <w:p w14:paraId="76D8C582"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Italian</w:t>
            </w:r>
            <w:r w:rsidRPr="00D1242C">
              <w:rPr>
                <w:rFonts w:ascii="Arial" w:hAnsi="Arial" w:cs="Arial"/>
              </w:rPr>
              <w:tab/>
              <w:t>it</w:t>
            </w:r>
          </w:p>
          <w:p w14:paraId="751E168B"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Japanese</w:t>
            </w:r>
            <w:r w:rsidRPr="00D1242C">
              <w:rPr>
                <w:rFonts w:ascii="Arial" w:hAnsi="Arial" w:cs="Arial"/>
              </w:rPr>
              <w:tab/>
              <w:t>ja</w:t>
            </w:r>
          </w:p>
        </w:tc>
        <w:tc>
          <w:tcPr>
            <w:tcW w:w="4788" w:type="dxa"/>
          </w:tcPr>
          <w:p w14:paraId="1E53B853" w14:textId="77777777" w:rsidR="00345ACB" w:rsidRPr="00D1242C" w:rsidRDefault="00345ACB" w:rsidP="00692523">
            <w:pPr>
              <w:tabs>
                <w:tab w:val="right" w:pos="3600"/>
              </w:tabs>
              <w:spacing w:before="0" w:after="0"/>
              <w:rPr>
                <w:rFonts w:ascii="Arial" w:hAnsi="Arial" w:cs="Arial"/>
                <w:lang w:val="de-DE"/>
              </w:rPr>
            </w:pPr>
            <w:r w:rsidRPr="00D1242C">
              <w:rPr>
                <w:rFonts w:ascii="Arial" w:hAnsi="Arial" w:cs="Arial"/>
                <w:lang w:val="de-DE"/>
              </w:rPr>
              <w:t>Kannada</w:t>
            </w:r>
            <w:r w:rsidRPr="00D1242C">
              <w:rPr>
                <w:rFonts w:ascii="Arial" w:hAnsi="Arial" w:cs="Arial"/>
                <w:lang w:val="de-DE"/>
              </w:rPr>
              <w:tab/>
            </w:r>
            <w:proofErr w:type="spellStart"/>
            <w:r w:rsidRPr="00D1242C">
              <w:rPr>
                <w:rFonts w:ascii="Arial" w:hAnsi="Arial" w:cs="Arial"/>
                <w:lang w:val="de-DE"/>
              </w:rPr>
              <w:t>kn</w:t>
            </w:r>
            <w:proofErr w:type="spellEnd"/>
          </w:p>
          <w:p w14:paraId="0CD31C4D" w14:textId="77777777" w:rsidR="00345ACB" w:rsidRPr="00D1242C" w:rsidRDefault="00345ACB" w:rsidP="00692523">
            <w:pPr>
              <w:tabs>
                <w:tab w:val="right" w:pos="3600"/>
              </w:tabs>
              <w:spacing w:before="0" w:after="0"/>
              <w:rPr>
                <w:rFonts w:ascii="Arial" w:hAnsi="Arial" w:cs="Arial"/>
                <w:lang w:val="de-DE"/>
              </w:rPr>
            </w:pPr>
            <w:r w:rsidRPr="00D1242C">
              <w:rPr>
                <w:rFonts w:ascii="Arial" w:hAnsi="Arial" w:cs="Arial"/>
                <w:lang w:val="de-DE"/>
              </w:rPr>
              <w:t>Kashmiri</w:t>
            </w:r>
            <w:r w:rsidRPr="00D1242C">
              <w:rPr>
                <w:rFonts w:ascii="Arial" w:hAnsi="Arial" w:cs="Arial"/>
                <w:lang w:val="de-DE"/>
              </w:rPr>
              <w:tab/>
            </w:r>
            <w:proofErr w:type="spellStart"/>
            <w:r w:rsidRPr="00D1242C">
              <w:rPr>
                <w:rFonts w:ascii="Arial" w:hAnsi="Arial" w:cs="Arial"/>
                <w:lang w:val="de-DE"/>
              </w:rPr>
              <w:t>ks</w:t>
            </w:r>
            <w:proofErr w:type="spellEnd"/>
          </w:p>
          <w:p w14:paraId="19F168C7" w14:textId="77777777" w:rsidR="00345ACB" w:rsidRPr="00D1242C" w:rsidRDefault="00345ACB" w:rsidP="00692523">
            <w:pPr>
              <w:tabs>
                <w:tab w:val="right" w:pos="3600"/>
              </w:tabs>
              <w:spacing w:before="0" w:after="0"/>
              <w:rPr>
                <w:rFonts w:ascii="Arial" w:hAnsi="Arial" w:cs="Arial"/>
                <w:lang w:val="de-DE"/>
              </w:rPr>
            </w:pPr>
            <w:proofErr w:type="spellStart"/>
            <w:r w:rsidRPr="00D1242C">
              <w:rPr>
                <w:rFonts w:ascii="Arial" w:hAnsi="Arial" w:cs="Arial"/>
                <w:lang w:val="de-DE"/>
              </w:rPr>
              <w:t>Korean</w:t>
            </w:r>
            <w:proofErr w:type="spellEnd"/>
            <w:r w:rsidRPr="00D1242C">
              <w:rPr>
                <w:rFonts w:ascii="Arial" w:hAnsi="Arial" w:cs="Arial"/>
                <w:lang w:val="de-DE"/>
              </w:rPr>
              <w:tab/>
            </w:r>
            <w:proofErr w:type="spellStart"/>
            <w:r w:rsidRPr="00D1242C">
              <w:rPr>
                <w:rFonts w:ascii="Arial" w:hAnsi="Arial" w:cs="Arial"/>
                <w:lang w:val="de-DE"/>
              </w:rPr>
              <w:t>ko</w:t>
            </w:r>
            <w:proofErr w:type="spellEnd"/>
          </w:p>
          <w:p w14:paraId="5D4D539D"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Kurdish</w:t>
            </w:r>
            <w:proofErr w:type="spellEnd"/>
            <w:r w:rsidRPr="00D1242C">
              <w:rPr>
                <w:rFonts w:ascii="Arial" w:hAnsi="Arial" w:cs="Arial"/>
                <w:lang w:val="it-IT"/>
              </w:rPr>
              <w:tab/>
            </w:r>
            <w:proofErr w:type="spellStart"/>
            <w:r w:rsidRPr="00D1242C">
              <w:rPr>
                <w:rFonts w:ascii="Arial" w:hAnsi="Arial" w:cs="Arial"/>
                <w:lang w:val="it-IT"/>
              </w:rPr>
              <w:t>ku</w:t>
            </w:r>
            <w:proofErr w:type="spellEnd"/>
          </w:p>
          <w:p w14:paraId="7A8D8626"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Malayalam</w:t>
            </w:r>
            <w:proofErr w:type="spellEnd"/>
            <w:r w:rsidRPr="00D1242C">
              <w:rPr>
                <w:rFonts w:ascii="Arial" w:hAnsi="Arial" w:cs="Arial"/>
                <w:lang w:val="it-IT"/>
              </w:rPr>
              <w:tab/>
              <w:t>ml</w:t>
            </w:r>
          </w:p>
          <w:p w14:paraId="22605106" w14:textId="77777777" w:rsidR="00345ACB" w:rsidRPr="00D1242C" w:rsidRDefault="00345ACB" w:rsidP="00692523">
            <w:pPr>
              <w:tabs>
                <w:tab w:val="right" w:pos="3600"/>
              </w:tabs>
              <w:spacing w:before="0" w:after="0"/>
              <w:rPr>
                <w:rFonts w:ascii="Arial" w:hAnsi="Arial" w:cs="Arial"/>
                <w:lang w:val="it-IT"/>
              </w:rPr>
            </w:pPr>
            <w:r w:rsidRPr="00D1242C">
              <w:rPr>
                <w:rFonts w:ascii="Arial" w:hAnsi="Arial" w:cs="Arial"/>
                <w:lang w:val="it-IT"/>
              </w:rPr>
              <w:t>Maori</w:t>
            </w:r>
            <w:r w:rsidRPr="00D1242C">
              <w:rPr>
                <w:rFonts w:ascii="Arial" w:hAnsi="Arial" w:cs="Arial"/>
                <w:lang w:val="it-IT"/>
              </w:rPr>
              <w:tab/>
              <w:t>mi</w:t>
            </w:r>
          </w:p>
          <w:p w14:paraId="64111856"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Marathi</w:t>
            </w:r>
            <w:proofErr w:type="spellEnd"/>
            <w:r w:rsidRPr="00D1242C">
              <w:rPr>
                <w:rFonts w:ascii="Arial" w:hAnsi="Arial" w:cs="Arial"/>
                <w:lang w:val="it-IT"/>
              </w:rPr>
              <w:tab/>
            </w:r>
            <w:proofErr w:type="spellStart"/>
            <w:r w:rsidRPr="00D1242C">
              <w:rPr>
                <w:rFonts w:ascii="Arial" w:hAnsi="Arial" w:cs="Arial"/>
                <w:lang w:val="it-IT"/>
              </w:rPr>
              <w:t>mr</w:t>
            </w:r>
            <w:proofErr w:type="spellEnd"/>
          </w:p>
          <w:p w14:paraId="7EDF8E2E" w14:textId="77777777" w:rsidR="00345ACB" w:rsidRPr="00D1242C" w:rsidRDefault="00345ACB" w:rsidP="00692523">
            <w:pPr>
              <w:tabs>
                <w:tab w:val="right" w:pos="3600"/>
              </w:tabs>
              <w:spacing w:before="0" w:after="0"/>
              <w:rPr>
                <w:rFonts w:ascii="Arial" w:hAnsi="Arial" w:cs="Arial"/>
                <w:lang w:val="fr-FR"/>
              </w:rPr>
            </w:pPr>
            <w:r w:rsidRPr="00D1242C">
              <w:rPr>
                <w:rFonts w:ascii="Arial" w:hAnsi="Arial" w:cs="Arial"/>
                <w:lang w:val="fr-FR"/>
              </w:rPr>
              <w:t>Oriya</w:t>
            </w:r>
            <w:r w:rsidRPr="00D1242C">
              <w:rPr>
                <w:rFonts w:ascii="Arial" w:hAnsi="Arial" w:cs="Arial"/>
                <w:lang w:val="fr-FR"/>
              </w:rPr>
              <w:tab/>
              <w:t>or</w:t>
            </w:r>
          </w:p>
          <w:p w14:paraId="615E6CFA" w14:textId="77777777" w:rsidR="00345ACB" w:rsidRPr="00D1242C" w:rsidRDefault="00345ACB" w:rsidP="00692523">
            <w:pPr>
              <w:tabs>
                <w:tab w:val="right" w:pos="3600"/>
              </w:tabs>
              <w:spacing w:before="0" w:after="0"/>
              <w:rPr>
                <w:rFonts w:ascii="Arial" w:hAnsi="Arial" w:cs="Arial"/>
                <w:lang w:val="fr-FR"/>
              </w:rPr>
            </w:pPr>
            <w:proofErr w:type="spellStart"/>
            <w:r w:rsidRPr="00D1242C">
              <w:rPr>
                <w:rFonts w:ascii="Arial" w:hAnsi="Arial" w:cs="Arial"/>
                <w:lang w:val="fr-FR"/>
              </w:rPr>
              <w:t>Portuguese</w:t>
            </w:r>
            <w:proofErr w:type="spellEnd"/>
            <w:r w:rsidRPr="00D1242C">
              <w:rPr>
                <w:rFonts w:ascii="Arial" w:hAnsi="Arial" w:cs="Arial"/>
                <w:lang w:val="fr-FR"/>
              </w:rPr>
              <w:tab/>
              <w:t>pt</w:t>
            </w:r>
          </w:p>
          <w:p w14:paraId="7E878CCE" w14:textId="77777777" w:rsidR="00345ACB" w:rsidRPr="00D1242C" w:rsidRDefault="00345ACB" w:rsidP="00692523">
            <w:pPr>
              <w:tabs>
                <w:tab w:val="right" w:pos="3600"/>
              </w:tabs>
              <w:spacing w:before="0" w:after="0"/>
              <w:rPr>
                <w:rFonts w:ascii="Arial" w:hAnsi="Arial" w:cs="Arial"/>
                <w:lang w:val="fr-FR"/>
              </w:rPr>
            </w:pPr>
            <w:proofErr w:type="gramStart"/>
            <w:r w:rsidRPr="00D1242C">
              <w:rPr>
                <w:rFonts w:ascii="Arial" w:hAnsi="Arial" w:cs="Arial"/>
                <w:lang w:val="fr-FR"/>
              </w:rPr>
              <w:t>Punjabi;</w:t>
            </w:r>
            <w:proofErr w:type="gramEnd"/>
            <w:r w:rsidRPr="00D1242C">
              <w:rPr>
                <w:rFonts w:ascii="Arial" w:hAnsi="Arial" w:cs="Arial"/>
                <w:lang w:val="fr-FR"/>
              </w:rPr>
              <w:t xml:space="preserve"> Panjabi</w:t>
            </w:r>
            <w:r w:rsidRPr="00D1242C">
              <w:rPr>
                <w:rFonts w:ascii="Arial" w:hAnsi="Arial" w:cs="Arial"/>
                <w:lang w:val="fr-FR"/>
              </w:rPr>
              <w:tab/>
            </w:r>
            <w:proofErr w:type="spellStart"/>
            <w:r w:rsidRPr="00D1242C">
              <w:rPr>
                <w:rFonts w:ascii="Arial" w:hAnsi="Arial" w:cs="Arial"/>
                <w:lang w:val="fr-FR"/>
              </w:rPr>
              <w:t>pa</w:t>
            </w:r>
            <w:proofErr w:type="spellEnd"/>
          </w:p>
          <w:p w14:paraId="3131C0CF" w14:textId="77777777" w:rsidR="00345ACB" w:rsidRPr="00D1242C" w:rsidRDefault="00345ACB" w:rsidP="00692523">
            <w:pPr>
              <w:tabs>
                <w:tab w:val="right" w:pos="3600"/>
              </w:tabs>
              <w:spacing w:before="0" w:after="0"/>
              <w:rPr>
                <w:rFonts w:ascii="Arial" w:hAnsi="Arial" w:cs="Arial"/>
                <w:lang w:val="fr-FR"/>
              </w:rPr>
            </w:pPr>
            <w:proofErr w:type="spellStart"/>
            <w:r w:rsidRPr="00D1242C">
              <w:rPr>
                <w:rFonts w:ascii="Arial" w:hAnsi="Arial" w:cs="Arial"/>
                <w:lang w:val="fr-FR"/>
              </w:rPr>
              <w:t>Russian</w:t>
            </w:r>
            <w:proofErr w:type="spellEnd"/>
            <w:r w:rsidRPr="00D1242C">
              <w:rPr>
                <w:rFonts w:ascii="Arial" w:hAnsi="Arial" w:cs="Arial"/>
                <w:lang w:val="fr-FR"/>
              </w:rPr>
              <w:tab/>
              <w:t>ru</w:t>
            </w:r>
          </w:p>
          <w:p w14:paraId="5CBE9658" w14:textId="77777777" w:rsidR="00345ACB" w:rsidRPr="00D1242C" w:rsidRDefault="00345ACB" w:rsidP="00692523">
            <w:pPr>
              <w:tabs>
                <w:tab w:val="right" w:pos="3600"/>
              </w:tabs>
              <w:spacing w:before="0" w:after="0"/>
              <w:rPr>
                <w:rFonts w:ascii="Arial" w:hAnsi="Arial" w:cs="Arial"/>
                <w:lang w:val="fr-FR"/>
              </w:rPr>
            </w:pPr>
            <w:r w:rsidRPr="00D1242C">
              <w:rPr>
                <w:rFonts w:ascii="Arial" w:hAnsi="Arial" w:cs="Arial"/>
                <w:lang w:val="fr-FR"/>
              </w:rPr>
              <w:t>Sanskrit</w:t>
            </w:r>
            <w:r w:rsidRPr="00D1242C">
              <w:rPr>
                <w:rFonts w:ascii="Arial" w:hAnsi="Arial" w:cs="Arial"/>
                <w:lang w:val="fr-FR"/>
              </w:rPr>
              <w:tab/>
              <w:t>sa</w:t>
            </w:r>
          </w:p>
          <w:p w14:paraId="169AA34F"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Sindhi</w:t>
            </w:r>
            <w:proofErr w:type="spellEnd"/>
            <w:r w:rsidRPr="00D1242C">
              <w:rPr>
                <w:rFonts w:ascii="Arial" w:hAnsi="Arial" w:cs="Arial"/>
                <w:lang w:val="it-IT"/>
              </w:rPr>
              <w:tab/>
            </w:r>
            <w:proofErr w:type="spellStart"/>
            <w:r w:rsidRPr="00D1242C">
              <w:rPr>
                <w:rFonts w:ascii="Arial" w:hAnsi="Arial" w:cs="Arial"/>
                <w:lang w:val="it-IT"/>
              </w:rPr>
              <w:t>sd</w:t>
            </w:r>
            <w:proofErr w:type="spellEnd"/>
          </w:p>
          <w:p w14:paraId="4577D269"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Slovak</w:t>
            </w:r>
            <w:proofErr w:type="spellEnd"/>
            <w:r w:rsidRPr="00D1242C">
              <w:rPr>
                <w:rFonts w:ascii="Arial" w:hAnsi="Arial" w:cs="Arial"/>
                <w:lang w:val="it-IT"/>
              </w:rPr>
              <w:tab/>
            </w:r>
            <w:proofErr w:type="spellStart"/>
            <w:r w:rsidRPr="00D1242C">
              <w:rPr>
                <w:rFonts w:ascii="Arial" w:hAnsi="Arial" w:cs="Arial"/>
                <w:lang w:val="it-IT"/>
              </w:rPr>
              <w:t>sk</w:t>
            </w:r>
            <w:proofErr w:type="spellEnd"/>
          </w:p>
          <w:p w14:paraId="20CFCF47" w14:textId="77777777" w:rsidR="00345ACB" w:rsidRPr="00D1242C" w:rsidRDefault="00345ACB" w:rsidP="00692523">
            <w:pPr>
              <w:tabs>
                <w:tab w:val="right" w:pos="3600"/>
              </w:tabs>
              <w:spacing w:before="0" w:after="0"/>
              <w:rPr>
                <w:rFonts w:ascii="Arial" w:hAnsi="Arial" w:cs="Arial"/>
                <w:lang w:val="it-IT"/>
              </w:rPr>
            </w:pPr>
            <w:proofErr w:type="spellStart"/>
            <w:r w:rsidRPr="00D1242C">
              <w:rPr>
                <w:rFonts w:ascii="Arial" w:hAnsi="Arial" w:cs="Arial"/>
                <w:lang w:val="it-IT"/>
              </w:rPr>
              <w:t>Slovenian</w:t>
            </w:r>
            <w:proofErr w:type="spellEnd"/>
            <w:r w:rsidRPr="00D1242C">
              <w:rPr>
                <w:rFonts w:ascii="Arial" w:hAnsi="Arial" w:cs="Arial"/>
                <w:lang w:val="it-IT"/>
              </w:rPr>
              <w:tab/>
            </w:r>
            <w:proofErr w:type="spellStart"/>
            <w:r w:rsidRPr="00D1242C">
              <w:rPr>
                <w:rFonts w:ascii="Arial" w:hAnsi="Arial" w:cs="Arial"/>
                <w:lang w:val="it-IT"/>
              </w:rPr>
              <w:t>sl</w:t>
            </w:r>
            <w:proofErr w:type="spellEnd"/>
          </w:p>
          <w:p w14:paraId="5F4F950F"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Spanish; Castilian</w:t>
            </w:r>
            <w:r w:rsidRPr="00D1242C">
              <w:rPr>
                <w:rFonts w:ascii="Arial" w:hAnsi="Arial" w:cs="Arial"/>
              </w:rPr>
              <w:tab/>
              <w:t>es</w:t>
            </w:r>
          </w:p>
          <w:p w14:paraId="0B16381E"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Swedish</w:t>
            </w:r>
            <w:proofErr w:type="spellEnd"/>
            <w:r w:rsidRPr="00D1242C">
              <w:rPr>
                <w:rFonts w:ascii="Arial" w:hAnsi="Arial" w:cs="Arial"/>
                <w:lang w:val="nl-NL"/>
              </w:rPr>
              <w:tab/>
            </w:r>
            <w:proofErr w:type="spellStart"/>
            <w:r w:rsidRPr="00D1242C">
              <w:rPr>
                <w:rFonts w:ascii="Arial" w:hAnsi="Arial" w:cs="Arial"/>
                <w:lang w:val="nl-NL"/>
              </w:rPr>
              <w:t>sv</w:t>
            </w:r>
            <w:proofErr w:type="spellEnd"/>
          </w:p>
          <w:p w14:paraId="6E739E4D" w14:textId="77777777" w:rsidR="00345ACB" w:rsidRPr="00D1242C" w:rsidRDefault="00345ACB" w:rsidP="00692523">
            <w:pPr>
              <w:tabs>
                <w:tab w:val="right" w:pos="3600"/>
              </w:tabs>
              <w:spacing w:before="0" w:after="0"/>
              <w:rPr>
                <w:rFonts w:ascii="Arial" w:hAnsi="Arial" w:cs="Arial"/>
                <w:lang w:val="nl-NL"/>
              </w:rPr>
            </w:pPr>
            <w:r w:rsidRPr="00D1242C">
              <w:rPr>
                <w:rFonts w:ascii="Arial" w:hAnsi="Arial" w:cs="Arial"/>
                <w:lang w:val="nl-NL"/>
              </w:rPr>
              <w:t>Tamil</w:t>
            </w:r>
            <w:r w:rsidRPr="00D1242C">
              <w:rPr>
                <w:rFonts w:ascii="Arial" w:hAnsi="Arial" w:cs="Arial"/>
                <w:lang w:val="nl-NL"/>
              </w:rPr>
              <w:tab/>
              <w:t>ta</w:t>
            </w:r>
          </w:p>
          <w:p w14:paraId="648CF425" w14:textId="77777777" w:rsidR="00345ACB" w:rsidRPr="00D1242C" w:rsidRDefault="00345ACB" w:rsidP="00692523">
            <w:pPr>
              <w:tabs>
                <w:tab w:val="right" w:pos="3600"/>
              </w:tabs>
              <w:spacing w:before="0" w:after="0"/>
              <w:rPr>
                <w:rFonts w:ascii="Arial" w:hAnsi="Arial" w:cs="Arial"/>
                <w:lang w:val="nl-NL"/>
              </w:rPr>
            </w:pPr>
            <w:proofErr w:type="spellStart"/>
            <w:r w:rsidRPr="00D1242C">
              <w:rPr>
                <w:rFonts w:ascii="Arial" w:hAnsi="Arial" w:cs="Arial"/>
                <w:lang w:val="nl-NL"/>
              </w:rPr>
              <w:t>Telugu</w:t>
            </w:r>
            <w:proofErr w:type="spellEnd"/>
            <w:r w:rsidRPr="00D1242C">
              <w:rPr>
                <w:rFonts w:ascii="Arial" w:hAnsi="Arial" w:cs="Arial"/>
                <w:lang w:val="nl-NL"/>
              </w:rPr>
              <w:tab/>
              <w:t>te</w:t>
            </w:r>
          </w:p>
          <w:p w14:paraId="0E7F192B" w14:textId="77777777" w:rsidR="00345ACB" w:rsidRPr="00D1242C" w:rsidRDefault="00345ACB" w:rsidP="00692523">
            <w:pPr>
              <w:tabs>
                <w:tab w:val="right" w:pos="3600"/>
              </w:tabs>
              <w:spacing w:before="0" w:after="0"/>
              <w:rPr>
                <w:rFonts w:ascii="Arial" w:hAnsi="Arial" w:cs="Arial"/>
                <w:lang w:val="de-DE"/>
              </w:rPr>
            </w:pPr>
            <w:proofErr w:type="spellStart"/>
            <w:r w:rsidRPr="00D1242C">
              <w:rPr>
                <w:rFonts w:ascii="Arial" w:hAnsi="Arial" w:cs="Arial"/>
                <w:lang w:val="de-DE"/>
              </w:rPr>
              <w:t>Turkish</w:t>
            </w:r>
            <w:proofErr w:type="spellEnd"/>
            <w:r w:rsidRPr="00D1242C">
              <w:rPr>
                <w:rFonts w:ascii="Arial" w:hAnsi="Arial" w:cs="Arial"/>
                <w:lang w:val="de-DE"/>
              </w:rPr>
              <w:tab/>
            </w:r>
            <w:proofErr w:type="spellStart"/>
            <w:r w:rsidRPr="00D1242C">
              <w:rPr>
                <w:rFonts w:ascii="Arial" w:hAnsi="Arial" w:cs="Arial"/>
                <w:lang w:val="de-DE"/>
              </w:rPr>
              <w:t>tr</w:t>
            </w:r>
            <w:proofErr w:type="spellEnd"/>
          </w:p>
          <w:p w14:paraId="3CF54569" w14:textId="77777777" w:rsidR="00345ACB" w:rsidRPr="00D1242C" w:rsidRDefault="00345ACB" w:rsidP="00692523">
            <w:pPr>
              <w:tabs>
                <w:tab w:val="right" w:pos="3600"/>
              </w:tabs>
              <w:spacing w:before="0" w:after="0"/>
              <w:rPr>
                <w:rFonts w:ascii="Arial" w:hAnsi="Arial" w:cs="Arial"/>
                <w:lang w:val="de-DE"/>
              </w:rPr>
            </w:pPr>
            <w:r w:rsidRPr="00D1242C">
              <w:rPr>
                <w:rFonts w:ascii="Arial" w:hAnsi="Arial" w:cs="Arial"/>
                <w:lang w:val="de-DE"/>
              </w:rPr>
              <w:t>Urdu</w:t>
            </w:r>
            <w:r w:rsidRPr="00D1242C">
              <w:rPr>
                <w:rFonts w:ascii="Arial" w:hAnsi="Arial" w:cs="Arial"/>
                <w:lang w:val="de-DE"/>
              </w:rPr>
              <w:tab/>
            </w:r>
            <w:proofErr w:type="spellStart"/>
            <w:r w:rsidRPr="00D1242C">
              <w:rPr>
                <w:rFonts w:ascii="Arial" w:hAnsi="Arial" w:cs="Arial"/>
                <w:lang w:val="de-DE"/>
              </w:rPr>
              <w:t>ur</w:t>
            </w:r>
            <w:proofErr w:type="spellEnd"/>
          </w:p>
          <w:p w14:paraId="2874AF3A" w14:textId="77777777" w:rsidR="00345ACB" w:rsidRPr="00D1242C" w:rsidRDefault="00345ACB" w:rsidP="00692523">
            <w:pPr>
              <w:tabs>
                <w:tab w:val="right" w:pos="3600"/>
              </w:tabs>
              <w:spacing w:before="0" w:after="0"/>
              <w:rPr>
                <w:rFonts w:ascii="Arial" w:hAnsi="Arial" w:cs="Arial"/>
              </w:rPr>
            </w:pPr>
            <w:r w:rsidRPr="00D1242C">
              <w:rPr>
                <w:rFonts w:ascii="Arial" w:hAnsi="Arial" w:cs="Arial"/>
              </w:rPr>
              <w:t>Welsh</w:t>
            </w:r>
            <w:r w:rsidRPr="00D1242C">
              <w:rPr>
                <w:rFonts w:ascii="Arial" w:hAnsi="Arial" w:cs="Arial"/>
              </w:rPr>
              <w:tab/>
              <w:t>cy</w:t>
            </w:r>
          </w:p>
        </w:tc>
      </w:tr>
    </w:tbl>
    <w:p w14:paraId="1CF934B5" w14:textId="77777777" w:rsidR="00345ACB" w:rsidRDefault="00345ACB" w:rsidP="00CE35FE">
      <w:pPr>
        <w:rPr>
          <w:rFonts w:ascii="Arial" w:hAnsi="Arial" w:cs="Arial"/>
        </w:rPr>
      </w:pPr>
    </w:p>
    <w:p w14:paraId="1F67D4D4" w14:textId="77777777" w:rsidR="00345ACB" w:rsidRDefault="00345ACB" w:rsidP="003D1FF0">
      <w:pPr>
        <w:pStyle w:val="AppendixH2"/>
        <w:outlineLvl w:val="1"/>
      </w:pPr>
      <w:bookmarkStart w:id="1880" w:name="_Toc382912348"/>
      <w:proofErr w:type="spellStart"/>
      <w:r>
        <w:t>X1.3</w:t>
      </w:r>
      <w:proofErr w:type="spellEnd"/>
      <w:r>
        <w:tab/>
        <w:t>Country codes</w:t>
      </w:r>
      <w:bookmarkEnd w:id="1880"/>
    </w:p>
    <w:tbl>
      <w:tblPr>
        <w:tblW w:w="0" w:type="auto"/>
        <w:tblInd w:w="108" w:type="dxa"/>
        <w:tblLook w:val="01E0" w:firstRow="1" w:lastRow="1" w:firstColumn="1" w:lastColumn="1" w:noHBand="0" w:noVBand="0"/>
      </w:tblPr>
      <w:tblGrid>
        <w:gridCol w:w="4623"/>
        <w:gridCol w:w="4629"/>
      </w:tblGrid>
      <w:tr w:rsidR="00345ACB" w:rsidRPr="00D1242C" w14:paraId="5ABAA7D8" w14:textId="77777777">
        <w:tc>
          <w:tcPr>
            <w:tcW w:w="4788" w:type="dxa"/>
          </w:tcPr>
          <w:p w14:paraId="6D5C9105" w14:textId="77777777" w:rsidR="00345ACB" w:rsidRPr="00D1242C" w:rsidRDefault="00345ACB" w:rsidP="001740EB">
            <w:pPr>
              <w:tabs>
                <w:tab w:val="right" w:pos="3600"/>
              </w:tabs>
              <w:spacing w:before="0" w:after="0"/>
              <w:rPr>
                <w:rFonts w:ascii="Arial" w:hAnsi="Arial" w:cs="Arial"/>
                <w:b/>
                <w:u w:val="single"/>
              </w:rPr>
            </w:pPr>
            <w:r w:rsidRPr="00D1242C">
              <w:rPr>
                <w:rFonts w:ascii="Arial" w:hAnsi="Arial" w:cs="Arial"/>
                <w:b/>
                <w:u w:val="single"/>
              </w:rPr>
              <w:t>Country</w:t>
            </w:r>
            <w:r w:rsidRPr="00D1242C">
              <w:rPr>
                <w:rFonts w:ascii="Arial" w:hAnsi="Arial" w:cs="Arial"/>
                <w:b/>
                <w:u w:val="single"/>
              </w:rPr>
              <w:tab/>
              <w:t>Code</w:t>
            </w:r>
          </w:p>
        </w:tc>
        <w:tc>
          <w:tcPr>
            <w:tcW w:w="4788" w:type="dxa"/>
          </w:tcPr>
          <w:p w14:paraId="13345C03" w14:textId="77777777" w:rsidR="00345ACB" w:rsidRPr="00D1242C" w:rsidRDefault="00345ACB" w:rsidP="001740EB">
            <w:pPr>
              <w:tabs>
                <w:tab w:val="right" w:pos="3600"/>
              </w:tabs>
              <w:spacing w:before="0" w:after="0"/>
              <w:rPr>
                <w:rFonts w:ascii="Arial" w:hAnsi="Arial" w:cs="Arial"/>
                <w:b/>
                <w:u w:val="single"/>
              </w:rPr>
            </w:pPr>
            <w:r w:rsidRPr="00D1242C">
              <w:rPr>
                <w:rFonts w:ascii="Arial" w:hAnsi="Arial" w:cs="Arial"/>
                <w:b/>
                <w:u w:val="single"/>
              </w:rPr>
              <w:t>Country</w:t>
            </w:r>
            <w:r w:rsidRPr="00D1242C">
              <w:rPr>
                <w:rFonts w:ascii="Arial" w:hAnsi="Arial" w:cs="Arial"/>
                <w:b/>
                <w:u w:val="single"/>
              </w:rPr>
              <w:tab/>
              <w:t>Code</w:t>
            </w:r>
          </w:p>
        </w:tc>
      </w:tr>
      <w:tr w:rsidR="00345ACB" w:rsidRPr="00D1242C" w14:paraId="3DE5F0F7" w14:textId="77777777">
        <w:tc>
          <w:tcPr>
            <w:tcW w:w="4788" w:type="dxa"/>
          </w:tcPr>
          <w:p w14:paraId="45C5F19E" w14:textId="77777777" w:rsidR="00345ACB" w:rsidRPr="00D1242C" w:rsidRDefault="00345ACB" w:rsidP="001740EB">
            <w:pPr>
              <w:tabs>
                <w:tab w:val="right" w:pos="3600"/>
              </w:tabs>
              <w:spacing w:before="0" w:after="0"/>
              <w:rPr>
                <w:lang w:val="it-IT"/>
              </w:rPr>
            </w:pPr>
            <w:r w:rsidRPr="00D1242C">
              <w:rPr>
                <w:lang w:val="it-IT"/>
              </w:rPr>
              <w:t>Argentina</w:t>
            </w:r>
            <w:r w:rsidRPr="00D1242C">
              <w:rPr>
                <w:lang w:val="it-IT"/>
              </w:rPr>
              <w:tab/>
            </w:r>
            <w:proofErr w:type="spellStart"/>
            <w:r w:rsidRPr="00D1242C">
              <w:rPr>
                <w:lang w:val="it-IT"/>
              </w:rPr>
              <w:t>Ar</w:t>
            </w:r>
            <w:proofErr w:type="spellEnd"/>
          </w:p>
          <w:p w14:paraId="55D326AB" w14:textId="77777777" w:rsidR="00345ACB" w:rsidRPr="00D1242C" w:rsidRDefault="00345ACB" w:rsidP="001740EB">
            <w:pPr>
              <w:tabs>
                <w:tab w:val="right" w:pos="3600"/>
              </w:tabs>
              <w:spacing w:before="0" w:after="0"/>
              <w:rPr>
                <w:lang w:val="it-IT"/>
              </w:rPr>
            </w:pPr>
            <w:r w:rsidRPr="00D1242C">
              <w:rPr>
                <w:lang w:val="it-IT"/>
              </w:rPr>
              <w:t>Australia</w:t>
            </w:r>
            <w:r w:rsidRPr="00D1242C">
              <w:rPr>
                <w:lang w:val="it-IT"/>
              </w:rPr>
              <w:tab/>
            </w:r>
            <w:proofErr w:type="spellStart"/>
            <w:r w:rsidRPr="00D1242C">
              <w:rPr>
                <w:lang w:val="it-IT"/>
              </w:rPr>
              <w:t>Au</w:t>
            </w:r>
            <w:proofErr w:type="spellEnd"/>
          </w:p>
          <w:p w14:paraId="207F5A05" w14:textId="77777777" w:rsidR="00345ACB" w:rsidRPr="00D1242C" w:rsidRDefault="00345ACB" w:rsidP="001740EB">
            <w:pPr>
              <w:tabs>
                <w:tab w:val="right" w:pos="3600"/>
              </w:tabs>
              <w:spacing w:before="0" w:after="0"/>
              <w:rPr>
                <w:lang w:val="it-IT"/>
              </w:rPr>
            </w:pPr>
            <w:r w:rsidRPr="00D1242C">
              <w:rPr>
                <w:lang w:val="it-IT"/>
              </w:rPr>
              <w:t>Brazil</w:t>
            </w:r>
            <w:r w:rsidRPr="00D1242C">
              <w:rPr>
                <w:lang w:val="it-IT"/>
              </w:rPr>
              <w:tab/>
              <w:t>Br</w:t>
            </w:r>
          </w:p>
          <w:p w14:paraId="50AD3ADF" w14:textId="77777777" w:rsidR="00345ACB" w:rsidRPr="00D1242C" w:rsidRDefault="00345ACB" w:rsidP="001740EB">
            <w:pPr>
              <w:tabs>
                <w:tab w:val="right" w:pos="3600"/>
              </w:tabs>
              <w:spacing w:before="0" w:after="0"/>
            </w:pPr>
            <w:r w:rsidRPr="00D1242C">
              <w:t>China</w:t>
            </w:r>
            <w:r w:rsidRPr="00D1242C">
              <w:tab/>
              <w:t>Cn</w:t>
            </w:r>
          </w:p>
          <w:p w14:paraId="20B85AAD" w14:textId="77777777" w:rsidR="00345ACB" w:rsidRPr="00D1242C" w:rsidRDefault="00345ACB" w:rsidP="001740EB">
            <w:pPr>
              <w:tabs>
                <w:tab w:val="right" w:pos="3600"/>
              </w:tabs>
              <w:spacing w:before="0" w:after="0"/>
            </w:pPr>
            <w:r w:rsidRPr="00D1242C">
              <w:t>Croatia (Local Name: Hrvatska)</w:t>
            </w:r>
            <w:r w:rsidRPr="00D1242C">
              <w:tab/>
            </w:r>
            <w:proofErr w:type="spellStart"/>
            <w:r w:rsidRPr="00D1242C">
              <w:t>Hr</w:t>
            </w:r>
            <w:proofErr w:type="spellEnd"/>
          </w:p>
          <w:p w14:paraId="5B7B5445" w14:textId="77777777" w:rsidR="00345ACB" w:rsidRPr="00D1242C" w:rsidRDefault="00345ACB" w:rsidP="001740EB">
            <w:pPr>
              <w:tabs>
                <w:tab w:val="right" w:pos="3600"/>
              </w:tabs>
              <w:spacing w:before="0" w:after="0"/>
            </w:pPr>
            <w:r w:rsidRPr="00D1242C">
              <w:t>Czech Republic</w:t>
            </w:r>
            <w:r w:rsidRPr="00D1242C">
              <w:tab/>
            </w:r>
            <w:proofErr w:type="spellStart"/>
            <w:r w:rsidRPr="00D1242C">
              <w:t>Cz</w:t>
            </w:r>
            <w:proofErr w:type="spellEnd"/>
          </w:p>
          <w:p w14:paraId="255CC877" w14:textId="77777777" w:rsidR="00345ACB" w:rsidRPr="00D1242C" w:rsidRDefault="00345ACB" w:rsidP="001740EB">
            <w:pPr>
              <w:tabs>
                <w:tab w:val="right" w:pos="3600"/>
              </w:tabs>
              <w:spacing w:before="0" w:after="0"/>
              <w:rPr>
                <w:lang w:val="de-DE"/>
              </w:rPr>
            </w:pPr>
            <w:proofErr w:type="spellStart"/>
            <w:r w:rsidRPr="00D1242C">
              <w:rPr>
                <w:lang w:val="de-DE"/>
              </w:rPr>
              <w:t>Denmark</w:t>
            </w:r>
            <w:proofErr w:type="spellEnd"/>
            <w:r w:rsidRPr="00D1242C">
              <w:rPr>
                <w:lang w:val="de-DE"/>
              </w:rPr>
              <w:tab/>
            </w:r>
            <w:proofErr w:type="spellStart"/>
            <w:r w:rsidRPr="00D1242C">
              <w:rPr>
                <w:lang w:val="de-DE"/>
              </w:rPr>
              <w:t>Dk</w:t>
            </w:r>
            <w:proofErr w:type="spellEnd"/>
          </w:p>
          <w:p w14:paraId="73833832" w14:textId="77777777" w:rsidR="00345ACB" w:rsidRPr="00D1242C" w:rsidRDefault="00345ACB" w:rsidP="001740EB">
            <w:pPr>
              <w:tabs>
                <w:tab w:val="right" w:pos="3600"/>
              </w:tabs>
              <w:spacing w:before="0" w:after="0"/>
              <w:rPr>
                <w:lang w:val="de-DE"/>
              </w:rPr>
            </w:pPr>
            <w:proofErr w:type="spellStart"/>
            <w:r w:rsidRPr="00D1242C">
              <w:rPr>
                <w:lang w:val="de-DE"/>
              </w:rPr>
              <w:t>Finland</w:t>
            </w:r>
            <w:proofErr w:type="spellEnd"/>
            <w:r w:rsidRPr="00D1242C">
              <w:rPr>
                <w:lang w:val="de-DE"/>
              </w:rPr>
              <w:tab/>
            </w:r>
            <w:proofErr w:type="spellStart"/>
            <w:r w:rsidRPr="00D1242C">
              <w:rPr>
                <w:lang w:val="de-DE"/>
              </w:rPr>
              <w:t>Fi</w:t>
            </w:r>
            <w:proofErr w:type="spellEnd"/>
          </w:p>
          <w:p w14:paraId="0C0FD47F" w14:textId="77777777" w:rsidR="00345ACB" w:rsidRPr="00D1242C" w:rsidRDefault="00345ACB" w:rsidP="001740EB">
            <w:pPr>
              <w:tabs>
                <w:tab w:val="right" w:pos="3600"/>
              </w:tabs>
              <w:spacing w:before="0" w:after="0"/>
              <w:rPr>
                <w:lang w:val="de-DE"/>
              </w:rPr>
            </w:pPr>
            <w:r w:rsidRPr="00D1242C">
              <w:rPr>
                <w:lang w:val="de-DE"/>
              </w:rPr>
              <w:t>France</w:t>
            </w:r>
            <w:r w:rsidRPr="00D1242C">
              <w:rPr>
                <w:lang w:val="de-DE"/>
              </w:rPr>
              <w:tab/>
              <w:t>Fr</w:t>
            </w:r>
          </w:p>
          <w:p w14:paraId="5657C934" w14:textId="77777777" w:rsidR="00345ACB" w:rsidRPr="00D1242C" w:rsidRDefault="00345ACB" w:rsidP="001740EB">
            <w:pPr>
              <w:tabs>
                <w:tab w:val="right" w:pos="3600"/>
              </w:tabs>
              <w:spacing w:before="0" w:after="0"/>
            </w:pPr>
            <w:r w:rsidRPr="00D1242C">
              <w:t>Germany</w:t>
            </w:r>
            <w:r w:rsidRPr="00D1242C">
              <w:tab/>
              <w:t>De</w:t>
            </w:r>
          </w:p>
          <w:p w14:paraId="00CEAB28" w14:textId="77777777" w:rsidR="00345ACB" w:rsidRPr="00D1242C" w:rsidRDefault="00345ACB" w:rsidP="001740EB">
            <w:pPr>
              <w:tabs>
                <w:tab w:val="right" w:pos="3600"/>
              </w:tabs>
              <w:spacing w:before="0" w:after="0"/>
            </w:pPr>
            <w:r w:rsidRPr="00D1242C">
              <w:t>Greece</w:t>
            </w:r>
            <w:r w:rsidRPr="00D1242C">
              <w:tab/>
              <w:t>Gr</w:t>
            </w:r>
          </w:p>
          <w:p w14:paraId="1388DA27" w14:textId="77777777" w:rsidR="00345ACB" w:rsidRPr="00D1242C" w:rsidRDefault="00345ACB" w:rsidP="001740EB">
            <w:pPr>
              <w:tabs>
                <w:tab w:val="right" w:pos="3600"/>
              </w:tabs>
              <w:spacing w:before="0" w:after="0"/>
            </w:pPr>
            <w:r w:rsidRPr="00D1242C">
              <w:lastRenderedPageBreak/>
              <w:t>India</w:t>
            </w:r>
            <w:r w:rsidRPr="00D1242C">
              <w:tab/>
              <w:t>In</w:t>
            </w:r>
          </w:p>
          <w:p w14:paraId="0425BBA0" w14:textId="77777777" w:rsidR="00345ACB" w:rsidRPr="00D1242C" w:rsidRDefault="00345ACB" w:rsidP="001740EB">
            <w:pPr>
              <w:tabs>
                <w:tab w:val="right" w:pos="3600"/>
              </w:tabs>
              <w:spacing w:before="0" w:after="0"/>
            </w:pPr>
            <w:r w:rsidRPr="00D1242C">
              <w:t>Ireland</w:t>
            </w:r>
            <w:r w:rsidRPr="00D1242C">
              <w:tab/>
            </w:r>
            <w:proofErr w:type="spellStart"/>
            <w:r w:rsidRPr="00D1242C">
              <w:t>Ie</w:t>
            </w:r>
            <w:proofErr w:type="spellEnd"/>
          </w:p>
        </w:tc>
        <w:tc>
          <w:tcPr>
            <w:tcW w:w="4788" w:type="dxa"/>
          </w:tcPr>
          <w:p w14:paraId="369BA39C" w14:textId="77777777" w:rsidR="00345ACB" w:rsidRPr="00D1242C" w:rsidRDefault="00345ACB" w:rsidP="001740EB">
            <w:pPr>
              <w:tabs>
                <w:tab w:val="right" w:pos="3600"/>
              </w:tabs>
              <w:spacing w:before="0" w:after="0"/>
            </w:pPr>
            <w:r w:rsidRPr="00D1242C">
              <w:lastRenderedPageBreak/>
              <w:t>Italy</w:t>
            </w:r>
            <w:r w:rsidRPr="00D1242C">
              <w:tab/>
              <w:t>It</w:t>
            </w:r>
          </w:p>
          <w:p w14:paraId="0BE05587" w14:textId="77777777" w:rsidR="00345ACB" w:rsidRPr="00D1242C" w:rsidRDefault="00345ACB" w:rsidP="001740EB">
            <w:pPr>
              <w:tabs>
                <w:tab w:val="right" w:pos="3600"/>
              </w:tabs>
              <w:spacing w:before="0" w:after="0"/>
            </w:pPr>
            <w:r w:rsidRPr="00D1242C">
              <w:t xml:space="preserve">Korea, Republic </w:t>
            </w:r>
            <w:proofErr w:type="gramStart"/>
            <w:r w:rsidRPr="00D1242C">
              <w:t>Of</w:t>
            </w:r>
            <w:proofErr w:type="gramEnd"/>
            <w:r w:rsidRPr="00D1242C">
              <w:tab/>
              <w:t>Kr</w:t>
            </w:r>
          </w:p>
          <w:p w14:paraId="383DE087" w14:textId="77777777" w:rsidR="00345ACB" w:rsidRPr="00D1242C" w:rsidRDefault="00345ACB" w:rsidP="001740EB">
            <w:pPr>
              <w:tabs>
                <w:tab w:val="right" w:pos="3600"/>
              </w:tabs>
              <w:spacing w:before="0" w:after="0"/>
            </w:pPr>
            <w:r w:rsidRPr="00D1242C">
              <w:t>Mexico</w:t>
            </w:r>
            <w:r w:rsidRPr="00D1242C">
              <w:tab/>
              <w:t>Mx</w:t>
            </w:r>
          </w:p>
          <w:p w14:paraId="38DB75A2" w14:textId="77777777" w:rsidR="00345ACB" w:rsidRPr="00D1242C" w:rsidRDefault="00345ACB" w:rsidP="001740EB">
            <w:pPr>
              <w:tabs>
                <w:tab w:val="right" w:pos="3600"/>
              </w:tabs>
              <w:spacing w:before="0" w:after="0"/>
            </w:pPr>
            <w:r w:rsidRPr="00D1242C">
              <w:t>Netherlands</w:t>
            </w:r>
            <w:r w:rsidRPr="00D1242C">
              <w:tab/>
            </w:r>
            <w:proofErr w:type="spellStart"/>
            <w:r w:rsidRPr="00D1242C">
              <w:t>Nl</w:t>
            </w:r>
            <w:proofErr w:type="spellEnd"/>
          </w:p>
          <w:p w14:paraId="563C927B" w14:textId="77777777" w:rsidR="00345ACB" w:rsidRPr="00D1242C" w:rsidRDefault="00345ACB" w:rsidP="001740EB">
            <w:pPr>
              <w:tabs>
                <w:tab w:val="right" w:pos="3600"/>
              </w:tabs>
              <w:spacing w:before="0" w:after="0"/>
            </w:pPr>
            <w:r w:rsidRPr="00D1242C">
              <w:t>New Zealand</w:t>
            </w:r>
            <w:r w:rsidRPr="00D1242C">
              <w:tab/>
            </w:r>
            <w:proofErr w:type="spellStart"/>
            <w:r w:rsidRPr="00D1242C">
              <w:t>Nz</w:t>
            </w:r>
            <w:proofErr w:type="spellEnd"/>
          </w:p>
          <w:p w14:paraId="6CCC4F39" w14:textId="77777777" w:rsidR="00345ACB" w:rsidRPr="00D1242C" w:rsidRDefault="00345ACB" w:rsidP="001740EB">
            <w:pPr>
              <w:tabs>
                <w:tab w:val="right" w:pos="3600"/>
              </w:tabs>
              <w:spacing w:before="0" w:after="0"/>
              <w:rPr>
                <w:lang w:val="de-DE"/>
              </w:rPr>
            </w:pPr>
            <w:r w:rsidRPr="00D1242C">
              <w:rPr>
                <w:lang w:val="de-DE"/>
              </w:rPr>
              <w:t>Spain</w:t>
            </w:r>
            <w:r w:rsidRPr="00D1242C">
              <w:rPr>
                <w:lang w:val="de-DE"/>
              </w:rPr>
              <w:tab/>
              <w:t>Es</w:t>
            </w:r>
          </w:p>
          <w:p w14:paraId="7508360A" w14:textId="77777777" w:rsidR="00345ACB" w:rsidRPr="00D1242C" w:rsidRDefault="00345ACB" w:rsidP="001740EB">
            <w:pPr>
              <w:tabs>
                <w:tab w:val="right" w:pos="3600"/>
              </w:tabs>
              <w:spacing w:before="0" w:after="0"/>
              <w:rPr>
                <w:lang w:val="de-DE"/>
              </w:rPr>
            </w:pPr>
            <w:proofErr w:type="spellStart"/>
            <w:r w:rsidRPr="00D1242C">
              <w:rPr>
                <w:lang w:val="de-DE"/>
              </w:rPr>
              <w:t>Sweden</w:t>
            </w:r>
            <w:proofErr w:type="spellEnd"/>
            <w:r w:rsidRPr="00D1242C">
              <w:rPr>
                <w:lang w:val="de-DE"/>
              </w:rPr>
              <w:tab/>
              <w:t>Se</w:t>
            </w:r>
          </w:p>
          <w:p w14:paraId="570E130B" w14:textId="77777777" w:rsidR="00345ACB" w:rsidRPr="00D1242C" w:rsidRDefault="00345ACB" w:rsidP="001740EB">
            <w:pPr>
              <w:tabs>
                <w:tab w:val="right" w:pos="3600"/>
              </w:tabs>
              <w:spacing w:before="0" w:after="0"/>
              <w:rPr>
                <w:lang w:val="de-DE"/>
              </w:rPr>
            </w:pPr>
            <w:proofErr w:type="spellStart"/>
            <w:r w:rsidRPr="00D1242C">
              <w:rPr>
                <w:lang w:val="de-DE"/>
              </w:rPr>
              <w:t>Switzerland</w:t>
            </w:r>
            <w:proofErr w:type="spellEnd"/>
            <w:r w:rsidRPr="00D1242C">
              <w:rPr>
                <w:lang w:val="de-DE"/>
              </w:rPr>
              <w:tab/>
            </w:r>
            <w:proofErr w:type="spellStart"/>
            <w:r w:rsidRPr="00D1242C">
              <w:rPr>
                <w:lang w:val="de-DE"/>
              </w:rPr>
              <w:t>Ch</w:t>
            </w:r>
            <w:proofErr w:type="spellEnd"/>
          </w:p>
          <w:p w14:paraId="51FD7F1C" w14:textId="77777777" w:rsidR="00345ACB" w:rsidRPr="00D1242C" w:rsidRDefault="00345ACB" w:rsidP="001740EB">
            <w:pPr>
              <w:tabs>
                <w:tab w:val="right" w:pos="3600"/>
              </w:tabs>
              <w:spacing w:before="0" w:after="0"/>
            </w:pPr>
            <w:r w:rsidRPr="00D1242C">
              <w:t>Taiwan</w:t>
            </w:r>
            <w:r w:rsidRPr="00D1242C">
              <w:tab/>
              <w:t>Tw</w:t>
            </w:r>
          </w:p>
          <w:p w14:paraId="05024784" w14:textId="77777777" w:rsidR="00345ACB" w:rsidRPr="00D1242C" w:rsidRDefault="00345ACB" w:rsidP="001740EB">
            <w:pPr>
              <w:tabs>
                <w:tab w:val="right" w:pos="3600"/>
              </w:tabs>
              <w:spacing w:before="0" w:after="0"/>
            </w:pPr>
            <w:r w:rsidRPr="00D1242C">
              <w:t>Turkey</w:t>
            </w:r>
            <w:r w:rsidRPr="00D1242C">
              <w:tab/>
              <w:t>Tr</w:t>
            </w:r>
          </w:p>
          <w:p w14:paraId="437E4D79" w14:textId="77777777" w:rsidR="00345ACB" w:rsidRPr="00D1242C" w:rsidRDefault="00345ACB" w:rsidP="001740EB">
            <w:pPr>
              <w:tabs>
                <w:tab w:val="right" w:pos="3600"/>
              </w:tabs>
              <w:spacing w:before="0" w:after="0"/>
            </w:pPr>
            <w:r w:rsidRPr="00D1242C">
              <w:t>United Kingdom</w:t>
            </w:r>
            <w:r w:rsidRPr="00D1242C">
              <w:tab/>
              <w:t>Gb</w:t>
            </w:r>
          </w:p>
          <w:p w14:paraId="5F6EEF79" w14:textId="77777777" w:rsidR="00345ACB" w:rsidRPr="00D1242C" w:rsidRDefault="00345ACB" w:rsidP="001740EB">
            <w:pPr>
              <w:tabs>
                <w:tab w:val="right" w:pos="3600"/>
              </w:tabs>
              <w:spacing w:before="0" w:after="0"/>
            </w:pPr>
            <w:r w:rsidRPr="00D1242C">
              <w:lastRenderedPageBreak/>
              <w:t>United States</w:t>
            </w:r>
            <w:r w:rsidRPr="00D1242C">
              <w:tab/>
              <w:t>Us</w:t>
            </w:r>
          </w:p>
        </w:tc>
      </w:tr>
    </w:tbl>
    <w:p w14:paraId="3959FECF" w14:textId="77777777" w:rsidR="00345ACB" w:rsidRDefault="00345ACB" w:rsidP="00CE35FE">
      <w:pPr>
        <w:rPr>
          <w:rFonts w:ascii="Arial" w:hAnsi="Arial" w:cs="Arial"/>
        </w:rPr>
      </w:pPr>
    </w:p>
    <w:p w14:paraId="4C912530" w14:textId="77777777" w:rsidR="00345ACB" w:rsidRDefault="00345ACB" w:rsidP="00CE35FE">
      <w:pPr>
        <w:rPr>
          <w:rFonts w:ascii="Arial" w:hAnsi="Arial" w:cs="Arial"/>
        </w:rPr>
        <w:sectPr w:rsidR="00345ACB" w:rsidSect="00F42EFB">
          <w:pgSz w:w="12240" w:h="15840" w:code="1"/>
          <w:pgMar w:top="1080" w:right="1440" w:bottom="1170" w:left="1440" w:header="1080" w:footer="360" w:gutter="0"/>
          <w:cols w:space="720"/>
          <w:noEndnote/>
        </w:sectPr>
      </w:pPr>
    </w:p>
    <w:p w14:paraId="774C820B" w14:textId="77777777" w:rsidR="00345ACB" w:rsidRDefault="00345ACB" w:rsidP="005F31CF">
      <w:pPr>
        <w:pStyle w:val="AppendixH1"/>
      </w:pPr>
      <w:bookmarkStart w:id="1881" w:name="X2"/>
      <w:bookmarkStart w:id="1882" w:name="_Toc79907063"/>
      <w:bookmarkStart w:id="1883" w:name="_Toc94406938"/>
      <w:bookmarkStart w:id="1884" w:name="_Toc141178111"/>
      <w:bookmarkStart w:id="1885" w:name="_Toc314132054"/>
      <w:bookmarkStart w:id="1886" w:name="_Toc382912349"/>
      <w:proofErr w:type="spellStart"/>
      <w:r>
        <w:lastRenderedPageBreak/>
        <w:t>X2</w:t>
      </w:r>
      <w:proofErr w:type="spellEnd"/>
      <w:r>
        <w:tab/>
      </w:r>
      <w:bookmarkEnd w:id="1881"/>
      <w:r>
        <w:t xml:space="preserve">SAMPLE </w:t>
      </w:r>
      <w:proofErr w:type="spellStart"/>
      <w:r>
        <w:t>MLMs</w:t>
      </w:r>
      <w:bookmarkEnd w:id="1882"/>
      <w:bookmarkEnd w:id="1883"/>
      <w:bookmarkEnd w:id="1884"/>
      <w:bookmarkEnd w:id="1885"/>
      <w:bookmarkEnd w:id="1886"/>
      <w:proofErr w:type="spellEnd"/>
    </w:p>
    <w:p w14:paraId="4D25D782" w14:textId="77777777" w:rsidR="00345ACB" w:rsidRDefault="00345ACB">
      <w:r>
        <w:t xml:space="preserve">The following are sample </w:t>
      </w:r>
      <w:proofErr w:type="spellStart"/>
      <w:r>
        <w:t>MLMs</w:t>
      </w:r>
      <w:proofErr w:type="spellEnd"/>
      <w:r>
        <w:t xml:space="preserve"> to be used only to demonstrate the syntax. They have not been tested, and they have not been used in clinical care. </w:t>
      </w:r>
    </w:p>
    <w:p w14:paraId="3FC96547" w14:textId="77777777" w:rsidR="00345ACB" w:rsidRDefault="00345ACB" w:rsidP="003D1FF0">
      <w:pPr>
        <w:pStyle w:val="AppendixH2"/>
        <w:outlineLvl w:val="1"/>
      </w:pPr>
      <w:bookmarkStart w:id="1887" w:name="_Toc79907064"/>
      <w:bookmarkStart w:id="1888" w:name="_Toc94406939"/>
      <w:bookmarkStart w:id="1889" w:name="_Toc141178112"/>
      <w:bookmarkStart w:id="1890" w:name="_Toc314132055"/>
      <w:bookmarkStart w:id="1891" w:name="_Toc382912350"/>
      <w:proofErr w:type="spellStart"/>
      <w:r>
        <w:t>X2.1</w:t>
      </w:r>
      <w:proofErr w:type="spellEnd"/>
      <w:r>
        <w:tab/>
        <w:t xml:space="preserve">Data Interpretation </w:t>
      </w:r>
      <w:proofErr w:type="spellStart"/>
      <w:r>
        <w:t>MLM</w:t>
      </w:r>
      <w:bookmarkEnd w:id="1887"/>
      <w:bookmarkEnd w:id="1888"/>
      <w:bookmarkEnd w:id="1889"/>
      <w:bookmarkEnd w:id="1890"/>
      <w:bookmarkEnd w:id="1891"/>
      <w:proofErr w:type="spellEnd"/>
    </w:p>
    <w:p w14:paraId="2C3F2079" w14:textId="77777777" w:rsidR="00345ACB" w:rsidRDefault="00345ACB" w:rsidP="00EC06AB">
      <w:pPr>
        <w:pStyle w:val="Example"/>
        <w:ind w:left="720"/>
      </w:pPr>
      <w:r>
        <w:t>maintenance:</w:t>
      </w:r>
    </w:p>
    <w:p w14:paraId="0CCD86F8" w14:textId="77777777" w:rsidR="00345ACB" w:rsidRDefault="00345ACB" w:rsidP="00EC06AB">
      <w:pPr>
        <w:pStyle w:val="Example"/>
        <w:ind w:left="720"/>
      </w:pPr>
      <w:r>
        <w:tab/>
        <w:t>title: Fractional excretion of sodium;;</w:t>
      </w:r>
    </w:p>
    <w:p w14:paraId="43BF96BC" w14:textId="77777777" w:rsidR="00345ACB" w:rsidRDefault="00345ACB" w:rsidP="00EC06AB">
      <w:pPr>
        <w:pStyle w:val="Example"/>
        <w:ind w:left="720"/>
      </w:pPr>
      <w:r>
        <w:tab/>
        <w:t>mlmname: fractional_na;;</w:t>
      </w:r>
    </w:p>
    <w:p w14:paraId="28067E71" w14:textId="77777777" w:rsidR="00345ACB" w:rsidRDefault="00345ACB" w:rsidP="00EC06AB">
      <w:pPr>
        <w:pStyle w:val="Example"/>
        <w:ind w:left="720"/>
      </w:pPr>
      <w:r>
        <w:tab/>
        <w:t>arden: Version 2;;</w:t>
      </w:r>
    </w:p>
    <w:p w14:paraId="1C2D8E38" w14:textId="77777777" w:rsidR="00345ACB" w:rsidRDefault="00345ACB" w:rsidP="00EC06AB">
      <w:pPr>
        <w:pStyle w:val="Example"/>
        <w:ind w:left="720"/>
      </w:pPr>
      <w:r>
        <w:tab/>
        <w:t>version: 1.00;;</w:t>
      </w:r>
    </w:p>
    <w:p w14:paraId="1AB5B3AB" w14:textId="77777777" w:rsidR="00345ACB" w:rsidRDefault="00345ACB" w:rsidP="00EC06AB">
      <w:pPr>
        <w:pStyle w:val="Example"/>
        <w:ind w:left="720"/>
      </w:pPr>
      <w:r>
        <w:tab/>
        <w:t>institution: Columbia-Presbyterian Medical Center;;</w:t>
      </w:r>
    </w:p>
    <w:p w14:paraId="47BA58E0" w14:textId="77777777" w:rsidR="00345ACB" w:rsidRDefault="00345ACB" w:rsidP="00EC06AB">
      <w:pPr>
        <w:pStyle w:val="Example"/>
        <w:ind w:left="720"/>
      </w:pPr>
      <w:r>
        <w:tab/>
        <w:t>author:</w:t>
      </w:r>
      <w:r>
        <w:tab/>
        <w:t>George Hripcsak, M.D.</w:t>
      </w:r>
      <w:r>
        <w:br/>
      </w:r>
      <w:r>
        <w:tab/>
      </w:r>
      <w:r>
        <w:tab/>
      </w:r>
      <w:r>
        <w:tab/>
        <w:t>(hripcsak@cucis.cis.columbia.edu);;</w:t>
      </w:r>
    </w:p>
    <w:p w14:paraId="52F0543A" w14:textId="77777777" w:rsidR="00345ACB" w:rsidRDefault="00345ACB" w:rsidP="00EC06AB">
      <w:pPr>
        <w:pStyle w:val="Example"/>
        <w:ind w:left="720"/>
      </w:pPr>
      <w:r>
        <w:tab/>
        <w:t>specialist: ;;</w:t>
      </w:r>
    </w:p>
    <w:p w14:paraId="68DC2084" w14:textId="77777777" w:rsidR="00345ACB" w:rsidRDefault="00345ACB" w:rsidP="00EC06AB">
      <w:pPr>
        <w:pStyle w:val="Example"/>
        <w:ind w:left="720"/>
      </w:pPr>
      <w:r>
        <w:tab/>
        <w:t>date: 1991-03-13;;</w:t>
      </w:r>
    </w:p>
    <w:p w14:paraId="5FD853EC" w14:textId="77777777" w:rsidR="00345ACB" w:rsidRDefault="00345ACB" w:rsidP="00EC06AB">
      <w:pPr>
        <w:pStyle w:val="Example"/>
        <w:ind w:left="720"/>
        <w:rPr>
          <w:lang w:eastAsia="ko-KR"/>
        </w:rPr>
      </w:pPr>
      <w:r>
        <w:tab/>
        <w:t>validation: testing;;</w:t>
      </w:r>
    </w:p>
    <w:p w14:paraId="09187B20" w14:textId="77777777" w:rsidR="00345ACB" w:rsidRDefault="00345ACB" w:rsidP="00EC06AB">
      <w:pPr>
        <w:pStyle w:val="Example"/>
        <w:ind w:left="720"/>
      </w:pPr>
      <w:r>
        <w:t>library:</w:t>
      </w:r>
    </w:p>
    <w:p w14:paraId="0B382DCE" w14:textId="77777777" w:rsidR="00345ACB" w:rsidRDefault="00345ACB" w:rsidP="00EC06AB">
      <w:pPr>
        <w:pStyle w:val="Example"/>
        <w:ind w:left="720"/>
      </w:pPr>
      <w:r>
        <w:tab/>
        <w:t>purpose:</w:t>
      </w:r>
      <w:r>
        <w:br/>
      </w:r>
      <w:r>
        <w:tab/>
      </w:r>
      <w:r>
        <w:tab/>
        <w:t xml:space="preserve">Calculate the fractional excretion of sodium whenever urine </w:t>
      </w:r>
      <w:r>
        <w:br/>
      </w:r>
      <w:r>
        <w:tab/>
      </w:r>
      <w:r>
        <w:tab/>
        <w:t xml:space="preserve">electrolytes are stored. (This MLM demonstrates data </w:t>
      </w:r>
      <w:r>
        <w:br/>
      </w:r>
      <w:r>
        <w:tab/>
      </w:r>
      <w:r>
        <w:tab/>
        <w:t>interpretation across independent laboratory results.);;</w:t>
      </w:r>
    </w:p>
    <w:p w14:paraId="0541EDA3" w14:textId="77777777" w:rsidR="00345ACB" w:rsidRDefault="00345ACB" w:rsidP="00EC06AB">
      <w:pPr>
        <w:pStyle w:val="Example"/>
        <w:ind w:left="720"/>
      </w:pPr>
      <w:r>
        <w:tab/>
        <w:t>explanation:</w:t>
      </w:r>
      <w:r>
        <w:br/>
      </w:r>
      <w:r>
        <w:tab/>
      </w:r>
      <w:r>
        <w:tab/>
        <w:t xml:space="preserve">The fractional excretion of sodium is calculated from the urine </w:t>
      </w:r>
      <w:r>
        <w:br/>
      </w:r>
      <w:r>
        <w:tab/>
      </w:r>
      <w:r>
        <w:tab/>
        <w:t xml:space="preserve">sodium and creatinine and the most recent serum sodium and </w:t>
      </w:r>
      <w:r>
        <w:br/>
      </w:r>
      <w:r>
        <w:tab/>
      </w:r>
      <w:r>
        <w:tab/>
        <w:t xml:space="preserve">creatinine (where they occurred within the past 24 hours). A </w:t>
      </w:r>
      <w:r>
        <w:br/>
      </w:r>
      <w:r>
        <w:tab/>
      </w:r>
      <w:r>
        <w:tab/>
        <w:t>value less than 1.0 % is considered low.;;</w:t>
      </w:r>
    </w:p>
    <w:p w14:paraId="4D4649BA" w14:textId="77777777" w:rsidR="00345ACB" w:rsidRDefault="00345ACB" w:rsidP="00EC06AB">
      <w:pPr>
        <w:pStyle w:val="Example"/>
        <w:ind w:left="720"/>
      </w:pPr>
      <w:r>
        <w:tab/>
        <w:t>keywords: fractional excretion; serum sodium; azotemia;;</w:t>
      </w:r>
    </w:p>
    <w:p w14:paraId="1C87314D" w14:textId="77777777" w:rsidR="00345ACB" w:rsidRDefault="00345ACB" w:rsidP="00EC06AB">
      <w:pPr>
        <w:pStyle w:val="Example"/>
        <w:ind w:left="720"/>
      </w:pPr>
      <w:r>
        <w:tab/>
        <w:t>citations:</w:t>
      </w:r>
      <w:r>
        <w:br/>
      </w:r>
      <w:r>
        <w:tab/>
      </w:r>
      <w:r>
        <w:tab/>
        <w:t>1. Steiner RW. Interpreting the fractional excretion of sodium.</w:t>
      </w:r>
      <w:r>
        <w:br/>
      </w:r>
      <w:r>
        <w:tab/>
      </w:r>
      <w:r>
        <w:tab/>
        <w:t xml:space="preserve">   Am J Med 1984;77:699-702.;;</w:t>
      </w:r>
    </w:p>
    <w:p w14:paraId="097B0A74" w14:textId="77777777" w:rsidR="00345ACB" w:rsidRDefault="00345ACB" w:rsidP="00EC06AB">
      <w:pPr>
        <w:pStyle w:val="Example"/>
        <w:ind w:left="720"/>
      </w:pPr>
      <w:r>
        <w:t>knowledge:</w:t>
      </w:r>
    </w:p>
    <w:p w14:paraId="504CAF73" w14:textId="77777777" w:rsidR="00345ACB" w:rsidRDefault="00345ACB" w:rsidP="00EC06AB">
      <w:pPr>
        <w:pStyle w:val="Example"/>
        <w:ind w:left="720"/>
      </w:pPr>
      <w:r>
        <w:tab/>
        <w:t>type: data-driven;;</w:t>
      </w:r>
    </w:p>
    <w:p w14:paraId="28F3A82B" w14:textId="77777777" w:rsidR="00345ACB" w:rsidRDefault="00345ACB" w:rsidP="00EC06AB">
      <w:pPr>
        <w:pStyle w:val="Example"/>
        <w:ind w:left="720"/>
      </w:pPr>
      <w:r>
        <w:tab/>
        <w:t>data:</w:t>
      </w:r>
      <w:r>
        <w:br/>
      </w:r>
      <w:r>
        <w:tab/>
      </w:r>
      <w:r>
        <w:tab/>
        <w:t xml:space="preserve">let (urine_na, urine_creat) be read last </w:t>
      </w:r>
      <w:r>
        <w:tab/>
      </w:r>
      <w:r>
        <w:br/>
      </w:r>
      <w:r>
        <w:tab/>
      </w:r>
      <w:r>
        <w:tab/>
      </w:r>
      <w:r>
        <w:tab/>
        <w:t xml:space="preserve">({urine electrolytes where evoking} </w:t>
      </w:r>
      <w:r>
        <w:br/>
      </w:r>
      <w:r>
        <w:tab/>
      </w:r>
      <w:r>
        <w:tab/>
      </w:r>
      <w:r>
        <w:tab/>
        <w:t xml:space="preserve">where they occurred within </w:t>
      </w:r>
      <w:r>
        <w:rPr>
          <w:lang w:eastAsia="ko-KR"/>
        </w:rPr>
        <w:t xml:space="preserve">the </w:t>
      </w:r>
      <w:r>
        <w:t>past 24 hours);</w:t>
      </w:r>
      <w:r>
        <w:br/>
      </w:r>
      <w:r>
        <w:tab/>
      </w:r>
      <w:r>
        <w:tab/>
        <w:t xml:space="preserve">let (serum_na, serum_creat) be read last </w:t>
      </w:r>
      <w:r>
        <w:tab/>
      </w:r>
      <w:r>
        <w:br/>
      </w:r>
      <w:r>
        <w:tab/>
      </w:r>
      <w:r>
        <w:tab/>
      </w:r>
      <w:r>
        <w:tab/>
        <w:t xml:space="preserve">({serum electrolytes where they are not null} </w:t>
      </w:r>
      <w:r>
        <w:br/>
      </w:r>
      <w:r>
        <w:tab/>
      </w:r>
      <w:r>
        <w:tab/>
      </w:r>
      <w:r>
        <w:tab/>
        <w:t xml:space="preserve">where they occurred within </w:t>
      </w:r>
      <w:r>
        <w:rPr>
          <w:lang w:eastAsia="ko-KR"/>
        </w:rPr>
        <w:t xml:space="preserve">the </w:t>
      </w:r>
      <w:r>
        <w:t>past 24 hours);</w:t>
      </w:r>
      <w:r>
        <w:br/>
      </w:r>
      <w:r>
        <w:tab/>
      </w:r>
      <w:r>
        <w:tab/>
        <w:t xml:space="preserve">let urine_electrolyte_storage be event </w:t>
      </w:r>
      <w:r>
        <w:br/>
      </w:r>
      <w:r>
        <w:tab/>
      </w:r>
      <w:r>
        <w:tab/>
      </w:r>
      <w:r>
        <w:tab/>
        <w:t>{storage of urine electrolytes}</w:t>
      </w:r>
      <w:r>
        <w:rPr>
          <w:lang w:eastAsia="ko-KR"/>
        </w:rPr>
        <w:t>;</w:t>
      </w:r>
      <w:r>
        <w:br/>
      </w:r>
      <w:r>
        <w:tab/>
      </w:r>
      <w:r>
        <w:tab/>
        <w:t>;;</w:t>
      </w:r>
    </w:p>
    <w:p w14:paraId="268747D9" w14:textId="77777777" w:rsidR="00345ACB" w:rsidRDefault="00345ACB" w:rsidP="00EC06AB">
      <w:pPr>
        <w:pStyle w:val="Example"/>
        <w:ind w:left="720"/>
      </w:pPr>
      <w:r>
        <w:tab/>
        <w:t xml:space="preserve">evoke: </w:t>
      </w:r>
      <w:r>
        <w:tab/>
      </w:r>
      <w:r>
        <w:br/>
      </w:r>
      <w:r>
        <w:tab/>
      </w:r>
      <w:r>
        <w:tab/>
        <w:t>urine_electrolyte_storage;;</w:t>
      </w:r>
    </w:p>
    <w:p w14:paraId="2EDC1B96" w14:textId="77777777" w:rsidR="00345ACB" w:rsidRDefault="00345ACB" w:rsidP="00EC06AB">
      <w:pPr>
        <w:pStyle w:val="Example"/>
        <w:ind w:left="720"/>
      </w:pPr>
      <w:r>
        <w:tab/>
        <w:t xml:space="preserve">logic: </w:t>
      </w:r>
      <w:r>
        <w:tab/>
      </w:r>
      <w:r>
        <w:br/>
      </w:r>
      <w:r>
        <w:tab/>
      </w:r>
      <w:r>
        <w:tab/>
        <w:t>/* calculate fractional excretion of sodium */</w:t>
      </w:r>
      <w:r>
        <w:br/>
      </w:r>
      <w:r>
        <w:tab/>
      </w:r>
      <w:r>
        <w:tab/>
        <w:t>let fractional_na be 100 * (urine_na / urine_creat)</w:t>
      </w:r>
      <w:r>
        <w:rPr>
          <w:lang w:eastAsia="ko-KR"/>
        </w:rPr>
        <w:t xml:space="preserve"> </w:t>
      </w:r>
      <w:r>
        <w:t>/</w:t>
      </w:r>
      <w:r>
        <w:rPr>
          <w:lang w:eastAsia="ko-KR"/>
        </w:rPr>
        <w:t xml:space="preserve"> </w:t>
      </w:r>
      <w:r>
        <w:br/>
      </w:r>
      <w:r>
        <w:tab/>
      </w:r>
      <w:r>
        <w:tab/>
      </w:r>
      <w:r>
        <w:tab/>
      </w:r>
      <w:r>
        <w:tab/>
      </w:r>
      <w:r>
        <w:tab/>
      </w:r>
      <w:r>
        <w:tab/>
      </w:r>
      <w:r>
        <w:tab/>
        <w:t xml:space="preserve">  (serum_na / serum_creat);</w:t>
      </w:r>
      <w:r>
        <w:br/>
      </w:r>
      <w:r>
        <w:tab/>
      </w:r>
      <w:r>
        <w:tab/>
        <w:t>/* if the frational</w:t>
      </w:r>
      <w:r>
        <w:rPr>
          <w:lang w:eastAsia="ko-KR"/>
        </w:rPr>
        <w:t xml:space="preserve"> Na</w:t>
      </w:r>
      <w:r>
        <w:t xml:space="preserve"> is invalid (e.g., if the */</w:t>
      </w:r>
      <w:r>
        <w:br/>
      </w:r>
      <w:r>
        <w:tab/>
      </w:r>
      <w:r>
        <w:tab/>
        <w:t>/* urine or serum sample is QNS) then stop here */</w:t>
      </w:r>
      <w:r>
        <w:br/>
      </w:r>
      <w:r>
        <w:tab/>
      </w:r>
      <w:r>
        <w:tab/>
        <w:t>if fractional_na is null then</w:t>
      </w:r>
      <w:r>
        <w:br/>
      </w:r>
      <w:r>
        <w:tab/>
      </w:r>
      <w:r>
        <w:tab/>
      </w:r>
      <w:r>
        <w:tab/>
        <w:t>conclude false;</w:t>
      </w:r>
      <w:r>
        <w:br/>
      </w:r>
      <w:r>
        <w:tab/>
      </w:r>
      <w:r>
        <w:tab/>
        <w:t>endif;</w:t>
      </w:r>
      <w:r>
        <w:br/>
      </w:r>
      <w:r>
        <w:tab/>
      </w:r>
      <w:r>
        <w:tab/>
        <w:t>/* check whether the fractional Na is low */</w:t>
      </w:r>
      <w:r>
        <w:br/>
      </w:r>
      <w:r>
        <w:tab/>
      </w:r>
      <w:r>
        <w:tab/>
        <w:t>let low_fractional_na be fractional_na &lt; 1.0;</w:t>
      </w:r>
      <w:r>
        <w:br/>
      </w:r>
      <w:r>
        <w:tab/>
      </w:r>
      <w:r>
        <w:tab/>
        <w:t>/* send the message */</w:t>
      </w:r>
      <w:r>
        <w:br/>
      </w:r>
      <w:r>
        <w:tab/>
      </w:r>
      <w:r>
        <w:tab/>
        <w:t>conclude true;</w:t>
      </w:r>
      <w:r>
        <w:br/>
      </w:r>
      <w:r>
        <w:tab/>
      </w:r>
      <w:r>
        <w:tab/>
        <w:t>;;</w:t>
      </w:r>
    </w:p>
    <w:p w14:paraId="4D1B1578" w14:textId="77777777" w:rsidR="00345ACB" w:rsidRDefault="00345ACB" w:rsidP="00EC06AB">
      <w:pPr>
        <w:pStyle w:val="Example"/>
        <w:ind w:left="720"/>
      </w:pPr>
      <w:r>
        <w:lastRenderedPageBreak/>
        <w:tab/>
        <w:t>action:</w:t>
      </w:r>
      <w:r>
        <w:br/>
      </w:r>
      <w:r>
        <w:tab/>
      </w:r>
      <w:r>
        <w:tab/>
        <w:t>if low_fractional_na then</w:t>
      </w:r>
      <w:r>
        <w:br/>
      </w:r>
      <w:r>
        <w:tab/>
      </w:r>
      <w:r>
        <w:tab/>
      </w:r>
      <w:r>
        <w:tab/>
        <w:t>write "The calculated fractional excretion of sodium is low ("</w:t>
      </w:r>
      <w:r>
        <w:rPr>
          <w:lang w:eastAsia="ko-KR"/>
        </w:rPr>
        <w:t xml:space="preserve"> </w:t>
      </w:r>
      <w:r>
        <w:br/>
      </w:r>
      <w:r>
        <w:tab/>
      </w:r>
      <w:r>
        <w:tab/>
      </w:r>
      <w:r>
        <w:tab/>
      </w:r>
      <w:r>
        <w:tab/>
        <w:t xml:space="preserve">  || fractional_na || "). If the patient is azotemic, " ||</w:t>
      </w:r>
      <w:r>
        <w:rPr>
          <w:lang w:eastAsia="ko-KR"/>
        </w:rPr>
        <w:t xml:space="preserve"> </w:t>
      </w:r>
      <w:r>
        <w:br/>
      </w:r>
      <w:r>
        <w:tab/>
      </w:r>
      <w:r>
        <w:tab/>
      </w:r>
      <w:r>
        <w:tab/>
      </w:r>
      <w:r>
        <w:tab/>
        <w:t xml:space="preserve">  "this number may indicate: volume depletion, " ||</w:t>
      </w:r>
      <w:r>
        <w:rPr>
          <w:lang w:eastAsia="ko-KR"/>
        </w:rPr>
        <w:t xml:space="preserve"> </w:t>
      </w:r>
      <w:r>
        <w:br/>
      </w:r>
      <w:r>
        <w:tab/>
      </w:r>
      <w:r>
        <w:tab/>
      </w:r>
      <w:r>
        <w:tab/>
      </w:r>
      <w:r>
        <w:tab/>
        <w:t xml:space="preserve">  "hepatic failure, congestive heart failure, acute " ||</w:t>
      </w:r>
      <w:r>
        <w:rPr>
          <w:lang w:eastAsia="ko-KR"/>
        </w:rPr>
        <w:t xml:space="preserve"> </w:t>
      </w:r>
      <w:r>
        <w:br/>
      </w:r>
      <w:r>
        <w:tab/>
      </w:r>
      <w:r>
        <w:tab/>
      </w:r>
      <w:r>
        <w:tab/>
      </w:r>
      <w:r>
        <w:tab/>
        <w:t xml:space="preserve">  "glomerulonephritis, oliguric myoglobinuric or " ||</w:t>
      </w:r>
      <w:r>
        <w:rPr>
          <w:lang w:eastAsia="ko-KR"/>
        </w:rPr>
        <w:t xml:space="preserve"> </w:t>
      </w:r>
      <w:r>
        <w:br/>
      </w:r>
      <w:r>
        <w:tab/>
      </w:r>
      <w:r>
        <w:tab/>
      </w:r>
      <w:r>
        <w:tab/>
      </w:r>
      <w:r>
        <w:tab/>
        <w:t xml:space="preserve">  "hemoglobinuric renal failure, oliguric contrast " ||</w:t>
      </w:r>
      <w:r>
        <w:rPr>
          <w:lang w:eastAsia="ko-KR"/>
        </w:rPr>
        <w:t xml:space="preserve"> </w:t>
      </w:r>
      <w:r>
        <w:br/>
      </w:r>
      <w:r>
        <w:tab/>
      </w:r>
      <w:r>
        <w:tab/>
      </w:r>
      <w:r>
        <w:tab/>
      </w:r>
      <w:r>
        <w:tab/>
        <w:t xml:space="preserve">  "nephrotoxicity, polyuric renal failure with severe " ||</w:t>
      </w:r>
      <w:r>
        <w:rPr>
          <w:lang w:eastAsia="ko-KR"/>
        </w:rPr>
        <w:t xml:space="preserve"> </w:t>
      </w:r>
      <w:r>
        <w:br/>
      </w:r>
      <w:r>
        <w:tab/>
      </w:r>
      <w:r>
        <w:tab/>
      </w:r>
      <w:r>
        <w:tab/>
      </w:r>
      <w:r>
        <w:tab/>
        <w:t xml:space="preserve">  "burns, renal transplant rejection, 10 % of cases " ||</w:t>
      </w:r>
      <w:r>
        <w:rPr>
          <w:lang w:eastAsia="ko-KR"/>
        </w:rPr>
        <w:t xml:space="preserve"> </w:t>
      </w:r>
      <w:r>
        <w:br/>
      </w:r>
      <w:r>
        <w:tab/>
      </w:r>
      <w:r>
        <w:tab/>
      </w:r>
      <w:r>
        <w:tab/>
      </w:r>
      <w:r>
        <w:tab/>
        <w:t xml:space="preserve">  "with non-oliguric acute tubular necrosis, and " ||</w:t>
      </w:r>
      <w:r>
        <w:rPr>
          <w:lang w:eastAsia="ko-KR"/>
        </w:rPr>
        <w:t xml:space="preserve"> </w:t>
      </w:r>
      <w:r>
        <w:br/>
      </w:r>
      <w:r>
        <w:tab/>
      </w:r>
      <w:r>
        <w:tab/>
      </w:r>
      <w:r>
        <w:tab/>
      </w:r>
      <w:r>
        <w:tab/>
        <w:t xml:space="preserve">  "several other forms of renal injury."; </w:t>
      </w:r>
      <w:r>
        <w:br/>
      </w:r>
      <w:r>
        <w:tab/>
      </w:r>
      <w:r>
        <w:tab/>
        <w:t xml:space="preserve">else </w:t>
      </w:r>
      <w:r>
        <w:tab/>
      </w:r>
      <w:r>
        <w:br/>
      </w:r>
      <w:r>
        <w:tab/>
      </w:r>
      <w:r>
        <w:tab/>
      </w:r>
      <w:r>
        <w:tab/>
        <w:t>write "The calculated fractional excretion of sodium is " ||</w:t>
      </w:r>
      <w:r>
        <w:rPr>
          <w:lang w:eastAsia="ko-KR"/>
        </w:rPr>
        <w:t xml:space="preserve"> </w:t>
      </w:r>
      <w:r>
        <w:br/>
      </w:r>
      <w:r>
        <w:tab/>
      </w:r>
      <w:r>
        <w:tab/>
      </w:r>
      <w:r>
        <w:tab/>
      </w:r>
      <w:r>
        <w:tab/>
        <w:t xml:space="preserve">  "not low (" || fractional_na || "). If the patient " ||</w:t>
      </w:r>
      <w:r>
        <w:rPr>
          <w:lang w:eastAsia="ko-KR"/>
        </w:rPr>
        <w:t xml:space="preserve"> </w:t>
      </w:r>
      <w:r>
        <w:br/>
      </w:r>
      <w:r>
        <w:tab/>
      </w:r>
      <w:r>
        <w:tab/>
      </w:r>
      <w:r>
        <w:tab/>
      </w:r>
      <w:r>
        <w:tab/>
        <w:t xml:space="preserve">  "is azotemic, this may indicate: acute renal " ||</w:t>
      </w:r>
      <w:r>
        <w:br/>
      </w:r>
      <w:r>
        <w:tab/>
      </w:r>
      <w:r>
        <w:tab/>
      </w:r>
      <w:r>
        <w:tab/>
      </w:r>
      <w:r>
        <w:tab/>
        <w:t xml:space="preserve">  "parenchymal injury, volume depletion coexisting " ||</w:t>
      </w:r>
      <w:r>
        <w:rPr>
          <w:lang w:eastAsia="ko-KR"/>
        </w:rPr>
        <w:t xml:space="preserve"> </w:t>
      </w:r>
      <w:r>
        <w:br/>
      </w:r>
      <w:r>
        <w:tab/>
      </w:r>
      <w:r>
        <w:tab/>
      </w:r>
      <w:r>
        <w:tab/>
      </w:r>
      <w:r>
        <w:tab/>
        <w:t xml:space="preserve">  "with diurectic use or pre-existing chronic renal " ||</w:t>
      </w:r>
      <w:r>
        <w:rPr>
          <w:lang w:eastAsia="ko-KR"/>
        </w:rPr>
        <w:t xml:space="preserve"> </w:t>
      </w:r>
      <w:r>
        <w:br/>
      </w:r>
      <w:r>
        <w:tab/>
      </w:r>
      <w:r>
        <w:tab/>
      </w:r>
      <w:r>
        <w:tab/>
      </w:r>
      <w:r>
        <w:tab/>
        <w:t xml:space="preserve">  "disease, and up to 10 % of cases of uncomplicated " ||</w:t>
      </w:r>
      <w:r>
        <w:rPr>
          <w:lang w:eastAsia="ko-KR"/>
        </w:rPr>
        <w:t xml:space="preserve"> </w:t>
      </w:r>
      <w:r>
        <w:br/>
      </w:r>
      <w:r>
        <w:tab/>
      </w:r>
      <w:r>
        <w:tab/>
      </w:r>
      <w:r>
        <w:tab/>
      </w:r>
      <w:r>
        <w:tab/>
        <w:t xml:space="preserve">  "volume depletion.";</w:t>
      </w:r>
      <w:r>
        <w:br/>
      </w:r>
      <w:r>
        <w:tab/>
      </w:r>
      <w:r>
        <w:tab/>
        <w:t>endif;</w:t>
      </w:r>
      <w:r>
        <w:br/>
      </w:r>
      <w:r>
        <w:tab/>
      </w:r>
      <w:r>
        <w:tab/>
        <w:t>;;</w:t>
      </w:r>
    </w:p>
    <w:p w14:paraId="23137D7A" w14:textId="77777777" w:rsidR="00345ACB" w:rsidRDefault="00345ACB" w:rsidP="00EC06AB">
      <w:pPr>
        <w:pStyle w:val="Example"/>
        <w:ind w:left="720"/>
      </w:pPr>
      <w:r>
        <w:t>end:</w:t>
      </w:r>
    </w:p>
    <w:p w14:paraId="3DC185D7" w14:textId="77777777" w:rsidR="00345ACB" w:rsidRDefault="00345ACB" w:rsidP="00D9129E">
      <w:pPr>
        <w:pStyle w:val="AppendixH2"/>
        <w:outlineLvl w:val="1"/>
      </w:pPr>
      <w:bookmarkStart w:id="1892" w:name="_Toc79907065"/>
      <w:bookmarkStart w:id="1893" w:name="_Toc94406940"/>
      <w:r>
        <w:br w:type="page"/>
      </w:r>
      <w:bookmarkStart w:id="1894" w:name="_Toc141178113"/>
      <w:bookmarkStart w:id="1895" w:name="_Toc314132056"/>
      <w:bookmarkStart w:id="1896" w:name="_Toc382912351"/>
      <w:proofErr w:type="spellStart"/>
      <w:r>
        <w:lastRenderedPageBreak/>
        <w:t>X2.2</w:t>
      </w:r>
      <w:proofErr w:type="spellEnd"/>
      <w:r>
        <w:tab/>
        <w:t xml:space="preserve">Research Study Screening </w:t>
      </w:r>
      <w:proofErr w:type="spellStart"/>
      <w:r>
        <w:t>MLM</w:t>
      </w:r>
      <w:bookmarkEnd w:id="1892"/>
      <w:bookmarkEnd w:id="1893"/>
      <w:bookmarkEnd w:id="1894"/>
      <w:bookmarkEnd w:id="1895"/>
      <w:bookmarkEnd w:id="1896"/>
      <w:proofErr w:type="spellEnd"/>
    </w:p>
    <w:p w14:paraId="44385EC0" w14:textId="77777777" w:rsidR="00345ACB" w:rsidRDefault="00345ACB" w:rsidP="00EC06AB">
      <w:pPr>
        <w:pStyle w:val="Example"/>
        <w:ind w:left="720"/>
      </w:pPr>
      <w:r>
        <w:t>maintenance:</w:t>
      </w:r>
    </w:p>
    <w:p w14:paraId="4197B6D4" w14:textId="77777777" w:rsidR="00345ACB" w:rsidRDefault="00345ACB" w:rsidP="00EC06AB">
      <w:pPr>
        <w:pStyle w:val="Example"/>
        <w:ind w:left="720"/>
      </w:pPr>
      <w:r>
        <w:tab/>
        <w:t>title: Screen for hypercalcemia for Dr. B.'s study;;</w:t>
      </w:r>
    </w:p>
    <w:p w14:paraId="744DBD00" w14:textId="77777777" w:rsidR="00345ACB" w:rsidRDefault="00345ACB" w:rsidP="00EC06AB">
      <w:pPr>
        <w:pStyle w:val="Example"/>
        <w:ind w:left="720"/>
        <w:rPr>
          <w:lang w:eastAsia="ko-KR"/>
        </w:rPr>
      </w:pPr>
      <w:r>
        <w:tab/>
        <w:t>mlmname: hypercalcemia_for_b;;</w:t>
      </w:r>
    </w:p>
    <w:p w14:paraId="6558AEF8" w14:textId="77777777" w:rsidR="00345ACB" w:rsidRDefault="00345ACB" w:rsidP="00EC06AB">
      <w:pPr>
        <w:pStyle w:val="Example"/>
        <w:ind w:left="720"/>
      </w:pPr>
      <w:r>
        <w:tab/>
        <w:t>arden: Version 2;;</w:t>
      </w:r>
    </w:p>
    <w:p w14:paraId="163D579B" w14:textId="77777777" w:rsidR="00345ACB" w:rsidRDefault="00345ACB" w:rsidP="00EC06AB">
      <w:pPr>
        <w:pStyle w:val="Example"/>
        <w:ind w:left="720"/>
      </w:pPr>
      <w:r>
        <w:tab/>
        <w:t>version: 2.02;;</w:t>
      </w:r>
    </w:p>
    <w:p w14:paraId="4A56A448" w14:textId="77777777" w:rsidR="00345ACB" w:rsidRDefault="00345ACB" w:rsidP="00EC06AB">
      <w:pPr>
        <w:pStyle w:val="Example"/>
        <w:ind w:left="720"/>
      </w:pPr>
      <w:r>
        <w:tab/>
        <w:t>institution: Columbia-Presbyterian Medical Center;;</w:t>
      </w:r>
    </w:p>
    <w:p w14:paraId="78E9493A" w14:textId="77777777" w:rsidR="00345ACB" w:rsidRDefault="00345ACB" w:rsidP="00EC06AB">
      <w:pPr>
        <w:pStyle w:val="Example"/>
        <w:ind w:left="720"/>
      </w:pPr>
      <w:r>
        <w:tab/>
        <w:t>author: George Hripcsak, M.D.;;</w:t>
      </w:r>
    </w:p>
    <w:p w14:paraId="28AB2591" w14:textId="77777777" w:rsidR="00345ACB" w:rsidRDefault="00345ACB" w:rsidP="00EC06AB">
      <w:pPr>
        <w:pStyle w:val="Example"/>
        <w:ind w:left="720"/>
      </w:pPr>
      <w:r>
        <w:tab/>
        <w:t>specialist: ;;</w:t>
      </w:r>
    </w:p>
    <w:p w14:paraId="48CCE9F1" w14:textId="77777777" w:rsidR="00345ACB" w:rsidRDefault="00345ACB" w:rsidP="00EC06AB">
      <w:pPr>
        <w:pStyle w:val="Example"/>
        <w:ind w:left="720"/>
      </w:pPr>
      <w:r>
        <w:tab/>
        <w:t>date: 1990-12-04;;</w:t>
      </w:r>
    </w:p>
    <w:p w14:paraId="78379A37" w14:textId="77777777" w:rsidR="00345ACB" w:rsidRDefault="00345ACB" w:rsidP="00EC06AB">
      <w:pPr>
        <w:pStyle w:val="Example"/>
        <w:ind w:left="720"/>
        <w:rPr>
          <w:lang w:eastAsia="ko-KR"/>
        </w:rPr>
      </w:pPr>
      <w:r>
        <w:tab/>
        <w:t>validation: research;;</w:t>
      </w:r>
    </w:p>
    <w:p w14:paraId="08241DC1" w14:textId="77777777" w:rsidR="00345ACB" w:rsidRDefault="00345ACB" w:rsidP="00EC06AB">
      <w:pPr>
        <w:pStyle w:val="Example"/>
        <w:ind w:left="720"/>
      </w:pPr>
      <w:r>
        <w:t>library:</w:t>
      </w:r>
    </w:p>
    <w:p w14:paraId="6C962CA2" w14:textId="77777777" w:rsidR="00345ACB" w:rsidRDefault="00345ACB" w:rsidP="00EC06AB">
      <w:pPr>
        <w:pStyle w:val="Example"/>
        <w:ind w:left="720"/>
      </w:pPr>
      <w:r>
        <w:tab/>
        <w:t>purpose:</w:t>
      </w:r>
      <w:r>
        <w:br/>
      </w:r>
      <w:r>
        <w:tab/>
      </w:r>
      <w:r>
        <w:tab/>
        <w:t xml:space="preserve">Screen for hypercalcemia for Dr. B.'s study. (This MLM demonstrates </w:t>
      </w:r>
      <w:r>
        <w:br/>
      </w:r>
      <w:r>
        <w:tab/>
      </w:r>
      <w:r>
        <w:tab/>
        <w:t>screening patients for clinical trials.);;</w:t>
      </w:r>
    </w:p>
    <w:p w14:paraId="583B338B" w14:textId="77777777" w:rsidR="00345ACB" w:rsidRDefault="00345ACB" w:rsidP="00EC06AB">
      <w:pPr>
        <w:pStyle w:val="Example"/>
        <w:ind w:left="720"/>
      </w:pPr>
      <w:r>
        <w:tab/>
        <w:t>explanation:</w:t>
      </w:r>
      <w:r>
        <w:br/>
      </w:r>
      <w:r>
        <w:tab/>
      </w:r>
      <w:r>
        <w:tab/>
        <w:t xml:space="preserve">The storage of a serum calcium value evokes this MLM. If a serum </w:t>
      </w:r>
      <w:r>
        <w:br/>
      </w:r>
      <w:r>
        <w:tab/>
      </w:r>
      <w:r>
        <w:tab/>
        <w:t xml:space="preserve">albumin is available from the same blood sample as the calcium, </w:t>
      </w:r>
      <w:r>
        <w:br/>
      </w:r>
      <w:r>
        <w:tab/>
      </w:r>
      <w:r>
        <w:tab/>
        <w:t xml:space="preserve">then the corrected calcium is calculated, and patients with actual </w:t>
      </w:r>
      <w:r>
        <w:br/>
      </w:r>
      <w:r>
        <w:tab/>
      </w:r>
      <w:r>
        <w:tab/>
        <w:t xml:space="preserve">or corrected calcium greater than or equal 11.5 are accepted; if </w:t>
      </w:r>
      <w:r>
        <w:br/>
      </w:r>
      <w:r>
        <w:tab/>
      </w:r>
      <w:r>
        <w:tab/>
        <w:t xml:space="preserve">such a serum albumin is not available, then patients with actual </w:t>
      </w:r>
      <w:r>
        <w:br/>
      </w:r>
      <w:r>
        <w:tab/>
      </w:r>
      <w:r>
        <w:tab/>
        <w:t xml:space="preserve">calcium greater than or equal 11.0 are accepted. Patients with </w:t>
      </w:r>
      <w:r>
        <w:br/>
      </w:r>
      <w:r>
        <w:tab/>
      </w:r>
      <w:r>
        <w:tab/>
        <w:t>serum creatinine greater than 6.0 are excluded from the study.;;</w:t>
      </w:r>
    </w:p>
    <w:p w14:paraId="72353C87" w14:textId="77777777" w:rsidR="00345ACB" w:rsidRDefault="00345ACB" w:rsidP="00EC06AB">
      <w:pPr>
        <w:pStyle w:val="Example"/>
        <w:ind w:left="720"/>
      </w:pPr>
      <w:r>
        <w:tab/>
        <w:t>keywords: hypercalcemia;;</w:t>
      </w:r>
    </w:p>
    <w:p w14:paraId="7F5FE97F" w14:textId="77777777" w:rsidR="00345ACB" w:rsidRDefault="00345ACB" w:rsidP="00EC06AB">
      <w:pPr>
        <w:pStyle w:val="Example"/>
        <w:ind w:left="720"/>
      </w:pPr>
      <w:r>
        <w:tab/>
        <w:t>citations: ;;</w:t>
      </w:r>
    </w:p>
    <w:p w14:paraId="1D8DA10E" w14:textId="77777777" w:rsidR="00345ACB" w:rsidRDefault="00345ACB" w:rsidP="00EC06AB">
      <w:pPr>
        <w:pStyle w:val="Example"/>
        <w:ind w:left="720"/>
      </w:pPr>
      <w:r>
        <w:t>knowledge:</w:t>
      </w:r>
    </w:p>
    <w:p w14:paraId="5D68498F" w14:textId="77777777" w:rsidR="00345ACB" w:rsidRDefault="00345ACB" w:rsidP="00EC06AB">
      <w:pPr>
        <w:pStyle w:val="Example"/>
        <w:ind w:left="720"/>
      </w:pPr>
      <w:r>
        <w:tab/>
        <w:t>type: data-driven;;</w:t>
      </w:r>
    </w:p>
    <w:p w14:paraId="04DAEAFD" w14:textId="77777777" w:rsidR="00345ACB" w:rsidRDefault="00345ACB" w:rsidP="00EC06AB">
      <w:pPr>
        <w:pStyle w:val="Example"/>
        <w:ind w:left="720"/>
      </w:pPr>
      <w:r>
        <w:tab/>
        <w:t>data:</w:t>
      </w:r>
      <w:r>
        <w:br/>
      </w:r>
      <w:r>
        <w:tab/>
      </w:r>
      <w:r>
        <w:tab/>
        <w:t>/* the storage of a calcium value evokes this MLM */</w:t>
      </w:r>
      <w:r>
        <w:br/>
      </w:r>
      <w:r>
        <w:tab/>
      </w:r>
      <w:r>
        <w:tab/>
        <w:t>storage_of_calcium := event {‘06210519’,’06210669’};</w:t>
      </w:r>
      <w:r>
        <w:br/>
      </w:r>
      <w:r>
        <w:tab/>
      </w:r>
      <w:r>
        <w:tab/>
        <w:t>/* total calcium in mg/dL */</w:t>
      </w:r>
      <w:r>
        <w:br/>
      </w:r>
      <w:r>
        <w:tab/>
      </w:r>
      <w:r>
        <w:tab/>
        <w:t>calcium := read last {‘06210519’,’06210669’;’CALCIUM’};</w:t>
      </w:r>
      <w:r>
        <w:br/>
      </w:r>
      <w:r>
        <w:tab/>
      </w:r>
      <w:r>
        <w:tab/>
        <w:t>/* albumin in g/dL */</w:t>
      </w:r>
      <w:r>
        <w:br/>
      </w:r>
      <w:r>
        <w:tab/>
      </w:r>
      <w:r>
        <w:tab/>
        <w:t>evoking_albumin := read last {‘06210669’;’ALBUMIN’ where evoking};</w:t>
      </w:r>
      <w:r>
        <w:br/>
      </w:r>
      <w:r>
        <w:tab/>
      </w:r>
      <w:r>
        <w:tab/>
        <w:t>/* albumin in g/dL; not necessarily from same test as Ca */</w:t>
      </w:r>
      <w:r>
        <w:br/>
      </w:r>
      <w:r>
        <w:tab/>
      </w:r>
      <w:r>
        <w:tab/>
        <w:t xml:space="preserve">last_albumin := read last ({‘06210669’;’ALBUMIN’} </w:t>
      </w:r>
      <w:r>
        <w:br/>
      </w:r>
      <w:r>
        <w:tab/>
      </w:r>
      <w:r>
        <w:tab/>
      </w:r>
      <w:r>
        <w:tab/>
        <w:t xml:space="preserve">where it occurred within </w:t>
      </w:r>
      <w:r>
        <w:rPr>
          <w:lang w:eastAsia="ko-KR"/>
        </w:rPr>
        <w:t xml:space="preserve">the </w:t>
      </w:r>
      <w:r>
        <w:t>past 2 weeks);</w:t>
      </w:r>
      <w:r>
        <w:br/>
      </w:r>
      <w:r>
        <w:tab/>
      </w:r>
      <w:r>
        <w:tab/>
        <w:t>/* creatinine in mg/dL; not necessarily from same test as Ca */</w:t>
      </w:r>
      <w:r>
        <w:br/>
      </w:r>
      <w:r>
        <w:tab/>
      </w:r>
      <w:r>
        <w:tab/>
        <w:t>creatinine := read last ({‘06210669’,’06210545’,’06000545’;’CREAT’}</w:t>
      </w:r>
      <w:r>
        <w:tab/>
      </w:r>
      <w:r>
        <w:br/>
      </w:r>
      <w:r>
        <w:tab/>
      </w:r>
      <w:r>
        <w:tab/>
        <w:t xml:space="preserve">where it occurred within </w:t>
      </w:r>
      <w:r>
        <w:rPr>
          <w:lang w:eastAsia="ko-KR"/>
        </w:rPr>
        <w:t xml:space="preserve">the </w:t>
      </w:r>
      <w:r>
        <w:t>past 2 weeks);</w:t>
      </w:r>
      <w:r>
        <w:br/>
      </w:r>
      <w:r>
        <w:tab/>
      </w:r>
      <w:r>
        <w:tab/>
        <w:t>;;</w:t>
      </w:r>
    </w:p>
    <w:p w14:paraId="5D759EEF" w14:textId="77777777" w:rsidR="00345ACB" w:rsidRDefault="00345ACB" w:rsidP="00EC06AB">
      <w:pPr>
        <w:pStyle w:val="Example"/>
        <w:ind w:left="720"/>
      </w:pPr>
      <w:r>
        <w:tab/>
        <w:t xml:space="preserve">evoke: </w:t>
      </w:r>
      <w:r>
        <w:tab/>
      </w:r>
      <w:r>
        <w:br/>
      </w:r>
      <w:r>
        <w:tab/>
      </w:r>
      <w:r>
        <w:tab/>
        <w:t>storage_of_calcium;;</w:t>
      </w:r>
    </w:p>
    <w:p w14:paraId="045F2B6B" w14:textId="77777777" w:rsidR="00345ACB" w:rsidRDefault="00345ACB" w:rsidP="00EC06AB">
      <w:pPr>
        <w:pStyle w:val="Example"/>
        <w:ind w:left="720"/>
        <w:rPr>
          <w:lang w:eastAsia="ko-KR"/>
        </w:rPr>
      </w:pPr>
      <w:r>
        <w:lastRenderedPageBreak/>
        <w:tab/>
        <w:t>logic:</w:t>
      </w:r>
      <w:r>
        <w:br/>
      </w:r>
      <w:r>
        <w:tab/>
      </w:r>
      <w:r>
        <w:tab/>
        <w:t>/* make sure the Ca is present (vs. hemolyzed, ...) */</w:t>
      </w:r>
      <w:r>
        <w:br/>
      </w:r>
      <w:r>
        <w:tab/>
      </w:r>
      <w:r>
        <w:tab/>
        <w:t>IF calcium is not present THEN</w:t>
      </w:r>
      <w:r>
        <w:br/>
      </w:r>
      <w:r>
        <w:tab/>
      </w:r>
      <w:r>
        <w:tab/>
      </w:r>
      <w:r>
        <w:tab/>
        <w:t>conclude false;</w:t>
      </w:r>
      <w:r>
        <w:br/>
      </w:r>
      <w:r>
        <w:tab/>
      </w:r>
      <w:r>
        <w:tab/>
        <w:t>ENDIF;</w:t>
      </w:r>
      <w:r>
        <w:br/>
      </w:r>
      <w:r>
        <w:tab/>
      </w:r>
      <w:r>
        <w:tab/>
        <w:t>/* if creatinine is present and greater than 6, then stop now */</w:t>
      </w:r>
      <w:r>
        <w:br/>
      </w:r>
      <w:r>
        <w:tab/>
      </w:r>
      <w:r>
        <w:tab/>
        <w:t>IF creatinine is present THEN</w:t>
      </w:r>
      <w:r>
        <w:br/>
      </w:r>
      <w:r>
        <w:tab/>
      </w:r>
      <w:r>
        <w:tab/>
      </w:r>
      <w:r>
        <w:tab/>
        <w:t>IF creatinine is greater than 6.0 THEN</w:t>
      </w:r>
      <w:r>
        <w:br/>
      </w:r>
      <w:r>
        <w:tab/>
      </w:r>
      <w:r>
        <w:tab/>
      </w:r>
      <w:r>
        <w:tab/>
      </w:r>
      <w:r>
        <w:tab/>
        <w:t>conclude false;</w:t>
      </w:r>
      <w:r>
        <w:br/>
      </w:r>
      <w:r>
        <w:tab/>
      </w:r>
      <w:r>
        <w:tab/>
      </w:r>
      <w:r>
        <w:tab/>
        <w:t>ENDIF;</w:t>
      </w:r>
      <w:r>
        <w:br/>
      </w:r>
      <w:r>
        <w:tab/>
      </w:r>
      <w:r>
        <w:tab/>
        <w:t>ENDIF;</w:t>
      </w:r>
      <w:r>
        <w:br/>
      </w:r>
      <w:r>
        <w:tab/>
      </w:r>
      <w:r>
        <w:tab/>
        <w:t>/* is an albumin present for the same sample as the calcium */</w:t>
      </w:r>
      <w:r>
        <w:br/>
      </w:r>
      <w:r>
        <w:tab/>
      </w:r>
      <w:r>
        <w:tab/>
        <w:t>IF evoking_albumin is present THEN</w:t>
      </w:r>
      <w:r>
        <w:br/>
      </w:r>
      <w:r>
        <w:tab/>
      </w:r>
      <w:r>
        <w:tab/>
        <w:t>/* calculate the corrected calcium */</w:t>
      </w:r>
      <w:r>
        <w:br/>
      </w:r>
      <w:r>
        <w:tab/>
      </w:r>
      <w:r>
        <w:tab/>
      </w:r>
      <w:r>
        <w:tab/>
        <w:t>IF evoking_albumin is less than 4.0 THEN</w:t>
      </w:r>
      <w:r>
        <w:br/>
      </w:r>
      <w:r>
        <w:tab/>
      </w:r>
      <w:r>
        <w:tab/>
      </w:r>
      <w:r>
        <w:tab/>
      </w:r>
      <w:r>
        <w:tab/>
        <w:t>corrected_calcium := calcium + (4.0</w:t>
      </w:r>
      <w:r>
        <w:rPr>
          <w:lang w:eastAsia="ko-KR"/>
        </w:rPr>
        <w:t xml:space="preserve"> </w:t>
      </w:r>
      <w:r>
        <w:t>-</w:t>
      </w:r>
      <w:r>
        <w:rPr>
          <w:lang w:eastAsia="ko-KR"/>
        </w:rPr>
        <w:t xml:space="preserve"> </w:t>
      </w:r>
      <w:r>
        <w:t>evoking_albumin)</w:t>
      </w:r>
      <w:r>
        <w:rPr>
          <w:lang w:eastAsia="ko-KR"/>
        </w:rPr>
        <w:t xml:space="preserve"> </w:t>
      </w:r>
      <w:r>
        <w:t>*</w:t>
      </w:r>
      <w:r>
        <w:rPr>
          <w:lang w:eastAsia="ko-KR"/>
        </w:rPr>
        <w:t xml:space="preserve"> </w:t>
      </w:r>
      <w:r>
        <w:t>0.8</w:t>
      </w:r>
      <w:r>
        <w:rPr>
          <w:lang w:eastAsia="ko-KR"/>
        </w:rPr>
        <w:t>;</w:t>
      </w:r>
      <w:r>
        <w:br/>
      </w:r>
      <w:r>
        <w:tab/>
      </w:r>
      <w:r>
        <w:tab/>
      </w:r>
      <w:r>
        <w:tab/>
        <w:t>ELSE</w:t>
      </w:r>
      <w:r>
        <w:br/>
      </w:r>
      <w:r>
        <w:tab/>
      </w:r>
      <w:r>
        <w:tab/>
      </w:r>
      <w:r>
        <w:tab/>
      </w:r>
      <w:r>
        <w:tab/>
        <w:t>/* corrected is never less than actual */</w:t>
      </w:r>
      <w:r>
        <w:br/>
      </w:r>
      <w:r>
        <w:tab/>
      </w:r>
      <w:r>
        <w:tab/>
      </w:r>
      <w:r>
        <w:tab/>
      </w:r>
      <w:r>
        <w:tab/>
        <w:t>corrected_calcium := calcium;</w:t>
      </w:r>
      <w:r>
        <w:br/>
      </w:r>
      <w:r>
        <w:tab/>
      </w:r>
      <w:r>
        <w:tab/>
      </w:r>
      <w:r>
        <w:tab/>
        <w:t>ENDIF;</w:t>
      </w:r>
      <w:r>
        <w:br/>
      </w:r>
      <w:r>
        <w:tab/>
      </w:r>
      <w:r>
        <w:tab/>
      </w:r>
      <w:r>
        <w:tab/>
        <w:t>/* test for total or corrected calcium &gt;= 11.5 */</w:t>
      </w:r>
      <w:r>
        <w:br/>
      </w:r>
      <w:r>
        <w:tab/>
      </w:r>
      <w:r>
        <w:tab/>
      </w:r>
      <w:r>
        <w:tab/>
        <w:t>IF calcium &gt;= 11.5 OR corrected_calcium &gt;= 11.5 THEN</w:t>
      </w:r>
      <w:r>
        <w:br/>
      </w:r>
      <w:r>
        <w:tab/>
      </w:r>
      <w:r>
        <w:tab/>
      </w:r>
      <w:r>
        <w:tab/>
      </w:r>
      <w:r>
        <w:tab/>
        <w:t>m</w:t>
      </w:r>
      <w:r>
        <w:rPr>
          <w:lang w:eastAsia="ko-KR"/>
        </w:rPr>
        <w:t>sg</w:t>
      </w:r>
      <w:r>
        <w:t xml:space="preserve"> := "calcium = " || calcium ||</w:t>
      </w:r>
      <w:r>
        <w:rPr>
          <w:lang w:eastAsia="ko-KR"/>
        </w:rPr>
        <w:t xml:space="preserve"> </w:t>
      </w:r>
      <w:r>
        <w:br/>
      </w:r>
      <w:r>
        <w:tab/>
      </w:r>
      <w:r>
        <w:tab/>
      </w:r>
      <w:r>
        <w:tab/>
      </w:r>
      <w:r>
        <w:tab/>
      </w:r>
      <w:r>
        <w:tab/>
      </w:r>
      <w:r>
        <w:tab/>
      </w:r>
      <w:r>
        <w:tab/>
        <w:t>" on " || time of calcium ||</w:t>
      </w:r>
      <w:r>
        <w:rPr>
          <w:lang w:eastAsia="ko-KR"/>
        </w:rPr>
        <w:t xml:space="preserve"> </w:t>
      </w:r>
      <w:r>
        <w:br/>
      </w:r>
      <w:r>
        <w:tab/>
      </w:r>
      <w:r>
        <w:tab/>
      </w:r>
      <w:r>
        <w:tab/>
      </w:r>
      <w:r>
        <w:tab/>
      </w:r>
      <w:r>
        <w:tab/>
      </w:r>
      <w:r>
        <w:tab/>
      </w:r>
      <w:r>
        <w:tab/>
        <w:t>" (corrected calcium = " ||</w:t>
      </w:r>
      <w:r>
        <w:rPr>
          <w:lang w:eastAsia="ko-KR"/>
        </w:rPr>
        <w:t xml:space="preserve"> </w:t>
      </w:r>
      <w:r>
        <w:br/>
      </w:r>
      <w:r>
        <w:tab/>
      </w:r>
      <w:r>
        <w:tab/>
      </w:r>
      <w:r>
        <w:tab/>
      </w:r>
      <w:r>
        <w:tab/>
      </w:r>
      <w:r>
        <w:tab/>
      </w:r>
      <w:r>
        <w:tab/>
      </w:r>
      <w:r>
        <w:tab/>
        <w:t>corrected_calcium || ")";</w:t>
      </w:r>
      <w:r>
        <w:br/>
      </w:r>
      <w:r>
        <w:tab/>
      </w:r>
      <w:r>
        <w:tab/>
      </w:r>
      <w:r>
        <w:tab/>
      </w:r>
      <w:r>
        <w:tab/>
      </w:r>
      <w:r>
        <w:rPr>
          <w:lang w:eastAsia="ko-KR"/>
        </w:rPr>
        <w:t>msg</w:t>
      </w:r>
      <w:r>
        <w:t xml:space="preserve"> := </w:t>
      </w:r>
      <w:r>
        <w:rPr>
          <w:lang w:eastAsia="ko-KR"/>
        </w:rPr>
        <w:t>msg</w:t>
      </w:r>
      <w:r>
        <w:t>||"; albumin = "||evoking_albumin;</w:t>
      </w:r>
      <w:r>
        <w:br/>
      </w:r>
      <w:r>
        <w:tab/>
      </w:r>
      <w:r>
        <w:tab/>
      </w:r>
      <w:r>
        <w:tab/>
      </w:r>
      <w:r>
        <w:tab/>
        <w:t>IF creatinine is present THEN</w:t>
      </w:r>
      <w:r>
        <w:br/>
      </w:r>
      <w:r>
        <w:tab/>
      </w:r>
      <w:r>
        <w:tab/>
      </w:r>
      <w:r>
        <w:tab/>
      </w:r>
      <w:r>
        <w:tab/>
      </w:r>
      <w:r>
        <w:tab/>
      </w:r>
      <w:r>
        <w:rPr>
          <w:lang w:eastAsia="ko-KR"/>
        </w:rPr>
        <w:t>msg</w:t>
      </w:r>
      <w:r>
        <w:t xml:space="preserve"> := </w:t>
      </w:r>
      <w:r>
        <w:rPr>
          <w:lang w:eastAsia="ko-KR"/>
        </w:rPr>
        <w:t xml:space="preserve">msg </w:t>
      </w:r>
      <w:r>
        <w:t>||</w:t>
      </w:r>
      <w:r>
        <w:rPr>
          <w:lang w:eastAsia="ko-KR"/>
        </w:rPr>
        <w:t xml:space="preserve"> </w:t>
      </w:r>
      <w:r>
        <w:br/>
      </w:r>
      <w:r>
        <w:tab/>
      </w:r>
      <w:r>
        <w:tab/>
      </w:r>
      <w:r>
        <w:tab/>
      </w:r>
      <w:r>
        <w:tab/>
      </w:r>
      <w:r>
        <w:tab/>
      </w:r>
      <w:r>
        <w:tab/>
      </w:r>
      <w:r>
        <w:tab/>
      </w:r>
      <w:r>
        <w:tab/>
        <w:t>"; last creatinine = "||creatinine;</w:t>
      </w:r>
      <w:r>
        <w:br/>
      </w:r>
      <w:r>
        <w:tab/>
      </w:r>
      <w:r>
        <w:tab/>
      </w:r>
      <w:r>
        <w:tab/>
      </w:r>
      <w:r>
        <w:tab/>
      </w:r>
      <w:r>
        <w:tab/>
      </w:r>
      <w:r>
        <w:rPr>
          <w:lang w:eastAsia="ko-KR"/>
        </w:rPr>
        <w:t>msg</w:t>
      </w:r>
      <w:r>
        <w:t xml:space="preserve"> := </w:t>
      </w:r>
      <w:r>
        <w:rPr>
          <w:lang w:eastAsia="ko-KR"/>
        </w:rPr>
        <w:t xml:space="preserve">msg </w:t>
      </w:r>
      <w:r>
        <w:t>||</w:t>
      </w:r>
      <w:r>
        <w:rPr>
          <w:lang w:eastAsia="ko-KR"/>
        </w:rPr>
        <w:t xml:space="preserve"> </w:t>
      </w:r>
      <w:r>
        <w:br/>
      </w:r>
      <w:r>
        <w:tab/>
      </w:r>
      <w:r>
        <w:tab/>
      </w:r>
      <w:r>
        <w:tab/>
      </w:r>
      <w:r>
        <w:tab/>
      </w:r>
      <w:r>
        <w:tab/>
      </w:r>
      <w:r>
        <w:tab/>
      </w:r>
      <w:r>
        <w:tab/>
      </w:r>
      <w:r>
        <w:tab/>
        <w:t>"; (total or corrected calcium " ||</w:t>
      </w:r>
      <w:r>
        <w:rPr>
          <w:lang w:eastAsia="ko-KR"/>
        </w:rPr>
        <w:t xml:space="preserve"> </w:t>
      </w:r>
      <w:r>
        <w:br/>
      </w:r>
      <w:r>
        <w:tab/>
      </w:r>
      <w:r>
        <w:tab/>
      </w:r>
      <w:r>
        <w:tab/>
      </w:r>
      <w:r>
        <w:tab/>
      </w:r>
      <w:r>
        <w:tab/>
      </w:r>
      <w:r>
        <w:tab/>
      </w:r>
      <w:r>
        <w:tab/>
      </w:r>
      <w:r>
        <w:tab/>
        <w:t>"was at least 11.5)";</w:t>
      </w:r>
      <w:r>
        <w:br/>
      </w:r>
      <w:r>
        <w:tab/>
      </w:r>
      <w:r>
        <w:tab/>
      </w:r>
      <w:r>
        <w:tab/>
      </w:r>
      <w:r>
        <w:tab/>
      </w:r>
      <w:r>
        <w:tab/>
        <w:t>conclude true;</w:t>
      </w:r>
      <w:r>
        <w:br/>
      </w:r>
      <w:r>
        <w:tab/>
      </w:r>
      <w:r>
        <w:tab/>
      </w:r>
      <w:r>
        <w:tab/>
      </w:r>
      <w:r>
        <w:tab/>
        <w:t>ELSE</w:t>
      </w:r>
      <w:r>
        <w:br/>
      </w:r>
      <w:r>
        <w:tab/>
      </w:r>
      <w:r>
        <w:tab/>
      </w:r>
      <w:r>
        <w:tab/>
      </w:r>
      <w:r>
        <w:tab/>
      </w:r>
      <w:r>
        <w:tab/>
        <w:t>conclude false;</w:t>
      </w:r>
      <w:r>
        <w:br/>
      </w:r>
      <w:r>
        <w:tab/>
      </w:r>
      <w:r>
        <w:tab/>
      </w:r>
      <w:r>
        <w:tab/>
      </w:r>
      <w:r>
        <w:tab/>
        <w:t>ENDIF;</w:t>
      </w:r>
      <w:r>
        <w:tab/>
      </w:r>
      <w:r>
        <w:br/>
      </w:r>
      <w:r>
        <w:tab/>
      </w:r>
      <w:r>
        <w:tab/>
      </w:r>
      <w:r>
        <w:tab/>
        <w:t>ENDIF</w:t>
      </w:r>
      <w:r>
        <w:rPr>
          <w:lang w:eastAsia="ko-KR"/>
        </w:rPr>
        <w:t>;</w:t>
      </w:r>
      <w:r>
        <w:br/>
      </w:r>
      <w:r>
        <w:tab/>
      </w:r>
      <w:r>
        <w:tab/>
        <w:t>/* no evoking albumin was present */</w:t>
      </w:r>
      <w:r>
        <w:br/>
      </w:r>
      <w:r>
        <w:tab/>
      </w:r>
      <w:r>
        <w:tab/>
        <w:t>ELSE</w:t>
      </w:r>
      <w:r>
        <w:br/>
      </w:r>
      <w:r>
        <w:tab/>
      </w:r>
      <w:r>
        <w:tab/>
        <w:t>/* check for true calcium &gt;= 11.0 */</w:t>
      </w:r>
      <w:r>
        <w:br/>
      </w:r>
      <w:r>
        <w:tab/>
      </w:r>
      <w:r>
        <w:tab/>
      </w:r>
      <w:r>
        <w:tab/>
        <w:t>IF calcium &gt;= 11.0 THEN</w:t>
      </w:r>
      <w:r>
        <w:br/>
      </w:r>
      <w:r>
        <w:tab/>
      </w:r>
      <w:r>
        <w:tab/>
      </w:r>
      <w:r>
        <w:tab/>
      </w:r>
      <w:r>
        <w:tab/>
        <w:t>m</w:t>
      </w:r>
      <w:r>
        <w:rPr>
          <w:lang w:eastAsia="ko-KR"/>
        </w:rPr>
        <w:t>sg</w:t>
      </w:r>
      <w:r>
        <w:t xml:space="preserve"> := "calcium = "</w:t>
      </w:r>
      <w:r>
        <w:rPr>
          <w:lang w:eastAsia="ko-KR"/>
        </w:rPr>
        <w:t xml:space="preserve"> </w:t>
      </w:r>
      <w:r>
        <w:t>||</w:t>
      </w:r>
      <w:r>
        <w:rPr>
          <w:lang w:eastAsia="ko-KR"/>
        </w:rPr>
        <w:t xml:space="preserve"> </w:t>
      </w:r>
      <w:r>
        <w:t>calcium</w:t>
      </w:r>
      <w:r>
        <w:rPr>
          <w:lang w:eastAsia="ko-KR"/>
        </w:rPr>
        <w:t xml:space="preserve"> </w:t>
      </w:r>
      <w:r>
        <w:t>||</w:t>
      </w:r>
      <w:r>
        <w:rPr>
          <w:lang w:eastAsia="ko-KR"/>
        </w:rPr>
        <w:t xml:space="preserve"> </w:t>
      </w:r>
      <w:r>
        <w:t>" on "</w:t>
      </w:r>
      <w:r>
        <w:rPr>
          <w:lang w:eastAsia="ko-KR"/>
        </w:rPr>
        <w:t xml:space="preserve"> </w:t>
      </w:r>
      <w:r>
        <w:t>||</w:t>
      </w:r>
      <w:r>
        <w:rPr>
          <w:lang w:eastAsia="ko-KR"/>
        </w:rPr>
        <w:t xml:space="preserve"> </w:t>
      </w:r>
      <w:r>
        <w:t>time of calcium;</w:t>
      </w:r>
      <w:r>
        <w:br/>
      </w:r>
      <w:r>
        <w:tab/>
      </w:r>
      <w:r>
        <w:tab/>
      </w:r>
      <w:r>
        <w:tab/>
      </w:r>
      <w:r>
        <w:tab/>
        <w:t>IF last_albumin is present THEN</w:t>
      </w:r>
      <w:r>
        <w:br/>
      </w:r>
      <w:r>
        <w:tab/>
      </w:r>
      <w:r>
        <w:tab/>
      </w:r>
      <w:r>
        <w:tab/>
      </w:r>
      <w:r>
        <w:tab/>
      </w:r>
      <w:r>
        <w:tab/>
      </w:r>
      <w:r>
        <w:rPr>
          <w:lang w:eastAsia="ko-KR"/>
        </w:rPr>
        <w:t>msg</w:t>
      </w:r>
      <w:r>
        <w:t xml:space="preserve"> := </w:t>
      </w:r>
      <w:r>
        <w:rPr>
          <w:lang w:eastAsia="ko-KR"/>
        </w:rPr>
        <w:t xml:space="preserve">msg </w:t>
      </w:r>
      <w:r>
        <w:t>||</w:t>
      </w:r>
      <w:r>
        <w:rPr>
          <w:lang w:eastAsia="ko-KR"/>
        </w:rPr>
        <w:t xml:space="preserve"> </w:t>
      </w:r>
      <w:r>
        <w:t>"; last albumin "</w:t>
      </w:r>
      <w:r>
        <w:rPr>
          <w:lang w:eastAsia="ko-KR"/>
        </w:rPr>
        <w:t xml:space="preserve"> </w:t>
      </w:r>
      <w:r>
        <w:t>||</w:t>
      </w:r>
      <w:r>
        <w:rPr>
          <w:lang w:eastAsia="ko-KR"/>
        </w:rPr>
        <w:t xml:space="preserve"> </w:t>
      </w:r>
      <w:r>
        <w:rPr>
          <w:lang w:eastAsia="ko-KR"/>
        </w:rPr>
        <w:br/>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t>"(not from same blood sample as calcium) = "</w:t>
      </w:r>
      <w:r>
        <w:rPr>
          <w:lang w:eastAsia="ko-KR"/>
        </w:rPr>
        <w:t xml:space="preserve"> </w:t>
      </w:r>
      <w:r>
        <w:t>||</w:t>
      </w:r>
      <w:r>
        <w:rPr>
          <w:lang w:eastAsia="ko-KR"/>
        </w:rPr>
        <w:t xml:space="preserve"> </w:t>
      </w:r>
      <w:r>
        <w:br/>
      </w:r>
      <w:r>
        <w:tab/>
      </w:r>
      <w:r>
        <w:tab/>
      </w:r>
      <w:r>
        <w:tab/>
      </w:r>
      <w:r>
        <w:tab/>
      </w:r>
      <w:r>
        <w:tab/>
      </w:r>
      <w:r>
        <w:tab/>
      </w:r>
      <w:r>
        <w:tab/>
        <w:t>last_albumin;</w:t>
      </w:r>
      <w:r>
        <w:br/>
      </w:r>
      <w:r>
        <w:tab/>
      </w:r>
      <w:r>
        <w:tab/>
      </w:r>
      <w:r>
        <w:tab/>
      </w:r>
      <w:r>
        <w:tab/>
      </w:r>
      <w:r>
        <w:tab/>
        <w:t>IF creatinine is present THEN</w:t>
      </w:r>
      <w:r>
        <w:br/>
      </w:r>
      <w:r>
        <w:tab/>
      </w:r>
      <w:r>
        <w:tab/>
      </w:r>
      <w:r>
        <w:tab/>
      </w:r>
      <w:r>
        <w:tab/>
      </w:r>
      <w:r>
        <w:tab/>
      </w:r>
      <w:r>
        <w:tab/>
      </w:r>
      <w:r>
        <w:rPr>
          <w:lang w:eastAsia="ko-KR"/>
        </w:rPr>
        <w:t>msg</w:t>
      </w:r>
      <w:r>
        <w:t xml:space="preserve"> := </w:t>
      </w:r>
      <w:r>
        <w:rPr>
          <w:lang w:eastAsia="ko-KR"/>
        </w:rPr>
        <w:t xml:space="preserve">msg </w:t>
      </w:r>
      <w:r>
        <w:t>||</w:t>
      </w:r>
      <w:r>
        <w:rPr>
          <w:lang w:eastAsia="ko-KR"/>
        </w:rPr>
        <w:t xml:space="preserve"> </w:t>
      </w:r>
      <w:r>
        <w:t>"; last creatinine = "</w:t>
      </w:r>
      <w:r>
        <w:rPr>
          <w:lang w:eastAsia="ko-KR"/>
        </w:rPr>
        <w:t xml:space="preserve"> </w:t>
      </w:r>
      <w:r>
        <w:br/>
      </w:r>
      <w:r>
        <w:tab/>
      </w:r>
      <w:r>
        <w:tab/>
      </w:r>
      <w:r>
        <w:tab/>
      </w:r>
      <w:r>
        <w:tab/>
      </w:r>
      <w:r>
        <w:tab/>
      </w:r>
      <w:r>
        <w:tab/>
      </w:r>
      <w:r>
        <w:tab/>
      </w:r>
      <w:r>
        <w:tab/>
      </w:r>
      <w:r>
        <w:tab/>
        <w:t>||</w:t>
      </w:r>
      <w:r>
        <w:rPr>
          <w:lang w:eastAsia="ko-KR"/>
        </w:rPr>
        <w:t xml:space="preserve"> </w:t>
      </w:r>
      <w:r>
        <w:t>creatinine;</w:t>
      </w:r>
      <w:r>
        <w:br/>
      </w:r>
      <w:r>
        <w:tab/>
      </w:r>
      <w:r>
        <w:tab/>
      </w:r>
      <w:r>
        <w:tab/>
      </w:r>
      <w:r>
        <w:tab/>
      </w:r>
      <w:r>
        <w:tab/>
      </w:r>
      <w:r>
        <w:tab/>
      </w:r>
      <w:r>
        <w:rPr>
          <w:lang w:eastAsia="ko-KR"/>
        </w:rPr>
        <w:t>msg</w:t>
      </w:r>
      <w:r>
        <w:t xml:space="preserve"> := </w:t>
      </w:r>
      <w:r>
        <w:rPr>
          <w:lang w:eastAsia="ko-KR"/>
        </w:rPr>
        <w:t xml:space="preserve">msg </w:t>
      </w:r>
      <w:r>
        <w:t>||</w:t>
      </w:r>
      <w:r>
        <w:rPr>
          <w:lang w:eastAsia="ko-KR"/>
        </w:rPr>
        <w:t xml:space="preserve"> </w:t>
      </w:r>
      <w:r>
        <w:br/>
      </w:r>
      <w:r>
        <w:tab/>
      </w:r>
      <w:r>
        <w:tab/>
      </w:r>
      <w:r>
        <w:tab/>
      </w:r>
      <w:r>
        <w:tab/>
      </w:r>
      <w:r>
        <w:tab/>
      </w:r>
      <w:r>
        <w:tab/>
      </w:r>
      <w:r>
        <w:tab/>
      </w:r>
      <w:r>
        <w:tab/>
      </w:r>
      <w:r>
        <w:tab/>
        <w:t>"; (total calcium was at least 11.0; "</w:t>
      </w:r>
      <w:r>
        <w:rPr>
          <w:lang w:eastAsia="ko-KR"/>
        </w:rPr>
        <w:t xml:space="preserve"> </w:t>
      </w:r>
      <w:r>
        <w:t>||</w:t>
      </w:r>
      <w:r>
        <w:rPr>
          <w:lang w:eastAsia="ko-KR"/>
        </w:rPr>
        <w:t xml:space="preserve"> </w:t>
      </w:r>
      <w:r>
        <w:br/>
      </w:r>
      <w:r>
        <w:tab/>
      </w:r>
      <w:r>
        <w:tab/>
      </w:r>
      <w:r>
        <w:tab/>
      </w:r>
      <w:r>
        <w:tab/>
      </w:r>
      <w:r>
        <w:tab/>
      </w:r>
      <w:r>
        <w:tab/>
      </w:r>
      <w:r>
        <w:tab/>
      </w:r>
      <w:r>
        <w:tab/>
      </w:r>
      <w:r>
        <w:tab/>
        <w:t>"corrected calcium was not calculated)";</w:t>
      </w:r>
      <w:r>
        <w:br/>
      </w:r>
      <w:r>
        <w:tab/>
      </w:r>
      <w:r>
        <w:tab/>
      </w:r>
      <w:r>
        <w:tab/>
      </w:r>
      <w:r>
        <w:tab/>
      </w:r>
      <w:r>
        <w:tab/>
      </w:r>
      <w:r>
        <w:tab/>
        <w:t>conclude true;</w:t>
      </w:r>
      <w:r>
        <w:br/>
      </w:r>
      <w:r>
        <w:tab/>
      </w:r>
      <w:r>
        <w:tab/>
      </w:r>
      <w:r>
        <w:tab/>
      </w:r>
      <w:r>
        <w:tab/>
      </w:r>
      <w:r>
        <w:tab/>
        <w:t>ELSE</w:t>
      </w:r>
      <w:r>
        <w:br/>
      </w:r>
      <w:r>
        <w:tab/>
      </w:r>
      <w:r>
        <w:tab/>
      </w:r>
      <w:r>
        <w:tab/>
      </w:r>
      <w:r>
        <w:tab/>
      </w:r>
      <w:r>
        <w:tab/>
      </w:r>
      <w:r>
        <w:tab/>
        <w:t>conclude false;</w:t>
      </w:r>
      <w:r>
        <w:br/>
      </w:r>
      <w:r>
        <w:tab/>
      </w:r>
      <w:r>
        <w:tab/>
      </w:r>
      <w:r>
        <w:tab/>
      </w:r>
      <w:r>
        <w:tab/>
      </w:r>
      <w:r>
        <w:tab/>
        <w:t>ENDIF;</w:t>
      </w:r>
      <w:r>
        <w:br/>
      </w:r>
      <w:r>
        <w:tab/>
      </w:r>
      <w:r>
        <w:tab/>
      </w:r>
      <w:r>
        <w:tab/>
      </w:r>
      <w:r>
        <w:tab/>
        <w:t>ENDIF;</w:t>
      </w:r>
      <w:r>
        <w:br/>
      </w:r>
      <w:r>
        <w:tab/>
      </w:r>
      <w:r>
        <w:tab/>
      </w:r>
      <w:r>
        <w:tab/>
        <w:t>ENDIF;</w:t>
      </w:r>
      <w:r>
        <w:br/>
      </w:r>
      <w:r>
        <w:tab/>
      </w:r>
      <w:r>
        <w:tab/>
        <w:t>ENDIF;</w:t>
      </w:r>
      <w:r>
        <w:br/>
      </w:r>
      <w:r>
        <w:tab/>
        <w:t>;;</w:t>
      </w:r>
    </w:p>
    <w:p w14:paraId="52114D42" w14:textId="77777777" w:rsidR="00345ACB" w:rsidRDefault="00345ACB" w:rsidP="00EC06AB">
      <w:pPr>
        <w:pStyle w:val="Example"/>
        <w:ind w:left="720"/>
      </w:pPr>
      <w:r>
        <w:tab/>
        <w:t xml:space="preserve">action: write "hypercalcemia study: " || </w:t>
      </w:r>
      <w:r>
        <w:rPr>
          <w:lang w:eastAsia="ko-KR"/>
        </w:rPr>
        <w:t>msg</w:t>
      </w:r>
      <w:r>
        <w:t>;;</w:t>
      </w:r>
    </w:p>
    <w:p w14:paraId="7CCDCF50" w14:textId="77777777" w:rsidR="00345ACB" w:rsidRDefault="00345ACB" w:rsidP="00EC06AB">
      <w:pPr>
        <w:pStyle w:val="Example"/>
        <w:ind w:left="720"/>
      </w:pPr>
      <w:r>
        <w:tab/>
        <w:t>urgency: 50;;</w:t>
      </w:r>
    </w:p>
    <w:p w14:paraId="7E97374E" w14:textId="77777777" w:rsidR="00345ACB" w:rsidRDefault="00345ACB" w:rsidP="00EC06AB">
      <w:pPr>
        <w:pStyle w:val="Example"/>
        <w:ind w:left="720"/>
      </w:pPr>
      <w:r>
        <w:t>end:</w:t>
      </w:r>
    </w:p>
    <w:p w14:paraId="0A31A64C" w14:textId="77777777" w:rsidR="00345ACB" w:rsidRDefault="00345ACB" w:rsidP="00FE2C29">
      <w:pPr>
        <w:pStyle w:val="AppendixH2"/>
        <w:outlineLvl w:val="1"/>
      </w:pPr>
      <w:bookmarkStart w:id="1897" w:name="_Toc79907066"/>
      <w:bookmarkStart w:id="1898" w:name="_Toc94406941"/>
      <w:r>
        <w:br w:type="page"/>
      </w:r>
      <w:bookmarkStart w:id="1899" w:name="_Toc141178114"/>
      <w:bookmarkStart w:id="1900" w:name="_Toc314132057"/>
      <w:bookmarkStart w:id="1901" w:name="_Toc382912352"/>
      <w:proofErr w:type="spellStart"/>
      <w:r>
        <w:lastRenderedPageBreak/>
        <w:t>X2.3</w:t>
      </w:r>
      <w:proofErr w:type="spellEnd"/>
      <w:r>
        <w:tab/>
        <w:t xml:space="preserve">Contraindication Alert </w:t>
      </w:r>
      <w:proofErr w:type="spellStart"/>
      <w:r>
        <w:t>MLM</w:t>
      </w:r>
      <w:bookmarkEnd w:id="1897"/>
      <w:bookmarkEnd w:id="1898"/>
      <w:bookmarkEnd w:id="1899"/>
      <w:bookmarkEnd w:id="1900"/>
      <w:bookmarkEnd w:id="1901"/>
      <w:proofErr w:type="spellEnd"/>
    </w:p>
    <w:p w14:paraId="2DC567EF" w14:textId="77777777" w:rsidR="00345ACB" w:rsidRDefault="00345ACB" w:rsidP="00EC06AB">
      <w:pPr>
        <w:pStyle w:val="Example"/>
        <w:ind w:left="720"/>
      </w:pPr>
      <w:r>
        <w:t>maintenance:</w:t>
      </w:r>
    </w:p>
    <w:p w14:paraId="093109C1" w14:textId="77777777" w:rsidR="00345ACB" w:rsidRDefault="00345ACB" w:rsidP="00EC06AB">
      <w:pPr>
        <w:pStyle w:val="Example"/>
        <w:ind w:left="720"/>
      </w:pPr>
      <w:r>
        <w:tab/>
        <w:t>title: Check for penicillin allergy;;</w:t>
      </w:r>
    </w:p>
    <w:p w14:paraId="394FE0FE" w14:textId="77777777" w:rsidR="00345ACB" w:rsidRPr="00D6562C" w:rsidRDefault="00345ACB" w:rsidP="00EC06AB">
      <w:pPr>
        <w:pStyle w:val="Example"/>
        <w:ind w:left="720"/>
        <w:rPr>
          <w:lang w:val="de-DE" w:eastAsia="ko-KR"/>
        </w:rPr>
      </w:pPr>
      <w:r>
        <w:tab/>
      </w:r>
      <w:r w:rsidRPr="00D6562C">
        <w:rPr>
          <w:lang w:val="de-DE"/>
        </w:rPr>
        <w:t>mlmname: pen_allergy;;</w:t>
      </w:r>
    </w:p>
    <w:p w14:paraId="48774CBC" w14:textId="77777777" w:rsidR="00345ACB" w:rsidRPr="00D6562C" w:rsidRDefault="00345ACB" w:rsidP="00EC06AB">
      <w:pPr>
        <w:pStyle w:val="Example"/>
        <w:ind w:left="720"/>
        <w:rPr>
          <w:lang w:val="de-DE"/>
        </w:rPr>
      </w:pPr>
      <w:r w:rsidRPr="00D6562C">
        <w:rPr>
          <w:lang w:val="de-DE"/>
        </w:rPr>
        <w:tab/>
        <w:t>arden: ASTM-E1460-1995;;</w:t>
      </w:r>
    </w:p>
    <w:p w14:paraId="23C7A7AF" w14:textId="77777777" w:rsidR="00345ACB" w:rsidRPr="00C85112" w:rsidRDefault="00345ACB" w:rsidP="00EC06AB">
      <w:pPr>
        <w:pStyle w:val="Example"/>
        <w:ind w:left="720"/>
      </w:pPr>
      <w:r w:rsidRPr="00D6562C">
        <w:rPr>
          <w:lang w:val="de-DE"/>
        </w:rPr>
        <w:tab/>
      </w:r>
      <w:r w:rsidRPr="00C85112">
        <w:t>version: 1.00;;</w:t>
      </w:r>
    </w:p>
    <w:p w14:paraId="3D78A0D1" w14:textId="77777777" w:rsidR="00345ACB" w:rsidRDefault="00345ACB" w:rsidP="00EC06AB">
      <w:pPr>
        <w:pStyle w:val="Example"/>
        <w:ind w:left="720"/>
      </w:pPr>
      <w:r w:rsidRPr="00C85112">
        <w:tab/>
      </w:r>
      <w:r>
        <w:t>institution: Columbia-Presbyterian Medical Center;;</w:t>
      </w:r>
    </w:p>
    <w:p w14:paraId="57BE4D43" w14:textId="77777777" w:rsidR="00345ACB" w:rsidRDefault="00345ACB" w:rsidP="00EC06AB">
      <w:pPr>
        <w:pStyle w:val="Example"/>
        <w:ind w:left="720"/>
      </w:pPr>
      <w:r>
        <w:tab/>
        <w:t>author: George Hripcsak, M.D.;;</w:t>
      </w:r>
    </w:p>
    <w:p w14:paraId="3AA6ED4A" w14:textId="77777777" w:rsidR="00345ACB" w:rsidRDefault="00345ACB" w:rsidP="00EC06AB">
      <w:pPr>
        <w:pStyle w:val="Example"/>
        <w:ind w:left="720"/>
      </w:pPr>
      <w:r>
        <w:tab/>
        <w:t>specialist: ;;</w:t>
      </w:r>
    </w:p>
    <w:p w14:paraId="30EA0394" w14:textId="77777777" w:rsidR="00345ACB" w:rsidRDefault="00345ACB" w:rsidP="00EC06AB">
      <w:pPr>
        <w:pStyle w:val="Example"/>
        <w:ind w:left="720"/>
      </w:pPr>
      <w:r>
        <w:tab/>
        <w:t>date: 1991-03-18;;</w:t>
      </w:r>
    </w:p>
    <w:p w14:paraId="1C981A7C" w14:textId="77777777" w:rsidR="00345ACB" w:rsidRDefault="00345ACB" w:rsidP="00EC06AB">
      <w:pPr>
        <w:pStyle w:val="Example"/>
        <w:ind w:left="720"/>
        <w:rPr>
          <w:lang w:eastAsia="ko-KR"/>
        </w:rPr>
      </w:pPr>
      <w:r>
        <w:tab/>
        <w:t>validation: testing;;</w:t>
      </w:r>
    </w:p>
    <w:p w14:paraId="123CD919" w14:textId="77777777" w:rsidR="00345ACB" w:rsidRDefault="00345ACB" w:rsidP="00EC06AB">
      <w:pPr>
        <w:pStyle w:val="Example"/>
        <w:ind w:left="720"/>
      </w:pPr>
      <w:r>
        <w:t>library:</w:t>
      </w:r>
    </w:p>
    <w:p w14:paraId="43614396" w14:textId="77777777" w:rsidR="00345ACB" w:rsidRDefault="00345ACB" w:rsidP="00EC06AB">
      <w:pPr>
        <w:pStyle w:val="Example"/>
        <w:ind w:left="720"/>
      </w:pPr>
      <w:r>
        <w:tab/>
        <w:t>purpose:</w:t>
      </w:r>
      <w:r>
        <w:br/>
      </w:r>
      <w:r>
        <w:tab/>
      </w:r>
      <w:r>
        <w:tab/>
        <w:t xml:space="preserve">When a penicillin is prescribed, check for an allergy. (This MLM </w:t>
      </w:r>
      <w:r>
        <w:br/>
      </w:r>
      <w:r>
        <w:tab/>
      </w:r>
      <w:r>
        <w:tab/>
        <w:t>demonstrates checking for contraindications.);;</w:t>
      </w:r>
    </w:p>
    <w:p w14:paraId="056AB17B" w14:textId="77777777" w:rsidR="00345ACB" w:rsidRDefault="00345ACB" w:rsidP="00EC06AB">
      <w:pPr>
        <w:pStyle w:val="Example"/>
        <w:ind w:left="720"/>
      </w:pPr>
      <w:r>
        <w:tab/>
        <w:t>explanation:</w:t>
      </w:r>
      <w:r>
        <w:br/>
      </w:r>
      <w:r>
        <w:tab/>
      </w:r>
      <w:r>
        <w:tab/>
        <w:t xml:space="preserve">This MLM is evoked when a penicillin medication is ordered. An </w:t>
      </w:r>
      <w:r>
        <w:br/>
      </w:r>
      <w:r>
        <w:tab/>
      </w:r>
      <w:r>
        <w:tab/>
        <w:t xml:space="preserve">alert is generated because the patient has an allergy to penicillin </w:t>
      </w:r>
      <w:r>
        <w:br/>
      </w:r>
      <w:r>
        <w:tab/>
      </w:r>
      <w:r>
        <w:tab/>
        <w:t>recorded.;;</w:t>
      </w:r>
    </w:p>
    <w:p w14:paraId="692762F2" w14:textId="77777777" w:rsidR="00345ACB" w:rsidRDefault="00345ACB" w:rsidP="00EC06AB">
      <w:pPr>
        <w:pStyle w:val="Example"/>
        <w:ind w:left="720"/>
      </w:pPr>
      <w:r>
        <w:tab/>
        <w:t>keywords: penicillin; allergy;;</w:t>
      </w:r>
    </w:p>
    <w:p w14:paraId="270BBEA6" w14:textId="77777777" w:rsidR="00345ACB" w:rsidRDefault="00345ACB" w:rsidP="00EC06AB">
      <w:pPr>
        <w:pStyle w:val="Example"/>
        <w:ind w:left="720"/>
      </w:pPr>
      <w:r>
        <w:tab/>
        <w:t>citations: ;;</w:t>
      </w:r>
    </w:p>
    <w:p w14:paraId="089DACE4" w14:textId="77777777" w:rsidR="00345ACB" w:rsidRDefault="00345ACB" w:rsidP="00EC06AB">
      <w:pPr>
        <w:pStyle w:val="Example"/>
        <w:ind w:left="720"/>
      </w:pPr>
      <w:r>
        <w:t>knowledge:</w:t>
      </w:r>
    </w:p>
    <w:p w14:paraId="23FE5E5A" w14:textId="77777777" w:rsidR="00345ACB" w:rsidRDefault="00345ACB" w:rsidP="00EC06AB">
      <w:pPr>
        <w:pStyle w:val="Example"/>
        <w:ind w:left="720"/>
      </w:pPr>
      <w:r>
        <w:tab/>
        <w:t>type: data-driven;;</w:t>
      </w:r>
    </w:p>
    <w:p w14:paraId="70766D06" w14:textId="77777777" w:rsidR="00345ACB" w:rsidRDefault="00345ACB" w:rsidP="00EC06AB">
      <w:pPr>
        <w:pStyle w:val="Example"/>
        <w:ind w:left="720"/>
      </w:pPr>
      <w:r>
        <w:tab/>
        <w:t xml:space="preserve">data: </w:t>
      </w:r>
      <w:r>
        <w:tab/>
      </w:r>
      <w:r>
        <w:br/>
      </w:r>
      <w:r>
        <w:tab/>
      </w:r>
      <w:r>
        <w:tab/>
        <w:t>/* an order for a penicillin evokes this MLM */</w:t>
      </w:r>
      <w:r>
        <w:br/>
      </w:r>
      <w:r>
        <w:tab/>
      </w:r>
      <w:r>
        <w:tab/>
        <w:t xml:space="preserve">penicillin_order := event {medication_order where </w:t>
      </w:r>
      <w:r>
        <w:br/>
      </w:r>
      <w:r>
        <w:tab/>
      </w:r>
      <w:r>
        <w:tab/>
      </w:r>
      <w:r>
        <w:tab/>
      </w:r>
      <w:r>
        <w:tab/>
      </w:r>
      <w:r>
        <w:tab/>
      </w:r>
      <w:r>
        <w:tab/>
      </w:r>
      <w:r>
        <w:tab/>
      </w:r>
      <w:r>
        <w:tab/>
      </w:r>
      <w:r>
        <w:tab/>
        <w:t xml:space="preserve"> class = penicillin};</w:t>
      </w:r>
      <w:r>
        <w:br/>
      </w:r>
      <w:r>
        <w:tab/>
      </w:r>
      <w:r>
        <w:tab/>
        <w:t>/* find allergies */</w:t>
      </w:r>
      <w:r>
        <w:br/>
      </w:r>
      <w:r>
        <w:tab/>
      </w:r>
      <w:r>
        <w:tab/>
        <w:t xml:space="preserve">penicillin_allergy := read last {allergy where </w:t>
      </w:r>
      <w:r>
        <w:br/>
      </w:r>
      <w:r>
        <w:tab/>
      </w:r>
      <w:r>
        <w:tab/>
      </w:r>
      <w:r>
        <w:tab/>
      </w:r>
      <w:r>
        <w:tab/>
      </w:r>
      <w:r>
        <w:tab/>
      </w:r>
      <w:r>
        <w:tab/>
      </w:r>
      <w:r>
        <w:tab/>
      </w:r>
      <w:r>
        <w:tab/>
      </w:r>
      <w:r>
        <w:tab/>
      </w:r>
      <w:r>
        <w:tab/>
        <w:t xml:space="preserve">   agent_class = penicillin};</w:t>
      </w:r>
      <w:r>
        <w:br/>
      </w:r>
      <w:r>
        <w:tab/>
      </w:r>
      <w:r>
        <w:tab/>
        <w:t>;;</w:t>
      </w:r>
    </w:p>
    <w:p w14:paraId="0A416037" w14:textId="77777777" w:rsidR="00345ACB" w:rsidRDefault="00345ACB" w:rsidP="00EC06AB">
      <w:pPr>
        <w:pStyle w:val="Example"/>
        <w:ind w:left="720"/>
      </w:pPr>
      <w:r>
        <w:tab/>
        <w:t>evoke:</w:t>
      </w:r>
      <w:r>
        <w:br/>
      </w:r>
      <w:r>
        <w:tab/>
      </w:r>
      <w:r>
        <w:tab/>
        <w:t>penicillin_order;;</w:t>
      </w:r>
    </w:p>
    <w:p w14:paraId="0914DA27" w14:textId="77777777" w:rsidR="00345ACB" w:rsidRDefault="00345ACB" w:rsidP="00EC06AB">
      <w:pPr>
        <w:pStyle w:val="Example"/>
        <w:ind w:left="720"/>
      </w:pPr>
      <w:r>
        <w:tab/>
        <w:t>logic:</w:t>
      </w:r>
      <w:r>
        <w:br/>
      </w:r>
      <w:r>
        <w:tab/>
      </w:r>
      <w:r>
        <w:tab/>
        <w:t>if exist(penicillin_allergy)then</w:t>
      </w:r>
      <w:r>
        <w:br/>
      </w:r>
      <w:r>
        <w:tab/>
      </w:r>
      <w:r>
        <w:tab/>
      </w:r>
      <w:r>
        <w:tab/>
        <w:t>conclude true;</w:t>
      </w:r>
      <w:r>
        <w:br/>
      </w:r>
      <w:r>
        <w:tab/>
      </w:r>
      <w:r>
        <w:tab/>
        <w:t>endif;</w:t>
      </w:r>
      <w:r>
        <w:br/>
      </w:r>
      <w:r>
        <w:tab/>
      </w:r>
      <w:r>
        <w:tab/>
        <w:t>;;</w:t>
      </w:r>
    </w:p>
    <w:p w14:paraId="0001B82E" w14:textId="77777777" w:rsidR="00345ACB" w:rsidRDefault="00345ACB" w:rsidP="00EC06AB">
      <w:pPr>
        <w:pStyle w:val="Example"/>
        <w:ind w:left="720"/>
      </w:pPr>
      <w:r>
        <w:tab/>
        <w:t xml:space="preserve">action: </w:t>
      </w:r>
      <w:r>
        <w:tab/>
      </w:r>
      <w:r>
        <w:br/>
      </w:r>
      <w:r>
        <w:tab/>
      </w:r>
      <w:r>
        <w:tab/>
        <w:t>write "Caution, the patient has the following allergy to penicillin documented:"</w:t>
      </w:r>
      <w:r>
        <w:rPr>
          <w:lang w:eastAsia="ko-KR"/>
        </w:rPr>
        <w:t xml:space="preserve"> </w:t>
      </w:r>
      <w:r>
        <w:br/>
      </w:r>
      <w:r>
        <w:tab/>
      </w:r>
      <w:r>
        <w:tab/>
        <w:t xml:space="preserve"> || penicillin_allergy;;</w:t>
      </w:r>
    </w:p>
    <w:p w14:paraId="5D035E0D" w14:textId="77777777" w:rsidR="00345ACB" w:rsidRDefault="00345ACB" w:rsidP="00EC06AB">
      <w:pPr>
        <w:pStyle w:val="Example"/>
        <w:ind w:left="720"/>
      </w:pPr>
      <w:r>
        <w:tab/>
        <w:t>urgency: 50;;</w:t>
      </w:r>
    </w:p>
    <w:p w14:paraId="653C1268" w14:textId="77777777" w:rsidR="00345ACB" w:rsidRDefault="00345ACB" w:rsidP="00EC06AB">
      <w:pPr>
        <w:pStyle w:val="Example"/>
        <w:ind w:left="720"/>
      </w:pPr>
      <w:r>
        <w:t>end:</w:t>
      </w:r>
    </w:p>
    <w:p w14:paraId="4C9B06E2" w14:textId="77777777" w:rsidR="00345ACB" w:rsidRDefault="00345ACB" w:rsidP="00FE2C29">
      <w:pPr>
        <w:pStyle w:val="AppendixH2"/>
        <w:outlineLvl w:val="1"/>
      </w:pPr>
      <w:bookmarkStart w:id="1902" w:name="_Toc79907067"/>
      <w:bookmarkStart w:id="1903" w:name="_Toc94406942"/>
      <w:r>
        <w:br w:type="page"/>
      </w:r>
      <w:bookmarkStart w:id="1904" w:name="_Toc141178115"/>
      <w:bookmarkStart w:id="1905" w:name="_Toc314132058"/>
      <w:bookmarkStart w:id="1906" w:name="_Toc382912353"/>
      <w:proofErr w:type="spellStart"/>
      <w:r>
        <w:lastRenderedPageBreak/>
        <w:t>X2.4</w:t>
      </w:r>
      <w:proofErr w:type="spellEnd"/>
      <w:r>
        <w:tab/>
        <w:t xml:space="preserve">Management Suggestion </w:t>
      </w:r>
      <w:proofErr w:type="spellStart"/>
      <w:r>
        <w:t>MLM</w:t>
      </w:r>
      <w:bookmarkEnd w:id="1902"/>
      <w:bookmarkEnd w:id="1903"/>
      <w:bookmarkEnd w:id="1904"/>
      <w:bookmarkEnd w:id="1905"/>
      <w:bookmarkEnd w:id="1906"/>
      <w:proofErr w:type="spellEnd"/>
    </w:p>
    <w:p w14:paraId="7263E38A" w14:textId="77777777" w:rsidR="00345ACB" w:rsidRDefault="00345ACB" w:rsidP="00EC06AB">
      <w:pPr>
        <w:pStyle w:val="Example"/>
        <w:ind w:left="720"/>
      </w:pPr>
      <w:r>
        <w:t>maintenance:</w:t>
      </w:r>
    </w:p>
    <w:p w14:paraId="7D1D245C" w14:textId="77777777" w:rsidR="00345ACB" w:rsidRDefault="00345ACB" w:rsidP="00EC06AB">
      <w:pPr>
        <w:pStyle w:val="Example"/>
        <w:ind w:left="720"/>
      </w:pPr>
      <w:r>
        <w:tab/>
        <w:t>title: Dosing for gentamicin in renal failure;;</w:t>
      </w:r>
    </w:p>
    <w:p w14:paraId="6208C7BE" w14:textId="77777777" w:rsidR="00345ACB" w:rsidRPr="00C56F73" w:rsidRDefault="00345ACB" w:rsidP="00EC06AB">
      <w:pPr>
        <w:pStyle w:val="Example"/>
        <w:ind w:left="720"/>
        <w:rPr>
          <w:lang w:val="de-DE" w:eastAsia="ko-KR"/>
        </w:rPr>
      </w:pPr>
      <w:r>
        <w:tab/>
      </w:r>
      <w:r w:rsidRPr="00C56F73">
        <w:rPr>
          <w:rFonts w:cs="Courier New"/>
          <w:szCs w:val="16"/>
          <w:lang w:val="de-DE"/>
        </w:rPr>
        <w:t>mlmname: gentamicin_dosing;;</w:t>
      </w:r>
    </w:p>
    <w:p w14:paraId="05E3BAA4" w14:textId="77777777" w:rsidR="00345ACB" w:rsidRPr="00C56F73" w:rsidRDefault="00345ACB" w:rsidP="00EC06AB">
      <w:pPr>
        <w:pStyle w:val="Example"/>
        <w:ind w:left="720"/>
        <w:rPr>
          <w:lang w:val="de-DE"/>
        </w:rPr>
      </w:pPr>
      <w:r w:rsidRPr="00EE294C">
        <w:rPr>
          <w:rFonts w:cs="Courier New"/>
          <w:szCs w:val="16"/>
          <w:lang w:val="de-DE"/>
        </w:rPr>
        <w:tab/>
      </w:r>
      <w:r w:rsidRPr="00C56F73">
        <w:rPr>
          <w:rFonts w:cs="Courier New"/>
          <w:szCs w:val="16"/>
          <w:lang w:val="de-DE"/>
        </w:rPr>
        <w:t>arden: Version 2.1;;</w:t>
      </w:r>
    </w:p>
    <w:p w14:paraId="0C7BC74D" w14:textId="77777777" w:rsidR="00345ACB" w:rsidRDefault="00345ACB" w:rsidP="00EC06AB">
      <w:pPr>
        <w:pStyle w:val="Example"/>
        <w:ind w:left="720"/>
      </w:pPr>
      <w:r w:rsidRPr="00EE294C">
        <w:rPr>
          <w:rFonts w:cs="Courier New"/>
          <w:szCs w:val="16"/>
          <w:lang w:val="de-DE"/>
        </w:rPr>
        <w:tab/>
      </w:r>
      <w:r>
        <w:t>version: 1.00;;</w:t>
      </w:r>
    </w:p>
    <w:p w14:paraId="03997E69" w14:textId="77777777" w:rsidR="00345ACB" w:rsidRDefault="00345ACB" w:rsidP="00EC06AB">
      <w:pPr>
        <w:pStyle w:val="Example"/>
        <w:ind w:left="720"/>
      </w:pPr>
      <w:r>
        <w:tab/>
        <w:t>institution: Columbia-Presbyterian Medical Center;;</w:t>
      </w:r>
    </w:p>
    <w:p w14:paraId="329346C8" w14:textId="77777777" w:rsidR="00345ACB" w:rsidRDefault="00345ACB" w:rsidP="00EC06AB">
      <w:pPr>
        <w:pStyle w:val="Example"/>
        <w:ind w:left="720"/>
      </w:pPr>
      <w:r>
        <w:tab/>
        <w:t>author: George Hripcsak, M.D.;;</w:t>
      </w:r>
    </w:p>
    <w:p w14:paraId="570F28D1" w14:textId="77777777" w:rsidR="00345ACB" w:rsidRDefault="00345ACB" w:rsidP="00EC06AB">
      <w:pPr>
        <w:pStyle w:val="Example"/>
        <w:ind w:left="720"/>
      </w:pPr>
      <w:r>
        <w:tab/>
        <w:t>specialist: ;;</w:t>
      </w:r>
    </w:p>
    <w:p w14:paraId="7B9DC2AC" w14:textId="77777777" w:rsidR="00345ACB" w:rsidRDefault="00345ACB" w:rsidP="00EC06AB">
      <w:pPr>
        <w:pStyle w:val="Example"/>
        <w:ind w:left="720"/>
      </w:pPr>
      <w:r>
        <w:tab/>
        <w:t>date: 1991-03-18;;</w:t>
      </w:r>
    </w:p>
    <w:p w14:paraId="6E423E23" w14:textId="77777777" w:rsidR="00345ACB" w:rsidRDefault="00345ACB" w:rsidP="00EC06AB">
      <w:pPr>
        <w:pStyle w:val="Example"/>
        <w:ind w:left="720"/>
        <w:rPr>
          <w:lang w:eastAsia="ko-KR"/>
        </w:rPr>
      </w:pPr>
      <w:r>
        <w:tab/>
        <w:t>validation: testing;;</w:t>
      </w:r>
    </w:p>
    <w:p w14:paraId="7E56B614" w14:textId="77777777" w:rsidR="00345ACB" w:rsidRDefault="00345ACB" w:rsidP="00EC06AB">
      <w:pPr>
        <w:pStyle w:val="Example"/>
        <w:ind w:left="720"/>
      </w:pPr>
      <w:r>
        <w:t>library:</w:t>
      </w:r>
    </w:p>
    <w:p w14:paraId="5F9416B9" w14:textId="77777777" w:rsidR="00345ACB" w:rsidRDefault="00345ACB" w:rsidP="00EC06AB">
      <w:pPr>
        <w:pStyle w:val="Example"/>
        <w:ind w:left="720"/>
      </w:pPr>
      <w:r>
        <w:tab/>
        <w:t>purpose:</w:t>
      </w:r>
      <w:r>
        <w:br/>
      </w:r>
      <w:r>
        <w:tab/>
      </w:r>
      <w:r>
        <w:tab/>
        <w:t xml:space="preserve">Suggest an appropriate gentamicin dose in the setting of renal </w:t>
      </w:r>
      <w:r>
        <w:br/>
      </w:r>
      <w:r>
        <w:tab/>
      </w:r>
      <w:r>
        <w:tab/>
        <w:t>insufficiency. (This MLM demonstrates a management suggestion.);;</w:t>
      </w:r>
    </w:p>
    <w:p w14:paraId="4F38A1FB" w14:textId="77777777" w:rsidR="00345ACB" w:rsidRDefault="00345ACB" w:rsidP="00EC06AB">
      <w:pPr>
        <w:pStyle w:val="Example"/>
        <w:ind w:left="720"/>
      </w:pPr>
      <w:r>
        <w:tab/>
        <w:t>explanation:</w:t>
      </w:r>
      <w:r>
        <w:br/>
      </w:r>
      <w:r>
        <w:tab/>
      </w:r>
      <w:r>
        <w:tab/>
        <w:t xml:space="preserve">Patients with renal insufficiency require the same loading dose of </w:t>
      </w:r>
      <w:r>
        <w:br/>
      </w:r>
      <w:r>
        <w:tab/>
      </w:r>
      <w:r>
        <w:tab/>
        <w:t xml:space="preserve">gentamicin as those with normal renal function, but they require a </w:t>
      </w:r>
      <w:r>
        <w:br/>
      </w:r>
      <w:r>
        <w:tab/>
      </w:r>
      <w:r>
        <w:tab/>
        <w:t xml:space="preserve">reduced daily dose. The creatinine clearance is calculated by serum </w:t>
      </w:r>
      <w:r>
        <w:br/>
      </w:r>
      <w:r>
        <w:tab/>
      </w:r>
      <w:r>
        <w:tab/>
        <w:t xml:space="preserve">creatinine, age, and weight. If it is less than 30 ml/min, then an </w:t>
      </w:r>
      <w:r>
        <w:br/>
      </w:r>
      <w:r>
        <w:tab/>
      </w:r>
      <w:r>
        <w:tab/>
        <w:t xml:space="preserve">appropriate dose is calculated based on the clearance. If the </w:t>
      </w:r>
      <w:r>
        <w:br/>
      </w:r>
      <w:r>
        <w:tab/>
      </w:r>
      <w:r>
        <w:tab/>
        <w:t xml:space="preserve">ordered dose differs from the calculated dose by more than 20 %, </w:t>
      </w:r>
      <w:r>
        <w:br/>
      </w:r>
      <w:r>
        <w:tab/>
      </w:r>
      <w:r>
        <w:tab/>
        <w:t>then an alert is generated.;;</w:t>
      </w:r>
    </w:p>
    <w:p w14:paraId="4AAAEDCE" w14:textId="77777777" w:rsidR="00345ACB" w:rsidRDefault="00345ACB" w:rsidP="00EC06AB">
      <w:pPr>
        <w:pStyle w:val="Example"/>
        <w:ind w:left="720"/>
      </w:pPr>
      <w:r>
        <w:tab/>
        <w:t>keywords: gentamicin; dosing;;</w:t>
      </w:r>
    </w:p>
    <w:p w14:paraId="1A71C697" w14:textId="77777777" w:rsidR="00345ACB" w:rsidRDefault="00345ACB" w:rsidP="00EC06AB">
      <w:pPr>
        <w:pStyle w:val="Example"/>
        <w:ind w:left="720"/>
      </w:pPr>
      <w:r>
        <w:tab/>
        <w:t>citations: ;;</w:t>
      </w:r>
    </w:p>
    <w:p w14:paraId="19DC3EAA" w14:textId="77777777" w:rsidR="00345ACB" w:rsidRDefault="00345ACB" w:rsidP="00EC06AB">
      <w:pPr>
        <w:pStyle w:val="Example"/>
        <w:ind w:left="720"/>
      </w:pPr>
      <w:r>
        <w:t>knowledge:</w:t>
      </w:r>
    </w:p>
    <w:p w14:paraId="315CAEE4" w14:textId="77777777" w:rsidR="00345ACB" w:rsidRDefault="00345ACB" w:rsidP="00EC06AB">
      <w:pPr>
        <w:pStyle w:val="Example"/>
        <w:ind w:left="720"/>
      </w:pPr>
      <w:r>
        <w:tab/>
        <w:t>type: data-driven;;</w:t>
      </w:r>
    </w:p>
    <w:p w14:paraId="4BAE1DF8" w14:textId="77777777" w:rsidR="00345ACB" w:rsidRDefault="00345ACB" w:rsidP="00EC06AB">
      <w:pPr>
        <w:pStyle w:val="Example"/>
        <w:ind w:left="720"/>
      </w:pPr>
      <w:r>
        <w:tab/>
        <w:t>data:</w:t>
      </w:r>
      <w:r>
        <w:br/>
      </w:r>
      <w:r>
        <w:tab/>
      </w:r>
      <w:r>
        <w:tab/>
        <w:t>/* an order for gentamicin evokes this MLM */</w:t>
      </w:r>
      <w:r>
        <w:br/>
      </w:r>
      <w:r>
        <w:tab/>
      </w:r>
      <w:r>
        <w:tab/>
        <w:t xml:space="preserve">gentamicin_order := event {medication_order where </w:t>
      </w:r>
      <w:r>
        <w:br/>
      </w:r>
      <w:r>
        <w:tab/>
      </w:r>
      <w:r>
        <w:tab/>
      </w:r>
      <w:r>
        <w:tab/>
      </w:r>
      <w:r>
        <w:tab/>
      </w:r>
      <w:r>
        <w:tab/>
      </w:r>
      <w:r>
        <w:tab/>
      </w:r>
      <w:r>
        <w:tab/>
      </w:r>
      <w:r>
        <w:tab/>
      </w:r>
      <w:r>
        <w:tab/>
        <w:t xml:space="preserve"> class = gentamicin};</w:t>
      </w:r>
      <w:r>
        <w:br/>
      </w:r>
      <w:r>
        <w:tab/>
      </w:r>
      <w:r>
        <w:tab/>
        <w:t>/* gentamicin doses */</w:t>
      </w:r>
      <w:r>
        <w:br/>
      </w:r>
      <w:r>
        <w:tab/>
      </w:r>
      <w:r>
        <w:tab/>
        <w:t>(loading_dose,</w:t>
      </w:r>
      <w:r>
        <w:rPr>
          <w:lang w:eastAsia="ko-KR"/>
        </w:rPr>
        <w:t xml:space="preserve"> </w:t>
      </w:r>
      <w:r>
        <w:t>periodic_dose,</w:t>
      </w:r>
      <w:r>
        <w:rPr>
          <w:lang w:eastAsia="ko-KR"/>
        </w:rPr>
        <w:t xml:space="preserve"> </w:t>
      </w:r>
      <w:r>
        <w:t>periodic_interval) :=</w:t>
      </w:r>
      <w:r>
        <w:rPr>
          <w:lang w:eastAsia="ko-KR"/>
        </w:rPr>
        <w:t xml:space="preserve"> </w:t>
      </w:r>
      <w:r>
        <w:br/>
      </w:r>
      <w:r>
        <w:tab/>
      </w:r>
      <w:r>
        <w:tab/>
      </w:r>
      <w:r>
        <w:tab/>
        <w:t xml:space="preserve">read last {medication_order initial dose, </w:t>
      </w:r>
      <w:r>
        <w:br/>
      </w:r>
      <w:r>
        <w:tab/>
      </w:r>
      <w:r>
        <w:tab/>
      </w:r>
      <w:r>
        <w:tab/>
      </w:r>
      <w:r>
        <w:tab/>
      </w:r>
      <w:r>
        <w:tab/>
      </w:r>
      <w:r>
        <w:tab/>
        <w:t>periodic dose, interval};</w:t>
      </w:r>
      <w:r>
        <w:br/>
      </w:r>
      <w:r>
        <w:tab/>
      </w:r>
      <w:r>
        <w:tab/>
        <w:t>/* serum creatinine mg/dl */</w:t>
      </w:r>
      <w:r>
        <w:br/>
      </w:r>
      <w:r>
        <w:tab/>
      </w:r>
      <w:r>
        <w:tab/>
        <w:t>serum_creatinine := read last ({serum_creatinine}</w:t>
      </w:r>
      <w:r>
        <w:rPr>
          <w:lang w:eastAsia="ko-KR"/>
        </w:rPr>
        <w:t xml:space="preserve"> </w:t>
      </w:r>
      <w:r>
        <w:br/>
      </w:r>
      <w:r>
        <w:tab/>
      </w:r>
      <w:r>
        <w:tab/>
      </w:r>
      <w:r>
        <w:tab/>
        <w:t xml:space="preserve">where it occurred within </w:t>
      </w:r>
      <w:r>
        <w:rPr>
          <w:lang w:eastAsia="ko-KR"/>
        </w:rPr>
        <w:t xml:space="preserve">the </w:t>
      </w:r>
      <w:r>
        <w:t>past 1 week);</w:t>
      </w:r>
      <w:r>
        <w:br/>
      </w:r>
      <w:r>
        <w:tab/>
      </w:r>
      <w:r>
        <w:tab/>
        <w:t>/* birthdate */</w:t>
      </w:r>
      <w:r>
        <w:br/>
      </w:r>
      <w:r>
        <w:tab/>
      </w:r>
      <w:r>
        <w:tab/>
        <w:t>birthdate := read last {birthdate};</w:t>
      </w:r>
      <w:r>
        <w:br/>
      </w:r>
      <w:r>
        <w:tab/>
      </w:r>
      <w:r>
        <w:tab/>
        <w:t>/* weight kg */</w:t>
      </w:r>
      <w:r>
        <w:br/>
      </w:r>
      <w:r>
        <w:tab/>
      </w:r>
      <w:r>
        <w:tab/>
        <w:t>weight := read last</w:t>
      </w:r>
      <w:r>
        <w:rPr>
          <w:lang w:eastAsia="ko-KR"/>
        </w:rPr>
        <w:t xml:space="preserve"> </w:t>
      </w:r>
      <w:r>
        <w:t>({weight}</w:t>
      </w:r>
      <w:r>
        <w:rPr>
          <w:lang w:eastAsia="ko-KR"/>
        </w:rPr>
        <w:t xml:space="preserve"> </w:t>
      </w:r>
      <w:r>
        <w:br/>
      </w:r>
      <w:r>
        <w:tab/>
      </w:r>
      <w:r>
        <w:tab/>
      </w:r>
      <w:r>
        <w:tab/>
        <w:t xml:space="preserve">where it occurred within </w:t>
      </w:r>
      <w:r>
        <w:rPr>
          <w:lang w:eastAsia="ko-KR"/>
        </w:rPr>
        <w:t xml:space="preserve">the </w:t>
      </w:r>
      <w:r>
        <w:t>past 3 months);</w:t>
      </w:r>
      <w:r>
        <w:br/>
      </w:r>
      <w:r>
        <w:tab/>
      </w:r>
      <w:r>
        <w:tab/>
        <w:t>;;</w:t>
      </w:r>
      <w:r>
        <w:br/>
        <w:t xml:space="preserve">evoke: </w:t>
      </w:r>
      <w:r>
        <w:tab/>
      </w:r>
      <w:r>
        <w:br/>
      </w:r>
      <w:r>
        <w:tab/>
      </w:r>
      <w:r>
        <w:tab/>
        <w:t>gentamicin_order;;</w:t>
      </w:r>
      <w:r>
        <w:br/>
        <w:t xml:space="preserve">logic: </w:t>
      </w:r>
      <w:r>
        <w:tab/>
      </w:r>
      <w:r>
        <w:br/>
      </w:r>
      <w:r>
        <w:tab/>
      </w:r>
      <w:r>
        <w:tab/>
        <w:t>age := (now - birthdate)</w:t>
      </w:r>
      <w:r>
        <w:rPr>
          <w:lang w:eastAsia="ko-KR"/>
        </w:rPr>
        <w:t xml:space="preserve"> </w:t>
      </w:r>
      <w:r>
        <w:t>/</w:t>
      </w:r>
      <w:r>
        <w:rPr>
          <w:lang w:eastAsia="ko-KR"/>
        </w:rPr>
        <w:t xml:space="preserve"> </w:t>
      </w:r>
      <w:r>
        <w:t>1 year;</w:t>
      </w:r>
      <w:r>
        <w:br/>
      </w:r>
      <w:r>
        <w:tab/>
      </w:r>
      <w:r>
        <w:tab/>
        <w:t>creatinine_clearance</w:t>
      </w:r>
      <w:r>
        <w:rPr>
          <w:lang w:eastAsia="ko-KR"/>
        </w:rPr>
        <w:t xml:space="preserve"> </w:t>
      </w:r>
      <w:r>
        <w:t>:= (140 - age) * (weight)</w:t>
      </w:r>
      <w:r>
        <w:rPr>
          <w:lang w:eastAsia="ko-KR"/>
        </w:rPr>
        <w:t xml:space="preserve"> </w:t>
      </w:r>
      <w:r>
        <w:t xml:space="preserve">/ </w:t>
      </w:r>
      <w:r>
        <w:br/>
      </w:r>
      <w:r>
        <w:tab/>
      </w:r>
      <w:r>
        <w:tab/>
      </w:r>
      <w:r>
        <w:tab/>
      </w:r>
      <w:r>
        <w:tab/>
      </w:r>
      <w:r>
        <w:tab/>
      </w:r>
      <w:r>
        <w:tab/>
      </w:r>
      <w:r>
        <w:tab/>
      </w:r>
      <w:r>
        <w:tab/>
        <w:t xml:space="preserve"> (72 * serum_creatinine);</w:t>
      </w:r>
      <w:r>
        <w:br/>
      </w:r>
      <w:r>
        <w:tab/>
      </w:r>
      <w:r>
        <w:tab/>
        <w:t xml:space="preserve">/* the algorithm can be adjusted to handle higher clearances */ </w:t>
      </w:r>
      <w:r>
        <w:tab/>
      </w:r>
      <w:r>
        <w:br/>
      </w:r>
      <w:r>
        <w:tab/>
      </w:r>
      <w:r>
        <w:tab/>
        <w:t>if creatinine_clearance &lt; 30 then</w:t>
      </w:r>
      <w:r>
        <w:br/>
      </w:r>
      <w:r>
        <w:tab/>
      </w:r>
      <w:r>
        <w:tab/>
      </w:r>
      <w:r>
        <w:tab/>
        <w:t>calc_loading_dose := 1.7 * weight;</w:t>
      </w:r>
      <w:r>
        <w:br/>
      </w:r>
      <w:r>
        <w:tab/>
      </w:r>
      <w:r>
        <w:tab/>
      </w:r>
      <w:r>
        <w:tab/>
        <w:t>calc_daily_dose := 3 * (0.05 + creatinine_clearance / 100);</w:t>
      </w:r>
      <w:r>
        <w:br/>
      </w:r>
      <w:r>
        <w:tab/>
      </w:r>
      <w:r>
        <w:tab/>
      </w:r>
      <w:r>
        <w:tab/>
        <w:t>ordered_daily_dose</w:t>
      </w:r>
      <w:r>
        <w:tab/>
        <w:t xml:space="preserve"> := periodic_dose * </w:t>
      </w:r>
      <w:r>
        <w:br/>
      </w:r>
      <w:r>
        <w:tab/>
      </w:r>
      <w:r>
        <w:tab/>
      </w:r>
      <w:r>
        <w:tab/>
      </w:r>
      <w:r>
        <w:tab/>
      </w:r>
      <w:r>
        <w:tab/>
      </w:r>
      <w:r>
        <w:tab/>
      </w:r>
      <w:r>
        <w:tab/>
      </w:r>
      <w:r>
        <w:tab/>
        <w:t xml:space="preserve">    periodic_interval</w:t>
      </w:r>
      <w:r>
        <w:rPr>
          <w:lang w:eastAsia="ko-KR"/>
        </w:rPr>
        <w:t xml:space="preserve"> </w:t>
      </w:r>
      <w:r>
        <w:t>/(1 day);</w:t>
      </w:r>
      <w:r>
        <w:br/>
      </w:r>
      <w:r>
        <w:tab/>
      </w:r>
      <w:r>
        <w:tab/>
      </w:r>
      <w:r>
        <w:tab/>
        <w:t>/* check whether order is appropriate */</w:t>
      </w:r>
      <w:r>
        <w:br/>
      </w:r>
      <w:r>
        <w:tab/>
      </w:r>
      <w:r>
        <w:tab/>
      </w:r>
      <w:r>
        <w:tab/>
        <w:t>if (abs(loading_dose - calc_loading_dose)</w:t>
      </w:r>
      <w:r>
        <w:rPr>
          <w:lang w:eastAsia="ko-KR"/>
        </w:rPr>
        <w:t xml:space="preserve"> </w:t>
      </w:r>
      <w:r>
        <w:t>/</w:t>
      </w:r>
      <w:r>
        <w:rPr>
          <w:lang w:eastAsia="ko-KR"/>
        </w:rPr>
        <w:t xml:space="preserve"> </w:t>
      </w:r>
      <w:r>
        <w:br/>
        <w:t xml:space="preserve">                  calc_loading_dose &gt; 0.2)</w:t>
      </w:r>
      <w:r>
        <w:br/>
      </w:r>
      <w:r>
        <w:tab/>
        <w:t xml:space="preserve"> or </w:t>
      </w:r>
      <w:r>
        <w:br/>
      </w:r>
      <w:r>
        <w:tab/>
      </w:r>
      <w:r>
        <w:tab/>
      </w:r>
      <w:r>
        <w:tab/>
        <w:t xml:space="preserve">   (abs(ordered_daily_dose - calc_daily_dose)</w:t>
      </w:r>
      <w:r>
        <w:rPr>
          <w:lang w:eastAsia="ko-KR"/>
        </w:rPr>
        <w:t xml:space="preserve"> </w:t>
      </w:r>
      <w:r>
        <w:t>/</w:t>
      </w:r>
      <w:r>
        <w:rPr>
          <w:lang w:eastAsia="ko-KR"/>
        </w:rPr>
        <w:t xml:space="preserve"> </w:t>
      </w:r>
      <w:r>
        <w:br/>
      </w:r>
      <w:r>
        <w:tab/>
      </w:r>
      <w:r>
        <w:tab/>
      </w:r>
      <w:r>
        <w:tab/>
      </w:r>
      <w:r>
        <w:tab/>
      </w:r>
      <w:r>
        <w:tab/>
        <w:t>calc_daily_dose &gt; 0.2)</w:t>
      </w:r>
      <w:r>
        <w:rPr>
          <w:lang w:eastAsia="ko-KR"/>
        </w:rPr>
        <w:t xml:space="preserve"> </w:t>
      </w:r>
      <w:r>
        <w:t>then</w:t>
      </w:r>
      <w:r>
        <w:br/>
      </w:r>
      <w:r>
        <w:tab/>
      </w:r>
      <w:r>
        <w:tab/>
      </w:r>
      <w:r>
        <w:tab/>
      </w:r>
      <w:r>
        <w:tab/>
        <w:t>conclude true;</w:t>
      </w:r>
      <w:r>
        <w:br/>
      </w:r>
      <w:r>
        <w:tab/>
      </w:r>
      <w:r>
        <w:tab/>
      </w:r>
      <w:r>
        <w:tab/>
        <w:t>endif;</w:t>
      </w:r>
      <w:r>
        <w:br/>
      </w:r>
      <w:r>
        <w:tab/>
      </w:r>
      <w:r>
        <w:tab/>
        <w:t>endif;</w:t>
      </w:r>
      <w:r>
        <w:br/>
      </w:r>
      <w:r>
        <w:tab/>
      </w:r>
      <w:r>
        <w:tab/>
        <w:t>;;</w:t>
      </w:r>
    </w:p>
    <w:p w14:paraId="71C09552" w14:textId="77777777" w:rsidR="00345ACB" w:rsidRDefault="00345ACB" w:rsidP="00EC06AB">
      <w:pPr>
        <w:pStyle w:val="Example"/>
        <w:ind w:left="720"/>
      </w:pPr>
      <w:r>
        <w:lastRenderedPageBreak/>
        <w:tab/>
        <w:t>action:</w:t>
      </w:r>
      <w:r>
        <w:br/>
      </w:r>
      <w:r>
        <w:tab/>
      </w:r>
      <w:r>
        <w:tab/>
        <w:t>write</w:t>
      </w:r>
      <w:r>
        <w:rPr>
          <w:lang w:eastAsia="ko-KR"/>
        </w:rPr>
        <w:t xml:space="preserve"> </w:t>
      </w:r>
      <w:r>
        <w:t>"Due to renal insufficiency, the dose of gentamicin " ||</w:t>
      </w:r>
      <w:r>
        <w:rPr>
          <w:lang w:eastAsia="ko-KR"/>
        </w:rPr>
        <w:t xml:space="preserve"> </w:t>
      </w:r>
      <w:r>
        <w:br/>
      </w:r>
      <w:r>
        <w:tab/>
      </w:r>
      <w:r>
        <w:tab/>
      </w:r>
      <w:r>
        <w:tab/>
      </w:r>
      <w:r>
        <w:rPr>
          <w:lang w:eastAsia="ko-KR"/>
        </w:rPr>
        <w:t xml:space="preserve">  </w:t>
      </w:r>
      <w:r>
        <w:t>"should be adjusted. The patient's calculated " ||</w:t>
      </w:r>
      <w:r>
        <w:rPr>
          <w:lang w:eastAsia="ko-KR"/>
        </w:rPr>
        <w:t xml:space="preserve"> </w:t>
      </w:r>
      <w:r>
        <w:br/>
      </w:r>
      <w:r>
        <w:tab/>
      </w:r>
      <w:r>
        <w:tab/>
      </w:r>
      <w:r>
        <w:tab/>
      </w:r>
      <w:r>
        <w:rPr>
          <w:lang w:eastAsia="ko-KR"/>
        </w:rPr>
        <w:t xml:space="preserve">  </w:t>
      </w:r>
      <w:r>
        <w:t xml:space="preserve">"creatinine clearance is " || creatinine_clearance || </w:t>
      </w:r>
      <w:r>
        <w:br/>
      </w:r>
      <w:r>
        <w:tab/>
      </w:r>
      <w:r>
        <w:tab/>
      </w:r>
      <w:r>
        <w:tab/>
      </w:r>
      <w:r>
        <w:rPr>
          <w:lang w:eastAsia="ko-KR"/>
        </w:rPr>
        <w:t xml:space="preserve">  </w:t>
      </w:r>
      <w:r>
        <w:t xml:space="preserve">" ml/min. A single loading dose of " || </w:t>
      </w:r>
      <w:r>
        <w:br/>
      </w:r>
      <w:r>
        <w:tab/>
      </w:r>
      <w:r>
        <w:tab/>
      </w:r>
      <w:r>
        <w:tab/>
      </w:r>
      <w:r>
        <w:rPr>
          <w:lang w:eastAsia="ko-KR"/>
        </w:rPr>
        <w:t xml:space="preserve">  </w:t>
      </w:r>
      <w:r>
        <w:t xml:space="preserve">calc_loading_dose || " mg should be given, followed by " || </w:t>
      </w:r>
      <w:r>
        <w:br/>
      </w:r>
      <w:r>
        <w:tab/>
      </w:r>
      <w:r>
        <w:tab/>
      </w:r>
      <w:r>
        <w:tab/>
      </w:r>
      <w:r>
        <w:rPr>
          <w:lang w:eastAsia="ko-KR"/>
        </w:rPr>
        <w:t xml:space="preserve">  </w:t>
      </w:r>
      <w:r>
        <w:t>calc_daily_dose || " mg daily. Note that dialysis may " ||</w:t>
      </w:r>
      <w:r>
        <w:rPr>
          <w:lang w:eastAsia="ko-KR"/>
        </w:rPr>
        <w:t xml:space="preserve"> </w:t>
      </w:r>
      <w:r>
        <w:br/>
      </w:r>
      <w:r>
        <w:tab/>
      </w:r>
      <w:r>
        <w:tab/>
      </w:r>
      <w:r>
        <w:tab/>
      </w:r>
      <w:r>
        <w:rPr>
          <w:lang w:eastAsia="ko-KR"/>
        </w:rPr>
        <w:t xml:space="preserve">  </w:t>
      </w:r>
      <w:r>
        <w:t>"necessitate additional loading doses."</w:t>
      </w:r>
      <w:r>
        <w:rPr>
          <w:lang w:eastAsia="ko-KR"/>
        </w:rPr>
        <w:t>;</w:t>
      </w:r>
      <w:r>
        <w:br/>
      </w:r>
      <w:r>
        <w:tab/>
      </w:r>
      <w:r>
        <w:tab/>
        <w:t>;;</w:t>
      </w:r>
    </w:p>
    <w:p w14:paraId="042D7004" w14:textId="77777777" w:rsidR="00345ACB" w:rsidRDefault="00345ACB" w:rsidP="00EC06AB">
      <w:pPr>
        <w:pStyle w:val="Example"/>
        <w:ind w:left="720"/>
      </w:pPr>
      <w:r>
        <w:tab/>
        <w:t>urgency: 50;;</w:t>
      </w:r>
    </w:p>
    <w:p w14:paraId="5E2EFB6E" w14:textId="77777777" w:rsidR="00345ACB" w:rsidRDefault="00345ACB" w:rsidP="00EC06AB">
      <w:pPr>
        <w:pStyle w:val="Example"/>
        <w:ind w:left="720"/>
      </w:pPr>
      <w:r>
        <w:t>end:</w:t>
      </w:r>
    </w:p>
    <w:p w14:paraId="4B708AB8" w14:textId="77777777" w:rsidR="00345ACB" w:rsidRDefault="00345ACB" w:rsidP="00FE2C29">
      <w:pPr>
        <w:pStyle w:val="AppendixH2"/>
        <w:outlineLvl w:val="1"/>
      </w:pPr>
      <w:bookmarkStart w:id="1907" w:name="_Toc79907068"/>
      <w:bookmarkStart w:id="1908" w:name="_Toc94406943"/>
      <w:r>
        <w:br w:type="page"/>
      </w:r>
      <w:bookmarkStart w:id="1909" w:name="_Toc141178116"/>
      <w:bookmarkStart w:id="1910" w:name="_Toc314132059"/>
      <w:bookmarkStart w:id="1911" w:name="_Toc382912354"/>
      <w:proofErr w:type="spellStart"/>
      <w:r>
        <w:lastRenderedPageBreak/>
        <w:t>X2.5</w:t>
      </w:r>
      <w:proofErr w:type="spellEnd"/>
      <w:r>
        <w:tab/>
        <w:t xml:space="preserve">Monitoring </w:t>
      </w:r>
      <w:proofErr w:type="spellStart"/>
      <w:r>
        <w:t>MLM</w:t>
      </w:r>
      <w:bookmarkEnd w:id="1907"/>
      <w:bookmarkEnd w:id="1908"/>
      <w:bookmarkEnd w:id="1909"/>
      <w:bookmarkEnd w:id="1910"/>
      <w:bookmarkEnd w:id="1911"/>
      <w:proofErr w:type="spellEnd"/>
    </w:p>
    <w:p w14:paraId="378693EE" w14:textId="77777777" w:rsidR="00345ACB" w:rsidRDefault="00345ACB" w:rsidP="00EC06AB">
      <w:pPr>
        <w:pStyle w:val="Example"/>
        <w:ind w:left="720"/>
      </w:pPr>
      <w:r>
        <w:t>maintenance:</w:t>
      </w:r>
    </w:p>
    <w:p w14:paraId="40E5D832" w14:textId="77777777" w:rsidR="00345ACB" w:rsidRDefault="00345ACB" w:rsidP="00EC06AB">
      <w:pPr>
        <w:pStyle w:val="Example"/>
        <w:ind w:left="720"/>
      </w:pPr>
      <w:r>
        <w:tab/>
        <w:t>title: Monitor renal function while taking gentamicin;;</w:t>
      </w:r>
    </w:p>
    <w:p w14:paraId="4CA3BB9F" w14:textId="77777777" w:rsidR="00345ACB" w:rsidRPr="00F26622" w:rsidRDefault="00345ACB" w:rsidP="00EC06AB">
      <w:pPr>
        <w:pStyle w:val="Example"/>
        <w:ind w:left="720"/>
        <w:rPr>
          <w:lang w:eastAsia="ko-KR"/>
        </w:rPr>
      </w:pPr>
      <w:r>
        <w:tab/>
      </w:r>
      <w:r w:rsidRPr="00F26622">
        <w:t>mlmname: gentamicin_monitoring;;</w:t>
      </w:r>
    </w:p>
    <w:p w14:paraId="4061AB36" w14:textId="77777777" w:rsidR="00345ACB" w:rsidRPr="00F26622" w:rsidRDefault="00345ACB" w:rsidP="00EC06AB">
      <w:pPr>
        <w:pStyle w:val="Example"/>
        <w:ind w:left="720"/>
      </w:pPr>
      <w:r w:rsidRPr="00F26622">
        <w:tab/>
        <w:t>arden: Version 2;;</w:t>
      </w:r>
    </w:p>
    <w:p w14:paraId="7DF21865" w14:textId="77777777" w:rsidR="00345ACB" w:rsidRDefault="00345ACB" w:rsidP="00EC06AB">
      <w:pPr>
        <w:pStyle w:val="Example"/>
        <w:ind w:left="720"/>
      </w:pPr>
      <w:r w:rsidRPr="00F26622">
        <w:tab/>
      </w:r>
      <w:r>
        <w:t>version: 1.00;;</w:t>
      </w:r>
    </w:p>
    <w:p w14:paraId="4B9EDC78" w14:textId="77777777" w:rsidR="00345ACB" w:rsidRDefault="00345ACB" w:rsidP="00EC06AB">
      <w:pPr>
        <w:pStyle w:val="Example"/>
        <w:ind w:left="720"/>
      </w:pPr>
      <w:r>
        <w:tab/>
        <w:t>institution: Columbia-Presbyterian Medical Center;;</w:t>
      </w:r>
    </w:p>
    <w:p w14:paraId="287CB226" w14:textId="77777777" w:rsidR="00345ACB" w:rsidRDefault="00345ACB" w:rsidP="00EC06AB">
      <w:pPr>
        <w:pStyle w:val="Example"/>
        <w:ind w:left="720"/>
      </w:pPr>
      <w:r>
        <w:tab/>
        <w:t>author: George Hripcsak, M.D.;;</w:t>
      </w:r>
    </w:p>
    <w:p w14:paraId="52CB2B61" w14:textId="77777777" w:rsidR="00345ACB" w:rsidRDefault="00345ACB" w:rsidP="00EC06AB">
      <w:pPr>
        <w:pStyle w:val="Example"/>
        <w:ind w:left="720"/>
      </w:pPr>
      <w:r>
        <w:tab/>
        <w:t>specialist: ;;</w:t>
      </w:r>
    </w:p>
    <w:p w14:paraId="574BFE54" w14:textId="77777777" w:rsidR="00345ACB" w:rsidRDefault="00345ACB" w:rsidP="00EC06AB">
      <w:pPr>
        <w:pStyle w:val="Example"/>
        <w:ind w:left="720"/>
      </w:pPr>
      <w:r>
        <w:tab/>
        <w:t>date: 1991-03-19;;</w:t>
      </w:r>
    </w:p>
    <w:p w14:paraId="1968D168" w14:textId="77777777" w:rsidR="00345ACB" w:rsidRDefault="00345ACB" w:rsidP="00EC06AB">
      <w:pPr>
        <w:pStyle w:val="Example"/>
        <w:ind w:left="720"/>
        <w:rPr>
          <w:lang w:eastAsia="ko-KR"/>
        </w:rPr>
      </w:pPr>
      <w:r>
        <w:tab/>
        <w:t>validation: testing;;</w:t>
      </w:r>
    </w:p>
    <w:p w14:paraId="6536440B" w14:textId="77777777" w:rsidR="00345ACB" w:rsidRDefault="00345ACB" w:rsidP="00EC06AB">
      <w:pPr>
        <w:pStyle w:val="Example"/>
        <w:ind w:left="720"/>
      </w:pPr>
      <w:r>
        <w:t>library:</w:t>
      </w:r>
    </w:p>
    <w:p w14:paraId="6DDD3BDA" w14:textId="77777777" w:rsidR="00345ACB" w:rsidRDefault="00345ACB" w:rsidP="00EC06AB">
      <w:pPr>
        <w:pStyle w:val="Example"/>
        <w:ind w:left="720"/>
      </w:pPr>
      <w:r>
        <w:tab/>
        <w:t>purpose:</w:t>
      </w:r>
      <w:r>
        <w:br/>
      </w:r>
      <w:r>
        <w:tab/>
      </w:r>
      <w:r>
        <w:tab/>
        <w:t xml:space="preserve">Monitor the patient's renal function when the patient is taking </w:t>
      </w:r>
      <w:r>
        <w:br/>
      </w:r>
      <w:r>
        <w:tab/>
      </w:r>
      <w:r>
        <w:tab/>
        <w:t>gentamicin. (This MLM demonstrates periodic monitoring.);;</w:t>
      </w:r>
    </w:p>
    <w:p w14:paraId="5B4DFC93" w14:textId="77777777" w:rsidR="00345ACB" w:rsidRDefault="00345ACB" w:rsidP="00EC06AB">
      <w:pPr>
        <w:pStyle w:val="Example"/>
        <w:ind w:left="720"/>
      </w:pPr>
      <w:r>
        <w:tab/>
        <w:t>explanation:</w:t>
      </w:r>
      <w:r>
        <w:br/>
      </w:r>
      <w:r>
        <w:tab/>
      </w:r>
      <w:r>
        <w:tab/>
        <w:t xml:space="preserve">This MLM runs every five days after the patient is placed on </w:t>
      </w:r>
      <w:r>
        <w:br/>
      </w:r>
      <w:r>
        <w:tab/>
      </w:r>
      <w:r>
        <w:tab/>
        <w:t xml:space="preserve">gentamicin until the medication is stopped. If the serum creatinine </w:t>
      </w:r>
      <w:r>
        <w:br/>
      </w:r>
      <w:r>
        <w:tab/>
      </w:r>
      <w:r>
        <w:tab/>
        <w:t xml:space="preserve">has not been checked recently, then an alert is generated </w:t>
      </w:r>
      <w:r>
        <w:br/>
      </w:r>
      <w:r>
        <w:tab/>
      </w:r>
      <w:r>
        <w:tab/>
        <w:t xml:space="preserve">requesting follow-up. If the serum creatinine has been checked, is </w:t>
      </w:r>
      <w:r>
        <w:br/>
      </w:r>
      <w:r>
        <w:tab/>
      </w:r>
      <w:r>
        <w:tab/>
        <w:t xml:space="preserve">greater than 2.0, and has risen by more than 20 %, then an alert is </w:t>
      </w:r>
      <w:r>
        <w:br/>
      </w:r>
      <w:r>
        <w:tab/>
      </w:r>
      <w:r>
        <w:tab/>
        <w:t xml:space="preserve">generated warning that the patient may be developing renal </w:t>
      </w:r>
      <w:r>
        <w:br/>
      </w:r>
      <w:r>
        <w:tab/>
      </w:r>
      <w:r>
        <w:tab/>
        <w:t>insufficiency due to gentamicin.;;</w:t>
      </w:r>
    </w:p>
    <w:p w14:paraId="59DF8046" w14:textId="77777777" w:rsidR="00345ACB" w:rsidRDefault="00345ACB" w:rsidP="00EC06AB">
      <w:pPr>
        <w:pStyle w:val="Example"/>
        <w:ind w:left="720"/>
      </w:pPr>
      <w:r>
        <w:tab/>
        <w:t>keywords: gentamicin; renal function;;</w:t>
      </w:r>
    </w:p>
    <w:p w14:paraId="6E48D458" w14:textId="77777777" w:rsidR="00345ACB" w:rsidRDefault="00345ACB" w:rsidP="00EC06AB">
      <w:pPr>
        <w:pStyle w:val="Example"/>
        <w:ind w:left="720"/>
      </w:pPr>
      <w:r>
        <w:tab/>
        <w:t>citations: ;;</w:t>
      </w:r>
    </w:p>
    <w:p w14:paraId="7B0728C7" w14:textId="77777777" w:rsidR="00345ACB" w:rsidRDefault="00345ACB" w:rsidP="00EC06AB">
      <w:pPr>
        <w:pStyle w:val="Example"/>
        <w:ind w:left="720"/>
      </w:pPr>
      <w:r>
        <w:t>knowledge:</w:t>
      </w:r>
    </w:p>
    <w:p w14:paraId="5CB46163" w14:textId="77777777" w:rsidR="00345ACB" w:rsidRDefault="00345ACB" w:rsidP="00EC06AB">
      <w:pPr>
        <w:pStyle w:val="Example"/>
        <w:ind w:left="720"/>
      </w:pPr>
      <w:r>
        <w:tab/>
        <w:t>type: data-driven;;</w:t>
      </w:r>
    </w:p>
    <w:p w14:paraId="0F08FFFD" w14:textId="77777777" w:rsidR="00345ACB" w:rsidRDefault="00345ACB" w:rsidP="00EC06AB">
      <w:pPr>
        <w:pStyle w:val="Example"/>
        <w:ind w:left="720"/>
      </w:pPr>
      <w:r>
        <w:tab/>
        <w:t>data:</w:t>
      </w:r>
      <w:r>
        <w:br/>
      </w:r>
      <w:r>
        <w:tab/>
      </w:r>
      <w:r>
        <w:tab/>
        <w:t>/* an order for gentamicin evokes this MLM */</w:t>
      </w:r>
      <w:r>
        <w:br/>
      </w:r>
      <w:r>
        <w:tab/>
      </w:r>
      <w:r>
        <w:tab/>
        <w:t xml:space="preserve">gentamicin_order := event {medication_order where </w:t>
      </w:r>
      <w:r>
        <w:br/>
      </w:r>
      <w:r>
        <w:tab/>
      </w:r>
      <w:r>
        <w:tab/>
      </w:r>
      <w:r>
        <w:tab/>
      </w:r>
      <w:r>
        <w:tab/>
      </w:r>
      <w:r>
        <w:tab/>
      </w:r>
      <w:r>
        <w:tab/>
      </w:r>
      <w:r>
        <w:tab/>
      </w:r>
      <w:r>
        <w:tab/>
      </w:r>
      <w:r>
        <w:tab/>
        <w:t xml:space="preserve"> class = gentamicin};</w:t>
      </w:r>
      <w:r>
        <w:br/>
      </w:r>
      <w:r>
        <w:tab/>
      </w:r>
      <w:r>
        <w:tab/>
        <w:t>/* check whether gentamicin has been discontinued */</w:t>
      </w:r>
      <w:r>
        <w:br/>
      </w:r>
      <w:r>
        <w:tab/>
      </w:r>
      <w:r>
        <w:tab/>
        <w:t>gentamicin_discontinued :=</w:t>
      </w:r>
      <w:r>
        <w:rPr>
          <w:lang w:eastAsia="ko-KR"/>
        </w:rPr>
        <w:t xml:space="preserve"> </w:t>
      </w:r>
      <w:r>
        <w:br/>
      </w:r>
      <w:r>
        <w:tab/>
      </w:r>
      <w:r>
        <w:tab/>
      </w:r>
      <w:r>
        <w:tab/>
        <w:t>read exist({medication_cancellation where class = gentamicin}</w:t>
      </w:r>
      <w:r>
        <w:rPr>
          <w:lang w:eastAsia="ko-KR"/>
        </w:rPr>
        <w:t xml:space="preserve"> </w:t>
      </w:r>
      <w:r>
        <w:br/>
      </w:r>
      <w:r>
        <w:tab/>
      </w:r>
      <w:r>
        <w:tab/>
      </w:r>
      <w:r>
        <w:tab/>
      </w:r>
      <w:r>
        <w:tab/>
        <w:t>where it occurs after eventtime);</w:t>
      </w:r>
      <w:r>
        <w:br/>
      </w:r>
      <w:r>
        <w:tab/>
      </w:r>
      <w:r>
        <w:tab/>
        <w:t>/* baseline serum creatinine mg/dl */</w:t>
      </w:r>
      <w:r>
        <w:br/>
      </w:r>
      <w:r>
        <w:tab/>
      </w:r>
      <w:r>
        <w:tab/>
        <w:t>baseline_creatinine := read last ({serum_creatinine}</w:t>
      </w:r>
      <w:r>
        <w:rPr>
          <w:lang w:eastAsia="ko-KR"/>
        </w:rPr>
        <w:t xml:space="preserve"> </w:t>
      </w:r>
      <w:r>
        <w:br/>
      </w:r>
      <w:r>
        <w:tab/>
      </w:r>
      <w:r>
        <w:tab/>
      </w:r>
      <w:r>
        <w:tab/>
        <w:t>where it occurred before eventtime);</w:t>
      </w:r>
      <w:r>
        <w:br/>
      </w:r>
      <w:r>
        <w:tab/>
      </w:r>
      <w:r>
        <w:tab/>
        <w:t>/* followup serum creatinine mg/dl */</w:t>
      </w:r>
      <w:r>
        <w:br/>
      </w:r>
      <w:r>
        <w:tab/>
      </w:r>
      <w:r>
        <w:tab/>
        <w:t>recent_creatinine := read last ({serum_creatinine}</w:t>
      </w:r>
      <w:r>
        <w:rPr>
          <w:lang w:eastAsia="ko-KR"/>
        </w:rPr>
        <w:t xml:space="preserve"> </w:t>
      </w:r>
      <w:r>
        <w:br/>
      </w:r>
      <w:r>
        <w:tab/>
      </w:r>
      <w:r>
        <w:tab/>
      </w:r>
      <w:r>
        <w:tab/>
        <w:t xml:space="preserve">where it occurred within </w:t>
      </w:r>
      <w:r>
        <w:rPr>
          <w:lang w:eastAsia="ko-KR"/>
        </w:rPr>
        <w:t xml:space="preserve">the </w:t>
      </w:r>
      <w:r>
        <w:t>past 3 days);</w:t>
      </w:r>
      <w:r>
        <w:br/>
      </w:r>
      <w:r>
        <w:tab/>
      </w:r>
      <w:r>
        <w:tab/>
        <w:t>;;</w:t>
      </w:r>
    </w:p>
    <w:p w14:paraId="67514B66" w14:textId="77777777" w:rsidR="00345ACB" w:rsidRDefault="00345ACB" w:rsidP="00EC06AB">
      <w:pPr>
        <w:pStyle w:val="Example"/>
        <w:ind w:left="720"/>
      </w:pPr>
      <w:r>
        <w:tab/>
        <w:t xml:space="preserve">evoke: </w:t>
      </w:r>
      <w:r>
        <w:tab/>
      </w:r>
      <w:r>
        <w:br/>
      </w:r>
      <w:r>
        <w:tab/>
      </w:r>
      <w:r>
        <w:tab/>
        <w:t xml:space="preserve">every 5 days for 10 years starting 5 days after time of </w:t>
      </w:r>
      <w:r>
        <w:br/>
      </w:r>
      <w:r>
        <w:tab/>
      </w:r>
      <w:r>
        <w:tab/>
      </w:r>
      <w:r>
        <w:tab/>
        <w:t>gentamicin_order until gentamicin_discontinued;;</w:t>
      </w:r>
    </w:p>
    <w:p w14:paraId="34C674A0" w14:textId="77777777" w:rsidR="00345ACB" w:rsidRDefault="00345ACB" w:rsidP="00EC06AB">
      <w:pPr>
        <w:pStyle w:val="Example"/>
        <w:ind w:left="720"/>
      </w:pPr>
      <w:r>
        <w:tab/>
        <w:t xml:space="preserve">logic: </w:t>
      </w:r>
      <w:r>
        <w:tab/>
      </w:r>
      <w:r>
        <w:br/>
      </w:r>
      <w:r>
        <w:tab/>
      </w:r>
      <w:r>
        <w:tab/>
        <w:t>if recent_creatinine is not present then</w:t>
      </w:r>
      <w:r>
        <w:br/>
      </w:r>
      <w:r>
        <w:tab/>
      </w:r>
      <w:r>
        <w:tab/>
      </w:r>
      <w:r>
        <w:tab/>
        <w:t>no_recent_creatinine := true;</w:t>
      </w:r>
      <w:r>
        <w:br/>
      </w:r>
      <w:r>
        <w:tab/>
      </w:r>
      <w:r>
        <w:tab/>
      </w:r>
      <w:r>
        <w:tab/>
      </w:r>
      <w:r>
        <w:rPr>
          <w:lang w:eastAsia="ko-KR"/>
        </w:rPr>
        <w:t xml:space="preserve">  </w:t>
      </w:r>
      <w:r>
        <w:t>conclude true;</w:t>
      </w:r>
      <w:r>
        <w:br/>
      </w:r>
      <w:r>
        <w:tab/>
      </w:r>
      <w:r>
        <w:tab/>
        <w:t xml:space="preserve">else </w:t>
      </w:r>
      <w:r>
        <w:tab/>
      </w:r>
      <w:r>
        <w:br/>
      </w:r>
      <w:r>
        <w:tab/>
      </w:r>
      <w:r>
        <w:tab/>
      </w:r>
      <w:r>
        <w:tab/>
        <w:t>no_recent_creatinine := false;</w:t>
      </w:r>
      <w:r>
        <w:br/>
      </w:r>
      <w:r>
        <w:tab/>
      </w:r>
      <w:r>
        <w:tab/>
      </w:r>
      <w:r>
        <w:tab/>
        <w:t>if % increase of (serum_creatinine,</w:t>
      </w:r>
      <w:r>
        <w:rPr>
          <w:lang w:eastAsia="ko-KR"/>
        </w:rPr>
        <w:t xml:space="preserve"> </w:t>
      </w:r>
      <w:r>
        <w:br/>
      </w:r>
      <w:r>
        <w:tab/>
      </w:r>
      <w:r>
        <w:tab/>
      </w:r>
      <w:r>
        <w:tab/>
      </w:r>
      <w:r>
        <w:tab/>
        <w:t xml:space="preserve">recent_creatinine) &gt; 20 /* % */ </w:t>
      </w:r>
      <w:r>
        <w:br/>
      </w:r>
      <w:r>
        <w:tab/>
      </w:r>
      <w:r>
        <w:tab/>
      </w:r>
      <w:r>
        <w:tab/>
      </w:r>
      <w:r>
        <w:tab/>
        <w:t>and recent_creatinine &gt; 2.0 then</w:t>
      </w:r>
      <w:r>
        <w:br/>
      </w:r>
      <w:r>
        <w:tab/>
      </w:r>
      <w:r>
        <w:tab/>
      </w:r>
      <w:r>
        <w:tab/>
      </w:r>
      <w:r>
        <w:tab/>
      </w:r>
      <w:r>
        <w:rPr>
          <w:lang w:eastAsia="ko-KR"/>
        </w:rPr>
        <w:t xml:space="preserve">  </w:t>
      </w:r>
      <w:r>
        <w:t>conclude true;</w:t>
      </w:r>
      <w:r>
        <w:br/>
      </w:r>
      <w:r>
        <w:tab/>
      </w:r>
      <w:r>
        <w:tab/>
        <w:t xml:space="preserve"> </w:t>
      </w:r>
      <w:r>
        <w:tab/>
        <w:t xml:space="preserve">endif; </w:t>
      </w:r>
      <w:r>
        <w:tab/>
      </w:r>
      <w:r>
        <w:br/>
      </w:r>
      <w:r>
        <w:tab/>
      </w:r>
      <w:r>
        <w:tab/>
        <w:t xml:space="preserve">endif; </w:t>
      </w:r>
      <w:r>
        <w:tab/>
      </w:r>
      <w:r>
        <w:br/>
      </w:r>
      <w:r>
        <w:tab/>
      </w:r>
      <w:r>
        <w:tab/>
        <w:t>;;</w:t>
      </w:r>
    </w:p>
    <w:p w14:paraId="3C74FF88" w14:textId="77777777" w:rsidR="00345ACB" w:rsidRDefault="00345ACB" w:rsidP="00EC06AB">
      <w:pPr>
        <w:pStyle w:val="Example"/>
        <w:ind w:left="720"/>
      </w:pPr>
      <w:r>
        <w:t xml:space="preserve">action: </w:t>
      </w:r>
      <w:r>
        <w:tab/>
      </w:r>
      <w:r>
        <w:br/>
      </w:r>
      <w:r>
        <w:tab/>
      </w:r>
      <w:r>
        <w:tab/>
        <w:t>if no_recent_creatinine then</w:t>
      </w:r>
      <w:r>
        <w:br/>
      </w:r>
      <w:r>
        <w:tab/>
      </w:r>
      <w:r>
        <w:tab/>
      </w:r>
      <w:r>
        <w:tab/>
        <w:t>write</w:t>
      </w:r>
      <w:r>
        <w:rPr>
          <w:lang w:eastAsia="ko-KR"/>
        </w:rPr>
        <w:t xml:space="preserve"> </w:t>
      </w:r>
      <w:r>
        <w:t>"Suggest obtaining a serum creatinine to follow up " ||</w:t>
      </w:r>
      <w:r>
        <w:rPr>
          <w:lang w:eastAsia="ko-KR"/>
        </w:rPr>
        <w:t xml:space="preserve"> </w:t>
      </w:r>
      <w:r>
        <w:br/>
      </w:r>
      <w:r>
        <w:tab/>
      </w:r>
      <w:r>
        <w:tab/>
      </w:r>
      <w:r>
        <w:tab/>
      </w:r>
      <w:r>
        <w:tab/>
      </w:r>
      <w:r>
        <w:rPr>
          <w:lang w:eastAsia="ko-KR"/>
        </w:rPr>
        <w:t xml:space="preserve">  </w:t>
      </w:r>
      <w:r>
        <w:t>"on renal function in the setting of gentamicin.";</w:t>
      </w:r>
      <w:r>
        <w:br/>
      </w:r>
      <w:r>
        <w:tab/>
      </w:r>
      <w:r>
        <w:tab/>
        <w:t>else</w:t>
      </w:r>
      <w:r>
        <w:br/>
      </w:r>
      <w:r>
        <w:tab/>
      </w:r>
      <w:r>
        <w:tab/>
      </w:r>
      <w:r>
        <w:tab/>
        <w:t xml:space="preserve">write "Recent serum creatinine (" || recent_creatinine || </w:t>
      </w:r>
      <w:r>
        <w:br/>
      </w:r>
      <w:r>
        <w:tab/>
      </w:r>
      <w:r>
        <w:tab/>
      </w:r>
      <w:r>
        <w:tab/>
      </w:r>
      <w:r>
        <w:tab/>
      </w:r>
      <w:r>
        <w:rPr>
          <w:lang w:eastAsia="ko-KR"/>
        </w:rPr>
        <w:t xml:space="preserve">  </w:t>
      </w:r>
      <w:r>
        <w:t>" mg/dl) has increased, possibly due to renal " ||</w:t>
      </w:r>
      <w:r>
        <w:rPr>
          <w:lang w:eastAsia="ko-KR"/>
        </w:rPr>
        <w:t xml:space="preserve"> </w:t>
      </w:r>
      <w:r>
        <w:br/>
      </w:r>
      <w:r>
        <w:tab/>
      </w:r>
      <w:r>
        <w:tab/>
      </w:r>
      <w:r>
        <w:tab/>
      </w:r>
      <w:r>
        <w:tab/>
      </w:r>
      <w:r>
        <w:rPr>
          <w:lang w:eastAsia="ko-KR"/>
        </w:rPr>
        <w:t xml:space="preserve">  </w:t>
      </w:r>
      <w:r>
        <w:t>"insufficiency related to gentamicin use.";</w:t>
      </w:r>
      <w:r>
        <w:br/>
      </w:r>
      <w:r>
        <w:tab/>
      </w:r>
      <w:r>
        <w:tab/>
        <w:t>endif;</w:t>
      </w:r>
      <w:r>
        <w:br/>
      </w:r>
      <w:r>
        <w:tab/>
        <w:t>;;</w:t>
      </w:r>
    </w:p>
    <w:p w14:paraId="6F7BE356" w14:textId="77777777" w:rsidR="00345ACB" w:rsidRDefault="00345ACB" w:rsidP="00EC06AB">
      <w:pPr>
        <w:pStyle w:val="Example"/>
        <w:ind w:left="720"/>
      </w:pPr>
      <w:r>
        <w:tab/>
        <w:t>urgency: 50;;</w:t>
      </w:r>
    </w:p>
    <w:p w14:paraId="7ECD5FC3" w14:textId="77777777" w:rsidR="00345ACB" w:rsidRDefault="00345ACB" w:rsidP="00EC06AB">
      <w:pPr>
        <w:pStyle w:val="Example"/>
        <w:ind w:left="720"/>
      </w:pPr>
      <w:r>
        <w:t>end:</w:t>
      </w:r>
    </w:p>
    <w:p w14:paraId="27DFB00E" w14:textId="77777777" w:rsidR="00345ACB" w:rsidRDefault="00345ACB" w:rsidP="00FE2C29">
      <w:pPr>
        <w:pStyle w:val="AppendixH2"/>
        <w:outlineLvl w:val="1"/>
      </w:pPr>
      <w:bookmarkStart w:id="1912" w:name="_Toc79907069"/>
      <w:bookmarkStart w:id="1913" w:name="_Toc94406944"/>
      <w:bookmarkStart w:id="1914" w:name="_Toc141178117"/>
      <w:bookmarkStart w:id="1915" w:name="_Toc314132060"/>
      <w:bookmarkStart w:id="1916" w:name="_Toc382912355"/>
      <w:proofErr w:type="spellStart"/>
      <w:r>
        <w:lastRenderedPageBreak/>
        <w:t>X2.6</w:t>
      </w:r>
      <w:proofErr w:type="spellEnd"/>
      <w:r>
        <w:tab/>
        <w:t xml:space="preserve">Management Suggestion </w:t>
      </w:r>
      <w:proofErr w:type="spellStart"/>
      <w:r>
        <w:t>MLM</w:t>
      </w:r>
      <w:bookmarkEnd w:id="1912"/>
      <w:bookmarkEnd w:id="1913"/>
      <w:bookmarkEnd w:id="1914"/>
      <w:bookmarkEnd w:id="1915"/>
      <w:bookmarkEnd w:id="1916"/>
      <w:proofErr w:type="spellEnd"/>
    </w:p>
    <w:p w14:paraId="4B71D86F" w14:textId="77777777" w:rsidR="00345ACB" w:rsidRDefault="00345ACB" w:rsidP="00EC06AB">
      <w:pPr>
        <w:pStyle w:val="Example"/>
        <w:ind w:left="720"/>
      </w:pPr>
      <w:r>
        <w:t>maintenance:</w:t>
      </w:r>
    </w:p>
    <w:p w14:paraId="698901DF" w14:textId="77777777" w:rsidR="00345ACB" w:rsidRDefault="00345ACB" w:rsidP="00EC06AB">
      <w:pPr>
        <w:pStyle w:val="Example"/>
        <w:ind w:left="720"/>
      </w:pPr>
      <w:r>
        <w:tab/>
        <w:t>title: Granulocytopenia and Trimethoprim/Sulfamethoxazole;;</w:t>
      </w:r>
    </w:p>
    <w:p w14:paraId="4819C943" w14:textId="77777777" w:rsidR="00345ACB" w:rsidRPr="00D6562C" w:rsidRDefault="00345ACB" w:rsidP="00EC06AB">
      <w:pPr>
        <w:pStyle w:val="Example"/>
        <w:ind w:left="720"/>
        <w:rPr>
          <w:lang w:val="de-DE"/>
        </w:rPr>
      </w:pPr>
      <w:r>
        <w:tab/>
      </w:r>
      <w:r w:rsidRPr="00D6562C">
        <w:rPr>
          <w:lang w:val="de-DE"/>
        </w:rPr>
        <w:t xml:space="preserve">mlmname: anctms;; </w:t>
      </w:r>
    </w:p>
    <w:p w14:paraId="204AF5D8" w14:textId="77777777" w:rsidR="00345ACB" w:rsidRPr="00D6562C" w:rsidRDefault="00345ACB" w:rsidP="00EC06AB">
      <w:pPr>
        <w:pStyle w:val="Example"/>
        <w:ind w:left="720"/>
        <w:rPr>
          <w:lang w:val="de-DE"/>
        </w:rPr>
      </w:pPr>
      <w:r w:rsidRPr="00D6562C">
        <w:rPr>
          <w:lang w:val="de-DE"/>
        </w:rPr>
        <w:tab/>
        <w:t>arden: Version 2;;</w:t>
      </w:r>
    </w:p>
    <w:p w14:paraId="76C62586" w14:textId="77777777" w:rsidR="00345ACB" w:rsidRPr="00D6562C" w:rsidRDefault="00345ACB" w:rsidP="00EC06AB">
      <w:pPr>
        <w:pStyle w:val="Example"/>
        <w:ind w:left="720"/>
        <w:rPr>
          <w:lang w:val="de-DE"/>
        </w:rPr>
      </w:pPr>
      <w:r w:rsidRPr="00D6562C">
        <w:rPr>
          <w:lang w:val="de-DE"/>
        </w:rPr>
        <w:tab/>
        <w:t>version: 2.00;;</w:t>
      </w:r>
    </w:p>
    <w:p w14:paraId="2A9A7F84" w14:textId="77777777" w:rsidR="00345ACB" w:rsidRDefault="00345ACB" w:rsidP="00EC06AB">
      <w:pPr>
        <w:pStyle w:val="Example"/>
        <w:ind w:left="720"/>
      </w:pPr>
      <w:r w:rsidRPr="00D6562C">
        <w:rPr>
          <w:lang w:val="de-DE"/>
        </w:rPr>
        <w:tab/>
      </w:r>
      <w:r>
        <w:t>institution: Columbia-Presbyterian Medical Center;;</w:t>
      </w:r>
    </w:p>
    <w:p w14:paraId="041AABEC" w14:textId="77777777" w:rsidR="00345ACB" w:rsidRDefault="00345ACB" w:rsidP="00EC06AB">
      <w:pPr>
        <w:pStyle w:val="Example"/>
        <w:ind w:left="720"/>
      </w:pPr>
      <w:r>
        <w:tab/>
        <w:t>author: George Hripcsak, M.D.;;</w:t>
      </w:r>
    </w:p>
    <w:p w14:paraId="0E421C5C" w14:textId="77777777" w:rsidR="00345ACB" w:rsidRDefault="00345ACB" w:rsidP="00EC06AB">
      <w:pPr>
        <w:pStyle w:val="Example"/>
        <w:ind w:left="720"/>
      </w:pPr>
      <w:r>
        <w:tab/>
        <w:t>specialist: ;;</w:t>
      </w:r>
    </w:p>
    <w:p w14:paraId="19469B90" w14:textId="77777777" w:rsidR="00345ACB" w:rsidRDefault="00345ACB" w:rsidP="00EC06AB">
      <w:pPr>
        <w:pStyle w:val="Example"/>
        <w:ind w:left="720"/>
      </w:pPr>
      <w:r>
        <w:tab/>
        <w:t>date: 1991-05-28;;</w:t>
      </w:r>
    </w:p>
    <w:p w14:paraId="44CAA83F" w14:textId="77777777" w:rsidR="00345ACB" w:rsidRDefault="00345ACB" w:rsidP="00EC06AB">
      <w:pPr>
        <w:pStyle w:val="Example"/>
        <w:ind w:left="720"/>
        <w:rPr>
          <w:lang w:eastAsia="ko-KR"/>
        </w:rPr>
      </w:pPr>
      <w:r>
        <w:tab/>
        <w:t>validation: testing;;</w:t>
      </w:r>
    </w:p>
    <w:p w14:paraId="2DA556EC" w14:textId="77777777" w:rsidR="00345ACB" w:rsidRDefault="00345ACB" w:rsidP="00EC06AB">
      <w:pPr>
        <w:pStyle w:val="Example"/>
        <w:ind w:left="720"/>
      </w:pPr>
      <w:r>
        <w:t>library:</w:t>
      </w:r>
    </w:p>
    <w:p w14:paraId="3B047400" w14:textId="77777777" w:rsidR="00345ACB" w:rsidRDefault="00345ACB" w:rsidP="00EC06AB">
      <w:pPr>
        <w:pStyle w:val="Example"/>
        <w:ind w:left="720"/>
      </w:pPr>
      <w:r>
        <w:tab/>
        <w:t>purpose:</w:t>
      </w:r>
      <w:r>
        <w:br/>
      </w:r>
      <w:r>
        <w:tab/>
      </w:r>
      <w:r>
        <w:tab/>
        <w:t>Detect granulocytopenia possibly due to</w:t>
      </w:r>
      <w:r>
        <w:rPr>
          <w:lang w:eastAsia="ko-KR"/>
        </w:rPr>
        <w:t xml:space="preserve"> </w:t>
      </w:r>
      <w:r>
        <w:br/>
      </w:r>
      <w:r>
        <w:tab/>
      </w:r>
      <w:r>
        <w:tab/>
        <w:t>trimethoprim/sulfamethoxazole;;</w:t>
      </w:r>
    </w:p>
    <w:p w14:paraId="34E2FCCB" w14:textId="77777777" w:rsidR="00345ACB" w:rsidRDefault="00345ACB" w:rsidP="00EC06AB">
      <w:pPr>
        <w:pStyle w:val="Example"/>
        <w:ind w:left="720"/>
      </w:pPr>
      <w:r>
        <w:tab/>
        <w:t>explanation:</w:t>
      </w:r>
      <w:r>
        <w:br/>
      </w:r>
      <w:r>
        <w:tab/>
      </w:r>
      <w:r>
        <w:tab/>
        <w:t xml:space="preserve">This MLM detects patients that are currently taking </w:t>
      </w:r>
      <w:r>
        <w:br/>
      </w:r>
      <w:r>
        <w:tab/>
      </w:r>
      <w:r>
        <w:tab/>
        <w:t xml:space="preserve">trimethoprim/sulfamethoxazole whose absolute neutrophile count is </w:t>
      </w:r>
      <w:r>
        <w:br/>
      </w:r>
      <w:r>
        <w:tab/>
      </w:r>
      <w:r>
        <w:tab/>
        <w:t>less than 1000 and falling.;;</w:t>
      </w:r>
    </w:p>
    <w:p w14:paraId="0308B498" w14:textId="77777777" w:rsidR="00345ACB" w:rsidRDefault="00345ACB" w:rsidP="00EC06AB">
      <w:pPr>
        <w:pStyle w:val="Example"/>
        <w:ind w:left="720"/>
      </w:pPr>
      <w:r>
        <w:tab/>
        <w:t>keywords:</w:t>
      </w:r>
      <w:r>
        <w:br/>
      </w:r>
      <w:r>
        <w:tab/>
      </w:r>
      <w:r>
        <w:tab/>
        <w:t>granulocytopenia; agranulocytosis; trimethoprim; sulfamethoxazole;;</w:t>
      </w:r>
    </w:p>
    <w:p w14:paraId="0004CB38" w14:textId="77777777" w:rsidR="00345ACB" w:rsidRDefault="00345ACB" w:rsidP="00EC06AB">
      <w:pPr>
        <w:pStyle w:val="Example"/>
        <w:ind w:left="720"/>
      </w:pPr>
      <w:r>
        <w:tab/>
        <w:t>citations:</w:t>
      </w:r>
      <w:r>
        <w:br/>
      </w:r>
      <w:r>
        <w:tab/>
      </w:r>
      <w:r>
        <w:tab/>
        <w:t xml:space="preserve">1. Anti-infective drug use in relation to the risk of </w:t>
      </w:r>
      <w:r>
        <w:br/>
      </w:r>
      <w:r>
        <w:tab/>
      </w:r>
      <w:r>
        <w:tab/>
        <w:t xml:space="preserve">   agranulocytosis and aplastic anemia. A report from the </w:t>
      </w:r>
      <w:r>
        <w:br/>
      </w:r>
      <w:r>
        <w:tab/>
      </w:r>
      <w:r>
        <w:tab/>
        <w:t xml:space="preserve">   International Agranulocytosis and Aplastic Anemia Study. </w:t>
      </w:r>
      <w:r>
        <w:br/>
      </w:r>
      <w:r>
        <w:tab/>
      </w:r>
      <w:r>
        <w:tab/>
        <w:t xml:space="preserve">   Archives of Internal Medicine, May 1989, 149(5):1036-40.;;</w:t>
      </w:r>
    </w:p>
    <w:p w14:paraId="52F4C5F6" w14:textId="77777777" w:rsidR="00345ACB" w:rsidRDefault="00345ACB" w:rsidP="00EC06AB">
      <w:pPr>
        <w:pStyle w:val="Example"/>
        <w:ind w:left="720"/>
      </w:pPr>
      <w:r>
        <w:tab/>
        <w:t>links:</w:t>
      </w:r>
      <w:r>
        <w:br/>
      </w:r>
      <w:r>
        <w:tab/>
      </w:r>
      <w:r>
        <w:tab/>
        <w:t>"CTIM .34.56.78";</w:t>
      </w:r>
      <w:r>
        <w:br/>
      </w:r>
      <w:r>
        <w:tab/>
      </w:r>
      <w:r>
        <w:tab/>
        <w:t>"MeSH agranulocytosis/ci and sulfamethoxazole/ae";;</w:t>
      </w:r>
    </w:p>
    <w:p w14:paraId="135B5C0F" w14:textId="77777777" w:rsidR="00345ACB" w:rsidRDefault="00345ACB" w:rsidP="00EC06AB">
      <w:pPr>
        <w:pStyle w:val="Example"/>
        <w:ind w:left="720"/>
      </w:pPr>
      <w:r>
        <w:t>knowledge:</w:t>
      </w:r>
    </w:p>
    <w:p w14:paraId="32E77182" w14:textId="77777777" w:rsidR="00345ACB" w:rsidRDefault="00345ACB" w:rsidP="00EC06AB">
      <w:pPr>
        <w:pStyle w:val="Example"/>
        <w:ind w:left="720"/>
      </w:pPr>
      <w:r>
        <w:tab/>
        <w:t>type: data-driven;;</w:t>
      </w:r>
    </w:p>
    <w:p w14:paraId="73FA5BB2" w14:textId="77777777" w:rsidR="00345ACB" w:rsidRDefault="00345ACB" w:rsidP="00EC06AB">
      <w:pPr>
        <w:pStyle w:val="Example"/>
        <w:ind w:left="720"/>
      </w:pPr>
      <w:r>
        <w:tab/>
        <w:t xml:space="preserve">data: </w:t>
      </w:r>
      <w:r>
        <w:tab/>
      </w:r>
      <w:r>
        <w:br/>
      </w:r>
      <w:r>
        <w:tab/>
      </w:r>
      <w:r>
        <w:tab/>
        <w:t>/* capitalized text within curly brackets would be replaced with */</w:t>
      </w:r>
      <w:r>
        <w:br/>
      </w:r>
      <w:r>
        <w:tab/>
      </w:r>
      <w:r>
        <w:tab/>
        <w:t xml:space="preserve">/* an institution's own query     </w:t>
      </w:r>
      <w:r>
        <w:tab/>
      </w:r>
      <w:r>
        <w:tab/>
      </w:r>
      <w:r>
        <w:tab/>
      </w:r>
      <w:r>
        <w:tab/>
      </w:r>
      <w:r>
        <w:tab/>
      </w:r>
      <w:r>
        <w:tab/>
      </w:r>
      <w:r>
        <w:tab/>
        <w:t xml:space="preserve">     */</w:t>
      </w:r>
      <w:r>
        <w:br/>
      </w:r>
      <w:r>
        <w:tab/>
      </w:r>
      <w:r>
        <w:tab/>
        <w:t>let anc_storage be event {STORAGE OF ABSOLUTE_NEUTROPHILE_COUNT};</w:t>
      </w:r>
      <w:r>
        <w:br/>
      </w:r>
      <w:r>
        <w:tab/>
      </w:r>
      <w:r>
        <w:tab/>
        <w:t>let anc be read last 2 from ({ABSOLUTE_NEUTROPHILE_COUNT}</w:t>
      </w:r>
      <w:r>
        <w:rPr>
          <w:lang w:eastAsia="ko-KR"/>
        </w:rPr>
        <w:t xml:space="preserve"> </w:t>
      </w:r>
      <w:r>
        <w:br/>
      </w:r>
      <w:r>
        <w:tab/>
      </w:r>
      <w:r>
        <w:tab/>
      </w:r>
      <w:r>
        <w:tab/>
        <w:t xml:space="preserve">where they occurred within </w:t>
      </w:r>
      <w:r>
        <w:rPr>
          <w:lang w:eastAsia="ko-KR"/>
        </w:rPr>
        <w:t xml:space="preserve">the </w:t>
      </w:r>
      <w:r>
        <w:t>past 1 week);</w:t>
      </w:r>
      <w:r>
        <w:br/>
      </w:r>
      <w:r>
        <w:tab/>
      </w:r>
      <w:r>
        <w:tab/>
        <w:t>let pt_is_taking_tms be read exist</w:t>
      </w:r>
      <w:r>
        <w:rPr>
          <w:lang w:eastAsia="ko-KR"/>
        </w:rPr>
        <w:t xml:space="preserve"> </w:t>
      </w:r>
      <w:r>
        <w:br/>
      </w:r>
      <w:r>
        <w:tab/>
      </w:r>
      <w:r>
        <w:tab/>
      </w:r>
      <w:r>
        <w:tab/>
        <w:t>{TRIMETHOPRIM_SULFAMETHOXAZOLE_ORDER};</w:t>
      </w:r>
      <w:r>
        <w:br/>
      </w:r>
      <w:r>
        <w:tab/>
      </w:r>
      <w:r>
        <w:tab/>
        <w:t>;;</w:t>
      </w:r>
    </w:p>
    <w:p w14:paraId="669CA2D7" w14:textId="77777777" w:rsidR="00345ACB" w:rsidRDefault="00345ACB" w:rsidP="00EC06AB">
      <w:pPr>
        <w:pStyle w:val="Example"/>
        <w:ind w:left="720"/>
      </w:pPr>
      <w:r>
        <w:rPr>
          <w:lang w:eastAsia="ko-KR"/>
        </w:rPr>
        <w:tab/>
      </w:r>
      <w:r>
        <w:t>evoke: anc_storage;;</w:t>
      </w:r>
    </w:p>
    <w:p w14:paraId="221FF098" w14:textId="77777777" w:rsidR="00345ACB" w:rsidRDefault="00345ACB" w:rsidP="00EC06AB">
      <w:pPr>
        <w:pStyle w:val="Example"/>
        <w:ind w:left="720"/>
      </w:pPr>
      <w:r>
        <w:tab/>
        <w:t xml:space="preserve">logic: </w:t>
      </w:r>
      <w:r>
        <w:tab/>
      </w:r>
      <w:r>
        <w:br/>
      </w:r>
      <w:r>
        <w:tab/>
      </w:r>
      <w:r>
        <w:tab/>
        <w:t>if pt_is_taking_tms</w:t>
      </w:r>
      <w:r>
        <w:rPr>
          <w:lang w:eastAsia="ko-KR"/>
        </w:rPr>
        <w:t xml:space="preserve"> </w:t>
      </w:r>
      <w:r>
        <w:br/>
      </w:r>
      <w:r>
        <w:tab/>
      </w:r>
      <w:r>
        <w:tab/>
        <w:t xml:space="preserve">and </w:t>
      </w:r>
      <w:r>
        <w:rPr>
          <w:lang w:eastAsia="ko-KR"/>
        </w:rPr>
        <w:t xml:space="preserve">the </w:t>
      </w:r>
      <w:r>
        <w:t>last anc is less than 1000</w:t>
      </w:r>
      <w:r>
        <w:rPr>
          <w:lang w:eastAsia="ko-KR"/>
        </w:rPr>
        <w:t xml:space="preserve"> </w:t>
      </w:r>
      <w:r>
        <w:br/>
      </w:r>
      <w:r>
        <w:tab/>
      </w:r>
      <w:r>
        <w:tab/>
        <w:t xml:space="preserve">and </w:t>
      </w:r>
      <w:r>
        <w:rPr>
          <w:lang w:eastAsia="ko-KR"/>
        </w:rPr>
        <w:t xml:space="preserve">the </w:t>
      </w:r>
      <w:r>
        <w:t xml:space="preserve">last anc is less than </w:t>
      </w:r>
      <w:r>
        <w:rPr>
          <w:lang w:eastAsia="ko-KR"/>
        </w:rPr>
        <w:t xml:space="preserve">the </w:t>
      </w:r>
      <w:r>
        <w:t>first anc</w:t>
      </w:r>
      <w:r>
        <w:rPr>
          <w:lang w:eastAsia="ko-KR"/>
        </w:rPr>
        <w:t xml:space="preserve"> </w:t>
      </w:r>
      <w:r>
        <w:br/>
      </w:r>
      <w:r>
        <w:tab/>
      </w:r>
      <w:r>
        <w:tab/>
        <w:t xml:space="preserve"> /* is anc falling? */</w:t>
      </w:r>
      <w:r>
        <w:br/>
      </w:r>
      <w:r>
        <w:tab/>
      </w:r>
      <w:r>
        <w:tab/>
        <w:t>then</w:t>
      </w:r>
      <w:r>
        <w:br/>
      </w:r>
      <w:r>
        <w:tab/>
      </w:r>
      <w:r>
        <w:tab/>
      </w:r>
      <w:r>
        <w:tab/>
        <w:t>conclude true;</w:t>
      </w:r>
      <w:r>
        <w:br/>
      </w:r>
      <w:r>
        <w:tab/>
      </w:r>
      <w:r>
        <w:tab/>
        <w:t>else</w:t>
      </w:r>
      <w:r>
        <w:br/>
      </w:r>
      <w:r>
        <w:tab/>
      </w:r>
      <w:r>
        <w:tab/>
      </w:r>
      <w:r>
        <w:tab/>
        <w:t>conclude false;</w:t>
      </w:r>
      <w:r>
        <w:br/>
      </w:r>
      <w:r>
        <w:tab/>
      </w:r>
      <w:r>
        <w:tab/>
        <w:t>endif;</w:t>
      </w:r>
      <w:r>
        <w:br/>
      </w:r>
      <w:r>
        <w:tab/>
      </w:r>
      <w:r>
        <w:tab/>
        <w:t>;;</w:t>
      </w:r>
    </w:p>
    <w:p w14:paraId="3E5DAC91" w14:textId="77777777" w:rsidR="00345ACB" w:rsidRDefault="00345ACB" w:rsidP="00EC06AB">
      <w:pPr>
        <w:pStyle w:val="Example"/>
        <w:ind w:left="720"/>
        <w:rPr>
          <w:lang w:eastAsia="ko-KR"/>
        </w:rPr>
      </w:pPr>
      <w:r>
        <w:tab/>
        <w:t>action:</w:t>
      </w:r>
      <w:r>
        <w:br/>
      </w:r>
      <w:r>
        <w:tab/>
      </w:r>
      <w:r>
        <w:tab/>
        <w:t>write "Caution: patient's relative granulocytopenia may be " ||</w:t>
      </w:r>
      <w:r>
        <w:rPr>
          <w:lang w:eastAsia="ko-KR"/>
        </w:rPr>
        <w:t xml:space="preserve"> </w:t>
      </w:r>
      <w:r>
        <w:br/>
      </w:r>
      <w:r>
        <w:tab/>
      </w:r>
      <w:r>
        <w:tab/>
      </w:r>
      <w:r>
        <w:tab/>
      </w:r>
      <w:r>
        <w:rPr>
          <w:lang w:eastAsia="ko-KR"/>
        </w:rPr>
        <w:t xml:space="preserve">  </w:t>
      </w:r>
      <w:r>
        <w:t>"exacerbated by trimethoprim/sulfamethoxazole.";</w:t>
      </w:r>
      <w:r>
        <w:rPr>
          <w:lang w:eastAsia="ko-KR"/>
        </w:rPr>
        <w:br/>
      </w:r>
      <w:r>
        <w:tab/>
      </w:r>
      <w:r>
        <w:tab/>
        <w:t>;;</w:t>
      </w:r>
    </w:p>
    <w:p w14:paraId="2AB21D1B" w14:textId="77777777" w:rsidR="00345ACB" w:rsidRDefault="00345ACB" w:rsidP="00EC06AB">
      <w:pPr>
        <w:pStyle w:val="Example"/>
        <w:ind w:left="720"/>
      </w:pPr>
      <w:r>
        <w:t>end:</w:t>
      </w:r>
    </w:p>
    <w:p w14:paraId="0E1353E7" w14:textId="77777777" w:rsidR="00345ACB" w:rsidRDefault="00345ACB" w:rsidP="00FE2C29">
      <w:pPr>
        <w:pStyle w:val="AppendixH2"/>
        <w:outlineLvl w:val="1"/>
      </w:pPr>
      <w:bookmarkStart w:id="1917" w:name="_Toc79907070"/>
      <w:bookmarkStart w:id="1918" w:name="_Toc94406945"/>
      <w:bookmarkStart w:id="1919" w:name="_Toc141178118"/>
      <w:bookmarkStart w:id="1920" w:name="_Toc314132061"/>
      <w:bookmarkStart w:id="1921" w:name="_Toc382912356"/>
      <w:proofErr w:type="spellStart"/>
      <w:r>
        <w:t>X2.7</w:t>
      </w:r>
      <w:proofErr w:type="spellEnd"/>
      <w:r>
        <w:tab/>
      </w:r>
      <w:proofErr w:type="spellStart"/>
      <w:r>
        <w:t>MLM</w:t>
      </w:r>
      <w:proofErr w:type="spellEnd"/>
      <w:r>
        <w:t xml:space="preserve"> Translated from CARE</w:t>
      </w:r>
      <w:bookmarkEnd w:id="1917"/>
      <w:bookmarkEnd w:id="1918"/>
      <w:bookmarkEnd w:id="1919"/>
      <w:bookmarkEnd w:id="1920"/>
      <w:bookmarkEnd w:id="1921"/>
    </w:p>
    <w:p w14:paraId="16867626" w14:textId="77777777" w:rsidR="00345ACB" w:rsidRDefault="00345ACB" w:rsidP="00EC06AB">
      <w:pPr>
        <w:pStyle w:val="Example"/>
        <w:ind w:left="1080"/>
      </w:pPr>
      <w:r>
        <w:t>maintenance:</w:t>
      </w:r>
    </w:p>
    <w:p w14:paraId="3F6F503E" w14:textId="77777777" w:rsidR="00345ACB" w:rsidRDefault="00345ACB" w:rsidP="00EC06AB">
      <w:pPr>
        <w:pStyle w:val="Example"/>
        <w:ind w:left="1080"/>
      </w:pPr>
      <w:r>
        <w:tab/>
        <w:t>title: Cardiology MLM from CARE, p. 85;;</w:t>
      </w:r>
    </w:p>
    <w:p w14:paraId="2C663C75" w14:textId="77777777" w:rsidR="00345ACB" w:rsidRDefault="00345ACB" w:rsidP="00EC06AB">
      <w:pPr>
        <w:pStyle w:val="Example"/>
        <w:ind w:left="1080"/>
      </w:pPr>
      <w:r>
        <w:tab/>
        <w:t xml:space="preserve">mlmname: care_cardiology_mlm;; </w:t>
      </w:r>
    </w:p>
    <w:p w14:paraId="692A177D" w14:textId="77777777" w:rsidR="00345ACB" w:rsidRDefault="00345ACB" w:rsidP="00EC06AB">
      <w:pPr>
        <w:pStyle w:val="Example"/>
        <w:ind w:left="1080"/>
      </w:pPr>
      <w:r>
        <w:tab/>
        <w:t>arden: Version 2;;</w:t>
      </w:r>
    </w:p>
    <w:p w14:paraId="0ED3FF17" w14:textId="77777777" w:rsidR="00345ACB" w:rsidRDefault="00345ACB" w:rsidP="00EC06AB">
      <w:pPr>
        <w:pStyle w:val="Example"/>
        <w:ind w:left="1080"/>
      </w:pPr>
      <w:r>
        <w:tab/>
        <w:t>version: 1.00;;</w:t>
      </w:r>
    </w:p>
    <w:p w14:paraId="75EDBF50" w14:textId="77777777" w:rsidR="00345ACB" w:rsidRDefault="00345ACB" w:rsidP="00EC06AB">
      <w:pPr>
        <w:pStyle w:val="Example"/>
        <w:ind w:left="1080"/>
      </w:pPr>
      <w:r>
        <w:tab/>
        <w:t>institution: Regenstrief Institute;;</w:t>
      </w:r>
    </w:p>
    <w:p w14:paraId="3CD1557A" w14:textId="77777777" w:rsidR="00345ACB" w:rsidRDefault="00345ACB" w:rsidP="00EC06AB">
      <w:pPr>
        <w:pStyle w:val="Example"/>
        <w:ind w:left="1080"/>
      </w:pPr>
      <w:r>
        <w:tab/>
        <w:t>author: Clement J. McDonald, M.D.; George Hripcsak, M.D.;;</w:t>
      </w:r>
    </w:p>
    <w:p w14:paraId="45C8F513" w14:textId="77777777" w:rsidR="00345ACB" w:rsidRDefault="00345ACB" w:rsidP="00EC06AB">
      <w:pPr>
        <w:pStyle w:val="Example"/>
        <w:ind w:left="1080"/>
      </w:pPr>
      <w:r>
        <w:tab/>
        <w:t>specialist: ;;</w:t>
      </w:r>
    </w:p>
    <w:p w14:paraId="496EA5E1" w14:textId="77777777" w:rsidR="00345ACB" w:rsidRDefault="00345ACB" w:rsidP="00EC06AB">
      <w:pPr>
        <w:pStyle w:val="Example"/>
        <w:ind w:left="1080"/>
      </w:pPr>
      <w:r>
        <w:lastRenderedPageBreak/>
        <w:tab/>
      </w:r>
      <w:r>
        <w:rPr>
          <w:lang w:eastAsia="ko-KR"/>
        </w:rPr>
        <w:t>date</w:t>
      </w:r>
      <w:r>
        <w:t>: 1991-05-28;;</w:t>
      </w:r>
    </w:p>
    <w:p w14:paraId="34DE899F" w14:textId="77777777" w:rsidR="00345ACB" w:rsidRDefault="00345ACB" w:rsidP="00EC06AB">
      <w:pPr>
        <w:pStyle w:val="Example"/>
        <w:ind w:left="1080"/>
      </w:pPr>
      <w:r>
        <w:tab/>
        <w:t xml:space="preserve">validation: testing;; </w:t>
      </w:r>
    </w:p>
    <w:p w14:paraId="58526D48" w14:textId="77777777" w:rsidR="00345ACB" w:rsidRDefault="00345ACB" w:rsidP="00EC06AB">
      <w:pPr>
        <w:pStyle w:val="Example"/>
        <w:ind w:left="1080"/>
      </w:pPr>
      <w:r>
        <w:t>library:</w:t>
      </w:r>
    </w:p>
    <w:p w14:paraId="6D3738CC" w14:textId="77777777" w:rsidR="00345ACB" w:rsidRDefault="00345ACB" w:rsidP="00EC06AB">
      <w:pPr>
        <w:pStyle w:val="Example"/>
        <w:ind w:left="1080"/>
      </w:pPr>
      <w:r>
        <w:tab/>
        <w:t>purpose:</w:t>
      </w:r>
      <w:r>
        <w:br/>
      </w:r>
      <w:r>
        <w:tab/>
      </w:r>
      <w:r>
        <w:tab/>
        <w:t>Recommend higher beta-blocker dosage if it is currently low and the</w:t>
      </w:r>
      <w:r>
        <w:rPr>
          <w:lang w:eastAsia="ko-KR"/>
        </w:rPr>
        <w:t xml:space="preserve"> </w:t>
      </w:r>
      <w:r>
        <w:br/>
      </w:r>
      <w:r>
        <w:tab/>
      </w:r>
      <w:r>
        <w:tab/>
        <w:t>patient is having excessive angina or premature ventricular</w:t>
      </w:r>
      <w:r>
        <w:rPr>
          <w:lang w:eastAsia="ko-KR"/>
        </w:rPr>
        <w:t xml:space="preserve"> </w:t>
      </w:r>
      <w:r>
        <w:br/>
      </w:r>
      <w:r>
        <w:tab/>
      </w:r>
      <w:r>
        <w:tab/>
        <w:t>beats.;;</w:t>
      </w:r>
    </w:p>
    <w:p w14:paraId="7A8ADB8C" w14:textId="77777777" w:rsidR="00345ACB" w:rsidRDefault="00345ACB" w:rsidP="00EC06AB">
      <w:pPr>
        <w:pStyle w:val="Example"/>
        <w:ind w:left="1080"/>
      </w:pPr>
      <w:r>
        <w:tab/>
        <w:t>explanation:</w:t>
      </w:r>
      <w:r>
        <w:br/>
      </w:r>
      <w:r>
        <w:tab/>
      </w:r>
      <w:r>
        <w:tab/>
        <w:t xml:space="preserve">If the patient is not bradycardic and is taking less than 360 mg of </w:t>
      </w:r>
      <w:r>
        <w:br/>
      </w:r>
      <w:r>
        <w:tab/>
      </w:r>
      <w:r>
        <w:tab/>
        <w:t xml:space="preserve">propanolol or less than 200 mg of metoprolol, then if the patient </w:t>
      </w:r>
      <w:r>
        <w:br/>
      </w:r>
      <w:r>
        <w:tab/>
      </w:r>
      <w:r>
        <w:tab/>
        <w:t xml:space="preserve">is having more than 4 episodes of angina per month or more than 5 </w:t>
      </w:r>
      <w:r>
        <w:br/>
      </w:r>
      <w:r>
        <w:tab/>
      </w:r>
      <w:r>
        <w:tab/>
        <w:t>premature ventricular beats per minute, recommend a higher dose.;;</w:t>
      </w:r>
    </w:p>
    <w:p w14:paraId="3C158A5D" w14:textId="77777777" w:rsidR="00345ACB" w:rsidRDefault="00345ACB" w:rsidP="00EC06AB">
      <w:pPr>
        <w:pStyle w:val="Example"/>
        <w:ind w:left="1080"/>
      </w:pPr>
      <w:r>
        <w:tab/>
        <w:t>keywords:</w:t>
      </w:r>
      <w:r>
        <w:br/>
      </w:r>
      <w:r>
        <w:tab/>
      </w:r>
      <w:r>
        <w:tab/>
        <w:t>beta-blocker, angina; premature ventricular beats; bradycardia;;</w:t>
      </w:r>
    </w:p>
    <w:p w14:paraId="2169D90B" w14:textId="77777777" w:rsidR="00345ACB" w:rsidRDefault="00345ACB" w:rsidP="00EC06AB">
      <w:pPr>
        <w:pStyle w:val="Example"/>
        <w:ind w:left="1080"/>
      </w:pPr>
      <w:r>
        <w:tab/>
        <w:t>citations:</w:t>
      </w:r>
      <w:r>
        <w:br/>
      </w:r>
      <w:r>
        <w:tab/>
      </w:r>
      <w:r>
        <w:tab/>
        <w:t xml:space="preserve">1. McDonald CJ. Action-oriented decisions in ambulatory medicine. </w:t>
      </w:r>
      <w:r>
        <w:br/>
      </w:r>
      <w:r>
        <w:tab/>
      </w:r>
      <w:r>
        <w:tab/>
        <w:t xml:space="preserve">   Chicago: Year Book Medical Publishers, 1981, p. 85.</w:t>
      </w:r>
      <w:r>
        <w:br/>
      </w:r>
      <w:r>
        <w:tab/>
      </w:r>
      <w:r>
        <w:tab/>
        <w:t xml:space="preserve">2. Prichard NC, Gillam PM. Assessment of propranolol in angina </w:t>
      </w:r>
      <w:r>
        <w:br/>
      </w:r>
      <w:r>
        <w:tab/>
      </w:r>
      <w:r>
        <w:tab/>
        <w:t xml:space="preserve">   pectoris: clinical dose response curve and effect on </w:t>
      </w:r>
      <w:r>
        <w:br/>
      </w:r>
      <w:r>
        <w:tab/>
      </w:r>
      <w:r>
        <w:tab/>
        <w:t xml:space="preserve">   electrocardiogram at rest and on exercise. Br Heart J, </w:t>
      </w:r>
      <w:r>
        <w:br/>
      </w:r>
      <w:r>
        <w:tab/>
      </w:r>
      <w:r>
        <w:tab/>
        <w:t xml:space="preserve">   33:473-480 (1971).</w:t>
      </w:r>
      <w:r>
        <w:br/>
      </w:r>
      <w:r>
        <w:tab/>
      </w:r>
      <w:r>
        <w:tab/>
        <w:t>3. Jackson G, Atkinson L, Oram S. Reassessment of failed beta-</w:t>
      </w:r>
      <w:r>
        <w:br/>
      </w:r>
      <w:r>
        <w:tab/>
      </w:r>
      <w:r>
        <w:tab/>
        <w:t xml:space="preserve">   blocker treatment in angina pectoris by peak exercise heart rate </w:t>
      </w:r>
      <w:r>
        <w:br/>
      </w:r>
      <w:r>
        <w:tab/>
      </w:r>
      <w:r>
        <w:tab/>
      </w:r>
      <w:r>
        <w:rPr>
          <w:lang w:eastAsia="ko-KR"/>
        </w:rPr>
        <w:t xml:space="preserve">   </w:t>
      </w:r>
      <w:r>
        <w:t>measurements. Br Med J, 3:616-619 (1975).</w:t>
      </w:r>
      <w:r>
        <w:br/>
      </w:r>
      <w:r>
        <w:tab/>
      </w:r>
      <w:r>
        <w:tab/>
        <w:t>;;</w:t>
      </w:r>
    </w:p>
    <w:p w14:paraId="74B84ADE" w14:textId="77777777" w:rsidR="00345ACB" w:rsidRDefault="00345ACB" w:rsidP="00EC06AB">
      <w:pPr>
        <w:pStyle w:val="Example"/>
        <w:ind w:left="1080"/>
      </w:pPr>
      <w:r>
        <w:t>knowledge:</w:t>
      </w:r>
    </w:p>
    <w:p w14:paraId="5D1D189D" w14:textId="77777777" w:rsidR="00345ACB" w:rsidRDefault="00345ACB" w:rsidP="00EC06AB">
      <w:pPr>
        <w:pStyle w:val="Example"/>
        <w:ind w:left="1080"/>
      </w:pPr>
      <w:r>
        <w:tab/>
        <w:t>type: data-driven;;</w:t>
      </w:r>
    </w:p>
    <w:p w14:paraId="40462384" w14:textId="77777777" w:rsidR="00345ACB" w:rsidRDefault="00345ACB" w:rsidP="00EC06AB">
      <w:pPr>
        <w:pStyle w:val="Example"/>
        <w:ind w:left="1080"/>
      </w:pPr>
      <w:r>
        <w:t xml:space="preserve"> </w:t>
      </w:r>
      <w:r>
        <w:tab/>
        <w:t xml:space="preserve">data: </w:t>
      </w:r>
      <w:r>
        <w:tab/>
      </w:r>
      <w:r>
        <w:br/>
      </w:r>
      <w:r>
        <w:tab/>
      </w:r>
      <w:r>
        <w:tab/>
        <w:t>let last_clinic_visit be read last {CLINIC_VISIT};</w:t>
      </w:r>
      <w:r>
        <w:br/>
      </w:r>
      <w:r>
        <w:tab/>
      </w:r>
      <w:r>
        <w:tab/>
        <w:t>let (beta_meds,</w:t>
      </w:r>
      <w:r>
        <w:rPr>
          <w:lang w:eastAsia="ko-KR"/>
        </w:rPr>
        <w:t xml:space="preserve"> </w:t>
      </w:r>
      <w:r>
        <w:t>beta_doses,</w:t>
      </w:r>
      <w:r>
        <w:rPr>
          <w:lang w:eastAsia="ko-KR"/>
        </w:rPr>
        <w:t xml:space="preserve"> </w:t>
      </w:r>
      <w:r>
        <w:t xml:space="preserve">beta_statuses) be read </w:t>
      </w:r>
      <w:r>
        <w:br/>
      </w:r>
      <w:r>
        <w:tab/>
      </w:r>
      <w:r>
        <w:tab/>
      </w:r>
      <w:r>
        <w:tab/>
        <w:t>{MEDICATION,</w:t>
      </w:r>
      <w:r>
        <w:rPr>
          <w:lang w:eastAsia="ko-KR"/>
        </w:rPr>
        <w:t xml:space="preserve"> </w:t>
      </w:r>
      <w:r>
        <w:t>DOSE,</w:t>
      </w:r>
      <w:r>
        <w:rPr>
          <w:lang w:eastAsia="ko-KR"/>
        </w:rPr>
        <w:t xml:space="preserve"> </w:t>
      </w:r>
      <w:r>
        <w:t xml:space="preserve">STATUS </w:t>
      </w:r>
      <w:r>
        <w:br/>
      </w:r>
      <w:r>
        <w:tab/>
      </w:r>
      <w:r>
        <w:tab/>
      </w:r>
      <w:r>
        <w:tab/>
        <w:t>where the beta_statuses are ‘current’</w:t>
      </w:r>
      <w:r>
        <w:rPr>
          <w:lang w:eastAsia="ko-KR"/>
        </w:rPr>
        <w:t xml:space="preserve"> </w:t>
      </w:r>
      <w:r>
        <w:br/>
      </w:r>
      <w:r>
        <w:tab/>
      </w:r>
      <w:r>
        <w:tab/>
      </w:r>
      <w:r>
        <w:tab/>
        <w:t xml:space="preserve">and beta_meds are a kind of ‘beta_blocker’}; </w:t>
      </w:r>
      <w:r>
        <w:br/>
      </w:r>
      <w:r>
        <w:tab/>
      </w:r>
      <w:r>
        <w:tab/>
        <w:t>let low_dose_beta_use be false;</w:t>
      </w:r>
      <w:r>
        <w:br/>
      </w:r>
      <w:r>
        <w:tab/>
      </w:r>
      <w:r>
        <w:tab/>
        <w:t>/* if patient is on one beta blocker, check if it is low dose */</w:t>
      </w:r>
      <w:r>
        <w:br/>
      </w:r>
      <w:r>
        <w:tab/>
      </w:r>
      <w:r>
        <w:tab/>
        <w:t xml:space="preserve">if </w:t>
      </w:r>
      <w:r>
        <w:rPr>
          <w:lang w:eastAsia="ko-KR"/>
        </w:rPr>
        <w:t xml:space="preserve">the </w:t>
      </w:r>
      <w:r>
        <w:t>count</w:t>
      </w:r>
      <w:r>
        <w:rPr>
          <w:lang w:eastAsia="ko-KR"/>
        </w:rPr>
        <w:t xml:space="preserve"> of</w:t>
      </w:r>
      <w:r>
        <w:t>beta_meds = 1 then</w:t>
      </w:r>
      <w:r>
        <w:br/>
      </w:r>
      <w:r>
        <w:tab/>
      </w:r>
      <w:r>
        <w:tab/>
      </w:r>
      <w:r>
        <w:tab/>
        <w:t>if</w:t>
      </w:r>
      <w:r>
        <w:tab/>
        <w:t xml:space="preserve">(last beta_meds = </w:t>
      </w:r>
      <w:r>
        <w:rPr>
          <w:lang w:eastAsia="ko-KR"/>
        </w:rPr>
        <w:t>"</w:t>
      </w:r>
      <w:r>
        <w:t>propanolol</w:t>
      </w:r>
      <w:r>
        <w:rPr>
          <w:lang w:eastAsia="ko-KR"/>
        </w:rPr>
        <w:t>"</w:t>
      </w:r>
      <w:r>
        <w:t xml:space="preserve"> </w:t>
      </w:r>
      <w:r>
        <w:br/>
      </w:r>
      <w:r>
        <w:tab/>
      </w:r>
      <w:r>
        <w:tab/>
      </w:r>
      <w:r>
        <w:tab/>
      </w:r>
      <w:r>
        <w:tab/>
        <w:t xml:space="preserve">and </w:t>
      </w:r>
      <w:r>
        <w:br/>
      </w:r>
      <w:r>
        <w:tab/>
      </w:r>
      <w:r>
        <w:tab/>
      </w:r>
      <w:r>
        <w:tab/>
      </w:r>
      <w:r>
        <w:tab/>
        <w:t xml:space="preserve"> last beta_doses &lt; 360) </w:t>
      </w:r>
      <w:r>
        <w:br/>
      </w:r>
      <w:r>
        <w:tab/>
      </w:r>
      <w:r>
        <w:tab/>
      </w:r>
      <w:r>
        <w:tab/>
        <w:t xml:space="preserve">  or (</w:t>
      </w:r>
      <w:r>
        <w:rPr>
          <w:lang w:eastAsia="ko-KR"/>
        </w:rPr>
        <w:t xml:space="preserve">the </w:t>
      </w:r>
      <w:r>
        <w:t xml:space="preserve">last beta_meds = </w:t>
      </w:r>
      <w:r>
        <w:rPr>
          <w:lang w:eastAsia="ko-KR"/>
        </w:rPr>
        <w:t>"</w:t>
      </w:r>
      <w:r>
        <w:t>metoprolol</w:t>
      </w:r>
      <w:r>
        <w:rPr>
          <w:lang w:eastAsia="ko-KR"/>
        </w:rPr>
        <w:t>"</w:t>
      </w:r>
      <w:r>
        <w:t xml:space="preserve"> </w:t>
      </w:r>
      <w:r>
        <w:br/>
      </w:r>
      <w:r>
        <w:tab/>
      </w:r>
      <w:r>
        <w:tab/>
      </w:r>
      <w:r>
        <w:tab/>
      </w:r>
      <w:r>
        <w:tab/>
        <w:t xml:space="preserve">and </w:t>
      </w:r>
      <w:r>
        <w:br/>
      </w:r>
      <w:r>
        <w:tab/>
      </w:r>
      <w:r>
        <w:tab/>
      </w:r>
      <w:r>
        <w:tab/>
      </w:r>
      <w:r>
        <w:tab/>
        <w:t xml:space="preserve"> </w:t>
      </w:r>
      <w:r>
        <w:rPr>
          <w:lang w:eastAsia="ko-KR"/>
        </w:rPr>
        <w:t xml:space="preserve">the </w:t>
      </w:r>
      <w:r>
        <w:t>last beta_doses &lt;= 200) then</w:t>
      </w:r>
      <w:r>
        <w:br/>
      </w:r>
      <w:r>
        <w:tab/>
      </w:r>
      <w:r>
        <w:tab/>
      </w:r>
      <w:r>
        <w:tab/>
      </w:r>
      <w:r>
        <w:tab/>
      </w:r>
      <w:r>
        <w:rPr>
          <w:lang w:eastAsia="ko-KR"/>
        </w:rPr>
        <w:t xml:space="preserve">    </w:t>
      </w:r>
      <w:r>
        <w:t>let low_dose_beta_use be true;</w:t>
      </w:r>
      <w:r>
        <w:br/>
      </w:r>
      <w:r>
        <w:tab/>
      </w:r>
      <w:r>
        <w:tab/>
      </w:r>
      <w:r>
        <w:tab/>
        <w:t>endif;</w:t>
      </w:r>
      <w:r>
        <w:br/>
      </w:r>
      <w:r>
        <w:tab/>
      </w:r>
      <w:r>
        <w:tab/>
        <w:t xml:space="preserve">endif; </w:t>
      </w:r>
      <w:r>
        <w:tab/>
      </w:r>
      <w:r>
        <w:br/>
      </w:r>
      <w:r>
        <w:tab/>
      </w:r>
      <w:r>
        <w:tab/>
        <w:t>let cutoff_time be the maximum of</w:t>
      </w:r>
      <w:r>
        <w:rPr>
          <w:lang w:eastAsia="ko-KR"/>
        </w:rPr>
        <w:t xml:space="preserve"> </w:t>
      </w:r>
      <w:r>
        <w:br/>
      </w:r>
      <w:r>
        <w:tab/>
      </w:r>
      <w:r>
        <w:tab/>
        <w:t>((1 month ago),(time of last_clinic_visit),</w:t>
      </w:r>
      <w:r>
        <w:rPr>
          <w:lang w:eastAsia="ko-KR"/>
        </w:rPr>
        <w:t xml:space="preserve"> </w:t>
      </w:r>
      <w:r>
        <w:br/>
      </w:r>
      <w:r>
        <w:tab/>
      </w:r>
      <w:r>
        <w:tab/>
        <w:t xml:space="preserve"> (time of last beta_meds));</w:t>
      </w:r>
      <w:r>
        <w:br/>
      </w:r>
      <w:r>
        <w:tab/>
      </w:r>
      <w:r>
        <w:tab/>
        <w:t>/* a system-specific query to angina frequency, PVC frequency,   */</w:t>
      </w:r>
      <w:r>
        <w:br/>
      </w:r>
      <w:r>
        <w:tab/>
      </w:r>
      <w:r>
        <w:tab/>
        <w:t xml:space="preserve">/* and pulse rate would </w:t>
      </w:r>
      <w:r>
        <w:tab/>
      </w:r>
      <w:r>
        <w:tab/>
        <w:t>replace capitalized terms          */</w:t>
      </w:r>
      <w:r>
        <w:br/>
      </w:r>
      <w:r>
        <w:tab/>
      </w:r>
      <w:r>
        <w:tab/>
        <w:t>let angina_frequency be read last ({ANGINA_FREQUENCY}</w:t>
      </w:r>
      <w:r>
        <w:rPr>
          <w:lang w:eastAsia="ko-KR"/>
        </w:rPr>
        <w:t xml:space="preserve"> </w:t>
      </w:r>
      <w:r>
        <w:br/>
      </w:r>
      <w:r>
        <w:tab/>
      </w:r>
      <w:r>
        <w:tab/>
      </w:r>
      <w:r>
        <w:tab/>
        <w:t>where it occurred after cutoff_time);</w:t>
      </w:r>
      <w:r>
        <w:br/>
      </w:r>
      <w:r>
        <w:tab/>
      </w:r>
      <w:r>
        <w:tab/>
        <w:t xml:space="preserve">let premature_beat_frequency be read last </w:t>
      </w:r>
      <w:r>
        <w:br/>
      </w:r>
      <w:r>
        <w:tab/>
      </w:r>
      <w:r>
        <w:tab/>
      </w:r>
      <w:r>
        <w:tab/>
        <w:t>({PREMATURE_BEAT_FREQUENCY}</w:t>
      </w:r>
      <w:r>
        <w:rPr>
          <w:lang w:eastAsia="ko-KR"/>
        </w:rPr>
        <w:t xml:space="preserve"> </w:t>
      </w:r>
      <w:r>
        <w:br/>
      </w:r>
      <w:r>
        <w:tab/>
      </w:r>
      <w:r>
        <w:tab/>
      </w:r>
      <w:r>
        <w:tab/>
        <w:t>where it occurred after cutoff_time);</w:t>
      </w:r>
      <w:r>
        <w:br/>
      </w:r>
      <w:r>
        <w:tab/>
      </w:r>
      <w:r>
        <w:tab/>
        <w:t>let last_pulse_rate be read last {PULSE_RATE};</w:t>
      </w:r>
      <w:r>
        <w:br/>
      </w:r>
      <w:r>
        <w:tab/>
      </w:r>
      <w:r>
        <w:tab/>
        <w:t>;;</w:t>
      </w:r>
    </w:p>
    <w:p w14:paraId="5DCD48AE" w14:textId="77777777" w:rsidR="00345ACB" w:rsidRDefault="00345ACB" w:rsidP="00EC06AB">
      <w:pPr>
        <w:pStyle w:val="Example"/>
        <w:ind w:left="1080"/>
      </w:pPr>
      <w:r>
        <w:t>evoke: /* this MLM is called directly */;;</w:t>
      </w:r>
    </w:p>
    <w:p w14:paraId="276A313A" w14:textId="77777777" w:rsidR="00345ACB" w:rsidRDefault="00345ACB" w:rsidP="00EC06AB">
      <w:pPr>
        <w:pStyle w:val="Example"/>
        <w:ind w:left="1080"/>
      </w:pPr>
      <w:r>
        <w:lastRenderedPageBreak/>
        <w:t>logic:</w:t>
      </w:r>
      <w:r>
        <w:br/>
      </w:r>
      <w:r>
        <w:tab/>
      </w:r>
      <w:r>
        <w:tab/>
        <w:t>if last_pulse_rate is greater than 60 and</w:t>
      </w:r>
      <w:r>
        <w:br/>
      </w:r>
      <w:r>
        <w:tab/>
      </w:r>
      <w:r>
        <w:tab/>
      </w:r>
      <w:r>
        <w:tab/>
        <w:t>low_dose_beta_use then</w:t>
      </w:r>
      <w:r>
        <w:br/>
      </w:r>
      <w:r>
        <w:tab/>
      </w:r>
      <w:r>
        <w:tab/>
      </w:r>
      <w:r>
        <w:tab/>
        <w:t>if angina_frequency is greater than 4 then</w:t>
      </w:r>
      <w:r>
        <w:br/>
      </w:r>
      <w:r>
        <w:tab/>
      </w:r>
      <w:r>
        <w:tab/>
      </w:r>
      <w:r>
        <w:tab/>
      </w:r>
      <w:r>
        <w:tab/>
        <w:t xml:space="preserve">let </w:t>
      </w:r>
      <w:r>
        <w:rPr>
          <w:lang w:eastAsia="ko-KR"/>
        </w:rPr>
        <w:t>msg</w:t>
      </w:r>
      <w:r>
        <w:t xml:space="preserve"> be</w:t>
      </w:r>
      <w:r>
        <w:rPr>
          <w:lang w:eastAsia="ko-KR"/>
        </w:rPr>
        <w:t xml:space="preserve"> </w:t>
      </w:r>
      <w:r>
        <w:br/>
      </w:r>
      <w:r>
        <w:tab/>
      </w:r>
      <w:r>
        <w:tab/>
      </w:r>
      <w:r>
        <w:tab/>
      </w:r>
      <w:r>
        <w:tab/>
      </w:r>
      <w:r>
        <w:tab/>
        <w:t>"Increased dose of beta blockers may be "</w:t>
      </w:r>
      <w:r>
        <w:rPr>
          <w:lang w:eastAsia="ko-KR"/>
        </w:rPr>
        <w:t xml:space="preserve"> </w:t>
      </w:r>
      <w:r>
        <w:t>||</w:t>
      </w:r>
      <w:r>
        <w:rPr>
          <w:lang w:eastAsia="ko-KR"/>
        </w:rPr>
        <w:t xml:space="preserve"> </w:t>
      </w:r>
      <w:r>
        <w:br/>
      </w:r>
      <w:r>
        <w:tab/>
      </w:r>
      <w:r>
        <w:tab/>
      </w:r>
      <w:r>
        <w:tab/>
      </w:r>
      <w:r>
        <w:tab/>
      </w:r>
      <w:r>
        <w:tab/>
        <w:t>"needed to control angina.";</w:t>
      </w:r>
      <w:r>
        <w:br/>
      </w:r>
      <w:r>
        <w:tab/>
      </w:r>
      <w:r>
        <w:tab/>
      </w:r>
      <w:r>
        <w:tab/>
      </w:r>
      <w:r>
        <w:tab/>
        <w:t>conclude true;</w:t>
      </w:r>
      <w:r>
        <w:br/>
      </w:r>
      <w:r>
        <w:tab/>
      </w:r>
      <w:r>
        <w:tab/>
      </w:r>
      <w:r>
        <w:tab/>
        <w:t xml:space="preserve">else </w:t>
      </w:r>
      <w:r>
        <w:tab/>
      </w:r>
      <w:r>
        <w:br/>
      </w:r>
      <w:r>
        <w:tab/>
      </w:r>
      <w:r>
        <w:tab/>
      </w:r>
      <w:r>
        <w:tab/>
      </w:r>
      <w:r>
        <w:tab/>
        <w:t>if premature_beat_frequency is greater than 5 then</w:t>
      </w:r>
      <w:r>
        <w:br/>
      </w:r>
      <w:r>
        <w:tab/>
      </w:r>
      <w:r>
        <w:tab/>
      </w:r>
      <w:r>
        <w:tab/>
      </w:r>
      <w:r>
        <w:tab/>
      </w:r>
      <w:r>
        <w:tab/>
        <w:t xml:space="preserve">let </w:t>
      </w:r>
      <w:r>
        <w:rPr>
          <w:lang w:eastAsia="ko-KR"/>
        </w:rPr>
        <w:t>msg</w:t>
      </w:r>
      <w:r>
        <w:t xml:space="preserve"> be</w:t>
      </w:r>
      <w:r>
        <w:rPr>
          <w:lang w:eastAsia="ko-KR"/>
        </w:rPr>
        <w:t xml:space="preserve"> </w:t>
      </w:r>
      <w:r>
        <w:br/>
      </w:r>
      <w:r>
        <w:tab/>
      </w:r>
      <w:r>
        <w:tab/>
      </w:r>
      <w:r>
        <w:tab/>
      </w:r>
      <w:r>
        <w:tab/>
      </w:r>
      <w:r>
        <w:tab/>
      </w:r>
      <w:r>
        <w:tab/>
        <w:t>"Increased dose of beta blockers may "</w:t>
      </w:r>
      <w:r>
        <w:rPr>
          <w:lang w:eastAsia="ko-KR"/>
        </w:rPr>
        <w:t xml:space="preserve"> </w:t>
      </w:r>
      <w:r>
        <w:t>||</w:t>
      </w:r>
      <w:r>
        <w:rPr>
          <w:lang w:eastAsia="ko-KR"/>
        </w:rPr>
        <w:t xml:space="preserve"> </w:t>
      </w:r>
      <w:r>
        <w:br/>
      </w:r>
      <w:r>
        <w:tab/>
      </w:r>
      <w:r>
        <w:tab/>
      </w:r>
      <w:r>
        <w:tab/>
      </w:r>
      <w:r>
        <w:tab/>
      </w:r>
      <w:r>
        <w:tab/>
      </w:r>
      <w:r>
        <w:tab/>
        <w:t>"be needed to control PVC's.";</w:t>
      </w:r>
      <w:r>
        <w:br/>
      </w:r>
      <w:r>
        <w:tab/>
      </w:r>
      <w:r>
        <w:tab/>
      </w:r>
      <w:r>
        <w:tab/>
      </w:r>
      <w:r>
        <w:tab/>
      </w:r>
      <w:r>
        <w:tab/>
        <w:t>conclude true;</w:t>
      </w:r>
      <w:r>
        <w:br/>
      </w:r>
      <w:r>
        <w:tab/>
      </w:r>
      <w:r>
        <w:tab/>
      </w:r>
      <w:r>
        <w:tab/>
      </w:r>
      <w:r>
        <w:tab/>
        <w:t>endif;</w:t>
      </w:r>
      <w:r>
        <w:br/>
      </w:r>
      <w:r>
        <w:tab/>
      </w:r>
      <w:r>
        <w:tab/>
      </w:r>
      <w:r>
        <w:tab/>
        <w:t>endif;</w:t>
      </w:r>
      <w:r>
        <w:br/>
      </w:r>
      <w:r>
        <w:tab/>
      </w:r>
      <w:r>
        <w:tab/>
        <w:t>endif;</w:t>
      </w:r>
      <w:r>
        <w:br/>
      </w:r>
      <w:r>
        <w:tab/>
      </w:r>
      <w:r>
        <w:tab/>
        <w:t>conclude false;</w:t>
      </w:r>
      <w:r>
        <w:br/>
      </w:r>
      <w:r>
        <w:tab/>
      </w:r>
      <w:r>
        <w:tab/>
        <w:t>;;</w:t>
      </w:r>
    </w:p>
    <w:p w14:paraId="2FEF34C5" w14:textId="77777777" w:rsidR="00345ACB" w:rsidRDefault="00345ACB" w:rsidP="00EC06AB">
      <w:pPr>
        <w:pStyle w:val="Example"/>
        <w:ind w:left="1080"/>
      </w:pPr>
      <w:r>
        <w:t xml:space="preserve">action: </w:t>
      </w:r>
      <w:r>
        <w:tab/>
      </w:r>
      <w:r>
        <w:br/>
      </w:r>
      <w:r>
        <w:tab/>
        <w:t xml:space="preserve">write </w:t>
      </w:r>
      <w:r>
        <w:rPr>
          <w:lang w:eastAsia="ko-KR"/>
        </w:rPr>
        <w:t>msg</w:t>
      </w:r>
      <w:r>
        <w:t>;;</w:t>
      </w:r>
    </w:p>
    <w:p w14:paraId="06C833F9" w14:textId="77777777" w:rsidR="00345ACB" w:rsidRDefault="00345ACB" w:rsidP="00EC06AB">
      <w:pPr>
        <w:pStyle w:val="Example"/>
        <w:ind w:left="1080"/>
      </w:pPr>
      <w:r>
        <w:t>end:</w:t>
      </w:r>
    </w:p>
    <w:p w14:paraId="497E9918" w14:textId="77777777" w:rsidR="00345ACB" w:rsidRDefault="00345ACB" w:rsidP="00FE2C29">
      <w:pPr>
        <w:pStyle w:val="AppendixH2"/>
        <w:outlineLvl w:val="1"/>
      </w:pPr>
      <w:bookmarkStart w:id="1922" w:name="_Toc79907071"/>
      <w:bookmarkStart w:id="1923" w:name="_Toc94406946"/>
      <w:bookmarkStart w:id="1924" w:name="_Toc141178119"/>
      <w:bookmarkStart w:id="1925" w:name="_Toc314132062"/>
      <w:bookmarkStart w:id="1926" w:name="_Toc382912357"/>
      <w:proofErr w:type="spellStart"/>
      <w:r>
        <w:t>X2.8</w:t>
      </w:r>
      <w:proofErr w:type="spellEnd"/>
      <w:r>
        <w:tab/>
      </w:r>
      <w:proofErr w:type="spellStart"/>
      <w:r>
        <w:t>MLM</w:t>
      </w:r>
      <w:proofErr w:type="spellEnd"/>
      <w:r>
        <w:t xml:space="preserve"> Using While Loop</w:t>
      </w:r>
      <w:bookmarkEnd w:id="1922"/>
      <w:bookmarkEnd w:id="1923"/>
      <w:bookmarkEnd w:id="1924"/>
      <w:bookmarkEnd w:id="1925"/>
      <w:bookmarkEnd w:id="1926"/>
    </w:p>
    <w:p w14:paraId="18C40C0E" w14:textId="77777777" w:rsidR="00345ACB" w:rsidRDefault="00345ACB" w:rsidP="00EC06AB">
      <w:pPr>
        <w:pStyle w:val="Example"/>
        <w:ind w:left="1080"/>
      </w:pPr>
      <w:r>
        <w:t>maintenance:</w:t>
      </w:r>
    </w:p>
    <w:p w14:paraId="340F42DD" w14:textId="77777777" w:rsidR="00345ACB" w:rsidRDefault="00345ACB" w:rsidP="00EC06AB">
      <w:pPr>
        <w:pStyle w:val="Example"/>
        <w:ind w:left="1080"/>
      </w:pPr>
      <w:r>
        <w:tab/>
        <w:t>title: Allergy_test_with_while_loop;;</w:t>
      </w:r>
    </w:p>
    <w:p w14:paraId="4884E097" w14:textId="77777777" w:rsidR="00345ACB" w:rsidRDefault="00345ACB" w:rsidP="00EC06AB">
      <w:pPr>
        <w:pStyle w:val="Example"/>
        <w:ind w:left="1080"/>
      </w:pPr>
      <w:r>
        <w:tab/>
        <w:t>filename: test_for_allergies_while_loop;;</w:t>
      </w:r>
    </w:p>
    <w:p w14:paraId="2CA8E590" w14:textId="77777777" w:rsidR="00345ACB" w:rsidRDefault="00345ACB" w:rsidP="00EC06AB">
      <w:pPr>
        <w:pStyle w:val="Example"/>
        <w:ind w:left="1080"/>
      </w:pPr>
      <w:r>
        <w:tab/>
        <w:t>version: 0.00;;</w:t>
      </w:r>
    </w:p>
    <w:p w14:paraId="667B7D95" w14:textId="77777777" w:rsidR="00345ACB" w:rsidRDefault="00345ACB" w:rsidP="00EC06AB">
      <w:pPr>
        <w:pStyle w:val="Example"/>
        <w:ind w:left="1080"/>
      </w:pPr>
      <w:r>
        <w:tab/>
        <w:t>institution: ;;</w:t>
      </w:r>
    </w:p>
    <w:p w14:paraId="2A8DA6C8" w14:textId="77777777" w:rsidR="00345ACB" w:rsidRDefault="00345ACB" w:rsidP="00EC06AB">
      <w:pPr>
        <w:pStyle w:val="Example"/>
        <w:ind w:left="1080"/>
      </w:pPr>
      <w:r>
        <w:tab/>
        <w:t>author: ;;</w:t>
      </w:r>
    </w:p>
    <w:p w14:paraId="1743FE7B" w14:textId="77777777" w:rsidR="00345ACB" w:rsidRDefault="00345ACB" w:rsidP="00EC06AB">
      <w:pPr>
        <w:pStyle w:val="Example"/>
        <w:ind w:left="1080"/>
      </w:pPr>
      <w:r>
        <w:tab/>
        <w:t>specialist: ;;</w:t>
      </w:r>
    </w:p>
    <w:p w14:paraId="26867486" w14:textId="77777777" w:rsidR="00345ACB" w:rsidRDefault="00345ACB" w:rsidP="00EC06AB">
      <w:pPr>
        <w:pStyle w:val="Example"/>
        <w:ind w:left="1080"/>
      </w:pPr>
      <w:r>
        <w:tab/>
        <w:t>date: 1997-11-06;;</w:t>
      </w:r>
    </w:p>
    <w:p w14:paraId="0F31093B" w14:textId="77777777" w:rsidR="00345ACB" w:rsidRDefault="00345ACB" w:rsidP="00EC06AB">
      <w:pPr>
        <w:pStyle w:val="Example"/>
        <w:ind w:left="1080"/>
      </w:pPr>
      <w:r>
        <w:tab/>
        <w:t>validation: testing;;</w:t>
      </w:r>
    </w:p>
    <w:p w14:paraId="673BDA06" w14:textId="77777777" w:rsidR="00345ACB" w:rsidRDefault="00345ACB" w:rsidP="00EC06AB">
      <w:pPr>
        <w:pStyle w:val="Example"/>
        <w:ind w:left="1080"/>
      </w:pPr>
      <w:r>
        <w:t>library:</w:t>
      </w:r>
    </w:p>
    <w:p w14:paraId="7E27FDDB" w14:textId="77777777" w:rsidR="00345ACB" w:rsidRDefault="00345ACB" w:rsidP="00EC06AB">
      <w:pPr>
        <w:pStyle w:val="Example"/>
        <w:ind w:left="1080"/>
      </w:pPr>
      <w:r>
        <w:tab/>
        <w:t>purpose:</w:t>
      </w:r>
      <w:r>
        <w:br/>
      </w:r>
      <w:r>
        <w:tab/>
      </w:r>
      <w:r>
        <w:tab/>
        <w:t>Illustrates the use of a WHILE-LOOP that processes an entire list</w:t>
      </w:r>
      <w:r>
        <w:br/>
      </w:r>
      <w:r>
        <w:tab/>
      </w:r>
      <w:r>
        <w:tab/>
        <w:t>;;</w:t>
      </w:r>
    </w:p>
    <w:p w14:paraId="5F42A70E" w14:textId="77777777" w:rsidR="00345ACB" w:rsidRDefault="00345ACB" w:rsidP="00EC06AB">
      <w:pPr>
        <w:pStyle w:val="Example"/>
        <w:ind w:left="1080"/>
      </w:pPr>
      <w:r>
        <w:tab/>
        <w:t>explanation:</w:t>
      </w:r>
      <w:r>
        <w:br/>
      </w:r>
      <w:r>
        <w:tab/>
      </w:r>
      <w:r>
        <w:tab/>
        <w:t>;;</w:t>
      </w:r>
    </w:p>
    <w:p w14:paraId="1B0F9E87" w14:textId="77777777" w:rsidR="00345ACB" w:rsidRDefault="00345ACB" w:rsidP="00EC06AB">
      <w:pPr>
        <w:pStyle w:val="Example"/>
        <w:ind w:left="1080"/>
      </w:pPr>
      <w:r>
        <w:tab/>
        <w:t>keywords:</w:t>
      </w:r>
      <w:r>
        <w:br/>
      </w:r>
      <w:r>
        <w:tab/>
        <w:t>;;</w:t>
      </w:r>
    </w:p>
    <w:p w14:paraId="41415DBC" w14:textId="77777777" w:rsidR="00345ACB" w:rsidRDefault="00345ACB" w:rsidP="00EC06AB">
      <w:pPr>
        <w:pStyle w:val="Example"/>
        <w:ind w:left="1080"/>
      </w:pPr>
      <w:r>
        <w:t>knowledge:</w:t>
      </w:r>
    </w:p>
    <w:p w14:paraId="03B5D416" w14:textId="77777777" w:rsidR="00345ACB" w:rsidRDefault="00345ACB" w:rsidP="00EC06AB">
      <w:pPr>
        <w:pStyle w:val="Example"/>
        <w:ind w:left="1080"/>
      </w:pPr>
      <w:r>
        <w:tab/>
        <w:t>type: data-driven;;</w:t>
      </w:r>
    </w:p>
    <w:p w14:paraId="7195FAD9" w14:textId="77777777" w:rsidR="00345ACB" w:rsidRDefault="00345ACB" w:rsidP="00EC06AB">
      <w:pPr>
        <w:pStyle w:val="Example"/>
        <w:ind w:left="1080"/>
      </w:pPr>
      <w:r>
        <w:tab/>
        <w:t>data:</w:t>
      </w:r>
      <w:r>
        <w:br/>
      </w:r>
      <w:r>
        <w:tab/>
      </w:r>
      <w:r>
        <w:tab/>
        <w:t>/* Receives four arguments from the calling MLM: */</w:t>
      </w:r>
      <w:r>
        <w:br/>
      </w:r>
      <w:r>
        <w:tab/>
      </w:r>
      <w:r>
        <w:tab/>
        <w:t xml:space="preserve">(med_orders, </w:t>
      </w:r>
      <w:r>
        <w:br/>
      </w:r>
      <w:r>
        <w:tab/>
      </w:r>
      <w:r>
        <w:tab/>
        <w:t xml:space="preserve"> med_allergens,</w:t>
      </w:r>
      <w:r>
        <w:rPr>
          <w:lang w:eastAsia="ko-KR"/>
        </w:rPr>
        <w:t xml:space="preserve"> </w:t>
      </w:r>
      <w:r>
        <w:br/>
      </w:r>
      <w:r>
        <w:tab/>
      </w:r>
      <w:r>
        <w:tab/>
        <w:t xml:space="preserve"> patient_allergies,</w:t>
      </w:r>
      <w:r>
        <w:rPr>
          <w:lang w:eastAsia="ko-KR"/>
        </w:rPr>
        <w:t xml:space="preserve"> </w:t>
      </w:r>
      <w:r>
        <w:br/>
      </w:r>
      <w:r>
        <w:tab/>
      </w:r>
      <w:r>
        <w:tab/>
        <w:t xml:space="preserve"> patient_reactions) := ARGUMENT;</w:t>
      </w:r>
      <w:r>
        <w:br/>
      </w:r>
      <w:r>
        <w:tab/>
      </w:r>
      <w:r>
        <w:tab/>
        <w:t>;;</w:t>
      </w:r>
    </w:p>
    <w:p w14:paraId="21C55324" w14:textId="77777777" w:rsidR="00345ACB" w:rsidRDefault="00345ACB" w:rsidP="00EC06AB">
      <w:pPr>
        <w:pStyle w:val="Example"/>
        <w:ind w:left="1080"/>
      </w:pPr>
      <w:r>
        <w:tab/>
        <w:t>evoke:</w:t>
      </w:r>
      <w:r>
        <w:br/>
      </w:r>
      <w:r>
        <w:tab/>
      </w:r>
      <w:r>
        <w:tab/>
        <w:t>;;</w:t>
      </w:r>
    </w:p>
    <w:p w14:paraId="2A134CBE" w14:textId="77777777" w:rsidR="00345ACB" w:rsidRDefault="00345ACB" w:rsidP="00EC06AB">
      <w:pPr>
        <w:pStyle w:val="Example"/>
        <w:ind w:left="1080"/>
      </w:pPr>
      <w:r>
        <w:lastRenderedPageBreak/>
        <w:tab/>
        <w:t>logic:</w:t>
      </w:r>
      <w:r>
        <w:br/>
      </w:r>
      <w:r>
        <w:tab/>
      </w:r>
      <w:r>
        <w:tab/>
        <w:t>/* Initializes variables */</w:t>
      </w:r>
      <w:r>
        <w:br/>
      </w:r>
      <w:r>
        <w:tab/>
      </w:r>
      <w:r>
        <w:tab/>
        <w:t>a_list:= ();</w:t>
      </w:r>
      <w:r>
        <w:br/>
      </w:r>
      <w:r>
        <w:tab/>
      </w:r>
      <w:r>
        <w:tab/>
        <w:t>m_list:= ();</w:t>
      </w:r>
      <w:r>
        <w:br/>
      </w:r>
      <w:r>
        <w:tab/>
      </w:r>
      <w:r>
        <w:tab/>
        <w:t>r_list:= ();</w:t>
      </w:r>
      <w:r>
        <w:br/>
      </w:r>
      <w:r>
        <w:tab/>
      </w:r>
      <w:r>
        <w:tab/>
        <w:t>num:= 1;</w:t>
      </w:r>
      <w:r>
        <w:br/>
      </w:r>
      <w:r>
        <w:tab/>
      </w:r>
      <w:r>
        <w:tab/>
        <w:t>/* Checks each allergen in the medications to determine</w:t>
      </w:r>
      <w:r>
        <w:tab/>
      </w:r>
      <w:r>
        <w:tab/>
        <w:t xml:space="preserve">   */</w:t>
      </w:r>
      <w:r>
        <w:br/>
      </w:r>
      <w:r>
        <w:tab/>
      </w:r>
      <w:r>
        <w:tab/>
        <w:t>/* if the patient is allergic to it</w:t>
      </w:r>
      <w:r>
        <w:tab/>
      </w:r>
      <w:r>
        <w:tab/>
      </w:r>
      <w:r>
        <w:tab/>
      </w:r>
      <w:r>
        <w:tab/>
      </w:r>
      <w:r>
        <w:tab/>
      </w:r>
      <w:r>
        <w:tab/>
      </w:r>
      <w:r>
        <w:tab/>
        <w:t xml:space="preserve">   */</w:t>
      </w:r>
      <w:r>
        <w:br/>
      </w:r>
      <w:r>
        <w:tab/>
      </w:r>
      <w:r>
        <w:tab/>
        <w:t>while num &lt;= (count med_allergen) do</w:t>
      </w:r>
      <w:r>
        <w:br/>
      </w:r>
      <w:r>
        <w:tab/>
      </w:r>
      <w:r>
        <w:tab/>
      </w:r>
      <w:r>
        <w:tab/>
        <w:t>allergen:= last(first num from med_allergens);</w:t>
      </w:r>
      <w:r>
        <w:br/>
      </w:r>
      <w:r>
        <w:tab/>
      </w:r>
      <w:r>
        <w:tab/>
      </w:r>
      <w:r>
        <w:tab/>
        <w:t>allergy_found:= (patient_allergies = allergen);</w:t>
      </w:r>
      <w:r>
        <w:br/>
      </w:r>
      <w:r>
        <w:tab/>
      </w:r>
      <w:r>
        <w:tab/>
      </w:r>
      <w:r>
        <w:tab/>
        <w:t>reaction:= patient_reactions where allergy_found;</w:t>
      </w:r>
      <w:r>
        <w:br/>
      </w:r>
      <w:r>
        <w:tab/>
      </w:r>
      <w:r>
        <w:tab/>
      </w:r>
      <w:r>
        <w:tab/>
        <w:t>medication:= med_orders where (med_allergens = allergen);</w:t>
      </w:r>
      <w:r>
        <w:br/>
      </w:r>
      <w:r>
        <w:br/>
      </w:r>
      <w:r>
        <w:tab/>
      </w:r>
      <w:r>
        <w:tab/>
      </w:r>
      <w:r>
        <w:tab/>
        <w:t>/* Adds the allergen, medication, and reaction to</w:t>
      </w:r>
      <w:r>
        <w:tab/>
      </w:r>
      <w:r>
        <w:tab/>
        <w:t xml:space="preserve">   */</w:t>
      </w:r>
      <w:r>
        <w:br/>
      </w:r>
      <w:r>
        <w:tab/>
      </w:r>
      <w:r>
        <w:tab/>
      </w:r>
      <w:r>
        <w:tab/>
        <w:t>/* variables that will be returned to the calling MLM</w:t>
      </w:r>
      <w:r>
        <w:tab/>
      </w:r>
      <w:r>
        <w:tab/>
        <w:t xml:space="preserve"> */</w:t>
      </w:r>
      <w:r>
        <w:br/>
      </w:r>
      <w:r>
        <w:tab/>
      </w:r>
      <w:r>
        <w:tab/>
      </w:r>
      <w:r>
        <w:tab/>
        <w:t>If any allergy_found then</w:t>
      </w:r>
      <w:r>
        <w:br/>
      </w:r>
      <w:r>
        <w:tab/>
      </w:r>
      <w:r>
        <w:tab/>
      </w:r>
      <w:r>
        <w:tab/>
      </w:r>
      <w:r>
        <w:tab/>
        <w:t>a_list:= a_list, allergen;</w:t>
      </w:r>
      <w:r>
        <w:br/>
      </w:r>
      <w:r>
        <w:tab/>
      </w:r>
      <w:r>
        <w:tab/>
      </w:r>
      <w:r>
        <w:tab/>
      </w:r>
      <w:r>
        <w:tab/>
        <w:t>m_list:= m_list, medication;</w:t>
      </w:r>
      <w:r>
        <w:br/>
      </w:r>
      <w:r>
        <w:tab/>
      </w:r>
      <w:r>
        <w:tab/>
      </w:r>
      <w:r>
        <w:tab/>
      </w:r>
      <w:r>
        <w:tab/>
        <w:t>r_list:= r_list, reaction;</w:t>
      </w:r>
      <w:r>
        <w:br/>
      </w:r>
      <w:r>
        <w:tab/>
      </w:r>
      <w:r>
        <w:tab/>
      </w:r>
      <w:r>
        <w:tab/>
        <w:t>endif;</w:t>
      </w:r>
      <w:r>
        <w:br/>
      </w:r>
      <w:r>
        <w:tab/>
      </w:r>
      <w:r>
        <w:tab/>
        <w:t>/* Increments the counter that is used to stop the while-loop  */</w:t>
      </w:r>
      <w:r>
        <w:br/>
      </w:r>
      <w:r>
        <w:tab/>
      </w:r>
      <w:r>
        <w:tab/>
      </w:r>
      <w:r>
        <w:tab/>
        <w:t>num:= num + 1;</w:t>
      </w:r>
      <w:r>
        <w:br/>
      </w:r>
      <w:r>
        <w:tab/>
      </w:r>
      <w:r>
        <w:tab/>
        <w:t>enddo;</w:t>
      </w:r>
      <w:r>
        <w:br/>
      </w:r>
      <w:r>
        <w:tab/>
      </w:r>
      <w:r>
        <w:tab/>
        <w:t xml:space="preserve">/* Concludes true if the patient is allergic to one of </w:t>
      </w:r>
      <w:r>
        <w:tab/>
      </w:r>
      <w:r>
        <w:tab/>
      </w:r>
      <w:r>
        <w:tab/>
        <w:t xml:space="preserve"> */</w:t>
      </w:r>
      <w:r>
        <w:br/>
      </w:r>
      <w:r>
        <w:tab/>
      </w:r>
      <w:r>
        <w:tab/>
        <w:t xml:space="preserve">/* the medications </w:t>
      </w:r>
      <w:r>
        <w:tab/>
      </w:r>
      <w:r>
        <w:tab/>
      </w:r>
      <w:r>
        <w:tab/>
      </w:r>
      <w:r>
        <w:tab/>
      </w:r>
      <w:r>
        <w:tab/>
      </w:r>
      <w:r>
        <w:tab/>
      </w:r>
      <w:r>
        <w:tab/>
      </w:r>
      <w:r>
        <w:tab/>
      </w:r>
      <w:r>
        <w:tab/>
      </w:r>
      <w:r>
        <w:tab/>
      </w:r>
      <w:r>
        <w:tab/>
      </w:r>
      <w:r>
        <w:tab/>
        <w:t xml:space="preserve"> */</w:t>
      </w:r>
      <w:r>
        <w:br/>
      </w:r>
      <w:r>
        <w:tab/>
      </w:r>
      <w:r>
        <w:tab/>
        <w:t>If exist m_list</w:t>
      </w:r>
      <w:r>
        <w:rPr>
          <w:lang w:eastAsia="ko-KR"/>
        </w:rPr>
        <w:t xml:space="preserve"> then</w:t>
      </w:r>
      <w:r>
        <w:br/>
      </w:r>
      <w:r>
        <w:tab/>
      </w:r>
      <w:r>
        <w:tab/>
      </w:r>
      <w:r>
        <w:tab/>
        <w:t>conclude true;</w:t>
      </w:r>
      <w:r>
        <w:br/>
      </w:r>
      <w:r>
        <w:tab/>
      </w:r>
      <w:r>
        <w:tab/>
        <w:t>endif;</w:t>
      </w:r>
      <w:r>
        <w:br/>
      </w:r>
      <w:r>
        <w:tab/>
      </w:r>
      <w:r>
        <w:tab/>
        <w:t>;;</w:t>
      </w:r>
    </w:p>
    <w:p w14:paraId="4173E57F" w14:textId="77777777" w:rsidR="00345ACB" w:rsidRDefault="00345ACB" w:rsidP="00EC06AB">
      <w:pPr>
        <w:pStyle w:val="Example"/>
        <w:ind w:left="1080"/>
      </w:pPr>
      <w:r>
        <w:tab/>
        <w:t>action:</w:t>
      </w:r>
      <w:r>
        <w:br/>
      </w:r>
      <w:r>
        <w:tab/>
      </w:r>
      <w:r>
        <w:tab/>
        <w:t xml:space="preserve">/* Returns three lists to the calling MLM </w:t>
      </w:r>
      <w:r>
        <w:tab/>
      </w:r>
      <w:r>
        <w:tab/>
      </w:r>
      <w:r>
        <w:tab/>
      </w:r>
      <w:r>
        <w:tab/>
      </w:r>
      <w:r>
        <w:tab/>
      </w:r>
      <w:r>
        <w:tab/>
        <w:t xml:space="preserve"> */</w:t>
      </w:r>
      <w:r>
        <w:br/>
      </w:r>
      <w:r>
        <w:tab/>
      </w:r>
      <w:r>
        <w:tab/>
        <w:t>return m_list, a_list, r_list;</w:t>
      </w:r>
      <w:r>
        <w:br/>
      </w:r>
      <w:r>
        <w:tab/>
      </w:r>
      <w:r>
        <w:tab/>
        <w:t>;;</w:t>
      </w:r>
    </w:p>
    <w:p w14:paraId="16381620" w14:textId="77777777" w:rsidR="00345ACB" w:rsidRDefault="00345ACB" w:rsidP="00EC06AB">
      <w:pPr>
        <w:pStyle w:val="Example"/>
        <w:ind w:left="1080"/>
      </w:pPr>
      <w:r>
        <w:t>end:</w:t>
      </w:r>
    </w:p>
    <w:p w14:paraId="00B58D11" w14:textId="77777777" w:rsidR="00345ACB" w:rsidRDefault="00345ACB" w:rsidP="00FA3EA6">
      <w:pPr>
        <w:pStyle w:val="Example"/>
        <w:ind w:left="1080"/>
      </w:pPr>
    </w:p>
    <w:p w14:paraId="4FF16492" w14:textId="77777777" w:rsidR="00345ACB" w:rsidRPr="00FA3EA6" w:rsidRDefault="00345ACB" w:rsidP="00FE2C29">
      <w:pPr>
        <w:pStyle w:val="AppendixH2"/>
        <w:outlineLvl w:val="1"/>
      </w:pPr>
      <w:bookmarkStart w:id="1927" w:name="_Toc332727054"/>
      <w:bookmarkStart w:id="1928" w:name="_Toc382912358"/>
      <w:proofErr w:type="spellStart"/>
      <w:r w:rsidRPr="00FA3EA6">
        <w:t>X</w:t>
      </w:r>
      <w:r>
        <w:t>2</w:t>
      </w:r>
      <w:r w:rsidRPr="00FA3EA6">
        <w:t>.9</w:t>
      </w:r>
      <w:proofErr w:type="spellEnd"/>
      <w:r w:rsidRPr="00FA3EA6">
        <w:tab/>
      </w:r>
      <w:proofErr w:type="spellStart"/>
      <w:r w:rsidRPr="00FA3EA6">
        <w:t>MLM</w:t>
      </w:r>
      <w:proofErr w:type="spellEnd"/>
      <w:r w:rsidRPr="00FA3EA6">
        <w:t xml:space="preserve"> Fever Calculation - Crisp</w:t>
      </w:r>
      <w:bookmarkEnd w:id="1927"/>
      <w:bookmarkEnd w:id="1928"/>
    </w:p>
    <w:p w14:paraId="7AAC12FF" w14:textId="77777777" w:rsidR="00345ACB" w:rsidRPr="00FA3EA6" w:rsidRDefault="00345ACB" w:rsidP="00FA3EA6">
      <w:pPr>
        <w:pStyle w:val="Example"/>
        <w:ind w:left="1080"/>
      </w:pPr>
      <w:r w:rsidRPr="00FA3EA6">
        <w:t>maintenance:</w:t>
      </w:r>
    </w:p>
    <w:p w14:paraId="3661C3C3" w14:textId="77777777" w:rsidR="00345ACB" w:rsidRPr="00FA3EA6" w:rsidRDefault="00345ACB" w:rsidP="00FA3EA6">
      <w:pPr>
        <w:pStyle w:val="Example"/>
        <w:ind w:left="1080"/>
      </w:pPr>
      <w:r w:rsidRPr="00FA3EA6">
        <w:t xml:space="preserve">  title:        Increased body temperature - crisp;;</w:t>
      </w:r>
    </w:p>
    <w:p w14:paraId="5F9FE4E2" w14:textId="77777777" w:rsidR="00345ACB" w:rsidRPr="00FA3EA6" w:rsidRDefault="00345ACB" w:rsidP="00FA3EA6">
      <w:pPr>
        <w:pStyle w:val="Example"/>
        <w:ind w:left="1080"/>
      </w:pPr>
      <w:r w:rsidRPr="00FA3EA6">
        <w:t xml:space="preserve">  mlmname:      increased_body_temperature_crisp;;</w:t>
      </w:r>
    </w:p>
    <w:p w14:paraId="141C922A" w14:textId="77777777" w:rsidR="00345ACB" w:rsidRPr="006D034B" w:rsidRDefault="00345ACB" w:rsidP="00FA3EA6">
      <w:pPr>
        <w:pStyle w:val="Example"/>
        <w:ind w:left="1080"/>
        <w:rPr>
          <w:lang w:val="de-DE"/>
        </w:rPr>
      </w:pPr>
      <w:r w:rsidRPr="00FA3EA6">
        <w:t xml:space="preserve">  </w:t>
      </w:r>
      <w:r w:rsidRPr="006D034B">
        <w:rPr>
          <w:lang w:val="de-DE"/>
        </w:rPr>
        <w:t>arden:        version 2.7;;</w:t>
      </w:r>
    </w:p>
    <w:p w14:paraId="2720037E" w14:textId="77777777" w:rsidR="00345ACB" w:rsidRPr="006D034B" w:rsidRDefault="00345ACB" w:rsidP="00FA3EA6">
      <w:pPr>
        <w:pStyle w:val="Example"/>
        <w:ind w:left="1080"/>
        <w:rPr>
          <w:lang w:val="de-DE"/>
        </w:rPr>
      </w:pPr>
      <w:r w:rsidRPr="006D034B">
        <w:rPr>
          <w:lang w:val="de-DE"/>
        </w:rPr>
        <w:t xml:space="preserve">  version:      ;;</w:t>
      </w:r>
    </w:p>
    <w:p w14:paraId="1232AF06" w14:textId="77777777" w:rsidR="00345ACB" w:rsidRPr="006D034B" w:rsidRDefault="00345ACB" w:rsidP="00FA3EA6">
      <w:pPr>
        <w:pStyle w:val="Example"/>
        <w:ind w:left="1080"/>
        <w:rPr>
          <w:lang w:val="de-DE"/>
        </w:rPr>
      </w:pPr>
      <w:r w:rsidRPr="006D034B">
        <w:rPr>
          <w:lang w:val="de-DE"/>
        </w:rPr>
        <w:t xml:space="preserve">  institution:  ;;</w:t>
      </w:r>
    </w:p>
    <w:p w14:paraId="3D714023" w14:textId="77777777" w:rsidR="00345ACB" w:rsidRPr="006D034B" w:rsidRDefault="00345ACB" w:rsidP="00FA3EA6">
      <w:pPr>
        <w:pStyle w:val="Example"/>
        <w:ind w:left="1080"/>
        <w:rPr>
          <w:lang w:val="de-DE"/>
        </w:rPr>
      </w:pPr>
      <w:r w:rsidRPr="006D034B">
        <w:rPr>
          <w:lang w:val="de-DE"/>
        </w:rPr>
        <w:t xml:space="preserve">  author:       ;;</w:t>
      </w:r>
    </w:p>
    <w:p w14:paraId="3CB65914" w14:textId="77777777" w:rsidR="00345ACB" w:rsidRPr="00FA3EA6" w:rsidRDefault="00345ACB" w:rsidP="00FA3EA6">
      <w:pPr>
        <w:pStyle w:val="Example"/>
        <w:ind w:left="1080"/>
      </w:pPr>
      <w:r w:rsidRPr="006D034B">
        <w:rPr>
          <w:lang w:val="de-DE"/>
        </w:rPr>
        <w:t xml:space="preserve">  </w:t>
      </w:r>
      <w:r w:rsidRPr="00FA3EA6">
        <w:t>specialist:   ;;</w:t>
      </w:r>
    </w:p>
    <w:p w14:paraId="3A84305A" w14:textId="77777777" w:rsidR="00345ACB" w:rsidRPr="00FA3EA6" w:rsidRDefault="00345ACB" w:rsidP="00FA3EA6">
      <w:pPr>
        <w:pStyle w:val="Example"/>
        <w:ind w:left="1080"/>
      </w:pPr>
      <w:r w:rsidRPr="00FA3EA6">
        <w:t xml:space="preserve">  date:         2011-07-06;;</w:t>
      </w:r>
    </w:p>
    <w:p w14:paraId="7C3FCF99" w14:textId="77777777" w:rsidR="00345ACB" w:rsidRPr="00FA3EA6" w:rsidRDefault="00345ACB" w:rsidP="00FA3EA6">
      <w:pPr>
        <w:pStyle w:val="Example"/>
        <w:ind w:left="1080"/>
      </w:pPr>
      <w:r w:rsidRPr="00FA3EA6">
        <w:t xml:space="preserve">  validation:   testing;;</w:t>
      </w:r>
    </w:p>
    <w:p w14:paraId="370C17CB" w14:textId="77777777" w:rsidR="00345ACB" w:rsidRPr="00FA3EA6" w:rsidRDefault="00345ACB" w:rsidP="00FA3EA6">
      <w:pPr>
        <w:pStyle w:val="Example"/>
        <w:ind w:left="1080"/>
      </w:pPr>
      <w:r w:rsidRPr="00FA3EA6">
        <w:t>library:</w:t>
      </w:r>
    </w:p>
    <w:p w14:paraId="65F9A049" w14:textId="77777777" w:rsidR="00345ACB" w:rsidRPr="00FA3EA6" w:rsidRDefault="00345ACB" w:rsidP="00FA3EA6">
      <w:pPr>
        <w:pStyle w:val="Example"/>
        <w:ind w:left="1080"/>
      </w:pPr>
      <w:r w:rsidRPr="00FA3EA6">
        <w:t xml:space="preserve">  purpose:      detects an increased body temperatur over a day - absolute criterion;;</w:t>
      </w:r>
    </w:p>
    <w:p w14:paraId="3486ECAF" w14:textId="77777777" w:rsidR="00345ACB" w:rsidRPr="00FA3EA6" w:rsidRDefault="00345ACB" w:rsidP="00FA3EA6">
      <w:pPr>
        <w:pStyle w:val="Example"/>
        <w:ind w:left="1080"/>
      </w:pPr>
      <w:r w:rsidRPr="00FA3EA6">
        <w:t xml:space="preserve">  explanation:  Check if maximum of body temperature is increased with</w:t>
      </w:r>
    </w:p>
    <w:p w14:paraId="3732B916" w14:textId="77777777" w:rsidR="00345ACB" w:rsidRPr="00FA3EA6" w:rsidRDefault="00345ACB" w:rsidP="00FA3EA6">
      <w:pPr>
        <w:pStyle w:val="Example"/>
        <w:ind w:left="1080"/>
      </w:pPr>
      <w:r w:rsidRPr="00FA3EA6">
        <w:t xml:space="preserve">                crisp logic.</w:t>
      </w:r>
    </w:p>
    <w:p w14:paraId="2FF34DB8" w14:textId="77777777" w:rsidR="00345ACB" w:rsidRPr="00FA3EA6" w:rsidRDefault="00345ACB" w:rsidP="00FA3EA6">
      <w:pPr>
        <w:pStyle w:val="Example"/>
        <w:ind w:left="1080"/>
      </w:pPr>
      <w:r w:rsidRPr="00FA3EA6">
        <w:t xml:space="preserve">                reads parameter: "TempMax" (in degree Celsius).</w:t>
      </w:r>
    </w:p>
    <w:p w14:paraId="23F965AF" w14:textId="77777777" w:rsidR="00345ACB" w:rsidRPr="00FA3EA6" w:rsidRDefault="00345ACB" w:rsidP="00FA3EA6">
      <w:pPr>
        <w:pStyle w:val="Example"/>
        <w:ind w:left="1080"/>
      </w:pPr>
      <w:r w:rsidRPr="00FA3EA6">
        <w:t xml:space="preserve">  ;;</w:t>
      </w:r>
    </w:p>
    <w:p w14:paraId="31BEBC3F" w14:textId="77777777" w:rsidR="00345ACB" w:rsidRPr="00FA3EA6" w:rsidRDefault="00345ACB" w:rsidP="00FA3EA6">
      <w:pPr>
        <w:pStyle w:val="Example"/>
        <w:ind w:left="1080"/>
      </w:pPr>
      <w:r w:rsidRPr="00FA3EA6">
        <w:t xml:space="preserve">  keywords:     body temperature, temperature, data to symbol conversion;;</w:t>
      </w:r>
    </w:p>
    <w:p w14:paraId="7D489646" w14:textId="77777777" w:rsidR="00345ACB" w:rsidRPr="00FA3EA6" w:rsidRDefault="00345ACB" w:rsidP="00FA3EA6">
      <w:pPr>
        <w:pStyle w:val="Example"/>
        <w:ind w:left="1080"/>
      </w:pPr>
      <w:r w:rsidRPr="00FA3EA6">
        <w:t xml:space="preserve">  citations:    ;;</w:t>
      </w:r>
    </w:p>
    <w:p w14:paraId="64B9F004" w14:textId="77777777" w:rsidR="00345ACB" w:rsidRPr="00FA3EA6" w:rsidRDefault="00345ACB" w:rsidP="00FA3EA6">
      <w:pPr>
        <w:pStyle w:val="Example"/>
        <w:ind w:left="1080"/>
      </w:pPr>
      <w:r w:rsidRPr="00FA3EA6">
        <w:t>knowledge:</w:t>
      </w:r>
    </w:p>
    <w:p w14:paraId="4C39BB92" w14:textId="77777777" w:rsidR="00345ACB" w:rsidRPr="00FA3EA6" w:rsidRDefault="00345ACB" w:rsidP="00FA3EA6">
      <w:pPr>
        <w:pStyle w:val="Example"/>
        <w:ind w:left="1080"/>
      </w:pPr>
      <w:r w:rsidRPr="00FA3EA6">
        <w:t xml:space="preserve">  type:         data_driven;;</w:t>
      </w:r>
    </w:p>
    <w:p w14:paraId="5DDD9C04" w14:textId="77777777" w:rsidR="00345ACB" w:rsidRPr="00FA3EA6" w:rsidRDefault="00345ACB" w:rsidP="00FA3EA6">
      <w:pPr>
        <w:pStyle w:val="Example"/>
        <w:ind w:left="1080"/>
      </w:pPr>
      <w:r w:rsidRPr="00FA3EA6">
        <w:t xml:space="preserve">  data: /////////////////////////////////////////</w:t>
      </w:r>
    </w:p>
    <w:p w14:paraId="19B72657" w14:textId="77777777" w:rsidR="00345ACB" w:rsidRPr="00FA3EA6" w:rsidRDefault="00345ACB" w:rsidP="00FA3EA6">
      <w:pPr>
        <w:pStyle w:val="Example"/>
        <w:ind w:left="1080"/>
      </w:pPr>
      <w:r w:rsidRPr="00FA3EA6">
        <w:t xml:space="preserve">    readParam            := interface   {read param};       // read single parameter</w:t>
      </w:r>
    </w:p>
    <w:p w14:paraId="224685C3" w14:textId="77777777" w:rsidR="00345ACB" w:rsidRPr="00FA3EA6" w:rsidRDefault="00345ACB" w:rsidP="00FA3EA6">
      <w:pPr>
        <w:pStyle w:val="Example"/>
        <w:ind w:left="1080"/>
      </w:pPr>
      <w:r w:rsidRPr="00FA3EA6">
        <w:t xml:space="preserve">  ;;</w:t>
      </w:r>
    </w:p>
    <w:p w14:paraId="06865F7D" w14:textId="77777777" w:rsidR="00345ACB" w:rsidRPr="00FA3EA6" w:rsidRDefault="00345ACB" w:rsidP="00FA3EA6">
      <w:pPr>
        <w:pStyle w:val="Example"/>
        <w:ind w:left="1080"/>
      </w:pPr>
      <w:r w:rsidRPr="00FA3EA6">
        <w:t xml:space="preserve">  evoke:    ;;</w:t>
      </w:r>
    </w:p>
    <w:p w14:paraId="6C09E31F" w14:textId="77777777" w:rsidR="00345ACB" w:rsidRPr="00FA3EA6" w:rsidRDefault="00345ACB" w:rsidP="00FA3EA6">
      <w:pPr>
        <w:pStyle w:val="Example"/>
        <w:ind w:left="1080"/>
      </w:pPr>
      <w:r w:rsidRPr="00FA3EA6">
        <w:t xml:space="preserve">  logic:  ///////////////////////////////////////</w:t>
      </w:r>
    </w:p>
    <w:p w14:paraId="525B1C9D" w14:textId="77777777" w:rsidR="00345ACB" w:rsidRPr="00FA3EA6" w:rsidRDefault="00345ACB" w:rsidP="00FA3EA6">
      <w:pPr>
        <w:pStyle w:val="Example"/>
        <w:ind w:left="1080"/>
      </w:pPr>
    </w:p>
    <w:p w14:paraId="0C6592B9" w14:textId="77777777" w:rsidR="00345ACB" w:rsidRPr="00FA3EA6" w:rsidRDefault="00345ACB" w:rsidP="00FA3EA6">
      <w:pPr>
        <w:pStyle w:val="Example"/>
        <w:ind w:left="1080"/>
      </w:pPr>
      <w:r w:rsidRPr="00FA3EA6">
        <w:t xml:space="preserve">    // read precondition from host    </w:t>
      </w:r>
    </w:p>
    <w:p w14:paraId="2FBA74F6" w14:textId="77777777" w:rsidR="00345ACB" w:rsidRPr="00FA3EA6" w:rsidRDefault="00345ACB" w:rsidP="00FA3EA6">
      <w:pPr>
        <w:pStyle w:val="Example"/>
        <w:ind w:left="1080"/>
      </w:pPr>
      <w:r w:rsidRPr="00FA3EA6">
        <w:t xml:space="preserve">    paramTempMax              := call readParam with "TempMax";</w:t>
      </w:r>
    </w:p>
    <w:p w14:paraId="1F25CC39" w14:textId="77777777" w:rsidR="00345ACB" w:rsidRPr="00FA3EA6" w:rsidRDefault="00345ACB" w:rsidP="00FA3EA6">
      <w:pPr>
        <w:pStyle w:val="Example"/>
        <w:ind w:left="1080"/>
      </w:pPr>
      <w:r w:rsidRPr="00FA3EA6">
        <w:t xml:space="preserve">    </w:t>
      </w:r>
    </w:p>
    <w:p w14:paraId="08186BCB" w14:textId="77777777" w:rsidR="00345ACB" w:rsidRPr="00FA3EA6" w:rsidRDefault="00345ACB" w:rsidP="00FA3EA6">
      <w:pPr>
        <w:pStyle w:val="Example"/>
        <w:ind w:left="1080"/>
      </w:pPr>
      <w:r w:rsidRPr="00FA3EA6">
        <w:lastRenderedPageBreak/>
        <w:t xml:space="preserve">    // calculation of result</w:t>
      </w:r>
    </w:p>
    <w:p w14:paraId="2BEC105B" w14:textId="77777777" w:rsidR="00345ACB" w:rsidRPr="00FA3EA6" w:rsidRDefault="00345ACB" w:rsidP="00FA3EA6">
      <w:pPr>
        <w:pStyle w:val="Example"/>
        <w:ind w:left="1080"/>
      </w:pPr>
      <w:r w:rsidRPr="00FA3EA6">
        <w:t xml:space="preserve">    if paramTempMax is present then</w:t>
      </w:r>
    </w:p>
    <w:p w14:paraId="1A3C4316" w14:textId="77777777" w:rsidR="00345ACB" w:rsidRPr="00FA3EA6" w:rsidRDefault="00345ACB" w:rsidP="00FA3EA6">
      <w:pPr>
        <w:pStyle w:val="Example"/>
        <w:ind w:left="1080"/>
      </w:pPr>
      <w:r w:rsidRPr="00FA3EA6">
        <w:t xml:space="preserve">    </w:t>
      </w:r>
    </w:p>
    <w:p w14:paraId="14E6562C" w14:textId="77777777" w:rsidR="00345ACB" w:rsidRPr="00FA3EA6" w:rsidRDefault="00345ACB" w:rsidP="00FA3EA6">
      <w:pPr>
        <w:pStyle w:val="Example"/>
        <w:ind w:left="1080"/>
      </w:pPr>
      <w:r w:rsidRPr="00FA3EA6">
        <w:t xml:space="preserve">      if     paramTempMax &gt;= 38   then</w:t>
      </w:r>
    </w:p>
    <w:p w14:paraId="63848BC8" w14:textId="77777777" w:rsidR="00345ACB" w:rsidRPr="00FA3EA6" w:rsidRDefault="00345ACB" w:rsidP="00FA3EA6">
      <w:pPr>
        <w:pStyle w:val="Example"/>
        <w:ind w:left="1080"/>
      </w:pPr>
      <w:r w:rsidRPr="00FA3EA6">
        <w:t xml:space="preserve">        tempratureIncreased                := 1;</w:t>
      </w:r>
    </w:p>
    <w:p w14:paraId="6EF36187" w14:textId="77777777" w:rsidR="00345ACB" w:rsidRPr="00FA3EA6" w:rsidRDefault="00345ACB" w:rsidP="00FA3EA6">
      <w:pPr>
        <w:pStyle w:val="Example"/>
        <w:ind w:left="1080"/>
      </w:pPr>
      <w:r w:rsidRPr="00FA3EA6">
        <w:t xml:space="preserve">        time tempratureIncreased           := time paramTempMax;</w:t>
      </w:r>
    </w:p>
    <w:p w14:paraId="09F16B23" w14:textId="77777777" w:rsidR="00345ACB" w:rsidRPr="00FA3EA6" w:rsidRDefault="00345ACB" w:rsidP="00FA3EA6">
      <w:pPr>
        <w:pStyle w:val="Example"/>
        <w:ind w:left="1080"/>
      </w:pPr>
      <w:r w:rsidRPr="00FA3EA6">
        <w:t xml:space="preserve">      else</w:t>
      </w:r>
    </w:p>
    <w:p w14:paraId="0DA7D132" w14:textId="77777777" w:rsidR="00345ACB" w:rsidRPr="00FA3EA6" w:rsidRDefault="00345ACB" w:rsidP="00FA3EA6">
      <w:pPr>
        <w:pStyle w:val="Example"/>
        <w:ind w:left="1080"/>
      </w:pPr>
      <w:r w:rsidRPr="00FA3EA6">
        <w:t xml:space="preserve">        tempratureIncreased                := 0;</w:t>
      </w:r>
    </w:p>
    <w:p w14:paraId="7A111678" w14:textId="77777777" w:rsidR="00345ACB" w:rsidRPr="00FA3EA6" w:rsidRDefault="00345ACB" w:rsidP="00FA3EA6">
      <w:pPr>
        <w:pStyle w:val="Example"/>
        <w:ind w:left="1080"/>
      </w:pPr>
      <w:r w:rsidRPr="00FA3EA6">
        <w:t xml:space="preserve">        time tempratureIncreased           := time paramTempMax;</w:t>
      </w:r>
    </w:p>
    <w:p w14:paraId="7C97F958" w14:textId="77777777" w:rsidR="00345ACB" w:rsidRPr="00FA3EA6" w:rsidRDefault="00345ACB" w:rsidP="00FA3EA6">
      <w:pPr>
        <w:pStyle w:val="Example"/>
        <w:ind w:left="1080"/>
      </w:pPr>
      <w:r w:rsidRPr="00FA3EA6">
        <w:t xml:space="preserve">      endif;</w:t>
      </w:r>
    </w:p>
    <w:p w14:paraId="6D4599A1" w14:textId="77777777" w:rsidR="00345ACB" w:rsidRPr="00FA3EA6" w:rsidRDefault="00345ACB" w:rsidP="00FA3EA6">
      <w:pPr>
        <w:pStyle w:val="Example"/>
        <w:ind w:left="1080"/>
      </w:pPr>
      <w:r w:rsidRPr="00FA3EA6">
        <w:t xml:space="preserve">    endif;</w:t>
      </w:r>
    </w:p>
    <w:p w14:paraId="2223AEA6" w14:textId="77777777" w:rsidR="00345ACB" w:rsidRPr="00FA3EA6" w:rsidRDefault="00345ACB" w:rsidP="00FA3EA6">
      <w:pPr>
        <w:pStyle w:val="Example"/>
        <w:ind w:left="1080"/>
      </w:pPr>
      <w:r w:rsidRPr="00FA3EA6">
        <w:t xml:space="preserve">    conclude true;</w:t>
      </w:r>
    </w:p>
    <w:p w14:paraId="4DEFE534" w14:textId="77777777" w:rsidR="00345ACB" w:rsidRPr="00FA3EA6" w:rsidRDefault="00345ACB" w:rsidP="00FA3EA6">
      <w:pPr>
        <w:pStyle w:val="Example"/>
        <w:ind w:left="1080"/>
      </w:pPr>
      <w:r w:rsidRPr="00FA3EA6">
        <w:t xml:space="preserve">  ;;</w:t>
      </w:r>
    </w:p>
    <w:p w14:paraId="0738E000" w14:textId="77777777" w:rsidR="00345ACB" w:rsidRPr="00FA3EA6" w:rsidRDefault="00345ACB" w:rsidP="00FA3EA6">
      <w:pPr>
        <w:pStyle w:val="Example"/>
        <w:ind w:left="1080"/>
      </w:pPr>
    </w:p>
    <w:p w14:paraId="2BF606E4" w14:textId="77777777" w:rsidR="00345ACB" w:rsidRPr="00FA3EA6" w:rsidRDefault="00345ACB" w:rsidP="00FA3EA6">
      <w:pPr>
        <w:pStyle w:val="Example"/>
        <w:ind w:left="1080"/>
      </w:pPr>
      <w:r w:rsidRPr="00FA3EA6">
        <w:t xml:space="preserve">  action: ///////////////////////////////////////</w:t>
      </w:r>
    </w:p>
    <w:p w14:paraId="187316B9" w14:textId="77777777" w:rsidR="00345ACB" w:rsidRPr="00FA3EA6" w:rsidRDefault="00345ACB" w:rsidP="00FA3EA6">
      <w:pPr>
        <w:pStyle w:val="Example"/>
        <w:ind w:left="1080"/>
      </w:pPr>
      <w:r w:rsidRPr="00FA3EA6">
        <w:t xml:space="preserve">    write tempratureIncreased;</w:t>
      </w:r>
    </w:p>
    <w:p w14:paraId="123B6C09" w14:textId="77777777" w:rsidR="00345ACB" w:rsidRPr="00FA3EA6" w:rsidRDefault="00345ACB" w:rsidP="00FA3EA6">
      <w:pPr>
        <w:pStyle w:val="Example"/>
        <w:ind w:left="1080"/>
      </w:pPr>
      <w:r w:rsidRPr="00FA3EA6">
        <w:t xml:space="preserve">  ;;</w:t>
      </w:r>
    </w:p>
    <w:p w14:paraId="0CAC4AEC" w14:textId="77777777" w:rsidR="00345ACB" w:rsidRPr="00FA3EA6" w:rsidRDefault="00345ACB" w:rsidP="00FA3EA6">
      <w:pPr>
        <w:pStyle w:val="Example"/>
        <w:ind w:left="1080"/>
      </w:pPr>
      <w:r w:rsidRPr="00FA3EA6">
        <w:t>end:</w:t>
      </w:r>
    </w:p>
    <w:p w14:paraId="48C2F54F" w14:textId="77777777" w:rsidR="00345ACB" w:rsidRPr="00FA3EA6" w:rsidRDefault="00345ACB" w:rsidP="00FA3EA6">
      <w:pPr>
        <w:pStyle w:val="Example"/>
        <w:ind w:left="1080"/>
      </w:pPr>
    </w:p>
    <w:p w14:paraId="7A49ACAA" w14:textId="77777777" w:rsidR="00345ACB" w:rsidRPr="00FA3EA6" w:rsidRDefault="00345ACB" w:rsidP="00FE2C29">
      <w:pPr>
        <w:pStyle w:val="AppendixH2"/>
        <w:outlineLvl w:val="1"/>
      </w:pPr>
      <w:bookmarkStart w:id="1929" w:name="_Toc332727055"/>
      <w:bookmarkStart w:id="1930" w:name="_Toc382912359"/>
      <w:proofErr w:type="spellStart"/>
      <w:r w:rsidRPr="00FA3EA6">
        <w:t>X</w:t>
      </w:r>
      <w:r>
        <w:t>2</w:t>
      </w:r>
      <w:r w:rsidRPr="00FA3EA6">
        <w:t>.10</w:t>
      </w:r>
      <w:proofErr w:type="spellEnd"/>
      <w:r w:rsidRPr="00FA3EA6">
        <w:tab/>
      </w:r>
      <w:proofErr w:type="spellStart"/>
      <w:r w:rsidRPr="00FA3EA6">
        <w:t>MLM</w:t>
      </w:r>
      <w:proofErr w:type="spellEnd"/>
      <w:r w:rsidRPr="00FA3EA6">
        <w:t xml:space="preserve"> Fever Calculation – Fuzzy Simulation</w:t>
      </w:r>
      <w:bookmarkEnd w:id="1929"/>
      <w:bookmarkEnd w:id="1930"/>
    </w:p>
    <w:p w14:paraId="7771F535" w14:textId="77777777" w:rsidR="00345ACB" w:rsidRPr="00FA3EA6" w:rsidRDefault="00345ACB" w:rsidP="00FA3EA6">
      <w:pPr>
        <w:pStyle w:val="Example"/>
        <w:ind w:left="1080"/>
      </w:pPr>
      <w:r w:rsidRPr="00FA3EA6">
        <w:t>maintenance:</w:t>
      </w:r>
    </w:p>
    <w:p w14:paraId="69D8F168" w14:textId="77777777" w:rsidR="00345ACB" w:rsidRPr="00FA3EA6" w:rsidRDefault="00345ACB" w:rsidP="00FA3EA6">
      <w:pPr>
        <w:pStyle w:val="Example"/>
        <w:ind w:left="1080"/>
      </w:pPr>
    </w:p>
    <w:p w14:paraId="42B20610" w14:textId="77777777" w:rsidR="00345ACB" w:rsidRPr="00FA3EA6" w:rsidRDefault="00345ACB" w:rsidP="00FA3EA6">
      <w:pPr>
        <w:pStyle w:val="Example"/>
        <w:ind w:left="1080"/>
      </w:pPr>
      <w:r w:rsidRPr="00FA3EA6">
        <w:t xml:space="preserve">  title:        Increased body temperature - fuzzy simulation;;</w:t>
      </w:r>
    </w:p>
    <w:p w14:paraId="429F6123" w14:textId="77777777" w:rsidR="00345ACB" w:rsidRPr="00FA3EA6" w:rsidRDefault="00345ACB" w:rsidP="00FA3EA6">
      <w:pPr>
        <w:pStyle w:val="Example"/>
        <w:ind w:left="1080"/>
      </w:pPr>
      <w:r w:rsidRPr="00FA3EA6">
        <w:t xml:space="preserve">  mlmname:      increased_body_temperature_fuzzy_simulation;;</w:t>
      </w:r>
    </w:p>
    <w:p w14:paraId="775E66EF" w14:textId="77777777" w:rsidR="00345ACB" w:rsidRPr="006D034B" w:rsidRDefault="00345ACB" w:rsidP="00FA3EA6">
      <w:pPr>
        <w:pStyle w:val="Example"/>
        <w:ind w:left="1080"/>
        <w:rPr>
          <w:lang w:val="de-DE"/>
        </w:rPr>
      </w:pPr>
      <w:r w:rsidRPr="00FA3EA6">
        <w:t xml:space="preserve">  </w:t>
      </w:r>
      <w:r w:rsidRPr="006D034B">
        <w:rPr>
          <w:lang w:val="de-DE"/>
        </w:rPr>
        <w:t>arden:        version 2.9;;</w:t>
      </w:r>
    </w:p>
    <w:p w14:paraId="7B9FDC40" w14:textId="77777777" w:rsidR="00345ACB" w:rsidRPr="006D034B" w:rsidRDefault="00345ACB" w:rsidP="00FA3EA6">
      <w:pPr>
        <w:pStyle w:val="Example"/>
        <w:ind w:left="1080"/>
        <w:rPr>
          <w:lang w:val="de-DE"/>
        </w:rPr>
      </w:pPr>
      <w:r w:rsidRPr="006D034B">
        <w:rPr>
          <w:lang w:val="de-DE"/>
        </w:rPr>
        <w:t xml:space="preserve">  version:      ;;</w:t>
      </w:r>
    </w:p>
    <w:p w14:paraId="3ED18626" w14:textId="77777777" w:rsidR="00345ACB" w:rsidRPr="006D034B" w:rsidRDefault="00345ACB" w:rsidP="00FA3EA6">
      <w:pPr>
        <w:pStyle w:val="Example"/>
        <w:ind w:left="1080"/>
        <w:rPr>
          <w:lang w:val="de-DE"/>
        </w:rPr>
      </w:pPr>
      <w:r w:rsidRPr="006D034B">
        <w:rPr>
          <w:lang w:val="de-DE"/>
        </w:rPr>
        <w:t xml:space="preserve">  institution:  ;;</w:t>
      </w:r>
    </w:p>
    <w:p w14:paraId="0714463C" w14:textId="77777777" w:rsidR="00345ACB" w:rsidRPr="006D034B" w:rsidRDefault="00345ACB" w:rsidP="00FA3EA6">
      <w:pPr>
        <w:pStyle w:val="Example"/>
        <w:ind w:left="1080"/>
        <w:rPr>
          <w:lang w:val="de-DE"/>
        </w:rPr>
      </w:pPr>
      <w:r w:rsidRPr="006D034B">
        <w:rPr>
          <w:lang w:val="de-DE"/>
        </w:rPr>
        <w:t xml:space="preserve">  author:       ;;</w:t>
      </w:r>
    </w:p>
    <w:p w14:paraId="2FD72AE3" w14:textId="77777777" w:rsidR="00345ACB" w:rsidRPr="00FA3EA6" w:rsidRDefault="00345ACB" w:rsidP="00FA3EA6">
      <w:pPr>
        <w:pStyle w:val="Example"/>
        <w:ind w:left="1080"/>
      </w:pPr>
      <w:r w:rsidRPr="006D034B">
        <w:rPr>
          <w:lang w:val="de-DE"/>
        </w:rPr>
        <w:t xml:space="preserve">  </w:t>
      </w:r>
      <w:r w:rsidRPr="00FA3EA6">
        <w:t>specialist:   ;;</w:t>
      </w:r>
    </w:p>
    <w:p w14:paraId="6C951E0E" w14:textId="77777777" w:rsidR="00345ACB" w:rsidRPr="00FA3EA6" w:rsidRDefault="00345ACB" w:rsidP="00FA3EA6">
      <w:pPr>
        <w:pStyle w:val="Example"/>
        <w:ind w:left="1080"/>
      </w:pPr>
      <w:r w:rsidRPr="00FA3EA6">
        <w:t xml:space="preserve">  date:         2011-07-06;;</w:t>
      </w:r>
    </w:p>
    <w:p w14:paraId="2FAEE5E4" w14:textId="77777777" w:rsidR="00345ACB" w:rsidRPr="00FA3EA6" w:rsidRDefault="00345ACB" w:rsidP="00FA3EA6">
      <w:pPr>
        <w:pStyle w:val="Example"/>
        <w:ind w:left="1080"/>
      </w:pPr>
      <w:r w:rsidRPr="00FA3EA6">
        <w:t xml:space="preserve">  validation:   testing;;</w:t>
      </w:r>
    </w:p>
    <w:p w14:paraId="63B61765" w14:textId="77777777" w:rsidR="00345ACB" w:rsidRPr="00FA3EA6" w:rsidRDefault="00345ACB" w:rsidP="00FA3EA6">
      <w:pPr>
        <w:pStyle w:val="Example"/>
        <w:ind w:left="1080"/>
      </w:pPr>
      <w:r w:rsidRPr="00FA3EA6">
        <w:t>library:</w:t>
      </w:r>
    </w:p>
    <w:p w14:paraId="5BAC670A" w14:textId="77777777" w:rsidR="00345ACB" w:rsidRPr="00FA3EA6" w:rsidRDefault="00345ACB" w:rsidP="00FA3EA6">
      <w:pPr>
        <w:pStyle w:val="Example"/>
        <w:ind w:left="1080"/>
      </w:pPr>
      <w:r w:rsidRPr="00FA3EA6">
        <w:t xml:space="preserve">  purpose:      detects an increased body temperatur over a day - absolute criterion;;</w:t>
      </w:r>
    </w:p>
    <w:p w14:paraId="7FF9D34E" w14:textId="77777777" w:rsidR="00345ACB" w:rsidRPr="00FA3EA6" w:rsidRDefault="00345ACB" w:rsidP="00FA3EA6">
      <w:pPr>
        <w:pStyle w:val="Example"/>
        <w:ind w:left="1080"/>
      </w:pPr>
      <w:r w:rsidRPr="00FA3EA6">
        <w:t xml:space="preserve">  explanation:  Check if maximum of body temperature is increased with</w:t>
      </w:r>
    </w:p>
    <w:p w14:paraId="2E2C4E06" w14:textId="77777777" w:rsidR="00345ACB" w:rsidRPr="00FA3EA6" w:rsidRDefault="00345ACB" w:rsidP="00FA3EA6">
      <w:pPr>
        <w:pStyle w:val="Example"/>
        <w:ind w:left="1080"/>
      </w:pPr>
      <w:r w:rsidRPr="00FA3EA6">
        <w:t xml:space="preserve">                explicit coded fuzzy logic.</w:t>
      </w:r>
    </w:p>
    <w:p w14:paraId="74BA0B3A" w14:textId="77777777" w:rsidR="00345ACB" w:rsidRPr="00FA3EA6" w:rsidRDefault="00345ACB" w:rsidP="00FA3EA6">
      <w:pPr>
        <w:pStyle w:val="Example"/>
        <w:ind w:left="1080"/>
      </w:pPr>
      <w:r w:rsidRPr="00FA3EA6">
        <w:t xml:space="preserve">                reads parameter: "TempMax" (in degree Celsius).</w:t>
      </w:r>
    </w:p>
    <w:p w14:paraId="204DA21D" w14:textId="77777777" w:rsidR="00345ACB" w:rsidRPr="00FA3EA6" w:rsidRDefault="00345ACB" w:rsidP="00FA3EA6">
      <w:pPr>
        <w:pStyle w:val="Example"/>
        <w:ind w:left="1080"/>
      </w:pPr>
      <w:r w:rsidRPr="00FA3EA6">
        <w:t xml:space="preserve">  ;;</w:t>
      </w:r>
    </w:p>
    <w:p w14:paraId="5D50F7B1" w14:textId="77777777" w:rsidR="00345ACB" w:rsidRPr="00FA3EA6" w:rsidRDefault="00345ACB" w:rsidP="00FA3EA6">
      <w:pPr>
        <w:pStyle w:val="Example"/>
        <w:ind w:left="1080"/>
      </w:pPr>
      <w:r w:rsidRPr="00FA3EA6">
        <w:t xml:space="preserve">  keywords:     body temperature, temperature, data to symbol conversion;;</w:t>
      </w:r>
    </w:p>
    <w:p w14:paraId="063B343F" w14:textId="77777777" w:rsidR="00345ACB" w:rsidRPr="00FA3EA6" w:rsidRDefault="00345ACB" w:rsidP="00FA3EA6">
      <w:pPr>
        <w:pStyle w:val="Example"/>
        <w:ind w:left="1080"/>
      </w:pPr>
      <w:r w:rsidRPr="00FA3EA6">
        <w:t xml:space="preserve">  citations:    ;;</w:t>
      </w:r>
    </w:p>
    <w:p w14:paraId="284FFA6D" w14:textId="77777777" w:rsidR="00345ACB" w:rsidRPr="00FA3EA6" w:rsidRDefault="00345ACB" w:rsidP="00FA3EA6">
      <w:pPr>
        <w:pStyle w:val="Example"/>
        <w:ind w:left="1080"/>
      </w:pPr>
    </w:p>
    <w:p w14:paraId="1F470184" w14:textId="77777777" w:rsidR="00345ACB" w:rsidRPr="00FA3EA6" w:rsidRDefault="00345ACB" w:rsidP="00FA3EA6">
      <w:pPr>
        <w:pStyle w:val="Example"/>
        <w:ind w:left="1080"/>
      </w:pPr>
      <w:r w:rsidRPr="00FA3EA6">
        <w:t>knowledge:</w:t>
      </w:r>
    </w:p>
    <w:p w14:paraId="0211D73C" w14:textId="77777777" w:rsidR="00345ACB" w:rsidRPr="00FA3EA6" w:rsidRDefault="00345ACB" w:rsidP="00FA3EA6">
      <w:pPr>
        <w:pStyle w:val="Example"/>
        <w:ind w:left="1080"/>
      </w:pPr>
      <w:r w:rsidRPr="00FA3EA6">
        <w:t xml:space="preserve">  type:         data_driven;;</w:t>
      </w:r>
    </w:p>
    <w:p w14:paraId="017AC7B5" w14:textId="77777777" w:rsidR="00345ACB" w:rsidRPr="00FA3EA6" w:rsidRDefault="00345ACB" w:rsidP="00FA3EA6">
      <w:pPr>
        <w:pStyle w:val="Example"/>
        <w:ind w:left="1080"/>
      </w:pPr>
      <w:r w:rsidRPr="00FA3EA6">
        <w:t xml:space="preserve">  data: /////////////////////////////////////////</w:t>
      </w:r>
    </w:p>
    <w:p w14:paraId="5E4C12FE" w14:textId="77777777" w:rsidR="00345ACB" w:rsidRPr="00FA3EA6" w:rsidRDefault="00345ACB" w:rsidP="00FA3EA6">
      <w:pPr>
        <w:pStyle w:val="Example"/>
        <w:ind w:left="1080"/>
      </w:pPr>
    </w:p>
    <w:p w14:paraId="27817981" w14:textId="77777777" w:rsidR="00345ACB" w:rsidRPr="00FA3EA6" w:rsidRDefault="00345ACB" w:rsidP="00FA3EA6">
      <w:pPr>
        <w:pStyle w:val="Example"/>
        <w:ind w:left="1080"/>
      </w:pPr>
      <w:r w:rsidRPr="00FA3EA6">
        <w:t xml:space="preserve">    // interface</w:t>
      </w:r>
    </w:p>
    <w:p w14:paraId="2D1F0B6D" w14:textId="77777777" w:rsidR="00345ACB" w:rsidRPr="00FA3EA6" w:rsidRDefault="00345ACB" w:rsidP="00FA3EA6">
      <w:pPr>
        <w:pStyle w:val="Example"/>
        <w:ind w:left="1080"/>
      </w:pPr>
      <w:r w:rsidRPr="00FA3EA6">
        <w:t xml:space="preserve">    readParam            := interface   {read param};       // read single parameter</w:t>
      </w:r>
    </w:p>
    <w:p w14:paraId="1B062BF7" w14:textId="77777777" w:rsidR="00345ACB" w:rsidRPr="00FA3EA6" w:rsidRDefault="00345ACB" w:rsidP="00FA3EA6">
      <w:pPr>
        <w:pStyle w:val="Example"/>
        <w:ind w:left="1080"/>
      </w:pPr>
      <w:r w:rsidRPr="00FA3EA6">
        <w:t xml:space="preserve">  ;;</w:t>
      </w:r>
    </w:p>
    <w:p w14:paraId="56D174A0" w14:textId="77777777" w:rsidR="00345ACB" w:rsidRPr="00FA3EA6" w:rsidRDefault="00345ACB" w:rsidP="00FA3EA6">
      <w:pPr>
        <w:pStyle w:val="Example"/>
        <w:ind w:left="1080"/>
      </w:pPr>
      <w:r w:rsidRPr="00FA3EA6">
        <w:t xml:space="preserve">  evoke:  ;;</w:t>
      </w:r>
    </w:p>
    <w:p w14:paraId="3C740C6C" w14:textId="77777777" w:rsidR="00345ACB" w:rsidRPr="00FA3EA6" w:rsidRDefault="00345ACB" w:rsidP="00FA3EA6">
      <w:pPr>
        <w:pStyle w:val="Example"/>
        <w:ind w:left="1080"/>
      </w:pPr>
      <w:r w:rsidRPr="00FA3EA6">
        <w:t xml:space="preserve">  logic:  ///////////////////////////////////////</w:t>
      </w:r>
    </w:p>
    <w:p w14:paraId="4B0D4D19" w14:textId="77777777" w:rsidR="00345ACB" w:rsidRPr="00FA3EA6" w:rsidRDefault="00345ACB" w:rsidP="00FA3EA6">
      <w:pPr>
        <w:pStyle w:val="Example"/>
        <w:ind w:left="1080"/>
      </w:pPr>
    </w:p>
    <w:p w14:paraId="585384F5" w14:textId="77777777" w:rsidR="00345ACB" w:rsidRPr="00FA3EA6" w:rsidRDefault="00345ACB" w:rsidP="00FA3EA6">
      <w:pPr>
        <w:pStyle w:val="Example"/>
        <w:ind w:left="1080"/>
      </w:pPr>
      <w:r w:rsidRPr="00FA3EA6">
        <w:t xml:space="preserve">    // read precondition from host    </w:t>
      </w:r>
    </w:p>
    <w:p w14:paraId="172092C8" w14:textId="77777777" w:rsidR="00345ACB" w:rsidRPr="00FA3EA6" w:rsidRDefault="00345ACB" w:rsidP="00FA3EA6">
      <w:pPr>
        <w:pStyle w:val="Example"/>
        <w:ind w:left="1080"/>
      </w:pPr>
      <w:r w:rsidRPr="00FA3EA6">
        <w:t xml:space="preserve">    paramTempMax              := call readParam with "TempMax";</w:t>
      </w:r>
    </w:p>
    <w:p w14:paraId="57ABCC16" w14:textId="77777777" w:rsidR="00345ACB" w:rsidRPr="00FA3EA6" w:rsidRDefault="00345ACB" w:rsidP="00FA3EA6">
      <w:pPr>
        <w:pStyle w:val="Example"/>
        <w:ind w:left="1080"/>
      </w:pPr>
      <w:r w:rsidRPr="00FA3EA6">
        <w:t xml:space="preserve">    </w:t>
      </w:r>
    </w:p>
    <w:p w14:paraId="74C14221" w14:textId="77777777" w:rsidR="00345ACB" w:rsidRPr="00FA3EA6" w:rsidRDefault="00345ACB" w:rsidP="00FA3EA6">
      <w:pPr>
        <w:pStyle w:val="Example"/>
        <w:ind w:left="1080"/>
      </w:pPr>
      <w:r w:rsidRPr="00FA3EA6">
        <w:t xml:space="preserve">    // calculation of result</w:t>
      </w:r>
    </w:p>
    <w:p w14:paraId="3512D989" w14:textId="77777777" w:rsidR="00345ACB" w:rsidRPr="00FA3EA6" w:rsidRDefault="00345ACB" w:rsidP="00FA3EA6">
      <w:pPr>
        <w:pStyle w:val="Example"/>
        <w:ind w:left="1080"/>
      </w:pPr>
      <w:r w:rsidRPr="00FA3EA6">
        <w:t xml:space="preserve">    if paramTempMax is present then</w:t>
      </w:r>
    </w:p>
    <w:p w14:paraId="2F3025D3" w14:textId="77777777" w:rsidR="00345ACB" w:rsidRPr="00FA3EA6" w:rsidRDefault="00345ACB" w:rsidP="00FA3EA6">
      <w:pPr>
        <w:pStyle w:val="Example"/>
        <w:ind w:left="1080"/>
      </w:pPr>
    </w:p>
    <w:p w14:paraId="6527ED50" w14:textId="77777777" w:rsidR="00345ACB" w:rsidRPr="00FA3EA6" w:rsidRDefault="00345ACB" w:rsidP="00FA3EA6">
      <w:pPr>
        <w:pStyle w:val="Example"/>
        <w:ind w:left="1080"/>
      </w:pPr>
      <w:r w:rsidRPr="00FA3EA6">
        <w:t xml:space="preserve">      if     paramTempMax &gt;= 38   then</w:t>
      </w:r>
    </w:p>
    <w:p w14:paraId="47C7F1D9" w14:textId="77777777" w:rsidR="00345ACB" w:rsidRPr="00FA3EA6" w:rsidRDefault="00345ACB" w:rsidP="00FA3EA6">
      <w:pPr>
        <w:pStyle w:val="Example"/>
        <w:ind w:left="1080"/>
      </w:pPr>
      <w:r w:rsidRPr="00FA3EA6">
        <w:lastRenderedPageBreak/>
        <w:t xml:space="preserve">        tempratureIncreased                := 1;</w:t>
      </w:r>
    </w:p>
    <w:p w14:paraId="5C95FF3A" w14:textId="77777777" w:rsidR="00345ACB" w:rsidRPr="00FA3EA6" w:rsidRDefault="00345ACB" w:rsidP="00FA3EA6">
      <w:pPr>
        <w:pStyle w:val="Example"/>
        <w:ind w:left="1080"/>
      </w:pPr>
      <w:r w:rsidRPr="00FA3EA6">
        <w:t xml:space="preserve">        time tempratureIncreased           := time paramTempMax;</w:t>
      </w:r>
    </w:p>
    <w:p w14:paraId="016D3568" w14:textId="77777777" w:rsidR="00345ACB" w:rsidRPr="00FA3EA6" w:rsidRDefault="00345ACB" w:rsidP="00FA3EA6">
      <w:pPr>
        <w:pStyle w:val="Example"/>
        <w:ind w:left="1080"/>
      </w:pPr>
      <w:r w:rsidRPr="00FA3EA6">
        <w:t xml:space="preserve">      elseif paramTempMax &gt;  37.5 then</w:t>
      </w:r>
    </w:p>
    <w:p w14:paraId="55A68862" w14:textId="77777777" w:rsidR="00345ACB" w:rsidRPr="00FA3EA6" w:rsidRDefault="00345ACB" w:rsidP="00FA3EA6">
      <w:pPr>
        <w:pStyle w:val="Example"/>
        <w:ind w:left="1080"/>
      </w:pPr>
      <w:r w:rsidRPr="00FA3EA6">
        <w:t xml:space="preserve">        tempratureIncreased                := (paramTempMax - 37.5) / 0.5;</w:t>
      </w:r>
    </w:p>
    <w:p w14:paraId="70CAFAE1" w14:textId="77777777" w:rsidR="00345ACB" w:rsidRPr="00FA3EA6" w:rsidRDefault="00345ACB" w:rsidP="00FA3EA6">
      <w:pPr>
        <w:pStyle w:val="Example"/>
        <w:ind w:left="1080"/>
      </w:pPr>
      <w:r w:rsidRPr="00FA3EA6">
        <w:t xml:space="preserve">        time tempratureIncreased           := time paramTempMax;</w:t>
      </w:r>
    </w:p>
    <w:p w14:paraId="360788E4" w14:textId="77777777" w:rsidR="00345ACB" w:rsidRPr="00FA3EA6" w:rsidRDefault="00345ACB" w:rsidP="00FA3EA6">
      <w:pPr>
        <w:pStyle w:val="Example"/>
        <w:ind w:left="1080"/>
      </w:pPr>
      <w:r w:rsidRPr="00FA3EA6">
        <w:t xml:space="preserve">      else</w:t>
      </w:r>
    </w:p>
    <w:p w14:paraId="5A1B761B" w14:textId="77777777" w:rsidR="00345ACB" w:rsidRPr="00FA3EA6" w:rsidRDefault="00345ACB" w:rsidP="00FA3EA6">
      <w:pPr>
        <w:pStyle w:val="Example"/>
        <w:ind w:left="1080"/>
      </w:pPr>
      <w:r w:rsidRPr="00FA3EA6">
        <w:t xml:space="preserve">        tempratureIncreased                := 0;</w:t>
      </w:r>
    </w:p>
    <w:p w14:paraId="6A8EDD7F" w14:textId="77777777" w:rsidR="00345ACB" w:rsidRPr="00FA3EA6" w:rsidRDefault="00345ACB" w:rsidP="00FA3EA6">
      <w:pPr>
        <w:pStyle w:val="Example"/>
        <w:ind w:left="1080"/>
      </w:pPr>
      <w:r w:rsidRPr="00FA3EA6">
        <w:t xml:space="preserve">        time tempratureIncreased           := time paramTempMax;</w:t>
      </w:r>
    </w:p>
    <w:p w14:paraId="05D43C5D" w14:textId="77777777" w:rsidR="00345ACB" w:rsidRPr="00FA3EA6" w:rsidRDefault="00345ACB" w:rsidP="00FA3EA6">
      <w:pPr>
        <w:pStyle w:val="Example"/>
        <w:ind w:left="1080"/>
      </w:pPr>
      <w:r w:rsidRPr="00FA3EA6">
        <w:t xml:space="preserve">      endif;</w:t>
      </w:r>
    </w:p>
    <w:p w14:paraId="3A1C6C7D" w14:textId="77777777" w:rsidR="00345ACB" w:rsidRPr="00FA3EA6" w:rsidRDefault="00345ACB" w:rsidP="00FA3EA6">
      <w:pPr>
        <w:pStyle w:val="Example"/>
        <w:ind w:left="1080"/>
      </w:pPr>
    </w:p>
    <w:p w14:paraId="6F7AD3CB" w14:textId="77777777" w:rsidR="00345ACB" w:rsidRPr="00FA3EA6" w:rsidRDefault="00345ACB" w:rsidP="00FA3EA6">
      <w:pPr>
        <w:pStyle w:val="Example"/>
        <w:ind w:left="1080"/>
      </w:pPr>
      <w:r w:rsidRPr="00FA3EA6">
        <w:t xml:space="preserve">    endif;</w:t>
      </w:r>
    </w:p>
    <w:p w14:paraId="561C1186" w14:textId="77777777" w:rsidR="00345ACB" w:rsidRPr="00FA3EA6" w:rsidRDefault="00345ACB" w:rsidP="00FA3EA6">
      <w:pPr>
        <w:pStyle w:val="Example"/>
        <w:ind w:left="1080"/>
      </w:pPr>
    </w:p>
    <w:p w14:paraId="0DD92869" w14:textId="77777777" w:rsidR="00345ACB" w:rsidRPr="00FA3EA6" w:rsidRDefault="00345ACB" w:rsidP="00FA3EA6">
      <w:pPr>
        <w:pStyle w:val="Example"/>
        <w:ind w:left="1080"/>
      </w:pPr>
      <w:r w:rsidRPr="00FA3EA6">
        <w:t xml:space="preserve">    conclude true;</w:t>
      </w:r>
    </w:p>
    <w:p w14:paraId="5EEFF8BE" w14:textId="77777777" w:rsidR="00345ACB" w:rsidRPr="00FA3EA6" w:rsidRDefault="00345ACB" w:rsidP="00FA3EA6">
      <w:pPr>
        <w:pStyle w:val="Example"/>
        <w:ind w:left="1080"/>
      </w:pPr>
      <w:r w:rsidRPr="00FA3EA6">
        <w:t xml:space="preserve">  ;;</w:t>
      </w:r>
    </w:p>
    <w:p w14:paraId="37267E7F" w14:textId="77777777" w:rsidR="00345ACB" w:rsidRPr="00FA3EA6" w:rsidRDefault="00345ACB" w:rsidP="00FA3EA6">
      <w:pPr>
        <w:pStyle w:val="Example"/>
        <w:ind w:left="1080"/>
      </w:pPr>
    </w:p>
    <w:p w14:paraId="5ACF9013" w14:textId="77777777" w:rsidR="00345ACB" w:rsidRPr="00FA3EA6" w:rsidRDefault="00345ACB" w:rsidP="00FA3EA6">
      <w:pPr>
        <w:pStyle w:val="Example"/>
        <w:ind w:left="1080"/>
      </w:pPr>
      <w:r w:rsidRPr="00FA3EA6">
        <w:t xml:space="preserve">  action: ///////////////////////////////////////</w:t>
      </w:r>
    </w:p>
    <w:p w14:paraId="67D6FCBF" w14:textId="77777777" w:rsidR="00C90B36" w:rsidRDefault="00345ACB" w:rsidP="007A54EA">
      <w:pPr>
        <w:pStyle w:val="Example"/>
        <w:ind w:left="1080"/>
      </w:pPr>
      <w:r w:rsidRPr="00FA3EA6">
        <w:t xml:space="preserve">    write tempratureIncreased;</w:t>
      </w:r>
    </w:p>
    <w:p w14:paraId="3DAB0F0B" w14:textId="77777777" w:rsidR="00DE258A" w:rsidRDefault="00C90B36" w:rsidP="007A54EA">
      <w:pPr>
        <w:pStyle w:val="Example"/>
        <w:ind w:left="1080"/>
      </w:pPr>
      <w:r>
        <w:t xml:space="preserve">  ;;</w:t>
      </w:r>
    </w:p>
    <w:p w14:paraId="666CE2CC" w14:textId="77777777" w:rsidR="00DE258A" w:rsidRDefault="00DE258A" w:rsidP="007A54EA">
      <w:pPr>
        <w:pStyle w:val="Example"/>
        <w:ind w:left="1080"/>
      </w:pPr>
    </w:p>
    <w:p w14:paraId="7A45A916" w14:textId="77777777" w:rsidR="00DE258A" w:rsidRPr="007A54EA" w:rsidRDefault="00DE258A" w:rsidP="007A54EA">
      <w:pPr>
        <w:pStyle w:val="Example"/>
        <w:ind w:left="1080"/>
      </w:pPr>
      <w:r>
        <w:t xml:space="preserve">  </w:t>
      </w:r>
      <w:r w:rsidRPr="00B6351E">
        <w:rPr>
          <w:lang w:val="en-GB"/>
        </w:rPr>
        <w:t>resources:</w:t>
      </w:r>
    </w:p>
    <w:p w14:paraId="5D74B04B" w14:textId="77777777" w:rsidR="00DE258A" w:rsidRPr="00B6351E" w:rsidRDefault="00DE258A" w:rsidP="007A54EA">
      <w:pPr>
        <w:pStyle w:val="Example"/>
        <w:ind w:left="0" w:firstLine="0"/>
      </w:pPr>
      <w:r>
        <w:rPr>
          <w:lang w:val="en-GB"/>
        </w:rPr>
        <w:t xml:space="preserve">            </w:t>
      </w:r>
      <w:r w:rsidRPr="00B6351E">
        <w:rPr>
          <w:lang w:val="en-GB"/>
        </w:rPr>
        <w:t>default</w:t>
      </w:r>
      <w:r w:rsidRPr="00B6351E">
        <w:t>: en;;</w:t>
      </w:r>
    </w:p>
    <w:p w14:paraId="609C1E76" w14:textId="77777777" w:rsidR="00DE258A" w:rsidRPr="00B6351E" w:rsidRDefault="00DE258A" w:rsidP="007A54EA">
      <w:pPr>
        <w:pStyle w:val="Example"/>
        <w:ind w:left="0" w:firstLine="0"/>
      </w:pPr>
      <w:r>
        <w:t xml:space="preserve">            </w:t>
      </w:r>
      <w:r w:rsidRPr="00B6351E">
        <w:t>language: en;;</w:t>
      </w:r>
    </w:p>
    <w:p w14:paraId="60498050" w14:textId="77777777" w:rsidR="00DE258A" w:rsidRPr="00FA3EA6" w:rsidRDefault="00DE258A" w:rsidP="00FA3EA6">
      <w:pPr>
        <w:pStyle w:val="Example"/>
        <w:ind w:left="1080"/>
      </w:pPr>
      <w:r>
        <w:t xml:space="preserve">  </w:t>
      </w:r>
    </w:p>
    <w:p w14:paraId="7ECC6908" w14:textId="77777777" w:rsidR="00345ACB" w:rsidRPr="00FA3EA6" w:rsidRDefault="00345ACB" w:rsidP="00FA3EA6">
      <w:pPr>
        <w:pStyle w:val="Example"/>
        <w:ind w:left="1080"/>
      </w:pPr>
      <w:r w:rsidRPr="00FA3EA6">
        <w:t xml:space="preserve">  ;;</w:t>
      </w:r>
    </w:p>
    <w:p w14:paraId="02E64E4C" w14:textId="77777777" w:rsidR="00345ACB" w:rsidRPr="00FA3EA6" w:rsidRDefault="00345ACB" w:rsidP="00FA3EA6">
      <w:pPr>
        <w:pStyle w:val="Example"/>
        <w:ind w:left="1080"/>
      </w:pPr>
      <w:r w:rsidRPr="00FA3EA6">
        <w:t xml:space="preserve">end: </w:t>
      </w:r>
    </w:p>
    <w:p w14:paraId="58566CC9" w14:textId="77777777" w:rsidR="00345ACB" w:rsidRPr="00FA3EA6" w:rsidRDefault="00345ACB" w:rsidP="00FA3EA6">
      <w:pPr>
        <w:pStyle w:val="Example"/>
        <w:ind w:left="1080"/>
      </w:pPr>
    </w:p>
    <w:p w14:paraId="06983730" w14:textId="77777777" w:rsidR="00345ACB" w:rsidRPr="00FA3EA6" w:rsidRDefault="00345ACB" w:rsidP="00FE2C29">
      <w:pPr>
        <w:pStyle w:val="AppendixH2"/>
        <w:outlineLvl w:val="1"/>
      </w:pPr>
      <w:bookmarkStart w:id="1931" w:name="_Toc332727056"/>
      <w:bookmarkStart w:id="1932" w:name="_Toc382912360"/>
      <w:proofErr w:type="spellStart"/>
      <w:r w:rsidRPr="00FA3EA6">
        <w:t>X</w:t>
      </w:r>
      <w:r>
        <w:t>2</w:t>
      </w:r>
      <w:r w:rsidRPr="00FA3EA6">
        <w:t>.11</w:t>
      </w:r>
      <w:proofErr w:type="spellEnd"/>
      <w:r w:rsidRPr="00FA3EA6">
        <w:tab/>
      </w:r>
      <w:proofErr w:type="spellStart"/>
      <w:r w:rsidRPr="00FA3EA6">
        <w:t>MLM</w:t>
      </w:r>
      <w:proofErr w:type="spellEnd"/>
      <w:r w:rsidRPr="00FA3EA6">
        <w:t xml:space="preserve"> Fever Calculation – Fuzzy Logic</w:t>
      </w:r>
      <w:bookmarkEnd w:id="1931"/>
      <w:bookmarkEnd w:id="1932"/>
    </w:p>
    <w:p w14:paraId="1889E097" w14:textId="77777777" w:rsidR="00345ACB" w:rsidRPr="00FA3EA6" w:rsidRDefault="00345ACB" w:rsidP="00FA3EA6">
      <w:pPr>
        <w:pStyle w:val="Example"/>
        <w:ind w:left="1080"/>
      </w:pPr>
      <w:r w:rsidRPr="00FA3EA6">
        <w:t>maintenance:</w:t>
      </w:r>
    </w:p>
    <w:p w14:paraId="7C79C483" w14:textId="77777777" w:rsidR="00345ACB" w:rsidRPr="00FA3EA6" w:rsidRDefault="00345ACB" w:rsidP="00FA3EA6">
      <w:pPr>
        <w:pStyle w:val="Example"/>
        <w:ind w:left="1080"/>
      </w:pPr>
    </w:p>
    <w:p w14:paraId="6674D69D" w14:textId="77777777" w:rsidR="00345ACB" w:rsidRPr="00FA3EA6" w:rsidRDefault="00345ACB" w:rsidP="00FA3EA6">
      <w:pPr>
        <w:pStyle w:val="Example"/>
        <w:ind w:left="1080"/>
      </w:pPr>
      <w:r w:rsidRPr="00FA3EA6">
        <w:t xml:space="preserve">  title:        Increased body temperature - fuzzy;;</w:t>
      </w:r>
    </w:p>
    <w:p w14:paraId="2B5A3D26" w14:textId="77777777" w:rsidR="00345ACB" w:rsidRPr="00FA3EA6" w:rsidRDefault="00345ACB" w:rsidP="00FA3EA6">
      <w:pPr>
        <w:pStyle w:val="Example"/>
        <w:ind w:left="1080"/>
      </w:pPr>
      <w:r w:rsidRPr="00FA3EA6">
        <w:t xml:space="preserve">  mlmname:      increased_body_temperature_fuzzy;;</w:t>
      </w:r>
    </w:p>
    <w:p w14:paraId="3FE894CD" w14:textId="77777777" w:rsidR="00345ACB" w:rsidRPr="006D034B" w:rsidRDefault="00345ACB" w:rsidP="00FA3EA6">
      <w:pPr>
        <w:pStyle w:val="Example"/>
        <w:ind w:left="1080"/>
        <w:rPr>
          <w:lang w:val="de-DE"/>
        </w:rPr>
      </w:pPr>
      <w:r w:rsidRPr="00FA3EA6">
        <w:t xml:space="preserve">  </w:t>
      </w:r>
      <w:r w:rsidRPr="006D034B">
        <w:rPr>
          <w:lang w:val="de-DE"/>
        </w:rPr>
        <w:t>arden:        version 2.9;;</w:t>
      </w:r>
    </w:p>
    <w:p w14:paraId="58A14693" w14:textId="77777777" w:rsidR="00345ACB" w:rsidRPr="006D034B" w:rsidRDefault="00345ACB" w:rsidP="00FA3EA6">
      <w:pPr>
        <w:pStyle w:val="Example"/>
        <w:ind w:left="1080"/>
        <w:rPr>
          <w:lang w:val="de-DE"/>
        </w:rPr>
      </w:pPr>
      <w:r w:rsidRPr="006D034B">
        <w:rPr>
          <w:lang w:val="de-DE"/>
        </w:rPr>
        <w:t xml:space="preserve">  version:      ;;</w:t>
      </w:r>
    </w:p>
    <w:p w14:paraId="3E1D67E5" w14:textId="77777777" w:rsidR="00345ACB" w:rsidRPr="006D034B" w:rsidRDefault="00345ACB" w:rsidP="00FA3EA6">
      <w:pPr>
        <w:pStyle w:val="Example"/>
        <w:ind w:left="1080"/>
        <w:rPr>
          <w:lang w:val="de-DE"/>
        </w:rPr>
      </w:pPr>
      <w:r w:rsidRPr="006D034B">
        <w:rPr>
          <w:lang w:val="de-DE"/>
        </w:rPr>
        <w:t xml:space="preserve">  institution:  ;;</w:t>
      </w:r>
    </w:p>
    <w:p w14:paraId="092784A7" w14:textId="77777777" w:rsidR="00345ACB" w:rsidRPr="006D034B" w:rsidRDefault="00345ACB" w:rsidP="00FA3EA6">
      <w:pPr>
        <w:pStyle w:val="Example"/>
        <w:ind w:left="1080"/>
        <w:rPr>
          <w:lang w:val="de-DE"/>
        </w:rPr>
      </w:pPr>
      <w:r w:rsidRPr="006D034B">
        <w:rPr>
          <w:lang w:val="de-DE"/>
        </w:rPr>
        <w:t xml:space="preserve">  author:       ;;</w:t>
      </w:r>
    </w:p>
    <w:p w14:paraId="4C18A095" w14:textId="77777777" w:rsidR="00345ACB" w:rsidRPr="00FA3EA6" w:rsidRDefault="00345ACB" w:rsidP="00FA3EA6">
      <w:pPr>
        <w:pStyle w:val="Example"/>
        <w:ind w:left="1080"/>
      </w:pPr>
      <w:r w:rsidRPr="006D034B">
        <w:rPr>
          <w:lang w:val="de-DE"/>
        </w:rPr>
        <w:t xml:space="preserve">  </w:t>
      </w:r>
      <w:r w:rsidRPr="00FA3EA6">
        <w:t>specialist:   ;;</w:t>
      </w:r>
    </w:p>
    <w:p w14:paraId="67D54A85" w14:textId="77777777" w:rsidR="00345ACB" w:rsidRPr="00FA3EA6" w:rsidRDefault="00345ACB" w:rsidP="00FA3EA6">
      <w:pPr>
        <w:pStyle w:val="Example"/>
        <w:ind w:left="1080"/>
      </w:pPr>
      <w:r w:rsidRPr="00FA3EA6">
        <w:t xml:space="preserve">  date:         2011-07-06;;</w:t>
      </w:r>
    </w:p>
    <w:p w14:paraId="7C98BAB6" w14:textId="77777777" w:rsidR="00345ACB" w:rsidRPr="00FA3EA6" w:rsidRDefault="00345ACB" w:rsidP="00FA3EA6">
      <w:pPr>
        <w:pStyle w:val="Example"/>
        <w:ind w:left="1080"/>
      </w:pPr>
      <w:r w:rsidRPr="00FA3EA6">
        <w:t xml:space="preserve">  validation:   testing;;</w:t>
      </w:r>
    </w:p>
    <w:p w14:paraId="0A3FD5A0" w14:textId="77777777" w:rsidR="00345ACB" w:rsidRPr="00FA3EA6" w:rsidRDefault="00345ACB" w:rsidP="00FA3EA6">
      <w:pPr>
        <w:pStyle w:val="Example"/>
        <w:ind w:left="1080"/>
      </w:pPr>
      <w:r w:rsidRPr="00FA3EA6">
        <w:t>library:</w:t>
      </w:r>
    </w:p>
    <w:p w14:paraId="4DF31831" w14:textId="77777777" w:rsidR="00345ACB" w:rsidRPr="00FA3EA6" w:rsidRDefault="00345ACB" w:rsidP="00FA3EA6">
      <w:pPr>
        <w:pStyle w:val="Example"/>
        <w:ind w:left="1080"/>
      </w:pPr>
      <w:r w:rsidRPr="00FA3EA6">
        <w:t xml:space="preserve">  purpose:      detects an increased body temperatur over a day - absolute criterion;;</w:t>
      </w:r>
    </w:p>
    <w:p w14:paraId="01F3EB11" w14:textId="77777777" w:rsidR="00345ACB" w:rsidRPr="00FA3EA6" w:rsidRDefault="00345ACB" w:rsidP="00FA3EA6">
      <w:pPr>
        <w:pStyle w:val="Example"/>
        <w:ind w:left="1080"/>
      </w:pPr>
      <w:r w:rsidRPr="00FA3EA6">
        <w:t xml:space="preserve">  explanation:  Check if maximum of body temperature is increased with</w:t>
      </w:r>
    </w:p>
    <w:p w14:paraId="058DA7CC" w14:textId="77777777" w:rsidR="00345ACB" w:rsidRPr="00FA3EA6" w:rsidRDefault="00345ACB" w:rsidP="00FA3EA6">
      <w:pPr>
        <w:pStyle w:val="Example"/>
        <w:ind w:left="1080"/>
      </w:pPr>
      <w:r w:rsidRPr="00FA3EA6">
        <w:t xml:space="preserve">                fuzzy logic.</w:t>
      </w:r>
    </w:p>
    <w:p w14:paraId="266AEE91" w14:textId="77777777" w:rsidR="00345ACB" w:rsidRPr="00FA3EA6" w:rsidRDefault="00345ACB" w:rsidP="00FA3EA6">
      <w:pPr>
        <w:pStyle w:val="Example"/>
        <w:ind w:left="1080"/>
      </w:pPr>
      <w:r w:rsidRPr="00FA3EA6">
        <w:t xml:space="preserve">                reads parameter: "TempMax" (in degree Celsius).</w:t>
      </w:r>
    </w:p>
    <w:p w14:paraId="6F4EF6A6" w14:textId="77777777" w:rsidR="00345ACB" w:rsidRPr="00FA3EA6" w:rsidRDefault="00345ACB" w:rsidP="00FA3EA6">
      <w:pPr>
        <w:pStyle w:val="Example"/>
        <w:ind w:left="1080"/>
      </w:pPr>
      <w:r w:rsidRPr="00FA3EA6">
        <w:t xml:space="preserve">  ;;</w:t>
      </w:r>
    </w:p>
    <w:p w14:paraId="435921EC" w14:textId="77777777" w:rsidR="00345ACB" w:rsidRPr="00FA3EA6" w:rsidRDefault="00345ACB" w:rsidP="00FA3EA6">
      <w:pPr>
        <w:pStyle w:val="Example"/>
        <w:ind w:left="1080"/>
      </w:pPr>
      <w:r w:rsidRPr="00FA3EA6">
        <w:t xml:space="preserve">  keywords:     body temperature, temperature, data to symbol conversion;;</w:t>
      </w:r>
    </w:p>
    <w:p w14:paraId="4D773446" w14:textId="77777777" w:rsidR="00345ACB" w:rsidRPr="00FA3EA6" w:rsidRDefault="00345ACB" w:rsidP="00FA3EA6">
      <w:pPr>
        <w:pStyle w:val="Example"/>
        <w:ind w:left="1080"/>
      </w:pPr>
      <w:r w:rsidRPr="00FA3EA6">
        <w:t xml:space="preserve">  citations:    ;;</w:t>
      </w:r>
    </w:p>
    <w:p w14:paraId="711D3D97" w14:textId="77777777" w:rsidR="00345ACB" w:rsidRPr="00FA3EA6" w:rsidRDefault="00345ACB" w:rsidP="00FA3EA6">
      <w:pPr>
        <w:pStyle w:val="Example"/>
        <w:ind w:left="1080"/>
      </w:pPr>
    </w:p>
    <w:p w14:paraId="09D0B3BC" w14:textId="77777777" w:rsidR="00345ACB" w:rsidRPr="00FA3EA6" w:rsidRDefault="00345ACB" w:rsidP="00FA3EA6">
      <w:pPr>
        <w:pStyle w:val="Example"/>
        <w:ind w:left="1080"/>
      </w:pPr>
      <w:r w:rsidRPr="00FA3EA6">
        <w:t>knowledge:</w:t>
      </w:r>
    </w:p>
    <w:p w14:paraId="268BD9BD" w14:textId="77777777" w:rsidR="00345ACB" w:rsidRPr="00FA3EA6" w:rsidRDefault="00345ACB" w:rsidP="00FA3EA6">
      <w:pPr>
        <w:pStyle w:val="Example"/>
        <w:ind w:left="1080"/>
      </w:pPr>
      <w:r w:rsidRPr="00FA3EA6">
        <w:t xml:space="preserve">  type:         data_driven;;</w:t>
      </w:r>
    </w:p>
    <w:p w14:paraId="5E2CE21A" w14:textId="77777777" w:rsidR="00345ACB" w:rsidRPr="00FA3EA6" w:rsidRDefault="00345ACB" w:rsidP="00FA3EA6">
      <w:pPr>
        <w:pStyle w:val="Example"/>
        <w:ind w:left="1080"/>
      </w:pPr>
      <w:r w:rsidRPr="00FA3EA6">
        <w:t xml:space="preserve">  data: /////////////////////////////////////////</w:t>
      </w:r>
    </w:p>
    <w:p w14:paraId="7AEAF35B" w14:textId="77777777" w:rsidR="00345ACB" w:rsidRPr="00FA3EA6" w:rsidRDefault="00345ACB" w:rsidP="00FA3EA6">
      <w:pPr>
        <w:pStyle w:val="Example"/>
        <w:ind w:left="1080"/>
      </w:pPr>
    </w:p>
    <w:p w14:paraId="2286EA30" w14:textId="77777777" w:rsidR="00345ACB" w:rsidRPr="00FA3EA6" w:rsidRDefault="00345ACB" w:rsidP="00FA3EA6">
      <w:pPr>
        <w:pStyle w:val="Example"/>
        <w:ind w:left="1080"/>
      </w:pPr>
      <w:r w:rsidRPr="00FA3EA6">
        <w:t xml:space="preserve">    // interface</w:t>
      </w:r>
    </w:p>
    <w:p w14:paraId="2CD2FE4B" w14:textId="77777777" w:rsidR="00345ACB" w:rsidRPr="00FA3EA6" w:rsidRDefault="00345ACB" w:rsidP="00FA3EA6">
      <w:pPr>
        <w:pStyle w:val="Example"/>
        <w:ind w:left="1080"/>
      </w:pPr>
      <w:r w:rsidRPr="00FA3EA6">
        <w:t xml:space="preserve">    readParam            := interface   {read param};       // read single parameter</w:t>
      </w:r>
    </w:p>
    <w:p w14:paraId="35724855" w14:textId="77777777" w:rsidR="00345ACB" w:rsidRPr="00FA3EA6" w:rsidRDefault="00345ACB" w:rsidP="00FA3EA6">
      <w:pPr>
        <w:pStyle w:val="Example"/>
        <w:ind w:left="1080"/>
      </w:pPr>
      <w:r w:rsidRPr="00FA3EA6">
        <w:t xml:space="preserve">  ;;</w:t>
      </w:r>
    </w:p>
    <w:p w14:paraId="7C4DAA7C" w14:textId="77777777" w:rsidR="00345ACB" w:rsidRPr="00FA3EA6" w:rsidRDefault="00345ACB" w:rsidP="00FA3EA6">
      <w:pPr>
        <w:pStyle w:val="Example"/>
        <w:ind w:left="1080"/>
      </w:pPr>
    </w:p>
    <w:p w14:paraId="4A924D6F" w14:textId="77777777" w:rsidR="00345ACB" w:rsidRPr="00FA3EA6" w:rsidRDefault="00345ACB" w:rsidP="00FA3EA6">
      <w:pPr>
        <w:pStyle w:val="Example"/>
        <w:ind w:left="1080"/>
      </w:pPr>
      <w:r w:rsidRPr="00FA3EA6">
        <w:t xml:space="preserve">  evoke:  ;;</w:t>
      </w:r>
    </w:p>
    <w:p w14:paraId="69B174DC" w14:textId="77777777" w:rsidR="00345ACB" w:rsidRPr="00FA3EA6" w:rsidRDefault="00345ACB" w:rsidP="00FA3EA6">
      <w:pPr>
        <w:pStyle w:val="Example"/>
        <w:ind w:left="1080"/>
      </w:pPr>
      <w:r w:rsidRPr="00FA3EA6">
        <w:t xml:space="preserve">  logic:  ///////////////////////////////////////</w:t>
      </w:r>
    </w:p>
    <w:p w14:paraId="57DD1E72" w14:textId="77777777" w:rsidR="00345ACB" w:rsidRPr="00FA3EA6" w:rsidRDefault="00345ACB" w:rsidP="00FA3EA6">
      <w:pPr>
        <w:pStyle w:val="Example"/>
        <w:ind w:left="1080"/>
      </w:pPr>
    </w:p>
    <w:p w14:paraId="58E5E549" w14:textId="77777777" w:rsidR="00345ACB" w:rsidRPr="00FA3EA6" w:rsidRDefault="00345ACB" w:rsidP="00FA3EA6">
      <w:pPr>
        <w:pStyle w:val="Example"/>
        <w:ind w:left="1080"/>
      </w:pPr>
      <w:r w:rsidRPr="00FA3EA6">
        <w:t xml:space="preserve">    // read precondition from host    </w:t>
      </w:r>
    </w:p>
    <w:p w14:paraId="069A149D" w14:textId="77777777" w:rsidR="00345ACB" w:rsidRPr="00FA3EA6" w:rsidRDefault="00345ACB" w:rsidP="00FA3EA6">
      <w:pPr>
        <w:pStyle w:val="Example"/>
        <w:ind w:left="1080"/>
      </w:pPr>
      <w:r w:rsidRPr="00FA3EA6">
        <w:t xml:space="preserve">    paramTempMax              := call readParam with "TempMax";</w:t>
      </w:r>
    </w:p>
    <w:p w14:paraId="60157E82" w14:textId="77777777" w:rsidR="00345ACB" w:rsidRPr="00FA3EA6" w:rsidRDefault="00345ACB" w:rsidP="00FA3EA6">
      <w:pPr>
        <w:pStyle w:val="Example"/>
        <w:ind w:left="1080"/>
      </w:pPr>
      <w:r w:rsidRPr="00FA3EA6">
        <w:t xml:space="preserve">    </w:t>
      </w:r>
    </w:p>
    <w:p w14:paraId="33A33943" w14:textId="77777777" w:rsidR="00345ACB" w:rsidRPr="00FA3EA6" w:rsidRDefault="00345ACB" w:rsidP="00FA3EA6">
      <w:pPr>
        <w:pStyle w:val="Example"/>
        <w:ind w:left="1080"/>
      </w:pPr>
      <w:r w:rsidRPr="00FA3EA6">
        <w:t xml:space="preserve">    // calculation of result</w:t>
      </w:r>
    </w:p>
    <w:p w14:paraId="17D898BB" w14:textId="77777777" w:rsidR="00345ACB" w:rsidRPr="00FA3EA6" w:rsidRDefault="00345ACB" w:rsidP="00FA3EA6">
      <w:pPr>
        <w:pStyle w:val="Example"/>
        <w:ind w:left="1080"/>
      </w:pPr>
      <w:r w:rsidRPr="00FA3EA6">
        <w:t xml:space="preserve">    if paramTempMax is present then</w:t>
      </w:r>
    </w:p>
    <w:p w14:paraId="6B680C28" w14:textId="77777777" w:rsidR="00345ACB" w:rsidRPr="00FA3EA6" w:rsidRDefault="00345ACB" w:rsidP="00FA3EA6">
      <w:pPr>
        <w:pStyle w:val="Example"/>
        <w:ind w:left="1080"/>
      </w:pPr>
    </w:p>
    <w:p w14:paraId="11A74CA6" w14:textId="77777777" w:rsidR="00345ACB" w:rsidRPr="00FA3EA6" w:rsidRDefault="00345ACB" w:rsidP="00FA3EA6">
      <w:pPr>
        <w:pStyle w:val="Example"/>
        <w:ind w:left="1080" w:firstLine="360"/>
      </w:pPr>
      <w:r w:rsidRPr="00FA3EA6">
        <w:t>// &lt;= 37.5 °C: 0; &gt;= 38 °C: 1; inbetween: linear</w:t>
      </w:r>
    </w:p>
    <w:p w14:paraId="5A34485B" w14:textId="77777777" w:rsidR="00345ACB" w:rsidRPr="00FA3EA6" w:rsidRDefault="00345ACB" w:rsidP="00FA3EA6">
      <w:pPr>
        <w:pStyle w:val="Example"/>
        <w:ind w:left="1080"/>
      </w:pPr>
      <w:r w:rsidRPr="00FA3EA6">
        <w:t xml:space="preserve">      tempErh</w:t>
      </w:r>
      <w:r w:rsidRPr="00FA3EA6">
        <w:tab/>
      </w:r>
      <w:r w:rsidRPr="00FA3EA6">
        <w:tab/>
      </w:r>
      <w:r w:rsidRPr="00FA3EA6">
        <w:tab/>
      </w:r>
      <w:r w:rsidRPr="00FA3EA6">
        <w:tab/>
      </w:r>
      <w:r w:rsidRPr="00FA3EA6">
        <w:tab/>
      </w:r>
      <w:r w:rsidRPr="00FA3EA6">
        <w:tab/>
        <w:t xml:space="preserve">:= fuzzy set (37.5, </w:t>
      </w:r>
      <w:r>
        <w:t xml:space="preserve">truth value </w:t>
      </w:r>
      <w:r w:rsidRPr="00FA3EA6">
        <w:t xml:space="preserve">0), (38, </w:t>
      </w:r>
      <w:r>
        <w:t xml:space="preserve">truth value </w:t>
      </w:r>
      <w:r w:rsidRPr="00FA3EA6">
        <w:t xml:space="preserve">1);         </w:t>
      </w:r>
    </w:p>
    <w:p w14:paraId="22C8B2E9" w14:textId="77777777" w:rsidR="00345ACB" w:rsidRPr="00FA3EA6" w:rsidRDefault="00345ACB" w:rsidP="00FA3EA6">
      <w:pPr>
        <w:pStyle w:val="Example"/>
        <w:ind w:left="1080"/>
      </w:pPr>
      <w:r w:rsidRPr="00FA3EA6">
        <w:t xml:space="preserve">      tempratureIncreased    </w:t>
      </w:r>
      <w:r w:rsidRPr="00FA3EA6">
        <w:tab/>
      </w:r>
      <w:r w:rsidRPr="00FA3EA6">
        <w:tab/>
        <w:t>:= paramTempMax is in tempErh;</w:t>
      </w:r>
    </w:p>
    <w:p w14:paraId="0884650C" w14:textId="77777777" w:rsidR="00345ACB" w:rsidRPr="00FA3EA6" w:rsidRDefault="00345ACB" w:rsidP="00FA3EA6">
      <w:pPr>
        <w:pStyle w:val="Example"/>
        <w:ind w:left="1080"/>
      </w:pPr>
      <w:r w:rsidRPr="00FA3EA6">
        <w:t xml:space="preserve">      time tempratureIncreased  </w:t>
      </w:r>
      <w:r w:rsidRPr="00FA3EA6">
        <w:tab/>
        <w:t>:= time paramTempMax;</w:t>
      </w:r>
    </w:p>
    <w:p w14:paraId="5A252D03" w14:textId="77777777" w:rsidR="00345ACB" w:rsidRPr="00FA3EA6" w:rsidRDefault="00345ACB" w:rsidP="00FA3EA6">
      <w:pPr>
        <w:pStyle w:val="Example"/>
        <w:ind w:left="1080"/>
      </w:pPr>
    </w:p>
    <w:p w14:paraId="5F3CBA02" w14:textId="77777777" w:rsidR="00345ACB" w:rsidRPr="00FA3EA6" w:rsidRDefault="00345ACB" w:rsidP="00FA3EA6">
      <w:pPr>
        <w:pStyle w:val="Example"/>
        <w:ind w:left="1080"/>
      </w:pPr>
      <w:r w:rsidRPr="00FA3EA6">
        <w:t xml:space="preserve">    endif;</w:t>
      </w:r>
    </w:p>
    <w:p w14:paraId="37B8CA79" w14:textId="77777777" w:rsidR="00345ACB" w:rsidRPr="00FA3EA6" w:rsidRDefault="00345ACB" w:rsidP="00FA3EA6">
      <w:pPr>
        <w:pStyle w:val="Example"/>
        <w:ind w:left="1080"/>
      </w:pPr>
    </w:p>
    <w:p w14:paraId="473C6570" w14:textId="77777777" w:rsidR="00345ACB" w:rsidRPr="00FA3EA6" w:rsidRDefault="00345ACB" w:rsidP="00FA3EA6">
      <w:pPr>
        <w:pStyle w:val="Example"/>
        <w:ind w:left="1080"/>
      </w:pPr>
      <w:r w:rsidRPr="00FA3EA6">
        <w:t xml:space="preserve">    conclude true;</w:t>
      </w:r>
    </w:p>
    <w:p w14:paraId="730C5F96" w14:textId="77777777" w:rsidR="00345ACB" w:rsidRPr="00FA3EA6" w:rsidRDefault="00345ACB" w:rsidP="00FA3EA6">
      <w:pPr>
        <w:pStyle w:val="Example"/>
        <w:ind w:left="1080"/>
      </w:pPr>
      <w:r w:rsidRPr="00FA3EA6">
        <w:t xml:space="preserve">  ;;</w:t>
      </w:r>
    </w:p>
    <w:p w14:paraId="3CBBFEE5" w14:textId="77777777" w:rsidR="00345ACB" w:rsidRPr="00FA3EA6" w:rsidRDefault="00345ACB" w:rsidP="00FA3EA6">
      <w:pPr>
        <w:pStyle w:val="Example"/>
        <w:ind w:left="1080"/>
      </w:pPr>
    </w:p>
    <w:p w14:paraId="132E6558" w14:textId="77777777" w:rsidR="00345ACB" w:rsidRPr="00FA3EA6" w:rsidRDefault="00345ACB" w:rsidP="00FA3EA6">
      <w:pPr>
        <w:pStyle w:val="Example"/>
        <w:ind w:left="1080"/>
      </w:pPr>
      <w:r w:rsidRPr="00FA3EA6">
        <w:t xml:space="preserve">  action: ///////////////////////////////////////</w:t>
      </w:r>
    </w:p>
    <w:p w14:paraId="75F2A5C0" w14:textId="77777777" w:rsidR="00C90B36" w:rsidRDefault="00345ACB" w:rsidP="00FA3EA6">
      <w:pPr>
        <w:pStyle w:val="Example"/>
        <w:ind w:left="1080"/>
      </w:pPr>
      <w:r w:rsidRPr="00FA3EA6">
        <w:t xml:space="preserve">    write tempratureIncreased;</w:t>
      </w:r>
      <w:r w:rsidR="00C90B36">
        <w:t xml:space="preserve"> </w:t>
      </w:r>
    </w:p>
    <w:p w14:paraId="78CDAD35" w14:textId="77777777" w:rsidR="00345ACB" w:rsidRDefault="00C90B36" w:rsidP="00FA3EA6">
      <w:pPr>
        <w:pStyle w:val="Example"/>
        <w:ind w:left="1080"/>
      </w:pPr>
      <w:r>
        <w:t xml:space="preserve">  ;;</w:t>
      </w:r>
    </w:p>
    <w:p w14:paraId="057AD134" w14:textId="77777777" w:rsidR="00C90B36" w:rsidRDefault="00C90B36" w:rsidP="007A54EA">
      <w:pPr>
        <w:pStyle w:val="Example"/>
        <w:ind w:left="0" w:firstLine="0"/>
      </w:pPr>
    </w:p>
    <w:p w14:paraId="53B8709C" w14:textId="77777777" w:rsidR="00C90B36" w:rsidRPr="00BE6BA3" w:rsidRDefault="00C90B36" w:rsidP="00C90B36">
      <w:pPr>
        <w:pStyle w:val="Example"/>
        <w:ind w:left="1080"/>
      </w:pPr>
      <w:r>
        <w:t xml:space="preserve">  </w:t>
      </w:r>
      <w:r w:rsidRPr="00B6351E">
        <w:rPr>
          <w:lang w:val="en-GB"/>
        </w:rPr>
        <w:t>resources:</w:t>
      </w:r>
    </w:p>
    <w:p w14:paraId="65C4FDC4" w14:textId="77777777" w:rsidR="00C90B36" w:rsidRPr="00B6351E" w:rsidRDefault="00C90B36" w:rsidP="00C90B36">
      <w:pPr>
        <w:pStyle w:val="Example"/>
        <w:ind w:left="0" w:firstLine="0"/>
      </w:pPr>
      <w:r>
        <w:rPr>
          <w:lang w:val="en-GB"/>
        </w:rPr>
        <w:t xml:space="preserve">            </w:t>
      </w:r>
      <w:r w:rsidRPr="00B6351E">
        <w:rPr>
          <w:lang w:val="en-GB"/>
        </w:rPr>
        <w:t>default</w:t>
      </w:r>
      <w:r w:rsidRPr="00B6351E">
        <w:t>: en;;</w:t>
      </w:r>
    </w:p>
    <w:p w14:paraId="51483406" w14:textId="77777777" w:rsidR="00C90B36" w:rsidRPr="00B6351E" w:rsidRDefault="00C90B36" w:rsidP="00C90B36">
      <w:pPr>
        <w:pStyle w:val="Example"/>
        <w:ind w:left="0" w:firstLine="0"/>
      </w:pPr>
      <w:r>
        <w:t xml:space="preserve">            </w:t>
      </w:r>
      <w:r w:rsidRPr="00B6351E">
        <w:t>language: en;;</w:t>
      </w:r>
    </w:p>
    <w:p w14:paraId="5A00B2A1" w14:textId="77777777" w:rsidR="00C90B36" w:rsidRPr="00FA3EA6" w:rsidRDefault="00C90B36" w:rsidP="00C90B36">
      <w:pPr>
        <w:pStyle w:val="Example"/>
        <w:ind w:left="1080"/>
      </w:pPr>
      <w:r>
        <w:t xml:space="preserve">  </w:t>
      </w:r>
    </w:p>
    <w:p w14:paraId="67D1AC45" w14:textId="77777777" w:rsidR="00345ACB" w:rsidRPr="00FA3EA6" w:rsidRDefault="00345ACB" w:rsidP="00FA3EA6">
      <w:pPr>
        <w:pStyle w:val="Example"/>
        <w:ind w:left="1080"/>
      </w:pPr>
      <w:r w:rsidRPr="00FA3EA6">
        <w:t xml:space="preserve">  ;;</w:t>
      </w:r>
    </w:p>
    <w:p w14:paraId="71CAAE7A" w14:textId="77777777" w:rsidR="00345ACB" w:rsidRPr="00FA3EA6" w:rsidRDefault="00345ACB" w:rsidP="00FA3EA6">
      <w:pPr>
        <w:pStyle w:val="Example"/>
        <w:ind w:left="1080"/>
      </w:pPr>
      <w:r w:rsidRPr="00FA3EA6">
        <w:t xml:space="preserve">end: </w:t>
      </w:r>
    </w:p>
    <w:p w14:paraId="07946F3E" w14:textId="77777777" w:rsidR="00345ACB" w:rsidRPr="00FA3EA6" w:rsidRDefault="00345ACB" w:rsidP="00FA3EA6">
      <w:pPr>
        <w:pStyle w:val="Example"/>
        <w:ind w:left="1080"/>
      </w:pPr>
    </w:p>
    <w:p w14:paraId="647C46CF" w14:textId="77777777" w:rsidR="00345ACB" w:rsidRPr="00FA3EA6" w:rsidRDefault="00345ACB" w:rsidP="00FE2C29">
      <w:pPr>
        <w:pStyle w:val="AppendixH2"/>
        <w:outlineLvl w:val="1"/>
      </w:pPr>
      <w:bookmarkStart w:id="1933" w:name="_Toc332727057"/>
      <w:bookmarkStart w:id="1934" w:name="_Toc382912361"/>
      <w:proofErr w:type="spellStart"/>
      <w:r w:rsidRPr="00FA3EA6">
        <w:t>X</w:t>
      </w:r>
      <w:r>
        <w:t>2</w:t>
      </w:r>
      <w:r w:rsidRPr="00FA3EA6">
        <w:t>.12</w:t>
      </w:r>
      <w:proofErr w:type="spellEnd"/>
      <w:r w:rsidRPr="00FA3EA6">
        <w:tab/>
      </w:r>
      <w:proofErr w:type="spellStart"/>
      <w:r w:rsidRPr="00FA3EA6">
        <w:t>MLM</w:t>
      </w:r>
      <w:proofErr w:type="spellEnd"/>
      <w:r w:rsidRPr="00FA3EA6">
        <w:t xml:space="preserve"> for Doses Calculation</w:t>
      </w:r>
      <w:bookmarkEnd w:id="1933"/>
      <w:bookmarkEnd w:id="1934"/>
      <w:r w:rsidRPr="00FA3EA6">
        <w:t xml:space="preserve"> </w:t>
      </w:r>
    </w:p>
    <w:p w14:paraId="0EB55043" w14:textId="77777777" w:rsidR="00345ACB" w:rsidRPr="00FA3EA6" w:rsidRDefault="00345ACB" w:rsidP="00FA3EA6">
      <w:pPr>
        <w:pStyle w:val="Example"/>
        <w:ind w:left="1080"/>
      </w:pPr>
      <w:r w:rsidRPr="00FA3EA6">
        <w:t>maintenance:</w:t>
      </w:r>
    </w:p>
    <w:p w14:paraId="5CD4E4BE" w14:textId="77777777" w:rsidR="00345ACB" w:rsidRPr="00FA3EA6" w:rsidRDefault="00345ACB" w:rsidP="00FA3EA6">
      <w:pPr>
        <w:pStyle w:val="Example"/>
        <w:ind w:left="1080"/>
      </w:pPr>
    </w:p>
    <w:p w14:paraId="6E583505" w14:textId="77777777" w:rsidR="00345ACB" w:rsidRPr="00FA3EA6" w:rsidRDefault="00345ACB" w:rsidP="00FA3EA6">
      <w:pPr>
        <w:pStyle w:val="Example"/>
        <w:ind w:left="1080"/>
      </w:pPr>
      <w:r w:rsidRPr="00FA3EA6">
        <w:t xml:space="preserve">  title:        Doses Calculation Theophylline - fuzzy;;</w:t>
      </w:r>
    </w:p>
    <w:p w14:paraId="48F70584" w14:textId="0E97B8D3" w:rsidR="00345ACB" w:rsidRPr="00FA3EA6" w:rsidRDefault="00345ACB" w:rsidP="00FA3EA6">
      <w:pPr>
        <w:pStyle w:val="Example"/>
        <w:ind w:left="1080"/>
      </w:pPr>
      <w:r w:rsidRPr="00FA3EA6">
        <w:t xml:space="preserve">  mlmname:      dose_calculation_theophylline_fuzzy;;</w:t>
      </w:r>
    </w:p>
    <w:p w14:paraId="479B66CE" w14:textId="77777777" w:rsidR="00345ACB" w:rsidRPr="006D034B" w:rsidRDefault="00345ACB" w:rsidP="00FA3EA6">
      <w:pPr>
        <w:pStyle w:val="Example"/>
        <w:ind w:left="1080"/>
        <w:rPr>
          <w:lang w:val="de-DE"/>
        </w:rPr>
      </w:pPr>
      <w:r w:rsidRPr="00FA3EA6">
        <w:t xml:space="preserve">  </w:t>
      </w:r>
      <w:r w:rsidRPr="006D034B">
        <w:rPr>
          <w:lang w:val="de-DE"/>
        </w:rPr>
        <w:t>arden:        version 2.9;;</w:t>
      </w:r>
    </w:p>
    <w:p w14:paraId="2FC3BC1D" w14:textId="77777777" w:rsidR="00345ACB" w:rsidRPr="006D034B" w:rsidRDefault="00345ACB" w:rsidP="00FA3EA6">
      <w:pPr>
        <w:pStyle w:val="Example"/>
        <w:ind w:left="1080"/>
        <w:rPr>
          <w:lang w:val="de-DE"/>
        </w:rPr>
      </w:pPr>
      <w:r w:rsidRPr="006D034B">
        <w:rPr>
          <w:lang w:val="de-DE"/>
        </w:rPr>
        <w:t xml:space="preserve">  version:      ;;</w:t>
      </w:r>
    </w:p>
    <w:p w14:paraId="03145EC2" w14:textId="77777777" w:rsidR="00345ACB" w:rsidRPr="006D034B" w:rsidRDefault="00345ACB" w:rsidP="00FA3EA6">
      <w:pPr>
        <w:pStyle w:val="Example"/>
        <w:ind w:left="1080"/>
        <w:rPr>
          <w:lang w:val="de-DE"/>
        </w:rPr>
      </w:pPr>
      <w:r w:rsidRPr="006D034B">
        <w:rPr>
          <w:lang w:val="de-DE"/>
        </w:rPr>
        <w:t xml:space="preserve">  institution:  ;;</w:t>
      </w:r>
    </w:p>
    <w:p w14:paraId="3F83F11F" w14:textId="77777777" w:rsidR="00345ACB" w:rsidRPr="006D034B" w:rsidRDefault="00345ACB" w:rsidP="00FA3EA6">
      <w:pPr>
        <w:pStyle w:val="Example"/>
        <w:ind w:left="1080"/>
        <w:rPr>
          <w:lang w:val="de-DE"/>
        </w:rPr>
      </w:pPr>
      <w:r w:rsidRPr="006D034B">
        <w:rPr>
          <w:lang w:val="de-DE"/>
        </w:rPr>
        <w:t xml:space="preserve">  author:       ;;</w:t>
      </w:r>
    </w:p>
    <w:p w14:paraId="43C61864" w14:textId="77777777" w:rsidR="00345ACB" w:rsidRPr="00FA3EA6" w:rsidRDefault="00345ACB" w:rsidP="00FA3EA6">
      <w:pPr>
        <w:pStyle w:val="Example"/>
        <w:ind w:left="1080"/>
      </w:pPr>
      <w:r w:rsidRPr="006D034B">
        <w:rPr>
          <w:lang w:val="de-DE"/>
        </w:rPr>
        <w:t xml:space="preserve">  </w:t>
      </w:r>
      <w:r w:rsidRPr="00FA3EA6">
        <w:t>specialist:   ;;</w:t>
      </w:r>
    </w:p>
    <w:p w14:paraId="21A294EA" w14:textId="77777777" w:rsidR="00345ACB" w:rsidRPr="00FA3EA6" w:rsidRDefault="00345ACB" w:rsidP="00FA3EA6">
      <w:pPr>
        <w:pStyle w:val="Example"/>
        <w:ind w:left="1080"/>
      </w:pPr>
      <w:r w:rsidRPr="00FA3EA6">
        <w:t xml:space="preserve">  date:         2012-07-10;;</w:t>
      </w:r>
    </w:p>
    <w:p w14:paraId="75378DA7" w14:textId="77777777" w:rsidR="00345ACB" w:rsidRPr="00FA3EA6" w:rsidRDefault="00345ACB" w:rsidP="00FA3EA6">
      <w:pPr>
        <w:pStyle w:val="Example"/>
        <w:ind w:left="1080"/>
      </w:pPr>
      <w:r w:rsidRPr="00FA3EA6">
        <w:t xml:space="preserve">  validation:   testing;;</w:t>
      </w:r>
    </w:p>
    <w:p w14:paraId="6F4225CB" w14:textId="77777777" w:rsidR="00345ACB" w:rsidRPr="00FA3EA6" w:rsidRDefault="00345ACB" w:rsidP="00FA3EA6">
      <w:pPr>
        <w:pStyle w:val="Example"/>
        <w:ind w:left="1080"/>
      </w:pPr>
      <w:r w:rsidRPr="00FA3EA6">
        <w:t>library:</w:t>
      </w:r>
    </w:p>
    <w:p w14:paraId="57B0CCC3" w14:textId="77777777" w:rsidR="00345ACB" w:rsidRPr="00FA3EA6" w:rsidRDefault="00345ACB" w:rsidP="00FA3EA6">
      <w:pPr>
        <w:pStyle w:val="Example"/>
        <w:ind w:left="1080"/>
      </w:pPr>
      <w:r w:rsidRPr="00FA3EA6">
        <w:t xml:space="preserve">  purpose:      calculates the suggested daily doses based on the patients age;;</w:t>
      </w:r>
    </w:p>
    <w:p w14:paraId="34AC43F6" w14:textId="77777777" w:rsidR="00345ACB" w:rsidRPr="00FA3EA6" w:rsidRDefault="00345ACB" w:rsidP="00FA3EA6">
      <w:pPr>
        <w:pStyle w:val="Example"/>
        <w:ind w:left="1080"/>
      </w:pPr>
      <w:r w:rsidRPr="00FA3EA6">
        <w:t xml:space="preserve">  explanation:  ;;</w:t>
      </w:r>
    </w:p>
    <w:p w14:paraId="4FB7F627" w14:textId="77777777" w:rsidR="00345ACB" w:rsidRPr="00FA3EA6" w:rsidRDefault="00345ACB" w:rsidP="00FA3EA6">
      <w:pPr>
        <w:pStyle w:val="Example"/>
        <w:ind w:left="1080"/>
      </w:pPr>
      <w:r w:rsidRPr="00FA3EA6">
        <w:t xml:space="preserve">  keywords:     ;;</w:t>
      </w:r>
    </w:p>
    <w:p w14:paraId="5F6B2270" w14:textId="77777777" w:rsidR="00345ACB" w:rsidRPr="00FA3EA6" w:rsidRDefault="00345ACB" w:rsidP="00FA3EA6">
      <w:pPr>
        <w:pStyle w:val="Example"/>
        <w:ind w:left="1080"/>
      </w:pPr>
      <w:r w:rsidRPr="00FA3EA6">
        <w:t xml:space="preserve">  citations:    http://library.buffalo.edu/libraries/projects/cases/drug_dosing/drug_dosing_notes.htm</w:t>
      </w:r>
    </w:p>
    <w:p w14:paraId="2C150E96" w14:textId="77777777" w:rsidR="00345ACB" w:rsidRPr="00FA3EA6" w:rsidRDefault="00345ACB" w:rsidP="00FA3EA6">
      <w:pPr>
        <w:pStyle w:val="Example"/>
        <w:ind w:left="1080"/>
      </w:pPr>
      <w:r w:rsidRPr="00FA3EA6">
        <w:t xml:space="preserve">  ;;</w:t>
      </w:r>
    </w:p>
    <w:p w14:paraId="3EDD598C" w14:textId="77777777" w:rsidR="00345ACB" w:rsidRPr="00FA3EA6" w:rsidRDefault="00345ACB" w:rsidP="00FA3EA6">
      <w:pPr>
        <w:pStyle w:val="Example"/>
        <w:ind w:left="1080"/>
      </w:pPr>
    </w:p>
    <w:p w14:paraId="4CC12D85" w14:textId="77777777" w:rsidR="00345ACB" w:rsidRPr="00FA3EA6" w:rsidRDefault="00345ACB" w:rsidP="00FA3EA6">
      <w:pPr>
        <w:pStyle w:val="Example"/>
        <w:ind w:left="1080"/>
      </w:pPr>
      <w:r w:rsidRPr="00FA3EA6">
        <w:t>knowledge:</w:t>
      </w:r>
    </w:p>
    <w:p w14:paraId="29FC231B" w14:textId="77777777" w:rsidR="00345ACB" w:rsidRPr="00FA3EA6" w:rsidRDefault="00345ACB" w:rsidP="00FA3EA6">
      <w:pPr>
        <w:pStyle w:val="Example"/>
        <w:ind w:left="1080"/>
      </w:pPr>
      <w:r w:rsidRPr="00FA3EA6">
        <w:t xml:space="preserve">  type:         data_driven;;</w:t>
      </w:r>
    </w:p>
    <w:p w14:paraId="48DB89D7" w14:textId="77777777" w:rsidR="00345ACB" w:rsidRPr="00FA3EA6" w:rsidRDefault="00345ACB" w:rsidP="00FA3EA6">
      <w:pPr>
        <w:pStyle w:val="Example"/>
        <w:ind w:left="1080"/>
      </w:pPr>
      <w:r w:rsidRPr="00FA3EA6">
        <w:t xml:space="preserve">  data: /////////////////////////////////////////</w:t>
      </w:r>
    </w:p>
    <w:p w14:paraId="2943DE70" w14:textId="77777777" w:rsidR="00345ACB" w:rsidRDefault="00345ACB" w:rsidP="00FA3EA6">
      <w:pPr>
        <w:pStyle w:val="Example"/>
        <w:ind w:left="1080"/>
      </w:pPr>
      <w:r w:rsidRPr="00FA3EA6">
        <w:t xml:space="preserve">    patientAge := argument; </w:t>
      </w:r>
    </w:p>
    <w:p w14:paraId="70C69646" w14:textId="77777777" w:rsidR="00443016" w:rsidRPr="00FA3EA6" w:rsidRDefault="00443016" w:rsidP="00443016">
      <w:pPr>
        <w:pStyle w:val="Example"/>
        <w:ind w:left="1080" w:firstLine="0"/>
      </w:pPr>
      <w:r w:rsidRPr="00FA3EA6">
        <w:t>AgeGroup := linguistic variable [young, middleAged, old];</w:t>
      </w:r>
    </w:p>
    <w:p w14:paraId="18952F14" w14:textId="77777777" w:rsidR="00443016" w:rsidRPr="00FA3EA6" w:rsidRDefault="00443016" w:rsidP="00FA3EA6">
      <w:pPr>
        <w:pStyle w:val="Example"/>
        <w:ind w:left="1080"/>
      </w:pPr>
    </w:p>
    <w:p w14:paraId="2BB946A8" w14:textId="77777777" w:rsidR="00345ACB" w:rsidRPr="00FA3EA6" w:rsidRDefault="00345ACB" w:rsidP="00FA3EA6">
      <w:pPr>
        <w:pStyle w:val="Example"/>
        <w:ind w:left="1080"/>
      </w:pPr>
      <w:r w:rsidRPr="00FA3EA6">
        <w:t xml:space="preserve">  ;;</w:t>
      </w:r>
    </w:p>
    <w:p w14:paraId="7DD857F2" w14:textId="77777777" w:rsidR="00345ACB" w:rsidRPr="00FA3EA6" w:rsidRDefault="00345ACB" w:rsidP="00FA3EA6">
      <w:pPr>
        <w:pStyle w:val="Example"/>
        <w:ind w:left="1080"/>
      </w:pPr>
    </w:p>
    <w:p w14:paraId="6FB2D29A" w14:textId="77777777" w:rsidR="00345ACB" w:rsidRPr="00FA3EA6" w:rsidRDefault="00345ACB" w:rsidP="00FA3EA6">
      <w:pPr>
        <w:pStyle w:val="Example"/>
        <w:ind w:left="1080"/>
      </w:pPr>
      <w:r w:rsidRPr="00FA3EA6">
        <w:t xml:space="preserve">  evoke:  ;;</w:t>
      </w:r>
    </w:p>
    <w:p w14:paraId="3A46492B" w14:textId="77777777" w:rsidR="00345ACB" w:rsidRPr="00FA3EA6" w:rsidRDefault="00345ACB" w:rsidP="00FA3EA6">
      <w:pPr>
        <w:pStyle w:val="Example"/>
        <w:ind w:left="1080"/>
      </w:pPr>
      <w:r w:rsidRPr="00FA3EA6">
        <w:t xml:space="preserve">  logic:  ///////////////////////////////////////</w:t>
      </w:r>
    </w:p>
    <w:p w14:paraId="3571CDC3" w14:textId="77777777" w:rsidR="00345ACB" w:rsidRPr="00FA3EA6" w:rsidRDefault="00345ACB" w:rsidP="00FA3EA6">
      <w:pPr>
        <w:pStyle w:val="Example"/>
        <w:ind w:left="1080"/>
      </w:pPr>
    </w:p>
    <w:p w14:paraId="273B7376" w14:textId="4372301C" w:rsidR="00345ACB" w:rsidRPr="00FA3EA6" w:rsidRDefault="00345ACB" w:rsidP="00FA3EA6">
      <w:pPr>
        <w:pStyle w:val="Example"/>
        <w:ind w:left="1080" w:firstLine="0"/>
      </w:pPr>
      <w:r w:rsidRPr="00FA3EA6">
        <w:t>age := new AgeGroup;</w:t>
      </w:r>
    </w:p>
    <w:p w14:paraId="2EC9369B" w14:textId="77777777" w:rsidR="00345ACB" w:rsidRPr="00FA3EA6" w:rsidRDefault="00345ACB" w:rsidP="00FA3EA6">
      <w:pPr>
        <w:pStyle w:val="Example"/>
        <w:ind w:left="1080"/>
      </w:pPr>
      <w:r w:rsidRPr="00FA3EA6">
        <w:tab/>
      </w:r>
    </w:p>
    <w:p w14:paraId="7840AFBF" w14:textId="77777777" w:rsidR="00345ACB" w:rsidRPr="00FA3EA6" w:rsidRDefault="00345ACB" w:rsidP="00FA3EA6">
      <w:pPr>
        <w:pStyle w:val="Example"/>
        <w:ind w:left="1080" w:firstLine="0"/>
      </w:pPr>
      <w:r w:rsidRPr="00FA3EA6">
        <w:t>// Age less than 20 years old:</w:t>
      </w:r>
    </w:p>
    <w:p w14:paraId="64A3319D" w14:textId="77777777" w:rsidR="00345ACB" w:rsidRPr="00FA3EA6" w:rsidRDefault="00345ACB" w:rsidP="00FA3EA6">
      <w:pPr>
        <w:pStyle w:val="Example"/>
        <w:ind w:left="1080" w:firstLine="0"/>
      </w:pPr>
      <w:r w:rsidRPr="00FA3EA6">
        <w:t xml:space="preserve">age.young := fuzzy set (0 years, </w:t>
      </w:r>
      <w:r>
        <w:t xml:space="preserve">truth value </w:t>
      </w:r>
      <w:r w:rsidRPr="00FA3EA6">
        <w:t xml:space="preserve">1), (19 year, </w:t>
      </w:r>
      <w:r>
        <w:t xml:space="preserve">truth value </w:t>
      </w:r>
      <w:r w:rsidRPr="00FA3EA6">
        <w:t xml:space="preserve">1), (20 years, </w:t>
      </w:r>
      <w:r>
        <w:t xml:space="preserve">truth value </w:t>
      </w:r>
      <w:r w:rsidRPr="00FA3EA6">
        <w:t xml:space="preserve">0); </w:t>
      </w:r>
    </w:p>
    <w:p w14:paraId="63B33E5B" w14:textId="77777777" w:rsidR="00345ACB" w:rsidRPr="00FA3EA6" w:rsidRDefault="00345ACB" w:rsidP="00FA3EA6">
      <w:pPr>
        <w:pStyle w:val="Example"/>
        <w:ind w:left="1080" w:firstLine="0"/>
      </w:pPr>
      <w:r w:rsidRPr="00FA3EA6">
        <w:t>// Age more than 20 years old and less than 40 years old:</w:t>
      </w:r>
    </w:p>
    <w:p w14:paraId="6E6C1F98" w14:textId="77777777" w:rsidR="00345ACB" w:rsidRPr="00FA3EA6" w:rsidRDefault="00345ACB" w:rsidP="00A47629">
      <w:pPr>
        <w:pStyle w:val="Example"/>
        <w:ind w:left="1080" w:firstLine="0"/>
      </w:pPr>
      <w:r w:rsidRPr="00FA3EA6">
        <w:t xml:space="preserve">age.middleAge := fuzzy set (19 years, </w:t>
      </w:r>
      <w:r>
        <w:t xml:space="preserve">truth value </w:t>
      </w:r>
      <w:r w:rsidRPr="00FA3EA6">
        <w:t xml:space="preserve">0), (20 years, </w:t>
      </w:r>
      <w:r>
        <w:t xml:space="preserve">truth value </w:t>
      </w:r>
      <w:r w:rsidRPr="00FA3EA6">
        <w:t xml:space="preserve">1), (39 years, </w:t>
      </w:r>
      <w:r>
        <w:t xml:space="preserve">truth value </w:t>
      </w:r>
      <w:r w:rsidRPr="00FA3EA6">
        <w:t>1),</w:t>
      </w:r>
      <w:r>
        <w:t xml:space="preserve"> </w:t>
      </w:r>
      <w:r w:rsidRPr="00FA3EA6">
        <w:t xml:space="preserve">(40 years, </w:t>
      </w:r>
      <w:r>
        <w:t xml:space="preserve">truth value </w:t>
      </w:r>
      <w:r w:rsidRPr="00FA3EA6">
        <w:t xml:space="preserve">0); </w:t>
      </w:r>
    </w:p>
    <w:p w14:paraId="4504F1B2" w14:textId="77777777" w:rsidR="00345ACB" w:rsidRPr="00FA3EA6" w:rsidRDefault="00345ACB" w:rsidP="00FA3EA6">
      <w:pPr>
        <w:pStyle w:val="Example"/>
        <w:ind w:left="1080"/>
      </w:pPr>
      <w:r w:rsidRPr="00FA3EA6">
        <w:tab/>
        <w:t>// Age greater than 40 years old:</w:t>
      </w:r>
    </w:p>
    <w:p w14:paraId="69B90DA8" w14:textId="77777777" w:rsidR="00345ACB" w:rsidRPr="00FA3EA6" w:rsidRDefault="00345ACB" w:rsidP="00FA3EA6">
      <w:pPr>
        <w:pStyle w:val="Example"/>
        <w:ind w:left="1080" w:firstLine="0"/>
      </w:pPr>
      <w:r w:rsidRPr="00FA3EA6">
        <w:t xml:space="preserve">age.old := fuzzy set (39 years, </w:t>
      </w:r>
      <w:r>
        <w:t xml:space="preserve">truth value </w:t>
      </w:r>
      <w:r w:rsidRPr="00FA3EA6">
        <w:t xml:space="preserve">0), (40 years, </w:t>
      </w:r>
      <w:r>
        <w:t xml:space="preserve">truth value </w:t>
      </w:r>
      <w:r w:rsidRPr="00FA3EA6">
        <w:t xml:space="preserve">1); </w:t>
      </w:r>
    </w:p>
    <w:p w14:paraId="7B4DD79F" w14:textId="77777777" w:rsidR="00345ACB" w:rsidRPr="00FA3EA6" w:rsidRDefault="00345ACB" w:rsidP="00FA3EA6">
      <w:pPr>
        <w:pStyle w:val="Example"/>
        <w:ind w:left="1080"/>
      </w:pPr>
    </w:p>
    <w:p w14:paraId="7455D6AF" w14:textId="77777777" w:rsidR="00345ACB" w:rsidRPr="00FA3EA6" w:rsidRDefault="00345ACB" w:rsidP="00FA3EA6">
      <w:pPr>
        <w:pStyle w:val="Example"/>
        <w:ind w:left="1080" w:firstLine="0"/>
      </w:pPr>
      <w:r w:rsidRPr="00FA3EA6">
        <w:t>//  Theophylline Dose</w:t>
      </w:r>
    </w:p>
    <w:p w14:paraId="1C19F562" w14:textId="77777777" w:rsidR="00345ACB" w:rsidRPr="00FA3EA6" w:rsidRDefault="00345ACB" w:rsidP="00FA3EA6">
      <w:pPr>
        <w:pStyle w:val="Example"/>
        <w:ind w:left="1080" w:firstLine="0"/>
      </w:pPr>
      <w:r w:rsidRPr="00FA3EA6">
        <w:t xml:space="preserve">if patientAge is </w:t>
      </w:r>
      <w:r w:rsidR="007B4845">
        <w:rPr>
          <w:rFonts w:hint="eastAsia"/>
          <w:lang w:eastAsia="ko-KR"/>
        </w:rPr>
        <w:t xml:space="preserve">equal </w:t>
      </w:r>
      <w:r w:rsidRPr="00FA3EA6">
        <w:t>age.young then</w:t>
      </w:r>
    </w:p>
    <w:p w14:paraId="2AE7632E" w14:textId="77777777" w:rsidR="00345ACB" w:rsidRPr="00FA3EA6" w:rsidRDefault="00345ACB" w:rsidP="00FA3EA6">
      <w:pPr>
        <w:pStyle w:val="Example"/>
        <w:ind w:left="1080"/>
      </w:pPr>
      <w:r w:rsidRPr="00FA3EA6">
        <w:tab/>
      </w:r>
      <w:r w:rsidRPr="00FA3EA6">
        <w:tab/>
        <w:t>dose := 8;</w:t>
      </w:r>
    </w:p>
    <w:p w14:paraId="09D4A67E" w14:textId="6D9A2E66" w:rsidR="00345ACB" w:rsidRPr="00FA3EA6" w:rsidRDefault="00345ACB" w:rsidP="00FA3EA6">
      <w:pPr>
        <w:pStyle w:val="Example"/>
        <w:ind w:left="1080" w:firstLine="0"/>
      </w:pPr>
      <w:r w:rsidRPr="00FA3EA6">
        <w:t xml:space="preserve">elseif patientAge is </w:t>
      </w:r>
      <w:r w:rsidR="007B4845">
        <w:rPr>
          <w:rFonts w:hint="eastAsia"/>
          <w:lang w:eastAsia="ko-KR"/>
        </w:rPr>
        <w:t xml:space="preserve">equal </w:t>
      </w:r>
      <w:r w:rsidRPr="00FA3EA6">
        <w:t>age.middleAged then</w:t>
      </w:r>
    </w:p>
    <w:p w14:paraId="3E03EDE4" w14:textId="77777777" w:rsidR="00345ACB" w:rsidRPr="00FA3EA6" w:rsidRDefault="00345ACB" w:rsidP="00FA3EA6">
      <w:pPr>
        <w:pStyle w:val="Example"/>
        <w:ind w:left="1080"/>
      </w:pPr>
      <w:r w:rsidRPr="00FA3EA6">
        <w:tab/>
      </w:r>
      <w:r w:rsidRPr="00FA3EA6">
        <w:tab/>
        <w:t>dose := 15;</w:t>
      </w:r>
    </w:p>
    <w:p w14:paraId="37CA0D8F" w14:textId="4EF2DE4A" w:rsidR="00345ACB" w:rsidRPr="00FA3EA6" w:rsidRDefault="00345ACB" w:rsidP="00FA3EA6">
      <w:pPr>
        <w:pStyle w:val="Example"/>
        <w:ind w:left="1080" w:firstLine="0"/>
      </w:pPr>
      <w:r w:rsidRPr="00FA3EA6">
        <w:t xml:space="preserve">elseif patientAge is </w:t>
      </w:r>
      <w:r w:rsidR="007B4845">
        <w:rPr>
          <w:rFonts w:hint="eastAsia"/>
          <w:lang w:eastAsia="ko-KR"/>
        </w:rPr>
        <w:t>equal</w:t>
      </w:r>
      <w:r w:rsidRPr="00FA3EA6">
        <w:t xml:space="preserve"> age.old then</w:t>
      </w:r>
    </w:p>
    <w:p w14:paraId="5D76F699" w14:textId="77777777" w:rsidR="00345ACB" w:rsidRPr="00FA3EA6" w:rsidRDefault="00345ACB" w:rsidP="00FA3EA6">
      <w:pPr>
        <w:pStyle w:val="Example"/>
        <w:ind w:left="1080"/>
      </w:pPr>
      <w:r w:rsidRPr="00FA3EA6">
        <w:tab/>
      </w:r>
      <w:r w:rsidRPr="00FA3EA6">
        <w:tab/>
        <w:t>dose := 20;</w:t>
      </w:r>
    </w:p>
    <w:p w14:paraId="37DF28A5" w14:textId="77777777" w:rsidR="00345ACB" w:rsidRPr="00FA3EA6" w:rsidRDefault="00345ACB" w:rsidP="00FA3EA6">
      <w:pPr>
        <w:pStyle w:val="Example"/>
        <w:ind w:left="1080" w:firstLine="0"/>
      </w:pPr>
      <w:r w:rsidRPr="00FA3EA6">
        <w:t>endif;</w:t>
      </w:r>
    </w:p>
    <w:p w14:paraId="07270C59" w14:textId="77777777" w:rsidR="00345ACB" w:rsidRPr="00FA3EA6" w:rsidRDefault="00345ACB" w:rsidP="00FA3EA6">
      <w:pPr>
        <w:pStyle w:val="Example"/>
        <w:ind w:left="1080"/>
      </w:pPr>
      <w:r w:rsidRPr="00FA3EA6">
        <w:t xml:space="preserve">    conclude true;</w:t>
      </w:r>
    </w:p>
    <w:p w14:paraId="001173F9" w14:textId="77777777" w:rsidR="00345ACB" w:rsidRPr="00FA3EA6" w:rsidRDefault="00345ACB" w:rsidP="00FA3EA6">
      <w:pPr>
        <w:pStyle w:val="Example"/>
        <w:ind w:left="1080"/>
      </w:pPr>
      <w:r w:rsidRPr="00FA3EA6">
        <w:t xml:space="preserve">  ;;</w:t>
      </w:r>
    </w:p>
    <w:p w14:paraId="389ACF6E" w14:textId="77777777" w:rsidR="00345ACB" w:rsidRPr="00FA3EA6" w:rsidRDefault="00345ACB" w:rsidP="00FA3EA6">
      <w:pPr>
        <w:pStyle w:val="Example"/>
        <w:ind w:left="1080"/>
      </w:pPr>
    </w:p>
    <w:p w14:paraId="26147CBD" w14:textId="77777777" w:rsidR="00345ACB" w:rsidRPr="00FA3EA6" w:rsidRDefault="00345ACB" w:rsidP="00FA3EA6">
      <w:pPr>
        <w:pStyle w:val="Example"/>
        <w:ind w:left="1080"/>
      </w:pPr>
      <w:r w:rsidRPr="00FA3EA6">
        <w:t xml:space="preserve">  action: ///////////////////////////////////////</w:t>
      </w:r>
    </w:p>
    <w:p w14:paraId="7B02349A" w14:textId="77777777" w:rsidR="00345ACB" w:rsidRPr="00FA3EA6" w:rsidRDefault="00345ACB" w:rsidP="00FA3EA6">
      <w:pPr>
        <w:pStyle w:val="Example"/>
        <w:ind w:left="1080"/>
      </w:pPr>
      <w:r w:rsidRPr="00FA3EA6">
        <w:t xml:space="preserve">    write dose;</w:t>
      </w:r>
    </w:p>
    <w:p w14:paraId="1EA8DEE6" w14:textId="77777777" w:rsidR="00345ACB" w:rsidRDefault="00345ACB" w:rsidP="00FA3EA6">
      <w:pPr>
        <w:pStyle w:val="Example"/>
        <w:ind w:left="1080"/>
      </w:pPr>
      <w:r w:rsidRPr="00FA3EA6">
        <w:t xml:space="preserve">  ;;</w:t>
      </w:r>
    </w:p>
    <w:p w14:paraId="4F7BE735" w14:textId="77777777" w:rsidR="00C90B36" w:rsidRDefault="00C90B36" w:rsidP="00FA3EA6">
      <w:pPr>
        <w:pStyle w:val="Example"/>
        <w:ind w:left="1080"/>
      </w:pPr>
    </w:p>
    <w:p w14:paraId="5F61CB4C" w14:textId="77777777" w:rsidR="00C90B36" w:rsidRPr="00BE6BA3" w:rsidRDefault="00C90B36" w:rsidP="00C90B36">
      <w:pPr>
        <w:pStyle w:val="Example"/>
        <w:ind w:left="1080"/>
      </w:pPr>
      <w:r w:rsidRPr="00B6351E">
        <w:rPr>
          <w:lang w:val="en-GB"/>
        </w:rPr>
        <w:t>resources:</w:t>
      </w:r>
    </w:p>
    <w:p w14:paraId="45C103CB" w14:textId="77777777" w:rsidR="00C90B36" w:rsidRPr="00B6351E" w:rsidRDefault="00C90B36" w:rsidP="00C90B36">
      <w:pPr>
        <w:pStyle w:val="Example"/>
        <w:ind w:left="0" w:firstLine="0"/>
      </w:pPr>
      <w:r>
        <w:rPr>
          <w:lang w:val="en-GB"/>
        </w:rPr>
        <w:t xml:space="preserve">            </w:t>
      </w:r>
      <w:r w:rsidRPr="00B6351E">
        <w:rPr>
          <w:lang w:val="en-GB"/>
        </w:rPr>
        <w:t>default</w:t>
      </w:r>
      <w:r w:rsidRPr="00B6351E">
        <w:t>: en;;</w:t>
      </w:r>
    </w:p>
    <w:p w14:paraId="18BB4CC7" w14:textId="77777777" w:rsidR="00C90B36" w:rsidRPr="00B6351E" w:rsidRDefault="00C90B36" w:rsidP="00C90B36">
      <w:pPr>
        <w:pStyle w:val="Example"/>
        <w:ind w:left="0" w:firstLine="0"/>
      </w:pPr>
      <w:r>
        <w:t xml:space="preserve">            </w:t>
      </w:r>
      <w:r w:rsidRPr="00B6351E">
        <w:t>language: en;;</w:t>
      </w:r>
    </w:p>
    <w:p w14:paraId="647D3373" w14:textId="77777777" w:rsidR="00C90B36" w:rsidRDefault="00C90B36" w:rsidP="00FA3EA6">
      <w:pPr>
        <w:pStyle w:val="Example"/>
        <w:ind w:left="1080"/>
      </w:pPr>
      <w:r>
        <w:t>;;</w:t>
      </w:r>
    </w:p>
    <w:p w14:paraId="322BB5B8" w14:textId="77777777" w:rsidR="00C90B36" w:rsidRPr="00FA3EA6" w:rsidRDefault="00C90B36" w:rsidP="00FA3EA6">
      <w:pPr>
        <w:pStyle w:val="Example"/>
        <w:ind w:left="1080"/>
      </w:pPr>
    </w:p>
    <w:p w14:paraId="51E71FBF" w14:textId="77777777" w:rsidR="00345ACB" w:rsidRPr="00FA3EA6" w:rsidRDefault="00345ACB" w:rsidP="00FA3EA6">
      <w:pPr>
        <w:pStyle w:val="Example"/>
        <w:ind w:left="1080"/>
      </w:pPr>
      <w:r w:rsidRPr="00FA3EA6">
        <w:t>end:</w:t>
      </w:r>
    </w:p>
    <w:p w14:paraId="2AB9BC4D" w14:textId="77777777" w:rsidR="00345ACB" w:rsidRDefault="00345ACB" w:rsidP="00FA3EA6"/>
    <w:p w14:paraId="3279AE9D" w14:textId="77777777" w:rsidR="00345ACB" w:rsidRDefault="00345ACB" w:rsidP="005F31CF">
      <w:pPr>
        <w:pStyle w:val="AppendixH1"/>
      </w:pPr>
      <w:r>
        <w:br w:type="page"/>
      </w:r>
      <w:bookmarkStart w:id="1935" w:name="_Hlt526327026"/>
      <w:bookmarkStart w:id="1936" w:name="X3"/>
      <w:bookmarkStart w:id="1937" w:name="_Toc79907072"/>
      <w:bookmarkStart w:id="1938" w:name="_Toc94406947"/>
      <w:bookmarkStart w:id="1939" w:name="_Toc141178120"/>
      <w:bookmarkStart w:id="1940" w:name="_Toc314132063"/>
      <w:bookmarkStart w:id="1941" w:name="_Toc382912362"/>
      <w:bookmarkEnd w:id="1935"/>
      <w:proofErr w:type="spellStart"/>
      <w:r>
        <w:lastRenderedPageBreak/>
        <w:t>X3</w:t>
      </w:r>
      <w:proofErr w:type="spellEnd"/>
      <w:r>
        <w:tab/>
      </w:r>
      <w:bookmarkEnd w:id="1936"/>
      <w:r>
        <w:t>SUMMARY OF CHANGES</w:t>
      </w:r>
      <w:bookmarkEnd w:id="1937"/>
      <w:bookmarkEnd w:id="1938"/>
      <w:bookmarkEnd w:id="1939"/>
      <w:bookmarkEnd w:id="1940"/>
      <w:bookmarkEnd w:id="1941"/>
    </w:p>
    <w:p w14:paraId="012C924F" w14:textId="77777777" w:rsidR="00345ACB" w:rsidRDefault="00345ACB" w:rsidP="00FE2C29">
      <w:pPr>
        <w:pStyle w:val="AppendixH2"/>
        <w:outlineLvl w:val="1"/>
      </w:pPr>
      <w:bookmarkStart w:id="1942" w:name="_Toc382912363"/>
      <w:proofErr w:type="spellStart"/>
      <w:r>
        <w:t>X3.1</w:t>
      </w:r>
      <w:proofErr w:type="spellEnd"/>
      <w:r>
        <w:tab/>
        <w:t>Summary of changes from the 1992 standard (Version 1) to Version 2:</w:t>
      </w:r>
      <w:bookmarkEnd w:id="1942"/>
      <w:r>
        <w:t xml:space="preserve"> </w:t>
      </w:r>
    </w:p>
    <w:p w14:paraId="25F588F0" w14:textId="77777777" w:rsidR="00345ACB" w:rsidRDefault="00345ACB" w:rsidP="003B1FD9">
      <w:pPr>
        <w:pStyle w:val="NormalListBullets"/>
        <w:numPr>
          <w:ilvl w:val="0"/>
          <w:numId w:val="42"/>
        </w:numPr>
        <w:spacing w:before="60" w:after="60"/>
      </w:pPr>
      <w:r>
        <w:t>Clarification of many details of operator definitions.</w:t>
      </w:r>
    </w:p>
    <w:p w14:paraId="5793276B" w14:textId="77777777" w:rsidR="00345ACB" w:rsidRDefault="00345ACB" w:rsidP="003B1FD9">
      <w:pPr>
        <w:pStyle w:val="NormalListBullets"/>
        <w:numPr>
          <w:ilvl w:val="0"/>
          <w:numId w:val="42"/>
        </w:numPr>
        <w:spacing w:before="60" w:after="60"/>
      </w:pPr>
      <w:r>
        <w:rPr>
          <w:b/>
          <w:bCs/>
        </w:rPr>
        <w:t xml:space="preserve">Arden syntax version </w:t>
      </w:r>
      <w:r>
        <w:t>slot required. (</w:t>
      </w:r>
      <w:r w:rsidR="008216EB">
        <w:fldChar w:fldCharType="begin"/>
      </w:r>
      <w:r w:rsidR="008216EB">
        <w:instrText xml:space="preserve"> REF _Ref448652315 \r \h  \* MERGEFORMAT </w:instrText>
      </w:r>
      <w:r w:rsidR="008216EB">
        <w:fldChar w:fldCharType="separate"/>
      </w:r>
      <w:r>
        <w:t>6.1.3</w:t>
      </w:r>
      <w:r w:rsidR="008216EB">
        <w:fldChar w:fldCharType="end"/>
      </w:r>
      <w:r>
        <w:t>)</w:t>
      </w:r>
    </w:p>
    <w:p w14:paraId="435C1D1C" w14:textId="77777777" w:rsidR="00345ACB" w:rsidRDefault="00345ACB" w:rsidP="003B1FD9">
      <w:pPr>
        <w:pStyle w:val="NormalListBullets"/>
        <w:numPr>
          <w:ilvl w:val="0"/>
          <w:numId w:val="42"/>
        </w:numPr>
        <w:spacing w:before="60" w:after="60"/>
        <w:rPr>
          <w:rFonts w:ascii="WP TypographicSymbols" w:hAnsi="WP TypographicSymbols" w:cs="WP TypographicSymbols" w:hint="eastAsia"/>
        </w:rPr>
      </w:pPr>
      <w:r>
        <w:t xml:space="preserve">Citations must be </w:t>
      </w:r>
      <w:proofErr w:type="gramStart"/>
      <w:r>
        <w:t>numbered, and</w:t>
      </w:r>
      <w:proofErr w:type="gramEnd"/>
      <w:r>
        <w:t xml:space="preserve"> can be classified as supporting or refuting. (</w:t>
      </w:r>
      <w:r w:rsidR="008216EB">
        <w:fldChar w:fldCharType="begin"/>
      </w:r>
      <w:r w:rsidR="008216EB">
        <w:instrText xml:space="preserve"> REF _Ref448652341 \r \h  \* MERGEFORMAT </w:instrText>
      </w:r>
      <w:r w:rsidR="008216EB">
        <w:fldChar w:fldCharType="separate"/>
      </w:r>
      <w:r>
        <w:t>6.2.4</w:t>
      </w:r>
      <w:r w:rsidR="008216EB">
        <w:fldChar w:fldCharType="end"/>
      </w:r>
      <w:r>
        <w:t>)</w:t>
      </w:r>
    </w:p>
    <w:p w14:paraId="3FD58640" w14:textId="77777777" w:rsidR="00345ACB" w:rsidRDefault="00345ACB" w:rsidP="003B1FD9">
      <w:pPr>
        <w:pStyle w:val="NormalListBullets"/>
        <w:numPr>
          <w:ilvl w:val="0"/>
          <w:numId w:val="42"/>
        </w:numPr>
        <w:spacing w:before="60" w:after="60"/>
      </w:pPr>
      <w:r>
        <w:t>Specification of Links slot (</w:t>
      </w:r>
      <w:r w:rsidR="008216EB">
        <w:fldChar w:fldCharType="begin"/>
      </w:r>
      <w:r w:rsidR="008216EB">
        <w:instrText xml:space="preserve"> REF _Ref448652373 \r \h  \* MERGEFORMAT </w:instrText>
      </w:r>
      <w:r w:rsidR="008216EB">
        <w:fldChar w:fldCharType="separate"/>
      </w:r>
      <w:r>
        <w:t>6.2.5</w:t>
      </w:r>
      <w:r w:rsidR="008216EB">
        <w:fldChar w:fldCharType="end"/>
      </w:r>
      <w:r>
        <w:t>)</w:t>
      </w:r>
    </w:p>
    <w:p w14:paraId="7D8C1F3C" w14:textId="77777777" w:rsidR="00345ACB" w:rsidRDefault="00345ACB" w:rsidP="003B1FD9">
      <w:pPr>
        <w:pStyle w:val="NormalListBullets"/>
        <w:numPr>
          <w:ilvl w:val="0"/>
          <w:numId w:val="42"/>
        </w:numPr>
        <w:spacing w:before="60" w:after="60"/>
      </w:pPr>
      <w:r>
        <w:t xml:space="preserve">Times can be constructed from durations via </w:t>
      </w:r>
      <w:r>
        <w:rPr>
          <w:b/>
          <w:bCs/>
        </w:rPr>
        <w:t>+</w:t>
      </w:r>
      <w:r>
        <w:t xml:space="preserve"> operator (</w:t>
      </w:r>
      <w:r w:rsidR="008216EB">
        <w:fldChar w:fldCharType="begin"/>
      </w:r>
      <w:r w:rsidR="008216EB">
        <w:instrText xml:space="preserve"> REF _Ref448652459 \r \h  \* MERGEFORMAT </w:instrText>
      </w:r>
      <w:r w:rsidR="008216EB">
        <w:fldChar w:fldCharType="separate"/>
      </w:r>
      <w:r>
        <w:t>7.1.12</w:t>
      </w:r>
      <w:r w:rsidR="008216EB">
        <w:fldChar w:fldCharType="end"/>
      </w:r>
      <w:r>
        <w:t>)</w:t>
      </w:r>
    </w:p>
    <w:p w14:paraId="039746C6" w14:textId="77777777" w:rsidR="00345ACB" w:rsidRDefault="00345ACB" w:rsidP="003B1FD9">
      <w:pPr>
        <w:pStyle w:val="NormalListBullets"/>
        <w:numPr>
          <w:ilvl w:val="0"/>
          <w:numId w:val="42"/>
        </w:numPr>
        <w:spacing w:before="60" w:after="60"/>
      </w:pPr>
      <w:proofErr w:type="spellStart"/>
      <w:r>
        <w:rPr>
          <w:b/>
          <w:bCs/>
        </w:rPr>
        <w:t>Triggertime</w:t>
      </w:r>
      <w:proofErr w:type="spellEnd"/>
      <w:r>
        <w:t xml:space="preserve"> is the time the </w:t>
      </w:r>
      <w:proofErr w:type="spellStart"/>
      <w:r>
        <w:t>MLM</w:t>
      </w:r>
      <w:proofErr w:type="spellEnd"/>
      <w:r>
        <w:t xml:space="preserve"> was triggered (</w:t>
      </w:r>
      <w:r w:rsidR="008216EB">
        <w:fldChar w:fldCharType="begin"/>
      </w:r>
      <w:r w:rsidR="008216EB">
        <w:instrText xml:space="preserve"> REF _Ref448652483 \r \h  \* MERGEFORMAT </w:instrText>
      </w:r>
      <w:r w:rsidR="008216EB">
        <w:fldChar w:fldCharType="separate"/>
      </w:r>
      <w:r>
        <w:t>8.4.5</w:t>
      </w:r>
      <w:r w:rsidR="008216EB">
        <w:fldChar w:fldCharType="end"/>
      </w:r>
      <w:r>
        <w:t>)</w:t>
      </w:r>
    </w:p>
    <w:p w14:paraId="5D82C4B6" w14:textId="77777777" w:rsidR="00345ACB" w:rsidRDefault="00345ACB" w:rsidP="003B1FD9">
      <w:pPr>
        <w:pStyle w:val="NormalListBullets"/>
        <w:numPr>
          <w:ilvl w:val="0"/>
          <w:numId w:val="42"/>
        </w:numPr>
        <w:spacing w:before="60" w:after="60"/>
      </w:pPr>
      <w:r>
        <w:t>Query retrieval order is not necessarily by primary time (</w:t>
      </w:r>
      <w:r w:rsidR="008216EB">
        <w:fldChar w:fldCharType="begin"/>
      </w:r>
      <w:r w:rsidR="008216EB">
        <w:instrText xml:space="preserve"> REF _Ref448652508 \r \h  \* MERGEFORMAT </w:instrText>
      </w:r>
      <w:r w:rsidR="008216EB">
        <w:fldChar w:fldCharType="separate"/>
      </w:r>
      <w:r>
        <w:t>8.9.2</w:t>
      </w:r>
      <w:r w:rsidR="008216EB">
        <w:fldChar w:fldCharType="end"/>
      </w:r>
      <w:r>
        <w:t>)</w:t>
      </w:r>
    </w:p>
    <w:p w14:paraId="7CC16F74" w14:textId="77777777" w:rsidR="00345ACB" w:rsidRDefault="00345ACB" w:rsidP="003B1FD9">
      <w:pPr>
        <w:pStyle w:val="NormalListBullets"/>
        <w:numPr>
          <w:ilvl w:val="0"/>
          <w:numId w:val="42"/>
        </w:numPr>
        <w:spacing w:before="60" w:after="60"/>
      </w:pPr>
      <w:r>
        <w:rPr>
          <w:b/>
          <w:bCs/>
        </w:rPr>
        <w:t>Interface</w:t>
      </w:r>
      <w:r>
        <w:t xml:space="preserve"> statement for using external functions (</w:t>
      </w:r>
      <w:r w:rsidR="008216EB">
        <w:fldChar w:fldCharType="begin"/>
      </w:r>
      <w:r w:rsidR="008216EB">
        <w:instrText xml:space="preserve"> REF _Ref448652551 \r \h  \* MERGEFORMAT </w:instrText>
      </w:r>
      <w:r w:rsidR="008216EB">
        <w:fldChar w:fldCharType="separate"/>
      </w:r>
      <w:r>
        <w:t>11.2.16</w:t>
      </w:r>
      <w:r w:rsidR="008216EB">
        <w:fldChar w:fldCharType="end"/>
      </w:r>
      <w:r>
        <w:t>)</w:t>
      </w:r>
    </w:p>
    <w:p w14:paraId="23DDA037" w14:textId="77777777" w:rsidR="00345ACB" w:rsidRDefault="00345ACB" w:rsidP="003B1FD9">
      <w:pPr>
        <w:pStyle w:val="NormalListBullets"/>
        <w:numPr>
          <w:ilvl w:val="0"/>
          <w:numId w:val="42"/>
        </w:numPr>
        <w:spacing w:before="60" w:after="60"/>
      </w:pPr>
      <w:r>
        <w:t>Single-line comments may be introduced with "//". (</w:t>
      </w:r>
      <w:r w:rsidR="008216EB">
        <w:fldChar w:fldCharType="begin"/>
      </w:r>
      <w:r w:rsidR="008216EB">
        <w:instrText xml:space="preserve"> REF _Ref448652573 \r \h  \* MERGEFORMAT </w:instrText>
      </w:r>
      <w:r w:rsidR="008216EB">
        <w:fldChar w:fldCharType="separate"/>
      </w:r>
      <w:r>
        <w:t>7.1.19</w:t>
      </w:r>
      <w:r w:rsidR="008216EB">
        <w:fldChar w:fldCharType="end"/>
      </w:r>
      <w:r>
        <w:t>)</w:t>
      </w:r>
    </w:p>
    <w:p w14:paraId="08582730" w14:textId="77777777" w:rsidR="00345ACB" w:rsidRDefault="00345ACB" w:rsidP="003B1FD9">
      <w:pPr>
        <w:pStyle w:val="NormalListBullets"/>
        <w:numPr>
          <w:ilvl w:val="0"/>
          <w:numId w:val="42"/>
        </w:numPr>
        <w:spacing w:before="60" w:after="60"/>
      </w:pPr>
      <w:r>
        <w:t xml:space="preserve">The </w:t>
      </w:r>
      <w:r>
        <w:rPr>
          <w:b/>
          <w:bCs/>
        </w:rPr>
        <w:t>filename</w:t>
      </w:r>
      <w:r>
        <w:t xml:space="preserve"> slot has been renamed to </w:t>
      </w:r>
      <w:proofErr w:type="spellStart"/>
      <w:r>
        <w:rPr>
          <w:b/>
          <w:bCs/>
        </w:rPr>
        <w:t>mlmname</w:t>
      </w:r>
      <w:proofErr w:type="spellEnd"/>
      <w:r>
        <w:t>. (</w:t>
      </w:r>
      <w:r w:rsidR="008216EB">
        <w:fldChar w:fldCharType="begin"/>
      </w:r>
      <w:r w:rsidR="008216EB">
        <w:instrText xml:space="preserve"> REF _Ref448652595 \r \h  \* MERGEFORMAT </w:instrText>
      </w:r>
      <w:r w:rsidR="008216EB">
        <w:fldChar w:fldCharType="separate"/>
      </w:r>
      <w:r>
        <w:t>6.1.2</w:t>
      </w:r>
      <w:r w:rsidR="008216EB">
        <w:fldChar w:fldCharType="end"/>
      </w:r>
      <w:r>
        <w:t>)</w:t>
      </w:r>
    </w:p>
    <w:p w14:paraId="38E421AC" w14:textId="77777777" w:rsidR="00345ACB" w:rsidRDefault="00345ACB" w:rsidP="003B1FD9">
      <w:pPr>
        <w:pStyle w:val="NormalListBullets"/>
        <w:numPr>
          <w:ilvl w:val="0"/>
          <w:numId w:val="42"/>
        </w:numPr>
        <w:spacing w:before="60" w:after="60"/>
      </w:pPr>
      <w:r>
        <w:t>Some new operators have been introduced:</w:t>
      </w:r>
    </w:p>
    <w:p w14:paraId="22EC9708" w14:textId="77777777" w:rsidR="00345ACB" w:rsidRDefault="00345ACB" w:rsidP="00FF21CC">
      <w:pPr>
        <w:pStyle w:val="NormalListBullets"/>
        <w:numPr>
          <w:ilvl w:val="0"/>
          <w:numId w:val="4"/>
        </w:numPr>
        <w:tabs>
          <w:tab w:val="clear" w:pos="360"/>
          <w:tab w:val="num" w:pos="1440"/>
        </w:tabs>
        <w:spacing w:before="60" w:after="60"/>
        <w:ind w:left="1440"/>
      </w:pPr>
      <w:r>
        <w:rPr>
          <w:b/>
          <w:bCs/>
        </w:rPr>
        <w:t>sort</w:t>
      </w:r>
      <w:r>
        <w:t xml:space="preserve"> (</w:t>
      </w:r>
      <w:r w:rsidR="008216EB">
        <w:fldChar w:fldCharType="begin"/>
      </w:r>
      <w:r w:rsidR="008216EB">
        <w:instrText xml:space="preserve"> REF _Ref448652622 \r \h  \* MERGEFORMAT </w:instrText>
      </w:r>
      <w:r w:rsidR="008216EB">
        <w:fldChar w:fldCharType="separate"/>
      </w:r>
      <w:r>
        <w:t>9.2.4</w:t>
      </w:r>
      <w:r w:rsidR="008216EB">
        <w:fldChar w:fldCharType="end"/>
      </w:r>
      <w:r>
        <w:t>)</w:t>
      </w:r>
    </w:p>
    <w:p w14:paraId="696AD5AF" w14:textId="77777777" w:rsidR="00345ACB" w:rsidRDefault="00345ACB" w:rsidP="00FF21CC">
      <w:pPr>
        <w:pStyle w:val="NormalListBullets"/>
        <w:numPr>
          <w:ilvl w:val="0"/>
          <w:numId w:val="4"/>
        </w:numPr>
        <w:tabs>
          <w:tab w:val="clear" w:pos="360"/>
          <w:tab w:val="num" w:pos="1440"/>
        </w:tabs>
        <w:spacing w:before="60" w:after="60"/>
        <w:ind w:left="1440"/>
      </w:pPr>
      <w:r>
        <w:rPr>
          <w:b/>
          <w:bCs/>
        </w:rPr>
        <w:t>reverse</w:t>
      </w:r>
      <w:r>
        <w:t xml:space="preserve"> (</w:t>
      </w:r>
      <w:r w:rsidR="008216EB">
        <w:fldChar w:fldCharType="begin"/>
      </w:r>
      <w:r w:rsidR="008216EB">
        <w:instrText xml:space="preserve"> REF _Ref448652641 \r \h  \* MERGEFORMAT </w:instrText>
      </w:r>
      <w:r w:rsidR="008216EB">
        <w:fldChar w:fldCharType="separate"/>
      </w:r>
      <w:r>
        <w:t>9.12.21</w:t>
      </w:r>
      <w:r w:rsidR="008216EB">
        <w:fldChar w:fldCharType="end"/>
      </w:r>
      <w:r>
        <w:t>)</w:t>
      </w:r>
    </w:p>
    <w:p w14:paraId="42949B3A" w14:textId="77777777" w:rsidR="00345ACB" w:rsidRDefault="00345ACB" w:rsidP="00FF21CC">
      <w:pPr>
        <w:pStyle w:val="NormalListBullets"/>
        <w:numPr>
          <w:ilvl w:val="0"/>
          <w:numId w:val="4"/>
        </w:numPr>
        <w:tabs>
          <w:tab w:val="clear" w:pos="360"/>
          <w:tab w:val="num" w:pos="1440"/>
        </w:tabs>
        <w:spacing w:before="60" w:after="60"/>
        <w:ind w:left="1440"/>
      </w:pPr>
      <w:r>
        <w:rPr>
          <w:b/>
          <w:bCs/>
        </w:rPr>
        <w:t>format</w:t>
      </w:r>
      <w:r>
        <w:t xml:space="preserve"> (</w:t>
      </w:r>
      <w:r w:rsidR="008216EB">
        <w:fldChar w:fldCharType="begin"/>
      </w:r>
      <w:r w:rsidR="008216EB">
        <w:instrText xml:space="preserve"> REF _Ref448652669 \r \h  \* MERGEFORMAT </w:instrText>
      </w:r>
      <w:r w:rsidR="008216EB">
        <w:fldChar w:fldCharType="separate"/>
      </w:r>
      <w:r>
        <w:t>9.8.2</w:t>
      </w:r>
      <w:r w:rsidR="008216EB">
        <w:fldChar w:fldCharType="end"/>
      </w:r>
      <w:r>
        <w:t>)</w:t>
      </w:r>
    </w:p>
    <w:p w14:paraId="5A13D530" w14:textId="77777777" w:rsidR="00345ACB" w:rsidRDefault="00345ACB" w:rsidP="00FF21CC">
      <w:pPr>
        <w:pStyle w:val="NormalListBullets"/>
        <w:numPr>
          <w:ilvl w:val="0"/>
          <w:numId w:val="4"/>
        </w:numPr>
        <w:tabs>
          <w:tab w:val="clear" w:pos="360"/>
          <w:tab w:val="num" w:pos="1440"/>
        </w:tabs>
        <w:spacing w:before="60" w:after="60"/>
        <w:ind w:left="1440"/>
      </w:pPr>
      <w:r>
        <w:rPr>
          <w:b/>
          <w:bCs/>
        </w:rPr>
        <w:t>earliest</w:t>
      </w:r>
      <w:r>
        <w:t xml:space="preserve">, </w:t>
      </w:r>
      <w:r>
        <w:rPr>
          <w:b/>
          <w:bCs/>
        </w:rPr>
        <w:t>latest</w:t>
      </w:r>
      <w:r>
        <w:t xml:space="preserve"> (</w:t>
      </w:r>
      <w:r w:rsidR="008216EB">
        <w:fldChar w:fldCharType="begin"/>
      </w:r>
      <w:r w:rsidR="008216EB">
        <w:instrText xml:space="preserve"> REF _Ref448652713 \r \h  \* MERGEFORMAT </w:instrText>
      </w:r>
      <w:r w:rsidR="008216EB">
        <w:fldChar w:fldCharType="separate"/>
      </w:r>
      <w:r>
        <w:t>9.12.17</w:t>
      </w:r>
      <w:r w:rsidR="008216EB">
        <w:fldChar w:fldCharType="end"/>
      </w:r>
      <w:r>
        <w:t xml:space="preserve">, </w:t>
      </w:r>
      <w:r w:rsidR="008216EB">
        <w:fldChar w:fldCharType="begin"/>
      </w:r>
      <w:r w:rsidR="008216EB">
        <w:instrText xml:space="preserve"> REF _Ref448652734 \r \h  \* MERGEFORMAT </w:instrText>
      </w:r>
      <w:r w:rsidR="008216EB">
        <w:fldChar w:fldCharType="separate"/>
      </w:r>
      <w:r>
        <w:t>9.12.16</w:t>
      </w:r>
      <w:r w:rsidR="008216EB">
        <w:fldChar w:fldCharType="end"/>
      </w:r>
      <w:r>
        <w:t>)</w:t>
      </w:r>
    </w:p>
    <w:p w14:paraId="45E67977" w14:textId="77777777" w:rsidR="00345ACB" w:rsidRDefault="00345ACB" w:rsidP="00FF21CC">
      <w:pPr>
        <w:pStyle w:val="NormalListBullets"/>
        <w:numPr>
          <w:ilvl w:val="0"/>
          <w:numId w:val="4"/>
        </w:numPr>
        <w:tabs>
          <w:tab w:val="clear" w:pos="360"/>
          <w:tab w:val="num" w:pos="1440"/>
        </w:tabs>
        <w:spacing w:before="60" w:after="60"/>
        <w:ind w:left="1440"/>
      </w:pPr>
      <w:r>
        <w:rPr>
          <w:b/>
          <w:bCs/>
        </w:rPr>
        <w:t>floor, ceiling, truncate, round</w:t>
      </w:r>
      <w:r>
        <w:t xml:space="preserve"> (</w:t>
      </w:r>
      <w:r w:rsidR="008216EB">
        <w:fldChar w:fldCharType="begin"/>
      </w:r>
      <w:r w:rsidR="008216EB">
        <w:instrText xml:space="preserve"> REF _Ref448652757 \r \h  \* MERGEFORMAT </w:instrText>
      </w:r>
      <w:r w:rsidR="008216EB">
        <w:fldChar w:fldCharType="separate"/>
      </w:r>
      <w:r>
        <w:t>9.16.11</w:t>
      </w:r>
      <w:r w:rsidR="008216EB">
        <w:fldChar w:fldCharType="end"/>
      </w:r>
      <w:r>
        <w:t xml:space="preserve">, </w:t>
      </w:r>
      <w:r w:rsidR="008216EB">
        <w:fldChar w:fldCharType="begin"/>
      </w:r>
      <w:r w:rsidR="008216EB">
        <w:instrText xml:space="preserve"> REF _Ref448652782 \r \h  \* MERGEFORMAT </w:instrText>
      </w:r>
      <w:r w:rsidR="008216EB">
        <w:fldChar w:fldCharType="separate"/>
      </w:r>
      <w:r>
        <w:t>9.16.12</w:t>
      </w:r>
      <w:r w:rsidR="008216EB">
        <w:fldChar w:fldCharType="end"/>
      </w:r>
      <w:r>
        <w:t xml:space="preserve">, </w:t>
      </w:r>
      <w:r w:rsidR="008216EB">
        <w:fldChar w:fldCharType="begin"/>
      </w:r>
      <w:r w:rsidR="008216EB">
        <w:instrText xml:space="preserve"> REF _Ref448652796 \r \h  \* MERGEFORMAT </w:instrText>
      </w:r>
      <w:r w:rsidR="008216EB">
        <w:fldChar w:fldCharType="separate"/>
      </w:r>
      <w:r>
        <w:t>9.16.13</w:t>
      </w:r>
      <w:r w:rsidR="008216EB">
        <w:fldChar w:fldCharType="end"/>
      </w:r>
      <w:r>
        <w:t xml:space="preserve">, </w:t>
      </w:r>
      <w:r w:rsidR="008216EB">
        <w:fldChar w:fldCharType="begin"/>
      </w:r>
      <w:r w:rsidR="008216EB">
        <w:instrText xml:space="preserve"> REF _Ref448652815 \r \h  \* MERGEFORMAT </w:instrText>
      </w:r>
      <w:r w:rsidR="008216EB">
        <w:fldChar w:fldCharType="separate"/>
      </w:r>
      <w:r>
        <w:t>9.16.14</w:t>
      </w:r>
      <w:r w:rsidR="008216EB">
        <w:fldChar w:fldCharType="end"/>
      </w:r>
      <w:r>
        <w:t>)</w:t>
      </w:r>
    </w:p>
    <w:p w14:paraId="35CE9AB4" w14:textId="77777777" w:rsidR="00345ACB" w:rsidRDefault="00345ACB" w:rsidP="00FF21CC">
      <w:pPr>
        <w:pStyle w:val="NormalListBullets"/>
        <w:numPr>
          <w:ilvl w:val="0"/>
          <w:numId w:val="4"/>
        </w:numPr>
        <w:tabs>
          <w:tab w:val="clear" w:pos="360"/>
          <w:tab w:val="num" w:pos="1440"/>
        </w:tabs>
        <w:spacing w:before="60" w:after="60"/>
        <w:ind w:left="1440"/>
      </w:pPr>
      <w:r>
        <w:rPr>
          <w:b/>
          <w:bCs/>
        </w:rPr>
        <w:t>index</w:t>
      </w:r>
      <w:r>
        <w:t xml:space="preserve"> (...[...]) (</w:t>
      </w:r>
      <w:r w:rsidR="008216EB">
        <w:fldChar w:fldCharType="begin"/>
      </w:r>
      <w:r w:rsidR="008216EB">
        <w:instrText xml:space="preserve"> REF _Ref448652839 \r \h  \* MERGEFORMAT </w:instrText>
      </w:r>
      <w:r w:rsidR="008216EB">
        <w:fldChar w:fldCharType="separate"/>
      </w:r>
      <w:r>
        <w:t>9.12.18</w:t>
      </w:r>
      <w:r w:rsidR="008216EB">
        <w:fldChar w:fldCharType="end"/>
      </w:r>
      <w:r>
        <w:t>)</w:t>
      </w:r>
    </w:p>
    <w:p w14:paraId="5211C860" w14:textId="77777777" w:rsidR="00345ACB" w:rsidRDefault="00345ACB" w:rsidP="00FF21CC">
      <w:pPr>
        <w:pStyle w:val="NormalListBullets"/>
        <w:numPr>
          <w:ilvl w:val="0"/>
          <w:numId w:val="4"/>
        </w:numPr>
        <w:tabs>
          <w:tab w:val="clear" w:pos="360"/>
          <w:tab w:val="num" w:pos="1440"/>
        </w:tabs>
        <w:spacing w:before="60" w:after="60"/>
        <w:ind w:left="1440"/>
      </w:pPr>
      <w:r>
        <w:rPr>
          <w:b/>
          <w:bCs/>
        </w:rPr>
        <w:t>year, month, day, hour, minute, second</w:t>
      </w:r>
      <w:r>
        <w:t xml:space="preserve"> field extraction (</w:t>
      </w:r>
      <w:r>
        <w:fldChar w:fldCharType="begin"/>
      </w:r>
      <w:r>
        <w:instrText xml:space="preserve"> REF _Ref448652882 \r \h  \* MERGEFORMAT </w:instrText>
      </w:r>
      <w:r>
        <w:fldChar w:fldCharType="separate"/>
      </w:r>
      <w:r>
        <w:rPr>
          <w:b/>
        </w:rPr>
        <w:t>Error! Reference source not found.</w:t>
      </w:r>
      <w:r>
        <w:fldChar w:fldCharType="end"/>
      </w:r>
      <w:r>
        <w:t xml:space="preserve">, </w:t>
      </w:r>
      <w:r>
        <w:fldChar w:fldCharType="begin"/>
      </w:r>
      <w:r>
        <w:instrText xml:space="preserve"> REF _Ref448652901 \r \h  \* MERGEFORMAT </w:instrText>
      </w:r>
      <w:r>
        <w:fldChar w:fldCharType="separate"/>
      </w:r>
      <w:r>
        <w:rPr>
          <w:b/>
        </w:rPr>
        <w:t>Error! Reference source not found.</w:t>
      </w:r>
      <w:r>
        <w:fldChar w:fldCharType="end"/>
      </w:r>
      <w:r>
        <w:t xml:space="preserve">, </w:t>
      </w:r>
      <w:r>
        <w:fldChar w:fldCharType="begin"/>
      </w:r>
      <w:r>
        <w:instrText xml:space="preserve"> REF _Ref448652917 \r \h  \* MERGEFORMAT </w:instrText>
      </w:r>
      <w:r>
        <w:fldChar w:fldCharType="separate"/>
      </w:r>
      <w:r>
        <w:rPr>
          <w:b/>
        </w:rPr>
        <w:t>Error! Reference source not found.</w:t>
      </w:r>
      <w:r>
        <w:fldChar w:fldCharType="end"/>
      </w:r>
      <w:r>
        <w:t xml:space="preserve">, </w:t>
      </w:r>
      <w:r>
        <w:fldChar w:fldCharType="begin"/>
      </w:r>
      <w:r>
        <w:instrText xml:space="preserve"> REF _Ref448652934 \r \h  \* MERGEFORMAT </w:instrText>
      </w:r>
      <w:r>
        <w:fldChar w:fldCharType="separate"/>
      </w:r>
      <w:r>
        <w:rPr>
          <w:b/>
        </w:rPr>
        <w:t>Error! Reference source not found.</w:t>
      </w:r>
      <w:r>
        <w:fldChar w:fldCharType="end"/>
      </w:r>
      <w:r>
        <w:t xml:space="preserve">, </w:t>
      </w:r>
      <w:r>
        <w:fldChar w:fldCharType="begin"/>
      </w:r>
      <w:r>
        <w:instrText xml:space="preserve"> REF _Ref448652957 \r \h  \* MERGEFORMAT </w:instrText>
      </w:r>
      <w:r>
        <w:fldChar w:fldCharType="separate"/>
      </w:r>
      <w:r>
        <w:rPr>
          <w:b/>
        </w:rPr>
        <w:t>Error! Reference source not found.</w:t>
      </w:r>
      <w:r>
        <w:fldChar w:fldCharType="end"/>
      </w:r>
      <w:r>
        <w:t xml:space="preserve">, </w:t>
      </w:r>
      <w:r>
        <w:fldChar w:fldCharType="begin"/>
      </w:r>
      <w:r>
        <w:instrText xml:space="preserve"> REF _Ref448652980 \r \h  \* MERGEFORMAT </w:instrText>
      </w:r>
      <w:r>
        <w:fldChar w:fldCharType="separate"/>
      </w:r>
      <w:r>
        <w:rPr>
          <w:b/>
        </w:rPr>
        <w:t>Error! Reference source not found.</w:t>
      </w:r>
      <w:r>
        <w:fldChar w:fldCharType="end"/>
      </w:r>
      <w:r>
        <w:t>)</w:t>
      </w:r>
    </w:p>
    <w:p w14:paraId="0F40F4AD" w14:textId="77777777" w:rsidR="00345ACB" w:rsidRDefault="00345ACB" w:rsidP="00FF21CC">
      <w:pPr>
        <w:pStyle w:val="NormalListBullets"/>
        <w:numPr>
          <w:ilvl w:val="0"/>
          <w:numId w:val="4"/>
        </w:numPr>
        <w:tabs>
          <w:tab w:val="clear" w:pos="360"/>
          <w:tab w:val="num" w:pos="1440"/>
        </w:tabs>
        <w:spacing w:before="60" w:after="60"/>
        <w:ind w:left="1440"/>
      </w:pPr>
      <w:proofErr w:type="spellStart"/>
      <w:r>
        <w:rPr>
          <w:b/>
          <w:bCs/>
        </w:rPr>
        <w:t>seqto</w:t>
      </w:r>
      <w:proofErr w:type="spellEnd"/>
      <w:r>
        <w:t xml:space="preserve"> (</w:t>
      </w:r>
      <w:r w:rsidR="008216EB">
        <w:fldChar w:fldCharType="begin"/>
      </w:r>
      <w:r w:rsidR="008216EB">
        <w:instrText xml:space="preserve"> REF _Ref448653019 \r \h  \* MERGEFORMAT </w:instrText>
      </w:r>
      <w:r w:rsidR="008216EB">
        <w:fldChar w:fldCharType="separate"/>
      </w:r>
      <w:r>
        <w:t>9.12.20</w:t>
      </w:r>
      <w:r w:rsidR="008216EB">
        <w:fldChar w:fldCharType="end"/>
      </w:r>
      <w:r>
        <w:t>)</w:t>
      </w:r>
    </w:p>
    <w:p w14:paraId="49F7569B" w14:textId="77777777" w:rsidR="00345ACB" w:rsidRDefault="00345ACB" w:rsidP="00FF21CC">
      <w:pPr>
        <w:pStyle w:val="NormalListBullets"/>
        <w:numPr>
          <w:ilvl w:val="0"/>
          <w:numId w:val="4"/>
        </w:numPr>
        <w:tabs>
          <w:tab w:val="clear" w:pos="360"/>
          <w:tab w:val="num" w:pos="1440"/>
        </w:tabs>
        <w:spacing w:before="60" w:after="60"/>
        <w:ind w:left="1440"/>
      </w:pPr>
      <w:r>
        <w:rPr>
          <w:b/>
          <w:bCs/>
        </w:rPr>
        <w:t>string</w:t>
      </w:r>
      <w:r>
        <w:t xml:space="preserve">, </w:t>
      </w:r>
      <w:r>
        <w:rPr>
          <w:b/>
          <w:bCs/>
        </w:rPr>
        <w:t>extract characters</w:t>
      </w:r>
      <w:r>
        <w:t xml:space="preserve"> (</w:t>
      </w:r>
      <w:r w:rsidR="008216EB">
        <w:fldChar w:fldCharType="begin"/>
      </w:r>
      <w:r w:rsidR="008216EB">
        <w:instrText xml:space="preserve"> REF _Ref448653040 \r \h  \* MERGEFORMAT </w:instrText>
      </w:r>
      <w:r w:rsidR="008216EB">
        <w:fldChar w:fldCharType="separate"/>
      </w:r>
      <w:r>
        <w:t>9.8.3</w:t>
      </w:r>
      <w:r w:rsidR="008216EB">
        <w:fldChar w:fldCharType="end"/>
      </w:r>
      <w:r>
        <w:t xml:space="preserve">, </w:t>
      </w:r>
      <w:r w:rsidR="008216EB">
        <w:fldChar w:fldCharType="begin"/>
      </w:r>
      <w:r w:rsidR="008216EB">
        <w:instrText xml:space="preserve"> REF _Ref448653059 \r \h  \* MERGEFORMAT </w:instrText>
      </w:r>
      <w:r w:rsidR="008216EB">
        <w:fldChar w:fldCharType="separate"/>
      </w:r>
      <w:r>
        <w:t>9.12.19</w:t>
      </w:r>
      <w:r w:rsidR="008216EB">
        <w:fldChar w:fldCharType="end"/>
      </w:r>
      <w:r>
        <w:t>)</w:t>
      </w:r>
    </w:p>
    <w:p w14:paraId="30C25645" w14:textId="77777777" w:rsidR="00345ACB" w:rsidRDefault="00345ACB" w:rsidP="003B1FD9">
      <w:pPr>
        <w:pStyle w:val="NormalListBullets"/>
        <w:numPr>
          <w:ilvl w:val="0"/>
          <w:numId w:val="43"/>
        </w:numPr>
        <w:spacing w:before="60" w:after="60"/>
      </w:pPr>
      <w:r>
        <w:t>Operators which select from lists may be annotated to return indexes instead of the elements. (</w:t>
      </w:r>
      <w:r w:rsidR="008216EB">
        <w:fldChar w:fldCharType="begin"/>
      </w:r>
      <w:r w:rsidR="008216EB">
        <w:instrText xml:space="preserve"> REF _Ref448653085 \r \h  \* MERGEFORMAT </w:instrText>
      </w:r>
      <w:r w:rsidR="008216EB">
        <w:fldChar w:fldCharType="separate"/>
      </w:r>
      <w:r>
        <w:t>9.12.18</w:t>
      </w:r>
      <w:r w:rsidR="008216EB">
        <w:fldChar w:fldCharType="end"/>
      </w:r>
      <w:r>
        <w:t>)</w:t>
      </w:r>
    </w:p>
    <w:p w14:paraId="2A74665E" w14:textId="77777777" w:rsidR="00345ACB" w:rsidRDefault="00345ACB" w:rsidP="003B1FD9">
      <w:pPr>
        <w:pStyle w:val="NormalListBullets"/>
        <w:numPr>
          <w:ilvl w:val="0"/>
          <w:numId w:val="43"/>
        </w:numPr>
        <w:spacing w:before="60" w:after="60"/>
      </w:pPr>
      <w:r>
        <w:rPr>
          <w:b/>
          <w:bCs/>
        </w:rPr>
        <w:t xml:space="preserve">As number </w:t>
      </w:r>
      <w:r>
        <w:t>operator which converts strings and Booleans to numbers. (</w:t>
      </w:r>
      <w:r>
        <w:fldChar w:fldCharType="begin"/>
      </w:r>
      <w:r>
        <w:instrText xml:space="preserve"> REF _Ref448653140 \r \h  \* MERGEFORMAT </w:instrText>
      </w:r>
      <w:r>
        <w:fldChar w:fldCharType="separate"/>
      </w:r>
      <w:r>
        <w:rPr>
          <w:b/>
        </w:rPr>
        <w:t>Error! Reference source not found.</w:t>
      </w:r>
      <w:r>
        <w:fldChar w:fldCharType="end"/>
      </w:r>
      <w:r>
        <w:t>)</w:t>
      </w:r>
    </w:p>
    <w:p w14:paraId="4E87DAB2" w14:textId="77777777" w:rsidR="00345ACB" w:rsidRDefault="00345ACB" w:rsidP="003B1FD9">
      <w:pPr>
        <w:pStyle w:val="NormalListBullets"/>
        <w:numPr>
          <w:ilvl w:val="0"/>
          <w:numId w:val="43"/>
        </w:numPr>
        <w:spacing w:before="60" w:after="60"/>
      </w:pPr>
      <w:r>
        <w:t xml:space="preserve">Some restrictions have been removed (e.g., double semi-colon inside strings). </w:t>
      </w:r>
    </w:p>
    <w:p w14:paraId="4CDDC17E" w14:textId="77777777" w:rsidR="00345ACB" w:rsidRDefault="00345ACB" w:rsidP="003B1FD9">
      <w:pPr>
        <w:pStyle w:val="NormalListBullets"/>
        <w:numPr>
          <w:ilvl w:val="0"/>
          <w:numId w:val="43"/>
        </w:numPr>
        <w:spacing w:before="60" w:after="60"/>
      </w:pPr>
      <w:r>
        <w:t xml:space="preserve">The </w:t>
      </w:r>
      <w:r>
        <w:rPr>
          <w:b/>
          <w:bCs/>
        </w:rPr>
        <w:t>call</w:t>
      </w:r>
      <w:r>
        <w:t xml:space="preserve"> expression and statement can now pass multiple arguments; arguments may also be passed from an action slot. (</w:t>
      </w:r>
      <w:r w:rsidR="008216EB">
        <w:fldChar w:fldCharType="begin"/>
      </w:r>
      <w:r w:rsidR="008216EB">
        <w:instrText xml:space="preserve"> REF _Ref448653309 \r \h  \* MERGEFORMAT </w:instrText>
      </w:r>
      <w:r w:rsidR="008216EB">
        <w:fldChar w:fldCharType="separate"/>
      </w:r>
      <w:r>
        <w:t>10.2.5</w:t>
      </w:r>
      <w:r w:rsidR="008216EB">
        <w:fldChar w:fldCharType="end"/>
      </w:r>
      <w:r>
        <w:t xml:space="preserve">, </w:t>
      </w:r>
      <w:r w:rsidR="008216EB">
        <w:fldChar w:fldCharType="begin"/>
      </w:r>
      <w:r w:rsidR="008216EB">
        <w:instrText xml:space="preserve"> REF _Ref448653331 \r \h  \* MERGEFORMAT </w:instrText>
      </w:r>
      <w:r w:rsidR="008216EB">
        <w:fldChar w:fldCharType="separate"/>
      </w:r>
      <w:r>
        <w:t>11.2.5</w:t>
      </w:r>
      <w:r w:rsidR="008216EB">
        <w:fldChar w:fldCharType="end"/>
      </w:r>
      <w:r>
        <w:t xml:space="preserve">, </w:t>
      </w:r>
      <w:r w:rsidR="008216EB">
        <w:fldChar w:fldCharType="begin"/>
      </w:r>
      <w:r w:rsidR="008216EB">
        <w:instrText xml:space="preserve"> REF _Ref448653358 \r \h  \* MERGEFORMAT </w:instrText>
      </w:r>
      <w:r w:rsidR="008216EB">
        <w:fldChar w:fldCharType="separate"/>
      </w:r>
      <w:r>
        <w:t>12.2.2</w:t>
      </w:r>
      <w:r w:rsidR="008216EB">
        <w:fldChar w:fldCharType="end"/>
      </w:r>
      <w:r>
        <w:t xml:space="preserve">, </w:t>
      </w:r>
      <w:r w:rsidR="008216EB">
        <w:fldChar w:fldCharType="begin"/>
      </w:r>
      <w:r w:rsidR="008216EB">
        <w:instrText xml:space="preserve"> REF _Ref448653389 \r \h  \* MERGEFORMAT </w:instrText>
      </w:r>
      <w:r w:rsidR="008216EB">
        <w:fldChar w:fldCharType="separate"/>
      </w:r>
      <w:r>
        <w:t>12.2.5</w:t>
      </w:r>
      <w:r w:rsidR="008216EB">
        <w:fldChar w:fldCharType="end"/>
      </w:r>
      <w:r>
        <w:t>)</w:t>
      </w:r>
    </w:p>
    <w:p w14:paraId="7254EF03" w14:textId="77777777" w:rsidR="00345ACB" w:rsidRDefault="00345ACB" w:rsidP="003B1FD9">
      <w:pPr>
        <w:pStyle w:val="NormalListBullets"/>
        <w:numPr>
          <w:ilvl w:val="0"/>
          <w:numId w:val="43"/>
        </w:numPr>
        <w:spacing w:before="60" w:after="60"/>
      </w:pPr>
      <w:r>
        <w:t>Looping constructs have been added: for loop, while loop. (</w:t>
      </w:r>
      <w:r w:rsidR="008216EB">
        <w:fldChar w:fldCharType="begin"/>
      </w:r>
      <w:r w:rsidR="008216EB">
        <w:instrText xml:space="preserve"> REF _Ref448653637 \r \h  \* MERGEFORMAT </w:instrText>
      </w:r>
      <w:r w:rsidR="008216EB">
        <w:fldChar w:fldCharType="separate"/>
      </w:r>
      <w:r>
        <w:t>10.2.5.10</w:t>
      </w:r>
      <w:r w:rsidR="008216EB">
        <w:fldChar w:fldCharType="end"/>
      </w:r>
      <w:r>
        <w:t xml:space="preserve">, </w:t>
      </w:r>
      <w:r w:rsidR="008216EB">
        <w:fldChar w:fldCharType="begin"/>
      </w:r>
      <w:r w:rsidR="008216EB">
        <w:instrText xml:space="preserve"> REF _Ref448653654 \r \h  \* MERGEFORMAT </w:instrText>
      </w:r>
      <w:r w:rsidR="008216EB">
        <w:fldChar w:fldCharType="separate"/>
      </w:r>
      <w:r>
        <w:t>10.2.6.1</w:t>
      </w:r>
      <w:r w:rsidR="008216EB">
        <w:fldChar w:fldCharType="end"/>
      </w:r>
      <w:r>
        <w:t>)</w:t>
      </w:r>
    </w:p>
    <w:p w14:paraId="3F624A0A" w14:textId="77777777" w:rsidR="00345ACB" w:rsidRDefault="00345ACB" w:rsidP="003B1FD9">
      <w:pPr>
        <w:pStyle w:val="NormalListBullets"/>
        <w:numPr>
          <w:ilvl w:val="0"/>
          <w:numId w:val="43"/>
        </w:numPr>
        <w:spacing w:before="60" w:after="60"/>
      </w:pPr>
      <w:r>
        <w:t xml:space="preserve">The </w:t>
      </w:r>
      <w:r>
        <w:rPr>
          <w:b/>
          <w:bCs/>
        </w:rPr>
        <w:t xml:space="preserve">continue </w:t>
      </w:r>
      <w:r>
        <w:t xml:space="preserve">statement may have an </w:t>
      </w:r>
      <w:r>
        <w:rPr>
          <w:b/>
          <w:bCs/>
        </w:rPr>
        <w:t>unless</w:t>
      </w:r>
      <w:r>
        <w:t xml:space="preserve"> added to it (this a readability aid).</w:t>
      </w:r>
    </w:p>
    <w:p w14:paraId="38BF3687" w14:textId="77777777" w:rsidR="00345ACB" w:rsidRDefault="00345ACB" w:rsidP="003B1FD9">
      <w:pPr>
        <w:pStyle w:val="NormalListBullets"/>
        <w:numPr>
          <w:ilvl w:val="0"/>
          <w:numId w:val="43"/>
        </w:numPr>
        <w:spacing w:before="60" w:after="60"/>
      </w:pPr>
      <w:r>
        <w:t xml:space="preserve">A new form of conditional execution, by allowing </w:t>
      </w:r>
      <w:r>
        <w:rPr>
          <w:b/>
          <w:bCs/>
        </w:rPr>
        <w:t>unless</w:t>
      </w:r>
      <w:r>
        <w:t xml:space="preserve"> in a </w:t>
      </w:r>
      <w:r>
        <w:rPr>
          <w:b/>
          <w:bCs/>
        </w:rPr>
        <w:t>conclude</w:t>
      </w:r>
      <w:r>
        <w:t xml:space="preserve"> statement.</w:t>
      </w:r>
    </w:p>
    <w:p w14:paraId="1A9BAB2B" w14:textId="77777777" w:rsidR="00345ACB" w:rsidRDefault="00345ACB" w:rsidP="003B1FD9">
      <w:pPr>
        <w:pStyle w:val="NormalListBullets"/>
        <w:numPr>
          <w:ilvl w:val="0"/>
          <w:numId w:val="43"/>
        </w:numPr>
        <w:spacing w:before="60" w:after="60"/>
      </w:pPr>
      <w:r>
        <w:t xml:space="preserve">The </w:t>
      </w:r>
      <w:r>
        <w:rPr>
          <w:b/>
        </w:rPr>
        <w:t>read ... where ...</w:t>
      </w:r>
      <w:r>
        <w:t xml:space="preserve"> no longer requires parentheses. </w:t>
      </w:r>
    </w:p>
    <w:p w14:paraId="61024718" w14:textId="77777777" w:rsidR="00345ACB" w:rsidRDefault="00345ACB" w:rsidP="003B1FD9">
      <w:pPr>
        <w:pStyle w:val="NormalListBullets"/>
        <w:numPr>
          <w:ilvl w:val="0"/>
          <w:numId w:val="43"/>
        </w:numPr>
        <w:spacing w:before="60" w:after="60"/>
      </w:pPr>
      <w:r>
        <w:t xml:space="preserve">A read query may specify a sort order (different from the default of chronological by primary time). </w:t>
      </w:r>
    </w:p>
    <w:p w14:paraId="2F6E3F95" w14:textId="77777777" w:rsidR="00345ACB" w:rsidRDefault="00345ACB">
      <w:pPr>
        <w:pStyle w:val="NormalListBullets"/>
        <w:spacing w:before="60" w:after="60"/>
        <w:ind w:left="0" w:firstLine="0"/>
      </w:pPr>
    </w:p>
    <w:p w14:paraId="338A0521" w14:textId="77777777" w:rsidR="00345ACB" w:rsidRDefault="00345ACB" w:rsidP="00343734">
      <w:pPr>
        <w:pStyle w:val="NormalListBullets"/>
        <w:keepNext/>
        <w:spacing w:before="60" w:after="60"/>
        <w:ind w:left="0" w:firstLine="0"/>
        <w:outlineLvl w:val="1"/>
        <w:rPr>
          <w:b/>
          <w:bCs/>
        </w:rPr>
      </w:pPr>
      <w:r>
        <w:rPr>
          <w:b/>
          <w:bCs/>
        </w:rPr>
        <w:br w:type="page"/>
      </w:r>
      <w:bookmarkStart w:id="1943" w:name="_Toc382912364"/>
      <w:proofErr w:type="spellStart"/>
      <w:r>
        <w:rPr>
          <w:b/>
          <w:bCs/>
        </w:rPr>
        <w:lastRenderedPageBreak/>
        <w:t>X3.2</w:t>
      </w:r>
      <w:proofErr w:type="spellEnd"/>
      <w:r>
        <w:rPr>
          <w:b/>
          <w:bCs/>
        </w:rPr>
        <w:tab/>
        <w:t>Summary of changes from Version 2 to Version 2.1:</w:t>
      </w:r>
      <w:bookmarkEnd w:id="1943"/>
    </w:p>
    <w:p w14:paraId="50F3A033" w14:textId="77777777" w:rsidR="00345ACB" w:rsidRDefault="00345ACB" w:rsidP="00FF21CC">
      <w:pPr>
        <w:pStyle w:val="NormalListBullets"/>
        <w:numPr>
          <w:ilvl w:val="0"/>
          <w:numId w:val="5"/>
        </w:numPr>
        <w:tabs>
          <w:tab w:val="clear" w:pos="360"/>
          <w:tab w:val="num" w:pos="720"/>
        </w:tabs>
        <w:spacing w:before="60" w:after="60"/>
        <w:ind w:left="720"/>
      </w:pPr>
      <w:r>
        <w:t xml:space="preserve">A structured message for the </w:t>
      </w:r>
      <w:r>
        <w:rPr>
          <w:b/>
          <w:bCs/>
        </w:rPr>
        <w:t>write</w:t>
      </w:r>
      <w:r>
        <w:t xml:space="preserve"> statement, represented as a Document Type Definition to be encoded in the Extensible Markup Language (XML), has been included. (</w:t>
      </w:r>
      <w:proofErr w:type="spellStart"/>
      <w:r w:rsidR="00BF4D4D">
        <w:fldChar w:fldCharType="begin"/>
      </w:r>
      <w:r w:rsidR="00BF4D4D">
        <w:instrText xml:space="preserve"> HYPERLINK \l "_X1.4.1_&lt;structured.message&gt;" </w:instrText>
      </w:r>
      <w:r w:rsidR="00BF4D4D">
        <w:fldChar w:fldCharType="separate"/>
      </w:r>
      <w:r>
        <w:rPr>
          <w:rStyle w:val="Hyperlink"/>
        </w:rPr>
        <w:t>X1.4.1</w:t>
      </w:r>
      <w:proofErr w:type="spellEnd"/>
      <w:r>
        <w:rPr>
          <w:rStyle w:val="Hyperlink"/>
        </w:rPr>
        <w:t xml:space="preserve"> &lt;</w:t>
      </w:r>
      <w:proofErr w:type="spellStart"/>
      <w:proofErr w:type="gramStart"/>
      <w:r>
        <w:rPr>
          <w:rStyle w:val="Hyperlink"/>
        </w:rPr>
        <w:t>structured.message</w:t>
      </w:r>
      <w:proofErr w:type="spellEnd"/>
      <w:proofErr w:type="gramEnd"/>
      <w:r>
        <w:rPr>
          <w:rStyle w:val="Hyperlink"/>
        </w:rPr>
        <w:t>&gt;</w:t>
      </w:r>
      <w:r w:rsidR="00BF4D4D">
        <w:rPr>
          <w:rStyle w:val="Hyperlink"/>
        </w:rPr>
        <w:fldChar w:fldCharType="end"/>
      </w:r>
      <w:r>
        <w:t>)</w:t>
      </w:r>
      <w:bookmarkStart w:id="1944" w:name="_Hlt526325941"/>
      <w:bookmarkEnd w:id="1944"/>
    </w:p>
    <w:p w14:paraId="2D559CDF" w14:textId="77777777" w:rsidR="00345ACB" w:rsidRDefault="00345ACB" w:rsidP="00FF21CC">
      <w:pPr>
        <w:pStyle w:val="NormalListBullets"/>
        <w:numPr>
          <w:ilvl w:val="0"/>
          <w:numId w:val="5"/>
        </w:numPr>
        <w:tabs>
          <w:tab w:val="clear" w:pos="360"/>
          <w:tab w:val="num" w:pos="720"/>
        </w:tabs>
        <w:spacing w:before="60" w:after="60"/>
        <w:ind w:left="720"/>
      </w:pPr>
      <w:r>
        <w:t xml:space="preserve">The </w:t>
      </w:r>
      <w:r>
        <w:rPr>
          <w:b/>
          <w:bCs/>
        </w:rPr>
        <w:t>in</w:t>
      </w:r>
      <w:r>
        <w:t xml:space="preserve"> operator is now a synonym for </w:t>
      </w:r>
      <w:r>
        <w:rPr>
          <w:b/>
          <w:bCs/>
        </w:rPr>
        <w:t>is in</w:t>
      </w:r>
      <w:r>
        <w:t xml:space="preserve">; similarly, </w:t>
      </w:r>
      <w:r>
        <w:rPr>
          <w:b/>
          <w:bCs/>
        </w:rPr>
        <w:t>not in</w:t>
      </w:r>
      <w:r>
        <w:t xml:space="preserve"> is synonymous with </w:t>
      </w:r>
      <w:r>
        <w:rPr>
          <w:b/>
          <w:bCs/>
        </w:rPr>
        <w:t>is not in</w:t>
      </w:r>
      <w:r>
        <w:t>. (</w:t>
      </w:r>
      <w:hyperlink w:anchor="_[not]_In_(binary,_non-associative)" w:history="1">
        <w:r>
          <w:rPr>
            <w:rStyle w:val="Hyperlink"/>
          </w:rPr>
          <w:t>9.6.23</w:t>
        </w:r>
      </w:hyperlink>
      <w:r>
        <w:t xml:space="preserve">) </w:t>
      </w:r>
    </w:p>
    <w:p w14:paraId="486FD068" w14:textId="77777777" w:rsidR="00345ACB" w:rsidRDefault="00345ACB" w:rsidP="00FF21CC">
      <w:pPr>
        <w:pStyle w:val="NormalListBullets"/>
        <w:numPr>
          <w:ilvl w:val="0"/>
          <w:numId w:val="5"/>
        </w:numPr>
        <w:tabs>
          <w:tab w:val="clear" w:pos="360"/>
          <w:tab w:val="num" w:pos="720"/>
        </w:tabs>
        <w:spacing w:before="60" w:after="60"/>
        <w:ind w:left="720"/>
        <w:rPr>
          <w:b/>
          <w:bCs/>
        </w:rPr>
      </w:pPr>
      <w:r>
        <w:rPr>
          <w:b/>
          <w:bCs/>
        </w:rPr>
        <w:t>Occur/occurs/occurred at</w:t>
      </w:r>
      <w:r>
        <w:t xml:space="preserve"> is now synonymous with </w:t>
      </w:r>
      <w:r>
        <w:rPr>
          <w:b/>
          <w:bCs/>
        </w:rPr>
        <w:t>occur/occurs/occurred equal</w:t>
      </w:r>
      <w:r>
        <w:t>. (</w:t>
      </w:r>
      <w:hyperlink w:anchor="_Occur_[not]_At_(binary, non-associa" w:history="1">
        <w:r>
          <w:rPr>
            <w:rStyle w:val="Hyperlink"/>
          </w:rPr>
          <w:t>9.7.11</w:t>
        </w:r>
      </w:hyperlink>
      <w:r>
        <w:t>)</w:t>
      </w:r>
    </w:p>
    <w:p w14:paraId="049B04DF" w14:textId="77777777" w:rsidR="00345ACB" w:rsidRDefault="00345ACB" w:rsidP="00FF21CC">
      <w:pPr>
        <w:pStyle w:val="NormalListBullets"/>
        <w:numPr>
          <w:ilvl w:val="0"/>
          <w:numId w:val="5"/>
        </w:numPr>
        <w:tabs>
          <w:tab w:val="clear" w:pos="360"/>
          <w:tab w:val="num" w:pos="720"/>
        </w:tabs>
        <w:spacing w:before="60" w:after="60"/>
        <w:ind w:left="720"/>
        <w:rPr>
          <w:b/>
          <w:bCs/>
        </w:rPr>
      </w:pPr>
      <w:r>
        <w:t xml:space="preserve">The syntax </w:t>
      </w:r>
      <w:r>
        <w:rPr>
          <w:b/>
          <w:bCs/>
        </w:rPr>
        <w:t>from &lt;time&gt;</w:t>
      </w:r>
      <w:r>
        <w:t xml:space="preserve"> is now synonymous with </w:t>
      </w:r>
      <w:r>
        <w:rPr>
          <w:b/>
          <w:bCs/>
        </w:rPr>
        <w:t>after &lt;time&gt;</w:t>
      </w:r>
      <w:r>
        <w:t>. (</w:t>
      </w:r>
      <w:r>
        <w:fldChar w:fldCharType="begin"/>
      </w:r>
      <w:r>
        <w:instrText xml:space="preserve"> REF _Ref1877381 \r \h </w:instrText>
      </w:r>
      <w:r>
        <w:fldChar w:fldCharType="separate"/>
      </w:r>
      <w:r>
        <w:t>9.10.4</w:t>
      </w:r>
      <w:r>
        <w:fldChar w:fldCharType="end"/>
      </w:r>
      <w:r>
        <w:t>)</w:t>
      </w:r>
    </w:p>
    <w:p w14:paraId="4A167F61" w14:textId="77777777" w:rsidR="00345ACB" w:rsidRDefault="00345ACB" w:rsidP="00FF21CC">
      <w:pPr>
        <w:pStyle w:val="NormalListBullets"/>
        <w:numPr>
          <w:ilvl w:val="0"/>
          <w:numId w:val="5"/>
        </w:numPr>
        <w:tabs>
          <w:tab w:val="clear" w:pos="360"/>
          <w:tab w:val="num" w:pos="720"/>
        </w:tabs>
        <w:spacing w:before="60" w:after="60"/>
        <w:ind w:left="720"/>
        <w:rPr>
          <w:b/>
          <w:bCs/>
        </w:rPr>
      </w:pPr>
      <w:r>
        <w:t xml:space="preserve">A period punctuation mark (".") now is permissible in the </w:t>
      </w:r>
      <w:proofErr w:type="spellStart"/>
      <w:r>
        <w:rPr>
          <w:b/>
          <w:bCs/>
        </w:rPr>
        <w:t>Mlmname</w:t>
      </w:r>
      <w:proofErr w:type="spellEnd"/>
      <w:r>
        <w:t xml:space="preserve"> slot. (</w:t>
      </w:r>
      <w:hyperlink w:anchor="_Mlmname_(coded,_required)" w:history="1">
        <w:r>
          <w:rPr>
            <w:rStyle w:val="Hyperlink"/>
          </w:rPr>
          <w:t>6.1.2</w:t>
        </w:r>
      </w:hyperlink>
      <w:r>
        <w:t>)</w:t>
      </w:r>
    </w:p>
    <w:p w14:paraId="5C21980F" w14:textId="77777777" w:rsidR="00345ACB" w:rsidRDefault="00345ACB" w:rsidP="00FF21CC">
      <w:pPr>
        <w:pStyle w:val="NormalListBullets"/>
        <w:numPr>
          <w:ilvl w:val="0"/>
          <w:numId w:val="5"/>
        </w:numPr>
        <w:tabs>
          <w:tab w:val="clear" w:pos="360"/>
          <w:tab w:val="num" w:pos="720"/>
        </w:tabs>
        <w:spacing w:before="60" w:after="60"/>
        <w:ind w:left="720"/>
      </w:pPr>
      <w:r>
        <w:t>New reserved word</w:t>
      </w:r>
      <w:r>
        <w:rPr>
          <w:b/>
          <w:bCs/>
        </w:rPr>
        <w:t xml:space="preserve"> </w:t>
      </w:r>
      <w:proofErr w:type="spellStart"/>
      <w:r>
        <w:rPr>
          <w:b/>
          <w:bCs/>
        </w:rPr>
        <w:t>currenttime</w:t>
      </w:r>
      <w:proofErr w:type="spellEnd"/>
      <w:r>
        <w:rPr>
          <w:b/>
          <w:bCs/>
        </w:rPr>
        <w:t xml:space="preserve"> </w:t>
      </w:r>
      <w:r>
        <w:t xml:space="preserve">returns the system time at any point during an </w:t>
      </w:r>
      <w:proofErr w:type="spellStart"/>
      <w:r>
        <w:t>MLM's</w:t>
      </w:r>
      <w:proofErr w:type="spellEnd"/>
      <w:r>
        <w:t xml:space="preserve"> execution. (</w:t>
      </w:r>
      <w:hyperlink w:anchor="_Currenttime" w:history="1">
        <w:r>
          <w:rPr>
            <w:rStyle w:val="Hyperlink"/>
          </w:rPr>
          <w:t>8.4.6</w:t>
        </w:r>
      </w:hyperlink>
      <w:r>
        <w:t>)</w:t>
      </w:r>
    </w:p>
    <w:p w14:paraId="0FD35FE7" w14:textId="77777777" w:rsidR="00345ACB" w:rsidRDefault="00345ACB" w:rsidP="00FF21CC">
      <w:pPr>
        <w:pStyle w:val="NormalListBullets"/>
        <w:numPr>
          <w:ilvl w:val="0"/>
          <w:numId w:val="5"/>
        </w:numPr>
        <w:tabs>
          <w:tab w:val="clear" w:pos="360"/>
          <w:tab w:val="num" w:pos="720"/>
        </w:tabs>
        <w:spacing w:before="60" w:after="60"/>
        <w:ind w:left="720" w:hanging="270"/>
      </w:pPr>
      <w:r>
        <w:t xml:space="preserve">Six new string-handling operators are now available. These include </w:t>
      </w:r>
      <w:r>
        <w:rPr>
          <w:b/>
          <w:bCs/>
        </w:rPr>
        <w:t xml:space="preserve">length </w:t>
      </w:r>
      <w:r>
        <w:t>(</w:t>
      </w:r>
      <w:hyperlink w:anchor="_Length_[Of]_(unary,_right-associati" w:history="1">
        <w:r>
          <w:rPr>
            <w:rStyle w:val="Hyperlink"/>
          </w:rPr>
          <w:t>9.8.5</w:t>
        </w:r>
      </w:hyperlink>
      <w:r>
        <w:t xml:space="preserve">), </w:t>
      </w:r>
      <w:r>
        <w:rPr>
          <w:b/>
          <w:bCs/>
        </w:rPr>
        <w:t xml:space="preserve">uppercase </w:t>
      </w:r>
      <w:r>
        <w:t>(</w:t>
      </w:r>
      <w:hyperlink w:anchor="_Uppercase_(unary,_right-associative" w:history="1">
        <w:r>
          <w:rPr>
            <w:rStyle w:val="Hyperlink"/>
          </w:rPr>
          <w:t>9.8.6</w:t>
        </w:r>
      </w:hyperlink>
      <w:r>
        <w:t xml:space="preserve">), </w:t>
      </w:r>
      <w:r>
        <w:rPr>
          <w:b/>
          <w:bCs/>
        </w:rPr>
        <w:t>lowercase</w:t>
      </w:r>
      <w:r>
        <w:t xml:space="preserve"> (</w:t>
      </w:r>
      <w:hyperlink w:anchor="_Lowercase_(unary,_right-associative" w:history="1">
        <w:r>
          <w:rPr>
            <w:rStyle w:val="Hyperlink"/>
          </w:rPr>
          <w:t>9.8.7</w:t>
        </w:r>
      </w:hyperlink>
      <w:r>
        <w:t xml:space="preserve">), </w:t>
      </w:r>
      <w:r>
        <w:rPr>
          <w:b/>
          <w:bCs/>
        </w:rPr>
        <w:t xml:space="preserve">trim </w:t>
      </w:r>
      <w:r>
        <w:t>(</w:t>
      </w:r>
      <w:hyperlink w:anchor="_9.8.8_Trim_[Left_| Right] (unary, r" w:history="1">
        <w:r>
          <w:rPr>
            <w:rStyle w:val="Hyperlink"/>
          </w:rPr>
          <w:t>9.8.8</w:t>
        </w:r>
      </w:hyperlink>
      <w:r>
        <w:t xml:space="preserve">), </w:t>
      </w:r>
      <w:r>
        <w:rPr>
          <w:b/>
          <w:bCs/>
        </w:rPr>
        <w:t>find…in string</w:t>
      </w:r>
      <w:r>
        <w:t xml:space="preserve"> (</w:t>
      </w:r>
      <w:hyperlink w:anchor="_find...[in]_string...[starting_at]." w:history="1">
        <w:r>
          <w:rPr>
            <w:rStyle w:val="Hyperlink"/>
          </w:rPr>
          <w:t>9.8.9</w:t>
        </w:r>
      </w:hyperlink>
      <w:r>
        <w:t xml:space="preserve">), and </w:t>
      </w:r>
      <w:r>
        <w:rPr>
          <w:b/>
          <w:bCs/>
        </w:rPr>
        <w:t>substring…characters from</w:t>
      </w:r>
      <w:r>
        <w:t xml:space="preserve"> (</w:t>
      </w:r>
      <w:hyperlink w:anchor="_substring_…_characters_[starting at" w:history="1">
        <w:r>
          <w:rPr>
            <w:rStyle w:val="Hyperlink"/>
          </w:rPr>
          <w:t>9.8.10</w:t>
        </w:r>
      </w:hyperlink>
      <w:r>
        <w:t>).</w:t>
      </w:r>
    </w:p>
    <w:p w14:paraId="3B12DC56" w14:textId="77777777" w:rsidR="00345ACB" w:rsidRDefault="00345ACB" w:rsidP="00FF21CC">
      <w:pPr>
        <w:pStyle w:val="NormalListBullets"/>
        <w:numPr>
          <w:ilvl w:val="0"/>
          <w:numId w:val="5"/>
        </w:numPr>
        <w:tabs>
          <w:tab w:val="clear" w:pos="360"/>
          <w:tab w:val="num" w:pos="720"/>
        </w:tabs>
        <w:spacing w:before="60" w:after="60"/>
        <w:ind w:left="720" w:hanging="270"/>
      </w:pPr>
      <w:proofErr w:type="gramStart"/>
      <w:r>
        <w:t xml:space="preserve">The </w:t>
      </w:r>
      <w:r>
        <w:rPr>
          <w:b/>
        </w:rPr>
        <w:t>where</w:t>
      </w:r>
      <w:proofErr w:type="gramEnd"/>
      <w:r>
        <w:rPr>
          <w:b/>
        </w:rPr>
        <w:t xml:space="preserve"> trigger</w:t>
      </w:r>
      <w:r>
        <w:t xml:space="preserve"> statement has been removed.</w:t>
      </w:r>
    </w:p>
    <w:p w14:paraId="5D9BAAA7" w14:textId="77777777" w:rsidR="00345ACB" w:rsidRDefault="00345ACB" w:rsidP="00FF21CC">
      <w:pPr>
        <w:pStyle w:val="NormalListBullets"/>
        <w:numPr>
          <w:ilvl w:val="0"/>
          <w:numId w:val="5"/>
        </w:numPr>
        <w:tabs>
          <w:tab w:val="clear" w:pos="360"/>
          <w:tab w:val="num" w:pos="720"/>
        </w:tabs>
        <w:spacing w:before="60" w:after="60"/>
        <w:ind w:left="720" w:hanging="270"/>
      </w:pPr>
      <w:r>
        <w:t xml:space="preserve">Added new code for Arden Syntax version slot—Version 2.1—to distinguish Version 2 and Version 2.1 compliant </w:t>
      </w:r>
      <w:proofErr w:type="spellStart"/>
      <w:r>
        <w:t>MLMs</w:t>
      </w:r>
      <w:proofErr w:type="spellEnd"/>
      <w:r>
        <w:t>.</w:t>
      </w:r>
    </w:p>
    <w:p w14:paraId="37EEB996" w14:textId="77777777" w:rsidR="00345ACB" w:rsidRDefault="00345ACB">
      <w:pPr>
        <w:pStyle w:val="NormalListBullets"/>
        <w:spacing w:before="60" w:after="60"/>
        <w:ind w:left="0" w:firstLine="0"/>
      </w:pPr>
    </w:p>
    <w:p w14:paraId="5C527F11" w14:textId="77777777" w:rsidR="00345ACB" w:rsidRDefault="00345ACB" w:rsidP="00FE2C29">
      <w:pPr>
        <w:pStyle w:val="AppendixH2"/>
        <w:outlineLvl w:val="1"/>
      </w:pPr>
      <w:r>
        <w:br w:type="page"/>
      </w:r>
      <w:bookmarkStart w:id="1945" w:name="_Toc382912365"/>
      <w:proofErr w:type="spellStart"/>
      <w:r>
        <w:lastRenderedPageBreak/>
        <w:t>X3.3</w:t>
      </w:r>
      <w:proofErr w:type="spellEnd"/>
      <w:r>
        <w:tab/>
        <w:t>Summary of changes from Version 2.1 to Version 2.5:</w:t>
      </w:r>
      <w:bookmarkEnd w:id="1945"/>
    </w:p>
    <w:p w14:paraId="63E18544" w14:textId="77777777" w:rsidR="00345ACB" w:rsidRDefault="00345ACB">
      <w:pPr>
        <w:pStyle w:val="NormalListBullets"/>
        <w:keepNext/>
        <w:spacing w:before="60" w:after="60"/>
        <w:ind w:left="0" w:firstLine="0"/>
        <w:rPr>
          <w:b/>
          <w:bCs/>
        </w:rPr>
      </w:pPr>
    </w:p>
    <w:p w14:paraId="5DC27697" w14:textId="77777777" w:rsidR="00345ACB" w:rsidRDefault="00345ACB">
      <w:pPr>
        <w:pStyle w:val="NormalListBullets"/>
        <w:keepNext/>
        <w:spacing w:before="60" w:after="60"/>
        <w:ind w:left="0" w:firstLine="0"/>
        <w:rPr>
          <w:b/>
          <w:bCs/>
        </w:rPr>
      </w:pPr>
      <w:r>
        <w:rPr>
          <w:b/>
          <w:bCs/>
        </w:rPr>
        <w:t>The following relate to new Object capabilities:</w:t>
      </w:r>
    </w:p>
    <w:p w14:paraId="084C667C" w14:textId="77777777" w:rsidR="00345ACB" w:rsidRDefault="00345ACB">
      <w:pPr>
        <w:pStyle w:val="NormalListBullets"/>
        <w:keepNext/>
        <w:spacing w:before="60" w:after="60"/>
        <w:ind w:left="0" w:firstLine="0"/>
        <w:rPr>
          <w:b/>
          <w:bCs/>
        </w:rPr>
      </w:pPr>
      <w:r>
        <w:rPr>
          <w:b/>
          <w:bCs/>
        </w:rPr>
        <w:t>Added new sections:</w:t>
      </w:r>
    </w:p>
    <w:p w14:paraId="76045E89" w14:textId="77777777" w:rsidR="00345ACB" w:rsidRDefault="00345ACB">
      <w:pPr>
        <w:pStyle w:val="NormalListBullets"/>
        <w:keepNext/>
        <w:numPr>
          <w:ilvl w:val="0"/>
          <w:numId w:val="8"/>
        </w:numPr>
        <w:spacing w:before="60" w:after="60"/>
      </w:pPr>
      <w:r>
        <w:t xml:space="preserve">10.2.7, </w:t>
      </w:r>
      <w:r>
        <w:rPr>
          <w:b/>
        </w:rPr>
        <w:t>New</w:t>
      </w:r>
      <w:r>
        <w:t xml:space="preserve"> statement.</w:t>
      </w:r>
    </w:p>
    <w:p w14:paraId="20ABB684" w14:textId="77777777" w:rsidR="00345ACB" w:rsidRDefault="00345ACB">
      <w:pPr>
        <w:pStyle w:val="NormalListBullets"/>
        <w:keepNext/>
        <w:numPr>
          <w:ilvl w:val="0"/>
          <w:numId w:val="8"/>
        </w:numPr>
        <w:spacing w:before="60" w:after="60"/>
      </w:pPr>
      <w:r>
        <w:t xml:space="preserve">11.2.1.9, </w:t>
      </w:r>
      <w:r>
        <w:rPr>
          <w:b/>
        </w:rPr>
        <w:t>Read As</w:t>
      </w:r>
      <w:r>
        <w:t xml:space="preserve"> statement.</w:t>
      </w:r>
    </w:p>
    <w:p w14:paraId="7685AC75" w14:textId="77777777" w:rsidR="00345ACB" w:rsidRDefault="00345ACB">
      <w:pPr>
        <w:pStyle w:val="NormalListBullets"/>
        <w:keepNext/>
        <w:numPr>
          <w:ilvl w:val="0"/>
          <w:numId w:val="8"/>
        </w:numPr>
        <w:spacing w:before="60" w:after="60"/>
      </w:pPr>
      <w:r>
        <w:t xml:space="preserve">11.2.5.2 </w:t>
      </w:r>
      <w:r>
        <w:rPr>
          <w:b/>
        </w:rPr>
        <w:t>Message As</w:t>
      </w:r>
      <w:r>
        <w:t xml:space="preserve"> statement</w:t>
      </w:r>
    </w:p>
    <w:p w14:paraId="013601CA" w14:textId="77777777" w:rsidR="00345ACB" w:rsidRDefault="00345ACB">
      <w:pPr>
        <w:pStyle w:val="NormalListBullets"/>
        <w:keepNext/>
        <w:numPr>
          <w:ilvl w:val="0"/>
          <w:numId w:val="8"/>
        </w:numPr>
        <w:spacing w:before="60" w:after="60"/>
      </w:pPr>
      <w:r>
        <w:t xml:space="preserve">11.2.5.6 </w:t>
      </w:r>
      <w:r>
        <w:rPr>
          <w:b/>
        </w:rPr>
        <w:t>Destination As</w:t>
      </w:r>
      <w:r>
        <w:t xml:space="preserve"> statement</w:t>
      </w:r>
    </w:p>
    <w:p w14:paraId="0FEF4A79" w14:textId="77777777" w:rsidR="00345ACB" w:rsidRDefault="00345ACB">
      <w:pPr>
        <w:pStyle w:val="NormalListBullets"/>
        <w:keepNext/>
        <w:numPr>
          <w:ilvl w:val="0"/>
          <w:numId w:val="8"/>
        </w:numPr>
        <w:spacing w:before="60" w:after="60"/>
      </w:pPr>
      <w:r>
        <w:t xml:space="preserve">11.2.13, </w:t>
      </w:r>
      <w:r>
        <w:rPr>
          <w:b/>
        </w:rPr>
        <w:t>Object</w:t>
      </w:r>
      <w:r>
        <w:t xml:space="preserve"> statement.</w:t>
      </w:r>
    </w:p>
    <w:p w14:paraId="6A08BE40" w14:textId="77777777" w:rsidR="00345ACB" w:rsidRDefault="00345ACB">
      <w:pPr>
        <w:pStyle w:val="NormalListBullets"/>
        <w:keepNext/>
        <w:numPr>
          <w:ilvl w:val="0"/>
          <w:numId w:val="8"/>
        </w:numPr>
        <w:spacing w:before="60" w:after="60"/>
      </w:pPr>
      <w:r>
        <w:t xml:space="preserve">10.2.1.1, </w:t>
      </w:r>
      <w:r>
        <w:rPr>
          <w:b/>
        </w:rPr>
        <w:t>Attribute assignment</w:t>
      </w:r>
      <w:r>
        <w:t xml:space="preserve"> statement.</w:t>
      </w:r>
    </w:p>
    <w:p w14:paraId="6C778EBA" w14:textId="77777777" w:rsidR="00345ACB" w:rsidRDefault="00345ACB">
      <w:pPr>
        <w:pStyle w:val="NormalListBullets"/>
        <w:keepNext/>
        <w:numPr>
          <w:ilvl w:val="0"/>
          <w:numId w:val="8"/>
        </w:numPr>
        <w:spacing w:before="60" w:after="60"/>
      </w:pPr>
      <w:r>
        <w:t xml:space="preserve">9.18, </w:t>
      </w:r>
      <w:r>
        <w:rPr>
          <w:b/>
        </w:rPr>
        <w:t>Dot</w:t>
      </w:r>
      <w:r>
        <w:t xml:space="preserve"> notation (attribute reference)</w:t>
      </w:r>
    </w:p>
    <w:p w14:paraId="41AB6643" w14:textId="77777777" w:rsidR="00345ACB" w:rsidRDefault="00345ACB">
      <w:pPr>
        <w:pStyle w:val="NormalListBullets"/>
        <w:keepNext/>
        <w:numPr>
          <w:ilvl w:val="0"/>
          <w:numId w:val="8"/>
        </w:numPr>
        <w:spacing w:before="60" w:after="60"/>
      </w:pPr>
      <w:r>
        <w:t xml:space="preserve">9.19, </w:t>
      </w:r>
      <w:r>
        <w:rPr>
          <w:b/>
        </w:rPr>
        <w:t>Clone</w:t>
      </w:r>
      <w:r>
        <w:t xml:space="preserve"> operator (attribute reference)</w:t>
      </w:r>
    </w:p>
    <w:p w14:paraId="677EF95F" w14:textId="77777777" w:rsidR="00345ACB" w:rsidRDefault="00345ACB">
      <w:pPr>
        <w:pStyle w:val="NormalListBullets"/>
        <w:keepNext/>
        <w:numPr>
          <w:ilvl w:val="0"/>
          <w:numId w:val="8"/>
        </w:numPr>
        <w:spacing w:before="60" w:after="60"/>
      </w:pPr>
      <w:r>
        <w:t xml:space="preserve">8.10, </w:t>
      </w:r>
      <w:r>
        <w:rPr>
          <w:b/>
        </w:rPr>
        <w:t>Object</w:t>
      </w:r>
      <w:r>
        <w:t xml:space="preserve"> data type</w:t>
      </w:r>
    </w:p>
    <w:p w14:paraId="0D3193F9" w14:textId="77777777" w:rsidR="00345ACB" w:rsidRDefault="00345ACB">
      <w:pPr>
        <w:pStyle w:val="NormalListBullets"/>
        <w:keepNext/>
        <w:numPr>
          <w:ilvl w:val="0"/>
          <w:numId w:val="8"/>
        </w:numPr>
        <w:spacing w:before="60" w:after="60"/>
      </w:pPr>
      <w:r>
        <w:t xml:space="preserve">Annex </w:t>
      </w:r>
      <w:proofErr w:type="spellStart"/>
      <w:r>
        <w:t>A6</w:t>
      </w:r>
      <w:proofErr w:type="spellEnd"/>
      <w:r>
        <w:t>, Objects in Arden: rationale, details, etc.</w:t>
      </w:r>
    </w:p>
    <w:p w14:paraId="42065E7F" w14:textId="77777777" w:rsidR="00345ACB" w:rsidRDefault="00345ACB">
      <w:pPr>
        <w:pStyle w:val="NormalListBullets"/>
        <w:keepNext/>
        <w:spacing w:before="60" w:after="60"/>
        <w:ind w:left="0" w:firstLine="0"/>
        <w:rPr>
          <w:b/>
          <w:bCs/>
        </w:rPr>
      </w:pPr>
    </w:p>
    <w:p w14:paraId="0963F9F8" w14:textId="77777777" w:rsidR="00345ACB" w:rsidRDefault="00345ACB">
      <w:pPr>
        <w:pStyle w:val="NormalListBullets"/>
        <w:keepNext/>
        <w:spacing w:before="60" w:after="60"/>
        <w:ind w:left="0" w:firstLine="0"/>
      </w:pPr>
      <w:r>
        <w:t xml:space="preserve">Section </w:t>
      </w:r>
      <w:proofErr w:type="spellStart"/>
      <w:r>
        <w:t>A4.3</w:t>
      </w:r>
      <w:proofErr w:type="spellEnd"/>
      <w:r>
        <w:t xml:space="preserve">, new operators </w:t>
      </w:r>
      <w:proofErr w:type="gramStart"/>
      <w:r>
        <w:t>is</w:t>
      </w:r>
      <w:proofErr w:type="gramEnd"/>
      <w:r>
        <w:t xml:space="preserve"> object, is not object, is &lt;object-name&gt;, is not &lt;object-name&gt; were added.</w:t>
      </w:r>
    </w:p>
    <w:p w14:paraId="5B794BAD" w14:textId="77777777" w:rsidR="00345ACB" w:rsidRDefault="00345ACB">
      <w:pPr>
        <w:rPr>
          <w:b/>
          <w:bCs/>
        </w:rPr>
      </w:pPr>
    </w:p>
    <w:p w14:paraId="5759089C" w14:textId="77777777" w:rsidR="00345ACB" w:rsidRDefault="00345ACB">
      <w:pPr>
        <w:pStyle w:val="NormalListBullets"/>
        <w:keepNext/>
        <w:spacing w:before="60" w:after="60"/>
        <w:ind w:left="0" w:firstLine="0"/>
        <w:rPr>
          <w:b/>
          <w:bCs/>
        </w:rPr>
      </w:pPr>
      <w:r>
        <w:rPr>
          <w:b/>
          <w:bCs/>
        </w:rPr>
        <w:t>The following updates relate to new recommendations for formatting structured citations and links</w:t>
      </w:r>
    </w:p>
    <w:p w14:paraId="0DAC1D92" w14:textId="77777777" w:rsidR="00345ACB" w:rsidRDefault="00345ACB">
      <w:pPr>
        <w:pStyle w:val="NormalListBullets"/>
        <w:keepNext/>
        <w:numPr>
          <w:ilvl w:val="0"/>
          <w:numId w:val="8"/>
        </w:numPr>
        <w:spacing w:before="60" w:after="60"/>
      </w:pPr>
      <w:r>
        <w:t xml:space="preserve">6.2.4, </w:t>
      </w:r>
      <w:r>
        <w:rPr>
          <w:b/>
        </w:rPr>
        <w:t>Citations</w:t>
      </w:r>
      <w:r>
        <w:t xml:space="preserve"> slot now recommends ANSI/</w:t>
      </w:r>
      <w:proofErr w:type="spellStart"/>
      <w:r>
        <w:t>NISO</w:t>
      </w:r>
      <w:proofErr w:type="spellEnd"/>
      <w:r>
        <w:t xml:space="preserve"> </w:t>
      </w:r>
      <w:proofErr w:type="spellStart"/>
      <w:r>
        <w:t>OpenURL</w:t>
      </w:r>
      <w:proofErr w:type="spellEnd"/>
      <w:r>
        <w:t xml:space="preserve"> format for structured citations</w:t>
      </w:r>
    </w:p>
    <w:p w14:paraId="1EF715CD" w14:textId="77777777" w:rsidR="00345ACB" w:rsidRDefault="00345ACB">
      <w:pPr>
        <w:pStyle w:val="NormalListBullets"/>
        <w:keepNext/>
        <w:numPr>
          <w:ilvl w:val="0"/>
          <w:numId w:val="8"/>
        </w:numPr>
        <w:spacing w:before="60" w:after="60"/>
      </w:pPr>
      <w:r>
        <w:t xml:space="preserve">6.2.5, </w:t>
      </w:r>
      <w:r>
        <w:rPr>
          <w:b/>
        </w:rPr>
        <w:t>Links</w:t>
      </w:r>
      <w:r>
        <w:t xml:space="preserve"> slot now recommends ANSI/</w:t>
      </w:r>
      <w:proofErr w:type="spellStart"/>
      <w:r>
        <w:t>NISO</w:t>
      </w:r>
      <w:proofErr w:type="spellEnd"/>
      <w:r>
        <w:t xml:space="preserve"> </w:t>
      </w:r>
      <w:proofErr w:type="spellStart"/>
      <w:r>
        <w:t>OpenURL</w:t>
      </w:r>
      <w:proofErr w:type="spellEnd"/>
      <w:r>
        <w:t xml:space="preserve"> format for structured links</w:t>
      </w:r>
    </w:p>
    <w:p w14:paraId="080C0FF3" w14:textId="77777777" w:rsidR="00345ACB" w:rsidRDefault="00345ACB">
      <w:pPr>
        <w:pStyle w:val="NormalListBullets"/>
        <w:keepNext/>
        <w:numPr>
          <w:ilvl w:val="0"/>
          <w:numId w:val="8"/>
        </w:numPr>
        <w:spacing w:before="60" w:after="60"/>
      </w:pPr>
      <w:r>
        <w:t xml:space="preserve">Annex A1, XML schema for </w:t>
      </w:r>
      <w:proofErr w:type="spellStart"/>
      <w:r>
        <w:t>MLMs</w:t>
      </w:r>
      <w:proofErr w:type="spellEnd"/>
      <w:r>
        <w:t xml:space="preserve"> replaces DTD</w:t>
      </w:r>
    </w:p>
    <w:p w14:paraId="51CC92C6" w14:textId="77777777" w:rsidR="00345ACB" w:rsidRDefault="00345ACB">
      <w:pPr>
        <w:pStyle w:val="NormalListBullets"/>
        <w:keepNext/>
        <w:spacing w:before="60" w:after="60"/>
        <w:ind w:left="0" w:firstLine="0"/>
        <w:rPr>
          <w:b/>
          <w:bCs/>
        </w:rPr>
      </w:pPr>
    </w:p>
    <w:p w14:paraId="3027AA4B" w14:textId="77777777" w:rsidR="00345ACB" w:rsidRDefault="00345ACB">
      <w:pPr>
        <w:pStyle w:val="NormalListBullets"/>
        <w:keepNext/>
        <w:spacing w:before="60" w:after="60"/>
        <w:ind w:left="0" w:firstLine="0"/>
        <w:rPr>
          <w:b/>
          <w:bCs/>
        </w:rPr>
      </w:pPr>
      <w:r>
        <w:rPr>
          <w:b/>
          <w:bCs/>
        </w:rPr>
        <w:t xml:space="preserve">The following updates relate to new recommendations for representing </w:t>
      </w:r>
      <w:proofErr w:type="spellStart"/>
      <w:r>
        <w:rPr>
          <w:b/>
          <w:bCs/>
        </w:rPr>
        <w:t>MLMs</w:t>
      </w:r>
      <w:proofErr w:type="spellEnd"/>
      <w:r>
        <w:rPr>
          <w:b/>
          <w:bCs/>
        </w:rPr>
        <w:t xml:space="preserve"> using XML</w:t>
      </w:r>
    </w:p>
    <w:p w14:paraId="7CBCDC74" w14:textId="77777777" w:rsidR="00345ACB" w:rsidRDefault="00345ACB">
      <w:pPr>
        <w:pStyle w:val="NormalListBullets"/>
        <w:keepNext/>
        <w:numPr>
          <w:ilvl w:val="0"/>
          <w:numId w:val="8"/>
        </w:numPr>
        <w:spacing w:before="60" w:after="60"/>
      </w:pPr>
      <w:r>
        <w:t xml:space="preserve">Appendix </w:t>
      </w:r>
      <w:proofErr w:type="spellStart"/>
      <w:r>
        <w:t>X1</w:t>
      </w:r>
      <w:proofErr w:type="spellEnd"/>
      <w:r>
        <w:t>, XML schema for structured write replaces DTD for structured write</w:t>
      </w:r>
    </w:p>
    <w:p w14:paraId="74624CD7" w14:textId="77777777" w:rsidR="00345ACB" w:rsidRDefault="00345ACB">
      <w:pPr>
        <w:pStyle w:val="NormalListBullets"/>
        <w:keepNext/>
        <w:numPr>
          <w:ilvl w:val="0"/>
          <w:numId w:val="8"/>
        </w:numPr>
        <w:spacing w:before="60" w:after="60"/>
      </w:pPr>
      <w:r>
        <w:t xml:space="preserve">Appendix </w:t>
      </w:r>
      <w:proofErr w:type="spellStart"/>
      <w:r>
        <w:t>X2</w:t>
      </w:r>
      <w:proofErr w:type="spellEnd"/>
      <w:r>
        <w:t xml:space="preserve">, XML schema for </w:t>
      </w:r>
      <w:proofErr w:type="spellStart"/>
      <w:r>
        <w:t>MLMs</w:t>
      </w:r>
      <w:proofErr w:type="spellEnd"/>
      <w:r>
        <w:t xml:space="preserve"> added</w:t>
      </w:r>
    </w:p>
    <w:p w14:paraId="7A2ADA4C" w14:textId="77777777" w:rsidR="00345ACB" w:rsidRDefault="00345ACB">
      <w:pPr>
        <w:rPr>
          <w:b/>
          <w:bCs/>
        </w:rPr>
      </w:pPr>
    </w:p>
    <w:p w14:paraId="5905A219" w14:textId="77777777" w:rsidR="00345ACB" w:rsidRDefault="00345ACB">
      <w:pPr>
        <w:rPr>
          <w:b/>
          <w:bCs/>
        </w:rPr>
      </w:pPr>
      <w:r>
        <w:rPr>
          <w:b/>
          <w:bCs/>
        </w:rPr>
        <w:t>Annex A1 Backus-Naur Form updated to include new operators, statements, and correct errors from previous versions</w:t>
      </w:r>
    </w:p>
    <w:p w14:paraId="4828891A" w14:textId="77777777" w:rsidR="00345ACB" w:rsidRDefault="00345ACB">
      <w:pPr>
        <w:ind w:left="360"/>
        <w:rPr>
          <w:b/>
          <w:bCs/>
        </w:rPr>
      </w:pPr>
      <w:r>
        <w:rPr>
          <w:b/>
          <w:bCs/>
        </w:rPr>
        <w:t>Updated B/N forms for:</w:t>
      </w:r>
    </w:p>
    <w:p w14:paraId="56207320" w14:textId="77777777" w:rsidR="00345ACB" w:rsidRDefault="00345ACB" w:rsidP="00FF21CC">
      <w:pPr>
        <w:numPr>
          <w:ilvl w:val="0"/>
          <w:numId w:val="9"/>
        </w:numPr>
        <w:tabs>
          <w:tab w:val="clear" w:pos="720"/>
          <w:tab w:val="num" w:pos="1080"/>
        </w:tabs>
        <w:ind w:left="1080"/>
      </w:pPr>
      <w:r>
        <w:t>&lt;</w:t>
      </w:r>
      <w:proofErr w:type="spellStart"/>
      <w:r>
        <w:t>data_assign_phrase</w:t>
      </w:r>
      <w:proofErr w:type="spellEnd"/>
      <w:r>
        <w:t>&gt;</w:t>
      </w:r>
    </w:p>
    <w:p w14:paraId="35ED73CF" w14:textId="77777777" w:rsidR="00345ACB" w:rsidRDefault="00345ACB" w:rsidP="00FF21CC">
      <w:pPr>
        <w:numPr>
          <w:ilvl w:val="0"/>
          <w:numId w:val="9"/>
        </w:numPr>
        <w:tabs>
          <w:tab w:val="clear" w:pos="720"/>
          <w:tab w:val="num" w:pos="1080"/>
        </w:tabs>
        <w:ind w:left="1080"/>
      </w:pPr>
      <w:r>
        <w:t>&lt;</w:t>
      </w:r>
      <w:proofErr w:type="spellStart"/>
      <w:r>
        <w:t>expr_factor</w:t>
      </w:r>
      <w:proofErr w:type="spellEnd"/>
      <w:r>
        <w:t>&gt;</w:t>
      </w:r>
    </w:p>
    <w:p w14:paraId="7180963A" w14:textId="77777777" w:rsidR="00345ACB" w:rsidRDefault="00345ACB" w:rsidP="00FF21CC">
      <w:pPr>
        <w:numPr>
          <w:ilvl w:val="0"/>
          <w:numId w:val="9"/>
        </w:numPr>
        <w:tabs>
          <w:tab w:val="clear" w:pos="720"/>
          <w:tab w:val="num" w:pos="1080"/>
        </w:tabs>
        <w:ind w:left="1080"/>
      </w:pPr>
      <w:r>
        <w:t>&lt;</w:t>
      </w:r>
      <w:proofErr w:type="spellStart"/>
      <w:r>
        <w:t>logic_assignment</w:t>
      </w:r>
      <w:proofErr w:type="spellEnd"/>
      <w:r>
        <w:t xml:space="preserve">&gt; </w:t>
      </w:r>
      <w:r>
        <w:tab/>
      </w:r>
      <w:r>
        <w:tab/>
        <w:t xml:space="preserve">(fixed a problem in 2.1 B/N form relating to calling </w:t>
      </w:r>
      <w:proofErr w:type="spellStart"/>
      <w:r>
        <w:t>MLMs</w:t>
      </w:r>
      <w:proofErr w:type="spellEnd"/>
      <w:r>
        <w:t xml:space="preserve"> </w:t>
      </w:r>
      <w:r>
        <w:br/>
      </w:r>
      <w:r>
        <w:tab/>
      </w:r>
      <w:r>
        <w:tab/>
      </w:r>
      <w:r>
        <w:tab/>
      </w:r>
      <w:r>
        <w:tab/>
      </w:r>
      <w:r>
        <w:tab/>
      </w:r>
      <w:r>
        <w:tab/>
        <w:t xml:space="preserve"> that return multiple values)</w:t>
      </w:r>
    </w:p>
    <w:p w14:paraId="6D101A97" w14:textId="77777777" w:rsidR="00345ACB" w:rsidRDefault="00345ACB" w:rsidP="00FF21CC">
      <w:pPr>
        <w:numPr>
          <w:ilvl w:val="0"/>
          <w:numId w:val="9"/>
        </w:numPr>
        <w:tabs>
          <w:tab w:val="clear" w:pos="720"/>
          <w:tab w:val="num" w:pos="1080"/>
        </w:tabs>
        <w:ind w:left="1080"/>
      </w:pPr>
      <w:r>
        <w:t>&lt;</w:t>
      </w:r>
      <w:proofErr w:type="spellStart"/>
      <w:r>
        <w:t>identifier_becomes</w:t>
      </w:r>
      <w:proofErr w:type="spellEnd"/>
      <w:r>
        <w:t>&gt;</w:t>
      </w:r>
      <w:r>
        <w:tab/>
      </w:r>
    </w:p>
    <w:p w14:paraId="1DD905DF" w14:textId="77777777" w:rsidR="00345ACB" w:rsidRDefault="00345ACB" w:rsidP="00FF21CC">
      <w:pPr>
        <w:numPr>
          <w:ilvl w:val="0"/>
          <w:numId w:val="9"/>
        </w:numPr>
        <w:tabs>
          <w:tab w:val="clear" w:pos="720"/>
          <w:tab w:val="num" w:pos="1080"/>
        </w:tabs>
        <w:ind w:left="1080"/>
        <w:rPr>
          <w:rStyle w:val="FootnoteReference"/>
          <w:vertAlign w:val="baseline"/>
        </w:rPr>
      </w:pPr>
      <w:r>
        <w:rPr>
          <w:rStyle w:val="FootnoteReference"/>
          <w:vertAlign w:val="baseline"/>
        </w:rPr>
        <w:t>&lt;</w:t>
      </w:r>
      <w:proofErr w:type="spellStart"/>
      <w:r>
        <w:rPr>
          <w:rStyle w:val="FootnoteReference"/>
          <w:vertAlign w:val="baseline"/>
        </w:rPr>
        <w:t>unary_comp_op</w:t>
      </w:r>
      <w:proofErr w:type="spellEnd"/>
      <w:r>
        <w:rPr>
          <w:rStyle w:val="FootnoteReference"/>
          <w:vertAlign w:val="baseline"/>
        </w:rPr>
        <w:t>&gt;</w:t>
      </w:r>
    </w:p>
    <w:p w14:paraId="29C30EF6" w14:textId="77777777" w:rsidR="00345ACB" w:rsidRDefault="00345ACB" w:rsidP="00FF21CC">
      <w:pPr>
        <w:numPr>
          <w:ilvl w:val="0"/>
          <w:numId w:val="9"/>
        </w:numPr>
        <w:tabs>
          <w:tab w:val="clear" w:pos="720"/>
          <w:tab w:val="num" w:pos="1080"/>
        </w:tabs>
        <w:ind w:left="1080"/>
      </w:pPr>
      <w:r>
        <w:t>&lt;</w:t>
      </w:r>
      <w:proofErr w:type="spellStart"/>
      <w:r>
        <w:t>data_assignment</w:t>
      </w:r>
      <w:proofErr w:type="spellEnd"/>
      <w:r>
        <w:t>&gt;</w:t>
      </w:r>
    </w:p>
    <w:p w14:paraId="3B21A9C4" w14:textId="77777777" w:rsidR="00345ACB" w:rsidRDefault="00345ACB" w:rsidP="00FF21CC">
      <w:pPr>
        <w:numPr>
          <w:ilvl w:val="0"/>
          <w:numId w:val="9"/>
        </w:numPr>
        <w:tabs>
          <w:tab w:val="clear" w:pos="720"/>
          <w:tab w:val="num" w:pos="1080"/>
        </w:tabs>
        <w:ind w:left="1080"/>
      </w:pPr>
      <w:r>
        <w:t>&lt;</w:t>
      </w:r>
      <w:proofErr w:type="spellStart"/>
      <w:r>
        <w:t>expr_function</w:t>
      </w:r>
      <w:proofErr w:type="spellEnd"/>
      <w:r>
        <w:t>&gt;</w:t>
      </w:r>
    </w:p>
    <w:p w14:paraId="157A991A" w14:textId="77777777" w:rsidR="00345ACB" w:rsidRDefault="00345ACB" w:rsidP="00FF21CC">
      <w:pPr>
        <w:numPr>
          <w:ilvl w:val="0"/>
          <w:numId w:val="9"/>
        </w:numPr>
        <w:tabs>
          <w:tab w:val="clear" w:pos="720"/>
          <w:tab w:val="num" w:pos="1080"/>
        </w:tabs>
        <w:ind w:left="1080"/>
      </w:pPr>
      <w:r>
        <w:t>&lt;</w:t>
      </w:r>
      <w:proofErr w:type="spellStart"/>
      <w:r>
        <w:t>of_noread_func_op</w:t>
      </w:r>
      <w:proofErr w:type="spellEnd"/>
      <w:r>
        <w:t>&gt;</w:t>
      </w:r>
    </w:p>
    <w:p w14:paraId="1B502635" w14:textId="77777777" w:rsidR="00345ACB" w:rsidRDefault="00345ACB"/>
    <w:p w14:paraId="6CD675B9" w14:textId="77777777" w:rsidR="00345ACB" w:rsidRDefault="00345ACB">
      <w:pPr>
        <w:keepNext/>
        <w:ind w:left="360"/>
        <w:rPr>
          <w:b/>
          <w:bCs/>
        </w:rPr>
      </w:pPr>
      <w:r>
        <w:rPr>
          <w:b/>
          <w:bCs/>
        </w:rPr>
        <w:lastRenderedPageBreak/>
        <w:t>These B/N Forms were added:</w:t>
      </w:r>
    </w:p>
    <w:p w14:paraId="7A6F3C6E" w14:textId="77777777" w:rsidR="00345ACB" w:rsidRDefault="00345ACB" w:rsidP="00FF21CC">
      <w:pPr>
        <w:numPr>
          <w:ilvl w:val="0"/>
          <w:numId w:val="10"/>
        </w:numPr>
        <w:tabs>
          <w:tab w:val="clear" w:pos="720"/>
          <w:tab w:val="num" w:pos="1080"/>
        </w:tabs>
        <w:ind w:left="1080"/>
      </w:pPr>
      <w:r>
        <w:t>&lt;</w:t>
      </w:r>
      <w:proofErr w:type="spellStart"/>
      <w:r>
        <w:t>object_definition</w:t>
      </w:r>
      <w:proofErr w:type="spellEnd"/>
      <w:r>
        <w:t>&gt;</w:t>
      </w:r>
    </w:p>
    <w:p w14:paraId="186E3C7A" w14:textId="77777777" w:rsidR="00345ACB" w:rsidRDefault="00345ACB" w:rsidP="00FF21CC">
      <w:pPr>
        <w:numPr>
          <w:ilvl w:val="0"/>
          <w:numId w:val="10"/>
        </w:numPr>
        <w:tabs>
          <w:tab w:val="clear" w:pos="720"/>
          <w:tab w:val="num" w:pos="1080"/>
        </w:tabs>
        <w:ind w:left="1080"/>
      </w:pPr>
      <w:r>
        <w:t>&lt;</w:t>
      </w:r>
      <w:proofErr w:type="spellStart"/>
      <w:r>
        <w:t>object_attribute_list</w:t>
      </w:r>
      <w:proofErr w:type="spellEnd"/>
      <w:r>
        <w:t>&gt;</w:t>
      </w:r>
    </w:p>
    <w:p w14:paraId="5812D92E" w14:textId="77777777" w:rsidR="00345ACB" w:rsidRDefault="00345ACB" w:rsidP="00FF21CC">
      <w:pPr>
        <w:numPr>
          <w:ilvl w:val="0"/>
          <w:numId w:val="10"/>
        </w:numPr>
        <w:tabs>
          <w:tab w:val="clear" w:pos="720"/>
          <w:tab w:val="num" w:pos="1080"/>
        </w:tabs>
        <w:ind w:left="1080"/>
      </w:pPr>
      <w:r>
        <w:t>&lt;</w:t>
      </w:r>
      <w:proofErr w:type="spellStart"/>
      <w:r>
        <w:t>new_object_phrase</w:t>
      </w:r>
      <w:proofErr w:type="spellEnd"/>
      <w:r>
        <w:t>&gt;</w:t>
      </w:r>
    </w:p>
    <w:p w14:paraId="662290C7" w14:textId="77777777" w:rsidR="00345ACB" w:rsidRDefault="00345ACB" w:rsidP="00FF21CC">
      <w:pPr>
        <w:numPr>
          <w:ilvl w:val="0"/>
          <w:numId w:val="10"/>
        </w:numPr>
        <w:tabs>
          <w:tab w:val="clear" w:pos="720"/>
          <w:tab w:val="num" w:pos="1080"/>
        </w:tabs>
        <w:ind w:left="1080"/>
      </w:pPr>
      <w:r>
        <w:t>&lt;</w:t>
      </w:r>
      <w:proofErr w:type="spellStart"/>
      <w:r>
        <w:t>identifier_or_object_ref</w:t>
      </w:r>
      <w:proofErr w:type="spellEnd"/>
      <w:r>
        <w:t>&gt;</w:t>
      </w:r>
    </w:p>
    <w:p w14:paraId="5718FEAE" w14:textId="77777777" w:rsidR="00345ACB" w:rsidRDefault="00345ACB" w:rsidP="00FF21CC">
      <w:pPr>
        <w:numPr>
          <w:ilvl w:val="0"/>
          <w:numId w:val="10"/>
        </w:numPr>
        <w:tabs>
          <w:tab w:val="clear" w:pos="720"/>
          <w:tab w:val="num" w:pos="1080"/>
        </w:tabs>
        <w:ind w:left="1080"/>
      </w:pPr>
      <w:r>
        <w:t>&lt;</w:t>
      </w:r>
      <w:proofErr w:type="spellStart"/>
      <w:r>
        <w:t>expr_attribute_from</w:t>
      </w:r>
      <w:proofErr w:type="spellEnd"/>
      <w:r>
        <w:t>&gt;</w:t>
      </w:r>
    </w:p>
    <w:p w14:paraId="74EF31A0" w14:textId="77777777" w:rsidR="00345ACB" w:rsidRDefault="00345ACB" w:rsidP="00FF21CC">
      <w:pPr>
        <w:numPr>
          <w:ilvl w:val="0"/>
          <w:numId w:val="10"/>
        </w:numPr>
        <w:tabs>
          <w:tab w:val="clear" w:pos="720"/>
          <w:tab w:val="num" w:pos="1080"/>
        </w:tabs>
        <w:ind w:left="1080"/>
      </w:pPr>
    </w:p>
    <w:p w14:paraId="174FADDB" w14:textId="77777777" w:rsidR="00345ACB" w:rsidRDefault="00345ACB" w:rsidP="001F38D0">
      <w:pPr>
        <w:numPr>
          <w:ilvl w:val="0"/>
          <w:numId w:val="10"/>
        </w:numPr>
        <w:rPr>
          <w:b/>
          <w:bCs/>
        </w:rPr>
      </w:pPr>
      <w:r>
        <w:rPr>
          <w:b/>
          <w:bCs/>
        </w:rPr>
        <w:t xml:space="preserve">Annex </w:t>
      </w:r>
      <w:proofErr w:type="spellStart"/>
      <w:r>
        <w:rPr>
          <w:b/>
          <w:bCs/>
        </w:rPr>
        <w:t>A2</w:t>
      </w:r>
      <w:proofErr w:type="spellEnd"/>
      <w:r>
        <w:rPr>
          <w:b/>
          <w:bCs/>
        </w:rPr>
        <w:t xml:space="preserve"> Reserved Words updated to include new operators and statements</w:t>
      </w:r>
    </w:p>
    <w:p w14:paraId="66CD5F3B" w14:textId="77777777" w:rsidR="00345ACB" w:rsidRDefault="00345ACB" w:rsidP="001F38D0">
      <w:pPr>
        <w:numPr>
          <w:ilvl w:val="0"/>
          <w:numId w:val="10"/>
        </w:numPr>
        <w:rPr>
          <w:b/>
          <w:bCs/>
        </w:rPr>
      </w:pPr>
      <w:r>
        <w:rPr>
          <w:b/>
          <w:bCs/>
        </w:rPr>
        <w:t xml:space="preserve">Annex </w:t>
      </w:r>
      <w:proofErr w:type="spellStart"/>
      <w:r>
        <w:rPr>
          <w:b/>
          <w:bCs/>
        </w:rPr>
        <w:t>A4</w:t>
      </w:r>
      <w:proofErr w:type="spellEnd"/>
      <w:r>
        <w:rPr>
          <w:b/>
          <w:bCs/>
        </w:rPr>
        <w:t xml:space="preserve"> Operator Precedence and Associativity updated to include new operators</w:t>
      </w:r>
    </w:p>
    <w:p w14:paraId="6FCB4EDF" w14:textId="77777777" w:rsidR="00345ACB" w:rsidRDefault="00345ACB">
      <w:pPr>
        <w:rPr>
          <w:b/>
          <w:bCs/>
        </w:rPr>
      </w:pPr>
    </w:p>
    <w:p w14:paraId="659DA530" w14:textId="77777777" w:rsidR="00345ACB" w:rsidRDefault="00345ACB" w:rsidP="00FE2C29">
      <w:pPr>
        <w:pStyle w:val="AppendixH2"/>
        <w:outlineLvl w:val="1"/>
      </w:pPr>
      <w:r>
        <w:br w:type="page"/>
      </w:r>
      <w:bookmarkStart w:id="1946" w:name="_Toc382912366"/>
      <w:proofErr w:type="spellStart"/>
      <w:r>
        <w:lastRenderedPageBreak/>
        <w:t>X3.4</w:t>
      </w:r>
      <w:proofErr w:type="spellEnd"/>
      <w:r>
        <w:tab/>
        <w:t>Summary of Changes from Version 2.5 to 2.6</w:t>
      </w:r>
      <w:bookmarkEnd w:id="1946"/>
    </w:p>
    <w:p w14:paraId="6BD71D18" w14:textId="77777777" w:rsidR="00345ACB" w:rsidRPr="00EA0994" w:rsidRDefault="00345ACB" w:rsidP="00EA0994">
      <w:pPr>
        <w:ind w:left="1080" w:hanging="360"/>
        <w:rPr>
          <w:b/>
          <w:bCs/>
        </w:rPr>
      </w:pPr>
      <w:r w:rsidRPr="00EA0994">
        <w:rPr>
          <w:b/>
          <w:bCs/>
        </w:rPr>
        <w:t>•</w:t>
      </w:r>
      <w:r w:rsidRPr="00EA0994">
        <w:rPr>
          <w:b/>
          <w:bCs/>
        </w:rPr>
        <w:tab/>
        <w:t>5.</w:t>
      </w:r>
      <w:r>
        <w:rPr>
          <w:b/>
          <w:bCs/>
        </w:rPr>
        <w:t>1</w:t>
      </w:r>
      <w:r w:rsidRPr="00EA0994">
        <w:rPr>
          <w:b/>
          <w:bCs/>
        </w:rPr>
        <w:tab/>
        <w:t>Character set allows UNICODE encoding within certain limitations</w:t>
      </w:r>
    </w:p>
    <w:p w14:paraId="368408D2" w14:textId="77777777" w:rsidR="00345ACB" w:rsidRPr="00EA0994" w:rsidRDefault="00345ACB" w:rsidP="00EA0994">
      <w:pPr>
        <w:ind w:left="1080" w:hanging="360"/>
        <w:rPr>
          <w:b/>
          <w:bCs/>
        </w:rPr>
      </w:pPr>
      <w:r w:rsidRPr="00EA0994">
        <w:rPr>
          <w:b/>
          <w:bCs/>
        </w:rPr>
        <w:t>•</w:t>
      </w:r>
      <w:r w:rsidRPr="00EA0994">
        <w:rPr>
          <w:b/>
          <w:bCs/>
        </w:rPr>
        <w:tab/>
        <w:t>6.2.5</w:t>
      </w:r>
      <w:r w:rsidRPr="00EA0994">
        <w:rPr>
          <w:b/>
          <w:bCs/>
        </w:rPr>
        <w:tab/>
        <w:t>Changes to structured version of links slot.</w:t>
      </w:r>
    </w:p>
    <w:p w14:paraId="025337BC" w14:textId="77777777" w:rsidR="00345ACB" w:rsidRPr="00EA0994" w:rsidRDefault="00345ACB" w:rsidP="00EA0994">
      <w:pPr>
        <w:ind w:left="1080" w:hanging="360"/>
        <w:rPr>
          <w:b/>
          <w:bCs/>
        </w:rPr>
      </w:pPr>
      <w:r w:rsidRPr="00EA0994">
        <w:rPr>
          <w:b/>
          <w:bCs/>
        </w:rPr>
        <w:t>•</w:t>
      </w:r>
      <w:r w:rsidRPr="00EA0994">
        <w:rPr>
          <w:b/>
          <w:bCs/>
        </w:rPr>
        <w:tab/>
        <w:t>6.4</w:t>
      </w:r>
      <w:r w:rsidRPr="00EA0994">
        <w:rPr>
          <w:b/>
          <w:bCs/>
        </w:rPr>
        <w:tab/>
        <w:t>Resource category defines text resources for specific languages</w:t>
      </w:r>
    </w:p>
    <w:p w14:paraId="4D8DD9CC" w14:textId="77777777" w:rsidR="00345ACB" w:rsidRPr="00EA0994" w:rsidRDefault="00345ACB" w:rsidP="00EA0994">
      <w:pPr>
        <w:ind w:left="1080" w:hanging="360"/>
        <w:rPr>
          <w:b/>
          <w:bCs/>
        </w:rPr>
      </w:pPr>
      <w:r w:rsidRPr="00EA0994">
        <w:rPr>
          <w:b/>
          <w:bCs/>
        </w:rPr>
        <w:t>•</w:t>
      </w:r>
      <w:r w:rsidRPr="00EA0994">
        <w:rPr>
          <w:b/>
          <w:bCs/>
        </w:rPr>
        <w:tab/>
        <w:t>7.1.</w:t>
      </w:r>
      <w:r>
        <w:rPr>
          <w:b/>
          <w:bCs/>
        </w:rPr>
        <w:t>11</w:t>
      </w:r>
      <w:r w:rsidRPr="00EA0994">
        <w:rPr>
          <w:b/>
          <w:bCs/>
        </w:rPr>
        <w:t xml:space="preserve"> </w:t>
      </w:r>
      <w:r w:rsidRPr="00EA0994">
        <w:rPr>
          <w:b/>
          <w:bCs/>
        </w:rPr>
        <w:tab/>
        <w:t>Time of day constants</w:t>
      </w:r>
    </w:p>
    <w:p w14:paraId="55E95149" w14:textId="77777777" w:rsidR="00345ACB" w:rsidRPr="00EA0994" w:rsidRDefault="00345ACB" w:rsidP="00EA0994">
      <w:pPr>
        <w:ind w:left="1080" w:hanging="360"/>
        <w:rPr>
          <w:b/>
          <w:bCs/>
        </w:rPr>
      </w:pPr>
      <w:r w:rsidRPr="00EA0994">
        <w:rPr>
          <w:b/>
          <w:bCs/>
        </w:rPr>
        <w:t>•</w:t>
      </w:r>
      <w:r w:rsidRPr="00EA0994">
        <w:rPr>
          <w:b/>
          <w:bCs/>
        </w:rPr>
        <w:tab/>
      </w:r>
      <w:r>
        <w:rPr>
          <w:b/>
          <w:bCs/>
        </w:rPr>
        <w:t>8.11</w:t>
      </w:r>
      <w:r w:rsidRPr="00EA0994">
        <w:rPr>
          <w:b/>
          <w:bCs/>
        </w:rPr>
        <w:t xml:space="preserve"> </w:t>
      </w:r>
      <w:r w:rsidRPr="00EA0994">
        <w:rPr>
          <w:b/>
          <w:bCs/>
        </w:rPr>
        <w:tab/>
        <w:t>Time-of-day data type</w:t>
      </w:r>
    </w:p>
    <w:p w14:paraId="72E036C2" w14:textId="77777777" w:rsidR="00345ACB" w:rsidRPr="00EA0994" w:rsidRDefault="00345ACB" w:rsidP="00EA0994">
      <w:pPr>
        <w:ind w:left="1080" w:hanging="360"/>
        <w:rPr>
          <w:b/>
          <w:bCs/>
        </w:rPr>
      </w:pPr>
      <w:r w:rsidRPr="00EA0994">
        <w:rPr>
          <w:b/>
          <w:bCs/>
        </w:rPr>
        <w:t>•</w:t>
      </w:r>
      <w:r w:rsidRPr="00EA0994">
        <w:rPr>
          <w:b/>
          <w:bCs/>
        </w:rPr>
        <w:tab/>
      </w:r>
      <w:r>
        <w:rPr>
          <w:b/>
          <w:bCs/>
        </w:rPr>
        <w:t>8.12</w:t>
      </w:r>
      <w:r w:rsidRPr="00EA0994">
        <w:rPr>
          <w:b/>
          <w:bCs/>
        </w:rPr>
        <w:t xml:space="preserve"> </w:t>
      </w:r>
      <w:r w:rsidRPr="00EA0994">
        <w:rPr>
          <w:b/>
          <w:bCs/>
        </w:rPr>
        <w:tab/>
        <w:t>Day-of-week data</w:t>
      </w:r>
      <w:r>
        <w:rPr>
          <w:b/>
          <w:bCs/>
          <w:lang w:eastAsia="ko-KR"/>
        </w:rPr>
        <w:t xml:space="preserve"> </w:t>
      </w:r>
      <w:r w:rsidRPr="00EA0994">
        <w:rPr>
          <w:b/>
          <w:bCs/>
        </w:rPr>
        <w:t>type</w:t>
      </w:r>
    </w:p>
    <w:p w14:paraId="1EA19721" w14:textId="77777777" w:rsidR="00345ACB" w:rsidRPr="00EA0994" w:rsidRDefault="00345ACB" w:rsidP="00EA0994">
      <w:pPr>
        <w:ind w:left="1080" w:hanging="360"/>
        <w:rPr>
          <w:b/>
          <w:bCs/>
        </w:rPr>
      </w:pPr>
      <w:r w:rsidRPr="00EA0994">
        <w:rPr>
          <w:b/>
          <w:bCs/>
        </w:rPr>
        <w:t>•</w:t>
      </w:r>
      <w:r w:rsidRPr="00EA0994">
        <w:rPr>
          <w:b/>
          <w:bCs/>
        </w:rPr>
        <w:tab/>
      </w:r>
      <w:r>
        <w:rPr>
          <w:b/>
          <w:bCs/>
        </w:rPr>
        <w:t>9</w:t>
      </w:r>
      <w:r w:rsidRPr="00EA0994">
        <w:rPr>
          <w:b/>
          <w:bCs/>
        </w:rPr>
        <w:t xml:space="preserve">.1.5 </w:t>
      </w:r>
      <w:r w:rsidRPr="00EA0994">
        <w:rPr>
          <w:b/>
          <w:bCs/>
        </w:rPr>
        <w:tab/>
        <w:t>Time of day handling</w:t>
      </w:r>
    </w:p>
    <w:p w14:paraId="382FA122" w14:textId="77777777" w:rsidR="00345ACB" w:rsidRPr="00EA0994" w:rsidRDefault="00345ACB" w:rsidP="00EA0994">
      <w:pPr>
        <w:ind w:left="1080" w:hanging="360"/>
        <w:rPr>
          <w:b/>
          <w:bCs/>
        </w:rPr>
      </w:pPr>
      <w:r w:rsidRPr="00EA0994">
        <w:rPr>
          <w:b/>
          <w:bCs/>
        </w:rPr>
        <w:t>•</w:t>
      </w:r>
      <w:r w:rsidRPr="00EA0994">
        <w:rPr>
          <w:b/>
          <w:bCs/>
        </w:rPr>
        <w:tab/>
        <w:t>9.6.21</w:t>
      </w:r>
      <w:r w:rsidRPr="00EA0994">
        <w:rPr>
          <w:b/>
          <w:bCs/>
        </w:rPr>
        <w:tab/>
        <w:t>Is [not] time of day</w:t>
      </w:r>
    </w:p>
    <w:p w14:paraId="16456E85" w14:textId="77777777" w:rsidR="00345ACB" w:rsidRPr="00EA0994" w:rsidRDefault="00345ACB" w:rsidP="00EA0994">
      <w:pPr>
        <w:ind w:left="1080" w:hanging="360"/>
        <w:rPr>
          <w:b/>
          <w:bCs/>
        </w:rPr>
      </w:pPr>
      <w:r w:rsidRPr="00EA0994">
        <w:rPr>
          <w:b/>
          <w:bCs/>
        </w:rPr>
        <w:t>•</w:t>
      </w:r>
      <w:r w:rsidRPr="00EA0994">
        <w:rPr>
          <w:b/>
          <w:bCs/>
        </w:rPr>
        <w:tab/>
      </w:r>
      <w:r>
        <w:rPr>
          <w:b/>
          <w:bCs/>
        </w:rPr>
        <w:t>9</w:t>
      </w:r>
      <w:r w:rsidRPr="00EA0994">
        <w:rPr>
          <w:b/>
          <w:bCs/>
        </w:rPr>
        <w:t xml:space="preserve">.10.5 </w:t>
      </w:r>
      <w:r w:rsidRPr="00EA0994">
        <w:rPr>
          <w:b/>
          <w:bCs/>
        </w:rPr>
        <w:tab/>
        <w:t>Time of day operator</w:t>
      </w:r>
    </w:p>
    <w:p w14:paraId="00AD9DA4" w14:textId="77777777" w:rsidR="00345ACB" w:rsidRPr="00EA0994" w:rsidRDefault="00345ACB" w:rsidP="00EA0994">
      <w:pPr>
        <w:ind w:left="1080" w:hanging="360"/>
        <w:rPr>
          <w:b/>
          <w:bCs/>
        </w:rPr>
      </w:pPr>
      <w:r w:rsidRPr="00EA0994">
        <w:rPr>
          <w:b/>
          <w:bCs/>
        </w:rPr>
        <w:t>•</w:t>
      </w:r>
      <w:r w:rsidRPr="00EA0994">
        <w:rPr>
          <w:b/>
          <w:bCs/>
        </w:rPr>
        <w:tab/>
      </w:r>
      <w:r>
        <w:rPr>
          <w:b/>
          <w:bCs/>
        </w:rPr>
        <w:t>9</w:t>
      </w:r>
      <w:r w:rsidRPr="00EA0994">
        <w:rPr>
          <w:b/>
          <w:bCs/>
        </w:rPr>
        <w:t xml:space="preserve">.10.6 </w:t>
      </w:r>
      <w:r w:rsidRPr="00EA0994">
        <w:rPr>
          <w:b/>
          <w:bCs/>
        </w:rPr>
        <w:tab/>
        <w:t>Day of week operator</w:t>
      </w:r>
    </w:p>
    <w:p w14:paraId="1F854E55" w14:textId="77777777" w:rsidR="00345ACB" w:rsidRPr="00EA0994" w:rsidRDefault="00345ACB" w:rsidP="00EA0994">
      <w:pPr>
        <w:ind w:left="1080" w:hanging="360"/>
        <w:rPr>
          <w:b/>
          <w:bCs/>
        </w:rPr>
      </w:pPr>
      <w:r w:rsidRPr="00EA0994">
        <w:rPr>
          <w:b/>
          <w:bCs/>
        </w:rPr>
        <w:t>•</w:t>
      </w:r>
      <w:r w:rsidRPr="00EA0994">
        <w:rPr>
          <w:b/>
          <w:bCs/>
        </w:rPr>
        <w:tab/>
        <w:t xml:space="preserve">9.8.11 </w:t>
      </w:r>
      <w:r w:rsidRPr="00EA0994">
        <w:rPr>
          <w:b/>
          <w:bCs/>
        </w:rPr>
        <w:tab/>
        <w:t>Localized operator (unary)</w:t>
      </w:r>
    </w:p>
    <w:p w14:paraId="581ADDBB" w14:textId="77777777" w:rsidR="00345ACB" w:rsidRPr="00EA0994" w:rsidRDefault="00345ACB" w:rsidP="00EA0994">
      <w:pPr>
        <w:ind w:left="1080" w:hanging="360"/>
        <w:rPr>
          <w:b/>
          <w:bCs/>
        </w:rPr>
      </w:pPr>
      <w:r w:rsidRPr="00EA0994">
        <w:rPr>
          <w:b/>
          <w:bCs/>
        </w:rPr>
        <w:t>•</w:t>
      </w:r>
      <w:r w:rsidRPr="00EA0994">
        <w:rPr>
          <w:b/>
          <w:bCs/>
        </w:rPr>
        <w:tab/>
        <w:t xml:space="preserve">9.8.12 </w:t>
      </w:r>
      <w:r w:rsidRPr="00EA0994">
        <w:rPr>
          <w:b/>
          <w:bCs/>
        </w:rPr>
        <w:tab/>
        <w:t>Localized operator (binary)</w:t>
      </w:r>
    </w:p>
    <w:p w14:paraId="19B945E3" w14:textId="77777777" w:rsidR="00345ACB" w:rsidRPr="00EA0994" w:rsidRDefault="00345ACB" w:rsidP="00EA0994">
      <w:pPr>
        <w:ind w:left="1080" w:hanging="360"/>
        <w:rPr>
          <w:b/>
          <w:bCs/>
        </w:rPr>
      </w:pPr>
      <w:r w:rsidRPr="00EA0994">
        <w:rPr>
          <w:b/>
          <w:bCs/>
        </w:rPr>
        <w:t>•</w:t>
      </w:r>
      <w:r w:rsidRPr="00EA0994">
        <w:rPr>
          <w:b/>
          <w:bCs/>
        </w:rPr>
        <w:tab/>
        <w:t xml:space="preserve">9.17.3 </w:t>
      </w:r>
      <w:r w:rsidRPr="00EA0994">
        <w:rPr>
          <w:b/>
          <w:bCs/>
        </w:rPr>
        <w:tab/>
        <w:t xml:space="preserve">At </w:t>
      </w:r>
    </w:p>
    <w:p w14:paraId="73BAC351" w14:textId="77777777" w:rsidR="00345ACB" w:rsidRPr="00EA0994" w:rsidRDefault="00345ACB" w:rsidP="00EA0994">
      <w:pPr>
        <w:ind w:left="1080" w:hanging="360"/>
        <w:rPr>
          <w:b/>
          <w:bCs/>
        </w:rPr>
      </w:pPr>
      <w:r w:rsidRPr="00EA0994">
        <w:rPr>
          <w:b/>
          <w:bCs/>
        </w:rPr>
        <w:t>•</w:t>
      </w:r>
      <w:r w:rsidRPr="00EA0994">
        <w:rPr>
          <w:b/>
          <w:bCs/>
        </w:rPr>
        <w:tab/>
        <w:t xml:space="preserve">11.2.15 </w:t>
      </w:r>
      <w:r w:rsidRPr="00EA0994">
        <w:rPr>
          <w:b/>
          <w:bCs/>
        </w:rPr>
        <w:tab/>
        <w:t>Extension of include statement to include resources</w:t>
      </w:r>
    </w:p>
    <w:p w14:paraId="5EE400EC" w14:textId="77777777" w:rsidR="00345ACB" w:rsidRPr="00EA0994" w:rsidRDefault="00345ACB" w:rsidP="00EA0994">
      <w:pPr>
        <w:ind w:left="1080" w:hanging="360"/>
        <w:rPr>
          <w:b/>
          <w:bCs/>
        </w:rPr>
      </w:pPr>
      <w:r w:rsidRPr="00EA0994">
        <w:rPr>
          <w:b/>
          <w:bCs/>
        </w:rPr>
        <w:t>•</w:t>
      </w:r>
      <w:r w:rsidRPr="00EA0994">
        <w:rPr>
          <w:b/>
          <w:bCs/>
        </w:rPr>
        <w:tab/>
      </w:r>
      <w:proofErr w:type="spellStart"/>
      <w:r w:rsidRPr="00EA0994">
        <w:rPr>
          <w:b/>
          <w:bCs/>
        </w:rPr>
        <w:t>X3</w:t>
      </w:r>
      <w:proofErr w:type="spellEnd"/>
      <w:r w:rsidRPr="00EA0994">
        <w:rPr>
          <w:b/>
          <w:bCs/>
        </w:rPr>
        <w:tab/>
        <w:t>Selected language and country codes for use with resource category slots.</w:t>
      </w:r>
    </w:p>
    <w:p w14:paraId="6C04395F" w14:textId="77777777" w:rsidR="00345ACB" w:rsidRDefault="00345ACB" w:rsidP="00606F9F">
      <w:r w:rsidRPr="00686CAA">
        <w:t xml:space="preserve">This version features new data types and operators to represent time-of-day and day-of-week. In addition, new capabilities have been added to let an </w:t>
      </w:r>
      <w:proofErr w:type="spellStart"/>
      <w:r w:rsidRPr="00686CAA">
        <w:t>MLM</w:t>
      </w:r>
      <w:proofErr w:type="spellEnd"/>
      <w:r w:rsidRPr="00686CAA">
        <w:t xml:space="preserve"> report messages in a variety of languages. The modifications include:</w:t>
      </w:r>
    </w:p>
    <w:p w14:paraId="7919D0F8" w14:textId="77777777" w:rsidR="00345ACB" w:rsidRDefault="00345ACB" w:rsidP="00FE2C29">
      <w:pPr>
        <w:pStyle w:val="AppendixH2"/>
        <w:outlineLvl w:val="1"/>
      </w:pPr>
      <w:r>
        <w:br w:type="page"/>
      </w:r>
      <w:bookmarkStart w:id="1947" w:name="_Toc382912367"/>
      <w:proofErr w:type="spellStart"/>
      <w:r>
        <w:lastRenderedPageBreak/>
        <w:t>X3.5</w:t>
      </w:r>
      <w:proofErr w:type="spellEnd"/>
      <w:r>
        <w:tab/>
        <w:t>Summary of Changes from Version 2.6 to 2.7</w:t>
      </w:r>
      <w:bookmarkEnd w:id="1947"/>
    </w:p>
    <w:p w14:paraId="6E72A3D1" w14:textId="77777777" w:rsidR="00345ACB" w:rsidRDefault="00345ACB" w:rsidP="0022529D">
      <w:pPr>
        <w:pStyle w:val="NormalListBullets"/>
        <w:keepNext/>
        <w:numPr>
          <w:ilvl w:val="0"/>
          <w:numId w:val="8"/>
        </w:numPr>
        <w:tabs>
          <w:tab w:val="left" w:pos="1440"/>
        </w:tabs>
        <w:spacing w:before="60" w:after="60"/>
      </w:pPr>
      <w:r>
        <w:t>9.17.3</w:t>
      </w:r>
      <w:r>
        <w:tab/>
      </w:r>
      <w:r>
        <w:tab/>
      </w:r>
      <w:r w:rsidRPr="0022529D">
        <w:rPr>
          <w:b/>
        </w:rPr>
        <w:t>AT</w:t>
      </w:r>
      <w:r>
        <w:t xml:space="preserve"> (time) changed to </w:t>
      </w:r>
      <w:proofErr w:type="spellStart"/>
      <w:r w:rsidRPr="0022529D">
        <w:rPr>
          <w:b/>
        </w:rPr>
        <w:t>ATTIME</w:t>
      </w:r>
      <w:proofErr w:type="spellEnd"/>
      <w:r>
        <w:t xml:space="preserve"> to remove need for precedence rules to proper parse use of </w:t>
      </w:r>
      <w:r>
        <w:br/>
      </w:r>
      <w:r>
        <w:tab/>
      </w:r>
      <w:r>
        <w:tab/>
      </w:r>
      <w:r w:rsidRPr="0022529D">
        <w:rPr>
          <w:b/>
        </w:rPr>
        <w:t>AT</w:t>
      </w:r>
      <w:r>
        <w:t xml:space="preserve"> (time) in write statement with destination.</w:t>
      </w:r>
    </w:p>
    <w:p w14:paraId="3F036E27" w14:textId="77777777" w:rsidR="00345ACB" w:rsidRDefault="00345ACB" w:rsidP="0022529D">
      <w:pPr>
        <w:pStyle w:val="NormalListBullets"/>
        <w:keepNext/>
        <w:numPr>
          <w:ilvl w:val="0"/>
          <w:numId w:val="8"/>
        </w:numPr>
        <w:tabs>
          <w:tab w:val="left" w:pos="1440"/>
        </w:tabs>
        <w:spacing w:before="60" w:after="60"/>
      </w:pPr>
      <w:r>
        <w:t>10.2.1.2</w:t>
      </w:r>
      <w:r>
        <w:tab/>
      </w:r>
      <w:r>
        <w:tab/>
        <w:t>Enhanced Assignment Statement</w:t>
      </w:r>
      <w:r>
        <w:tab/>
        <w:t xml:space="preserve">changed to support directly assigning to nested attributes </w:t>
      </w:r>
      <w:r>
        <w:br/>
      </w:r>
      <w:r>
        <w:tab/>
      </w:r>
      <w:r>
        <w:tab/>
        <w:t>of objects and specific elements in a list</w:t>
      </w:r>
    </w:p>
    <w:p w14:paraId="01A5B74C" w14:textId="77777777" w:rsidR="00345ACB" w:rsidRDefault="00345ACB" w:rsidP="0022529D">
      <w:pPr>
        <w:pStyle w:val="NormalListBullets"/>
        <w:keepNext/>
        <w:numPr>
          <w:ilvl w:val="0"/>
          <w:numId w:val="8"/>
        </w:numPr>
        <w:tabs>
          <w:tab w:val="left" w:pos="1440"/>
        </w:tabs>
        <w:spacing w:before="60" w:after="60"/>
      </w:pPr>
      <w:r>
        <w:t>10.2.4.10</w:t>
      </w:r>
      <w:r>
        <w:tab/>
        <w:t>Enhanced Assignment in Call Statement</w:t>
      </w:r>
    </w:p>
    <w:p w14:paraId="4D758C04" w14:textId="77777777" w:rsidR="00345ACB" w:rsidRDefault="00345ACB" w:rsidP="0022529D">
      <w:pPr>
        <w:pStyle w:val="NormalListBullets"/>
        <w:keepNext/>
        <w:numPr>
          <w:ilvl w:val="0"/>
          <w:numId w:val="8"/>
        </w:numPr>
        <w:tabs>
          <w:tab w:val="left" w:pos="1440"/>
        </w:tabs>
        <w:spacing w:before="60" w:after="60"/>
      </w:pPr>
      <w:r>
        <w:t>10.2.7.1</w:t>
      </w:r>
      <w:r>
        <w:tab/>
      </w:r>
      <w:r>
        <w:tab/>
        <w:t>New Statement with Named Initializer (objects)</w:t>
      </w:r>
    </w:p>
    <w:p w14:paraId="31895224" w14:textId="77777777" w:rsidR="00345ACB" w:rsidRDefault="00345ACB" w:rsidP="0022529D">
      <w:pPr>
        <w:pStyle w:val="NormalListBullets"/>
        <w:keepNext/>
        <w:numPr>
          <w:ilvl w:val="0"/>
          <w:numId w:val="8"/>
        </w:numPr>
        <w:tabs>
          <w:tab w:val="left" w:pos="1440"/>
        </w:tabs>
        <w:spacing w:before="60" w:after="60"/>
      </w:pPr>
      <w:r>
        <w:t>Evoke slot chapter reorganized and rewritten</w:t>
      </w:r>
    </w:p>
    <w:p w14:paraId="7C210877" w14:textId="77777777" w:rsidR="00345ACB" w:rsidRPr="009B75E4" w:rsidRDefault="00345ACB" w:rsidP="0022529D">
      <w:pPr>
        <w:pStyle w:val="NormalListBullets"/>
        <w:keepNext/>
        <w:numPr>
          <w:ilvl w:val="0"/>
          <w:numId w:val="8"/>
        </w:numPr>
        <w:tabs>
          <w:tab w:val="left" w:pos="1440"/>
        </w:tabs>
        <w:spacing w:before="60" w:after="60"/>
      </w:pPr>
      <w:r>
        <w:t xml:space="preserve">Changes to </w:t>
      </w:r>
      <w:proofErr w:type="spellStart"/>
      <w:r>
        <w:t>BNF</w:t>
      </w:r>
      <w:proofErr w:type="spellEnd"/>
      <w:r>
        <w:t xml:space="preserve"> to reflect updates to text of standard and fix typographical errors</w:t>
      </w:r>
    </w:p>
    <w:p w14:paraId="1A4EB1D2" w14:textId="77777777" w:rsidR="00345ACB" w:rsidRDefault="00345ACB">
      <w:pPr>
        <w:rPr>
          <w:b/>
          <w:bCs/>
        </w:rPr>
      </w:pPr>
    </w:p>
    <w:p w14:paraId="5808910A" w14:textId="77777777" w:rsidR="00345ACB" w:rsidRPr="00134D17" w:rsidRDefault="00345ACB" w:rsidP="00FE2C29">
      <w:pPr>
        <w:pStyle w:val="AppendixH2"/>
        <w:outlineLvl w:val="1"/>
        <w:rPr>
          <w:lang w:val="en-GB"/>
        </w:rPr>
      </w:pPr>
      <w:r>
        <w:br w:type="page"/>
      </w:r>
      <w:bookmarkStart w:id="1948" w:name="_Toc382912368"/>
      <w:proofErr w:type="spellStart"/>
      <w:r>
        <w:lastRenderedPageBreak/>
        <w:t>X3.6</w:t>
      </w:r>
      <w:proofErr w:type="spellEnd"/>
      <w:r>
        <w:tab/>
      </w:r>
      <w:r w:rsidRPr="006B566E">
        <w:rPr>
          <w:lang w:val="en-GB"/>
        </w:rPr>
        <w:t xml:space="preserve">Summary of </w:t>
      </w:r>
      <w:r>
        <w:rPr>
          <w:lang w:val="en-GB"/>
        </w:rPr>
        <w:t>Editorial C</w:t>
      </w:r>
      <w:r w:rsidRPr="006B566E">
        <w:rPr>
          <w:lang w:val="en-GB"/>
        </w:rPr>
        <w:t>orrections</w:t>
      </w:r>
      <w:r>
        <w:rPr>
          <w:lang w:val="en-GB"/>
        </w:rPr>
        <w:t xml:space="preserve"> of ANSI/</w:t>
      </w:r>
      <w:proofErr w:type="spellStart"/>
      <w:r>
        <w:rPr>
          <w:lang w:val="en-GB"/>
        </w:rPr>
        <w:t>HL7</w:t>
      </w:r>
      <w:proofErr w:type="spellEnd"/>
      <w:r w:rsidRPr="00477F67">
        <w:rPr>
          <w:rFonts w:ascii="Garamond" w:hAnsi="Garamond"/>
          <w:sz w:val="32"/>
          <w:lang w:val="en-GB"/>
        </w:rPr>
        <w:t xml:space="preserve"> </w:t>
      </w:r>
      <w:r>
        <w:rPr>
          <w:lang w:val="en-GB"/>
        </w:rPr>
        <w:t xml:space="preserve">Arden </w:t>
      </w:r>
      <w:proofErr w:type="spellStart"/>
      <w:r>
        <w:rPr>
          <w:lang w:val="en-GB"/>
        </w:rPr>
        <w:t>V2.7</w:t>
      </w:r>
      <w:proofErr w:type="spellEnd"/>
      <w:r>
        <w:rPr>
          <w:lang w:val="en-GB"/>
        </w:rPr>
        <w:t>-2008 December 10, 2008</w:t>
      </w:r>
      <w:bookmarkEnd w:id="1948"/>
    </w:p>
    <w:p w14:paraId="5BB11EF9" w14:textId="77777777" w:rsidR="00345ACB" w:rsidRDefault="00345ACB" w:rsidP="003B1FD9">
      <w:pPr>
        <w:pStyle w:val="NormalListBullets"/>
        <w:keepNext/>
        <w:numPr>
          <w:ilvl w:val="0"/>
          <w:numId w:val="44"/>
        </w:numPr>
        <w:tabs>
          <w:tab w:val="left" w:pos="1440"/>
        </w:tabs>
        <w:spacing w:before="60" w:after="60"/>
      </w:pPr>
      <w:r>
        <w:t xml:space="preserve">TOC </w:t>
      </w:r>
      <w:r w:rsidRPr="00BC7C63">
        <w:t>Updated numbering of chapter 11.2.</w:t>
      </w:r>
      <w:r>
        <w:t>10</w:t>
      </w:r>
      <w:r w:rsidRPr="00BC7C63">
        <w:t xml:space="preserve"> to 11.2.18 </w:t>
      </w:r>
      <w:r>
        <w:t>in</w:t>
      </w:r>
      <w:r w:rsidRPr="00BC7C63">
        <w:t xml:space="preserve"> the </w:t>
      </w:r>
      <w:r>
        <w:t>table of contents</w:t>
      </w:r>
    </w:p>
    <w:p w14:paraId="34FE1757" w14:textId="77777777" w:rsidR="00345ACB" w:rsidRPr="00BC7C63" w:rsidRDefault="00345ACB" w:rsidP="003B1FD9">
      <w:pPr>
        <w:pStyle w:val="NormalListBullets"/>
        <w:keepNext/>
        <w:numPr>
          <w:ilvl w:val="0"/>
          <w:numId w:val="44"/>
        </w:numPr>
        <w:tabs>
          <w:tab w:val="left" w:pos="1440"/>
        </w:tabs>
        <w:spacing w:before="60" w:after="60"/>
      </w:pPr>
      <w:r w:rsidRPr="00BC7C63">
        <w:t>9.1.3 Added “</w:t>
      </w:r>
      <w:r w:rsidRPr="00030223">
        <w:rPr>
          <w:i/>
        </w:rPr>
        <w:t>Each operator must apply the here described list handling first (if applicable) before the specific list handling as described in the respective operator description is applied</w:t>
      </w:r>
      <w:r>
        <w:rPr>
          <w:i/>
        </w:rPr>
        <w:t xml:space="preserve">.” </w:t>
      </w:r>
      <w:r>
        <w:t xml:space="preserve">to make the correct application of list handling clearer. </w:t>
      </w:r>
    </w:p>
    <w:p w14:paraId="12D23921"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9.1.3.4 </w:t>
      </w:r>
      <w:r>
        <w:t>R</w:t>
      </w:r>
      <w:r w:rsidRPr="00BC7C63">
        <w:t xml:space="preserve">emoved </w:t>
      </w:r>
      <w:r w:rsidRPr="00EF6CB8">
        <w:rPr>
          <w:b/>
        </w:rPr>
        <w:t>… matches pattern …</w:t>
      </w:r>
      <w:r>
        <w:t xml:space="preserve"> because this does not belong into this chapter.</w:t>
      </w:r>
    </w:p>
    <w:p w14:paraId="25E65645"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9.1.3.4 added missing </w:t>
      </w:r>
      <w:r w:rsidRPr="001B0844">
        <w:rPr>
          <w:b/>
        </w:rPr>
        <w:t>… from …</w:t>
      </w:r>
      <w:r w:rsidRPr="00BC7C63">
        <w:t xml:space="preserve"> operator</w:t>
      </w:r>
    </w:p>
    <w:p w14:paraId="10886026" w14:textId="77777777" w:rsidR="00345ACB" w:rsidRPr="00BC7C63" w:rsidRDefault="00345ACB" w:rsidP="003B1FD9">
      <w:pPr>
        <w:pStyle w:val="NormalListBullets"/>
        <w:keepNext/>
        <w:numPr>
          <w:ilvl w:val="0"/>
          <w:numId w:val="44"/>
        </w:numPr>
        <w:tabs>
          <w:tab w:val="left" w:pos="1440"/>
        </w:tabs>
        <w:spacing w:before="60" w:after="60"/>
      </w:pPr>
      <w:r w:rsidRPr="00BC7C63">
        <w:rPr>
          <w:rFonts w:eastAsia="Times New Roman"/>
        </w:rPr>
        <w:t xml:space="preserve">9.3.1 </w:t>
      </w:r>
      <w:r>
        <w:rPr>
          <w:rFonts w:eastAsia="Times New Roman"/>
        </w:rPr>
        <w:t>C</w:t>
      </w:r>
      <w:r w:rsidRPr="00BC7C63">
        <w:rPr>
          <w:rFonts w:eastAsia="Times New Roman"/>
        </w:rPr>
        <w:t xml:space="preserve">orrection of </w:t>
      </w:r>
      <w:r>
        <w:rPr>
          <w:rFonts w:eastAsia="Times New Roman"/>
        </w:rPr>
        <w:t>first</w:t>
      </w:r>
      <w:r w:rsidRPr="00BC7C63">
        <w:rPr>
          <w:rFonts w:eastAsia="Times New Roman"/>
        </w:rPr>
        <w:t xml:space="preserve"> example</w:t>
      </w:r>
      <w:r>
        <w:rPr>
          <w:rFonts w:eastAsia="Times New Roman"/>
        </w:rPr>
        <w:t xml:space="preserve"> since the stated operator </w:t>
      </w:r>
      <w:r w:rsidRPr="00EF6CB8">
        <w:rPr>
          <w:rFonts w:eastAsia="Times New Roman"/>
          <w:b/>
        </w:rPr>
        <w:t>… is within … after …</w:t>
      </w:r>
      <w:r>
        <w:rPr>
          <w:rFonts w:eastAsia="Times New Roman"/>
        </w:rPr>
        <w:t xml:space="preserve"> does not exist, </w:t>
      </w:r>
      <w:r w:rsidRPr="00EF6CB8">
        <w:rPr>
          <w:rFonts w:eastAsia="Times New Roman"/>
          <w:b/>
        </w:rPr>
        <w:t xml:space="preserve">… is within </w:t>
      </w:r>
      <w:r w:rsidRPr="00AC62EE">
        <w:rPr>
          <w:rFonts w:eastAsia="Times New Roman"/>
          <w:b/>
        </w:rPr>
        <w:t>… following …</w:t>
      </w:r>
      <w:r>
        <w:rPr>
          <w:rFonts w:eastAsia="Times New Roman"/>
        </w:rPr>
        <w:t xml:space="preserve"> must be used.</w:t>
      </w:r>
    </w:p>
    <w:p w14:paraId="5ADD456E"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9.4.1 </w:t>
      </w:r>
      <w:r>
        <w:t>Type constraint</w:t>
      </w:r>
      <w:r w:rsidRPr="00BC7C63">
        <w:t xml:space="preserve"> updated</w:t>
      </w:r>
      <w:r>
        <w:t xml:space="preserve"> because </w:t>
      </w:r>
      <w:r w:rsidRPr="00EF6CB8">
        <w:rPr>
          <w:b/>
        </w:rPr>
        <w:t>… or …</w:t>
      </w:r>
      <w:r>
        <w:t xml:space="preserve"> is also applicable to lists.</w:t>
      </w:r>
    </w:p>
    <w:p w14:paraId="75BD6C91"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9.7 </w:t>
      </w:r>
      <w:r>
        <w:t>Several “</w:t>
      </w:r>
      <w:proofErr w:type="spellStart"/>
      <w:r>
        <w:t>occured</w:t>
      </w:r>
      <w:proofErr w:type="spellEnd"/>
      <w:r>
        <w:t>” changed to “occurred”.</w:t>
      </w:r>
    </w:p>
    <w:p w14:paraId="7EFAEE2F" w14:textId="77777777" w:rsidR="00345ACB" w:rsidRDefault="00345ACB" w:rsidP="003B1FD9">
      <w:pPr>
        <w:pStyle w:val="NormalListBullets"/>
        <w:keepNext/>
        <w:numPr>
          <w:ilvl w:val="0"/>
          <w:numId w:val="44"/>
        </w:numPr>
        <w:tabs>
          <w:tab w:val="left" w:pos="1440"/>
        </w:tabs>
        <w:spacing w:before="60" w:after="60"/>
      </w:pPr>
      <w:r w:rsidRPr="00BC7C63">
        <w:t xml:space="preserve">9.8.1 </w:t>
      </w:r>
      <w:r>
        <w:t xml:space="preserve">Corrected </w:t>
      </w:r>
      <w:r w:rsidRPr="00EF6CB8">
        <w:rPr>
          <w:b/>
        </w:rPr>
        <w:t>%z</w:t>
      </w:r>
      <w:r>
        <w:t xml:space="preserve"> to </w:t>
      </w:r>
      <w:r w:rsidRPr="00EF6CB8">
        <w:rPr>
          <w:b/>
        </w:rPr>
        <w:t>%s</w:t>
      </w:r>
      <w:r>
        <w:t xml:space="preserve"> because there is no such operator </w:t>
      </w:r>
      <w:r w:rsidRPr="00EF6CB8">
        <w:rPr>
          <w:b/>
        </w:rPr>
        <w:t>%z</w:t>
      </w:r>
      <w:r>
        <w:t>.</w:t>
      </w:r>
    </w:p>
    <w:p w14:paraId="7B90767C" w14:textId="77777777" w:rsidR="00345ACB" w:rsidRPr="00BC7C63" w:rsidRDefault="00345ACB" w:rsidP="003B1FD9">
      <w:pPr>
        <w:pStyle w:val="NormalListBullets"/>
        <w:keepNext/>
        <w:numPr>
          <w:ilvl w:val="0"/>
          <w:numId w:val="44"/>
        </w:numPr>
        <w:tabs>
          <w:tab w:val="left" w:pos="1440"/>
        </w:tabs>
        <w:spacing w:before="60" w:after="60"/>
      </w:pPr>
      <w:r>
        <w:t>9.8.4 2nd type constraint removed. &lt;</w:t>
      </w:r>
      <w:proofErr w:type="spellStart"/>
      <w:proofErr w:type="gramStart"/>
      <w:r>
        <w:t>k:list</w:t>
      </w:r>
      <w:proofErr w:type="spellEnd"/>
      <w:proofErr w:type="gramEnd"/>
      <w:r>
        <w:t xml:space="preserve"> of strings&gt; means a list with k elements of “list of strings”, which is a list of lists and not allowed in Arden Syntax. </w:t>
      </w:r>
    </w:p>
    <w:p w14:paraId="701E6529"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9.9.7 </w:t>
      </w:r>
      <w:r>
        <w:t>Type constraint</w:t>
      </w:r>
      <w:r w:rsidRPr="00BC7C63">
        <w:t xml:space="preserve"> corrected </w:t>
      </w:r>
      <w:r>
        <w:t xml:space="preserve">to ensure that the right side of the </w:t>
      </w:r>
      <w:r w:rsidRPr="00EF6CB8">
        <w:rPr>
          <w:b/>
        </w:rPr>
        <w:t>… ** …</w:t>
      </w:r>
      <w:r>
        <w:t xml:space="preserve"> operator is not a list.</w:t>
      </w:r>
    </w:p>
    <w:p w14:paraId="591BC84F" w14:textId="77777777" w:rsidR="00345ACB" w:rsidRDefault="00345ACB" w:rsidP="003B1FD9">
      <w:pPr>
        <w:pStyle w:val="NormalListBullets"/>
        <w:keepNext/>
        <w:numPr>
          <w:ilvl w:val="0"/>
          <w:numId w:val="44"/>
        </w:numPr>
        <w:tabs>
          <w:tab w:val="left" w:pos="1440"/>
        </w:tabs>
        <w:spacing w:before="60" w:after="60"/>
      </w:pPr>
      <w:r>
        <w:t xml:space="preserve">9.12.19 Updated the </w:t>
      </w:r>
      <w:proofErr w:type="gramStart"/>
      <w:r>
        <w:t>type</w:t>
      </w:r>
      <w:proofErr w:type="gramEnd"/>
      <w:r>
        <w:t xml:space="preserve"> constraint </w:t>
      </w:r>
      <w:r w:rsidRPr="00BC7C63">
        <w:t xml:space="preserve">for </w:t>
      </w:r>
      <w:r w:rsidRPr="00BC7C63">
        <w:rPr>
          <w:b/>
          <w:bCs/>
        </w:rPr>
        <w:t xml:space="preserve">extract characters </w:t>
      </w:r>
      <w:r w:rsidRPr="00BC7C63">
        <w:rPr>
          <w:bCs/>
        </w:rPr>
        <w:t>operator</w:t>
      </w:r>
      <w:r>
        <w:rPr>
          <w:bCs/>
        </w:rPr>
        <w:t xml:space="preserve"> </w:t>
      </w:r>
      <w:r>
        <w:t>to ensure that the list of arguments is of type string.</w:t>
      </w:r>
    </w:p>
    <w:p w14:paraId="19E066A1"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10.2.1.2 </w:t>
      </w:r>
      <w:r>
        <w:t>O</w:t>
      </w:r>
      <w:r w:rsidRPr="00BC7C63">
        <w:t xml:space="preserve">perator </w:t>
      </w:r>
      <w:r>
        <w:t>corrected (</w:t>
      </w:r>
      <w:r w:rsidRPr="00584124">
        <w:rPr>
          <w:b/>
        </w:rPr>
        <w:t xml:space="preserve">element </w:t>
      </w:r>
      <w:r>
        <w:t>instead of</w:t>
      </w:r>
      <w:r w:rsidRPr="00F02D28">
        <w:rPr>
          <w:b/>
        </w:rPr>
        <w:t xml:space="preserve"> </w:t>
      </w:r>
      <w:r w:rsidRPr="00584124">
        <w:rPr>
          <w:b/>
        </w:rPr>
        <w:t>index</w:t>
      </w:r>
      <w:r>
        <w:t>)</w:t>
      </w:r>
      <w:r w:rsidRPr="00BC7C63">
        <w:t>, corrected examples (</w:t>
      </w:r>
      <w:r>
        <w:t xml:space="preserve">“msg” instead of “message”, </w:t>
      </w:r>
      <w:r w:rsidRPr="00BC7C63">
        <w:t>“message”</w:t>
      </w:r>
      <w:r>
        <w:t xml:space="preserve"> not allowed</w:t>
      </w:r>
      <w:r w:rsidRPr="00BC7C63">
        <w:t xml:space="preserve"> as variable</w:t>
      </w:r>
      <w:r>
        <w:t xml:space="preserve"> name</w:t>
      </w:r>
      <w:r w:rsidRPr="00BC7C63">
        <w:t>)</w:t>
      </w:r>
    </w:p>
    <w:p w14:paraId="50CDDF7E"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10.2.7 </w:t>
      </w:r>
      <w:r>
        <w:t>D</w:t>
      </w:r>
      <w:r w:rsidRPr="00BC7C63">
        <w:t xml:space="preserve">efinition of non-terminal </w:t>
      </w:r>
      <w:r w:rsidRPr="00BC7C63">
        <w:rPr>
          <w:b/>
        </w:rPr>
        <w:t>&lt;object-identifier&gt;</w:t>
      </w:r>
      <w:r w:rsidRPr="00BC7C63">
        <w:t xml:space="preserve"> </w:t>
      </w:r>
      <w:r>
        <w:t>added.</w:t>
      </w:r>
    </w:p>
    <w:p w14:paraId="0503B6AD" w14:textId="77777777" w:rsidR="00345ACB" w:rsidRPr="00BC7C63" w:rsidRDefault="00345ACB" w:rsidP="003B1FD9">
      <w:pPr>
        <w:pStyle w:val="NormalListBullets"/>
        <w:keepNext/>
        <w:numPr>
          <w:ilvl w:val="0"/>
          <w:numId w:val="44"/>
        </w:numPr>
        <w:tabs>
          <w:tab w:val="left" w:pos="1440"/>
        </w:tabs>
        <w:spacing w:before="60" w:after="60"/>
      </w:pPr>
      <w:r w:rsidRPr="00BC7C63">
        <w:t>11.2.</w:t>
      </w:r>
      <w:r>
        <w:t>5</w:t>
      </w:r>
      <w:r w:rsidRPr="00BC7C63">
        <w:t xml:space="preserve"> Removed </w:t>
      </w:r>
      <w:r w:rsidRPr="00BC7C63">
        <w:rPr>
          <w:rFonts w:eastAsia="Times New Roman"/>
        </w:rPr>
        <w:t>“</w:t>
      </w:r>
      <w:r w:rsidRPr="00BC7C63">
        <w:rPr>
          <w:rFonts w:eastAsia="Times New Roman"/>
          <w:i/>
          <w:iCs/>
        </w:rPr>
        <w:t xml:space="preserve">[...] If the </w:t>
      </w:r>
      <w:proofErr w:type="spellStart"/>
      <w:r w:rsidRPr="00BC7C63">
        <w:rPr>
          <w:rFonts w:eastAsia="Times New Roman"/>
          <w:i/>
          <w:iCs/>
        </w:rPr>
        <w:t>MLM</w:t>
      </w:r>
      <w:proofErr w:type="spellEnd"/>
      <w:r w:rsidRPr="00BC7C63">
        <w:rPr>
          <w:rFonts w:eastAsia="Times New Roman"/>
          <w:i/>
          <w:iCs/>
        </w:rPr>
        <w:t xml:space="preserve"> is evoked instead of called, all the arguments are treated as null. [...]</w:t>
      </w:r>
      <w:r w:rsidRPr="00BC7C63">
        <w:rPr>
          <w:rFonts w:eastAsia="Times New Roman"/>
        </w:rPr>
        <w:t>”</w:t>
      </w:r>
      <w:r>
        <w:rPr>
          <w:rFonts w:eastAsia="Times New Roman"/>
        </w:rPr>
        <w:t xml:space="preserve"> since this sentence is in contradiction with Chapter </w:t>
      </w:r>
      <w:r w:rsidRPr="00122EDA">
        <w:t>10.2.4.6.</w:t>
      </w:r>
    </w:p>
    <w:p w14:paraId="7A83AC6A" w14:textId="77777777" w:rsidR="00345ACB" w:rsidRPr="00BC7C63" w:rsidRDefault="00345ACB" w:rsidP="003B1FD9">
      <w:pPr>
        <w:pStyle w:val="NormalListBullets"/>
        <w:keepNext/>
        <w:numPr>
          <w:ilvl w:val="0"/>
          <w:numId w:val="44"/>
        </w:numPr>
        <w:tabs>
          <w:tab w:val="left" w:pos="1440"/>
        </w:tabs>
        <w:spacing w:before="60" w:after="60"/>
      </w:pPr>
      <w:r w:rsidRPr="00BC7C63">
        <w:t xml:space="preserve">11.2.8 to 11.2.18 </w:t>
      </w:r>
      <w:r>
        <w:t>Updated</w:t>
      </w:r>
      <w:r w:rsidRPr="00BC7C63">
        <w:t xml:space="preserve"> numbering of chapter</w:t>
      </w:r>
      <w:r>
        <w:t>s.</w:t>
      </w:r>
    </w:p>
    <w:p w14:paraId="287A46BC" w14:textId="77777777" w:rsidR="00345ACB" w:rsidRPr="00BC7C63" w:rsidRDefault="00345ACB" w:rsidP="003B1FD9">
      <w:pPr>
        <w:pStyle w:val="NormalListBullets"/>
        <w:keepNext/>
        <w:numPr>
          <w:ilvl w:val="0"/>
          <w:numId w:val="44"/>
        </w:numPr>
        <w:tabs>
          <w:tab w:val="left" w:pos="1440"/>
        </w:tabs>
        <w:spacing w:before="60" w:after="60"/>
      </w:pPr>
      <w:r>
        <w:t xml:space="preserve">A1 </w:t>
      </w:r>
      <w:proofErr w:type="spellStart"/>
      <w:r w:rsidRPr="00BC7C63">
        <w:t>BNF</w:t>
      </w:r>
      <w:proofErr w:type="spellEnd"/>
      <w:r w:rsidRPr="00BC7C63">
        <w:t xml:space="preserve"> expression for </w:t>
      </w:r>
      <w:r w:rsidRPr="001B0844">
        <w:rPr>
          <w:rStyle w:val="ExampleChar"/>
          <w:rFonts w:cs="Courier New"/>
          <w:szCs w:val="16"/>
        </w:rPr>
        <w:t>&lt;read_where&gt;</w:t>
      </w:r>
      <w:r w:rsidRPr="00BC7C63">
        <w:t xml:space="preserve"> updated</w:t>
      </w:r>
      <w:r>
        <w:t xml:space="preserve"> with missing “&lt;” and “&gt;”.</w:t>
      </w:r>
    </w:p>
    <w:p w14:paraId="75F8673F" w14:textId="77777777" w:rsidR="00345ACB" w:rsidRPr="00BC7C63" w:rsidRDefault="00345ACB" w:rsidP="003B1FD9">
      <w:pPr>
        <w:pStyle w:val="NormalListBullets"/>
        <w:keepNext/>
        <w:numPr>
          <w:ilvl w:val="0"/>
          <w:numId w:val="44"/>
        </w:numPr>
        <w:tabs>
          <w:tab w:val="left" w:pos="1440"/>
        </w:tabs>
        <w:spacing w:before="60" w:after="60"/>
      </w:pPr>
      <w:r>
        <w:t xml:space="preserve">A1 </w:t>
      </w:r>
      <w:proofErr w:type="spellStart"/>
      <w:r w:rsidRPr="00BC7C63">
        <w:t>BNF</w:t>
      </w:r>
      <w:proofErr w:type="spellEnd"/>
      <w:r w:rsidRPr="00BC7C63">
        <w:t xml:space="preserve"> expression for </w:t>
      </w:r>
      <w:r w:rsidRPr="001B0844">
        <w:rPr>
          <w:rStyle w:val="ExampleChar"/>
          <w:rFonts w:cs="Courier New"/>
          <w:szCs w:val="16"/>
        </w:rPr>
        <w:t>&lt;evoke_statement&gt;</w:t>
      </w:r>
      <w:r w:rsidRPr="00BC7C63">
        <w:rPr>
          <w:b/>
          <w:bCs/>
        </w:rPr>
        <w:t xml:space="preserve"> </w:t>
      </w:r>
      <w:r w:rsidRPr="00BC7C63">
        <w:rPr>
          <w:bCs/>
        </w:rPr>
        <w:t>updated</w:t>
      </w:r>
      <w:r>
        <w:rPr>
          <w:bCs/>
        </w:rPr>
        <w:t xml:space="preserve"> with the missing non-terminal </w:t>
      </w:r>
      <w:r w:rsidRPr="001B0844">
        <w:rPr>
          <w:rStyle w:val="ExampleChar"/>
          <w:rFonts w:cs="Courier New"/>
          <w:szCs w:val="16"/>
        </w:rPr>
        <w:t>&lt;</w:t>
      </w:r>
      <w:r>
        <w:rPr>
          <w:rStyle w:val="ExampleChar"/>
          <w:rFonts w:cs="Courier New"/>
          <w:szCs w:val="16"/>
        </w:rPr>
        <w:t>delayed_evoke</w:t>
      </w:r>
      <w:r w:rsidRPr="001B0844">
        <w:rPr>
          <w:rStyle w:val="ExampleChar"/>
          <w:rFonts w:cs="Courier New"/>
          <w:szCs w:val="16"/>
        </w:rPr>
        <w:t>&gt;</w:t>
      </w:r>
    </w:p>
    <w:p w14:paraId="559DCAA1" w14:textId="77777777" w:rsidR="00345ACB" w:rsidRPr="00BC7C63" w:rsidRDefault="00345ACB" w:rsidP="003B1FD9">
      <w:pPr>
        <w:pStyle w:val="NormalListBullets"/>
        <w:keepNext/>
        <w:numPr>
          <w:ilvl w:val="0"/>
          <w:numId w:val="44"/>
        </w:numPr>
        <w:tabs>
          <w:tab w:val="left" w:pos="1440"/>
        </w:tabs>
        <w:spacing w:before="60" w:after="60"/>
      </w:pPr>
      <w:r>
        <w:t xml:space="preserve">A1 </w:t>
      </w:r>
      <w:proofErr w:type="spellStart"/>
      <w:r w:rsidRPr="00BC7C63">
        <w:t>BNF</w:t>
      </w:r>
      <w:proofErr w:type="spellEnd"/>
      <w:r w:rsidRPr="00BC7C63">
        <w:t xml:space="preserve"> expression for </w:t>
      </w:r>
      <w:r w:rsidRPr="001B0844">
        <w:rPr>
          <w:rStyle w:val="ExampleChar"/>
          <w:rFonts w:cs="Courier New"/>
          <w:szCs w:val="16"/>
        </w:rPr>
        <w:t>&lt;delayed_evoke&gt;</w:t>
      </w:r>
      <w:r w:rsidRPr="00BC7C63">
        <w:t xml:space="preserve"> updated</w:t>
      </w:r>
      <w:r>
        <w:t xml:space="preserve"> with the missing quotation marks.</w:t>
      </w:r>
    </w:p>
    <w:p w14:paraId="21736E50" w14:textId="77777777" w:rsidR="00345ACB" w:rsidRPr="00BC7C63" w:rsidRDefault="00345ACB" w:rsidP="003B1FD9">
      <w:pPr>
        <w:pStyle w:val="NormalListBullets"/>
        <w:keepNext/>
        <w:numPr>
          <w:ilvl w:val="0"/>
          <w:numId w:val="44"/>
        </w:numPr>
        <w:tabs>
          <w:tab w:val="left" w:pos="1440"/>
        </w:tabs>
        <w:spacing w:before="60" w:after="60"/>
      </w:pPr>
      <w:r>
        <w:t xml:space="preserve">A1 </w:t>
      </w:r>
      <w:proofErr w:type="spellStart"/>
      <w:r w:rsidRPr="00BC7C63">
        <w:t>BNF</w:t>
      </w:r>
      <w:proofErr w:type="spellEnd"/>
      <w:r w:rsidRPr="00BC7C63">
        <w:t xml:space="preserve"> expression for </w:t>
      </w:r>
      <w:r w:rsidRPr="001B0844">
        <w:rPr>
          <w:rStyle w:val="ExampleChar"/>
          <w:rFonts w:cs="Courier New"/>
          <w:szCs w:val="16"/>
        </w:rPr>
        <w:t>&lt;relative_evoke_time_expr&gt;</w:t>
      </w:r>
      <w:r w:rsidRPr="00BC7C63">
        <w:rPr>
          <w:b/>
          <w:bCs/>
        </w:rPr>
        <w:t xml:space="preserve"> </w:t>
      </w:r>
      <w:r w:rsidRPr="00BC7C63">
        <w:rPr>
          <w:bCs/>
        </w:rPr>
        <w:t>updated</w:t>
      </w:r>
      <w:r>
        <w:rPr>
          <w:bCs/>
        </w:rPr>
        <w:t>, since this non-terminal was still using “AT” instead of “</w:t>
      </w:r>
      <w:proofErr w:type="spellStart"/>
      <w:r>
        <w:rPr>
          <w:bCs/>
        </w:rPr>
        <w:t>ATTIME</w:t>
      </w:r>
      <w:proofErr w:type="spellEnd"/>
      <w:r>
        <w:rPr>
          <w:bCs/>
        </w:rPr>
        <w:t>”</w:t>
      </w:r>
    </w:p>
    <w:p w14:paraId="645BB526" w14:textId="77777777" w:rsidR="00345ACB" w:rsidRPr="00BC7C63" w:rsidRDefault="00345ACB" w:rsidP="003B1FD9">
      <w:pPr>
        <w:pStyle w:val="NormalListBullets"/>
        <w:keepNext/>
        <w:numPr>
          <w:ilvl w:val="0"/>
          <w:numId w:val="44"/>
        </w:numPr>
        <w:tabs>
          <w:tab w:val="left" w:pos="1440"/>
        </w:tabs>
        <w:spacing w:before="60" w:after="60"/>
      </w:pPr>
      <w:proofErr w:type="spellStart"/>
      <w:r w:rsidRPr="00D57EA0">
        <w:t>A2</w:t>
      </w:r>
      <w:proofErr w:type="spellEnd"/>
      <w:r>
        <w:rPr>
          <w:b/>
        </w:rPr>
        <w:t xml:space="preserve"> </w:t>
      </w:r>
      <w:proofErr w:type="spellStart"/>
      <w:r w:rsidRPr="00BC7C63">
        <w:rPr>
          <w:b/>
        </w:rPr>
        <w:t>ar</w:t>
      </w:r>
      <w:r>
        <w:rPr>
          <w:b/>
        </w:rPr>
        <w:t>cc</w:t>
      </w:r>
      <w:r w:rsidRPr="00BC7C63">
        <w:rPr>
          <w:b/>
        </w:rPr>
        <w:t>os</w:t>
      </w:r>
      <w:proofErr w:type="spellEnd"/>
      <w:r w:rsidRPr="00BC7C63">
        <w:rPr>
          <w:b/>
        </w:rPr>
        <w:t xml:space="preserve"> </w:t>
      </w:r>
      <w:r w:rsidRPr="00477F67">
        <w:t>instead of</w:t>
      </w:r>
      <w:r>
        <w:rPr>
          <w:b/>
        </w:rPr>
        <w:t xml:space="preserve"> </w:t>
      </w:r>
      <w:proofErr w:type="spellStart"/>
      <w:r w:rsidRPr="00BC7C63">
        <w:rPr>
          <w:b/>
        </w:rPr>
        <w:t>arcos</w:t>
      </w:r>
      <w:proofErr w:type="spellEnd"/>
      <w:r w:rsidRPr="00BC7C63">
        <w:rPr>
          <w:b/>
        </w:rPr>
        <w:t xml:space="preserve"> </w:t>
      </w:r>
    </w:p>
    <w:p w14:paraId="2D415496" w14:textId="77777777" w:rsidR="00345ACB" w:rsidRDefault="00345ACB" w:rsidP="003B1FD9">
      <w:pPr>
        <w:pStyle w:val="NormalListBullets"/>
        <w:keepNext/>
        <w:numPr>
          <w:ilvl w:val="0"/>
          <w:numId w:val="44"/>
        </w:numPr>
        <w:tabs>
          <w:tab w:val="left" w:pos="1440"/>
        </w:tabs>
        <w:spacing w:before="60" w:after="60"/>
      </w:pPr>
      <w:proofErr w:type="spellStart"/>
      <w:r>
        <w:t>A4</w:t>
      </w:r>
      <w:proofErr w:type="spellEnd"/>
      <w:r>
        <w:t xml:space="preserve"> </w:t>
      </w:r>
      <w:r w:rsidRPr="00BC7C63">
        <w:t>Operators added to precedence groups: 9.16.10, 9.16.14</w:t>
      </w:r>
    </w:p>
    <w:p w14:paraId="3E56D9E8" w14:textId="77777777" w:rsidR="00345ACB" w:rsidRDefault="00345ACB" w:rsidP="003B1FD9">
      <w:pPr>
        <w:pStyle w:val="NormalListBullets"/>
        <w:keepNext/>
        <w:numPr>
          <w:ilvl w:val="0"/>
          <w:numId w:val="44"/>
        </w:numPr>
        <w:tabs>
          <w:tab w:val="left" w:pos="1440"/>
        </w:tabs>
        <w:spacing w:before="60" w:after="60"/>
      </w:pPr>
      <w:proofErr w:type="spellStart"/>
      <w:r>
        <w:t>A4</w:t>
      </w:r>
      <w:proofErr w:type="spellEnd"/>
      <w:r>
        <w:t xml:space="preserve"> </w:t>
      </w:r>
      <w:proofErr w:type="spellStart"/>
      <w:r w:rsidRPr="00BC7C63">
        <w:rPr>
          <w:b/>
        </w:rPr>
        <w:t>ar</w:t>
      </w:r>
      <w:r>
        <w:rPr>
          <w:b/>
        </w:rPr>
        <w:t>cc</w:t>
      </w:r>
      <w:r w:rsidRPr="00BC7C63">
        <w:rPr>
          <w:b/>
        </w:rPr>
        <w:t>os</w:t>
      </w:r>
      <w:proofErr w:type="spellEnd"/>
      <w:r w:rsidRPr="00BC7C63">
        <w:rPr>
          <w:b/>
        </w:rPr>
        <w:t xml:space="preserve"> </w:t>
      </w:r>
      <w:r w:rsidRPr="00477F67">
        <w:t>instead of</w:t>
      </w:r>
      <w:r>
        <w:rPr>
          <w:b/>
        </w:rPr>
        <w:t xml:space="preserve"> </w:t>
      </w:r>
      <w:proofErr w:type="spellStart"/>
      <w:r w:rsidRPr="00BC7C63">
        <w:rPr>
          <w:b/>
        </w:rPr>
        <w:t>arcos</w:t>
      </w:r>
      <w:proofErr w:type="spellEnd"/>
      <w:r w:rsidRPr="00BC7C63">
        <w:rPr>
          <w:b/>
        </w:rPr>
        <w:t xml:space="preserve"> </w:t>
      </w:r>
    </w:p>
    <w:p w14:paraId="24F263D6" w14:textId="77777777" w:rsidR="00345ACB" w:rsidRPr="00BC7C63" w:rsidRDefault="00345ACB" w:rsidP="003B1FD9">
      <w:pPr>
        <w:pStyle w:val="NormalListBullets"/>
        <w:keepNext/>
        <w:numPr>
          <w:ilvl w:val="0"/>
          <w:numId w:val="44"/>
        </w:numPr>
        <w:tabs>
          <w:tab w:val="left" w:pos="1440"/>
        </w:tabs>
        <w:spacing w:before="60" w:after="60"/>
      </w:pPr>
      <w:proofErr w:type="spellStart"/>
      <w:r w:rsidRPr="00BC7C63">
        <w:t>A5.1</w:t>
      </w:r>
      <w:proofErr w:type="spellEnd"/>
      <w:r w:rsidRPr="00BC7C63">
        <w:t xml:space="preserve"> </w:t>
      </w:r>
      <w:r>
        <w:t>S</w:t>
      </w:r>
      <w:r w:rsidRPr="00BC7C63">
        <w:t>ome letter must be lowercase</w:t>
      </w:r>
      <w:r>
        <w:t xml:space="preserve"> instead of using them in uppercase twice.</w:t>
      </w:r>
    </w:p>
    <w:p w14:paraId="01ECD852" w14:textId="77777777" w:rsidR="00345ACB" w:rsidRDefault="00345ACB">
      <w:pPr>
        <w:rPr>
          <w:b/>
          <w:bCs/>
        </w:rPr>
      </w:pPr>
    </w:p>
    <w:p w14:paraId="76337184" w14:textId="77777777" w:rsidR="00345ACB" w:rsidRPr="00266208" w:rsidRDefault="00345ACB" w:rsidP="00FE2C29">
      <w:pPr>
        <w:pStyle w:val="AppendixH2"/>
        <w:outlineLvl w:val="1"/>
        <w:rPr>
          <w:lang w:val="en-GB"/>
        </w:rPr>
      </w:pPr>
      <w:r>
        <w:rPr>
          <w:bCs/>
        </w:rPr>
        <w:br w:type="page"/>
      </w:r>
      <w:bookmarkStart w:id="1949" w:name="_Toc382912369"/>
      <w:proofErr w:type="spellStart"/>
      <w:r>
        <w:rPr>
          <w:bCs/>
        </w:rPr>
        <w:lastRenderedPageBreak/>
        <w:t>X3.7</w:t>
      </w:r>
      <w:proofErr w:type="spellEnd"/>
      <w:r>
        <w:rPr>
          <w:bCs/>
        </w:rPr>
        <w:tab/>
      </w:r>
      <w:r w:rsidRPr="00266208">
        <w:rPr>
          <w:lang w:val="en-GB"/>
        </w:rPr>
        <w:t>Summary of Changes from Version 2.7</w:t>
      </w:r>
      <w:r>
        <w:rPr>
          <w:lang w:val="en-GB"/>
        </w:rPr>
        <w:t xml:space="preserve"> with </w:t>
      </w:r>
      <w:r>
        <w:rPr>
          <w:bCs/>
          <w:lang w:val="en-GB"/>
        </w:rPr>
        <w:t>Editorial C</w:t>
      </w:r>
      <w:r w:rsidRPr="006B566E">
        <w:rPr>
          <w:bCs/>
          <w:lang w:val="en-GB"/>
        </w:rPr>
        <w:t>orrections</w:t>
      </w:r>
      <w:r w:rsidRPr="00266208">
        <w:rPr>
          <w:lang w:val="en-GB"/>
        </w:rPr>
        <w:t xml:space="preserve"> to 2.8</w:t>
      </w:r>
      <w:bookmarkEnd w:id="1949"/>
    </w:p>
    <w:p w14:paraId="2E96C9D8" w14:textId="77777777" w:rsidR="00345ACB" w:rsidRPr="006810FE" w:rsidRDefault="00345ACB" w:rsidP="00B50308">
      <w:pPr>
        <w:pStyle w:val="NormalListBullets"/>
        <w:numPr>
          <w:ilvl w:val="0"/>
          <w:numId w:val="45"/>
        </w:numPr>
        <w:spacing w:before="60" w:after="60"/>
      </w:pPr>
      <w:r w:rsidRPr="006810FE">
        <w:t>3.2.1, Removed the “a point in absolute time” term</w:t>
      </w:r>
    </w:p>
    <w:p w14:paraId="69CA3BCF" w14:textId="77777777" w:rsidR="00345ACB" w:rsidRPr="00074AC9" w:rsidRDefault="00345ACB" w:rsidP="00B50308">
      <w:pPr>
        <w:pStyle w:val="NormalListBullets"/>
        <w:numPr>
          <w:ilvl w:val="0"/>
          <w:numId w:val="45"/>
        </w:numPr>
        <w:spacing w:before="60" w:after="60"/>
      </w:pPr>
      <w:r w:rsidRPr="00074AC9">
        <w:t xml:space="preserve">6.1.2, Added the </w:t>
      </w:r>
      <w:r w:rsidRPr="00074AC9">
        <w:rPr>
          <w:b/>
        </w:rPr>
        <w:t>minus</w:t>
      </w:r>
      <w:r w:rsidRPr="00074AC9">
        <w:t xml:space="preserve"> sign, since the </w:t>
      </w:r>
      <w:proofErr w:type="spellStart"/>
      <w:r w:rsidRPr="00074AC9">
        <w:t>BNF</w:t>
      </w:r>
      <w:proofErr w:type="spellEnd"/>
      <w:r w:rsidRPr="00074AC9">
        <w:t xml:space="preserve"> (non-terminal </w:t>
      </w:r>
      <w:r w:rsidRPr="00BC49C4">
        <w:rPr>
          <w:rStyle w:val="ExampleChar"/>
          <w:rFonts w:cs="Courier New"/>
          <w:szCs w:val="16"/>
        </w:rPr>
        <w:t>&lt;mlmname_text_rest&gt;</w:t>
      </w:r>
      <w:r w:rsidRPr="00074AC9">
        <w:t xml:space="preserve">) allows this sign inside of an </w:t>
      </w:r>
      <w:proofErr w:type="spellStart"/>
      <w:r w:rsidRPr="00074AC9">
        <w:t>MLM</w:t>
      </w:r>
      <w:proofErr w:type="spellEnd"/>
      <w:r w:rsidRPr="00074AC9">
        <w:t xml:space="preserve"> name</w:t>
      </w:r>
    </w:p>
    <w:p w14:paraId="0E6553F6" w14:textId="77777777" w:rsidR="00345ACB" w:rsidRPr="00074AC9" w:rsidRDefault="00345ACB" w:rsidP="00B50308">
      <w:pPr>
        <w:pStyle w:val="NormalListBullets"/>
        <w:numPr>
          <w:ilvl w:val="0"/>
          <w:numId w:val="45"/>
        </w:numPr>
        <w:spacing w:before="60" w:after="60"/>
      </w:pPr>
      <w:r w:rsidRPr="00074AC9">
        <w:t xml:space="preserve">6.1.7, Changed slot type to “textual list” since the informal description claims the same format as the author slot </w:t>
      </w:r>
    </w:p>
    <w:p w14:paraId="6052BD16" w14:textId="77777777" w:rsidR="00345ACB" w:rsidRPr="00074AC9" w:rsidRDefault="00345ACB" w:rsidP="00B50308">
      <w:pPr>
        <w:pStyle w:val="NormalListBullets"/>
        <w:numPr>
          <w:ilvl w:val="0"/>
          <w:numId w:val="45"/>
        </w:numPr>
        <w:spacing w:before="60" w:after="60"/>
      </w:pPr>
      <w:r w:rsidRPr="00074AC9">
        <w:t xml:space="preserve">6.1.8, Added short term, which makes clear that only the complete representation (given in the </w:t>
      </w:r>
      <w:r w:rsidRPr="00074AC9">
        <w:rPr>
          <w:b/>
        </w:rPr>
        <w:t>ISO</w:t>
      </w:r>
      <w:r w:rsidRPr="00074AC9">
        <w:t>) is allowed</w:t>
      </w:r>
    </w:p>
    <w:p w14:paraId="612CE216" w14:textId="77777777" w:rsidR="00345ACB" w:rsidRPr="00074AC9" w:rsidRDefault="00345ACB" w:rsidP="00B50308">
      <w:pPr>
        <w:pStyle w:val="NormalListBullets"/>
        <w:numPr>
          <w:ilvl w:val="0"/>
          <w:numId w:val="45"/>
        </w:numPr>
        <w:spacing w:before="60" w:after="60"/>
      </w:pPr>
      <w:r w:rsidRPr="00074AC9">
        <w:t>8.1, Added a sentence to make clear that null may have a primary time</w:t>
      </w:r>
    </w:p>
    <w:p w14:paraId="11EA51D1" w14:textId="77777777" w:rsidR="00345ACB" w:rsidRPr="00074AC9" w:rsidRDefault="00345ACB" w:rsidP="00B50308">
      <w:pPr>
        <w:pStyle w:val="NormalListBullets"/>
        <w:numPr>
          <w:ilvl w:val="0"/>
          <w:numId w:val="45"/>
        </w:numPr>
        <w:spacing w:before="60" w:after="60"/>
      </w:pPr>
      <w:r w:rsidRPr="00074AC9">
        <w:t>8.4.1, Changed the granularity of time from infinitesimal to implementation specific (beyond milliseconds)</w:t>
      </w:r>
    </w:p>
    <w:p w14:paraId="65518103" w14:textId="77777777" w:rsidR="00345ACB" w:rsidRPr="00074AC9" w:rsidRDefault="00345ACB" w:rsidP="00B50308">
      <w:pPr>
        <w:pStyle w:val="NormalListBullets"/>
        <w:numPr>
          <w:ilvl w:val="0"/>
          <w:numId w:val="45"/>
        </w:numPr>
        <w:spacing w:before="60" w:after="60"/>
      </w:pPr>
      <w:r w:rsidRPr="00074AC9">
        <w:t>9.1.2.2, Additional data type “</w:t>
      </w:r>
      <w:r w:rsidRPr="00074AC9">
        <w:rPr>
          <w:b/>
        </w:rPr>
        <w:t>times</w:t>
      </w:r>
      <w:r w:rsidRPr="00074AC9">
        <w:t xml:space="preserve">” introduced, which subsumes </w:t>
      </w:r>
      <w:r w:rsidRPr="00074AC9">
        <w:rPr>
          <w:b/>
        </w:rPr>
        <w:t>time</w:t>
      </w:r>
      <w:r w:rsidRPr="00074AC9">
        <w:t xml:space="preserve"> and </w:t>
      </w:r>
      <w:r w:rsidRPr="00074AC9">
        <w:rPr>
          <w:b/>
        </w:rPr>
        <w:t>time-of-day</w:t>
      </w:r>
      <w:r w:rsidRPr="00074AC9">
        <w:t xml:space="preserve"> </w:t>
      </w:r>
    </w:p>
    <w:p w14:paraId="02CF31E0" w14:textId="77777777" w:rsidR="00345ACB" w:rsidRPr="00074AC9" w:rsidRDefault="00345ACB" w:rsidP="00B50308">
      <w:pPr>
        <w:pStyle w:val="NormalListBullets"/>
        <w:numPr>
          <w:ilvl w:val="0"/>
          <w:numId w:val="45"/>
        </w:numPr>
        <w:spacing w:before="60" w:after="60"/>
      </w:pPr>
      <w:r w:rsidRPr="00074AC9">
        <w:t>9.1.2.2, Added “</w:t>
      </w:r>
      <w:r w:rsidRPr="00074AC9">
        <w:rPr>
          <w:b/>
        </w:rPr>
        <w:t>time-of-day</w:t>
      </w:r>
      <w:r w:rsidRPr="00074AC9">
        <w:t xml:space="preserve">” within the types: </w:t>
      </w:r>
      <w:r w:rsidRPr="00074AC9">
        <w:rPr>
          <w:b/>
        </w:rPr>
        <w:t>any-type</w:t>
      </w:r>
      <w:r w:rsidRPr="00074AC9">
        <w:t xml:space="preserve">, </w:t>
      </w:r>
      <w:r w:rsidRPr="00074AC9">
        <w:rPr>
          <w:b/>
        </w:rPr>
        <w:t>non-null</w:t>
      </w:r>
      <w:r w:rsidRPr="00074AC9">
        <w:t xml:space="preserve">, and </w:t>
      </w:r>
      <w:r w:rsidRPr="00074AC9">
        <w:rPr>
          <w:b/>
        </w:rPr>
        <w:t>ordered</w:t>
      </w:r>
    </w:p>
    <w:p w14:paraId="61B9136C" w14:textId="77777777" w:rsidR="00345ACB" w:rsidRPr="00074AC9" w:rsidRDefault="00345ACB" w:rsidP="00B50308">
      <w:pPr>
        <w:pStyle w:val="NormalListBullets"/>
        <w:numPr>
          <w:ilvl w:val="0"/>
          <w:numId w:val="45"/>
        </w:numPr>
        <w:spacing w:before="60" w:after="60"/>
        <w:rPr>
          <w:bCs/>
        </w:rPr>
      </w:pPr>
      <w:r w:rsidRPr="00074AC9">
        <w:rPr>
          <w:bCs/>
        </w:rPr>
        <w:t>9.1.3.1, Added the operators “</w:t>
      </w:r>
      <w:r w:rsidRPr="00074AC9">
        <w:rPr>
          <w:b/>
          <w:bCs/>
        </w:rPr>
        <w:t>… As Number</w:t>
      </w:r>
      <w:r w:rsidRPr="00074AC9">
        <w:rPr>
          <w:bCs/>
        </w:rPr>
        <w:t>”, “</w:t>
      </w:r>
      <w:r w:rsidRPr="00074AC9">
        <w:rPr>
          <w:b/>
          <w:bCs/>
        </w:rPr>
        <w:t>… As String</w:t>
      </w:r>
      <w:r w:rsidRPr="00074AC9">
        <w:rPr>
          <w:bCs/>
        </w:rPr>
        <w:t>”, and “</w:t>
      </w:r>
      <w:r w:rsidRPr="00074AC9">
        <w:rPr>
          <w:b/>
          <w:bCs/>
        </w:rPr>
        <w:t>… As Time</w:t>
      </w:r>
      <w:r w:rsidRPr="00074AC9">
        <w:rPr>
          <w:bCs/>
        </w:rPr>
        <w:t>” to the general list handling</w:t>
      </w:r>
    </w:p>
    <w:p w14:paraId="142B0728" w14:textId="77777777" w:rsidR="00345ACB" w:rsidRPr="00074AC9" w:rsidRDefault="00345ACB" w:rsidP="00B50308">
      <w:pPr>
        <w:pStyle w:val="NormalListBullets"/>
        <w:numPr>
          <w:ilvl w:val="0"/>
          <w:numId w:val="45"/>
        </w:numPr>
        <w:spacing w:before="60" w:after="60"/>
        <w:rPr>
          <w:bCs/>
        </w:rPr>
      </w:pPr>
      <w:r w:rsidRPr="00074AC9">
        <w:rPr>
          <w:bCs/>
        </w:rPr>
        <w:t>9.1.3.4, Added the operators “</w:t>
      </w:r>
      <w:r w:rsidRPr="00074AC9">
        <w:rPr>
          <w:b/>
          <w:bCs/>
        </w:rPr>
        <w:t>Replace</w:t>
      </w:r>
      <w:r w:rsidRPr="00074AC9">
        <w:rPr>
          <w:bCs/>
        </w:rPr>
        <w:t xml:space="preserve"> </w:t>
      </w:r>
      <w:r w:rsidRPr="00074AC9">
        <w:rPr>
          <w:b/>
          <w:bCs/>
        </w:rPr>
        <w:t>Year Of … With</w:t>
      </w:r>
      <w:r w:rsidRPr="00074AC9">
        <w:rPr>
          <w:bCs/>
        </w:rPr>
        <w:t>”, “</w:t>
      </w:r>
      <w:r w:rsidRPr="00074AC9">
        <w:rPr>
          <w:b/>
          <w:bCs/>
        </w:rPr>
        <w:t>Replace</w:t>
      </w:r>
      <w:r w:rsidRPr="00074AC9">
        <w:rPr>
          <w:bCs/>
        </w:rPr>
        <w:t xml:space="preserve"> </w:t>
      </w:r>
      <w:r w:rsidRPr="00074AC9">
        <w:rPr>
          <w:b/>
          <w:bCs/>
        </w:rPr>
        <w:t>Month Of … With</w:t>
      </w:r>
      <w:r w:rsidRPr="00074AC9">
        <w:rPr>
          <w:bCs/>
        </w:rPr>
        <w:t>”, “</w:t>
      </w:r>
      <w:r w:rsidRPr="00074AC9">
        <w:rPr>
          <w:b/>
          <w:bCs/>
        </w:rPr>
        <w:t>Replace</w:t>
      </w:r>
      <w:r w:rsidRPr="00074AC9">
        <w:rPr>
          <w:bCs/>
        </w:rPr>
        <w:t xml:space="preserve"> </w:t>
      </w:r>
      <w:r w:rsidRPr="00074AC9">
        <w:rPr>
          <w:b/>
          <w:bCs/>
        </w:rPr>
        <w:t>Day Of … With</w:t>
      </w:r>
      <w:r w:rsidRPr="00074AC9">
        <w:rPr>
          <w:bCs/>
        </w:rPr>
        <w:t>”, “</w:t>
      </w:r>
      <w:r w:rsidRPr="00074AC9">
        <w:rPr>
          <w:b/>
          <w:bCs/>
        </w:rPr>
        <w:t>Replace</w:t>
      </w:r>
      <w:r>
        <w:rPr>
          <w:bCs/>
        </w:rPr>
        <w:t xml:space="preserve"> </w:t>
      </w:r>
      <w:r w:rsidRPr="00074AC9">
        <w:rPr>
          <w:b/>
          <w:bCs/>
        </w:rPr>
        <w:t>Hour Of … With</w:t>
      </w:r>
      <w:r w:rsidRPr="00074AC9">
        <w:rPr>
          <w:bCs/>
        </w:rPr>
        <w:t>”, “</w:t>
      </w:r>
      <w:r w:rsidRPr="00074AC9">
        <w:rPr>
          <w:b/>
          <w:bCs/>
        </w:rPr>
        <w:t>Replace</w:t>
      </w:r>
      <w:r w:rsidRPr="00074AC9">
        <w:rPr>
          <w:bCs/>
        </w:rPr>
        <w:t xml:space="preserve"> </w:t>
      </w:r>
      <w:r w:rsidRPr="00074AC9">
        <w:rPr>
          <w:b/>
          <w:bCs/>
        </w:rPr>
        <w:t>Minute Of … With</w:t>
      </w:r>
      <w:r w:rsidRPr="00074AC9">
        <w:rPr>
          <w:bCs/>
        </w:rPr>
        <w:t>”, and “</w:t>
      </w:r>
      <w:r w:rsidRPr="00074AC9">
        <w:rPr>
          <w:b/>
          <w:bCs/>
        </w:rPr>
        <w:t>Replace</w:t>
      </w:r>
      <w:r w:rsidRPr="00074AC9">
        <w:rPr>
          <w:bCs/>
        </w:rPr>
        <w:t xml:space="preserve"> </w:t>
      </w:r>
      <w:r w:rsidRPr="00074AC9">
        <w:rPr>
          <w:b/>
          <w:bCs/>
        </w:rPr>
        <w:t>Second Of … With</w:t>
      </w:r>
      <w:r w:rsidRPr="00074AC9">
        <w:rPr>
          <w:bCs/>
        </w:rPr>
        <w:t>” to the general list handling</w:t>
      </w:r>
    </w:p>
    <w:p w14:paraId="51BE49BE" w14:textId="77777777" w:rsidR="00345ACB" w:rsidRPr="00074AC9" w:rsidRDefault="00345ACB" w:rsidP="00B50308">
      <w:pPr>
        <w:pStyle w:val="NormalListBullets"/>
        <w:numPr>
          <w:ilvl w:val="0"/>
          <w:numId w:val="45"/>
        </w:numPr>
        <w:spacing w:before="60" w:after="60"/>
        <w:rPr>
          <w:bCs/>
        </w:rPr>
      </w:pPr>
      <w:r w:rsidRPr="00074AC9">
        <w:rPr>
          <w:bCs/>
        </w:rPr>
        <w:t>9.1.3.6, Added the operators “</w:t>
      </w:r>
      <w:r w:rsidRPr="00074AC9">
        <w:rPr>
          <w:b/>
          <w:bCs/>
        </w:rPr>
        <w:t>Index Of … From …</w:t>
      </w:r>
      <w:r w:rsidRPr="00074AC9">
        <w:rPr>
          <w:bCs/>
        </w:rPr>
        <w:t>”, “</w:t>
      </w:r>
      <w:r w:rsidRPr="00074AC9">
        <w:rPr>
          <w:b/>
          <w:bCs/>
        </w:rPr>
        <w:t>Add … To …</w:t>
      </w:r>
      <w:r w:rsidRPr="00074AC9">
        <w:rPr>
          <w:bCs/>
        </w:rPr>
        <w:t>”, “</w:t>
      </w:r>
      <w:r w:rsidRPr="00074AC9">
        <w:rPr>
          <w:b/>
          <w:bCs/>
        </w:rPr>
        <w:t>At Least … From …</w:t>
      </w:r>
      <w:r w:rsidRPr="00074AC9">
        <w:rPr>
          <w:bCs/>
        </w:rPr>
        <w:t>”, and “</w:t>
      </w:r>
      <w:r w:rsidRPr="00074AC9">
        <w:rPr>
          <w:b/>
          <w:bCs/>
        </w:rPr>
        <w:t>At Most … From …</w:t>
      </w:r>
      <w:r w:rsidRPr="00074AC9">
        <w:rPr>
          <w:bCs/>
        </w:rPr>
        <w:t>” to the general list handling</w:t>
      </w:r>
    </w:p>
    <w:p w14:paraId="0C1FF16B" w14:textId="77777777" w:rsidR="00345ACB" w:rsidRPr="00074AC9" w:rsidRDefault="00345ACB" w:rsidP="00B50308">
      <w:pPr>
        <w:pStyle w:val="NormalListBullets"/>
        <w:numPr>
          <w:ilvl w:val="0"/>
          <w:numId w:val="45"/>
        </w:numPr>
        <w:spacing w:before="60" w:after="60"/>
        <w:rPr>
          <w:bCs/>
        </w:rPr>
      </w:pPr>
      <w:r w:rsidRPr="00074AC9">
        <w:rPr>
          <w:bCs/>
        </w:rPr>
        <w:t>9.1.3.7, Added the “</w:t>
      </w:r>
      <w:r w:rsidRPr="00074AC9">
        <w:rPr>
          <w:b/>
          <w:bCs/>
        </w:rPr>
        <w:t>Remove … From …</w:t>
      </w:r>
      <w:r w:rsidRPr="00074AC9">
        <w:rPr>
          <w:bCs/>
        </w:rPr>
        <w:t xml:space="preserve">” operator to the general list handling </w:t>
      </w:r>
    </w:p>
    <w:p w14:paraId="407D3EDB" w14:textId="77777777" w:rsidR="00345ACB" w:rsidRPr="00074AC9" w:rsidRDefault="00345ACB" w:rsidP="00B50308">
      <w:pPr>
        <w:pStyle w:val="NormalListBullets"/>
        <w:numPr>
          <w:ilvl w:val="0"/>
          <w:numId w:val="45"/>
        </w:numPr>
        <w:spacing w:before="60" w:after="60"/>
      </w:pPr>
      <w:r w:rsidRPr="00074AC9">
        <w:t>9.2.4, Added the “</w:t>
      </w:r>
      <w:r w:rsidRPr="00074AC9">
        <w:rPr>
          <w:b/>
        </w:rPr>
        <w:t>Using …</w:t>
      </w:r>
      <w:r w:rsidRPr="00074AC9">
        <w:t xml:space="preserve">” modifier as extension to the </w:t>
      </w:r>
      <w:proofErr w:type="gramStart"/>
      <w:r w:rsidRPr="00074AC9">
        <w:rPr>
          <w:b/>
        </w:rPr>
        <w:t>sort</w:t>
      </w:r>
      <w:proofErr w:type="gramEnd"/>
      <w:r w:rsidRPr="00074AC9">
        <w:t xml:space="preserve"> operator. This modifier will allow to sort lists by any complex calculation</w:t>
      </w:r>
    </w:p>
    <w:p w14:paraId="1FE13F1D" w14:textId="77777777" w:rsidR="00345ACB" w:rsidRPr="00074AC9" w:rsidRDefault="00345ACB" w:rsidP="00B50308">
      <w:pPr>
        <w:pStyle w:val="NormalListBullets"/>
        <w:numPr>
          <w:ilvl w:val="0"/>
          <w:numId w:val="45"/>
        </w:numPr>
        <w:spacing w:before="60" w:after="60"/>
      </w:pPr>
      <w:r w:rsidRPr="00074AC9">
        <w:t>9.2.5, Added new operator “</w:t>
      </w:r>
      <w:r w:rsidRPr="00074AC9">
        <w:rPr>
          <w:b/>
        </w:rPr>
        <w:t>Add … To … [At …]</w:t>
      </w:r>
      <w:r w:rsidRPr="00074AC9">
        <w:t>” for simple list manipulation by insertion of elements at arbitrary positions</w:t>
      </w:r>
    </w:p>
    <w:p w14:paraId="1F3EF010" w14:textId="77777777" w:rsidR="00345ACB" w:rsidRPr="00074AC9" w:rsidRDefault="00345ACB" w:rsidP="00B50308">
      <w:pPr>
        <w:pStyle w:val="NormalListBullets"/>
        <w:numPr>
          <w:ilvl w:val="0"/>
          <w:numId w:val="45"/>
        </w:numPr>
        <w:spacing w:before="60" w:after="60"/>
      </w:pPr>
      <w:r w:rsidRPr="00074AC9">
        <w:t>9.2.6, Added new operator “</w:t>
      </w:r>
      <w:r w:rsidRPr="00074AC9">
        <w:rPr>
          <w:b/>
        </w:rPr>
        <w:t>Remove … From …</w:t>
      </w:r>
      <w:r w:rsidRPr="00074AC9">
        <w:t>” for simple removing arbitrary elements from a list</w:t>
      </w:r>
    </w:p>
    <w:p w14:paraId="4C8C55F3" w14:textId="77777777" w:rsidR="00345ACB" w:rsidRPr="00074AC9" w:rsidRDefault="00345ACB" w:rsidP="00B50308">
      <w:pPr>
        <w:pStyle w:val="NormalListBullets"/>
        <w:numPr>
          <w:ilvl w:val="0"/>
          <w:numId w:val="45"/>
        </w:numPr>
        <w:spacing w:before="60" w:after="60"/>
        <w:rPr>
          <w:bCs/>
        </w:rPr>
      </w:pPr>
      <w:r w:rsidRPr="00074AC9">
        <w:rPr>
          <w:bCs/>
        </w:rPr>
        <w:t xml:space="preserve">9.6.7,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w:t>
      </w:r>
    </w:p>
    <w:p w14:paraId="3ECA37B3" w14:textId="77777777" w:rsidR="00345ACB" w:rsidRPr="00074AC9" w:rsidRDefault="00345ACB" w:rsidP="00B50308">
      <w:pPr>
        <w:pStyle w:val="NormalListBullets"/>
        <w:numPr>
          <w:ilvl w:val="0"/>
          <w:numId w:val="45"/>
        </w:numPr>
        <w:spacing w:before="60" w:after="60"/>
        <w:rPr>
          <w:bCs/>
        </w:rPr>
      </w:pPr>
      <w:r w:rsidRPr="00074AC9">
        <w:rPr>
          <w:bCs/>
        </w:rPr>
        <w:t xml:space="preserve">9.6.8,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w:t>
      </w:r>
    </w:p>
    <w:p w14:paraId="6EC7A17F" w14:textId="77777777" w:rsidR="00345ACB" w:rsidRPr="00074AC9" w:rsidRDefault="00345ACB" w:rsidP="00B50308">
      <w:pPr>
        <w:pStyle w:val="NormalListBullets"/>
        <w:numPr>
          <w:ilvl w:val="0"/>
          <w:numId w:val="45"/>
        </w:numPr>
        <w:spacing w:before="60" w:after="60"/>
        <w:rPr>
          <w:bCs/>
        </w:rPr>
      </w:pPr>
      <w:r w:rsidRPr="00074AC9">
        <w:rPr>
          <w:bCs/>
        </w:rPr>
        <w:t xml:space="preserve">9.6.9,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7B8B6C4F" w14:textId="77777777" w:rsidR="00345ACB" w:rsidRPr="00074AC9" w:rsidRDefault="00345ACB" w:rsidP="00B50308">
      <w:pPr>
        <w:pStyle w:val="NormalListBullets"/>
        <w:numPr>
          <w:ilvl w:val="0"/>
          <w:numId w:val="45"/>
        </w:numPr>
        <w:spacing w:before="60" w:after="60"/>
        <w:rPr>
          <w:bCs/>
        </w:rPr>
      </w:pPr>
      <w:r w:rsidRPr="00074AC9">
        <w:rPr>
          <w:bCs/>
        </w:rPr>
        <w:t xml:space="preserve">9.6.10,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2EC7178C" w14:textId="77777777" w:rsidR="00345ACB" w:rsidRPr="00074AC9" w:rsidRDefault="00345ACB" w:rsidP="00B50308">
      <w:pPr>
        <w:pStyle w:val="NormalListBullets"/>
        <w:numPr>
          <w:ilvl w:val="0"/>
          <w:numId w:val="45"/>
        </w:numPr>
        <w:spacing w:before="60" w:after="60"/>
        <w:rPr>
          <w:bCs/>
        </w:rPr>
      </w:pPr>
      <w:r w:rsidRPr="00074AC9">
        <w:rPr>
          <w:bCs/>
        </w:rPr>
        <w:t xml:space="preserve">9.6.12,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26DF31A6" w14:textId="77777777" w:rsidR="00345ACB" w:rsidRPr="00074AC9" w:rsidRDefault="00345ACB" w:rsidP="00B50308">
      <w:pPr>
        <w:pStyle w:val="NormalListBullets"/>
        <w:numPr>
          <w:ilvl w:val="0"/>
          <w:numId w:val="45"/>
        </w:numPr>
        <w:spacing w:before="60" w:after="60"/>
        <w:rPr>
          <w:bCs/>
        </w:rPr>
      </w:pPr>
      <w:r w:rsidRPr="00074AC9">
        <w:rPr>
          <w:bCs/>
        </w:rPr>
        <w:t xml:space="preserve">9.6.13,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5B807456" w14:textId="77777777" w:rsidR="00345ACB" w:rsidRPr="00074AC9" w:rsidRDefault="00345ACB" w:rsidP="00B50308">
      <w:pPr>
        <w:pStyle w:val="NormalListBullets"/>
        <w:numPr>
          <w:ilvl w:val="0"/>
          <w:numId w:val="45"/>
        </w:numPr>
        <w:spacing w:before="60" w:after="60"/>
      </w:pPr>
      <w:r w:rsidRPr="00074AC9">
        <w:t>9.6.14, Added 2 sentences to make the null handling of the “</w:t>
      </w:r>
      <w:r w:rsidRPr="00074AC9">
        <w:rPr>
          <w:b/>
        </w:rPr>
        <w:t>… Is [Not] In …</w:t>
      </w:r>
      <w:r w:rsidRPr="00074AC9">
        <w:t>” operator clearer</w:t>
      </w:r>
    </w:p>
    <w:p w14:paraId="69FBE892" w14:textId="77777777" w:rsidR="00345ACB" w:rsidRPr="00074AC9" w:rsidRDefault="00345ACB" w:rsidP="00B50308">
      <w:pPr>
        <w:pStyle w:val="NormalListBullets"/>
        <w:numPr>
          <w:ilvl w:val="0"/>
          <w:numId w:val="45"/>
        </w:numPr>
        <w:spacing w:before="60" w:after="60"/>
        <w:rPr>
          <w:bCs/>
        </w:rPr>
      </w:pPr>
      <w:r w:rsidRPr="00074AC9">
        <w:rPr>
          <w:bCs/>
        </w:rPr>
        <w:t xml:space="preserve">9.7.2,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0016275F" w14:textId="77777777" w:rsidR="00345ACB" w:rsidRPr="00074AC9" w:rsidRDefault="00345ACB" w:rsidP="00B50308">
      <w:pPr>
        <w:pStyle w:val="NormalListBullets"/>
        <w:numPr>
          <w:ilvl w:val="0"/>
          <w:numId w:val="45"/>
        </w:numPr>
        <w:spacing w:before="60" w:after="60"/>
        <w:rPr>
          <w:bCs/>
        </w:rPr>
      </w:pPr>
      <w:r w:rsidRPr="00074AC9">
        <w:rPr>
          <w:bCs/>
        </w:rPr>
        <w:t xml:space="preserve">9.7.3,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6CF1246D" w14:textId="77777777" w:rsidR="00345ACB" w:rsidRPr="00074AC9" w:rsidRDefault="00345ACB" w:rsidP="00B50308">
      <w:pPr>
        <w:pStyle w:val="NormalListBullets"/>
        <w:numPr>
          <w:ilvl w:val="0"/>
          <w:numId w:val="45"/>
        </w:numPr>
        <w:spacing w:before="60" w:after="60"/>
        <w:rPr>
          <w:bCs/>
        </w:rPr>
      </w:pPr>
      <w:r w:rsidRPr="00074AC9">
        <w:rPr>
          <w:bCs/>
        </w:rPr>
        <w:t xml:space="preserve">9.7.4,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7A0F5D49" w14:textId="77777777" w:rsidR="00345ACB" w:rsidRPr="00074AC9" w:rsidRDefault="00345ACB" w:rsidP="00B50308">
      <w:pPr>
        <w:pStyle w:val="NormalListBullets"/>
        <w:numPr>
          <w:ilvl w:val="0"/>
          <w:numId w:val="45"/>
        </w:numPr>
        <w:spacing w:before="60" w:after="60"/>
        <w:rPr>
          <w:bCs/>
        </w:rPr>
      </w:pPr>
      <w:r w:rsidRPr="00074AC9">
        <w:rPr>
          <w:bCs/>
        </w:rPr>
        <w:t xml:space="preserve">9.7.5,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3A7AB288" w14:textId="77777777" w:rsidR="00345ACB" w:rsidRPr="00074AC9" w:rsidRDefault="00345ACB" w:rsidP="00B50308">
      <w:pPr>
        <w:pStyle w:val="NormalListBullets"/>
        <w:numPr>
          <w:ilvl w:val="0"/>
          <w:numId w:val="45"/>
        </w:numPr>
        <w:spacing w:before="60" w:after="60"/>
        <w:rPr>
          <w:bCs/>
        </w:rPr>
      </w:pPr>
      <w:r w:rsidRPr="00074AC9">
        <w:rPr>
          <w:bCs/>
        </w:rPr>
        <w:lastRenderedPageBreak/>
        <w:t xml:space="preserve">9.7.6,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101FCC5F" w14:textId="77777777" w:rsidR="00345ACB" w:rsidRPr="00074AC9" w:rsidRDefault="00345ACB" w:rsidP="00B50308">
      <w:pPr>
        <w:pStyle w:val="NormalListBullets"/>
        <w:numPr>
          <w:ilvl w:val="0"/>
          <w:numId w:val="45"/>
        </w:numPr>
        <w:spacing w:before="60" w:after="60"/>
        <w:rPr>
          <w:bCs/>
        </w:rPr>
      </w:pPr>
      <w:r w:rsidRPr="00074AC9">
        <w:rPr>
          <w:bCs/>
        </w:rPr>
        <w:t xml:space="preserve">9.7.9, Changed the operator type constraint from </w:t>
      </w:r>
      <w:r w:rsidRPr="00BC49C4">
        <w:rPr>
          <w:rStyle w:val="ExampleChar"/>
          <w:rFonts w:cs="Courier New"/>
          <w:szCs w:val="16"/>
        </w:rPr>
        <w:t>&lt;n:time&gt;</w:t>
      </w:r>
      <w:r w:rsidRPr="00074AC9">
        <w:rPr>
          <w:bCs/>
        </w:rPr>
        <w:t xml:space="preserve"> to</w:t>
      </w:r>
      <w:r w:rsidRPr="00BC49C4">
        <w:rPr>
          <w:rStyle w:val="ExampleChar"/>
          <w:rFonts w:cs="Courier New"/>
          <w:szCs w:val="16"/>
        </w:rPr>
        <w:t xml:space="preserve"> &lt;n:times&gt;</w:t>
      </w:r>
      <w:r w:rsidRPr="00074AC9">
        <w:rPr>
          <w:bCs/>
        </w:rPr>
        <w:t xml:space="preserve"> to describe that </w:t>
      </w:r>
      <w:r w:rsidRPr="00074AC9">
        <w:rPr>
          <w:b/>
          <w:bCs/>
        </w:rPr>
        <w:t>time-of-day</w:t>
      </w:r>
      <w:r w:rsidRPr="00074AC9">
        <w:rPr>
          <w:bCs/>
        </w:rPr>
        <w:t xml:space="preserve"> values are also allowed </w:t>
      </w:r>
    </w:p>
    <w:p w14:paraId="2EF01E7F" w14:textId="77777777" w:rsidR="00345ACB" w:rsidRPr="00074AC9" w:rsidRDefault="00345ACB" w:rsidP="00B50308">
      <w:pPr>
        <w:pStyle w:val="NormalListBullets"/>
        <w:numPr>
          <w:ilvl w:val="0"/>
          <w:numId w:val="45"/>
        </w:numPr>
        <w:spacing w:before="60" w:after="60"/>
        <w:rPr>
          <w:bCs/>
        </w:rPr>
      </w:pPr>
      <w:r w:rsidRPr="00074AC9">
        <w:rPr>
          <w:bCs/>
        </w:rPr>
        <w:t xml:space="preserve">9.7.10,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4CCEBAA3" w14:textId="77777777" w:rsidR="00345ACB" w:rsidRPr="00074AC9" w:rsidRDefault="00345ACB" w:rsidP="00B50308">
      <w:pPr>
        <w:pStyle w:val="NormalListBullets"/>
        <w:numPr>
          <w:ilvl w:val="0"/>
          <w:numId w:val="45"/>
        </w:numPr>
        <w:spacing w:before="60" w:after="60"/>
        <w:rPr>
          <w:bCs/>
        </w:rPr>
      </w:pPr>
      <w:r w:rsidRPr="00074AC9">
        <w:rPr>
          <w:bCs/>
        </w:rPr>
        <w:t xml:space="preserve">9.7.11,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31DAEA83" w14:textId="77777777" w:rsidR="00345ACB" w:rsidRPr="006810FE" w:rsidRDefault="00345ACB" w:rsidP="00B50308">
      <w:pPr>
        <w:pStyle w:val="NormalListBullets"/>
        <w:numPr>
          <w:ilvl w:val="0"/>
          <w:numId w:val="45"/>
        </w:numPr>
        <w:spacing w:before="60" w:after="60"/>
      </w:pPr>
      <w:r w:rsidRPr="006810FE">
        <w:t>9.8.13, Added new operator “</w:t>
      </w:r>
      <w:r w:rsidRPr="006810FE">
        <w:rPr>
          <w:b/>
        </w:rPr>
        <w:t>As String</w:t>
      </w:r>
      <w:r w:rsidRPr="006810FE">
        <w:t xml:space="preserve">” to convert any data into a string </w:t>
      </w:r>
    </w:p>
    <w:p w14:paraId="366381A0" w14:textId="77777777" w:rsidR="00345ACB" w:rsidRPr="00074AC9" w:rsidRDefault="00345ACB" w:rsidP="00B50308">
      <w:pPr>
        <w:pStyle w:val="NormalListBullets"/>
        <w:numPr>
          <w:ilvl w:val="0"/>
          <w:numId w:val="45"/>
        </w:numPr>
        <w:spacing w:before="60" w:after="60"/>
        <w:rPr>
          <w:bCs/>
        </w:rPr>
      </w:pPr>
      <w:r w:rsidRPr="00074AC9">
        <w:rPr>
          <w:bCs/>
        </w:rPr>
        <w:t xml:space="preserve">9.9.1,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2270AF65" w14:textId="77777777" w:rsidR="00345ACB" w:rsidRPr="00074AC9" w:rsidRDefault="00345ACB" w:rsidP="00B50308">
      <w:pPr>
        <w:pStyle w:val="NormalListBullets"/>
        <w:numPr>
          <w:ilvl w:val="0"/>
          <w:numId w:val="45"/>
        </w:numPr>
        <w:spacing w:before="60" w:after="60"/>
        <w:rPr>
          <w:bCs/>
        </w:rPr>
      </w:pPr>
      <w:r w:rsidRPr="00074AC9">
        <w:rPr>
          <w:bCs/>
        </w:rPr>
        <w:t xml:space="preserve">9.9.3,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5805681E" w14:textId="77777777" w:rsidR="00345ACB" w:rsidRPr="00074AC9" w:rsidRDefault="00345ACB" w:rsidP="00B50308">
      <w:pPr>
        <w:pStyle w:val="NormalListBullets"/>
        <w:numPr>
          <w:ilvl w:val="0"/>
          <w:numId w:val="45"/>
        </w:numPr>
        <w:spacing w:before="60" w:after="60"/>
        <w:rPr>
          <w:bCs/>
        </w:rPr>
      </w:pPr>
      <w:r w:rsidRPr="00074AC9">
        <w:rPr>
          <w:bCs/>
        </w:rPr>
        <w:t xml:space="preserve">9.10.1,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62782A1A" w14:textId="77777777" w:rsidR="00345ACB" w:rsidRPr="00074AC9" w:rsidRDefault="00345ACB" w:rsidP="00B50308">
      <w:pPr>
        <w:pStyle w:val="NormalListBullets"/>
        <w:numPr>
          <w:ilvl w:val="0"/>
          <w:numId w:val="45"/>
        </w:numPr>
        <w:spacing w:before="60" w:after="60"/>
        <w:rPr>
          <w:bCs/>
        </w:rPr>
      </w:pPr>
      <w:r w:rsidRPr="00074AC9">
        <w:rPr>
          <w:bCs/>
        </w:rPr>
        <w:t xml:space="preserve">9.10.2,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36F4142B" w14:textId="77777777" w:rsidR="00345ACB" w:rsidRPr="00074AC9" w:rsidRDefault="00345ACB" w:rsidP="00B50308">
      <w:pPr>
        <w:pStyle w:val="NormalListBullets"/>
        <w:numPr>
          <w:ilvl w:val="0"/>
          <w:numId w:val="45"/>
        </w:numPr>
        <w:spacing w:before="60" w:after="60"/>
        <w:rPr>
          <w:bCs/>
        </w:rPr>
      </w:pPr>
      <w:r w:rsidRPr="00074AC9">
        <w:rPr>
          <w:bCs/>
        </w:rPr>
        <w:t xml:space="preserve">9.10.4,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4CB67E9A" w14:textId="77777777" w:rsidR="00345ACB" w:rsidRPr="00074AC9" w:rsidRDefault="00345ACB" w:rsidP="00B50308">
      <w:pPr>
        <w:pStyle w:val="NormalListBullets"/>
        <w:numPr>
          <w:ilvl w:val="0"/>
          <w:numId w:val="45"/>
        </w:numPr>
        <w:spacing w:before="60" w:after="60"/>
      </w:pPr>
      <w:r w:rsidRPr="00074AC9">
        <w:t>9.10.7, Moved operator “</w:t>
      </w:r>
      <w:r w:rsidRPr="00074AC9">
        <w:rPr>
          <w:b/>
        </w:rPr>
        <w:t>Extract Year</w:t>
      </w:r>
      <w:r w:rsidRPr="00074AC9">
        <w:t>” from chapter 9.11.2</w:t>
      </w:r>
    </w:p>
    <w:p w14:paraId="1023B0A4" w14:textId="77777777" w:rsidR="00345ACB" w:rsidRPr="00074AC9" w:rsidRDefault="00345ACB" w:rsidP="00B50308">
      <w:pPr>
        <w:pStyle w:val="NormalListBullets"/>
        <w:numPr>
          <w:ilvl w:val="0"/>
          <w:numId w:val="45"/>
        </w:numPr>
        <w:spacing w:before="60" w:after="60"/>
      </w:pPr>
      <w:r w:rsidRPr="00074AC9">
        <w:t>9.10.8, Moved operator “</w:t>
      </w:r>
      <w:r w:rsidRPr="00074AC9">
        <w:rPr>
          <w:b/>
        </w:rPr>
        <w:t>Extract Month</w:t>
      </w:r>
      <w:r w:rsidRPr="00074AC9">
        <w:t>” from chapter 9.11.4</w:t>
      </w:r>
    </w:p>
    <w:p w14:paraId="443C3D20" w14:textId="77777777" w:rsidR="00345ACB" w:rsidRPr="00074AC9" w:rsidRDefault="00345ACB" w:rsidP="00B50308">
      <w:pPr>
        <w:pStyle w:val="NormalListBullets"/>
        <w:numPr>
          <w:ilvl w:val="0"/>
          <w:numId w:val="45"/>
        </w:numPr>
        <w:spacing w:before="60" w:after="60"/>
      </w:pPr>
      <w:r w:rsidRPr="00074AC9">
        <w:t>9.10.9, Moved operator “</w:t>
      </w:r>
      <w:r w:rsidRPr="00074AC9">
        <w:rPr>
          <w:b/>
        </w:rPr>
        <w:t>Extract Day</w:t>
      </w:r>
      <w:r w:rsidRPr="00074AC9">
        <w:t>” from chapter 9.11.7</w:t>
      </w:r>
    </w:p>
    <w:p w14:paraId="5601BB48" w14:textId="77777777" w:rsidR="00345ACB" w:rsidRPr="00074AC9" w:rsidRDefault="00345ACB" w:rsidP="00B50308">
      <w:pPr>
        <w:pStyle w:val="NormalListBullets"/>
        <w:numPr>
          <w:ilvl w:val="0"/>
          <w:numId w:val="45"/>
        </w:numPr>
        <w:spacing w:before="60" w:after="60"/>
      </w:pPr>
      <w:r w:rsidRPr="00074AC9">
        <w:t>9.10.10, Moved operator “</w:t>
      </w:r>
      <w:r w:rsidRPr="00074AC9">
        <w:rPr>
          <w:b/>
        </w:rPr>
        <w:t>Extract Hour</w:t>
      </w:r>
      <w:r w:rsidRPr="00074AC9">
        <w:t>” from chapter 9.11.9</w:t>
      </w:r>
    </w:p>
    <w:p w14:paraId="1B7A9E03" w14:textId="77777777" w:rsidR="00345ACB" w:rsidRPr="00074AC9" w:rsidRDefault="00345ACB" w:rsidP="00B50308">
      <w:pPr>
        <w:pStyle w:val="NormalListBullets"/>
        <w:numPr>
          <w:ilvl w:val="0"/>
          <w:numId w:val="45"/>
        </w:numPr>
        <w:spacing w:before="60" w:after="60"/>
        <w:rPr>
          <w:bCs/>
        </w:rPr>
      </w:pPr>
      <w:r w:rsidRPr="00074AC9">
        <w:rPr>
          <w:bCs/>
        </w:rPr>
        <w:t xml:space="preserve">9.10.10, Changed the operator type constraint from </w:t>
      </w:r>
      <w:r w:rsidRPr="000F6217">
        <w:rPr>
          <w:rStyle w:val="ExampleChar"/>
          <w:rFonts w:cs="Courier New"/>
          <w:szCs w:val="16"/>
        </w:rPr>
        <w:t>&lt;n:time&gt;</w:t>
      </w:r>
      <w:r w:rsidRPr="00074AC9">
        <w:rPr>
          <w:bCs/>
        </w:rPr>
        <w:t xml:space="preserve"> to </w:t>
      </w:r>
      <w:r w:rsidRPr="000F6217">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4A0C9F4C" w14:textId="77777777" w:rsidR="00345ACB" w:rsidRPr="00074AC9" w:rsidRDefault="00345ACB" w:rsidP="00B50308">
      <w:pPr>
        <w:pStyle w:val="NormalListBullets"/>
        <w:numPr>
          <w:ilvl w:val="0"/>
          <w:numId w:val="45"/>
        </w:numPr>
        <w:spacing w:before="60" w:after="60"/>
      </w:pPr>
      <w:r w:rsidRPr="00074AC9">
        <w:t>9.10.11, Moved operator “</w:t>
      </w:r>
      <w:r w:rsidRPr="00074AC9">
        <w:rPr>
          <w:b/>
        </w:rPr>
        <w:t>Extract Minute</w:t>
      </w:r>
      <w:r w:rsidRPr="00074AC9">
        <w:t>” from chapter 9.11.11</w:t>
      </w:r>
    </w:p>
    <w:p w14:paraId="61480804" w14:textId="77777777" w:rsidR="00345ACB" w:rsidRPr="00074AC9" w:rsidRDefault="00345ACB" w:rsidP="00B50308">
      <w:pPr>
        <w:pStyle w:val="NormalListBullets"/>
        <w:numPr>
          <w:ilvl w:val="0"/>
          <w:numId w:val="45"/>
        </w:numPr>
        <w:spacing w:before="60" w:after="60"/>
        <w:rPr>
          <w:bCs/>
        </w:rPr>
      </w:pPr>
      <w:r w:rsidRPr="00074AC9">
        <w:rPr>
          <w:bCs/>
        </w:rPr>
        <w:t xml:space="preserve">9.10.11, Changed the operator type constraint from </w:t>
      </w:r>
      <w:r w:rsidRPr="000F6217">
        <w:rPr>
          <w:rStyle w:val="ExampleChar"/>
          <w:rFonts w:cs="Courier New"/>
          <w:szCs w:val="16"/>
        </w:rPr>
        <w:t>&lt;n:time&gt;</w:t>
      </w:r>
      <w:r w:rsidRPr="00074AC9">
        <w:rPr>
          <w:bCs/>
        </w:rPr>
        <w:t xml:space="preserve"> to </w:t>
      </w:r>
      <w:r w:rsidRPr="000F6217">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23686064" w14:textId="77777777" w:rsidR="00345ACB" w:rsidRPr="00074AC9" w:rsidRDefault="00345ACB" w:rsidP="00B50308">
      <w:pPr>
        <w:pStyle w:val="NormalListBullets"/>
        <w:numPr>
          <w:ilvl w:val="0"/>
          <w:numId w:val="45"/>
        </w:numPr>
        <w:spacing w:before="60" w:after="60"/>
      </w:pPr>
      <w:r w:rsidRPr="00074AC9">
        <w:t>9.10.12, Moved operator “</w:t>
      </w:r>
      <w:r w:rsidRPr="00074AC9">
        <w:rPr>
          <w:b/>
        </w:rPr>
        <w:t>Extract Second</w:t>
      </w:r>
      <w:r w:rsidRPr="00074AC9">
        <w:t>” from chapter 9.11.13</w:t>
      </w:r>
    </w:p>
    <w:p w14:paraId="7646951F" w14:textId="77777777" w:rsidR="00345ACB" w:rsidRPr="00074AC9" w:rsidRDefault="00345ACB" w:rsidP="00B50308">
      <w:pPr>
        <w:pStyle w:val="NormalListBullets"/>
        <w:numPr>
          <w:ilvl w:val="0"/>
          <w:numId w:val="45"/>
        </w:numPr>
        <w:spacing w:before="60" w:after="60"/>
        <w:rPr>
          <w:bCs/>
        </w:rPr>
      </w:pPr>
      <w:r w:rsidRPr="00074AC9">
        <w:rPr>
          <w:bCs/>
        </w:rPr>
        <w:t xml:space="preserve">9.10.12, Changed the operator type constraint from </w:t>
      </w:r>
      <w:r w:rsidRPr="000F6217">
        <w:rPr>
          <w:rStyle w:val="ExampleChar"/>
          <w:rFonts w:cs="Courier New"/>
          <w:szCs w:val="16"/>
        </w:rPr>
        <w:t>&lt;n:time&gt;</w:t>
      </w:r>
      <w:r w:rsidRPr="00074AC9">
        <w:rPr>
          <w:bCs/>
        </w:rPr>
        <w:t xml:space="preserve"> to </w:t>
      </w:r>
      <w:r w:rsidRPr="000F6217">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0CD3BA54" w14:textId="77777777" w:rsidR="00345ACB" w:rsidRPr="00074AC9" w:rsidRDefault="00345ACB" w:rsidP="00B50308">
      <w:pPr>
        <w:pStyle w:val="NormalListBullets"/>
        <w:numPr>
          <w:ilvl w:val="0"/>
          <w:numId w:val="45"/>
        </w:numPr>
        <w:spacing w:before="60" w:after="60"/>
      </w:pPr>
      <w:r w:rsidRPr="00074AC9">
        <w:t>9.10.13, Added new operator “</w:t>
      </w:r>
      <w:r w:rsidRPr="00074AC9">
        <w:rPr>
          <w:b/>
        </w:rPr>
        <w:t>Replace</w:t>
      </w:r>
      <w:r w:rsidRPr="00074AC9">
        <w:t xml:space="preserve"> </w:t>
      </w:r>
      <w:r w:rsidRPr="00074AC9">
        <w:rPr>
          <w:b/>
        </w:rPr>
        <w:t>Year [Of] … With</w:t>
      </w:r>
      <w:r w:rsidRPr="00074AC9">
        <w:t>” to set the year part of a given date</w:t>
      </w:r>
    </w:p>
    <w:p w14:paraId="319FE9EE" w14:textId="77777777" w:rsidR="00345ACB" w:rsidRPr="00074AC9" w:rsidRDefault="00345ACB" w:rsidP="00B50308">
      <w:pPr>
        <w:pStyle w:val="NormalListBullets"/>
        <w:numPr>
          <w:ilvl w:val="0"/>
          <w:numId w:val="45"/>
        </w:numPr>
        <w:spacing w:before="60" w:after="60"/>
      </w:pPr>
      <w:r w:rsidRPr="00074AC9">
        <w:t>9.10.14, Added new operator “</w:t>
      </w:r>
      <w:r w:rsidRPr="00074AC9">
        <w:rPr>
          <w:b/>
        </w:rPr>
        <w:t>Replace</w:t>
      </w:r>
      <w:r w:rsidRPr="00074AC9">
        <w:t xml:space="preserve"> </w:t>
      </w:r>
      <w:r w:rsidRPr="00074AC9">
        <w:rPr>
          <w:b/>
        </w:rPr>
        <w:t>Month [Of] … With</w:t>
      </w:r>
      <w:r w:rsidRPr="00074AC9">
        <w:t>” to set the month part of a given date</w:t>
      </w:r>
    </w:p>
    <w:p w14:paraId="5EDE18E4" w14:textId="77777777" w:rsidR="00345ACB" w:rsidRPr="00074AC9" w:rsidRDefault="00345ACB" w:rsidP="00B50308">
      <w:pPr>
        <w:pStyle w:val="NormalListBullets"/>
        <w:numPr>
          <w:ilvl w:val="0"/>
          <w:numId w:val="45"/>
        </w:numPr>
        <w:spacing w:before="60" w:after="60"/>
      </w:pPr>
      <w:r w:rsidRPr="00074AC9">
        <w:t>9.10.15, Added new operator “</w:t>
      </w:r>
      <w:r w:rsidRPr="00074AC9">
        <w:rPr>
          <w:b/>
        </w:rPr>
        <w:t>Replace</w:t>
      </w:r>
      <w:r w:rsidRPr="00074AC9">
        <w:t xml:space="preserve"> </w:t>
      </w:r>
      <w:r w:rsidRPr="00074AC9">
        <w:rPr>
          <w:b/>
        </w:rPr>
        <w:t>Day [Of] … With</w:t>
      </w:r>
      <w:r w:rsidRPr="00074AC9">
        <w:t>” to set the day part of a given date</w:t>
      </w:r>
    </w:p>
    <w:p w14:paraId="096DBCF8" w14:textId="77777777" w:rsidR="00345ACB" w:rsidRPr="00074AC9" w:rsidRDefault="00345ACB" w:rsidP="00B50308">
      <w:pPr>
        <w:pStyle w:val="NormalListBullets"/>
        <w:numPr>
          <w:ilvl w:val="0"/>
          <w:numId w:val="45"/>
        </w:numPr>
        <w:spacing w:before="60" w:after="60"/>
      </w:pPr>
      <w:r w:rsidRPr="00074AC9">
        <w:t>9.10.16, Added new operator “</w:t>
      </w:r>
      <w:r w:rsidRPr="00074AC9">
        <w:rPr>
          <w:b/>
        </w:rPr>
        <w:t>Replace</w:t>
      </w:r>
      <w:r w:rsidRPr="00074AC9">
        <w:t xml:space="preserve"> </w:t>
      </w:r>
      <w:r w:rsidRPr="00074AC9">
        <w:rPr>
          <w:b/>
        </w:rPr>
        <w:t>Hour [Of] … With</w:t>
      </w:r>
      <w:r w:rsidRPr="00074AC9">
        <w:t>” to set the hour part of a given date</w:t>
      </w:r>
    </w:p>
    <w:p w14:paraId="51F73D46" w14:textId="77777777" w:rsidR="00345ACB" w:rsidRPr="00074AC9" w:rsidRDefault="00345ACB" w:rsidP="00B50308">
      <w:pPr>
        <w:pStyle w:val="NormalListBullets"/>
        <w:numPr>
          <w:ilvl w:val="0"/>
          <w:numId w:val="45"/>
        </w:numPr>
        <w:spacing w:before="60" w:after="60"/>
      </w:pPr>
      <w:r w:rsidRPr="00074AC9">
        <w:t>9.10.17, Added new operator “</w:t>
      </w:r>
      <w:r w:rsidRPr="00074AC9">
        <w:rPr>
          <w:b/>
        </w:rPr>
        <w:t>Replace</w:t>
      </w:r>
      <w:r w:rsidRPr="00074AC9">
        <w:t xml:space="preserve"> </w:t>
      </w:r>
      <w:r w:rsidRPr="00074AC9">
        <w:rPr>
          <w:b/>
        </w:rPr>
        <w:t>Minute [Of] … With</w:t>
      </w:r>
      <w:r w:rsidRPr="00074AC9">
        <w:t>” to set the minute part of a given date</w:t>
      </w:r>
    </w:p>
    <w:p w14:paraId="14F695B3" w14:textId="77777777" w:rsidR="00345ACB" w:rsidRPr="00074AC9" w:rsidRDefault="00345ACB" w:rsidP="00B50308">
      <w:pPr>
        <w:pStyle w:val="NormalListBullets"/>
        <w:numPr>
          <w:ilvl w:val="0"/>
          <w:numId w:val="45"/>
        </w:numPr>
        <w:spacing w:before="60" w:after="60"/>
      </w:pPr>
      <w:r w:rsidRPr="00074AC9">
        <w:t>9.10.18, Added new operator “</w:t>
      </w:r>
      <w:r w:rsidRPr="00074AC9">
        <w:rPr>
          <w:b/>
        </w:rPr>
        <w:t>Replace</w:t>
      </w:r>
      <w:r w:rsidRPr="00074AC9">
        <w:t xml:space="preserve"> </w:t>
      </w:r>
      <w:r w:rsidRPr="00074AC9">
        <w:rPr>
          <w:b/>
        </w:rPr>
        <w:t>Second [Of] … With</w:t>
      </w:r>
      <w:r w:rsidRPr="00074AC9">
        <w:t>” to set the second part of a given date</w:t>
      </w:r>
    </w:p>
    <w:p w14:paraId="52D9C3C0" w14:textId="77777777" w:rsidR="00345ACB" w:rsidRPr="00074AC9" w:rsidRDefault="00345ACB" w:rsidP="00B50308">
      <w:pPr>
        <w:pStyle w:val="NormalListBullets"/>
        <w:numPr>
          <w:ilvl w:val="0"/>
          <w:numId w:val="45"/>
        </w:numPr>
        <w:spacing w:before="60" w:after="60"/>
      </w:pPr>
      <w:r w:rsidRPr="00074AC9">
        <w:t xml:space="preserve">9.12.3, Added a sentence to make clear what the </w:t>
      </w:r>
      <w:r w:rsidRPr="00074AC9">
        <w:rPr>
          <w:b/>
        </w:rPr>
        <w:t>exists</w:t>
      </w:r>
      <w:r w:rsidRPr="00074AC9">
        <w:t xml:space="preserve"> operator does if the parameter is a single item</w:t>
      </w:r>
    </w:p>
    <w:p w14:paraId="073780C8" w14:textId="77777777" w:rsidR="00345ACB" w:rsidRPr="00074AC9" w:rsidRDefault="00345ACB" w:rsidP="00B50308">
      <w:pPr>
        <w:pStyle w:val="NormalListBullets"/>
        <w:numPr>
          <w:ilvl w:val="0"/>
          <w:numId w:val="45"/>
        </w:numPr>
        <w:spacing w:before="60" w:after="60"/>
        <w:rPr>
          <w:bCs/>
        </w:rPr>
      </w:pPr>
      <w:r w:rsidRPr="00074AC9">
        <w:rPr>
          <w:bCs/>
        </w:rPr>
        <w:t xml:space="preserve">9.12.4, Changed the operator type constraint from </w:t>
      </w:r>
      <w:r w:rsidRPr="00BC49C4">
        <w:rPr>
          <w:rStyle w:val="ExampleChar"/>
          <w:rFonts w:cs="Courier New"/>
          <w:szCs w:val="16"/>
        </w:rPr>
        <w:t>&lt;n:time&gt;</w:t>
      </w:r>
      <w:r w:rsidRPr="00074AC9">
        <w:rPr>
          <w:bCs/>
        </w:rPr>
        <w:t xml:space="preserve"> to </w:t>
      </w:r>
      <w:r w:rsidRPr="00BC49C4">
        <w:rPr>
          <w:rStyle w:val="ExampleChar"/>
          <w:rFonts w:cs="Courier New"/>
          <w:szCs w:val="16"/>
        </w:rPr>
        <w:t>&lt;n:times&gt;</w:t>
      </w:r>
      <w:r w:rsidRPr="00074AC9">
        <w:rPr>
          <w:bCs/>
        </w:rPr>
        <w:t xml:space="preserve"> to describe that </w:t>
      </w:r>
      <w:r w:rsidRPr="00074AC9">
        <w:rPr>
          <w:b/>
          <w:bCs/>
        </w:rPr>
        <w:t>time-of-day</w:t>
      </w:r>
      <w:r w:rsidRPr="00074AC9">
        <w:rPr>
          <w:bCs/>
        </w:rPr>
        <w:t xml:space="preserve"> values are also allowed </w:t>
      </w:r>
    </w:p>
    <w:p w14:paraId="77543EF0" w14:textId="77777777" w:rsidR="00345ACB" w:rsidRPr="00074AC9" w:rsidRDefault="00345ACB" w:rsidP="00B50308">
      <w:pPr>
        <w:pStyle w:val="NormalListBullets"/>
        <w:numPr>
          <w:ilvl w:val="0"/>
          <w:numId w:val="45"/>
        </w:numPr>
        <w:spacing w:before="60" w:after="60"/>
      </w:pPr>
      <w:r w:rsidRPr="00074AC9">
        <w:t xml:space="preserve">9.12.5, Changed the operator type constraint from </w:t>
      </w:r>
      <w:r w:rsidRPr="00BC49C4">
        <w:rPr>
          <w:rStyle w:val="ExampleChar"/>
          <w:rFonts w:cs="Courier New"/>
          <w:szCs w:val="16"/>
        </w:rPr>
        <w:t>&lt;n:time&gt;</w:t>
      </w:r>
      <w:r w:rsidRPr="00074AC9">
        <w:t xml:space="preserve"> to </w:t>
      </w:r>
      <w:r w:rsidRPr="00BC49C4">
        <w:rPr>
          <w:rStyle w:val="ExampleChar"/>
          <w:rFonts w:cs="Courier New"/>
          <w:szCs w:val="16"/>
        </w:rPr>
        <w:t>&lt;n:times&gt;</w:t>
      </w:r>
      <w:r w:rsidRPr="00074AC9">
        <w:t xml:space="preserve"> to describe that </w:t>
      </w:r>
      <w:r w:rsidRPr="00074AC9">
        <w:rPr>
          <w:b/>
        </w:rPr>
        <w:t>time-of-day</w:t>
      </w:r>
      <w:r w:rsidRPr="00074AC9">
        <w:t xml:space="preserve"> values are also allowed</w:t>
      </w:r>
    </w:p>
    <w:p w14:paraId="75FF658F" w14:textId="77777777" w:rsidR="00345ACB" w:rsidRPr="00074AC9" w:rsidRDefault="00345ACB" w:rsidP="00B50308">
      <w:pPr>
        <w:pStyle w:val="NormalListBullets"/>
        <w:numPr>
          <w:ilvl w:val="0"/>
          <w:numId w:val="45"/>
        </w:numPr>
        <w:spacing w:before="60" w:after="60"/>
      </w:pPr>
      <w:r w:rsidRPr="00074AC9">
        <w:t>9.12.9, Added the ability to use the “</w:t>
      </w:r>
      <w:r w:rsidRPr="00074AC9">
        <w:rPr>
          <w:b/>
        </w:rPr>
        <w:t>using</w:t>
      </w:r>
      <w:r w:rsidRPr="00074AC9">
        <w:t>” modifier, too</w:t>
      </w:r>
    </w:p>
    <w:p w14:paraId="61E82033" w14:textId="77777777" w:rsidR="00345ACB" w:rsidRPr="00074AC9" w:rsidRDefault="00345ACB" w:rsidP="00B50308">
      <w:pPr>
        <w:pStyle w:val="NormalListBullets"/>
        <w:numPr>
          <w:ilvl w:val="0"/>
          <w:numId w:val="45"/>
        </w:numPr>
        <w:spacing w:before="60" w:after="60"/>
      </w:pPr>
      <w:r w:rsidRPr="00074AC9">
        <w:t>9.12.10, Added the ability to use the “</w:t>
      </w:r>
      <w:r w:rsidRPr="00074AC9">
        <w:rPr>
          <w:b/>
        </w:rPr>
        <w:t>using</w:t>
      </w:r>
      <w:r w:rsidRPr="00074AC9">
        <w:t>” modifier, too</w:t>
      </w:r>
    </w:p>
    <w:p w14:paraId="21282B1B" w14:textId="77777777" w:rsidR="00345ACB" w:rsidRPr="00074AC9" w:rsidRDefault="00345ACB" w:rsidP="00B50308">
      <w:pPr>
        <w:pStyle w:val="NormalListBullets"/>
        <w:numPr>
          <w:ilvl w:val="0"/>
          <w:numId w:val="45"/>
        </w:numPr>
        <w:spacing w:before="60" w:after="60"/>
      </w:pPr>
      <w:r w:rsidRPr="00074AC9">
        <w:t>9.12.13, Added the optional keyword “</w:t>
      </w:r>
      <w:proofErr w:type="spellStart"/>
      <w:r w:rsidRPr="00074AC9">
        <w:rPr>
          <w:b/>
        </w:rPr>
        <w:t>IsTrue</w:t>
      </w:r>
      <w:proofErr w:type="spellEnd"/>
      <w:r w:rsidRPr="00074AC9">
        <w:t>”</w:t>
      </w:r>
    </w:p>
    <w:p w14:paraId="1D0A77D6" w14:textId="77777777" w:rsidR="00345ACB" w:rsidRPr="00074AC9" w:rsidRDefault="00345ACB" w:rsidP="00B50308">
      <w:pPr>
        <w:pStyle w:val="NormalListBullets"/>
        <w:numPr>
          <w:ilvl w:val="0"/>
          <w:numId w:val="45"/>
        </w:numPr>
        <w:spacing w:before="60" w:after="60"/>
      </w:pPr>
      <w:r w:rsidRPr="00074AC9">
        <w:lastRenderedPageBreak/>
        <w:t>9.12.14, Added the optional keyword “</w:t>
      </w:r>
      <w:proofErr w:type="spellStart"/>
      <w:r w:rsidRPr="00074AC9">
        <w:rPr>
          <w:b/>
        </w:rPr>
        <w:t>AreTrue</w:t>
      </w:r>
      <w:proofErr w:type="spellEnd"/>
      <w:r w:rsidRPr="00074AC9">
        <w:t>”</w:t>
      </w:r>
    </w:p>
    <w:p w14:paraId="35A41C18" w14:textId="77777777" w:rsidR="00345ACB" w:rsidRPr="00074AC9" w:rsidRDefault="00345ACB" w:rsidP="00B50308">
      <w:pPr>
        <w:pStyle w:val="NormalListBullets"/>
        <w:numPr>
          <w:ilvl w:val="0"/>
          <w:numId w:val="45"/>
        </w:numPr>
        <w:spacing w:before="60" w:after="60"/>
      </w:pPr>
      <w:r w:rsidRPr="00074AC9">
        <w:t>9.12.15, Added the optional keyword “</w:t>
      </w:r>
      <w:proofErr w:type="spellStart"/>
      <w:r w:rsidRPr="00074AC9">
        <w:rPr>
          <w:b/>
        </w:rPr>
        <w:t>IsTrue</w:t>
      </w:r>
      <w:proofErr w:type="spellEnd"/>
      <w:r w:rsidRPr="00074AC9">
        <w:t>”</w:t>
      </w:r>
    </w:p>
    <w:p w14:paraId="73D685E7" w14:textId="77777777" w:rsidR="00345ACB" w:rsidRPr="00074AC9" w:rsidRDefault="00345ACB" w:rsidP="00B50308">
      <w:pPr>
        <w:pStyle w:val="NormalListBullets"/>
        <w:numPr>
          <w:ilvl w:val="0"/>
          <w:numId w:val="45"/>
        </w:numPr>
        <w:spacing w:before="60" w:after="60"/>
      </w:pPr>
      <w:r w:rsidRPr="00074AC9">
        <w:t>9.12.16, Added a sentence to make clear what happens if there is more than one element with the latest primary time</w:t>
      </w:r>
    </w:p>
    <w:p w14:paraId="07DBF02C" w14:textId="77777777" w:rsidR="00345ACB" w:rsidRPr="00074AC9" w:rsidRDefault="00345ACB" w:rsidP="00B50308">
      <w:pPr>
        <w:pStyle w:val="NormalListBullets"/>
        <w:numPr>
          <w:ilvl w:val="0"/>
          <w:numId w:val="45"/>
        </w:numPr>
        <w:spacing w:before="60" w:after="60"/>
      </w:pPr>
      <w:r w:rsidRPr="00074AC9">
        <w:t>9.12.16, Added the ability to use the “</w:t>
      </w:r>
      <w:r w:rsidRPr="00074AC9">
        <w:rPr>
          <w:b/>
        </w:rPr>
        <w:t>using</w:t>
      </w:r>
      <w:r w:rsidRPr="00074AC9">
        <w:t>” modifier, too</w:t>
      </w:r>
    </w:p>
    <w:p w14:paraId="1B998833" w14:textId="77777777" w:rsidR="00345ACB" w:rsidRPr="00074AC9" w:rsidRDefault="00345ACB" w:rsidP="00B50308">
      <w:pPr>
        <w:pStyle w:val="NormalListBullets"/>
        <w:numPr>
          <w:ilvl w:val="0"/>
          <w:numId w:val="45"/>
        </w:numPr>
        <w:spacing w:before="60" w:after="60"/>
      </w:pPr>
      <w:r w:rsidRPr="00074AC9">
        <w:t>9.12.17, Added a sentence to make clear what happens if there is more than one element with the earliest primary time</w:t>
      </w:r>
    </w:p>
    <w:p w14:paraId="6C0AD98D" w14:textId="77777777" w:rsidR="00345ACB" w:rsidRPr="00074AC9" w:rsidRDefault="00345ACB" w:rsidP="00B50308">
      <w:pPr>
        <w:pStyle w:val="NormalListBullets"/>
        <w:numPr>
          <w:ilvl w:val="0"/>
          <w:numId w:val="45"/>
        </w:numPr>
        <w:spacing w:before="60" w:after="60"/>
      </w:pPr>
      <w:r w:rsidRPr="00074AC9">
        <w:t>9.12.17, Added the ability to use the “</w:t>
      </w:r>
      <w:r w:rsidRPr="00074AC9">
        <w:rPr>
          <w:b/>
        </w:rPr>
        <w:t>using</w:t>
      </w:r>
      <w:r w:rsidRPr="00074AC9">
        <w:t>” modifier, too</w:t>
      </w:r>
    </w:p>
    <w:p w14:paraId="7748EBEF" w14:textId="77777777" w:rsidR="00345ACB" w:rsidRPr="00074AC9" w:rsidRDefault="00345ACB" w:rsidP="00B50308">
      <w:pPr>
        <w:pStyle w:val="NormalListBullets"/>
        <w:numPr>
          <w:ilvl w:val="0"/>
          <w:numId w:val="45"/>
        </w:numPr>
        <w:spacing w:before="60" w:after="60"/>
      </w:pPr>
      <w:r w:rsidRPr="00074AC9">
        <w:t xml:space="preserve">9.12.20, Corrected an example (added brackets) since </w:t>
      </w:r>
      <w:proofErr w:type="spellStart"/>
      <w:r w:rsidRPr="00074AC9">
        <w:rPr>
          <w:b/>
        </w:rPr>
        <w:t>seqto</w:t>
      </w:r>
      <w:proofErr w:type="spellEnd"/>
      <w:r w:rsidRPr="00074AC9">
        <w:t xml:space="preserve"> operator has higher precedence than unary minus</w:t>
      </w:r>
    </w:p>
    <w:p w14:paraId="43901773" w14:textId="77777777" w:rsidR="00345ACB" w:rsidRPr="00074AC9" w:rsidRDefault="00345ACB" w:rsidP="00B50308">
      <w:pPr>
        <w:pStyle w:val="NormalListBullets"/>
        <w:numPr>
          <w:ilvl w:val="0"/>
          <w:numId w:val="45"/>
        </w:numPr>
        <w:spacing w:before="60" w:after="60"/>
      </w:pPr>
      <w:r w:rsidRPr="00074AC9">
        <w:t>9.13.2, Corrected the operators type constraint, since the formal description only allows single times as first parameter</w:t>
      </w:r>
    </w:p>
    <w:p w14:paraId="09E078B6" w14:textId="77777777" w:rsidR="00345ACB" w:rsidRPr="00074AC9" w:rsidRDefault="00345ACB" w:rsidP="00B50308">
      <w:pPr>
        <w:pStyle w:val="NormalListBullets"/>
        <w:numPr>
          <w:ilvl w:val="0"/>
          <w:numId w:val="45"/>
        </w:numPr>
        <w:spacing w:before="60" w:after="60"/>
      </w:pPr>
      <w:r w:rsidRPr="00074AC9">
        <w:t>9.13.4, Added new operator “</w:t>
      </w:r>
      <w:r w:rsidRPr="00074AC9">
        <w:rPr>
          <w:b/>
        </w:rPr>
        <w:t>Index Of … From …</w:t>
      </w:r>
      <w:r w:rsidRPr="00074AC9">
        <w:t>” to find the index of a specific list element</w:t>
      </w:r>
    </w:p>
    <w:p w14:paraId="0383A11B" w14:textId="77777777" w:rsidR="00345ACB" w:rsidRPr="00074AC9" w:rsidRDefault="00345ACB" w:rsidP="00B50308">
      <w:pPr>
        <w:pStyle w:val="NormalListBullets"/>
        <w:numPr>
          <w:ilvl w:val="0"/>
          <w:numId w:val="45"/>
        </w:numPr>
        <w:spacing w:before="60" w:after="60"/>
      </w:pPr>
      <w:r w:rsidRPr="00074AC9">
        <w:t>9.13.5, Added the “</w:t>
      </w:r>
      <w:r w:rsidRPr="00074AC9">
        <w:rPr>
          <w:b/>
        </w:rPr>
        <w:t>At Least … [</w:t>
      </w:r>
      <w:proofErr w:type="spellStart"/>
      <w:r w:rsidRPr="00074AC9">
        <w:rPr>
          <w:b/>
        </w:rPr>
        <w:t>IsTrue|AreTrue</w:t>
      </w:r>
      <w:proofErr w:type="spellEnd"/>
      <w:r w:rsidRPr="00074AC9">
        <w:rPr>
          <w:b/>
        </w:rPr>
        <w:t>] From …</w:t>
      </w:r>
      <w:r w:rsidRPr="00074AC9">
        <w:t>” operator to determine if a list contains at least N elements which are true</w:t>
      </w:r>
    </w:p>
    <w:p w14:paraId="6BC84B1E" w14:textId="77777777" w:rsidR="00345ACB" w:rsidRPr="00074AC9" w:rsidRDefault="00345ACB" w:rsidP="00B50308">
      <w:pPr>
        <w:pStyle w:val="NormalListBullets"/>
        <w:numPr>
          <w:ilvl w:val="0"/>
          <w:numId w:val="45"/>
        </w:numPr>
        <w:spacing w:before="60" w:after="60"/>
      </w:pPr>
      <w:r w:rsidRPr="00074AC9">
        <w:t>9.13.6, Added the “</w:t>
      </w:r>
      <w:r w:rsidRPr="00074AC9">
        <w:rPr>
          <w:b/>
        </w:rPr>
        <w:t>At Most … [</w:t>
      </w:r>
      <w:proofErr w:type="spellStart"/>
      <w:r w:rsidRPr="00074AC9">
        <w:rPr>
          <w:b/>
        </w:rPr>
        <w:t>IsTrue|AreTrue</w:t>
      </w:r>
      <w:proofErr w:type="spellEnd"/>
      <w:r w:rsidRPr="00074AC9">
        <w:rPr>
          <w:b/>
        </w:rPr>
        <w:t>] From …</w:t>
      </w:r>
      <w:r w:rsidRPr="00074AC9">
        <w:t>” operator to determine if a list contains at most N elements which are true</w:t>
      </w:r>
    </w:p>
    <w:p w14:paraId="7DF6B495" w14:textId="77777777" w:rsidR="00345ACB" w:rsidRPr="00074AC9" w:rsidRDefault="00345ACB" w:rsidP="00B50308">
      <w:pPr>
        <w:pStyle w:val="NormalListBullets"/>
        <w:numPr>
          <w:ilvl w:val="0"/>
          <w:numId w:val="45"/>
        </w:numPr>
        <w:spacing w:before="60" w:after="60"/>
      </w:pPr>
      <w:r w:rsidRPr="00074AC9">
        <w:t>9.14.2, Added the ability to use the “</w:t>
      </w:r>
      <w:r w:rsidRPr="00074AC9">
        <w:rPr>
          <w:b/>
        </w:rPr>
        <w:t>using</w:t>
      </w:r>
      <w:r w:rsidRPr="00074AC9">
        <w:t>” modifier, too</w:t>
      </w:r>
    </w:p>
    <w:p w14:paraId="7C7AAD8A" w14:textId="77777777" w:rsidR="00345ACB" w:rsidRPr="00074AC9" w:rsidRDefault="00345ACB" w:rsidP="00B50308">
      <w:pPr>
        <w:pStyle w:val="NormalListBullets"/>
        <w:numPr>
          <w:ilvl w:val="0"/>
          <w:numId w:val="45"/>
        </w:numPr>
        <w:spacing w:before="60" w:after="60"/>
      </w:pPr>
      <w:r w:rsidRPr="00074AC9">
        <w:t>9.14.3, Added the ability to use the “</w:t>
      </w:r>
      <w:r w:rsidRPr="00074AC9">
        <w:rPr>
          <w:b/>
        </w:rPr>
        <w:t>using</w:t>
      </w:r>
      <w:r w:rsidRPr="00074AC9">
        <w:t>” modifier, too</w:t>
      </w:r>
    </w:p>
    <w:p w14:paraId="09607941" w14:textId="77777777" w:rsidR="00345ACB" w:rsidRPr="00074AC9" w:rsidRDefault="00345ACB" w:rsidP="00B50308">
      <w:pPr>
        <w:pStyle w:val="NormalListBullets"/>
        <w:numPr>
          <w:ilvl w:val="0"/>
          <w:numId w:val="45"/>
        </w:numPr>
        <w:spacing w:before="60" w:after="60"/>
      </w:pPr>
      <w:r w:rsidRPr="00074AC9">
        <w:t>9.14.6, Added new operator “</w:t>
      </w:r>
      <w:proofErr w:type="spellStart"/>
      <w:r w:rsidRPr="00074AC9">
        <w:rPr>
          <w:b/>
        </w:rPr>
        <w:t>Sublist</w:t>
      </w:r>
      <w:proofErr w:type="spellEnd"/>
      <w:r w:rsidRPr="00074AC9">
        <w:rPr>
          <w:b/>
        </w:rPr>
        <w:t xml:space="preserve"> … Elements [Starting at …] From …</w:t>
      </w:r>
      <w:r w:rsidRPr="00074AC9">
        <w:t>” to extract sub-lists from given data lists</w:t>
      </w:r>
    </w:p>
    <w:p w14:paraId="5518584D" w14:textId="77777777" w:rsidR="00345ACB" w:rsidRPr="00074AC9" w:rsidRDefault="00345ACB" w:rsidP="00B50308">
      <w:pPr>
        <w:pStyle w:val="NormalListBullets"/>
        <w:numPr>
          <w:ilvl w:val="0"/>
          <w:numId w:val="45"/>
        </w:numPr>
        <w:spacing w:before="60" w:after="60"/>
      </w:pPr>
      <w:r w:rsidRPr="00074AC9">
        <w:t xml:space="preserve">9.14.7, Adjusted the second type constraint such that the operator can handle lists of </w:t>
      </w:r>
      <w:r w:rsidRPr="00074AC9">
        <w:rPr>
          <w:b/>
        </w:rPr>
        <w:t>time-of-day</w:t>
      </w:r>
      <w:r w:rsidRPr="00074AC9">
        <w:t xml:space="preserve"> values and added an example</w:t>
      </w:r>
    </w:p>
    <w:p w14:paraId="220069D3" w14:textId="77777777" w:rsidR="00345ACB" w:rsidRPr="00074AC9" w:rsidRDefault="00345ACB" w:rsidP="00B50308">
      <w:pPr>
        <w:pStyle w:val="NormalListBullets"/>
        <w:numPr>
          <w:ilvl w:val="0"/>
          <w:numId w:val="45"/>
        </w:numPr>
        <w:spacing w:before="60" w:after="60"/>
      </w:pPr>
      <w:r w:rsidRPr="00074AC9">
        <w:t xml:space="preserve">9.14.8, Adjusted the second type constraint such that the operator can handle lists of </w:t>
      </w:r>
      <w:r w:rsidRPr="00074AC9">
        <w:rPr>
          <w:b/>
        </w:rPr>
        <w:t>time-of-day</w:t>
      </w:r>
      <w:r w:rsidRPr="00074AC9">
        <w:t xml:space="preserve"> values and added an example</w:t>
      </w:r>
    </w:p>
    <w:p w14:paraId="04E8940E" w14:textId="77777777" w:rsidR="00345ACB" w:rsidRPr="00074AC9" w:rsidRDefault="00345ACB" w:rsidP="00B50308">
      <w:pPr>
        <w:pStyle w:val="NormalListBullets"/>
        <w:numPr>
          <w:ilvl w:val="0"/>
          <w:numId w:val="45"/>
        </w:numPr>
        <w:spacing w:before="60" w:after="60"/>
      </w:pPr>
      <w:r w:rsidRPr="00074AC9">
        <w:t>9.14.11, Added the ability to use the “</w:t>
      </w:r>
      <w:r w:rsidRPr="00074AC9">
        <w:rPr>
          <w:b/>
        </w:rPr>
        <w:t>using</w:t>
      </w:r>
      <w:r w:rsidRPr="00074AC9">
        <w:t>” modifier, too</w:t>
      </w:r>
    </w:p>
    <w:p w14:paraId="69848CBD" w14:textId="77777777" w:rsidR="00345ACB" w:rsidRPr="00074AC9" w:rsidRDefault="00345ACB" w:rsidP="00B50308">
      <w:pPr>
        <w:pStyle w:val="NormalListBullets"/>
        <w:numPr>
          <w:ilvl w:val="0"/>
          <w:numId w:val="45"/>
        </w:numPr>
        <w:spacing w:before="60" w:after="60"/>
      </w:pPr>
      <w:r w:rsidRPr="00074AC9">
        <w:t>9.14.12, Added the ability to use the “</w:t>
      </w:r>
      <w:r w:rsidRPr="00074AC9">
        <w:rPr>
          <w:b/>
        </w:rPr>
        <w:t>using</w:t>
      </w:r>
      <w:r w:rsidRPr="00074AC9">
        <w:t>” modifier, too</w:t>
      </w:r>
    </w:p>
    <w:p w14:paraId="1D181C95" w14:textId="77777777" w:rsidR="00345ACB" w:rsidRPr="00074AC9" w:rsidRDefault="00345ACB" w:rsidP="00B50308">
      <w:pPr>
        <w:pStyle w:val="NormalListBullets"/>
        <w:numPr>
          <w:ilvl w:val="0"/>
          <w:numId w:val="45"/>
        </w:numPr>
        <w:spacing w:before="60" w:after="60"/>
      </w:pPr>
      <w:r w:rsidRPr="00074AC9">
        <w:t xml:space="preserve">9.16.10, Corrected the first two examples (added brackets) since </w:t>
      </w:r>
      <w:r w:rsidRPr="00074AC9">
        <w:rPr>
          <w:b/>
        </w:rPr>
        <w:t>int</w:t>
      </w:r>
      <w:r w:rsidRPr="00074AC9">
        <w:t xml:space="preserve"> operator has higher precedence than unary minus</w:t>
      </w:r>
    </w:p>
    <w:p w14:paraId="410D4583" w14:textId="77777777" w:rsidR="00345ACB" w:rsidRPr="00074AC9" w:rsidRDefault="00345ACB" w:rsidP="00B50308">
      <w:pPr>
        <w:pStyle w:val="NormalListBullets"/>
        <w:numPr>
          <w:ilvl w:val="0"/>
          <w:numId w:val="45"/>
        </w:numPr>
        <w:spacing w:before="60" w:after="60"/>
      </w:pPr>
      <w:r w:rsidRPr="00074AC9">
        <w:t xml:space="preserve">9.16.12, Corrected the first two examples (added brackets) since </w:t>
      </w:r>
      <w:r w:rsidRPr="00074AC9">
        <w:rPr>
          <w:b/>
        </w:rPr>
        <w:t>ceiling</w:t>
      </w:r>
      <w:r w:rsidRPr="00074AC9">
        <w:t xml:space="preserve"> operator has higher precedence than unary minus</w:t>
      </w:r>
    </w:p>
    <w:p w14:paraId="35309413" w14:textId="77777777" w:rsidR="00345ACB" w:rsidRPr="00074AC9" w:rsidRDefault="00345ACB" w:rsidP="00B50308">
      <w:pPr>
        <w:pStyle w:val="NormalListBullets"/>
        <w:numPr>
          <w:ilvl w:val="0"/>
          <w:numId w:val="45"/>
        </w:numPr>
        <w:spacing w:before="60" w:after="60"/>
      </w:pPr>
      <w:r w:rsidRPr="00074AC9">
        <w:t xml:space="preserve">9.16.13, Corrected the first two examples (added brackets) since </w:t>
      </w:r>
      <w:r w:rsidRPr="00074AC9">
        <w:rPr>
          <w:b/>
        </w:rPr>
        <w:t>truncate</w:t>
      </w:r>
      <w:r w:rsidRPr="00074AC9">
        <w:t xml:space="preserve"> operator has higher precedence than unary minus</w:t>
      </w:r>
    </w:p>
    <w:p w14:paraId="23AD5C72" w14:textId="77777777" w:rsidR="00345ACB" w:rsidRPr="00074AC9" w:rsidRDefault="00345ACB" w:rsidP="00B50308">
      <w:pPr>
        <w:pStyle w:val="NormalListBullets"/>
        <w:numPr>
          <w:ilvl w:val="0"/>
          <w:numId w:val="45"/>
        </w:numPr>
        <w:spacing w:before="60" w:after="60"/>
      </w:pPr>
      <w:r w:rsidRPr="00074AC9">
        <w:t xml:space="preserve">9.16.14, Corrected the last three examples (added brackets) since </w:t>
      </w:r>
      <w:r w:rsidRPr="00074AC9">
        <w:rPr>
          <w:b/>
        </w:rPr>
        <w:t>round</w:t>
      </w:r>
      <w:r w:rsidRPr="00074AC9">
        <w:t xml:space="preserve"> operator has higher precedence than unary minus</w:t>
      </w:r>
    </w:p>
    <w:p w14:paraId="4CC03617" w14:textId="77777777" w:rsidR="00345ACB" w:rsidRPr="00074AC9" w:rsidRDefault="00345ACB" w:rsidP="00B50308">
      <w:pPr>
        <w:pStyle w:val="NormalListBullets"/>
        <w:numPr>
          <w:ilvl w:val="0"/>
          <w:numId w:val="45"/>
        </w:numPr>
        <w:spacing w:before="60" w:after="60"/>
      </w:pPr>
      <w:r w:rsidRPr="00074AC9">
        <w:t>9.17.1, Added a sentence to make clear what happens if a non-time value is used for the assignment</w:t>
      </w:r>
    </w:p>
    <w:p w14:paraId="04E7DE6F" w14:textId="77777777" w:rsidR="00345ACB" w:rsidRPr="006810FE" w:rsidRDefault="00345ACB" w:rsidP="00B50308">
      <w:pPr>
        <w:pStyle w:val="NormalListBullets"/>
        <w:numPr>
          <w:ilvl w:val="0"/>
          <w:numId w:val="45"/>
        </w:numPr>
        <w:spacing w:before="60" w:after="60"/>
      </w:pPr>
      <w:r w:rsidRPr="006810FE">
        <w:t>9.17.4, Added new operator “</w:t>
      </w:r>
      <w:r w:rsidRPr="006810FE">
        <w:rPr>
          <w:b/>
        </w:rPr>
        <w:t>As Time</w:t>
      </w:r>
      <w:r w:rsidRPr="006810FE">
        <w:t>” to convert a string into a time data type</w:t>
      </w:r>
    </w:p>
    <w:p w14:paraId="4E4D0624" w14:textId="77777777" w:rsidR="00345ACB" w:rsidRPr="00074AC9" w:rsidRDefault="00345ACB" w:rsidP="00B50308">
      <w:pPr>
        <w:pStyle w:val="NormalListBullets"/>
        <w:numPr>
          <w:ilvl w:val="0"/>
          <w:numId w:val="45"/>
        </w:numPr>
        <w:spacing w:before="60" w:after="60"/>
      </w:pPr>
      <w:r w:rsidRPr="00074AC9">
        <w:t>9.18.3, Changed the operators type constraint such that only one object can be passed</w:t>
      </w:r>
    </w:p>
    <w:p w14:paraId="7BF1674B" w14:textId="77777777" w:rsidR="00345ACB" w:rsidRPr="00074AC9" w:rsidRDefault="00345ACB" w:rsidP="00B50308">
      <w:pPr>
        <w:pStyle w:val="NormalListBullets"/>
        <w:numPr>
          <w:ilvl w:val="0"/>
          <w:numId w:val="45"/>
        </w:numPr>
        <w:spacing w:before="60" w:after="60"/>
      </w:pPr>
      <w:r w:rsidRPr="00074AC9">
        <w:t>10.2.1, Changed the description such that it will be clear that a re-assignment is allowed nowhere outside of the data slot</w:t>
      </w:r>
    </w:p>
    <w:p w14:paraId="7714AEBD" w14:textId="77777777" w:rsidR="00345ACB" w:rsidRPr="00074AC9" w:rsidRDefault="00345ACB" w:rsidP="00B50308">
      <w:pPr>
        <w:pStyle w:val="NormalListBullets"/>
        <w:numPr>
          <w:ilvl w:val="0"/>
          <w:numId w:val="45"/>
        </w:numPr>
        <w:spacing w:before="60" w:after="60"/>
      </w:pPr>
      <w:r w:rsidRPr="00074AC9">
        <w:t>10.2.3, Added the “</w:t>
      </w:r>
      <w:r w:rsidRPr="00074AC9">
        <w:rPr>
          <w:b/>
        </w:rPr>
        <w:t>Switch-Case</w:t>
      </w:r>
      <w:r w:rsidRPr="00074AC9">
        <w:t>” statement for simple distinction of different states of a variable</w:t>
      </w:r>
    </w:p>
    <w:p w14:paraId="6F808AA8" w14:textId="77777777" w:rsidR="00345ACB" w:rsidRPr="00074AC9" w:rsidRDefault="00345ACB" w:rsidP="00B50308">
      <w:pPr>
        <w:pStyle w:val="NormalListBullets"/>
        <w:numPr>
          <w:ilvl w:val="0"/>
          <w:numId w:val="45"/>
        </w:numPr>
        <w:spacing w:before="60" w:after="60"/>
      </w:pPr>
      <w:r w:rsidRPr="00074AC9">
        <w:t>10.2.3.1, Added a chapter to describe the “</w:t>
      </w:r>
      <w:r w:rsidRPr="00074AC9">
        <w:rPr>
          <w:b/>
        </w:rPr>
        <w:t>Simple</w:t>
      </w:r>
      <w:r w:rsidRPr="00074AC9">
        <w:t xml:space="preserve"> </w:t>
      </w:r>
      <w:r w:rsidRPr="00074AC9">
        <w:rPr>
          <w:b/>
        </w:rPr>
        <w:t>Switch-Case</w:t>
      </w:r>
      <w:r w:rsidRPr="00074AC9">
        <w:t>” statement</w:t>
      </w:r>
    </w:p>
    <w:p w14:paraId="315454EE" w14:textId="77777777" w:rsidR="00345ACB" w:rsidRPr="00074AC9" w:rsidRDefault="00345ACB" w:rsidP="00B50308">
      <w:pPr>
        <w:pStyle w:val="NormalListBullets"/>
        <w:numPr>
          <w:ilvl w:val="0"/>
          <w:numId w:val="45"/>
        </w:numPr>
        <w:spacing w:before="60" w:after="60"/>
      </w:pPr>
      <w:r w:rsidRPr="00074AC9">
        <w:t>10.2.3.2, Added a chapter to describe the “</w:t>
      </w:r>
      <w:r w:rsidRPr="00074AC9">
        <w:rPr>
          <w:b/>
        </w:rPr>
        <w:t>Switch-Case-Default</w:t>
      </w:r>
      <w:r w:rsidRPr="00074AC9">
        <w:t>” statement</w:t>
      </w:r>
    </w:p>
    <w:p w14:paraId="0B4AF8B8" w14:textId="77777777" w:rsidR="00345ACB" w:rsidRPr="00074AC9" w:rsidRDefault="00345ACB" w:rsidP="00B50308">
      <w:pPr>
        <w:pStyle w:val="NormalListBullets"/>
        <w:numPr>
          <w:ilvl w:val="0"/>
          <w:numId w:val="45"/>
        </w:numPr>
        <w:spacing w:before="60" w:after="60"/>
      </w:pPr>
      <w:r w:rsidRPr="00074AC9">
        <w:t>10.2.6.1, Added the possibility to use the terminal “</w:t>
      </w:r>
      <w:proofErr w:type="spellStart"/>
      <w:r w:rsidRPr="00074AC9">
        <w:rPr>
          <w:b/>
        </w:rPr>
        <w:t>BreakLoop</w:t>
      </w:r>
      <w:proofErr w:type="spellEnd"/>
      <w:r w:rsidRPr="00074AC9">
        <w:t>” for aborting a while loop</w:t>
      </w:r>
    </w:p>
    <w:p w14:paraId="56345E8B" w14:textId="77777777" w:rsidR="00345ACB" w:rsidRPr="00074AC9" w:rsidRDefault="00345ACB" w:rsidP="00B50308">
      <w:pPr>
        <w:pStyle w:val="NormalListBullets"/>
        <w:numPr>
          <w:ilvl w:val="0"/>
          <w:numId w:val="45"/>
        </w:numPr>
        <w:spacing w:before="60" w:after="60"/>
      </w:pPr>
      <w:r w:rsidRPr="00074AC9">
        <w:t>10.2.7.1, Added the possibility to use the terminal “</w:t>
      </w:r>
      <w:proofErr w:type="spellStart"/>
      <w:r w:rsidRPr="00074AC9">
        <w:rPr>
          <w:b/>
        </w:rPr>
        <w:t>BreakLoop</w:t>
      </w:r>
      <w:proofErr w:type="spellEnd"/>
      <w:r w:rsidRPr="00074AC9">
        <w:t>” for aborting a for loop</w:t>
      </w:r>
    </w:p>
    <w:p w14:paraId="321BE113" w14:textId="77777777" w:rsidR="00345ACB" w:rsidRPr="00074AC9" w:rsidRDefault="00345ACB" w:rsidP="00B50308">
      <w:pPr>
        <w:pStyle w:val="NormalListBullets"/>
        <w:numPr>
          <w:ilvl w:val="0"/>
          <w:numId w:val="45"/>
        </w:numPr>
        <w:spacing w:before="60" w:after="60"/>
        <w:rPr>
          <w:b/>
          <w:bCs/>
        </w:rPr>
      </w:pPr>
      <w:r w:rsidRPr="00074AC9">
        <w:lastRenderedPageBreak/>
        <w:t xml:space="preserve">11.2.3.1, Added a sentence to describe the default Boolean value of a variable that represents an event </w:t>
      </w:r>
    </w:p>
    <w:p w14:paraId="729662ED" w14:textId="77777777" w:rsidR="00345ACB" w:rsidRPr="00074AC9" w:rsidRDefault="00345ACB" w:rsidP="00B50308">
      <w:pPr>
        <w:pStyle w:val="NormalListBullets"/>
        <w:numPr>
          <w:ilvl w:val="0"/>
          <w:numId w:val="45"/>
        </w:numPr>
        <w:spacing w:before="60" w:after="60"/>
      </w:pPr>
      <w:r w:rsidRPr="00074AC9">
        <w:t>11.2.12, Added the “</w:t>
      </w:r>
      <w:r w:rsidRPr="00074AC9">
        <w:rPr>
          <w:b/>
        </w:rPr>
        <w:t>Switch-Case</w:t>
      </w:r>
      <w:r w:rsidRPr="00074AC9">
        <w:t>” statement to the data slot, too</w:t>
      </w:r>
    </w:p>
    <w:p w14:paraId="0E5E13D0" w14:textId="77777777" w:rsidR="00345ACB" w:rsidRPr="00074AC9" w:rsidRDefault="00345ACB" w:rsidP="00B50308">
      <w:pPr>
        <w:pStyle w:val="NormalListBullets"/>
        <w:numPr>
          <w:ilvl w:val="0"/>
          <w:numId w:val="45"/>
        </w:numPr>
        <w:spacing w:before="60" w:after="60"/>
      </w:pPr>
      <w:r w:rsidRPr="00074AC9">
        <w:t xml:space="preserve">11.2.14, Added a reference to the </w:t>
      </w:r>
      <w:proofErr w:type="spellStart"/>
      <w:r w:rsidRPr="00074AC9">
        <w:rPr>
          <w:b/>
        </w:rPr>
        <w:t>breakloop</w:t>
      </w:r>
      <w:proofErr w:type="spellEnd"/>
      <w:r w:rsidRPr="00074AC9">
        <w:t xml:space="preserve"> statement</w:t>
      </w:r>
    </w:p>
    <w:p w14:paraId="4A2AD3D3" w14:textId="77777777" w:rsidR="00345ACB" w:rsidRPr="00074AC9" w:rsidRDefault="00345ACB" w:rsidP="00B50308">
      <w:pPr>
        <w:pStyle w:val="NormalListBullets"/>
        <w:numPr>
          <w:ilvl w:val="0"/>
          <w:numId w:val="45"/>
        </w:numPr>
        <w:spacing w:before="60" w:after="60"/>
      </w:pPr>
      <w:r w:rsidRPr="00074AC9">
        <w:t xml:space="preserve">11.2.15, Added a reference to the </w:t>
      </w:r>
      <w:proofErr w:type="spellStart"/>
      <w:r w:rsidRPr="00074AC9">
        <w:rPr>
          <w:b/>
        </w:rPr>
        <w:t>breakloop</w:t>
      </w:r>
      <w:proofErr w:type="spellEnd"/>
      <w:r w:rsidRPr="00074AC9">
        <w:t xml:space="preserve"> statement</w:t>
      </w:r>
    </w:p>
    <w:p w14:paraId="680D2782" w14:textId="77777777" w:rsidR="00345ACB" w:rsidRPr="00074AC9" w:rsidRDefault="00345ACB" w:rsidP="00B50308">
      <w:pPr>
        <w:pStyle w:val="NormalListBullets"/>
        <w:numPr>
          <w:ilvl w:val="0"/>
          <w:numId w:val="45"/>
        </w:numPr>
        <w:spacing w:before="60" w:after="60"/>
      </w:pPr>
      <w:r w:rsidRPr="00074AC9">
        <w:t xml:space="preserve">11.2.19, Added </w:t>
      </w:r>
      <w:proofErr w:type="spellStart"/>
      <w:r w:rsidRPr="00074AC9">
        <w:t>MLM</w:t>
      </w:r>
      <w:proofErr w:type="spellEnd"/>
      <w:r w:rsidRPr="00074AC9">
        <w:t xml:space="preserve">, event, and interface variable to the listing, since chapter 10.2.5.2 claims that they are also included </w:t>
      </w:r>
    </w:p>
    <w:p w14:paraId="5BB1889B" w14:textId="77777777" w:rsidR="00345ACB" w:rsidRPr="00074AC9" w:rsidRDefault="00345ACB" w:rsidP="00B50308">
      <w:pPr>
        <w:pStyle w:val="NormalListBullets"/>
        <w:numPr>
          <w:ilvl w:val="0"/>
          <w:numId w:val="45"/>
        </w:numPr>
        <w:spacing w:before="60" w:after="60"/>
      </w:pPr>
      <w:r w:rsidRPr="00074AC9">
        <w:t>12.2.4, Added the “</w:t>
      </w:r>
      <w:r w:rsidRPr="00074AC9">
        <w:rPr>
          <w:b/>
        </w:rPr>
        <w:t>Switch-Case</w:t>
      </w:r>
      <w:r w:rsidRPr="00074AC9">
        <w:t>” statement to the action slot, too</w:t>
      </w:r>
    </w:p>
    <w:p w14:paraId="44D28F1B" w14:textId="77777777" w:rsidR="00345ACB" w:rsidRPr="00074AC9" w:rsidRDefault="00345ACB" w:rsidP="00B50308">
      <w:pPr>
        <w:pStyle w:val="NormalListBullets"/>
        <w:numPr>
          <w:ilvl w:val="0"/>
          <w:numId w:val="45"/>
        </w:numPr>
        <w:spacing w:before="60" w:after="60"/>
      </w:pPr>
      <w:r w:rsidRPr="00074AC9">
        <w:t xml:space="preserve">12.2.6, Added a reference to the </w:t>
      </w:r>
      <w:proofErr w:type="spellStart"/>
      <w:r w:rsidRPr="00074AC9">
        <w:rPr>
          <w:b/>
        </w:rPr>
        <w:t>breakloop</w:t>
      </w:r>
      <w:proofErr w:type="spellEnd"/>
      <w:r w:rsidRPr="00074AC9">
        <w:t xml:space="preserve"> statement</w:t>
      </w:r>
    </w:p>
    <w:p w14:paraId="5CC8CEC1" w14:textId="77777777" w:rsidR="00345ACB" w:rsidRPr="00074AC9" w:rsidRDefault="00345ACB" w:rsidP="00B50308">
      <w:pPr>
        <w:pStyle w:val="NormalListBullets"/>
        <w:numPr>
          <w:ilvl w:val="0"/>
          <w:numId w:val="45"/>
        </w:numPr>
        <w:spacing w:before="60" w:after="60"/>
      </w:pPr>
      <w:r w:rsidRPr="00074AC9">
        <w:t xml:space="preserve">12.2.7, Added a reference to the </w:t>
      </w:r>
      <w:proofErr w:type="spellStart"/>
      <w:r w:rsidRPr="00074AC9">
        <w:rPr>
          <w:b/>
        </w:rPr>
        <w:t>breakloop</w:t>
      </w:r>
      <w:proofErr w:type="spellEnd"/>
      <w:r w:rsidRPr="00074AC9">
        <w:t xml:space="preserve"> statement</w:t>
      </w:r>
    </w:p>
    <w:p w14:paraId="1EB0BB0D"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Added version 2.7 and 2.8 to the non-terminal and </w:t>
      </w:r>
      <w:r w:rsidRPr="00BC49C4">
        <w:rPr>
          <w:rStyle w:val="ExampleChar"/>
          <w:rFonts w:cs="Courier New"/>
          <w:szCs w:val="16"/>
        </w:rPr>
        <w:t>&lt;arden_version&gt;</w:t>
      </w:r>
    </w:p>
    <w:p w14:paraId="7D049BA4"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multiple non-terminals (</w:t>
      </w:r>
      <w:r w:rsidRPr="00BC49C4">
        <w:rPr>
          <w:rStyle w:val="ExampleChar"/>
          <w:rFonts w:cs="Courier New"/>
          <w:szCs w:val="16"/>
        </w:rPr>
        <w:t>&lt;</w:t>
      </w:r>
      <w:proofErr w:type="spellStart"/>
      <w:r w:rsidRPr="00BC49C4">
        <w:rPr>
          <w:rStyle w:val="ExampleChar"/>
          <w:rFonts w:cs="Courier New"/>
          <w:szCs w:val="16"/>
        </w:rPr>
        <w:t>action_switch</w:t>
      </w:r>
      <w:proofErr w:type="spellEnd"/>
      <w:r w:rsidRPr="00BC49C4">
        <w:rPr>
          <w:rStyle w:val="ExampleChar"/>
          <w:rFonts w:cs="Courier New"/>
          <w:szCs w:val="16"/>
        </w:rPr>
        <w:t>&gt;</w:t>
      </w:r>
      <w:r w:rsidRPr="00074AC9">
        <w:t xml:space="preserve">, </w:t>
      </w:r>
      <w:r w:rsidRPr="00BC49C4">
        <w:rPr>
          <w:rStyle w:val="ExampleChar"/>
          <w:rFonts w:cs="Courier New"/>
          <w:szCs w:val="16"/>
        </w:rPr>
        <w:t>&lt;logic_switch&gt;</w:t>
      </w:r>
      <w:r w:rsidRPr="00074AC9">
        <w:t xml:space="preserve">, and </w:t>
      </w:r>
      <w:r w:rsidRPr="00BC49C4">
        <w:rPr>
          <w:rStyle w:val="ExampleChar"/>
          <w:rFonts w:cs="Courier New"/>
          <w:szCs w:val="16"/>
        </w:rPr>
        <w:t>&lt;data_switch&gt;</w:t>
      </w:r>
      <w:r w:rsidRPr="00074AC9">
        <w:t xml:space="preserve">) and added them to the general statements for the </w:t>
      </w:r>
      <w:r w:rsidRPr="00074AC9">
        <w:rPr>
          <w:b/>
        </w:rPr>
        <w:t>data</w:t>
      </w:r>
      <w:r w:rsidRPr="00074AC9">
        <w:t xml:space="preserve">, </w:t>
      </w:r>
      <w:r w:rsidRPr="00074AC9">
        <w:rPr>
          <w:b/>
        </w:rPr>
        <w:t>action</w:t>
      </w:r>
      <w:r w:rsidRPr="00074AC9">
        <w:t xml:space="preserve">, and </w:t>
      </w:r>
      <w:r w:rsidRPr="00074AC9">
        <w:rPr>
          <w:b/>
        </w:rPr>
        <w:t>logic</w:t>
      </w:r>
      <w:r w:rsidRPr="00074AC9">
        <w:t xml:space="preserve"> slot to allow switch statements in </w:t>
      </w:r>
      <w:proofErr w:type="gramStart"/>
      <w:r w:rsidRPr="00074AC9">
        <w:t>all of</w:t>
      </w:r>
      <w:proofErr w:type="gramEnd"/>
      <w:r w:rsidRPr="00074AC9">
        <w:t xml:space="preserve"> these slots</w:t>
      </w:r>
    </w:p>
    <w:p w14:paraId="34D3CC14"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terminal “</w:t>
      </w:r>
      <w:proofErr w:type="spellStart"/>
      <w:r w:rsidRPr="00074AC9">
        <w:rPr>
          <w:b/>
        </w:rPr>
        <w:t>BREAKLOOP</w:t>
      </w:r>
      <w:proofErr w:type="spellEnd"/>
      <w:r w:rsidRPr="00074AC9">
        <w:t xml:space="preserve">” to the non-terminals </w:t>
      </w:r>
      <w:r w:rsidRPr="00BC49C4">
        <w:rPr>
          <w:rStyle w:val="ExampleChar"/>
          <w:rFonts w:cs="Courier New"/>
          <w:szCs w:val="16"/>
        </w:rPr>
        <w:t>&lt;logic_statement&gt;</w:t>
      </w:r>
      <w:r w:rsidRPr="00074AC9">
        <w:t xml:space="preserve">, </w:t>
      </w:r>
      <w:r w:rsidRPr="00BC49C4">
        <w:rPr>
          <w:rStyle w:val="ExampleChar"/>
          <w:rFonts w:cs="Courier New"/>
          <w:szCs w:val="16"/>
        </w:rPr>
        <w:t>&lt;data_statement&gt;</w:t>
      </w:r>
      <w:r w:rsidRPr="00074AC9">
        <w:t xml:space="preserve">, and </w:t>
      </w:r>
      <w:r w:rsidRPr="00BC49C4">
        <w:rPr>
          <w:rStyle w:val="ExampleChar"/>
          <w:rFonts w:cs="Courier New"/>
          <w:szCs w:val="16"/>
        </w:rPr>
        <w:t>&lt;action_statement&gt;</w:t>
      </w:r>
      <w:r w:rsidRPr="00074AC9">
        <w:t xml:space="preserve"> </w:t>
      </w:r>
    </w:p>
    <w:p w14:paraId="3C48EB84"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w:t>
      </w:r>
      <w:proofErr w:type="gramStart"/>
      <w:r w:rsidRPr="00074AC9">
        <w:t>Adjusted</w:t>
      </w:r>
      <w:proofErr w:type="gramEnd"/>
      <w:r w:rsidRPr="00074AC9">
        <w:t xml:space="preserve"> non-terminals </w:t>
      </w:r>
      <w:r w:rsidRPr="00BC49C4">
        <w:rPr>
          <w:rStyle w:val="ExampleChar"/>
          <w:rFonts w:cs="Courier New"/>
          <w:szCs w:val="16"/>
        </w:rPr>
        <w:t>&lt;identifier_becomes&gt;</w:t>
      </w:r>
      <w:r w:rsidRPr="00074AC9">
        <w:t xml:space="preserve"> and </w:t>
      </w:r>
      <w:r w:rsidRPr="00BC49C4">
        <w:rPr>
          <w:rStyle w:val="ExampleChar"/>
          <w:rFonts w:cs="Courier New"/>
          <w:szCs w:val="16"/>
        </w:rPr>
        <w:t>&lt;identifier_or_object_ref</w:t>
      </w:r>
      <w:r w:rsidRPr="00074AC9">
        <w:t>&gt; to allow the enhanced assignment statements described in 10.2.1.2</w:t>
      </w:r>
    </w:p>
    <w:p w14:paraId="547FEF09"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w:t>
      </w:r>
      <w:r>
        <w:t xml:space="preserve"> </w:t>
      </w:r>
      <w:proofErr w:type="gramStart"/>
      <w:r w:rsidRPr="00074AC9">
        <w:t>Added</w:t>
      </w:r>
      <w:proofErr w:type="gramEnd"/>
      <w:r w:rsidRPr="00074AC9">
        <w:t xml:space="preserve"> </w:t>
      </w:r>
      <w:r w:rsidRPr="00074AC9">
        <w:rPr>
          <w:b/>
        </w:rPr>
        <w:t>using</w:t>
      </w:r>
      <w:r w:rsidRPr="00074AC9">
        <w:t xml:space="preserve"> modifier to the non-terminal </w:t>
      </w:r>
      <w:r w:rsidRPr="00BC49C4">
        <w:rPr>
          <w:rStyle w:val="ExampleChar"/>
          <w:rFonts w:cs="Courier New"/>
          <w:szCs w:val="16"/>
        </w:rPr>
        <w:t>&lt;expr_function&gt;</w:t>
      </w:r>
      <w:r w:rsidRPr="00074AC9">
        <w:t xml:space="preserve"> and to the non-terminal </w:t>
      </w:r>
      <w:r w:rsidRPr="00BC49C4">
        <w:rPr>
          <w:rStyle w:val="ExampleChar"/>
          <w:rFonts w:cs="Courier New"/>
          <w:szCs w:val="16"/>
        </w:rPr>
        <w:t>&lt;expr_sort&gt;</w:t>
      </w:r>
    </w:p>
    <w:p w14:paraId="4B01FC11"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new operator “</w:t>
      </w:r>
      <w:r w:rsidRPr="00074AC9">
        <w:rPr>
          <w:b/>
        </w:rPr>
        <w:t>Add … To …</w:t>
      </w:r>
      <w:r w:rsidRPr="00074AC9">
        <w:t xml:space="preserve">” to the non-terminal </w:t>
      </w:r>
      <w:r w:rsidRPr="00BC49C4">
        <w:rPr>
          <w:rStyle w:val="ExampleChar"/>
          <w:rFonts w:cs="Courier New"/>
          <w:szCs w:val="16"/>
        </w:rPr>
        <w:t>&lt;expr_sort&gt;</w:t>
      </w:r>
      <w:r w:rsidRPr="00074AC9">
        <w:t xml:space="preserve"> and inserted a new non-terminal </w:t>
      </w:r>
      <w:r w:rsidRPr="00BC49C4">
        <w:rPr>
          <w:rStyle w:val="ExampleChar"/>
          <w:rFonts w:cs="Courier New"/>
          <w:szCs w:val="16"/>
        </w:rPr>
        <w:t>&lt;expr_add_list&gt;</w:t>
      </w:r>
    </w:p>
    <w:p w14:paraId="2630032D"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new operator “</w:t>
      </w:r>
      <w:r w:rsidRPr="00074AC9">
        <w:rPr>
          <w:b/>
        </w:rPr>
        <w:t>Remove … From …</w:t>
      </w:r>
      <w:r w:rsidRPr="00074AC9">
        <w:t xml:space="preserve">” as non-terminal </w:t>
      </w:r>
      <w:r w:rsidRPr="00BC49C4">
        <w:rPr>
          <w:rStyle w:val="ExampleChar"/>
          <w:rFonts w:cs="Courier New"/>
          <w:szCs w:val="16"/>
        </w:rPr>
        <w:t>&lt;expr_remove_list&gt;</w:t>
      </w:r>
    </w:p>
    <w:p w14:paraId="1AF69783"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w:t>
      </w:r>
      <w:proofErr w:type="gramStart"/>
      <w:r w:rsidRPr="00074AC9">
        <w:t>Added</w:t>
      </w:r>
      <w:proofErr w:type="gramEnd"/>
      <w:r w:rsidRPr="00074AC9">
        <w:t xml:space="preserve"> an additional “</w:t>
      </w:r>
      <w:r w:rsidRPr="00074AC9">
        <w:rPr>
          <w:b/>
        </w:rPr>
        <w:t>… Formatted With …</w:t>
      </w:r>
      <w:r w:rsidRPr="00074AC9">
        <w:t xml:space="preserve">” line to the non-terminal </w:t>
      </w:r>
      <w:r w:rsidRPr="00BC49C4">
        <w:rPr>
          <w:rStyle w:val="ExampleChar"/>
          <w:rFonts w:cs="Courier New"/>
          <w:szCs w:val="16"/>
        </w:rPr>
        <w:t xml:space="preserve">&lt;expr_string&gt; </w:t>
      </w:r>
      <w:r w:rsidRPr="00074AC9">
        <w:t>to allow complex format strings</w:t>
      </w:r>
    </w:p>
    <w:p w14:paraId="011F3EFB"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Removed the terminals “</w:t>
      </w:r>
      <w:r w:rsidRPr="00074AC9">
        <w:rPr>
          <w:b/>
        </w:rPr>
        <w:t>Uppercase</w:t>
      </w:r>
      <w:r w:rsidRPr="00074AC9">
        <w:t>” and “</w:t>
      </w:r>
      <w:r w:rsidRPr="00074AC9">
        <w:rPr>
          <w:b/>
        </w:rPr>
        <w:t>Lowercase</w:t>
      </w:r>
      <w:r w:rsidRPr="00074AC9">
        <w:t xml:space="preserve">” from the non-terminal </w:t>
      </w:r>
      <w:r w:rsidRPr="00BC49C4">
        <w:rPr>
          <w:rStyle w:val="ExampleChar"/>
          <w:rFonts w:cs="Courier New"/>
          <w:szCs w:val="16"/>
        </w:rPr>
        <w:t>&lt;of_noread_func_op&gt;</w:t>
      </w:r>
      <w:r w:rsidRPr="00074AC9">
        <w:t xml:space="preserve"> and added them to the non-terminal </w:t>
      </w:r>
      <w:r w:rsidRPr="00BC49C4">
        <w:rPr>
          <w:rStyle w:val="ExampleChar"/>
          <w:rFonts w:cs="Courier New"/>
          <w:szCs w:val="16"/>
        </w:rPr>
        <w:t>&lt;expr_string&gt;</w:t>
      </w:r>
      <w:r w:rsidRPr="00074AC9">
        <w:t xml:space="preserve"> as non-terminal </w:t>
      </w:r>
      <w:r w:rsidRPr="00BC49C4">
        <w:rPr>
          <w:rStyle w:val="ExampleChar"/>
          <w:rFonts w:cs="Courier New"/>
          <w:szCs w:val="16"/>
        </w:rPr>
        <w:t>&lt;case_option</w:t>
      </w:r>
      <w:r w:rsidRPr="00074AC9">
        <w:t>&gt;</w:t>
      </w:r>
    </w:p>
    <w:p w14:paraId="26BFD41D"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w:t>
      </w:r>
      <w:proofErr w:type="gramStart"/>
      <w:r w:rsidRPr="00074AC9">
        <w:t>Added</w:t>
      </w:r>
      <w:proofErr w:type="gramEnd"/>
      <w:r w:rsidRPr="00074AC9">
        <w:t xml:space="preserve"> non-terminal </w:t>
      </w:r>
      <w:r w:rsidRPr="00BC49C4">
        <w:rPr>
          <w:rStyle w:val="ExampleChar"/>
          <w:rFonts w:cs="Courier New"/>
          <w:szCs w:val="16"/>
        </w:rPr>
        <w:t>&lt;expr_attime</w:t>
      </w:r>
      <w:r w:rsidRPr="00074AC9">
        <w:t xml:space="preserve">&gt; to prevent infinite loops while parsing </w:t>
      </w:r>
      <w:proofErr w:type="spellStart"/>
      <w:r w:rsidRPr="00074AC9">
        <w:rPr>
          <w:b/>
        </w:rPr>
        <w:t>attime</w:t>
      </w:r>
      <w:proofErr w:type="spellEnd"/>
      <w:r w:rsidRPr="00074AC9">
        <w:t xml:space="preserve"> statements</w:t>
      </w:r>
    </w:p>
    <w:p w14:paraId="28392777" w14:textId="77777777" w:rsidR="00345ACB" w:rsidRPr="00074AC9" w:rsidRDefault="00345ACB" w:rsidP="00B50308">
      <w:pPr>
        <w:pStyle w:val="NormalListBullets"/>
        <w:numPr>
          <w:ilvl w:val="0"/>
          <w:numId w:val="45"/>
        </w:numPr>
        <w:spacing w:before="60" w:after="60"/>
      </w:pPr>
      <w:r w:rsidRPr="00074AC9">
        <w:rPr>
          <w:lang w:val="en-GB"/>
        </w:rPr>
        <w:t xml:space="preserve">A1 </w:t>
      </w:r>
      <w:proofErr w:type="spellStart"/>
      <w:r w:rsidRPr="00074AC9">
        <w:rPr>
          <w:lang w:val="en-GB"/>
        </w:rPr>
        <w:t>BNF</w:t>
      </w:r>
      <w:proofErr w:type="spellEnd"/>
      <w:r w:rsidRPr="00074AC9">
        <w:rPr>
          <w:lang w:val="en-GB"/>
        </w:rPr>
        <w:t xml:space="preserve">, Added alternative </w:t>
      </w:r>
      <w:r w:rsidRPr="00074AC9">
        <w:t>non</w:t>
      </w:r>
      <w:r w:rsidRPr="00074AC9">
        <w:rPr>
          <w:lang w:val="en-GB"/>
        </w:rPr>
        <w:t xml:space="preserve">-terminal to the </w:t>
      </w:r>
      <w:proofErr w:type="spellStart"/>
      <w:r w:rsidRPr="00074AC9">
        <w:rPr>
          <w:lang w:val="en-GB"/>
        </w:rPr>
        <w:t>BNF</w:t>
      </w:r>
      <w:proofErr w:type="spellEnd"/>
      <w:r w:rsidRPr="00074AC9">
        <w:rPr>
          <w:lang w:val="en-GB"/>
        </w:rPr>
        <w:t xml:space="preserve">-expression </w:t>
      </w:r>
      <w:r w:rsidRPr="00BC49C4">
        <w:rPr>
          <w:rStyle w:val="ExampleChar"/>
          <w:rFonts w:cs="Courier New"/>
          <w:szCs w:val="16"/>
        </w:rPr>
        <w:t>&lt;expr_duration&gt;</w:t>
      </w:r>
    </w:p>
    <w:p w14:paraId="33ABD7C9"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new operators “</w:t>
      </w:r>
      <w:r w:rsidRPr="00074AC9">
        <w:rPr>
          <w:b/>
        </w:rPr>
        <w:t>Replace &lt;</w:t>
      </w:r>
      <w:proofErr w:type="spellStart"/>
      <w:r w:rsidRPr="00074AC9">
        <w:rPr>
          <w:b/>
        </w:rPr>
        <w:t>Timepart</w:t>
      </w:r>
      <w:proofErr w:type="spellEnd"/>
      <w:r w:rsidRPr="00074AC9">
        <w:rPr>
          <w:b/>
        </w:rPr>
        <w:t>&gt; Of … With …</w:t>
      </w:r>
      <w:r w:rsidRPr="00074AC9">
        <w:t>” to the non-terminal &lt;</w:t>
      </w:r>
      <w:proofErr w:type="spellStart"/>
      <w:r w:rsidRPr="00074AC9">
        <w:t>expr_funtion</w:t>
      </w:r>
      <w:proofErr w:type="spellEnd"/>
      <w:r w:rsidRPr="00074AC9">
        <w:t>&gt;</w:t>
      </w:r>
    </w:p>
    <w:p w14:paraId="62820A27"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Added the </w:t>
      </w:r>
      <w:r w:rsidRPr="00074AC9">
        <w:rPr>
          <w:b/>
        </w:rPr>
        <w:t>at least</w:t>
      </w:r>
      <w:r w:rsidRPr="00074AC9">
        <w:t xml:space="preserve"> and the </w:t>
      </w:r>
      <w:r w:rsidRPr="00074AC9">
        <w:rPr>
          <w:b/>
        </w:rPr>
        <w:t>at most</w:t>
      </w:r>
      <w:r w:rsidRPr="00074AC9">
        <w:t xml:space="preserve"> operator as non-terminal </w:t>
      </w:r>
      <w:r w:rsidRPr="000F6217">
        <w:rPr>
          <w:rStyle w:val="ExampleChar"/>
          <w:rFonts w:cs="Courier New"/>
          <w:szCs w:val="16"/>
        </w:rPr>
        <w:t>&lt;at_least_most_op&gt;</w:t>
      </w:r>
      <w:r w:rsidRPr="00074AC9">
        <w:t xml:space="preserve"> to the non-terminal </w:t>
      </w:r>
      <w:r w:rsidRPr="000F6217">
        <w:rPr>
          <w:rStyle w:val="ExampleChar"/>
          <w:rFonts w:cs="Courier New"/>
          <w:szCs w:val="16"/>
        </w:rPr>
        <w:t>&lt;expr_function&gt;</w:t>
      </w:r>
    </w:p>
    <w:p w14:paraId="31CC7158"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w:t>
      </w:r>
      <w:r w:rsidRPr="00074AC9">
        <w:rPr>
          <w:b/>
        </w:rPr>
        <w:t>Index Of … from …</w:t>
      </w:r>
      <w:r w:rsidRPr="00074AC9">
        <w:t xml:space="preserve"> </w:t>
      </w:r>
      <w:proofErr w:type="gramStart"/>
      <w:r w:rsidRPr="00074AC9">
        <w:t>“ operator</w:t>
      </w:r>
      <w:proofErr w:type="gramEnd"/>
      <w:r w:rsidRPr="00074AC9">
        <w:t xml:space="preserve"> to the non-terminal </w:t>
      </w:r>
      <w:r w:rsidRPr="00BC49C4">
        <w:rPr>
          <w:rStyle w:val="ExampleChar"/>
          <w:rFonts w:cs="Courier New"/>
          <w:szCs w:val="16"/>
        </w:rPr>
        <w:t>&lt;expr_function&gt;</w:t>
      </w:r>
    </w:p>
    <w:p w14:paraId="0B24FFCF"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Added the </w:t>
      </w:r>
      <w:proofErr w:type="spellStart"/>
      <w:r w:rsidRPr="00074AC9">
        <w:rPr>
          <w:b/>
        </w:rPr>
        <w:t>sublist</w:t>
      </w:r>
      <w:proofErr w:type="spellEnd"/>
      <w:r w:rsidRPr="00074AC9">
        <w:t xml:space="preserve"> operator to the non-terminal </w:t>
      </w:r>
      <w:r w:rsidRPr="00BC49C4">
        <w:rPr>
          <w:rStyle w:val="ExampleChar"/>
          <w:rFonts w:cs="Courier New"/>
          <w:szCs w:val="16"/>
        </w:rPr>
        <w:t>&lt;expr_function&gt;</w:t>
      </w:r>
      <w:r w:rsidRPr="00074AC9">
        <w:t xml:space="preserve"> by adding the non-terminal </w:t>
      </w:r>
      <w:r w:rsidRPr="00BC49C4">
        <w:rPr>
          <w:rStyle w:val="ExampleChar"/>
          <w:rFonts w:cs="Courier New"/>
          <w:szCs w:val="16"/>
        </w:rPr>
        <w:t>&lt;expr_sublist_from&gt;</w:t>
      </w:r>
    </w:p>
    <w:p w14:paraId="25765C93"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optional keywords “</w:t>
      </w:r>
      <w:proofErr w:type="spellStart"/>
      <w:r w:rsidRPr="00074AC9">
        <w:rPr>
          <w:b/>
        </w:rPr>
        <w:t>IsTrue</w:t>
      </w:r>
      <w:proofErr w:type="spellEnd"/>
      <w:r w:rsidRPr="00074AC9">
        <w:t>” and “</w:t>
      </w:r>
      <w:proofErr w:type="spellStart"/>
      <w:r w:rsidRPr="00074AC9">
        <w:rPr>
          <w:b/>
        </w:rPr>
        <w:t>AreTrue</w:t>
      </w:r>
      <w:proofErr w:type="spellEnd"/>
      <w:r w:rsidRPr="00074AC9">
        <w:t xml:space="preserve">” to the operators </w:t>
      </w:r>
      <w:r w:rsidRPr="00074AC9">
        <w:rPr>
          <w:b/>
        </w:rPr>
        <w:t>no</w:t>
      </w:r>
      <w:r w:rsidRPr="00074AC9">
        <w:t xml:space="preserve">, </w:t>
      </w:r>
      <w:proofErr w:type="gramStart"/>
      <w:r w:rsidRPr="00074AC9">
        <w:rPr>
          <w:b/>
        </w:rPr>
        <w:t>any</w:t>
      </w:r>
      <w:r w:rsidRPr="00074AC9">
        <w:t xml:space="preserve"> and </w:t>
      </w:r>
      <w:r w:rsidRPr="00074AC9">
        <w:rPr>
          <w:b/>
        </w:rPr>
        <w:t>all</w:t>
      </w:r>
      <w:proofErr w:type="gramEnd"/>
      <w:r w:rsidRPr="00074AC9">
        <w:t xml:space="preserve"> in the non-terminal </w:t>
      </w:r>
      <w:r w:rsidRPr="000F6217">
        <w:rPr>
          <w:rStyle w:val="ExampleChar"/>
          <w:rFonts w:cs="Courier New"/>
          <w:szCs w:val="16"/>
        </w:rPr>
        <w:t>&lt;of_noread_func_op&gt;</w:t>
      </w:r>
    </w:p>
    <w:p w14:paraId="48CA4BF8"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Added the new operator “</w:t>
      </w:r>
      <w:r w:rsidRPr="00074AC9">
        <w:rPr>
          <w:b/>
        </w:rPr>
        <w:t>…</w:t>
      </w:r>
      <w:r w:rsidRPr="00074AC9">
        <w:t xml:space="preserve"> </w:t>
      </w:r>
      <w:r w:rsidRPr="00074AC9">
        <w:rPr>
          <w:b/>
        </w:rPr>
        <w:t>As Time</w:t>
      </w:r>
      <w:r w:rsidRPr="00074AC9">
        <w:t xml:space="preserve">” to the non-terminal </w:t>
      </w:r>
      <w:r w:rsidRPr="00BC49C4">
        <w:rPr>
          <w:rStyle w:val="ExampleChar"/>
          <w:rFonts w:cs="Courier New"/>
          <w:szCs w:val="16"/>
        </w:rPr>
        <w:t>&lt;as_func_op&gt;</w:t>
      </w:r>
    </w:p>
    <w:p w14:paraId="13D13766" w14:textId="77777777" w:rsidR="00345ACB" w:rsidRPr="000F6217" w:rsidRDefault="00345ACB" w:rsidP="00B50308">
      <w:pPr>
        <w:pStyle w:val="NormalListBullets"/>
        <w:numPr>
          <w:ilvl w:val="0"/>
          <w:numId w:val="45"/>
        </w:numPr>
        <w:spacing w:before="60" w:after="60"/>
        <w:rPr>
          <w:rStyle w:val="ExampleChar"/>
          <w:rFonts w:ascii="Times New Roman" w:hAnsi="Times New Roman"/>
          <w:noProof w:val="0"/>
          <w:kern w:val="20"/>
          <w:sz w:val="20"/>
        </w:rPr>
      </w:pPr>
      <w:r w:rsidRPr="00074AC9">
        <w:t xml:space="preserve">A1 </w:t>
      </w:r>
      <w:proofErr w:type="spellStart"/>
      <w:r w:rsidRPr="00074AC9">
        <w:t>BNF</w:t>
      </w:r>
      <w:proofErr w:type="spellEnd"/>
      <w:r w:rsidRPr="00074AC9">
        <w:t>, Added the new operator “</w:t>
      </w:r>
      <w:r w:rsidRPr="00074AC9">
        <w:rPr>
          <w:b/>
        </w:rPr>
        <w:t>… As String</w:t>
      </w:r>
      <w:r w:rsidRPr="00074AC9">
        <w:t xml:space="preserve">” to the non-terminal </w:t>
      </w:r>
      <w:r w:rsidRPr="00BC49C4">
        <w:rPr>
          <w:rStyle w:val="ExampleChar"/>
          <w:rFonts w:cs="Courier New"/>
          <w:szCs w:val="16"/>
        </w:rPr>
        <w:t>&lt;as_func_op&gt;</w:t>
      </w:r>
    </w:p>
    <w:p w14:paraId="5C46F069"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Added an additional non-terminal </w:t>
      </w:r>
      <w:r w:rsidRPr="00BC49C4">
        <w:rPr>
          <w:rStyle w:val="ExampleChar"/>
          <w:rFonts w:cs="Courier New"/>
          <w:szCs w:val="16"/>
        </w:rPr>
        <w:t>&lt;timepart&gt;</w:t>
      </w:r>
      <w:r>
        <w:t xml:space="preserve"> </w:t>
      </w:r>
    </w:p>
    <w:p w14:paraId="2881DA5E"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Changed the non-terminal </w:t>
      </w:r>
      <w:r w:rsidRPr="00BC49C4">
        <w:rPr>
          <w:rStyle w:val="ExampleChar"/>
          <w:rFonts w:cs="Courier New"/>
          <w:szCs w:val="16"/>
        </w:rPr>
        <w:t>&lt;delayed_evoke&gt;</w:t>
      </w:r>
      <w:r w:rsidRPr="00074AC9">
        <w:t xml:space="preserve"> to fit the informal description which does allow only simple duration statements on the left side of constant time trigger statements</w:t>
      </w:r>
    </w:p>
    <w:p w14:paraId="18A3030B"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Change description of the </w:t>
      </w:r>
      <w:r w:rsidRPr="00BC49C4">
        <w:rPr>
          <w:rStyle w:val="ExampleChar"/>
          <w:rFonts w:cs="Courier New"/>
          <w:szCs w:val="16"/>
        </w:rPr>
        <w:t>&lt;plainstring&gt;</w:t>
      </w:r>
      <w:r w:rsidRPr="00074AC9">
        <w:t xml:space="preserve"> non-terminal since both, the regular expression and the informal description (7.1.6) does allow </w:t>
      </w:r>
      <w:proofErr w:type="gramStart"/>
      <w:r w:rsidRPr="00074AC9">
        <w:t>“;;</w:t>
      </w:r>
      <w:proofErr w:type="gramEnd"/>
      <w:r w:rsidRPr="00074AC9">
        <w:t>” in a string</w:t>
      </w:r>
    </w:p>
    <w:p w14:paraId="40B88DFE" w14:textId="77777777" w:rsidR="00345ACB" w:rsidRPr="00074AC9" w:rsidRDefault="00345ACB" w:rsidP="00B50308">
      <w:pPr>
        <w:pStyle w:val="NormalListBullets"/>
        <w:numPr>
          <w:ilvl w:val="0"/>
          <w:numId w:val="45"/>
        </w:numPr>
        <w:spacing w:before="60" w:after="60"/>
      </w:pPr>
      <w:r w:rsidRPr="00074AC9">
        <w:t xml:space="preserve">A1 </w:t>
      </w:r>
      <w:proofErr w:type="spellStart"/>
      <w:r w:rsidRPr="00074AC9">
        <w:t>BNF</w:t>
      </w:r>
      <w:proofErr w:type="spellEnd"/>
      <w:r w:rsidRPr="00074AC9">
        <w:t xml:space="preserve">, </w:t>
      </w:r>
      <w:proofErr w:type="gramStart"/>
      <w:r w:rsidRPr="00074AC9">
        <w:t>Added</w:t>
      </w:r>
      <w:proofErr w:type="gramEnd"/>
      <w:r w:rsidRPr="00074AC9">
        <w:t xml:space="preserve"> non-terminal </w:t>
      </w:r>
      <w:r w:rsidRPr="00BC49C4">
        <w:rPr>
          <w:rStyle w:val="ExampleChar"/>
          <w:rFonts w:cs="Courier New"/>
          <w:szCs w:val="16"/>
        </w:rPr>
        <w:t>&lt;seconds&gt;</w:t>
      </w:r>
      <w:r w:rsidRPr="00074AC9">
        <w:t xml:space="preserve"> and adjusted the </w:t>
      </w:r>
      <w:r w:rsidRPr="00BC49C4">
        <w:rPr>
          <w:rStyle w:val="ExampleChar"/>
          <w:rFonts w:cs="Courier New"/>
          <w:szCs w:val="16"/>
        </w:rPr>
        <w:t>&lt;time_of_day&gt;</w:t>
      </w:r>
      <w:r w:rsidRPr="00074AC9">
        <w:t xml:space="preserve"> non-terminal definition</w:t>
      </w:r>
    </w:p>
    <w:p w14:paraId="032C30AE" w14:textId="77777777" w:rsidR="00345ACB" w:rsidRPr="00074AC9" w:rsidRDefault="00345ACB" w:rsidP="00B50308">
      <w:pPr>
        <w:pStyle w:val="NormalListBullets"/>
        <w:numPr>
          <w:ilvl w:val="0"/>
          <w:numId w:val="45"/>
        </w:numPr>
        <w:spacing w:before="60" w:after="60"/>
        <w:rPr>
          <w:bCs/>
        </w:rPr>
      </w:pPr>
      <w:proofErr w:type="spellStart"/>
      <w:r w:rsidRPr="00074AC9">
        <w:rPr>
          <w:bCs/>
        </w:rPr>
        <w:lastRenderedPageBreak/>
        <w:t>A2</w:t>
      </w:r>
      <w:proofErr w:type="spellEnd"/>
      <w:r w:rsidRPr="00074AC9">
        <w:rPr>
          <w:bCs/>
        </w:rPr>
        <w:t xml:space="preserve">, Added the following words to the list of reserved words: </w:t>
      </w:r>
      <w:r w:rsidRPr="00074AC9">
        <w:rPr>
          <w:b/>
          <w:bCs/>
        </w:rPr>
        <w:t>add</w:t>
      </w:r>
      <w:r w:rsidRPr="00074AC9">
        <w:rPr>
          <w:bCs/>
        </w:rPr>
        <w:t xml:space="preserve">, </w:t>
      </w:r>
      <w:proofErr w:type="spellStart"/>
      <w:r w:rsidRPr="00074AC9">
        <w:rPr>
          <w:b/>
          <w:bCs/>
        </w:rPr>
        <w:t>aretrue</w:t>
      </w:r>
      <w:proofErr w:type="spellEnd"/>
      <w:r w:rsidRPr="00074AC9">
        <w:rPr>
          <w:b/>
          <w:bCs/>
        </w:rPr>
        <w:t>,</w:t>
      </w:r>
      <w:r w:rsidRPr="00074AC9">
        <w:rPr>
          <w:bCs/>
        </w:rPr>
        <w:t xml:space="preserve"> </w:t>
      </w:r>
      <w:proofErr w:type="spellStart"/>
      <w:r w:rsidRPr="00074AC9">
        <w:rPr>
          <w:b/>
          <w:bCs/>
        </w:rPr>
        <w:t>breakloop</w:t>
      </w:r>
      <w:proofErr w:type="spellEnd"/>
      <w:r w:rsidRPr="00074AC9">
        <w:rPr>
          <w:b/>
          <w:bCs/>
        </w:rPr>
        <w:t>,</w:t>
      </w:r>
      <w:r w:rsidRPr="00074AC9">
        <w:rPr>
          <w:bCs/>
        </w:rPr>
        <w:t xml:space="preserve"> </w:t>
      </w:r>
      <w:r w:rsidRPr="00074AC9">
        <w:rPr>
          <w:b/>
          <w:bCs/>
        </w:rPr>
        <w:t>case</w:t>
      </w:r>
      <w:r w:rsidRPr="00074AC9">
        <w:rPr>
          <w:bCs/>
        </w:rPr>
        <w:t xml:space="preserve">, </w:t>
      </w:r>
      <w:r w:rsidRPr="00074AC9">
        <w:rPr>
          <w:b/>
          <w:bCs/>
        </w:rPr>
        <w:t>elements</w:t>
      </w:r>
      <w:r w:rsidRPr="00074AC9">
        <w:rPr>
          <w:bCs/>
        </w:rPr>
        <w:t xml:space="preserve">, </w:t>
      </w:r>
      <w:proofErr w:type="spellStart"/>
      <w:r w:rsidRPr="00074AC9">
        <w:rPr>
          <w:b/>
          <w:bCs/>
        </w:rPr>
        <w:t>istrue</w:t>
      </w:r>
      <w:proofErr w:type="spellEnd"/>
      <w:r w:rsidRPr="00074AC9">
        <w:rPr>
          <w:b/>
          <w:bCs/>
        </w:rPr>
        <w:t>,</w:t>
      </w:r>
      <w:r w:rsidRPr="00074AC9">
        <w:rPr>
          <w:bCs/>
        </w:rPr>
        <w:t xml:space="preserve"> </w:t>
      </w:r>
      <w:r w:rsidRPr="00074AC9">
        <w:rPr>
          <w:b/>
          <w:bCs/>
        </w:rPr>
        <w:t>least</w:t>
      </w:r>
      <w:r w:rsidRPr="00074AC9">
        <w:rPr>
          <w:bCs/>
        </w:rPr>
        <w:t xml:space="preserve">, </w:t>
      </w:r>
      <w:r w:rsidRPr="00074AC9">
        <w:rPr>
          <w:b/>
          <w:bCs/>
        </w:rPr>
        <w:t>most</w:t>
      </w:r>
      <w:r w:rsidRPr="00074AC9">
        <w:rPr>
          <w:bCs/>
        </w:rPr>
        <w:t xml:space="preserve">, </w:t>
      </w:r>
      <w:r w:rsidRPr="00074AC9">
        <w:rPr>
          <w:b/>
          <w:bCs/>
        </w:rPr>
        <w:t>remove</w:t>
      </w:r>
      <w:r w:rsidRPr="00074AC9">
        <w:rPr>
          <w:bCs/>
        </w:rPr>
        <w:t xml:space="preserve">, </w:t>
      </w:r>
      <w:r w:rsidRPr="00074AC9">
        <w:rPr>
          <w:b/>
          <w:bCs/>
        </w:rPr>
        <w:t>replace,</w:t>
      </w:r>
      <w:r w:rsidRPr="00074AC9">
        <w:rPr>
          <w:bCs/>
        </w:rPr>
        <w:t xml:space="preserve"> </w:t>
      </w:r>
      <w:proofErr w:type="spellStart"/>
      <w:r w:rsidRPr="00074AC9">
        <w:rPr>
          <w:b/>
          <w:bCs/>
        </w:rPr>
        <w:t>sublist</w:t>
      </w:r>
      <w:proofErr w:type="spellEnd"/>
      <w:r w:rsidRPr="00074AC9">
        <w:rPr>
          <w:bCs/>
        </w:rPr>
        <w:t xml:space="preserve">, </w:t>
      </w:r>
      <w:r w:rsidRPr="00074AC9">
        <w:rPr>
          <w:b/>
          <w:bCs/>
        </w:rPr>
        <w:t>switch</w:t>
      </w:r>
      <w:r w:rsidRPr="00074AC9">
        <w:rPr>
          <w:bCs/>
        </w:rPr>
        <w:t xml:space="preserve">, </w:t>
      </w:r>
      <w:r w:rsidRPr="00074AC9">
        <w:rPr>
          <w:b/>
          <w:bCs/>
        </w:rPr>
        <w:t>using</w:t>
      </w:r>
    </w:p>
    <w:p w14:paraId="515429CC"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xml:space="preserve">, Added the </w:t>
      </w:r>
      <w:r w:rsidRPr="00074AC9">
        <w:rPr>
          <w:b/>
          <w:bCs/>
        </w:rPr>
        <w:t>element</w:t>
      </w:r>
      <w:r w:rsidRPr="00074AC9">
        <w:rPr>
          <w:bCs/>
        </w:rPr>
        <w:t xml:space="preserve"> operator</w:t>
      </w:r>
    </w:p>
    <w:p w14:paraId="24D465DC"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xml:space="preserve">, Added the unary </w:t>
      </w:r>
      <w:r w:rsidRPr="00074AC9">
        <w:rPr>
          <w:b/>
          <w:bCs/>
        </w:rPr>
        <w:t>comma</w:t>
      </w:r>
      <w:r w:rsidRPr="00074AC9">
        <w:rPr>
          <w:bCs/>
        </w:rPr>
        <w:t xml:space="preserve"> operator to the list of precedence </w:t>
      </w:r>
    </w:p>
    <w:p w14:paraId="03545EE0"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Add … To … [At …]</w:t>
      </w:r>
      <w:r w:rsidRPr="00074AC9">
        <w:rPr>
          <w:bCs/>
        </w:rPr>
        <w:t>” operator</w:t>
      </w:r>
    </w:p>
    <w:p w14:paraId="56C86275"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Remove … From …</w:t>
      </w:r>
      <w:r w:rsidRPr="00074AC9">
        <w:rPr>
          <w:bCs/>
        </w:rPr>
        <w:t>” operator</w:t>
      </w:r>
    </w:p>
    <w:p w14:paraId="60760D5A"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xml:space="preserve">, </w:t>
      </w:r>
      <w:proofErr w:type="gramStart"/>
      <w:r w:rsidRPr="00074AC9">
        <w:rPr>
          <w:bCs/>
        </w:rPr>
        <w:t>Removed</w:t>
      </w:r>
      <w:proofErr w:type="gramEnd"/>
      <w:r w:rsidRPr="00074AC9">
        <w:rPr>
          <w:bCs/>
        </w:rPr>
        <w:t xml:space="preserve"> binary “</w:t>
      </w:r>
      <w:r w:rsidRPr="00074AC9">
        <w:rPr>
          <w:b/>
          <w:bCs/>
        </w:rPr>
        <w:t>… Round …</w:t>
      </w:r>
      <w:r w:rsidRPr="00074AC9">
        <w:rPr>
          <w:bCs/>
        </w:rPr>
        <w:t>” operator, which is not defined in the specification</w:t>
      </w:r>
    </w:p>
    <w:p w14:paraId="2BEB274A"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proofErr w:type="spellStart"/>
      <w:r w:rsidRPr="00074AC9">
        <w:rPr>
          <w:b/>
          <w:bCs/>
        </w:rPr>
        <w:t>Sublist</w:t>
      </w:r>
      <w:proofErr w:type="spellEnd"/>
      <w:r w:rsidRPr="00074AC9">
        <w:rPr>
          <w:b/>
          <w:bCs/>
        </w:rPr>
        <w:t xml:space="preserve"> … elements [Starting At …] From …</w:t>
      </w:r>
      <w:r w:rsidRPr="00074AC9">
        <w:rPr>
          <w:bCs/>
        </w:rPr>
        <w:t xml:space="preserve">” operator in its two occurrences </w:t>
      </w:r>
    </w:p>
    <w:p w14:paraId="774F0371"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Index Of … Within …</w:t>
      </w:r>
      <w:r w:rsidRPr="00074AC9">
        <w:rPr>
          <w:bCs/>
        </w:rPr>
        <w:t>” operator</w:t>
      </w:r>
    </w:p>
    <w:p w14:paraId="2D4403C8"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At Least …</w:t>
      </w:r>
      <w:r w:rsidRPr="00074AC9">
        <w:rPr>
          <w:bCs/>
        </w:rPr>
        <w:t>” operator</w:t>
      </w:r>
    </w:p>
    <w:p w14:paraId="2551E1B4"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At Most …</w:t>
      </w:r>
      <w:r w:rsidRPr="00074AC9">
        <w:rPr>
          <w:bCs/>
        </w:rPr>
        <w:t>” operator</w:t>
      </w:r>
    </w:p>
    <w:p w14:paraId="514C8C42"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Added the “</w:t>
      </w:r>
      <w:r w:rsidRPr="00074AC9">
        <w:rPr>
          <w:b/>
          <w:bCs/>
        </w:rPr>
        <w:t>Replace &lt;</w:t>
      </w:r>
      <w:proofErr w:type="spellStart"/>
      <w:r w:rsidRPr="00074AC9">
        <w:rPr>
          <w:b/>
          <w:bCs/>
        </w:rPr>
        <w:t>timepart</w:t>
      </w:r>
      <w:proofErr w:type="spellEnd"/>
      <w:r w:rsidRPr="00074AC9">
        <w:rPr>
          <w:b/>
          <w:bCs/>
        </w:rPr>
        <w:t>&gt; Of … With …</w:t>
      </w:r>
      <w:r w:rsidRPr="00074AC9">
        <w:rPr>
          <w:bCs/>
        </w:rPr>
        <w:t>” operators</w:t>
      </w:r>
    </w:p>
    <w:p w14:paraId="00AD9FF7" w14:textId="77777777" w:rsidR="00345ACB" w:rsidRPr="00074AC9" w:rsidRDefault="00345ACB" w:rsidP="00B50308">
      <w:pPr>
        <w:pStyle w:val="NormalListBullets"/>
        <w:numPr>
          <w:ilvl w:val="0"/>
          <w:numId w:val="45"/>
        </w:numPr>
        <w:spacing w:before="60" w:after="60"/>
        <w:rPr>
          <w:b/>
          <w:bCs/>
        </w:rPr>
      </w:pPr>
      <w:proofErr w:type="spellStart"/>
      <w:r w:rsidRPr="00074AC9">
        <w:t>A4</w:t>
      </w:r>
      <w:proofErr w:type="spellEnd"/>
      <w:r w:rsidRPr="00074AC9">
        <w:t>, Added “</w:t>
      </w:r>
      <w:r w:rsidRPr="00074AC9">
        <w:rPr>
          <w:b/>
        </w:rPr>
        <w:t xml:space="preserve">… </w:t>
      </w:r>
      <w:proofErr w:type="spellStart"/>
      <w:r w:rsidRPr="00074AC9">
        <w:rPr>
          <w:b/>
        </w:rPr>
        <w:t>Seqto</w:t>
      </w:r>
      <w:proofErr w:type="spellEnd"/>
      <w:r w:rsidRPr="00074AC9">
        <w:rPr>
          <w:b/>
        </w:rPr>
        <w:t xml:space="preserve"> …</w:t>
      </w:r>
      <w:r w:rsidRPr="00074AC9">
        <w:t>” operator as new group at the end of the list</w:t>
      </w:r>
    </w:p>
    <w:p w14:paraId="1FDE6DFF" w14:textId="77777777" w:rsidR="00345ACB" w:rsidRPr="00074AC9" w:rsidRDefault="00345ACB" w:rsidP="00B50308">
      <w:pPr>
        <w:pStyle w:val="NormalListBullets"/>
        <w:numPr>
          <w:ilvl w:val="0"/>
          <w:numId w:val="45"/>
        </w:numPr>
        <w:spacing w:before="60" w:after="60"/>
        <w:rPr>
          <w:b/>
          <w:bCs/>
        </w:rPr>
      </w:pPr>
      <w:proofErr w:type="spellStart"/>
      <w:r w:rsidRPr="00074AC9">
        <w:rPr>
          <w:bCs/>
        </w:rPr>
        <w:t>A4</w:t>
      </w:r>
      <w:proofErr w:type="spellEnd"/>
      <w:r w:rsidRPr="00074AC9">
        <w:rPr>
          <w:bCs/>
        </w:rPr>
        <w:t>, Added new precedence group for “</w:t>
      </w:r>
      <w:r w:rsidRPr="00074AC9">
        <w:rPr>
          <w:b/>
          <w:bCs/>
        </w:rPr>
        <w:t>… As Number</w:t>
      </w:r>
      <w:r w:rsidRPr="00074AC9">
        <w:rPr>
          <w:bCs/>
        </w:rPr>
        <w:t>”, “</w:t>
      </w:r>
      <w:r w:rsidRPr="00074AC9">
        <w:rPr>
          <w:b/>
          <w:bCs/>
        </w:rPr>
        <w:t>… As Time</w:t>
      </w:r>
      <w:r w:rsidRPr="00074AC9">
        <w:rPr>
          <w:bCs/>
        </w:rPr>
        <w:t>”, and “</w:t>
      </w:r>
      <w:r w:rsidRPr="00074AC9">
        <w:rPr>
          <w:b/>
          <w:bCs/>
        </w:rPr>
        <w:t>… As String</w:t>
      </w:r>
      <w:r w:rsidRPr="00074AC9">
        <w:rPr>
          <w:bCs/>
        </w:rPr>
        <w:t>”</w:t>
      </w:r>
    </w:p>
    <w:p w14:paraId="332E8A02" w14:textId="77777777" w:rsidR="00345ACB" w:rsidRPr="00074AC9" w:rsidRDefault="00345ACB" w:rsidP="00B50308">
      <w:pPr>
        <w:pStyle w:val="NormalListBullets"/>
        <w:numPr>
          <w:ilvl w:val="0"/>
          <w:numId w:val="45"/>
        </w:numPr>
        <w:spacing w:before="60" w:after="60"/>
        <w:rPr>
          <w:bCs/>
        </w:rPr>
      </w:pPr>
      <w:proofErr w:type="spellStart"/>
      <w:r w:rsidRPr="00074AC9">
        <w:rPr>
          <w:bCs/>
        </w:rPr>
        <w:t>A4</w:t>
      </w:r>
      <w:proofErr w:type="spellEnd"/>
      <w:r w:rsidRPr="00074AC9">
        <w:rPr>
          <w:bCs/>
        </w:rPr>
        <w:t xml:space="preserve">, </w:t>
      </w:r>
      <w:proofErr w:type="gramStart"/>
      <w:r w:rsidRPr="00074AC9">
        <w:rPr>
          <w:bCs/>
        </w:rPr>
        <w:t>Split</w:t>
      </w:r>
      <w:proofErr w:type="gramEnd"/>
      <w:r w:rsidRPr="00074AC9">
        <w:rPr>
          <w:bCs/>
        </w:rPr>
        <w:t xml:space="preserve"> some precedence groups since operators with different associativity should not be in the same precedence group</w:t>
      </w:r>
    </w:p>
    <w:p w14:paraId="1B7140D0" w14:textId="77777777" w:rsidR="00345ACB" w:rsidRPr="00074AC9" w:rsidRDefault="00345ACB" w:rsidP="00B50308">
      <w:pPr>
        <w:pStyle w:val="NormalListBullets"/>
        <w:numPr>
          <w:ilvl w:val="0"/>
          <w:numId w:val="45"/>
        </w:numPr>
        <w:spacing w:before="60" w:after="60"/>
      </w:pPr>
      <w:proofErr w:type="spellStart"/>
      <w:r w:rsidRPr="00074AC9">
        <w:t>A4</w:t>
      </w:r>
      <w:proofErr w:type="spellEnd"/>
      <w:r w:rsidRPr="00074AC9">
        <w:t xml:space="preserve">, Added the operators extended by the </w:t>
      </w:r>
      <w:r w:rsidRPr="00074AC9">
        <w:rPr>
          <w:b/>
        </w:rPr>
        <w:t>using</w:t>
      </w:r>
      <w:r w:rsidRPr="00074AC9">
        <w:t xml:space="preserve"> modifier </w:t>
      </w:r>
    </w:p>
    <w:p w14:paraId="62D031BB" w14:textId="77777777" w:rsidR="00345ACB" w:rsidRDefault="00345ACB">
      <w:pPr>
        <w:rPr>
          <w:b/>
          <w:bCs/>
        </w:rPr>
      </w:pPr>
    </w:p>
    <w:p w14:paraId="6810C409" w14:textId="74AC665C" w:rsidR="00345ACB" w:rsidRPr="00B6351E" w:rsidRDefault="00345ACB" w:rsidP="00FE2C29">
      <w:pPr>
        <w:pStyle w:val="AppendixH2"/>
        <w:outlineLvl w:val="1"/>
        <w:rPr>
          <w:lang w:val="en-GB"/>
        </w:rPr>
      </w:pPr>
      <w:r>
        <w:rPr>
          <w:lang w:val="en-GB"/>
        </w:rPr>
        <w:br w:type="page"/>
      </w:r>
      <w:bookmarkStart w:id="1950" w:name="_Toc382912370"/>
      <w:proofErr w:type="spellStart"/>
      <w:r>
        <w:rPr>
          <w:bCs/>
        </w:rPr>
        <w:lastRenderedPageBreak/>
        <w:t>X3.</w:t>
      </w:r>
      <w:r w:rsidR="00D52F62">
        <w:rPr>
          <w:bCs/>
        </w:rPr>
        <w:t>8</w:t>
      </w:r>
      <w:proofErr w:type="spellEnd"/>
      <w:r>
        <w:rPr>
          <w:bCs/>
        </w:rPr>
        <w:tab/>
      </w:r>
      <w:r w:rsidRPr="00B6351E">
        <w:rPr>
          <w:lang w:val="en-GB"/>
        </w:rPr>
        <w:t>Summary of Changes from Version 2.8 to 2.9</w:t>
      </w:r>
      <w:bookmarkEnd w:id="1950"/>
    </w:p>
    <w:p w14:paraId="663D8168" w14:textId="77777777" w:rsidR="00345ACB" w:rsidRPr="00B6351E" w:rsidRDefault="00345ACB" w:rsidP="003A54C5">
      <w:pPr>
        <w:pStyle w:val="NormalListBullets"/>
        <w:numPr>
          <w:ilvl w:val="0"/>
          <w:numId w:val="45"/>
        </w:numPr>
        <w:spacing w:before="60" w:after="60"/>
      </w:pPr>
      <w:r w:rsidRPr="00B6351E">
        <w:t>6.4,</w:t>
      </w:r>
      <w:r>
        <w:t xml:space="preserve"> </w:t>
      </w:r>
      <w:r w:rsidRPr="00B6351E">
        <w:t xml:space="preserve">changed </w:t>
      </w:r>
      <w:r w:rsidRPr="00B6351E">
        <w:rPr>
          <w:b/>
        </w:rPr>
        <w:t>resources</w:t>
      </w:r>
      <w:r w:rsidRPr="00B6351E">
        <w:t xml:space="preserve"> category definition from optional to required, stating that in former versions this category is </w:t>
      </w:r>
      <w:proofErr w:type="gramStart"/>
      <w:r w:rsidRPr="00B6351E">
        <w:t>optional</w:t>
      </w:r>
      <w:proofErr w:type="gramEnd"/>
      <w:r w:rsidRPr="00B6351E">
        <w:t xml:space="preserve"> and a default value is used</w:t>
      </w:r>
    </w:p>
    <w:p w14:paraId="609A6173" w14:textId="77777777" w:rsidR="00345ACB" w:rsidRPr="00B6351E" w:rsidRDefault="00345ACB" w:rsidP="003A54C5">
      <w:pPr>
        <w:pStyle w:val="NormalListBullets"/>
        <w:numPr>
          <w:ilvl w:val="0"/>
          <w:numId w:val="45"/>
        </w:numPr>
        <w:spacing w:before="60" w:after="60"/>
      </w:pPr>
      <w:r w:rsidRPr="00B6351E">
        <w:t xml:space="preserve">8.13, new data type </w:t>
      </w:r>
      <w:r w:rsidRPr="00B6351E">
        <w:rPr>
          <w:b/>
        </w:rPr>
        <w:t>Truth Value</w:t>
      </w:r>
      <w:r w:rsidRPr="00B6351E">
        <w:t xml:space="preserve"> which is a generalization of Boolean</w:t>
      </w:r>
    </w:p>
    <w:p w14:paraId="1D995D7C" w14:textId="77777777" w:rsidR="00345ACB" w:rsidRPr="00B6351E" w:rsidRDefault="00345ACB" w:rsidP="003A54C5">
      <w:pPr>
        <w:pStyle w:val="NormalListBullets"/>
        <w:numPr>
          <w:ilvl w:val="0"/>
          <w:numId w:val="45"/>
        </w:numPr>
        <w:spacing w:before="60" w:after="60"/>
      </w:pPr>
      <w:r w:rsidRPr="00B6351E">
        <w:t xml:space="preserve">8.14, new </w:t>
      </w:r>
      <w:r w:rsidRPr="00B6351E">
        <w:rPr>
          <w:b/>
        </w:rPr>
        <w:t>fuzzy data type</w:t>
      </w:r>
      <w:r w:rsidRPr="00B6351E">
        <w:t xml:space="preserve"> section which contains a set of data types to express fuzzy sets </w:t>
      </w:r>
    </w:p>
    <w:p w14:paraId="1FA41652" w14:textId="77777777" w:rsidR="00345ACB" w:rsidRPr="00B6351E" w:rsidRDefault="00345ACB" w:rsidP="003A54C5">
      <w:pPr>
        <w:pStyle w:val="NormalListBullets"/>
        <w:numPr>
          <w:ilvl w:val="0"/>
          <w:numId w:val="45"/>
        </w:numPr>
        <w:spacing w:before="60" w:after="60"/>
      </w:pPr>
      <w:r w:rsidRPr="00B6351E">
        <w:t xml:space="preserve">8.15, added </w:t>
      </w:r>
      <w:r w:rsidRPr="00B6351E">
        <w:rPr>
          <w:b/>
        </w:rPr>
        <w:t>applicability</w:t>
      </w:r>
      <w:r w:rsidRPr="00B6351E">
        <w:t xml:space="preserve">, </w:t>
      </w:r>
      <w:proofErr w:type="gramStart"/>
      <w:r w:rsidRPr="00B6351E">
        <w:t>similar to</w:t>
      </w:r>
      <w:proofErr w:type="gramEnd"/>
      <w:r w:rsidRPr="00B6351E">
        <w:t xml:space="preserve"> "primary time" a new subcomponent is added which allows to express the applicability of a value </w:t>
      </w:r>
    </w:p>
    <w:p w14:paraId="74F90B12" w14:textId="77777777" w:rsidR="00345ACB" w:rsidRPr="00B6351E" w:rsidRDefault="00345ACB" w:rsidP="003A54C5">
      <w:pPr>
        <w:pStyle w:val="NormalListBullets"/>
        <w:numPr>
          <w:ilvl w:val="0"/>
          <w:numId w:val="45"/>
        </w:numPr>
        <w:spacing w:before="60" w:after="60"/>
      </w:pPr>
      <w:r w:rsidRPr="00B6351E">
        <w:t xml:space="preserve">9.1.2.2, changed some </w:t>
      </w:r>
      <w:r w:rsidRPr="00B6351E">
        <w:rPr>
          <w:b/>
        </w:rPr>
        <w:t>type categories</w:t>
      </w:r>
      <w:r w:rsidRPr="00B6351E">
        <w:t xml:space="preserve"> and added some new type categories to allow to use them in the operator signatures</w:t>
      </w:r>
    </w:p>
    <w:p w14:paraId="112AB617" w14:textId="77777777" w:rsidR="00345ACB" w:rsidRPr="00B6351E" w:rsidRDefault="00345ACB" w:rsidP="003A54C5">
      <w:pPr>
        <w:pStyle w:val="NormalListBullets"/>
        <w:numPr>
          <w:ilvl w:val="0"/>
          <w:numId w:val="45"/>
        </w:numPr>
        <w:spacing w:before="60" w:after="60"/>
      </w:pPr>
      <w:r w:rsidRPr="00B6351E">
        <w:t xml:space="preserve">9.1.3, added the new operators to </w:t>
      </w:r>
      <w:r w:rsidRPr="00B6351E">
        <w:rPr>
          <w:b/>
        </w:rPr>
        <w:t>list handling</w:t>
      </w:r>
      <w:r w:rsidRPr="00B6351E">
        <w:t xml:space="preserve"> explanation</w:t>
      </w:r>
    </w:p>
    <w:p w14:paraId="2E985045" w14:textId="77777777" w:rsidR="00345ACB" w:rsidRPr="00B6351E" w:rsidRDefault="00345ACB" w:rsidP="003A54C5">
      <w:pPr>
        <w:pStyle w:val="NormalListBullets"/>
        <w:numPr>
          <w:ilvl w:val="0"/>
          <w:numId w:val="45"/>
        </w:numPr>
        <w:spacing w:before="60" w:after="60"/>
      </w:pPr>
      <w:r w:rsidRPr="00B6351E">
        <w:t xml:space="preserve">9.1.6, added </w:t>
      </w:r>
      <w:r w:rsidRPr="00B6351E">
        <w:rPr>
          <w:b/>
        </w:rPr>
        <w:t>general applicability handling</w:t>
      </w:r>
      <w:r w:rsidRPr="00B6351E">
        <w:t xml:space="preserve"> (</w:t>
      </w:r>
      <w:proofErr w:type="gramStart"/>
      <w:r w:rsidRPr="00B6351E">
        <w:t>similar to</w:t>
      </w:r>
      <w:proofErr w:type="gramEnd"/>
      <w:r w:rsidRPr="00B6351E">
        <w:t xml:space="preserve"> primary time handling)</w:t>
      </w:r>
    </w:p>
    <w:p w14:paraId="244C3E96" w14:textId="77777777" w:rsidR="00345ACB" w:rsidRPr="00B6351E" w:rsidRDefault="00345ACB" w:rsidP="003A54C5">
      <w:pPr>
        <w:pStyle w:val="NormalListBullets"/>
        <w:numPr>
          <w:ilvl w:val="0"/>
          <w:numId w:val="45"/>
        </w:numPr>
        <w:spacing w:before="60" w:after="60"/>
      </w:pPr>
      <w:r w:rsidRPr="00B6351E">
        <w:t xml:space="preserve">9.2.4, </w:t>
      </w:r>
      <w:r w:rsidRPr="00B6351E">
        <w:rPr>
          <w:b/>
        </w:rPr>
        <w:t>sort</w:t>
      </w:r>
      <w:r w:rsidRPr="00B6351E">
        <w:t xml:space="preserve"> operator adjusted to be able to sort a list by the </w:t>
      </w:r>
      <w:r w:rsidRPr="00B6351E">
        <w:rPr>
          <w:b/>
        </w:rPr>
        <w:t>applicability</w:t>
      </w:r>
      <w:r w:rsidRPr="00B6351E">
        <w:t xml:space="preserve"> of the values </w:t>
      </w:r>
    </w:p>
    <w:p w14:paraId="1C09B9F7" w14:textId="77777777" w:rsidR="00345ACB" w:rsidRPr="00B6351E" w:rsidRDefault="00345ACB" w:rsidP="003A54C5">
      <w:pPr>
        <w:pStyle w:val="NormalListBullets"/>
        <w:numPr>
          <w:ilvl w:val="0"/>
          <w:numId w:val="45"/>
        </w:numPr>
        <w:spacing w:before="60" w:after="60"/>
      </w:pPr>
      <w:r w:rsidRPr="00B6351E">
        <w:t xml:space="preserve">9.4.1, adjusted the </w:t>
      </w:r>
      <w:r w:rsidRPr="00B6351E">
        <w:rPr>
          <w:b/>
        </w:rPr>
        <w:t>or</w:t>
      </w:r>
      <w:r w:rsidRPr="00B6351E">
        <w:t xml:space="preserve"> operator to handle truth values</w:t>
      </w:r>
    </w:p>
    <w:p w14:paraId="3C2FF86C" w14:textId="77777777" w:rsidR="00345ACB" w:rsidRPr="00B6351E" w:rsidRDefault="00345ACB" w:rsidP="003A54C5">
      <w:pPr>
        <w:pStyle w:val="NormalListBullets"/>
        <w:numPr>
          <w:ilvl w:val="0"/>
          <w:numId w:val="45"/>
        </w:numPr>
        <w:spacing w:before="60" w:after="60"/>
      </w:pPr>
      <w:r w:rsidRPr="00B6351E">
        <w:t xml:space="preserve">9.4.2, adjusted the </w:t>
      </w:r>
      <w:r w:rsidRPr="00B6351E">
        <w:rPr>
          <w:b/>
        </w:rPr>
        <w:t>and</w:t>
      </w:r>
      <w:r w:rsidRPr="00B6351E">
        <w:t xml:space="preserve"> operator to handle truth values </w:t>
      </w:r>
    </w:p>
    <w:p w14:paraId="175A09D9" w14:textId="77777777" w:rsidR="00345ACB" w:rsidRPr="00B6351E" w:rsidRDefault="00345ACB" w:rsidP="003A54C5">
      <w:pPr>
        <w:pStyle w:val="NormalListBullets"/>
        <w:numPr>
          <w:ilvl w:val="0"/>
          <w:numId w:val="45"/>
        </w:numPr>
        <w:spacing w:before="60" w:after="60"/>
      </w:pPr>
      <w:r w:rsidRPr="00B6351E">
        <w:t xml:space="preserve">9.4.3, adjusted the </w:t>
      </w:r>
      <w:r w:rsidRPr="00B6351E">
        <w:rPr>
          <w:b/>
        </w:rPr>
        <w:t>not</w:t>
      </w:r>
      <w:r w:rsidRPr="00B6351E">
        <w:t xml:space="preserve"> operator to handle truth values</w:t>
      </w:r>
    </w:p>
    <w:p w14:paraId="74388FAA" w14:textId="77777777" w:rsidR="00345ACB" w:rsidRPr="00B6351E" w:rsidRDefault="00345ACB" w:rsidP="003A54C5">
      <w:pPr>
        <w:pStyle w:val="NormalListBullets"/>
        <w:numPr>
          <w:ilvl w:val="0"/>
          <w:numId w:val="45"/>
        </w:numPr>
        <w:spacing w:before="60" w:after="60"/>
      </w:pPr>
      <w:r w:rsidRPr="00B6351E">
        <w:t xml:space="preserve">9.5.4, adjusted the </w:t>
      </w:r>
      <w:r w:rsidRPr="00B6351E">
        <w:rPr>
          <w:b/>
        </w:rPr>
        <w:t>&lt;=</w:t>
      </w:r>
      <w:r w:rsidRPr="00B6351E">
        <w:t xml:space="preserve"> operator to handle a crisp and a fuzzy data type</w:t>
      </w:r>
    </w:p>
    <w:p w14:paraId="38EC51B0" w14:textId="77777777" w:rsidR="00345ACB" w:rsidRPr="00B6351E" w:rsidRDefault="00345ACB" w:rsidP="003A54C5">
      <w:pPr>
        <w:pStyle w:val="NormalListBullets"/>
        <w:numPr>
          <w:ilvl w:val="0"/>
          <w:numId w:val="45"/>
        </w:numPr>
        <w:spacing w:before="60" w:after="60"/>
      </w:pPr>
      <w:r w:rsidRPr="00B6351E">
        <w:t xml:space="preserve">9.5.5, adjusted the </w:t>
      </w:r>
      <w:r w:rsidRPr="00B6351E">
        <w:rPr>
          <w:b/>
        </w:rPr>
        <w:t>&gt;=</w:t>
      </w:r>
      <w:r w:rsidRPr="00B6351E">
        <w:t xml:space="preserve"> operator to handle a crisp and a fuzzy data type</w:t>
      </w:r>
    </w:p>
    <w:p w14:paraId="5D069A30" w14:textId="77777777" w:rsidR="00345ACB" w:rsidRPr="00B6351E" w:rsidRDefault="00345ACB" w:rsidP="003A54C5">
      <w:pPr>
        <w:pStyle w:val="NormalListBullets"/>
        <w:numPr>
          <w:ilvl w:val="0"/>
          <w:numId w:val="45"/>
        </w:numPr>
        <w:spacing w:before="60" w:after="60"/>
      </w:pPr>
      <w:r w:rsidRPr="00B6351E">
        <w:t xml:space="preserve">9.6.14, the </w:t>
      </w:r>
      <w:r w:rsidRPr="00B6351E">
        <w:rPr>
          <w:b/>
        </w:rPr>
        <w:t>is [not] in</w:t>
      </w:r>
      <w:r w:rsidRPr="00B6351E">
        <w:t xml:space="preserve"> operator is now able to handle a crisp and a fuzzy data type to find the mapping of the crisp value to the given fuzzy set </w:t>
      </w:r>
    </w:p>
    <w:p w14:paraId="615607B1" w14:textId="77777777" w:rsidR="00345ACB" w:rsidRPr="00B6351E" w:rsidRDefault="00345ACB" w:rsidP="003A54C5">
      <w:pPr>
        <w:pStyle w:val="NormalListBullets"/>
        <w:numPr>
          <w:ilvl w:val="0"/>
          <w:numId w:val="45"/>
        </w:numPr>
        <w:spacing w:before="60" w:after="60"/>
      </w:pPr>
      <w:r w:rsidRPr="00B6351E">
        <w:t xml:space="preserve">9.6.27, new operator </w:t>
      </w:r>
      <w:r w:rsidRPr="00B6351E">
        <w:rPr>
          <w:b/>
        </w:rPr>
        <w:t>is[not] fuzzy</w:t>
      </w:r>
      <w:r w:rsidRPr="00B6351E">
        <w:t xml:space="preserve"> to check a value if it is fuzzy or not</w:t>
      </w:r>
    </w:p>
    <w:p w14:paraId="3C71EC7D" w14:textId="77777777" w:rsidR="00345ACB" w:rsidRPr="00B6351E" w:rsidRDefault="00345ACB" w:rsidP="003A54C5">
      <w:pPr>
        <w:pStyle w:val="NormalListBullets"/>
        <w:numPr>
          <w:ilvl w:val="0"/>
          <w:numId w:val="45"/>
        </w:numPr>
        <w:spacing w:before="60" w:after="60"/>
      </w:pPr>
      <w:r w:rsidRPr="00B6351E">
        <w:t xml:space="preserve">9.6.28, new operator </w:t>
      </w:r>
      <w:r w:rsidRPr="00B6351E">
        <w:rPr>
          <w:b/>
        </w:rPr>
        <w:t>is[not] crisp</w:t>
      </w:r>
      <w:r w:rsidRPr="00B6351E">
        <w:t xml:space="preserve"> to check a value if it is crisp or not</w:t>
      </w:r>
    </w:p>
    <w:p w14:paraId="798A536B" w14:textId="77777777" w:rsidR="00345ACB" w:rsidRPr="00B6351E" w:rsidRDefault="00345ACB" w:rsidP="003A54C5">
      <w:pPr>
        <w:pStyle w:val="NormalListBullets"/>
        <w:numPr>
          <w:ilvl w:val="0"/>
          <w:numId w:val="45"/>
        </w:numPr>
        <w:spacing w:before="60" w:after="60"/>
      </w:pPr>
      <w:r w:rsidRPr="00B6351E">
        <w:t xml:space="preserve">9.13.5, adjusted the </w:t>
      </w:r>
      <w:r w:rsidRPr="00B6351E">
        <w:rPr>
          <w:b/>
        </w:rPr>
        <w:t>at least</w:t>
      </w:r>
      <w:r w:rsidRPr="00B6351E">
        <w:t xml:space="preserve"> operator to handle truth values in a list</w:t>
      </w:r>
    </w:p>
    <w:p w14:paraId="4AAF322C" w14:textId="77777777" w:rsidR="00345ACB" w:rsidRPr="00B6351E" w:rsidRDefault="00345ACB" w:rsidP="003A54C5">
      <w:pPr>
        <w:pStyle w:val="NormalListBullets"/>
        <w:numPr>
          <w:ilvl w:val="0"/>
          <w:numId w:val="45"/>
        </w:numPr>
        <w:spacing w:before="60" w:after="60"/>
      </w:pPr>
      <w:r w:rsidRPr="00B6351E">
        <w:t xml:space="preserve">9.13.6, adjusted the </w:t>
      </w:r>
      <w:r w:rsidRPr="00B6351E">
        <w:rPr>
          <w:b/>
        </w:rPr>
        <w:t>at most</w:t>
      </w:r>
      <w:r w:rsidRPr="00B6351E">
        <w:t xml:space="preserve"> operator to handle truth values in a list</w:t>
      </w:r>
    </w:p>
    <w:p w14:paraId="3E249707" w14:textId="77777777" w:rsidR="00345ACB" w:rsidRPr="00B6351E" w:rsidRDefault="00345ACB" w:rsidP="003A54C5">
      <w:pPr>
        <w:pStyle w:val="NormalListBullets"/>
        <w:numPr>
          <w:ilvl w:val="0"/>
          <w:numId w:val="45"/>
        </w:numPr>
        <w:spacing w:before="60" w:after="60"/>
      </w:pPr>
      <w:r w:rsidRPr="00B6351E">
        <w:t xml:space="preserve">9.19, new section </w:t>
      </w:r>
      <w:r w:rsidRPr="00B6351E">
        <w:rPr>
          <w:b/>
        </w:rPr>
        <w:t>fuzzy operators</w:t>
      </w:r>
      <w:r w:rsidRPr="00B6351E">
        <w:t xml:space="preserve"> to store all operators on fuzzy sets </w:t>
      </w:r>
    </w:p>
    <w:p w14:paraId="1CC2C79A" w14:textId="77777777" w:rsidR="00345ACB" w:rsidRPr="00B6351E" w:rsidRDefault="00345ACB" w:rsidP="003A54C5">
      <w:pPr>
        <w:pStyle w:val="NormalListBullets"/>
        <w:numPr>
          <w:ilvl w:val="0"/>
          <w:numId w:val="45"/>
        </w:numPr>
        <w:spacing w:before="60" w:after="60"/>
      </w:pPr>
      <w:r w:rsidRPr="00B6351E">
        <w:t xml:space="preserve">9.19.1, added new operator </w:t>
      </w:r>
      <w:r w:rsidRPr="00B6351E">
        <w:rPr>
          <w:b/>
        </w:rPr>
        <w:t>fuzzy set ...</w:t>
      </w:r>
      <w:r w:rsidRPr="00B6351E">
        <w:t xml:space="preserve"> which </w:t>
      </w:r>
      <w:proofErr w:type="gramStart"/>
      <w:r w:rsidRPr="00B6351E">
        <w:t>is able to</w:t>
      </w:r>
      <w:proofErr w:type="gramEnd"/>
      <w:r w:rsidRPr="00B6351E">
        <w:t xml:space="preserve"> create fuzzy sets </w:t>
      </w:r>
    </w:p>
    <w:p w14:paraId="77703389" w14:textId="77777777" w:rsidR="00345ACB" w:rsidRPr="00B6351E" w:rsidRDefault="00345ACB" w:rsidP="003A54C5">
      <w:pPr>
        <w:pStyle w:val="NormalListBullets"/>
        <w:numPr>
          <w:ilvl w:val="0"/>
          <w:numId w:val="45"/>
        </w:numPr>
        <w:spacing w:before="60" w:after="60"/>
      </w:pPr>
      <w:r w:rsidRPr="00B6351E">
        <w:t xml:space="preserve">9.19.2, added new operator </w:t>
      </w:r>
      <w:r w:rsidRPr="00B6351E">
        <w:rPr>
          <w:b/>
        </w:rPr>
        <w:t>... fuzzified by ...</w:t>
      </w:r>
      <w:r w:rsidRPr="00B6351E">
        <w:t xml:space="preserve"> which </w:t>
      </w:r>
      <w:proofErr w:type="gramStart"/>
      <w:r w:rsidRPr="00B6351E">
        <w:t>is able to</w:t>
      </w:r>
      <w:proofErr w:type="gramEnd"/>
      <w:r w:rsidRPr="00B6351E">
        <w:t xml:space="preserve"> create simple triangular fuzzy sets</w:t>
      </w:r>
    </w:p>
    <w:p w14:paraId="267611BF" w14:textId="77777777" w:rsidR="00345ACB" w:rsidRPr="00B6351E" w:rsidRDefault="00345ACB" w:rsidP="003A54C5">
      <w:pPr>
        <w:pStyle w:val="NormalListBullets"/>
        <w:numPr>
          <w:ilvl w:val="0"/>
          <w:numId w:val="45"/>
        </w:numPr>
        <w:spacing w:before="60" w:after="60"/>
      </w:pPr>
      <w:r w:rsidRPr="00B6351E">
        <w:t xml:space="preserve">9.19.3, added new operator </w:t>
      </w:r>
      <w:proofErr w:type="spellStart"/>
      <w:r w:rsidRPr="00B6351E">
        <w:rPr>
          <w:b/>
        </w:rPr>
        <w:t>defuzzified</w:t>
      </w:r>
      <w:proofErr w:type="spellEnd"/>
      <w:r w:rsidRPr="00B6351E">
        <w:rPr>
          <w:b/>
        </w:rPr>
        <w:t xml:space="preserve"> ...</w:t>
      </w:r>
      <w:r w:rsidRPr="00B6351E">
        <w:t xml:space="preserve"> which </w:t>
      </w:r>
      <w:proofErr w:type="spellStart"/>
      <w:r w:rsidRPr="00B6351E">
        <w:t>defuzzifies</w:t>
      </w:r>
      <w:proofErr w:type="spellEnd"/>
      <w:r w:rsidRPr="00B6351E">
        <w:t xml:space="preserve"> a fuzzy set </w:t>
      </w:r>
    </w:p>
    <w:p w14:paraId="1A939359" w14:textId="77777777" w:rsidR="00345ACB" w:rsidRPr="00B6351E" w:rsidRDefault="00345ACB" w:rsidP="003A54C5">
      <w:pPr>
        <w:pStyle w:val="NormalListBullets"/>
        <w:numPr>
          <w:ilvl w:val="0"/>
          <w:numId w:val="45"/>
        </w:numPr>
        <w:spacing w:before="60" w:after="60"/>
      </w:pPr>
      <w:r w:rsidRPr="00B6351E">
        <w:t xml:space="preserve">9.19.4, added new operator </w:t>
      </w:r>
      <w:r w:rsidRPr="00B6351E">
        <w:rPr>
          <w:b/>
        </w:rPr>
        <w:t>applicability [of] ...</w:t>
      </w:r>
      <w:r w:rsidRPr="00B6351E">
        <w:t xml:space="preserve"> to access a values applicability (and to set it)</w:t>
      </w:r>
    </w:p>
    <w:p w14:paraId="2A887155" w14:textId="77777777" w:rsidR="00345ACB" w:rsidRPr="00B6351E" w:rsidRDefault="00345ACB" w:rsidP="003A54C5">
      <w:pPr>
        <w:pStyle w:val="NormalListBullets"/>
        <w:numPr>
          <w:ilvl w:val="0"/>
          <w:numId w:val="45"/>
        </w:numPr>
        <w:spacing w:before="60" w:after="60"/>
      </w:pPr>
      <w:r w:rsidRPr="00B6351E">
        <w:t xml:space="preserve">9.20, new section </w:t>
      </w:r>
      <w:r w:rsidRPr="00B6351E">
        <w:rPr>
          <w:b/>
        </w:rPr>
        <w:t>type conversion operators</w:t>
      </w:r>
      <w:r w:rsidRPr="00B6351E">
        <w:t xml:space="preserve"> which contains all type conversion operators </w:t>
      </w:r>
    </w:p>
    <w:p w14:paraId="4F70A5F7" w14:textId="77777777" w:rsidR="00345ACB" w:rsidRPr="00B6351E" w:rsidRDefault="00345ACB" w:rsidP="003A54C5">
      <w:pPr>
        <w:pStyle w:val="NormalListBullets"/>
        <w:numPr>
          <w:ilvl w:val="0"/>
          <w:numId w:val="45"/>
        </w:numPr>
        <w:spacing w:before="60" w:after="60"/>
      </w:pPr>
      <w:r w:rsidRPr="00B6351E">
        <w:t xml:space="preserve">9.20.1, the </w:t>
      </w:r>
      <w:r w:rsidRPr="00B6351E">
        <w:rPr>
          <w:b/>
        </w:rPr>
        <w:t>as number</w:t>
      </w:r>
      <w:r w:rsidRPr="00B6351E">
        <w:t xml:space="preserve"> operator moved from 9.16.17</w:t>
      </w:r>
    </w:p>
    <w:p w14:paraId="2F9BD7A3" w14:textId="77777777" w:rsidR="00345ACB" w:rsidRPr="00B6351E" w:rsidRDefault="00345ACB" w:rsidP="003A54C5">
      <w:pPr>
        <w:pStyle w:val="NormalListBullets"/>
        <w:numPr>
          <w:ilvl w:val="0"/>
          <w:numId w:val="45"/>
        </w:numPr>
        <w:spacing w:before="60" w:after="60"/>
      </w:pPr>
      <w:r w:rsidRPr="00B6351E">
        <w:t xml:space="preserve">9.20.2, the </w:t>
      </w:r>
      <w:r w:rsidRPr="00B6351E">
        <w:rPr>
          <w:b/>
        </w:rPr>
        <w:t>as time</w:t>
      </w:r>
      <w:r w:rsidRPr="00B6351E">
        <w:t xml:space="preserve"> operator moved from 9.17.4</w:t>
      </w:r>
    </w:p>
    <w:p w14:paraId="08AC5911" w14:textId="77777777" w:rsidR="00345ACB" w:rsidRPr="00B6351E" w:rsidRDefault="00345ACB" w:rsidP="003A54C5">
      <w:pPr>
        <w:pStyle w:val="NormalListBullets"/>
        <w:numPr>
          <w:ilvl w:val="0"/>
          <w:numId w:val="45"/>
        </w:numPr>
        <w:spacing w:before="60" w:after="60"/>
      </w:pPr>
      <w:r w:rsidRPr="00B6351E">
        <w:t xml:space="preserve">9.20.3, the </w:t>
      </w:r>
      <w:r w:rsidRPr="00B6351E">
        <w:rPr>
          <w:b/>
        </w:rPr>
        <w:t>as string</w:t>
      </w:r>
      <w:r w:rsidRPr="00B6351E">
        <w:t xml:space="preserve"> operator moved from 9.8.13</w:t>
      </w:r>
    </w:p>
    <w:p w14:paraId="56E19447" w14:textId="77777777" w:rsidR="00345ACB" w:rsidRPr="00B6351E" w:rsidRDefault="00345ACB" w:rsidP="003A54C5">
      <w:pPr>
        <w:pStyle w:val="NormalListBullets"/>
        <w:numPr>
          <w:ilvl w:val="0"/>
          <w:numId w:val="45"/>
        </w:numPr>
        <w:spacing w:before="60" w:after="60"/>
      </w:pPr>
      <w:r w:rsidRPr="00B6351E">
        <w:t xml:space="preserve">9.20.4, added new operator </w:t>
      </w:r>
      <w:r w:rsidRPr="00B6351E">
        <w:rPr>
          <w:b/>
        </w:rPr>
        <w:t>as truth value</w:t>
      </w:r>
      <w:r w:rsidRPr="00B6351E">
        <w:t xml:space="preserve"> which converts a number into a truth value </w:t>
      </w:r>
    </w:p>
    <w:p w14:paraId="27023CFD" w14:textId="77777777" w:rsidR="00345ACB" w:rsidRPr="00B6351E" w:rsidRDefault="00345ACB" w:rsidP="003A54C5">
      <w:pPr>
        <w:pStyle w:val="NormalListBullets"/>
        <w:numPr>
          <w:ilvl w:val="0"/>
          <w:numId w:val="45"/>
        </w:numPr>
        <w:spacing w:before="60" w:after="60"/>
      </w:pPr>
      <w:r w:rsidRPr="00B6351E">
        <w:t xml:space="preserve">10.2.2, adjusting the </w:t>
      </w:r>
      <w:r w:rsidRPr="00B6351E">
        <w:rPr>
          <w:b/>
        </w:rPr>
        <w:t>if-then-statements</w:t>
      </w:r>
      <w:r w:rsidRPr="00B6351E">
        <w:t xml:space="preserve"> to describe what happens if the condition expression evaluates to a truth value </w:t>
      </w:r>
    </w:p>
    <w:p w14:paraId="1BEA7D8B" w14:textId="77777777" w:rsidR="00345ACB" w:rsidRPr="00B6351E" w:rsidRDefault="00345ACB" w:rsidP="003A54C5">
      <w:pPr>
        <w:pStyle w:val="NormalListBullets"/>
        <w:numPr>
          <w:ilvl w:val="0"/>
          <w:numId w:val="45"/>
        </w:numPr>
        <w:spacing w:before="60" w:after="60"/>
      </w:pPr>
      <w:r w:rsidRPr="00B6351E">
        <w:t xml:space="preserve">10.2.3, adjusting the </w:t>
      </w:r>
      <w:r w:rsidRPr="00B6351E">
        <w:rPr>
          <w:b/>
        </w:rPr>
        <w:t>switch-statements</w:t>
      </w:r>
      <w:r w:rsidRPr="00B6351E">
        <w:t xml:space="preserve"> to describe what happens if the condition expression evaluates to a truth value </w:t>
      </w:r>
    </w:p>
    <w:p w14:paraId="0DDF09DA" w14:textId="77777777" w:rsidR="00345ACB" w:rsidRPr="00B6351E" w:rsidRDefault="00345ACB" w:rsidP="003A54C5">
      <w:pPr>
        <w:pStyle w:val="NormalListBullets"/>
        <w:numPr>
          <w:ilvl w:val="0"/>
          <w:numId w:val="45"/>
        </w:numPr>
        <w:spacing w:before="60" w:after="60"/>
      </w:pPr>
      <w:r w:rsidRPr="00B6351E">
        <w:t xml:space="preserve">10.2.8, added reference to the </w:t>
      </w:r>
      <w:r w:rsidRPr="00B6351E">
        <w:rPr>
          <w:b/>
        </w:rPr>
        <w:t>linguistic variable definition</w:t>
      </w:r>
      <w:r w:rsidRPr="00B6351E">
        <w:t xml:space="preserve"> which is a special object type </w:t>
      </w:r>
    </w:p>
    <w:p w14:paraId="4089A731" w14:textId="77777777" w:rsidR="00345ACB" w:rsidRPr="00B6351E" w:rsidRDefault="00345ACB" w:rsidP="003A54C5">
      <w:pPr>
        <w:pStyle w:val="NormalListBullets"/>
        <w:numPr>
          <w:ilvl w:val="0"/>
          <w:numId w:val="45"/>
        </w:numPr>
        <w:spacing w:before="60" w:after="60"/>
      </w:pPr>
      <w:r w:rsidRPr="00B6351E">
        <w:t xml:space="preserve">11.2.18, added the </w:t>
      </w:r>
      <w:r w:rsidRPr="00B6351E">
        <w:rPr>
          <w:b/>
        </w:rPr>
        <w:t>linguistic variable statement</w:t>
      </w:r>
      <w:r w:rsidRPr="00B6351E">
        <w:t xml:space="preserve"> which describes an object with only fuzzy sets as fields </w:t>
      </w:r>
    </w:p>
    <w:p w14:paraId="7BDFE913" w14:textId="77777777" w:rsidR="00345ACB" w:rsidRPr="00B6351E" w:rsidRDefault="00345ACB" w:rsidP="003A54C5">
      <w:pPr>
        <w:pStyle w:val="NormalListBullets"/>
        <w:numPr>
          <w:ilvl w:val="0"/>
          <w:numId w:val="45"/>
        </w:numPr>
        <w:spacing w:before="60" w:after="60"/>
      </w:pPr>
      <w:r w:rsidRPr="00B6351E">
        <w:t xml:space="preserve">A1, changes to the </w:t>
      </w:r>
      <w:proofErr w:type="spellStart"/>
      <w:r w:rsidRPr="00B6351E">
        <w:rPr>
          <w:b/>
        </w:rPr>
        <w:t>BNF</w:t>
      </w:r>
      <w:proofErr w:type="spellEnd"/>
      <w:r w:rsidRPr="00B6351E">
        <w:t xml:space="preserve"> to reflect the new operators and changes to the existing statements </w:t>
      </w:r>
    </w:p>
    <w:p w14:paraId="57FD7BC8" w14:textId="77777777" w:rsidR="00345ACB" w:rsidRPr="00B6351E" w:rsidRDefault="00345ACB" w:rsidP="003A54C5">
      <w:pPr>
        <w:pStyle w:val="NormalListBullets"/>
        <w:numPr>
          <w:ilvl w:val="0"/>
          <w:numId w:val="45"/>
        </w:numPr>
        <w:spacing w:before="60" w:after="60"/>
      </w:pPr>
      <w:proofErr w:type="spellStart"/>
      <w:r w:rsidRPr="00B6351E">
        <w:t>A2</w:t>
      </w:r>
      <w:proofErr w:type="spellEnd"/>
      <w:r w:rsidRPr="00B6351E">
        <w:t xml:space="preserve">, added reserved words: </w:t>
      </w:r>
      <w:r w:rsidRPr="00B6351E">
        <w:rPr>
          <w:b/>
        </w:rPr>
        <w:t xml:space="preserve">aggregate, applicability, crisp, </w:t>
      </w:r>
      <w:proofErr w:type="spellStart"/>
      <w:r w:rsidRPr="00B6351E">
        <w:rPr>
          <w:b/>
        </w:rPr>
        <w:t>defuzzified</w:t>
      </w:r>
      <w:proofErr w:type="spellEnd"/>
      <w:r w:rsidRPr="00B6351E">
        <w:rPr>
          <w:b/>
        </w:rPr>
        <w:t xml:space="preserve">, </w:t>
      </w:r>
      <w:proofErr w:type="spellStart"/>
      <w:r w:rsidRPr="00B6351E">
        <w:rPr>
          <w:b/>
        </w:rPr>
        <w:t>endswitch</w:t>
      </w:r>
      <w:proofErr w:type="spellEnd"/>
      <w:r w:rsidRPr="00B6351E">
        <w:rPr>
          <w:b/>
        </w:rPr>
        <w:t>, fuzzified, fuzzy, linguistic, set, truth, value, variable</w:t>
      </w:r>
    </w:p>
    <w:p w14:paraId="3282877E" w14:textId="77777777" w:rsidR="00345ACB" w:rsidRPr="00B6351E" w:rsidRDefault="00345ACB" w:rsidP="003A54C5">
      <w:pPr>
        <w:pStyle w:val="NormalListBullets"/>
        <w:numPr>
          <w:ilvl w:val="0"/>
          <w:numId w:val="45"/>
        </w:numPr>
        <w:spacing w:before="60" w:after="60"/>
        <w:rPr>
          <w:bCs/>
        </w:rPr>
      </w:pPr>
      <w:proofErr w:type="spellStart"/>
      <w:r w:rsidRPr="00B6351E">
        <w:t>A4</w:t>
      </w:r>
      <w:proofErr w:type="spellEnd"/>
      <w:r w:rsidRPr="00B6351E">
        <w:t>, added the new operators</w:t>
      </w:r>
      <w:r>
        <w:t xml:space="preserve"> </w:t>
      </w:r>
    </w:p>
    <w:p w14:paraId="5494AC76" w14:textId="77777777" w:rsidR="00345ACB" w:rsidRDefault="00345ACB" w:rsidP="00FE2C29">
      <w:pPr>
        <w:outlineLvl w:val="0"/>
      </w:pPr>
      <w:r>
        <w:rPr>
          <w:b/>
          <w:bCs/>
        </w:rPr>
        <w:br w:type="page"/>
      </w:r>
      <w:bookmarkStart w:id="1951" w:name="_Toc382912371"/>
      <w:r>
        <w:rPr>
          <w:rFonts w:ascii="Arial" w:hAnsi="Arial" w:cs="Arial"/>
          <w:b/>
          <w:bCs/>
          <w:caps/>
          <w:sz w:val="28"/>
          <w:szCs w:val="28"/>
        </w:rPr>
        <w:lastRenderedPageBreak/>
        <w:t>REFERENCES</w:t>
      </w:r>
      <w:bookmarkEnd w:id="1951"/>
    </w:p>
    <w:p w14:paraId="66A913D7" w14:textId="77777777" w:rsidR="00345ACB" w:rsidRDefault="00345ACB" w:rsidP="001F38D0">
      <w:pPr>
        <w:ind w:left="360" w:hanging="360"/>
      </w:pPr>
      <w:r>
        <w:t xml:space="preserve"> </w:t>
      </w:r>
      <w:r>
        <w:rPr>
          <w:b/>
          <w:bCs/>
        </w:rPr>
        <w:t>(1)</w:t>
      </w:r>
      <w:r>
        <w:tab/>
        <w:t>HELP Frame Manual, 1991, LDS Hospital, 325 8th Ave., Salt Lake City, UT 84143.</w:t>
      </w:r>
    </w:p>
    <w:p w14:paraId="7F6B0B4C" w14:textId="77777777" w:rsidR="00345ACB" w:rsidRDefault="00345ACB" w:rsidP="001F38D0">
      <w:pPr>
        <w:ind w:left="360" w:hanging="360"/>
      </w:pPr>
      <w:r>
        <w:t xml:space="preserve"> </w:t>
      </w:r>
      <w:r>
        <w:rPr>
          <w:b/>
          <w:bCs/>
        </w:rPr>
        <w:t>(2)</w:t>
      </w:r>
      <w:r>
        <w:tab/>
        <w:t xml:space="preserve">McDonald, C. J., Action-Oriented Decisions in Ambulatory Medicine, Chicago: </w:t>
      </w:r>
      <w:proofErr w:type="gramStart"/>
      <w:r>
        <w:t>Year Book</w:t>
      </w:r>
      <w:proofErr w:type="gramEnd"/>
      <w:r>
        <w:t xml:space="preserve"> Medical Publishers, 1981.</w:t>
      </w:r>
    </w:p>
    <w:p w14:paraId="489D6DE7" w14:textId="77777777" w:rsidR="00345ACB" w:rsidRDefault="00345ACB" w:rsidP="001F38D0">
      <w:pPr>
        <w:ind w:left="360" w:hanging="360"/>
      </w:pPr>
      <w:r>
        <w:rPr>
          <w:b/>
          <w:bCs/>
        </w:rPr>
        <w:t>(3)</w:t>
      </w:r>
      <w:r>
        <w:tab/>
        <w:t>Wirth, N., "What Can We Do About the Unnecessary Diversity of Notation for Syntactic Definitions?" Communications of the ACM, Vol 20, 1977, pp. 822-823.</w:t>
      </w:r>
    </w:p>
    <w:p w14:paraId="5A8E042B" w14:textId="77777777" w:rsidR="00345ACB" w:rsidRDefault="00345ACB" w:rsidP="001F38D0">
      <w:pPr>
        <w:ind w:left="360" w:hanging="360"/>
      </w:pPr>
      <w:r>
        <w:rPr>
          <w:b/>
          <w:bCs/>
        </w:rPr>
        <w:t>(4)</w:t>
      </w:r>
      <w:r>
        <w:tab/>
        <w:t>UMLS Knowledge Sources, Experimental Edition, Bethesda, MD: National Library of Medicine, September 1990.</w:t>
      </w:r>
    </w:p>
    <w:p w14:paraId="1542C9E1" w14:textId="77777777" w:rsidR="00345ACB" w:rsidRDefault="00345ACB" w:rsidP="001F38D0">
      <w:pPr>
        <w:ind w:left="360" w:hanging="360"/>
      </w:pPr>
      <w:r>
        <w:t xml:space="preserve"> </w:t>
      </w:r>
      <w:r>
        <w:rPr>
          <w:b/>
          <w:bCs/>
        </w:rPr>
        <w:t>(5)</w:t>
      </w:r>
      <w:r>
        <w:tab/>
        <w:t>International Committee of Medical Journal Editors, Special Report, "Uniform Requirements for Manuscripts Submitted to Biomedical Journals," The New England Journal of Medicine, Vol 324, No. 6, 1991, pp. 424-428.</w:t>
      </w:r>
    </w:p>
    <w:sectPr w:rsidR="00345ACB" w:rsidSect="001D11C1">
      <w:pgSz w:w="12240" w:h="15840" w:code="1"/>
      <w:pgMar w:top="1080" w:right="1440" w:bottom="1170" w:left="1440" w:header="1080" w:footer="36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Author" w:date="2021-10-18T10:02:00Z" w:initials="A">
    <w:p w14:paraId="0CE8364E" w14:textId="531386C7" w:rsidR="003F6FFD" w:rsidRDefault="003F6FFD" w:rsidP="003F6FFD">
      <w:pPr>
        <w:pStyle w:val="CommentText"/>
      </w:pPr>
      <w:r>
        <w:rPr>
          <w:rStyle w:val="CommentReference"/>
        </w:rPr>
        <w:annotationRef/>
      </w:r>
      <w:r>
        <w:t>needs revision to note support for interoperability.</w:t>
      </w:r>
    </w:p>
  </w:comment>
  <w:comment w:id="147" w:author="Author" w:date="2021-10-18T10:03:00Z" w:initials="A">
    <w:p w14:paraId="2F265DCE" w14:textId="7C27D829" w:rsidR="003F6FFD" w:rsidRDefault="003F6FFD" w:rsidP="003F6FFD">
      <w:pPr>
        <w:pStyle w:val="CommentText"/>
      </w:pPr>
      <w:r>
        <w:rPr>
          <w:rStyle w:val="CommentReference"/>
        </w:rPr>
        <w:annotationRef/>
      </w:r>
      <w:r>
        <w:t>No loner informative as of v2.10.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E8364E" w15:done="0"/>
  <w15:commentEx w15:paraId="2F265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C4C2" w16cex:dateUtc="2021-10-18T16:02:00Z"/>
  <w16cex:commentExtensible w16cex:durableId="2517C4F1" w16cex:dateUtc="2021-10-18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E8364E" w16cid:durableId="2517C4C2"/>
  <w16cid:commentId w16cid:paraId="2F265DCE" w16cid:durableId="2517C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EDF3A" w14:textId="77777777" w:rsidR="00E76D1B" w:rsidRDefault="00E76D1B">
      <w:r>
        <w:separator/>
      </w:r>
    </w:p>
  </w:endnote>
  <w:endnote w:type="continuationSeparator" w:id="0">
    <w:p w14:paraId="36CEB941" w14:textId="77777777" w:rsidR="00E76D1B" w:rsidRDefault="00E76D1B">
      <w:r>
        <w:continuationSeparator/>
      </w:r>
    </w:p>
  </w:endnote>
  <w:endnote w:type="continuationNotice" w:id="1">
    <w:p w14:paraId="78C9E505" w14:textId="77777777" w:rsidR="00E76D1B" w:rsidRDefault="00E76D1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2A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P TypographicSymbols">
    <w:altName w:val="Symbol"/>
    <w:panose1 w:val="020B0604020202020204"/>
    <w:charset w:val="02"/>
    <w:family w:val="auto"/>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ECCB" w14:textId="77777777" w:rsidR="00DE258A" w:rsidRPr="00D52F62" w:rsidRDefault="00DE258A">
    <w:pPr>
      <w:pStyle w:val="Footer"/>
      <w:rPr>
        <w:highlight w:val="yellow"/>
      </w:rPr>
    </w:pPr>
    <w:r>
      <w:rPr>
        <w:noProof/>
      </w:rPr>
      <mc:AlternateContent>
        <mc:Choice Requires="wps">
          <w:drawing>
            <wp:anchor distT="0" distB="0" distL="114300" distR="114300" simplePos="0" relativeHeight="251654144" behindDoc="0" locked="0" layoutInCell="0" allowOverlap="1" wp14:anchorId="2CBDC75B" wp14:editId="0795ADD4">
              <wp:simplePos x="0" y="0"/>
              <wp:positionH relativeFrom="margin">
                <wp:posOffset>0</wp:posOffset>
              </wp:positionH>
              <wp:positionV relativeFrom="paragraph">
                <wp:posOffset>-25400</wp:posOffset>
              </wp:positionV>
              <wp:extent cx="5944235" cy="635"/>
              <wp:effectExtent l="9525" t="12700" r="8890" b="15240"/>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507BE" id="Line 1"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" o:allowincell="f" strokeweight="1pt">
              <v:shadow opacity="49150f"/>
              <w10:wrap anchorx="margin"/>
            </v:line>
          </w:pict>
        </mc:Fallback>
      </mc:AlternateContent>
    </w:r>
    <w:r>
      <w:t xml:space="preserve">Page </w:t>
    </w:r>
    <w:r>
      <w:fldChar w:fldCharType="begin"/>
    </w:r>
    <w:r>
      <w:instrText xml:space="preserve"> PAGE </w:instrText>
    </w:r>
    <w:r>
      <w:fldChar w:fldCharType="separate"/>
    </w:r>
    <w:r w:rsidR="005F0390">
      <w:rPr>
        <w:noProof/>
      </w:rPr>
      <w:t>2</w:t>
    </w:r>
    <w:r>
      <w:rPr>
        <w:noProof/>
      </w:rPr>
      <w:fldChar w:fldCharType="end"/>
    </w:r>
    <w:r>
      <w:tab/>
    </w:r>
    <w:r>
      <w:tab/>
    </w:r>
    <w:r w:rsidRPr="00D52F62">
      <w:rPr>
        <w:highlight w:val="yellow"/>
      </w:rPr>
      <w:t>© 20</w:t>
    </w:r>
    <w:r w:rsidRPr="00D52F62">
      <w:rPr>
        <w:noProof/>
        <w:highlight w:val="yellow"/>
      </w:rPr>
      <mc:AlternateContent>
        <mc:Choice Requires="wps">
          <w:drawing>
            <wp:anchor distT="0" distB="0" distL="114300" distR="114300" simplePos="0" relativeHeight="251660288" behindDoc="0" locked="0" layoutInCell="0" allowOverlap="1" wp14:anchorId="143A413C" wp14:editId="19E55C83">
              <wp:simplePos x="0" y="0"/>
              <wp:positionH relativeFrom="margin">
                <wp:posOffset>0</wp:posOffset>
              </wp:positionH>
              <wp:positionV relativeFrom="paragraph">
                <wp:posOffset>-25400</wp:posOffset>
              </wp:positionV>
              <wp:extent cx="5944235" cy="635"/>
              <wp:effectExtent l="9525" t="12700" r="8890" b="1524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C5A0A6" id="Line 1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" o:allowincell="f" strokeweight="1pt">
              <v:shadow opacity="49150f"/>
              <w10:wrap anchorx="margin"/>
            </v:line>
          </w:pict>
        </mc:Fallback>
      </mc:AlternateContent>
    </w:r>
    <w:r w:rsidRPr="00D52F62">
      <w:rPr>
        <w:highlight w:val="yellow"/>
      </w:rPr>
      <w:t xml:space="preserve">14 Health Level Seven International, </w:t>
    </w:r>
    <w:proofErr w:type="gramStart"/>
    <w:r w:rsidRPr="00D52F62">
      <w:rPr>
        <w:highlight w:val="yellow"/>
      </w:rPr>
      <w:t>Inc..</w:t>
    </w:r>
    <w:proofErr w:type="gramEnd"/>
    <w:r w:rsidRPr="00D52F62">
      <w:rPr>
        <w:highlight w:val="yellow"/>
      </w:rPr>
      <w:t xml:space="preserve">  All rights reserved.</w:t>
    </w:r>
  </w:p>
  <w:p w14:paraId="79891FEE" w14:textId="1574539B" w:rsidR="00DE258A" w:rsidRDefault="005F0390">
    <w:pPr>
      <w:pStyle w:val="Footer"/>
    </w:pPr>
    <w:r w:rsidRPr="00D52F62">
      <w:rPr>
        <w:highlight w:val="yellow"/>
      </w:rPr>
      <w:t>Revision date:  2014-05-06</w:t>
    </w:r>
    <w:r w:rsidR="00DE258A" w:rsidRPr="00D52F62">
      <w:rPr>
        <w:highlight w:val="yellow"/>
      </w:rPr>
      <w:tab/>
    </w:r>
    <w:r w:rsidR="00DE258A" w:rsidRPr="00D52F62">
      <w:rPr>
        <w:highlight w:val="yellow"/>
      </w:rPr>
      <w:tab/>
      <w:t xml:space="preserve">Print date:  </w:t>
    </w:r>
    <w:r w:rsidR="00E76D1B" w:rsidRPr="00D52F62">
      <w:rPr>
        <w:highlight w:val="yellow"/>
      </w:rPr>
      <w:fldChar w:fldCharType="begin"/>
    </w:r>
    <w:r w:rsidR="00E76D1B" w:rsidRPr="00D52F62">
      <w:rPr>
        <w:highlight w:val="yellow"/>
      </w:rPr>
      <w:instrText xml:space="preserve"> DATE </w:instrText>
    </w:r>
    <w:r w:rsidR="00E76D1B" w:rsidRPr="00D52F62">
      <w:rPr>
        <w:highlight w:val="yellow"/>
      </w:rPr>
      <w:fldChar w:fldCharType="separate"/>
    </w:r>
    <w:r w:rsidR="00D52F62" w:rsidRPr="00D52F62">
      <w:rPr>
        <w:noProof/>
        <w:highlight w:val="yellow"/>
      </w:rPr>
      <w:t>10/18/21</w:t>
    </w:r>
    <w:r w:rsidR="00E76D1B" w:rsidRPr="00D52F62">
      <w:rPr>
        <w:noProof/>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0F70" w14:textId="77777777" w:rsidR="00DE258A" w:rsidRPr="00D52F62" w:rsidRDefault="00DE258A">
    <w:pPr>
      <w:pStyle w:val="Footer"/>
      <w:rPr>
        <w:highlight w:val="yellow"/>
      </w:rPr>
    </w:pPr>
    <w:r w:rsidRPr="00D52F62">
      <w:rPr>
        <w:noProof/>
        <w:highlight w:val="yellow"/>
      </w:rPr>
      <mc:AlternateContent>
        <mc:Choice Requires="wps">
          <w:drawing>
            <wp:anchor distT="0" distB="0" distL="114300" distR="114300" simplePos="0" relativeHeight="251655168" behindDoc="0" locked="0" layoutInCell="0" allowOverlap="1" wp14:anchorId="0F1ACC88" wp14:editId="12254710">
              <wp:simplePos x="0" y="0"/>
              <wp:positionH relativeFrom="margin">
                <wp:posOffset>0</wp:posOffset>
              </wp:positionH>
              <wp:positionV relativeFrom="paragraph">
                <wp:posOffset>-25400</wp:posOffset>
              </wp:positionV>
              <wp:extent cx="5944235" cy="635"/>
              <wp:effectExtent l="9525" t="12700" r="8890" b="1524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45B3B5" id="Line 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" o:allowincell="f" strokeweight="1pt">
              <v:shadow opacity="49150f"/>
              <w10:wrap anchorx="margin"/>
            </v:line>
          </w:pict>
        </mc:Fallback>
      </mc:AlternateContent>
    </w:r>
    <w:r w:rsidRPr="00D52F62">
      <w:rPr>
        <w:highlight w:val="yellow"/>
      </w:rPr>
      <w:t>© 201</w:t>
    </w:r>
    <w:r w:rsidRPr="00D52F62">
      <w:rPr>
        <w:noProof/>
        <w:highlight w:val="yellow"/>
      </w:rPr>
      <mc:AlternateContent>
        <mc:Choice Requires="wps">
          <w:drawing>
            <wp:anchor distT="0" distB="0" distL="114300" distR="114300" simplePos="0" relativeHeight="251658240" behindDoc="0" locked="0" layoutInCell="0" allowOverlap="1" wp14:anchorId="3B23F97E" wp14:editId="6E2737F4">
              <wp:simplePos x="0" y="0"/>
              <wp:positionH relativeFrom="margin">
                <wp:posOffset>0</wp:posOffset>
              </wp:positionH>
              <wp:positionV relativeFrom="paragraph">
                <wp:posOffset>-25400</wp:posOffset>
              </wp:positionV>
              <wp:extent cx="5944235" cy="635"/>
              <wp:effectExtent l="9525" t="12700" r="8890" b="1524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836FB2" id="Line 9"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" o:allowincell="f" strokeweight="1pt">
              <v:shadow opacity="49150f"/>
              <w10:wrap anchorx="margin"/>
            </v:line>
          </w:pict>
        </mc:Fallback>
      </mc:AlternateContent>
    </w:r>
    <w:r w:rsidRPr="00D52F62">
      <w:rPr>
        <w:highlight w:val="yellow"/>
      </w:rPr>
      <w:t xml:space="preserve">4 Health Level Seven International, </w:t>
    </w:r>
    <w:proofErr w:type="gramStart"/>
    <w:r w:rsidRPr="00D52F62">
      <w:rPr>
        <w:highlight w:val="yellow"/>
      </w:rPr>
      <w:t>Inc..</w:t>
    </w:r>
    <w:proofErr w:type="gramEnd"/>
    <w:r w:rsidRPr="00D52F62">
      <w:rPr>
        <w:highlight w:val="yellow"/>
      </w:rPr>
      <w:t xml:space="preserve">  All rights reserved.</w:t>
    </w:r>
    <w:r w:rsidRPr="00D52F62">
      <w:rPr>
        <w:highlight w:val="yellow"/>
      </w:rPr>
      <w:tab/>
      <w:t xml:space="preserve">Page </w:t>
    </w:r>
    <w:r w:rsidRPr="00D52F62">
      <w:rPr>
        <w:rStyle w:val="PageNumber"/>
        <w:rFonts w:cs="Arial"/>
        <w:highlight w:val="yellow"/>
      </w:rPr>
      <w:fldChar w:fldCharType="begin"/>
    </w:r>
    <w:r w:rsidRPr="00D52F62">
      <w:rPr>
        <w:rStyle w:val="PageNumber"/>
        <w:rFonts w:cs="Arial"/>
        <w:highlight w:val="yellow"/>
      </w:rPr>
      <w:instrText xml:space="preserve"> PAGE </w:instrText>
    </w:r>
    <w:r w:rsidRPr="00D52F62">
      <w:rPr>
        <w:rStyle w:val="PageNumber"/>
        <w:rFonts w:cs="Arial"/>
        <w:highlight w:val="yellow"/>
      </w:rPr>
      <w:fldChar w:fldCharType="separate"/>
    </w:r>
    <w:r w:rsidR="005F0390" w:rsidRPr="00D52F62">
      <w:rPr>
        <w:rStyle w:val="PageNumber"/>
        <w:rFonts w:cs="Arial"/>
        <w:noProof/>
        <w:highlight w:val="yellow"/>
      </w:rPr>
      <w:t>1</w:t>
    </w:r>
    <w:r w:rsidRPr="00D52F62">
      <w:rPr>
        <w:rStyle w:val="PageNumber"/>
        <w:rFonts w:cs="Arial"/>
        <w:highlight w:val="yellow"/>
      </w:rPr>
      <w:fldChar w:fldCharType="end"/>
    </w:r>
  </w:p>
  <w:p w14:paraId="4D773585" w14:textId="72195F2A" w:rsidR="00DE258A" w:rsidRDefault="005F0390">
    <w:pPr>
      <w:pStyle w:val="Footer"/>
    </w:pPr>
    <w:r w:rsidRPr="00D52F62">
      <w:rPr>
        <w:highlight w:val="yellow"/>
      </w:rPr>
      <w:t>Revision date:  2014-05-06</w:t>
    </w:r>
    <w:r w:rsidR="00DE258A" w:rsidRPr="00D52F62">
      <w:rPr>
        <w:highlight w:val="yellow"/>
      </w:rPr>
      <w:tab/>
    </w:r>
    <w:r w:rsidR="00DE258A" w:rsidRPr="00D52F62">
      <w:rPr>
        <w:highlight w:val="yellow"/>
      </w:rPr>
      <w:tab/>
      <w:t xml:space="preserve">Print date:  </w:t>
    </w:r>
    <w:r w:rsidR="00E76D1B" w:rsidRPr="00D52F62">
      <w:rPr>
        <w:highlight w:val="yellow"/>
      </w:rPr>
      <w:fldChar w:fldCharType="begin"/>
    </w:r>
    <w:r w:rsidR="00E76D1B" w:rsidRPr="00D52F62">
      <w:rPr>
        <w:highlight w:val="yellow"/>
      </w:rPr>
      <w:instrText xml:space="preserve"> DATE </w:instrText>
    </w:r>
    <w:r w:rsidR="00E76D1B" w:rsidRPr="00D52F62">
      <w:rPr>
        <w:highlight w:val="yellow"/>
      </w:rPr>
      <w:fldChar w:fldCharType="separate"/>
    </w:r>
    <w:r w:rsidR="00D52F62" w:rsidRPr="00D52F62">
      <w:rPr>
        <w:noProof/>
        <w:highlight w:val="yellow"/>
      </w:rPr>
      <w:t>10/18/21</w:t>
    </w:r>
    <w:r w:rsidR="00E76D1B" w:rsidRPr="00D52F62">
      <w:rPr>
        <w:noProof/>
        <w:highlight w:val="yellow"/>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7DED" w14:textId="77777777" w:rsidR="00DE258A" w:rsidRDefault="00DE258A">
    <w:pPr>
      <w:pStyle w:val="Footer"/>
    </w:pPr>
    <w:r>
      <w:t>© 20</w:t>
    </w:r>
    <w:r>
      <w:rPr>
        <w:noProof/>
      </w:rPr>
      <mc:AlternateContent>
        <mc:Choice Requires="wps">
          <w:drawing>
            <wp:anchor distT="0" distB="0" distL="114300" distR="114300" simplePos="0" relativeHeight="251661312" behindDoc="0" locked="0" layoutInCell="0" allowOverlap="1" wp14:anchorId="719A7C08" wp14:editId="4E952A6E">
              <wp:simplePos x="0" y="0"/>
              <wp:positionH relativeFrom="margin">
                <wp:posOffset>0</wp:posOffset>
              </wp:positionH>
              <wp:positionV relativeFrom="paragraph">
                <wp:posOffset>-25400</wp:posOffset>
              </wp:positionV>
              <wp:extent cx="5944235" cy="635"/>
              <wp:effectExtent l="9525" t="12700" r="8890" b="1524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8113C8" id="Line 1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" o:allowincell="f" strokeweight="1pt">
              <v:shadow opacity="49150f"/>
              <w10:wrap anchorx="margin"/>
            </v:line>
          </w:pict>
        </mc:Fallback>
      </mc:AlternateContent>
    </w:r>
    <w:r>
      <w:t xml:space="preserve">14 Health Level Seven International, </w:t>
    </w:r>
    <w:proofErr w:type="gramStart"/>
    <w:r>
      <w:t>Inc..</w:t>
    </w:r>
    <w:proofErr w:type="gramEnd"/>
    <w:r>
      <w:t xml:space="preserve">  All rights reserved.</w:t>
    </w:r>
    <w:r>
      <w:tab/>
    </w:r>
    <w:r>
      <w:tab/>
    </w:r>
  </w:p>
  <w:p w14:paraId="516DB9C0" w14:textId="7E884B19" w:rsidR="00DE258A" w:rsidRDefault="005F0390">
    <w:pPr>
      <w:pStyle w:val="Footer"/>
    </w:pPr>
    <w:r>
      <w:t>Revision date:  2014-05-06</w:t>
    </w:r>
    <w:r w:rsidR="00DE258A">
      <w:tab/>
    </w:r>
    <w:r w:rsidR="00DE258A">
      <w:tab/>
      <w:t xml:space="preserve">Print date:  </w:t>
    </w:r>
    <w:r w:rsidR="00E76D1B">
      <w:fldChar w:fldCharType="begin"/>
    </w:r>
    <w:r w:rsidR="00E76D1B">
      <w:instrText xml:space="preserve"> DATE </w:instrText>
    </w:r>
    <w:r w:rsidR="00E76D1B">
      <w:fldChar w:fldCharType="separate"/>
    </w:r>
    <w:r w:rsidR="00D52F62">
      <w:rPr>
        <w:noProof/>
      </w:rPr>
      <w:t>10/18/21</w:t>
    </w:r>
    <w:r w:rsidR="00E76D1B">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AAB3" w14:textId="77777777" w:rsidR="00DE258A" w:rsidRDefault="00DE258A">
    <w:pPr>
      <w:pStyle w:val="Footer"/>
    </w:pPr>
    <w:r>
      <w:rPr>
        <w:noProof/>
      </w:rPr>
      <mc:AlternateContent>
        <mc:Choice Requires="wps">
          <w:drawing>
            <wp:anchor distT="0" distB="0" distL="114300" distR="114300" simplePos="0" relativeHeight="251656192" behindDoc="0" locked="0" layoutInCell="0" allowOverlap="1" wp14:anchorId="4B898A9D" wp14:editId="76977BE7">
              <wp:simplePos x="0" y="0"/>
              <wp:positionH relativeFrom="margin">
                <wp:posOffset>0</wp:posOffset>
              </wp:positionH>
              <wp:positionV relativeFrom="paragraph">
                <wp:posOffset>-25400</wp:posOffset>
              </wp:positionV>
              <wp:extent cx="5944235" cy="635"/>
              <wp:effectExtent l="9525" t="12700" r="8890" b="1524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D232C5" id="Line 6"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" o:allowincell="f" strokeweight="1pt">
              <v:shadow opacity="49150f"/>
              <w10:wrap anchorx="margin"/>
            </v:line>
          </w:pict>
        </mc:Fallback>
      </mc:AlternateContent>
    </w:r>
    <w:r>
      <w:t xml:space="preserve">Page </w:t>
    </w:r>
    <w:r>
      <w:fldChar w:fldCharType="begin"/>
    </w:r>
    <w:r>
      <w:instrText xml:space="preserve"> PAGE </w:instrText>
    </w:r>
    <w:r>
      <w:fldChar w:fldCharType="separate"/>
    </w:r>
    <w:r w:rsidR="005F0390">
      <w:rPr>
        <w:noProof/>
      </w:rPr>
      <w:t>260</w:t>
    </w:r>
    <w:r>
      <w:rPr>
        <w:noProof/>
      </w:rPr>
      <w:fldChar w:fldCharType="end"/>
    </w:r>
    <w:r>
      <w:tab/>
    </w:r>
    <w:r>
      <w:tab/>
      <w:t>Health Level Seven © 2012.  All rights reserved.</w:t>
    </w:r>
  </w:p>
  <w:p w14:paraId="3C2F83FF" w14:textId="5A4DA3D0" w:rsidR="00DE258A" w:rsidRDefault="00DE258A">
    <w:pPr>
      <w:pStyle w:val="Footer"/>
    </w:pPr>
    <w:r>
      <w:t>Revision date:  2012-03-22</w:t>
    </w:r>
    <w:r>
      <w:tab/>
    </w:r>
    <w:r>
      <w:tab/>
      <w:t xml:space="preserve">Print date:  </w:t>
    </w:r>
    <w:r w:rsidR="00E76D1B">
      <w:fldChar w:fldCharType="begin"/>
    </w:r>
    <w:r w:rsidR="00E76D1B">
      <w:instrText xml:space="preserve"> DATE </w:instrText>
    </w:r>
    <w:r w:rsidR="00E76D1B">
      <w:fldChar w:fldCharType="separate"/>
    </w:r>
    <w:r w:rsidR="00D52F62">
      <w:rPr>
        <w:noProof/>
      </w:rPr>
      <w:t>10/18/21</w:t>
    </w:r>
    <w:r w:rsidR="00E76D1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2459" w14:textId="77777777" w:rsidR="00DE258A" w:rsidRPr="00DC5DFC" w:rsidRDefault="00DE258A" w:rsidP="00DC5DFC">
    <w:pPr>
      <w:pStyle w:val="Footer"/>
      <w:tabs>
        <w:tab w:val="left" w:pos="7350"/>
      </w:tabs>
    </w:pPr>
    <w:r>
      <w:rPr>
        <w:noProof/>
      </w:rPr>
      <mc:AlternateContent>
        <mc:Choice Requires="wps">
          <w:drawing>
            <wp:anchor distT="0" distB="0" distL="114300" distR="114300" simplePos="0" relativeHeight="251657216" behindDoc="0" locked="0" layoutInCell="0" allowOverlap="1" wp14:anchorId="2C794913" wp14:editId="43F536FE">
              <wp:simplePos x="0" y="0"/>
              <wp:positionH relativeFrom="margin">
                <wp:posOffset>0</wp:posOffset>
              </wp:positionH>
              <wp:positionV relativeFrom="paragraph">
                <wp:posOffset>-25400</wp:posOffset>
              </wp:positionV>
              <wp:extent cx="5944235" cy="635"/>
              <wp:effectExtent l="9525" t="12700" r="8890" b="1524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90480E" id="Line 7"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" o:allowincell="f" strokeweight="1pt">
              <v:shadow opacity="49150f"/>
              <w10:wrap anchorx="margin"/>
            </v:line>
          </w:pict>
        </mc:Fallback>
      </mc:AlternateContent>
    </w:r>
    <w:r>
      <w:t>© 20</w:t>
    </w:r>
    <w:r>
      <w:rPr>
        <w:noProof/>
      </w:rPr>
      <mc:AlternateContent>
        <mc:Choice Requires="wps">
          <w:drawing>
            <wp:anchor distT="0" distB="0" distL="114300" distR="114300" simplePos="0" relativeHeight="251659264" behindDoc="0" locked="0" layoutInCell="0" allowOverlap="1" wp14:anchorId="314B86FD" wp14:editId="39867426">
              <wp:simplePos x="0" y="0"/>
              <wp:positionH relativeFrom="margin">
                <wp:posOffset>0</wp:posOffset>
              </wp:positionH>
              <wp:positionV relativeFrom="paragraph">
                <wp:posOffset>-25400</wp:posOffset>
              </wp:positionV>
              <wp:extent cx="5944235" cy="635"/>
              <wp:effectExtent l="9525" t="12700" r="8890" b="1524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E6708D" id="Line 1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pt" to="468.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" o:allowincell="f" strokeweight="1pt">
              <v:shadow opacity="49150f"/>
              <w10:wrap anchorx="margin"/>
            </v:line>
          </w:pict>
        </mc:Fallback>
      </mc:AlternateContent>
    </w:r>
    <w:r>
      <w:t xml:space="preserve">12 Health Level Seven, </w:t>
    </w:r>
    <w:proofErr w:type="gramStart"/>
    <w:r>
      <w:t>Inc..</w:t>
    </w:r>
    <w:proofErr w:type="gramEnd"/>
    <w:r>
      <w:t xml:space="preserve">  All rights reserved.</w:t>
    </w:r>
    <w:r>
      <w:tab/>
    </w:r>
    <w:r>
      <w:tab/>
    </w:r>
    <w:r>
      <w:tab/>
    </w:r>
    <w:r w:rsidRPr="00DC5DFC">
      <w:t xml:space="preserve">Page </w:t>
    </w:r>
    <w:r w:rsidRPr="00DC5DFC">
      <w:rPr>
        <w:rStyle w:val="PageNumber"/>
        <w:rFonts w:cs="Arial"/>
      </w:rPr>
      <w:fldChar w:fldCharType="begin"/>
    </w:r>
    <w:r w:rsidRPr="00DC5DFC">
      <w:rPr>
        <w:rStyle w:val="PageNumber"/>
        <w:rFonts w:cs="Arial"/>
      </w:rPr>
      <w:instrText xml:space="preserve"> PAGE </w:instrText>
    </w:r>
    <w:r w:rsidRPr="00DC5DFC">
      <w:rPr>
        <w:rStyle w:val="PageNumber"/>
        <w:rFonts w:cs="Arial"/>
      </w:rPr>
      <w:fldChar w:fldCharType="separate"/>
    </w:r>
    <w:r w:rsidR="005F0390">
      <w:rPr>
        <w:rStyle w:val="PageNumber"/>
        <w:rFonts w:cs="Arial"/>
        <w:noProof/>
      </w:rPr>
      <w:t>261</w:t>
    </w:r>
    <w:r w:rsidRPr="00DC5DFC">
      <w:rPr>
        <w:rStyle w:val="PageNumber"/>
        <w:rFonts w:cs="Arial"/>
      </w:rPr>
      <w:fldChar w:fldCharType="end"/>
    </w:r>
  </w:p>
  <w:p w14:paraId="7CC22F1D" w14:textId="5B8B05E7" w:rsidR="00DE258A" w:rsidRPr="00DC5DFC" w:rsidRDefault="00DE258A">
    <w:pPr>
      <w:pStyle w:val="Footer"/>
      <w:rPr>
        <w:rStyle w:val="PageNumber"/>
        <w:rFonts w:ascii="Times New Roman" w:hAnsi="Times New Roman"/>
        <w:sz w:val="20"/>
        <w:szCs w:val="20"/>
      </w:rPr>
    </w:pPr>
    <w:r>
      <w:t>Revision date:  2012-03-22</w:t>
    </w:r>
    <w:r w:rsidRPr="00DC5DFC">
      <w:tab/>
    </w:r>
    <w:r w:rsidRPr="00DC5DFC">
      <w:tab/>
      <w:t xml:space="preserve">Print date:  </w:t>
    </w:r>
    <w:r w:rsidR="00E76D1B">
      <w:fldChar w:fldCharType="begin"/>
    </w:r>
    <w:r w:rsidR="00E76D1B">
      <w:instrText xml:space="preserve"> DATE </w:instrText>
    </w:r>
    <w:r w:rsidR="00E76D1B">
      <w:fldChar w:fldCharType="separate"/>
    </w:r>
    <w:r w:rsidR="00D52F62">
      <w:rPr>
        <w:noProof/>
      </w:rPr>
      <w:t>10/18/21</w:t>
    </w:r>
    <w:r w:rsidR="00E76D1B">
      <w:rPr>
        <w:noProof/>
      </w:rPr>
      <w:fldChar w:fldCharType="end"/>
    </w:r>
    <w:r w:rsidRPr="00DC5DF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0E55" w14:textId="77777777" w:rsidR="00E76D1B" w:rsidRDefault="00E76D1B">
      <w:r>
        <w:separator/>
      </w:r>
    </w:p>
  </w:footnote>
  <w:footnote w:type="continuationSeparator" w:id="0">
    <w:p w14:paraId="6D8D19B8" w14:textId="77777777" w:rsidR="00E76D1B" w:rsidRDefault="00E76D1B">
      <w:r>
        <w:continuationSeparator/>
      </w:r>
    </w:p>
  </w:footnote>
  <w:footnote w:type="continuationNotice" w:id="1">
    <w:p w14:paraId="50D9745A" w14:textId="77777777" w:rsidR="00E76D1B" w:rsidRDefault="00E76D1B">
      <w:pPr>
        <w:spacing w:before="0" w:after="0"/>
      </w:pPr>
    </w:p>
  </w:footnote>
  <w:footnote w:id="2">
    <w:p w14:paraId="7622A048" w14:textId="77777777" w:rsidR="00DE258A" w:rsidRDefault="00DE258A" w:rsidP="001E5D51">
      <w:pPr>
        <w:pStyle w:val="FootnoteText"/>
        <w:tabs>
          <w:tab w:val="clear" w:pos="360"/>
        </w:tabs>
        <w:ind w:left="0" w:firstLine="0"/>
      </w:pPr>
      <w:r>
        <w:rPr>
          <w:rStyle w:val="FootnoteReference"/>
        </w:rPr>
        <w:footnoteRef/>
      </w:r>
      <w:r>
        <w:t xml:space="preserve"> </w:t>
      </w:r>
      <w:r w:rsidRPr="007E5209">
        <w:rPr>
          <w:color w:val="000000"/>
        </w:rPr>
        <w:t xml:space="preserve">Jung CY, Sward KA, Haug PJ. </w:t>
      </w:r>
      <w:hyperlink r:id="rId1" w:history="1">
        <w:r w:rsidRPr="007E5209">
          <w:rPr>
            <w:color w:val="000000"/>
          </w:rPr>
          <w:t xml:space="preserve">Executing medical logic modules expressed in </w:t>
        </w:r>
        <w:proofErr w:type="spellStart"/>
        <w:r w:rsidRPr="007E5209">
          <w:rPr>
            <w:color w:val="000000"/>
          </w:rPr>
          <w:t>ArdenML</w:t>
        </w:r>
        <w:proofErr w:type="spellEnd"/>
        <w:r w:rsidRPr="007E5209">
          <w:rPr>
            <w:color w:val="000000"/>
          </w:rPr>
          <w:t xml:space="preserve"> using Drools.</w:t>
        </w:r>
      </w:hyperlink>
      <w:r w:rsidRPr="007E5209">
        <w:rPr>
          <w:color w:val="000000"/>
        </w:rPr>
        <w:t xml:space="preserve"> </w:t>
      </w:r>
      <w:hyperlink r:id="rId2" w:tooltip="Journal of the American Medical Informatics Association : JAMIA." w:history="1">
        <w:r w:rsidRPr="007E5209">
          <w:rPr>
            <w:rStyle w:val="Hyperlink"/>
            <w:color w:val="000000"/>
            <w:u w:val="none"/>
          </w:rPr>
          <w:t>J Am Med Inform Assoc.</w:t>
        </w:r>
      </w:hyperlink>
      <w:r w:rsidRPr="007E5209">
        <w:rPr>
          <w:color w:val="000000"/>
        </w:rPr>
        <w:t xml:space="preserve"> 2012 Jul 1;19(4):533-6.</w:t>
      </w:r>
    </w:p>
  </w:footnote>
  <w:footnote w:id="3">
    <w:p w14:paraId="296BD920" w14:textId="77777777" w:rsidR="00DE258A" w:rsidRDefault="00DE258A">
      <w:pPr>
        <w:pStyle w:val="FootnoteText"/>
      </w:pPr>
      <w:r>
        <w:rPr>
          <w:rStyle w:val="FootnoteReference"/>
        </w:rPr>
        <w:footnoteRef/>
      </w:r>
      <w:r>
        <w:rPr>
          <w:rStyle w:val="FootnoteReference"/>
          <w:vertAlign w:val="baseline"/>
        </w:rPr>
        <w:tab/>
      </w:r>
      <w:r w:rsidRPr="00C56F73">
        <w:rPr>
          <w:rStyle w:val="FootnoteReference"/>
          <w:vertAlign w:val="baseline"/>
        </w:rPr>
        <w:t>Available from Health Level Seven, Inc.</w:t>
      </w:r>
      <w:r w:rsidRPr="00EE294C">
        <w:br/>
      </w:r>
      <w:r w:rsidRPr="00C56F73">
        <w:rPr>
          <w:rStyle w:val="FootnoteReference"/>
          <w:vertAlign w:val="baseline"/>
        </w:rPr>
        <w:t>3300 Washtenaw Ave, Suite 227, Ann Arbor, MI 48104</w:t>
      </w:r>
      <w:r w:rsidRPr="00C56F73">
        <w:t>, USA</w:t>
      </w:r>
      <w:r w:rsidRPr="00C56F73">
        <w:rPr>
          <w:rStyle w:val="FootnoteReference"/>
          <w:vertAlign w:val="baseline"/>
        </w:rPr>
        <w:t>.</w:t>
      </w:r>
      <w:r w:rsidRPr="00C56F73">
        <w:t xml:space="preserve">  www.hl7.org</w:t>
      </w:r>
    </w:p>
  </w:footnote>
  <w:footnote w:id="4">
    <w:p w14:paraId="29757AEA" w14:textId="77777777" w:rsidR="00DE258A" w:rsidRDefault="00DE258A">
      <w:pPr>
        <w:pStyle w:val="FootnoteText"/>
      </w:pPr>
      <w:r>
        <w:rPr>
          <w:rStyle w:val="FootnoteReference"/>
        </w:rPr>
        <w:footnoteRef/>
      </w:r>
      <w:r>
        <w:tab/>
        <w:t xml:space="preserve">Annual Book of ASTM Standards, Vol 14.01.  Available from ASTM International, </w:t>
      </w:r>
      <w:r>
        <w:br/>
        <w:t xml:space="preserve">100 Barr Harbor Drive, West Conshohocken, </w:t>
      </w:r>
      <w:proofErr w:type="spellStart"/>
      <w:r>
        <w:t>PA19428</w:t>
      </w:r>
      <w:proofErr w:type="spellEnd"/>
      <w:r>
        <w:t>-2959, USA.  www.astm.org</w:t>
      </w:r>
    </w:p>
  </w:footnote>
  <w:footnote w:id="5">
    <w:p w14:paraId="1AF93821" w14:textId="77777777" w:rsidR="00DE258A" w:rsidRDefault="00DE258A">
      <w:pPr>
        <w:pStyle w:val="FootnoteText"/>
      </w:pPr>
      <w:r>
        <w:rPr>
          <w:rStyle w:val="FootnoteReference"/>
        </w:rPr>
        <w:footnoteRef/>
      </w:r>
      <w:r>
        <w:tab/>
        <w:t xml:space="preserve">Available from American National Standards Institute, </w:t>
      </w:r>
      <w:r>
        <w:br/>
        <w:t>1430 Broadway, New York, NY 10018, USA.  www.ansi.org</w:t>
      </w:r>
    </w:p>
  </w:footnote>
  <w:footnote w:id="6">
    <w:p w14:paraId="65EB0AA6" w14:textId="77777777" w:rsidR="00DE258A" w:rsidRDefault="00DE258A">
      <w:pPr>
        <w:pStyle w:val="FootnoteText"/>
      </w:pPr>
      <w:r>
        <w:rPr>
          <w:rStyle w:val="FootnoteReference"/>
        </w:rPr>
        <w:footnoteRef/>
      </w:r>
      <w:r>
        <w:tab/>
        <w:t xml:space="preserve">Available from ISO, </w:t>
      </w:r>
      <w:r>
        <w:br/>
        <w:t xml:space="preserve">1 Rue de </w:t>
      </w:r>
      <w:proofErr w:type="spellStart"/>
      <w:r>
        <w:t>Varembe</w:t>
      </w:r>
      <w:proofErr w:type="spellEnd"/>
      <w:r>
        <w:t xml:space="preserve">, Case </w:t>
      </w:r>
      <w:proofErr w:type="spellStart"/>
      <w:r>
        <w:t>Postale</w:t>
      </w:r>
      <w:proofErr w:type="spellEnd"/>
      <w:r>
        <w:t xml:space="preserve"> 56, CH 1211, Geneve, Switzerland.  www.iso.ch</w:t>
      </w:r>
    </w:p>
  </w:footnote>
  <w:footnote w:id="7">
    <w:p w14:paraId="05047925" w14:textId="77777777" w:rsidR="00DE258A" w:rsidRDefault="00DE258A" w:rsidP="00806FA5">
      <w:pPr>
        <w:pStyle w:val="FootnoteText"/>
      </w:pPr>
      <w:r>
        <w:rPr>
          <w:rStyle w:val="FootnoteReference"/>
        </w:rPr>
        <w:footnoteRef/>
      </w:r>
      <w:r>
        <w:tab/>
        <w:t>Available from World Wide Web Consortium (</w:t>
      </w:r>
      <w:proofErr w:type="spellStart"/>
      <w:r>
        <w:t>W3C</w:t>
      </w:r>
      <w:proofErr w:type="spellEnd"/>
      <w:r>
        <w:t xml:space="preserve">). </w:t>
      </w:r>
      <w:r>
        <w:br/>
        <w:t>MIT, 32 Vassar Street, Room 32-</w:t>
      </w:r>
      <w:proofErr w:type="spellStart"/>
      <w:r>
        <w:t>G515</w:t>
      </w:r>
      <w:proofErr w:type="spellEnd"/>
      <w:r>
        <w:t>, Cambridge, MA 02139 USA or</w:t>
      </w:r>
      <w:r>
        <w:br/>
        <w:t xml:space="preserve">ERCIM, 2004, route des </w:t>
      </w:r>
      <w:proofErr w:type="spellStart"/>
      <w:r>
        <w:t>Lucioles</w:t>
      </w:r>
      <w:proofErr w:type="spellEnd"/>
      <w:r>
        <w:t>, BP 93, 06902 Sophia-Antipolis Cedex France.  www.w3c.org.</w:t>
      </w:r>
    </w:p>
  </w:footnote>
  <w:footnote w:id="8">
    <w:p w14:paraId="17A83711" w14:textId="77777777" w:rsidR="00DE258A" w:rsidRDefault="00DE258A" w:rsidP="002277B9">
      <w:pPr>
        <w:pStyle w:val="FootnoteText"/>
      </w:pPr>
      <w:r>
        <w:rPr>
          <w:rStyle w:val="FootnoteReference"/>
        </w:rPr>
        <w:footnoteRef/>
      </w:r>
      <w:r>
        <w:tab/>
        <w:t xml:space="preserve">Available from The Unicode Consortium.  </w:t>
      </w:r>
      <w:r>
        <w:br/>
        <w:t>P.O. Box 391476, Mountain View, CA 94039-1476, U.S.A.  www.unicode.org.</w:t>
      </w:r>
    </w:p>
  </w:footnote>
  <w:footnote w:id="9">
    <w:p w14:paraId="35A360EE" w14:textId="1E539AD8" w:rsidR="00F506ED" w:rsidRDefault="00F506ED">
      <w:pPr>
        <w:pStyle w:val="FootnoteText"/>
      </w:pPr>
      <w:ins w:id="127" w:author="Author" w:date="2021-10-18T09:55:00Z">
        <w:r>
          <w:rPr>
            <w:rStyle w:val="FootnoteReference"/>
          </w:rPr>
          <w:footnoteRef/>
        </w:r>
        <w:r>
          <w:t xml:space="preserve"> </w:t>
        </w:r>
      </w:ins>
      <w:ins w:id="128" w:author="Author" w:date="2021-10-18T09:56:00Z">
        <w:r>
          <w:tab/>
          <w:t>Mobilizi</w:t>
        </w:r>
      </w:ins>
      <w:ins w:id="129" w:author="Author" w:date="2021-10-18T09:57:00Z">
        <w:r>
          <w:t xml:space="preserve">ng Computable </w:t>
        </w:r>
        <w:proofErr w:type="spellStart"/>
        <w:r>
          <w:t>Biomedcial</w:t>
        </w:r>
        <w:proofErr w:type="spellEnd"/>
        <w:r>
          <w:t xml:space="preserve"> Knowledge (</w:t>
        </w:r>
      </w:ins>
      <w:ins w:id="130" w:author="Author" w:date="2021-10-18T09:55:00Z">
        <w:r w:rsidRPr="00F506ED">
          <w:t>https://mobilizecbk.med.umich.edu/home</w:t>
        </w:r>
      </w:ins>
      <w:ins w:id="131" w:author="Author" w:date="2021-10-18T09:57:00Z">
        <w:r>
          <w:t>)</w:t>
        </w:r>
      </w:ins>
    </w:p>
  </w:footnote>
  <w:footnote w:id="10">
    <w:p w14:paraId="2B554A9D" w14:textId="77777777" w:rsidR="00DE258A" w:rsidRDefault="00DE258A">
      <w:pPr>
        <w:pStyle w:val="FootnoteText"/>
      </w:pPr>
      <w:r>
        <w:rPr>
          <w:rStyle w:val="FootnoteReference"/>
        </w:rPr>
        <w:footnoteRef/>
      </w:r>
      <w:r>
        <w:t xml:space="preserve"> </w:t>
      </w:r>
      <w:r>
        <w:tab/>
        <w:t>The boldface numbers in parentheses refer to the list of references at the end of this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CB49" w14:textId="77777777" w:rsidR="00DE258A" w:rsidRDefault="00DE258A">
    <w:pPr>
      <w:pStyle w:val="Header"/>
      <w:pBdr>
        <w:bottom w:val="single" w:sz="4" w:space="1" w:color="auto"/>
      </w:pBdr>
      <w:jc w:val="right"/>
    </w:pPr>
    <w:r>
      <w:t>Arden Syntax for Medical Logic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6CB7" w14:textId="77777777" w:rsidR="00DE258A" w:rsidRDefault="00DE258A">
    <w:pPr>
      <w:pStyle w:val="Header"/>
      <w:pBdr>
        <w:bottom w:val="single" w:sz="4" w:space="1" w:color="auto"/>
      </w:pBdr>
    </w:pPr>
    <w:r>
      <w:t>Arden Syntax for Medical Logic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228F" w14:textId="77777777" w:rsidR="00DE258A" w:rsidRDefault="00DE258A">
    <w:pPr>
      <w:pStyle w:val="Header"/>
      <w:pBdr>
        <w:bottom w:val="single" w:sz="4" w:space="1" w:color="auto"/>
      </w:pBdr>
      <w:jc w:val="right"/>
    </w:pPr>
    <w:r>
      <w:t>Arden Syntax for Medical Logic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1791" w14:textId="77777777" w:rsidR="00DE258A" w:rsidRDefault="00DE258A">
    <w:pPr>
      <w:pStyle w:val="Header"/>
      <w:pBdr>
        <w:bottom w:val="single" w:sz="4" w:space="1" w:color="auto"/>
      </w:pBdr>
    </w:pPr>
    <w:r>
      <w:t>Arden Syntax for Medical Logic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EE417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09145A"/>
    <w:multiLevelType w:val="hybridMultilevel"/>
    <w:tmpl w:val="DA1E5FD6"/>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CF46A4"/>
    <w:multiLevelType w:val="multilevel"/>
    <w:tmpl w:val="992E1DF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3" w15:restartNumberingAfterBreak="0">
    <w:nsid w:val="0F0B5E4F"/>
    <w:multiLevelType w:val="multilevel"/>
    <w:tmpl w:val="476C91F2"/>
    <w:lvl w:ilvl="0">
      <w:start w:val="11"/>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0F2E128E"/>
    <w:multiLevelType w:val="multilevel"/>
    <w:tmpl w:val="595459FE"/>
    <w:lvl w:ilvl="0">
      <w:start w:val="1"/>
      <w:numFmt w:val="decimal"/>
      <w:lvlText w:val="%1"/>
      <w:lvlJc w:val="left"/>
      <w:pPr>
        <w:tabs>
          <w:tab w:val="num" w:pos="432"/>
        </w:tabs>
        <w:ind w:left="432" w:hanging="432"/>
      </w:pPr>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0F764DF5"/>
    <w:multiLevelType w:val="hybridMultilevel"/>
    <w:tmpl w:val="F9C6B31C"/>
    <w:lvl w:ilvl="0" w:tplc="E4482E48">
      <w:start w:val="1"/>
      <w:numFmt w:val="upperLetter"/>
      <w:lvlText w:val="(%1)"/>
      <w:lvlJc w:val="left"/>
      <w:pPr>
        <w:tabs>
          <w:tab w:val="num" w:pos="1545"/>
        </w:tabs>
        <w:ind w:left="1545" w:hanging="465"/>
      </w:pPr>
      <w:rPr>
        <w:rFonts w:cs="Times New Roman" w:hint="default"/>
      </w:rPr>
    </w:lvl>
    <w:lvl w:ilvl="1" w:tplc="04070019">
      <w:start w:val="1"/>
      <w:numFmt w:val="lowerLetter"/>
      <w:lvlText w:val="%2."/>
      <w:lvlJc w:val="left"/>
      <w:pPr>
        <w:tabs>
          <w:tab w:val="num" w:pos="2160"/>
        </w:tabs>
        <w:ind w:left="2160" w:hanging="360"/>
      </w:pPr>
      <w:rPr>
        <w:rFonts w:cs="Times New Roman"/>
      </w:rPr>
    </w:lvl>
    <w:lvl w:ilvl="2" w:tplc="0407001B">
      <w:start w:val="1"/>
      <w:numFmt w:val="lowerRoman"/>
      <w:lvlText w:val="%3."/>
      <w:lvlJc w:val="right"/>
      <w:pPr>
        <w:tabs>
          <w:tab w:val="num" w:pos="2880"/>
        </w:tabs>
        <w:ind w:left="2880" w:hanging="180"/>
      </w:pPr>
      <w:rPr>
        <w:rFonts w:cs="Times New Roman"/>
      </w:rPr>
    </w:lvl>
    <w:lvl w:ilvl="3" w:tplc="0407000F">
      <w:start w:val="1"/>
      <w:numFmt w:val="decimal"/>
      <w:lvlText w:val="%4."/>
      <w:lvlJc w:val="left"/>
      <w:pPr>
        <w:tabs>
          <w:tab w:val="num" w:pos="3600"/>
        </w:tabs>
        <w:ind w:left="3600" w:hanging="360"/>
      </w:pPr>
      <w:rPr>
        <w:rFonts w:cs="Times New Roman"/>
      </w:rPr>
    </w:lvl>
    <w:lvl w:ilvl="4" w:tplc="04070019">
      <w:start w:val="1"/>
      <w:numFmt w:val="lowerLetter"/>
      <w:lvlText w:val="%5."/>
      <w:lvlJc w:val="left"/>
      <w:pPr>
        <w:tabs>
          <w:tab w:val="num" w:pos="4320"/>
        </w:tabs>
        <w:ind w:left="4320" w:hanging="360"/>
      </w:pPr>
      <w:rPr>
        <w:rFonts w:cs="Times New Roman"/>
      </w:rPr>
    </w:lvl>
    <w:lvl w:ilvl="5" w:tplc="0407001B">
      <w:start w:val="1"/>
      <w:numFmt w:val="lowerRoman"/>
      <w:lvlText w:val="%6."/>
      <w:lvlJc w:val="right"/>
      <w:pPr>
        <w:tabs>
          <w:tab w:val="num" w:pos="5040"/>
        </w:tabs>
        <w:ind w:left="5040" w:hanging="180"/>
      </w:pPr>
      <w:rPr>
        <w:rFonts w:cs="Times New Roman"/>
      </w:rPr>
    </w:lvl>
    <w:lvl w:ilvl="6" w:tplc="0407000F">
      <w:start w:val="1"/>
      <w:numFmt w:val="decimal"/>
      <w:lvlText w:val="%7."/>
      <w:lvlJc w:val="left"/>
      <w:pPr>
        <w:tabs>
          <w:tab w:val="num" w:pos="5760"/>
        </w:tabs>
        <w:ind w:left="5760" w:hanging="360"/>
      </w:pPr>
      <w:rPr>
        <w:rFonts w:cs="Times New Roman"/>
      </w:rPr>
    </w:lvl>
    <w:lvl w:ilvl="7" w:tplc="04070019">
      <w:start w:val="1"/>
      <w:numFmt w:val="lowerLetter"/>
      <w:lvlText w:val="%8."/>
      <w:lvlJc w:val="left"/>
      <w:pPr>
        <w:tabs>
          <w:tab w:val="num" w:pos="6480"/>
        </w:tabs>
        <w:ind w:left="6480" w:hanging="360"/>
      </w:pPr>
      <w:rPr>
        <w:rFonts w:cs="Times New Roman"/>
      </w:rPr>
    </w:lvl>
    <w:lvl w:ilvl="8" w:tplc="0407001B">
      <w:start w:val="1"/>
      <w:numFmt w:val="lowerRoman"/>
      <w:lvlText w:val="%9."/>
      <w:lvlJc w:val="right"/>
      <w:pPr>
        <w:tabs>
          <w:tab w:val="num" w:pos="7200"/>
        </w:tabs>
        <w:ind w:left="7200" w:hanging="180"/>
      </w:pPr>
      <w:rPr>
        <w:rFonts w:cs="Times New Roman"/>
      </w:rPr>
    </w:lvl>
  </w:abstractNum>
  <w:abstractNum w:abstractNumId="6" w15:restartNumberingAfterBreak="0">
    <w:nsid w:val="13C9378E"/>
    <w:multiLevelType w:val="hybridMultilevel"/>
    <w:tmpl w:val="097C5EBC"/>
    <w:lvl w:ilvl="0" w:tplc="04070001">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2160"/>
        </w:tabs>
        <w:ind w:left="2160" w:hanging="360"/>
      </w:pPr>
      <w:rPr>
        <w:rFonts w:ascii="Courier New" w:hAnsi="Courier New" w:hint="default"/>
      </w:rPr>
    </w:lvl>
    <w:lvl w:ilvl="2" w:tplc="04070005">
      <w:start w:val="1"/>
      <w:numFmt w:val="bullet"/>
      <w:lvlText w:val=""/>
      <w:lvlJc w:val="left"/>
      <w:pPr>
        <w:tabs>
          <w:tab w:val="num" w:pos="2880"/>
        </w:tabs>
        <w:ind w:left="2880" w:hanging="360"/>
      </w:pPr>
      <w:rPr>
        <w:rFonts w:ascii="Wingdings" w:hAnsi="Wingdings" w:hint="default"/>
      </w:rPr>
    </w:lvl>
    <w:lvl w:ilvl="3" w:tplc="04070001">
      <w:start w:val="1"/>
      <w:numFmt w:val="bullet"/>
      <w:lvlText w:val=""/>
      <w:lvlJc w:val="left"/>
      <w:pPr>
        <w:tabs>
          <w:tab w:val="num" w:pos="3600"/>
        </w:tabs>
        <w:ind w:left="3600" w:hanging="360"/>
      </w:pPr>
      <w:rPr>
        <w:rFonts w:ascii="Symbol" w:hAnsi="Symbol" w:hint="default"/>
      </w:rPr>
    </w:lvl>
    <w:lvl w:ilvl="4" w:tplc="04070003">
      <w:start w:val="1"/>
      <w:numFmt w:val="bullet"/>
      <w:lvlText w:val="o"/>
      <w:lvlJc w:val="left"/>
      <w:pPr>
        <w:tabs>
          <w:tab w:val="num" w:pos="4320"/>
        </w:tabs>
        <w:ind w:left="4320" w:hanging="360"/>
      </w:pPr>
      <w:rPr>
        <w:rFonts w:ascii="Courier New" w:hAnsi="Courier New" w:hint="default"/>
      </w:rPr>
    </w:lvl>
    <w:lvl w:ilvl="5" w:tplc="04070005">
      <w:start w:val="1"/>
      <w:numFmt w:val="bullet"/>
      <w:lvlText w:val=""/>
      <w:lvlJc w:val="left"/>
      <w:pPr>
        <w:tabs>
          <w:tab w:val="num" w:pos="5040"/>
        </w:tabs>
        <w:ind w:left="5040" w:hanging="360"/>
      </w:pPr>
      <w:rPr>
        <w:rFonts w:ascii="Wingdings" w:hAnsi="Wingdings" w:hint="default"/>
      </w:rPr>
    </w:lvl>
    <w:lvl w:ilvl="6" w:tplc="04070001">
      <w:start w:val="1"/>
      <w:numFmt w:val="bullet"/>
      <w:lvlText w:val=""/>
      <w:lvlJc w:val="left"/>
      <w:pPr>
        <w:tabs>
          <w:tab w:val="num" w:pos="5760"/>
        </w:tabs>
        <w:ind w:left="5760" w:hanging="360"/>
      </w:pPr>
      <w:rPr>
        <w:rFonts w:ascii="Symbol" w:hAnsi="Symbol" w:hint="default"/>
      </w:rPr>
    </w:lvl>
    <w:lvl w:ilvl="7" w:tplc="04070003">
      <w:start w:val="1"/>
      <w:numFmt w:val="bullet"/>
      <w:lvlText w:val="o"/>
      <w:lvlJc w:val="left"/>
      <w:pPr>
        <w:tabs>
          <w:tab w:val="num" w:pos="6480"/>
        </w:tabs>
        <w:ind w:left="6480" w:hanging="360"/>
      </w:pPr>
      <w:rPr>
        <w:rFonts w:ascii="Courier New" w:hAnsi="Courier New" w:hint="default"/>
      </w:rPr>
    </w:lvl>
    <w:lvl w:ilvl="8" w:tplc="0407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193AF1"/>
    <w:multiLevelType w:val="hybridMultilevel"/>
    <w:tmpl w:val="E3806000"/>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54F3CBF"/>
    <w:multiLevelType w:val="multilevel"/>
    <w:tmpl w:val="E398EDD2"/>
    <w:lvl w:ilvl="0">
      <w:start w:val="1"/>
      <w:numFmt w:val="decimal"/>
      <w:lvlText w:val="%1"/>
      <w:lvlJc w:val="left"/>
      <w:pPr>
        <w:tabs>
          <w:tab w:val="num" w:pos="432"/>
        </w:tabs>
        <w:ind w:left="432" w:hanging="432"/>
      </w:pPr>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7A71E39"/>
    <w:multiLevelType w:val="multilevel"/>
    <w:tmpl w:val="ACBE67F8"/>
    <w:lvl w:ilvl="0">
      <w:start w:val="13"/>
      <w:numFmt w:val="decimal"/>
      <w:lvlText w:val="%1"/>
      <w:lvlJc w:val="left"/>
      <w:pPr>
        <w:tabs>
          <w:tab w:val="num" w:pos="825"/>
        </w:tabs>
        <w:ind w:left="825" w:hanging="825"/>
      </w:pPr>
      <w:rPr>
        <w:rFonts w:cs="Times New Roman" w:hint="default"/>
      </w:rPr>
    </w:lvl>
    <w:lvl w:ilvl="1">
      <w:start w:val="1"/>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1C941284"/>
    <w:multiLevelType w:val="hybridMultilevel"/>
    <w:tmpl w:val="F36C2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54CF4"/>
    <w:multiLevelType w:val="multilevel"/>
    <w:tmpl w:val="804E8D32"/>
    <w:lvl w:ilvl="0">
      <w:start w:val="12"/>
      <w:numFmt w:val="decimal"/>
      <w:lvlText w:val="%1"/>
      <w:lvlJc w:val="left"/>
      <w:pPr>
        <w:tabs>
          <w:tab w:val="num" w:pos="825"/>
        </w:tabs>
        <w:ind w:left="825" w:hanging="825"/>
      </w:pPr>
      <w:rPr>
        <w:rFonts w:cs="Times New Roman" w:hint="default"/>
      </w:rPr>
    </w:lvl>
    <w:lvl w:ilvl="1">
      <w:start w:val="3"/>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26315794"/>
    <w:multiLevelType w:val="multilevel"/>
    <w:tmpl w:val="476C91F2"/>
    <w:lvl w:ilvl="0">
      <w:start w:val="11"/>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29002427"/>
    <w:multiLevelType w:val="singleLevel"/>
    <w:tmpl w:val="544C3A4E"/>
    <w:lvl w:ilvl="0">
      <w:start w:val="1"/>
      <w:numFmt w:val="lowerLetter"/>
      <w:lvlText w:val="%1)"/>
      <w:lvlJc w:val="left"/>
      <w:pPr>
        <w:tabs>
          <w:tab w:val="num" w:pos="360"/>
        </w:tabs>
        <w:ind w:left="360" w:hanging="360"/>
      </w:pPr>
      <w:rPr>
        <w:rFonts w:cs="Times New Roman"/>
      </w:rPr>
    </w:lvl>
  </w:abstractNum>
  <w:abstractNum w:abstractNumId="14" w15:restartNumberingAfterBreak="0">
    <w:nsid w:val="2D607276"/>
    <w:multiLevelType w:val="multilevel"/>
    <w:tmpl w:val="804E8D32"/>
    <w:lvl w:ilvl="0">
      <w:start w:val="12"/>
      <w:numFmt w:val="decimal"/>
      <w:lvlText w:val="%1"/>
      <w:lvlJc w:val="left"/>
      <w:pPr>
        <w:tabs>
          <w:tab w:val="num" w:pos="825"/>
        </w:tabs>
        <w:ind w:left="825" w:hanging="825"/>
      </w:pPr>
      <w:rPr>
        <w:rFonts w:cs="Times New Roman" w:hint="default"/>
      </w:rPr>
    </w:lvl>
    <w:lvl w:ilvl="1">
      <w:start w:val="3"/>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33CE2078"/>
    <w:multiLevelType w:val="multilevel"/>
    <w:tmpl w:val="37C87EA2"/>
    <w:lvl w:ilvl="0">
      <w:start w:val="11"/>
      <w:numFmt w:val="decimal"/>
      <w:lvlText w:val="%1"/>
      <w:lvlJc w:val="left"/>
      <w:pPr>
        <w:tabs>
          <w:tab w:val="num" w:pos="1440"/>
        </w:tabs>
        <w:ind w:left="1440" w:hanging="1440"/>
      </w:pPr>
      <w:rPr>
        <w:rFonts w:cs="Times New Roman" w:hint="default"/>
      </w:rPr>
    </w:lvl>
    <w:lvl w:ilvl="1">
      <w:start w:val="2"/>
      <w:numFmt w:val="decimal"/>
      <w:lvlText w:val="%1.%2"/>
      <w:lvlJc w:val="left"/>
      <w:pPr>
        <w:tabs>
          <w:tab w:val="num" w:pos="1440"/>
        </w:tabs>
        <w:ind w:left="1440" w:hanging="1440"/>
      </w:pPr>
      <w:rPr>
        <w:rFonts w:cs="Times New Roman" w:hint="default"/>
      </w:rPr>
    </w:lvl>
    <w:lvl w:ilvl="2">
      <w:start w:val="6"/>
      <w:numFmt w:val="decimal"/>
      <w:lvlText w:val="%1.%2.%3"/>
      <w:lvlJc w:val="left"/>
      <w:pPr>
        <w:tabs>
          <w:tab w:val="num" w:pos="1440"/>
        </w:tabs>
        <w:ind w:left="1440" w:hanging="1440"/>
      </w:pPr>
      <w:rPr>
        <w:rFonts w:cs="Times New Roman" w:hint="default"/>
      </w:rPr>
    </w:lvl>
    <w:lvl w:ilvl="3">
      <w:start w:val="2"/>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60A5970"/>
    <w:multiLevelType w:val="multilevel"/>
    <w:tmpl w:val="63787E9A"/>
    <w:lvl w:ilvl="0">
      <w:start w:val="13"/>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380963FC"/>
    <w:multiLevelType w:val="multilevel"/>
    <w:tmpl w:val="804E8D32"/>
    <w:lvl w:ilvl="0">
      <w:start w:val="12"/>
      <w:numFmt w:val="decimal"/>
      <w:lvlText w:val="%1"/>
      <w:lvlJc w:val="left"/>
      <w:pPr>
        <w:tabs>
          <w:tab w:val="num" w:pos="825"/>
        </w:tabs>
        <w:ind w:left="825" w:hanging="825"/>
      </w:pPr>
      <w:rPr>
        <w:rFonts w:cs="Times New Roman" w:hint="default"/>
      </w:rPr>
    </w:lvl>
    <w:lvl w:ilvl="1">
      <w:start w:val="3"/>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15:restartNumberingAfterBreak="0">
    <w:nsid w:val="392D25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4E1BD6"/>
    <w:multiLevelType w:val="multilevel"/>
    <w:tmpl w:val="804E8D32"/>
    <w:lvl w:ilvl="0">
      <w:start w:val="12"/>
      <w:numFmt w:val="decimal"/>
      <w:lvlText w:val="%1"/>
      <w:lvlJc w:val="left"/>
      <w:pPr>
        <w:tabs>
          <w:tab w:val="num" w:pos="825"/>
        </w:tabs>
        <w:ind w:left="825" w:hanging="825"/>
      </w:pPr>
      <w:rPr>
        <w:rFonts w:cs="Times New Roman" w:hint="default"/>
      </w:rPr>
    </w:lvl>
    <w:lvl w:ilvl="1">
      <w:start w:val="3"/>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3B770C7F"/>
    <w:multiLevelType w:val="multilevel"/>
    <w:tmpl w:val="81DEAAC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3BBF3C11"/>
    <w:multiLevelType w:val="hybridMultilevel"/>
    <w:tmpl w:val="548880C2"/>
    <w:lvl w:ilvl="0" w:tplc="DC9034AE">
      <w:start w:val="9"/>
      <w:numFmt w:val="bullet"/>
      <w:lvlText w:val="-"/>
      <w:lvlJc w:val="left"/>
      <w:pPr>
        <w:tabs>
          <w:tab w:val="num" w:pos="1080"/>
        </w:tabs>
        <w:ind w:left="1080" w:hanging="360"/>
      </w:pPr>
      <w:rPr>
        <w:rFonts w:ascii="Times New Roman" w:eastAsia="Times New Roman" w:hAnsi="Times New Roman"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BD4615B"/>
    <w:multiLevelType w:val="hybridMultilevel"/>
    <w:tmpl w:val="504288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6A5EC5"/>
    <w:multiLevelType w:val="multilevel"/>
    <w:tmpl w:val="0428C5B0"/>
    <w:lvl w:ilvl="0">
      <w:start w:val="11"/>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6"/>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4" w15:restartNumberingAfterBreak="0">
    <w:nsid w:val="3F7B0B1D"/>
    <w:multiLevelType w:val="hybridMultilevel"/>
    <w:tmpl w:val="67C08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F70FAC"/>
    <w:multiLevelType w:val="hybridMultilevel"/>
    <w:tmpl w:val="1514E424"/>
    <w:lvl w:ilvl="0" w:tplc="04070001">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2160"/>
        </w:tabs>
        <w:ind w:left="2160" w:hanging="360"/>
      </w:pPr>
      <w:rPr>
        <w:rFonts w:ascii="Courier New" w:hAnsi="Courier New" w:hint="default"/>
      </w:rPr>
    </w:lvl>
    <w:lvl w:ilvl="2" w:tplc="04070005">
      <w:start w:val="1"/>
      <w:numFmt w:val="bullet"/>
      <w:lvlText w:val=""/>
      <w:lvlJc w:val="left"/>
      <w:pPr>
        <w:tabs>
          <w:tab w:val="num" w:pos="2880"/>
        </w:tabs>
        <w:ind w:left="2880" w:hanging="360"/>
      </w:pPr>
      <w:rPr>
        <w:rFonts w:ascii="Wingdings" w:hAnsi="Wingdings" w:hint="default"/>
      </w:rPr>
    </w:lvl>
    <w:lvl w:ilvl="3" w:tplc="04070001">
      <w:start w:val="1"/>
      <w:numFmt w:val="bullet"/>
      <w:lvlText w:val=""/>
      <w:lvlJc w:val="left"/>
      <w:pPr>
        <w:tabs>
          <w:tab w:val="num" w:pos="3600"/>
        </w:tabs>
        <w:ind w:left="3600" w:hanging="360"/>
      </w:pPr>
      <w:rPr>
        <w:rFonts w:ascii="Symbol" w:hAnsi="Symbol" w:hint="default"/>
      </w:rPr>
    </w:lvl>
    <w:lvl w:ilvl="4" w:tplc="04070003">
      <w:start w:val="1"/>
      <w:numFmt w:val="bullet"/>
      <w:lvlText w:val="o"/>
      <w:lvlJc w:val="left"/>
      <w:pPr>
        <w:tabs>
          <w:tab w:val="num" w:pos="4320"/>
        </w:tabs>
        <w:ind w:left="4320" w:hanging="360"/>
      </w:pPr>
      <w:rPr>
        <w:rFonts w:ascii="Courier New" w:hAnsi="Courier New" w:hint="default"/>
      </w:rPr>
    </w:lvl>
    <w:lvl w:ilvl="5" w:tplc="04070005">
      <w:start w:val="1"/>
      <w:numFmt w:val="bullet"/>
      <w:lvlText w:val=""/>
      <w:lvlJc w:val="left"/>
      <w:pPr>
        <w:tabs>
          <w:tab w:val="num" w:pos="5040"/>
        </w:tabs>
        <w:ind w:left="5040" w:hanging="360"/>
      </w:pPr>
      <w:rPr>
        <w:rFonts w:ascii="Wingdings" w:hAnsi="Wingdings" w:hint="default"/>
      </w:rPr>
    </w:lvl>
    <w:lvl w:ilvl="6" w:tplc="04070001">
      <w:start w:val="1"/>
      <w:numFmt w:val="bullet"/>
      <w:lvlText w:val=""/>
      <w:lvlJc w:val="left"/>
      <w:pPr>
        <w:tabs>
          <w:tab w:val="num" w:pos="5760"/>
        </w:tabs>
        <w:ind w:left="5760" w:hanging="360"/>
      </w:pPr>
      <w:rPr>
        <w:rFonts w:ascii="Symbol" w:hAnsi="Symbol" w:hint="default"/>
      </w:rPr>
    </w:lvl>
    <w:lvl w:ilvl="7" w:tplc="04070003">
      <w:start w:val="1"/>
      <w:numFmt w:val="bullet"/>
      <w:lvlText w:val="o"/>
      <w:lvlJc w:val="left"/>
      <w:pPr>
        <w:tabs>
          <w:tab w:val="num" w:pos="6480"/>
        </w:tabs>
        <w:ind w:left="6480" w:hanging="360"/>
      </w:pPr>
      <w:rPr>
        <w:rFonts w:ascii="Courier New" w:hAnsi="Courier New" w:hint="default"/>
      </w:rPr>
    </w:lvl>
    <w:lvl w:ilvl="8" w:tplc="04070005">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42177E9"/>
    <w:multiLevelType w:val="hybridMultilevel"/>
    <w:tmpl w:val="E132D32E"/>
    <w:lvl w:ilvl="0" w:tplc="04070001">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2160"/>
        </w:tabs>
        <w:ind w:left="2160" w:hanging="360"/>
      </w:pPr>
      <w:rPr>
        <w:rFonts w:ascii="Courier New" w:hAnsi="Courier New" w:hint="default"/>
      </w:rPr>
    </w:lvl>
    <w:lvl w:ilvl="2" w:tplc="04070005">
      <w:start w:val="1"/>
      <w:numFmt w:val="bullet"/>
      <w:lvlText w:val=""/>
      <w:lvlJc w:val="left"/>
      <w:pPr>
        <w:tabs>
          <w:tab w:val="num" w:pos="2880"/>
        </w:tabs>
        <w:ind w:left="2880" w:hanging="360"/>
      </w:pPr>
      <w:rPr>
        <w:rFonts w:ascii="Wingdings" w:hAnsi="Wingdings" w:hint="default"/>
      </w:rPr>
    </w:lvl>
    <w:lvl w:ilvl="3" w:tplc="04070001">
      <w:start w:val="1"/>
      <w:numFmt w:val="bullet"/>
      <w:lvlText w:val=""/>
      <w:lvlJc w:val="left"/>
      <w:pPr>
        <w:tabs>
          <w:tab w:val="num" w:pos="3600"/>
        </w:tabs>
        <w:ind w:left="3600" w:hanging="360"/>
      </w:pPr>
      <w:rPr>
        <w:rFonts w:ascii="Symbol" w:hAnsi="Symbol" w:hint="default"/>
      </w:rPr>
    </w:lvl>
    <w:lvl w:ilvl="4" w:tplc="04070003">
      <w:start w:val="1"/>
      <w:numFmt w:val="bullet"/>
      <w:lvlText w:val="o"/>
      <w:lvlJc w:val="left"/>
      <w:pPr>
        <w:tabs>
          <w:tab w:val="num" w:pos="4320"/>
        </w:tabs>
        <w:ind w:left="4320" w:hanging="360"/>
      </w:pPr>
      <w:rPr>
        <w:rFonts w:ascii="Courier New" w:hAnsi="Courier New" w:hint="default"/>
      </w:rPr>
    </w:lvl>
    <w:lvl w:ilvl="5" w:tplc="04070005">
      <w:start w:val="1"/>
      <w:numFmt w:val="bullet"/>
      <w:lvlText w:val=""/>
      <w:lvlJc w:val="left"/>
      <w:pPr>
        <w:tabs>
          <w:tab w:val="num" w:pos="5040"/>
        </w:tabs>
        <w:ind w:left="5040" w:hanging="360"/>
      </w:pPr>
      <w:rPr>
        <w:rFonts w:ascii="Wingdings" w:hAnsi="Wingdings" w:hint="default"/>
      </w:rPr>
    </w:lvl>
    <w:lvl w:ilvl="6" w:tplc="04070001">
      <w:start w:val="1"/>
      <w:numFmt w:val="bullet"/>
      <w:lvlText w:val=""/>
      <w:lvlJc w:val="left"/>
      <w:pPr>
        <w:tabs>
          <w:tab w:val="num" w:pos="5760"/>
        </w:tabs>
        <w:ind w:left="5760" w:hanging="360"/>
      </w:pPr>
      <w:rPr>
        <w:rFonts w:ascii="Symbol" w:hAnsi="Symbol" w:hint="default"/>
      </w:rPr>
    </w:lvl>
    <w:lvl w:ilvl="7" w:tplc="04070003">
      <w:start w:val="1"/>
      <w:numFmt w:val="bullet"/>
      <w:lvlText w:val="o"/>
      <w:lvlJc w:val="left"/>
      <w:pPr>
        <w:tabs>
          <w:tab w:val="num" w:pos="6480"/>
        </w:tabs>
        <w:ind w:left="6480" w:hanging="360"/>
      </w:pPr>
      <w:rPr>
        <w:rFonts w:ascii="Courier New" w:hAnsi="Courier New" w:hint="default"/>
      </w:rPr>
    </w:lvl>
    <w:lvl w:ilvl="8" w:tplc="04070005">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545221A"/>
    <w:multiLevelType w:val="hybridMultilevel"/>
    <w:tmpl w:val="DBC242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5F1691"/>
    <w:multiLevelType w:val="hybridMultilevel"/>
    <w:tmpl w:val="FA1ED9F4"/>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8DB36B0"/>
    <w:multiLevelType w:val="multilevel"/>
    <w:tmpl w:val="1C10053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0" w15:restartNumberingAfterBreak="0">
    <w:nsid w:val="496324BF"/>
    <w:multiLevelType w:val="singleLevel"/>
    <w:tmpl w:val="1A4E9858"/>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AA60737"/>
    <w:multiLevelType w:val="hybridMultilevel"/>
    <w:tmpl w:val="E72AC460"/>
    <w:lvl w:ilvl="0" w:tplc="04070017">
      <w:start w:val="1"/>
      <w:numFmt w:val="lowerLetter"/>
      <w:lvlText w:val="%1)"/>
      <w:lvlJc w:val="left"/>
      <w:pPr>
        <w:tabs>
          <w:tab w:val="num" w:pos="1080"/>
        </w:tabs>
        <w:ind w:left="1080" w:hanging="360"/>
      </w:pPr>
      <w:rPr>
        <w:rFonts w:cs="Times New Roman"/>
      </w:rPr>
    </w:lvl>
    <w:lvl w:ilvl="1" w:tplc="04070019">
      <w:start w:val="1"/>
      <w:numFmt w:val="lowerLetter"/>
      <w:lvlText w:val="%2."/>
      <w:lvlJc w:val="left"/>
      <w:pPr>
        <w:tabs>
          <w:tab w:val="num" w:pos="1800"/>
        </w:tabs>
        <w:ind w:left="1800" w:hanging="360"/>
      </w:pPr>
      <w:rPr>
        <w:rFonts w:cs="Times New Roman"/>
      </w:rPr>
    </w:lvl>
    <w:lvl w:ilvl="2" w:tplc="0407001B">
      <w:start w:val="1"/>
      <w:numFmt w:val="lowerRoman"/>
      <w:lvlText w:val="%3."/>
      <w:lvlJc w:val="right"/>
      <w:pPr>
        <w:tabs>
          <w:tab w:val="num" w:pos="2520"/>
        </w:tabs>
        <w:ind w:left="2520" w:hanging="180"/>
      </w:pPr>
      <w:rPr>
        <w:rFonts w:cs="Times New Roman"/>
      </w:rPr>
    </w:lvl>
    <w:lvl w:ilvl="3" w:tplc="0407000F">
      <w:start w:val="1"/>
      <w:numFmt w:val="decimal"/>
      <w:lvlText w:val="%4."/>
      <w:lvlJc w:val="left"/>
      <w:pPr>
        <w:tabs>
          <w:tab w:val="num" w:pos="3240"/>
        </w:tabs>
        <w:ind w:left="3240" w:hanging="360"/>
      </w:pPr>
      <w:rPr>
        <w:rFonts w:cs="Times New Roman"/>
      </w:rPr>
    </w:lvl>
    <w:lvl w:ilvl="4" w:tplc="04070019">
      <w:start w:val="1"/>
      <w:numFmt w:val="lowerLetter"/>
      <w:lvlText w:val="%5."/>
      <w:lvlJc w:val="left"/>
      <w:pPr>
        <w:tabs>
          <w:tab w:val="num" w:pos="3960"/>
        </w:tabs>
        <w:ind w:left="3960" w:hanging="360"/>
      </w:pPr>
      <w:rPr>
        <w:rFonts w:cs="Times New Roman"/>
      </w:rPr>
    </w:lvl>
    <w:lvl w:ilvl="5" w:tplc="0407001B">
      <w:start w:val="1"/>
      <w:numFmt w:val="lowerRoman"/>
      <w:lvlText w:val="%6."/>
      <w:lvlJc w:val="right"/>
      <w:pPr>
        <w:tabs>
          <w:tab w:val="num" w:pos="4680"/>
        </w:tabs>
        <w:ind w:left="4680" w:hanging="180"/>
      </w:pPr>
      <w:rPr>
        <w:rFonts w:cs="Times New Roman"/>
      </w:rPr>
    </w:lvl>
    <w:lvl w:ilvl="6" w:tplc="0407000F">
      <w:start w:val="1"/>
      <w:numFmt w:val="decimal"/>
      <w:lvlText w:val="%7."/>
      <w:lvlJc w:val="left"/>
      <w:pPr>
        <w:tabs>
          <w:tab w:val="num" w:pos="5400"/>
        </w:tabs>
        <w:ind w:left="5400" w:hanging="360"/>
      </w:pPr>
      <w:rPr>
        <w:rFonts w:cs="Times New Roman"/>
      </w:rPr>
    </w:lvl>
    <w:lvl w:ilvl="7" w:tplc="04070019">
      <w:start w:val="1"/>
      <w:numFmt w:val="lowerLetter"/>
      <w:lvlText w:val="%8."/>
      <w:lvlJc w:val="left"/>
      <w:pPr>
        <w:tabs>
          <w:tab w:val="num" w:pos="6120"/>
        </w:tabs>
        <w:ind w:left="6120" w:hanging="360"/>
      </w:pPr>
      <w:rPr>
        <w:rFonts w:cs="Times New Roman"/>
      </w:rPr>
    </w:lvl>
    <w:lvl w:ilvl="8" w:tplc="0407001B">
      <w:start w:val="1"/>
      <w:numFmt w:val="lowerRoman"/>
      <w:lvlText w:val="%9."/>
      <w:lvlJc w:val="right"/>
      <w:pPr>
        <w:tabs>
          <w:tab w:val="num" w:pos="6840"/>
        </w:tabs>
        <w:ind w:left="6840" w:hanging="180"/>
      </w:pPr>
      <w:rPr>
        <w:rFonts w:cs="Times New Roman"/>
      </w:rPr>
    </w:lvl>
  </w:abstractNum>
  <w:abstractNum w:abstractNumId="32" w15:restartNumberingAfterBreak="0">
    <w:nsid w:val="4B291CA0"/>
    <w:multiLevelType w:val="hybridMultilevel"/>
    <w:tmpl w:val="C3B22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CB6B11"/>
    <w:multiLevelType w:val="hybridMultilevel"/>
    <w:tmpl w:val="342606E4"/>
    <w:lvl w:ilvl="0" w:tplc="04070001">
      <w:start w:val="1"/>
      <w:numFmt w:val="bullet"/>
      <w:lvlText w:val=""/>
      <w:lvlJc w:val="left"/>
      <w:pPr>
        <w:tabs>
          <w:tab w:val="num" w:pos="1440"/>
        </w:tabs>
        <w:ind w:left="1440" w:hanging="360"/>
      </w:pPr>
      <w:rPr>
        <w:rFonts w:ascii="Symbol" w:hAnsi="Symbol" w:hint="default"/>
      </w:rPr>
    </w:lvl>
    <w:lvl w:ilvl="1" w:tplc="04070003">
      <w:start w:val="1"/>
      <w:numFmt w:val="bullet"/>
      <w:lvlText w:val="o"/>
      <w:lvlJc w:val="left"/>
      <w:pPr>
        <w:tabs>
          <w:tab w:val="num" w:pos="2160"/>
        </w:tabs>
        <w:ind w:left="2160" w:hanging="360"/>
      </w:pPr>
      <w:rPr>
        <w:rFonts w:ascii="Courier New" w:hAnsi="Courier New" w:hint="default"/>
      </w:rPr>
    </w:lvl>
    <w:lvl w:ilvl="2" w:tplc="04070005">
      <w:start w:val="1"/>
      <w:numFmt w:val="bullet"/>
      <w:lvlText w:val=""/>
      <w:lvlJc w:val="left"/>
      <w:pPr>
        <w:tabs>
          <w:tab w:val="num" w:pos="2880"/>
        </w:tabs>
        <w:ind w:left="2880" w:hanging="360"/>
      </w:pPr>
      <w:rPr>
        <w:rFonts w:ascii="Wingdings" w:hAnsi="Wingdings" w:hint="default"/>
      </w:rPr>
    </w:lvl>
    <w:lvl w:ilvl="3" w:tplc="04070001">
      <w:start w:val="1"/>
      <w:numFmt w:val="bullet"/>
      <w:lvlText w:val=""/>
      <w:lvlJc w:val="left"/>
      <w:pPr>
        <w:tabs>
          <w:tab w:val="num" w:pos="3600"/>
        </w:tabs>
        <w:ind w:left="3600" w:hanging="360"/>
      </w:pPr>
      <w:rPr>
        <w:rFonts w:ascii="Symbol" w:hAnsi="Symbol" w:hint="default"/>
      </w:rPr>
    </w:lvl>
    <w:lvl w:ilvl="4" w:tplc="04070003">
      <w:start w:val="1"/>
      <w:numFmt w:val="bullet"/>
      <w:lvlText w:val="o"/>
      <w:lvlJc w:val="left"/>
      <w:pPr>
        <w:tabs>
          <w:tab w:val="num" w:pos="4320"/>
        </w:tabs>
        <w:ind w:left="4320" w:hanging="360"/>
      </w:pPr>
      <w:rPr>
        <w:rFonts w:ascii="Courier New" w:hAnsi="Courier New" w:hint="default"/>
      </w:rPr>
    </w:lvl>
    <w:lvl w:ilvl="5" w:tplc="04070005">
      <w:start w:val="1"/>
      <w:numFmt w:val="bullet"/>
      <w:lvlText w:val=""/>
      <w:lvlJc w:val="left"/>
      <w:pPr>
        <w:tabs>
          <w:tab w:val="num" w:pos="5040"/>
        </w:tabs>
        <w:ind w:left="5040" w:hanging="360"/>
      </w:pPr>
      <w:rPr>
        <w:rFonts w:ascii="Wingdings" w:hAnsi="Wingdings" w:hint="default"/>
      </w:rPr>
    </w:lvl>
    <w:lvl w:ilvl="6" w:tplc="04070001">
      <w:start w:val="1"/>
      <w:numFmt w:val="bullet"/>
      <w:lvlText w:val=""/>
      <w:lvlJc w:val="left"/>
      <w:pPr>
        <w:tabs>
          <w:tab w:val="num" w:pos="5760"/>
        </w:tabs>
        <w:ind w:left="5760" w:hanging="360"/>
      </w:pPr>
      <w:rPr>
        <w:rFonts w:ascii="Symbol" w:hAnsi="Symbol" w:hint="default"/>
      </w:rPr>
    </w:lvl>
    <w:lvl w:ilvl="7" w:tplc="04070003">
      <w:start w:val="1"/>
      <w:numFmt w:val="bullet"/>
      <w:lvlText w:val="o"/>
      <w:lvlJc w:val="left"/>
      <w:pPr>
        <w:tabs>
          <w:tab w:val="num" w:pos="6480"/>
        </w:tabs>
        <w:ind w:left="6480" w:hanging="360"/>
      </w:pPr>
      <w:rPr>
        <w:rFonts w:ascii="Courier New" w:hAnsi="Courier New" w:hint="default"/>
      </w:rPr>
    </w:lvl>
    <w:lvl w:ilvl="8" w:tplc="04070005">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40677C2"/>
    <w:multiLevelType w:val="hybridMultilevel"/>
    <w:tmpl w:val="F6FE1E16"/>
    <w:lvl w:ilvl="0" w:tplc="3B4E7ECC">
      <w:start w:val="9"/>
      <w:numFmt w:val="bullet"/>
      <w:lvlText w:val="-"/>
      <w:lvlJc w:val="left"/>
      <w:pPr>
        <w:tabs>
          <w:tab w:val="num" w:pos="1080"/>
        </w:tabs>
        <w:ind w:left="1080" w:hanging="360"/>
      </w:pPr>
      <w:rPr>
        <w:rFonts w:ascii="Times New Roman" w:eastAsia="Times New Roman" w:hAnsi="Times New Roman"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4863A18"/>
    <w:multiLevelType w:val="multilevel"/>
    <w:tmpl w:val="476C91F2"/>
    <w:lvl w:ilvl="0">
      <w:start w:val="11"/>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6" w15:restartNumberingAfterBreak="0">
    <w:nsid w:val="6C54339D"/>
    <w:multiLevelType w:val="multilevel"/>
    <w:tmpl w:val="8C2C081E"/>
    <w:lvl w:ilvl="0">
      <w:start w:val="12"/>
      <w:numFmt w:val="decimal"/>
      <w:lvlText w:val="%1"/>
      <w:lvlJc w:val="left"/>
      <w:pPr>
        <w:tabs>
          <w:tab w:val="num" w:pos="825"/>
        </w:tabs>
        <w:ind w:left="825" w:hanging="825"/>
      </w:pPr>
      <w:rPr>
        <w:rFonts w:cs="Times New Roman" w:hint="default"/>
      </w:rPr>
    </w:lvl>
    <w:lvl w:ilvl="1">
      <w:start w:val="1"/>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F961BED"/>
    <w:multiLevelType w:val="multilevel"/>
    <w:tmpl w:val="AF8ADF74"/>
    <w:lvl w:ilvl="0">
      <w:start w:val="13"/>
      <w:numFmt w:val="decimal"/>
      <w:lvlText w:val="%1"/>
      <w:lvlJc w:val="left"/>
      <w:pPr>
        <w:tabs>
          <w:tab w:val="num" w:pos="825"/>
        </w:tabs>
        <w:ind w:left="825" w:hanging="825"/>
      </w:pPr>
      <w:rPr>
        <w:rFonts w:cs="Times New Roman" w:hint="default"/>
      </w:rPr>
    </w:lvl>
    <w:lvl w:ilvl="1">
      <w:start w:val="1"/>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FD7540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72782588"/>
    <w:multiLevelType w:val="multilevel"/>
    <w:tmpl w:val="81DEAAC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0" w15:restartNumberingAfterBreak="0">
    <w:nsid w:val="75156F48"/>
    <w:multiLevelType w:val="hybridMultilevel"/>
    <w:tmpl w:val="FA2E690A"/>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5715078"/>
    <w:multiLevelType w:val="multilevel"/>
    <w:tmpl w:val="EE5848A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15:restartNumberingAfterBreak="0">
    <w:nsid w:val="78AC27AF"/>
    <w:multiLevelType w:val="multilevel"/>
    <w:tmpl w:val="AF8ADF74"/>
    <w:lvl w:ilvl="0">
      <w:start w:val="13"/>
      <w:numFmt w:val="decimal"/>
      <w:lvlText w:val="%1"/>
      <w:lvlJc w:val="left"/>
      <w:pPr>
        <w:tabs>
          <w:tab w:val="num" w:pos="825"/>
        </w:tabs>
        <w:ind w:left="825" w:hanging="825"/>
      </w:pPr>
      <w:rPr>
        <w:rFonts w:cs="Times New Roman" w:hint="default"/>
      </w:rPr>
    </w:lvl>
    <w:lvl w:ilvl="1">
      <w:start w:val="1"/>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3" w15:restartNumberingAfterBreak="0">
    <w:nsid w:val="790B7DAE"/>
    <w:multiLevelType w:val="multilevel"/>
    <w:tmpl w:val="A3EADB94"/>
    <w:lvl w:ilvl="0">
      <w:start w:val="12"/>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4" w15:restartNumberingAfterBreak="0">
    <w:nsid w:val="7919107F"/>
    <w:multiLevelType w:val="multilevel"/>
    <w:tmpl w:val="476C91F2"/>
    <w:lvl w:ilvl="0">
      <w:start w:val="11"/>
      <w:numFmt w:val="decimal"/>
      <w:lvlText w:val="%1"/>
      <w:lvlJc w:val="left"/>
      <w:pPr>
        <w:tabs>
          <w:tab w:val="num" w:pos="825"/>
        </w:tabs>
        <w:ind w:left="825" w:hanging="825"/>
      </w:pPr>
      <w:rPr>
        <w:rFonts w:cs="Times New Roman" w:hint="default"/>
      </w:rPr>
    </w:lvl>
    <w:lvl w:ilvl="1">
      <w:start w:val="2"/>
      <w:numFmt w:val="decimal"/>
      <w:lvlText w:val="%1.%2"/>
      <w:lvlJc w:val="left"/>
      <w:pPr>
        <w:tabs>
          <w:tab w:val="num" w:pos="825"/>
        </w:tabs>
        <w:ind w:left="825" w:hanging="825"/>
      </w:pPr>
      <w:rPr>
        <w:rFonts w:cs="Times New Roman" w:hint="default"/>
      </w:rPr>
    </w:lvl>
    <w:lvl w:ilvl="2">
      <w:start w:val="12"/>
      <w:numFmt w:val="decimal"/>
      <w:lvlText w:val="%1.%2.%3"/>
      <w:lvlJc w:val="left"/>
      <w:pPr>
        <w:tabs>
          <w:tab w:val="num" w:pos="825"/>
        </w:tabs>
        <w:ind w:left="825" w:hanging="825"/>
      </w:pPr>
      <w:rPr>
        <w:rFonts w:cs="Times New Roman" w:hint="default"/>
      </w:rPr>
    </w:lvl>
    <w:lvl w:ilvl="3">
      <w:start w:val="1"/>
      <w:numFmt w:val="decimal"/>
      <w:lvlText w:val="%1.%2.%3.%4"/>
      <w:lvlJc w:val="left"/>
      <w:pPr>
        <w:tabs>
          <w:tab w:val="num" w:pos="825"/>
        </w:tabs>
        <w:ind w:left="825" w:hanging="82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5" w15:restartNumberingAfterBreak="0">
    <w:nsid w:val="7F011C19"/>
    <w:multiLevelType w:val="hybridMultilevel"/>
    <w:tmpl w:val="6614A2D4"/>
    <w:lvl w:ilvl="0" w:tplc="04070001">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hint="default"/>
      </w:rPr>
    </w:lvl>
    <w:lvl w:ilvl="2" w:tplc="04070005">
      <w:start w:val="1"/>
      <w:numFmt w:val="bullet"/>
      <w:lvlText w:val=""/>
      <w:lvlJc w:val="left"/>
      <w:pPr>
        <w:tabs>
          <w:tab w:val="num" w:pos="2520"/>
        </w:tabs>
        <w:ind w:left="2520" w:hanging="360"/>
      </w:pPr>
      <w:rPr>
        <w:rFonts w:ascii="Wingdings" w:hAnsi="Wingdings" w:hint="default"/>
      </w:rPr>
    </w:lvl>
    <w:lvl w:ilvl="3" w:tplc="04070001">
      <w:start w:val="1"/>
      <w:numFmt w:val="bullet"/>
      <w:lvlText w:val=""/>
      <w:lvlJc w:val="left"/>
      <w:pPr>
        <w:tabs>
          <w:tab w:val="num" w:pos="3240"/>
        </w:tabs>
        <w:ind w:left="3240" w:hanging="360"/>
      </w:pPr>
      <w:rPr>
        <w:rFonts w:ascii="Symbol" w:hAnsi="Symbol" w:hint="default"/>
      </w:rPr>
    </w:lvl>
    <w:lvl w:ilvl="4" w:tplc="04070003">
      <w:start w:val="1"/>
      <w:numFmt w:val="bullet"/>
      <w:lvlText w:val="o"/>
      <w:lvlJc w:val="left"/>
      <w:pPr>
        <w:tabs>
          <w:tab w:val="num" w:pos="3960"/>
        </w:tabs>
        <w:ind w:left="3960" w:hanging="360"/>
      </w:pPr>
      <w:rPr>
        <w:rFonts w:ascii="Courier New" w:hAnsi="Courier New" w:hint="default"/>
      </w:rPr>
    </w:lvl>
    <w:lvl w:ilvl="5" w:tplc="04070005">
      <w:start w:val="1"/>
      <w:numFmt w:val="bullet"/>
      <w:lvlText w:val=""/>
      <w:lvlJc w:val="left"/>
      <w:pPr>
        <w:tabs>
          <w:tab w:val="num" w:pos="4680"/>
        </w:tabs>
        <w:ind w:left="4680" w:hanging="360"/>
      </w:pPr>
      <w:rPr>
        <w:rFonts w:ascii="Wingdings" w:hAnsi="Wingdings" w:hint="default"/>
      </w:rPr>
    </w:lvl>
    <w:lvl w:ilvl="6" w:tplc="04070001">
      <w:start w:val="1"/>
      <w:numFmt w:val="bullet"/>
      <w:lvlText w:val=""/>
      <w:lvlJc w:val="left"/>
      <w:pPr>
        <w:tabs>
          <w:tab w:val="num" w:pos="5400"/>
        </w:tabs>
        <w:ind w:left="5400" w:hanging="360"/>
      </w:pPr>
      <w:rPr>
        <w:rFonts w:ascii="Symbol" w:hAnsi="Symbol" w:hint="default"/>
      </w:rPr>
    </w:lvl>
    <w:lvl w:ilvl="7" w:tplc="04070003">
      <w:start w:val="1"/>
      <w:numFmt w:val="bullet"/>
      <w:lvlText w:val="o"/>
      <w:lvlJc w:val="left"/>
      <w:pPr>
        <w:tabs>
          <w:tab w:val="num" w:pos="6120"/>
        </w:tabs>
        <w:ind w:left="6120" w:hanging="360"/>
      </w:pPr>
      <w:rPr>
        <w:rFonts w:ascii="Courier New" w:hAnsi="Courier New" w:hint="default"/>
      </w:rPr>
    </w:lvl>
    <w:lvl w:ilvl="8" w:tplc="04070005">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30"/>
  </w:num>
  <w:num w:numId="3">
    <w:abstractNumId w:val="13"/>
    <w:lvlOverride w:ilvl="0">
      <w:startOverride w:val="1"/>
    </w:lvlOverride>
  </w:num>
  <w:num w:numId="4">
    <w:abstractNumId w:val="38"/>
  </w:num>
  <w:num w:numId="5">
    <w:abstractNumId w:val="18"/>
  </w:num>
  <w:num w:numId="6">
    <w:abstractNumId w:val="32"/>
  </w:num>
  <w:num w:numId="7">
    <w:abstractNumId w:val="10"/>
  </w:num>
  <w:num w:numId="8">
    <w:abstractNumId w:val="22"/>
  </w:num>
  <w:num w:numId="9">
    <w:abstractNumId w:val="27"/>
  </w:num>
  <w:num w:numId="10">
    <w:abstractNumId w:val="24"/>
  </w:num>
  <w:num w:numId="11">
    <w:abstractNumId w:val="15"/>
  </w:num>
  <w:num w:numId="12">
    <w:abstractNumId w:val="23"/>
  </w:num>
  <w:num w:numId="13">
    <w:abstractNumId w:val="12"/>
  </w:num>
  <w:num w:numId="14">
    <w:abstractNumId w:val="8"/>
  </w:num>
  <w:num w:numId="15">
    <w:abstractNumId w:val="4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num>
  <w:num w:numId="19">
    <w:abstractNumId w:val="25"/>
  </w:num>
  <w:num w:numId="20">
    <w:abstractNumId w:val="34"/>
  </w:num>
  <w:num w:numId="21">
    <w:abstractNumId w:val="21"/>
  </w:num>
  <w:num w:numId="22">
    <w:abstractNumId w:val="16"/>
  </w:num>
  <w:num w:numId="23">
    <w:abstractNumId w:val="37"/>
  </w:num>
  <w:num w:numId="24">
    <w:abstractNumId w:val="3"/>
  </w:num>
  <w:num w:numId="25">
    <w:abstractNumId w:val="17"/>
  </w:num>
  <w:num w:numId="26">
    <w:abstractNumId w:val="35"/>
  </w:num>
  <w:num w:numId="27">
    <w:abstractNumId w:val="36"/>
  </w:num>
  <w:num w:numId="28">
    <w:abstractNumId w:val="11"/>
  </w:num>
  <w:num w:numId="29">
    <w:abstractNumId w:val="43"/>
  </w:num>
  <w:num w:numId="30">
    <w:abstractNumId w:val="19"/>
  </w:num>
  <w:num w:numId="31">
    <w:abstractNumId w:val="14"/>
  </w:num>
  <w:num w:numId="32">
    <w:abstractNumId w:val="42"/>
  </w:num>
  <w:num w:numId="33">
    <w:abstractNumId w:val="9"/>
  </w:num>
  <w:num w:numId="34">
    <w:abstractNumId w:val="20"/>
  </w:num>
  <w:num w:numId="35">
    <w:abstractNumId w:val="39"/>
  </w:num>
  <w:num w:numId="36">
    <w:abstractNumId w:val="4"/>
  </w:num>
  <w:num w:numId="37">
    <w:abstractNumId w:val="26"/>
  </w:num>
  <w:num w:numId="38">
    <w:abstractNumId w:val="2"/>
  </w:num>
  <w:num w:numId="39">
    <w:abstractNumId w:val="41"/>
  </w:num>
  <w:num w:numId="40">
    <w:abstractNumId w:val="5"/>
  </w:num>
  <w:num w:numId="41">
    <w:abstractNumId w:val="31"/>
  </w:num>
  <w:num w:numId="42">
    <w:abstractNumId w:val="28"/>
  </w:num>
  <w:num w:numId="43">
    <w:abstractNumId w:val="1"/>
  </w:num>
  <w:num w:numId="44">
    <w:abstractNumId w:val="40"/>
  </w:num>
  <w:num w:numId="45">
    <w:abstractNumId w:val="45"/>
  </w:num>
  <w:num w:numId="46">
    <w:abstractNumId w:val="33"/>
  </w:num>
  <w:num w:numId="47">
    <w:abstractNumId w:val="0"/>
  </w:num>
  <w:num w:numId="48">
    <w:abstractNumId w:val="29"/>
  </w:num>
  <w:num w:numId="49">
    <w:abstractNumId w:val="29"/>
  </w:num>
  <w:num w:numId="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Haug">
    <w15:presenceInfo w15:providerId="AD" w15:userId="S::peter.haug@imail.org::87cbe1a3-7de4-4a24-8aca-31034e16ac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removePersonalInformation/>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D8FF27B-5FD8-493F-88F2-4C2A8A587C6E}"/>
    <w:docVar w:name="dgnword-eventsink" w:val="115974400"/>
  </w:docVars>
  <w:rsids>
    <w:rsidRoot w:val="00426052"/>
    <w:rsid w:val="00000B9D"/>
    <w:rsid w:val="000013ED"/>
    <w:rsid w:val="0000225B"/>
    <w:rsid w:val="00002580"/>
    <w:rsid w:val="00002BFE"/>
    <w:rsid w:val="00002D27"/>
    <w:rsid w:val="00003471"/>
    <w:rsid w:val="00004FFB"/>
    <w:rsid w:val="00005527"/>
    <w:rsid w:val="00010193"/>
    <w:rsid w:val="000133EE"/>
    <w:rsid w:val="00013B28"/>
    <w:rsid w:val="00014C8B"/>
    <w:rsid w:val="0001589E"/>
    <w:rsid w:val="00015CD9"/>
    <w:rsid w:val="000163D1"/>
    <w:rsid w:val="000214DD"/>
    <w:rsid w:val="000223BC"/>
    <w:rsid w:val="00022769"/>
    <w:rsid w:val="00024EC6"/>
    <w:rsid w:val="00026D1B"/>
    <w:rsid w:val="00026E8D"/>
    <w:rsid w:val="000278DC"/>
    <w:rsid w:val="0003015C"/>
    <w:rsid w:val="00030223"/>
    <w:rsid w:val="00030E4F"/>
    <w:rsid w:val="000311CB"/>
    <w:rsid w:val="00032831"/>
    <w:rsid w:val="0003310E"/>
    <w:rsid w:val="00033113"/>
    <w:rsid w:val="00034554"/>
    <w:rsid w:val="00035FED"/>
    <w:rsid w:val="0003713E"/>
    <w:rsid w:val="0003767A"/>
    <w:rsid w:val="00037C30"/>
    <w:rsid w:val="00037F57"/>
    <w:rsid w:val="0004059D"/>
    <w:rsid w:val="00040E6E"/>
    <w:rsid w:val="0004163A"/>
    <w:rsid w:val="00041D4B"/>
    <w:rsid w:val="0004481C"/>
    <w:rsid w:val="00045AD7"/>
    <w:rsid w:val="00045BE0"/>
    <w:rsid w:val="000461E4"/>
    <w:rsid w:val="00047132"/>
    <w:rsid w:val="00047F75"/>
    <w:rsid w:val="0005198B"/>
    <w:rsid w:val="00052296"/>
    <w:rsid w:val="00052DDE"/>
    <w:rsid w:val="0005367F"/>
    <w:rsid w:val="00053749"/>
    <w:rsid w:val="00056ADB"/>
    <w:rsid w:val="00060573"/>
    <w:rsid w:val="00060F97"/>
    <w:rsid w:val="000626E5"/>
    <w:rsid w:val="0006480D"/>
    <w:rsid w:val="000657D0"/>
    <w:rsid w:val="00067037"/>
    <w:rsid w:val="00067477"/>
    <w:rsid w:val="00070411"/>
    <w:rsid w:val="00070A42"/>
    <w:rsid w:val="00072C76"/>
    <w:rsid w:val="00072E20"/>
    <w:rsid w:val="000730ED"/>
    <w:rsid w:val="000733B3"/>
    <w:rsid w:val="0007357F"/>
    <w:rsid w:val="0007425A"/>
    <w:rsid w:val="00074AC9"/>
    <w:rsid w:val="00074FB2"/>
    <w:rsid w:val="00075661"/>
    <w:rsid w:val="00075EBB"/>
    <w:rsid w:val="00076446"/>
    <w:rsid w:val="0007792D"/>
    <w:rsid w:val="00080304"/>
    <w:rsid w:val="0008086D"/>
    <w:rsid w:val="00080AF8"/>
    <w:rsid w:val="00082BDF"/>
    <w:rsid w:val="00083BBA"/>
    <w:rsid w:val="00083BC6"/>
    <w:rsid w:val="00083D75"/>
    <w:rsid w:val="00084434"/>
    <w:rsid w:val="000854CD"/>
    <w:rsid w:val="00086153"/>
    <w:rsid w:val="00086A52"/>
    <w:rsid w:val="00086EEC"/>
    <w:rsid w:val="0008707F"/>
    <w:rsid w:val="000904C9"/>
    <w:rsid w:val="00090629"/>
    <w:rsid w:val="0009131B"/>
    <w:rsid w:val="00091A73"/>
    <w:rsid w:val="00093041"/>
    <w:rsid w:val="00094231"/>
    <w:rsid w:val="000949BA"/>
    <w:rsid w:val="00094E75"/>
    <w:rsid w:val="00095F2B"/>
    <w:rsid w:val="00095F8D"/>
    <w:rsid w:val="0009680D"/>
    <w:rsid w:val="00097581"/>
    <w:rsid w:val="000A0034"/>
    <w:rsid w:val="000A054F"/>
    <w:rsid w:val="000A0754"/>
    <w:rsid w:val="000A07F5"/>
    <w:rsid w:val="000A1449"/>
    <w:rsid w:val="000A15AF"/>
    <w:rsid w:val="000A41D2"/>
    <w:rsid w:val="000A421A"/>
    <w:rsid w:val="000A4D14"/>
    <w:rsid w:val="000A5AA7"/>
    <w:rsid w:val="000A5E1C"/>
    <w:rsid w:val="000A5EE2"/>
    <w:rsid w:val="000A6D15"/>
    <w:rsid w:val="000A7047"/>
    <w:rsid w:val="000A7A22"/>
    <w:rsid w:val="000A7D2E"/>
    <w:rsid w:val="000B12D8"/>
    <w:rsid w:val="000B143C"/>
    <w:rsid w:val="000B311B"/>
    <w:rsid w:val="000B4A51"/>
    <w:rsid w:val="000B4BF3"/>
    <w:rsid w:val="000B547E"/>
    <w:rsid w:val="000B56F6"/>
    <w:rsid w:val="000B6F8E"/>
    <w:rsid w:val="000B7450"/>
    <w:rsid w:val="000C09AA"/>
    <w:rsid w:val="000C0AAD"/>
    <w:rsid w:val="000C268B"/>
    <w:rsid w:val="000C3BF0"/>
    <w:rsid w:val="000C490F"/>
    <w:rsid w:val="000C53F9"/>
    <w:rsid w:val="000D08D2"/>
    <w:rsid w:val="000D0FFE"/>
    <w:rsid w:val="000D1FF7"/>
    <w:rsid w:val="000D2163"/>
    <w:rsid w:val="000D2524"/>
    <w:rsid w:val="000D4C34"/>
    <w:rsid w:val="000D5F6F"/>
    <w:rsid w:val="000D5FB2"/>
    <w:rsid w:val="000D68BE"/>
    <w:rsid w:val="000D74E1"/>
    <w:rsid w:val="000E0731"/>
    <w:rsid w:val="000E1B7D"/>
    <w:rsid w:val="000E1CEE"/>
    <w:rsid w:val="000E2858"/>
    <w:rsid w:val="000E329A"/>
    <w:rsid w:val="000E3C73"/>
    <w:rsid w:val="000E515E"/>
    <w:rsid w:val="000E6690"/>
    <w:rsid w:val="000E730F"/>
    <w:rsid w:val="000E7FED"/>
    <w:rsid w:val="000F09A8"/>
    <w:rsid w:val="000F0F67"/>
    <w:rsid w:val="000F16F9"/>
    <w:rsid w:val="000F1938"/>
    <w:rsid w:val="000F402E"/>
    <w:rsid w:val="000F4671"/>
    <w:rsid w:val="000F5477"/>
    <w:rsid w:val="000F5896"/>
    <w:rsid w:val="000F6217"/>
    <w:rsid w:val="000F649D"/>
    <w:rsid w:val="000F6A15"/>
    <w:rsid w:val="000F73A8"/>
    <w:rsid w:val="000F773F"/>
    <w:rsid w:val="00101D29"/>
    <w:rsid w:val="00102150"/>
    <w:rsid w:val="00102D18"/>
    <w:rsid w:val="00102DF5"/>
    <w:rsid w:val="00103353"/>
    <w:rsid w:val="001047C3"/>
    <w:rsid w:val="001052C1"/>
    <w:rsid w:val="0010534F"/>
    <w:rsid w:val="00105641"/>
    <w:rsid w:val="00105DC8"/>
    <w:rsid w:val="00105F09"/>
    <w:rsid w:val="00107163"/>
    <w:rsid w:val="00107474"/>
    <w:rsid w:val="001105C6"/>
    <w:rsid w:val="00110657"/>
    <w:rsid w:val="00111CF8"/>
    <w:rsid w:val="001133B0"/>
    <w:rsid w:val="00116563"/>
    <w:rsid w:val="00117410"/>
    <w:rsid w:val="001177D3"/>
    <w:rsid w:val="001218F1"/>
    <w:rsid w:val="001219DA"/>
    <w:rsid w:val="00122572"/>
    <w:rsid w:val="00122EDA"/>
    <w:rsid w:val="00124105"/>
    <w:rsid w:val="00125554"/>
    <w:rsid w:val="00125642"/>
    <w:rsid w:val="001257DF"/>
    <w:rsid w:val="00130A5B"/>
    <w:rsid w:val="00131CD7"/>
    <w:rsid w:val="00132B30"/>
    <w:rsid w:val="00133656"/>
    <w:rsid w:val="00133D0F"/>
    <w:rsid w:val="00133E16"/>
    <w:rsid w:val="0013442C"/>
    <w:rsid w:val="00134D17"/>
    <w:rsid w:val="00134EF3"/>
    <w:rsid w:val="00135A27"/>
    <w:rsid w:val="001362FE"/>
    <w:rsid w:val="00136744"/>
    <w:rsid w:val="001409D6"/>
    <w:rsid w:val="00141601"/>
    <w:rsid w:val="0014201C"/>
    <w:rsid w:val="00143E58"/>
    <w:rsid w:val="0014522E"/>
    <w:rsid w:val="00145D4C"/>
    <w:rsid w:val="00146FA5"/>
    <w:rsid w:val="00147307"/>
    <w:rsid w:val="001518D1"/>
    <w:rsid w:val="00151BA4"/>
    <w:rsid w:val="00154345"/>
    <w:rsid w:val="00157150"/>
    <w:rsid w:val="001571A5"/>
    <w:rsid w:val="00157BAF"/>
    <w:rsid w:val="00160519"/>
    <w:rsid w:val="00162BA5"/>
    <w:rsid w:val="00162F21"/>
    <w:rsid w:val="00164B7B"/>
    <w:rsid w:val="00164BBC"/>
    <w:rsid w:val="00166BEF"/>
    <w:rsid w:val="00167CDB"/>
    <w:rsid w:val="00167D84"/>
    <w:rsid w:val="00170CD7"/>
    <w:rsid w:val="00171299"/>
    <w:rsid w:val="001740EB"/>
    <w:rsid w:val="0017541A"/>
    <w:rsid w:val="00176154"/>
    <w:rsid w:val="00177C06"/>
    <w:rsid w:val="00181401"/>
    <w:rsid w:val="00181883"/>
    <w:rsid w:val="00181C2E"/>
    <w:rsid w:val="00182017"/>
    <w:rsid w:val="0018270A"/>
    <w:rsid w:val="00183B59"/>
    <w:rsid w:val="00184B36"/>
    <w:rsid w:val="00184FD7"/>
    <w:rsid w:val="0018597D"/>
    <w:rsid w:val="00186BA4"/>
    <w:rsid w:val="0019313A"/>
    <w:rsid w:val="00193AFF"/>
    <w:rsid w:val="00194020"/>
    <w:rsid w:val="0019461C"/>
    <w:rsid w:val="001956C7"/>
    <w:rsid w:val="00196D56"/>
    <w:rsid w:val="00197194"/>
    <w:rsid w:val="00197C17"/>
    <w:rsid w:val="001A0380"/>
    <w:rsid w:val="001A0AE3"/>
    <w:rsid w:val="001A1579"/>
    <w:rsid w:val="001A1735"/>
    <w:rsid w:val="001A18B9"/>
    <w:rsid w:val="001A3BB4"/>
    <w:rsid w:val="001A4A09"/>
    <w:rsid w:val="001A6CAD"/>
    <w:rsid w:val="001A7F4D"/>
    <w:rsid w:val="001B0486"/>
    <w:rsid w:val="001B0667"/>
    <w:rsid w:val="001B0844"/>
    <w:rsid w:val="001B2701"/>
    <w:rsid w:val="001C0A65"/>
    <w:rsid w:val="001C0DFB"/>
    <w:rsid w:val="001C141A"/>
    <w:rsid w:val="001C1F18"/>
    <w:rsid w:val="001C3156"/>
    <w:rsid w:val="001C3978"/>
    <w:rsid w:val="001C563D"/>
    <w:rsid w:val="001C5715"/>
    <w:rsid w:val="001C5C52"/>
    <w:rsid w:val="001C5CF2"/>
    <w:rsid w:val="001C6465"/>
    <w:rsid w:val="001C7215"/>
    <w:rsid w:val="001D11C1"/>
    <w:rsid w:val="001D23FA"/>
    <w:rsid w:val="001D264A"/>
    <w:rsid w:val="001D291F"/>
    <w:rsid w:val="001D3617"/>
    <w:rsid w:val="001D4B1E"/>
    <w:rsid w:val="001D6F5F"/>
    <w:rsid w:val="001D6F8E"/>
    <w:rsid w:val="001E221A"/>
    <w:rsid w:val="001E285D"/>
    <w:rsid w:val="001E3BF3"/>
    <w:rsid w:val="001E4518"/>
    <w:rsid w:val="001E4E4D"/>
    <w:rsid w:val="001E5D51"/>
    <w:rsid w:val="001E6BD9"/>
    <w:rsid w:val="001F1466"/>
    <w:rsid w:val="001F2142"/>
    <w:rsid w:val="001F294B"/>
    <w:rsid w:val="001F38D0"/>
    <w:rsid w:val="001F486B"/>
    <w:rsid w:val="001F598F"/>
    <w:rsid w:val="001F5CA3"/>
    <w:rsid w:val="001F6C27"/>
    <w:rsid w:val="00201CC5"/>
    <w:rsid w:val="00203174"/>
    <w:rsid w:val="00205A60"/>
    <w:rsid w:val="0020611C"/>
    <w:rsid w:val="00207BF7"/>
    <w:rsid w:val="00207EB2"/>
    <w:rsid w:val="002104EC"/>
    <w:rsid w:val="00210672"/>
    <w:rsid w:val="00213FA5"/>
    <w:rsid w:val="0021409C"/>
    <w:rsid w:val="00216122"/>
    <w:rsid w:val="002167F5"/>
    <w:rsid w:val="00216E5F"/>
    <w:rsid w:val="00217308"/>
    <w:rsid w:val="002220AF"/>
    <w:rsid w:val="00222B28"/>
    <w:rsid w:val="00223148"/>
    <w:rsid w:val="0022347D"/>
    <w:rsid w:val="002245BC"/>
    <w:rsid w:val="0022529D"/>
    <w:rsid w:val="002252B2"/>
    <w:rsid w:val="0022672C"/>
    <w:rsid w:val="0022718D"/>
    <w:rsid w:val="002277B9"/>
    <w:rsid w:val="00231893"/>
    <w:rsid w:val="00234245"/>
    <w:rsid w:val="002361A8"/>
    <w:rsid w:val="00236CCF"/>
    <w:rsid w:val="00237B70"/>
    <w:rsid w:val="00241E9C"/>
    <w:rsid w:val="002427AE"/>
    <w:rsid w:val="0024302D"/>
    <w:rsid w:val="00243952"/>
    <w:rsid w:val="00244A6C"/>
    <w:rsid w:val="002452B4"/>
    <w:rsid w:val="00245C19"/>
    <w:rsid w:val="002471F3"/>
    <w:rsid w:val="00247559"/>
    <w:rsid w:val="00247594"/>
    <w:rsid w:val="0025015C"/>
    <w:rsid w:val="002502C2"/>
    <w:rsid w:val="002517F7"/>
    <w:rsid w:val="00251C75"/>
    <w:rsid w:val="00252040"/>
    <w:rsid w:val="00253282"/>
    <w:rsid w:val="0025449A"/>
    <w:rsid w:val="002555A1"/>
    <w:rsid w:val="002567F7"/>
    <w:rsid w:val="00260627"/>
    <w:rsid w:val="00260F17"/>
    <w:rsid w:val="002623FA"/>
    <w:rsid w:val="00263575"/>
    <w:rsid w:val="00263AC4"/>
    <w:rsid w:val="00264BB9"/>
    <w:rsid w:val="00266208"/>
    <w:rsid w:val="002668E0"/>
    <w:rsid w:val="00266972"/>
    <w:rsid w:val="00266D56"/>
    <w:rsid w:val="00266E6D"/>
    <w:rsid w:val="0026727D"/>
    <w:rsid w:val="00273557"/>
    <w:rsid w:val="00273C72"/>
    <w:rsid w:val="00274E95"/>
    <w:rsid w:val="00277CFC"/>
    <w:rsid w:val="0028093E"/>
    <w:rsid w:val="00280EE6"/>
    <w:rsid w:val="00281142"/>
    <w:rsid w:val="00283891"/>
    <w:rsid w:val="00285FC6"/>
    <w:rsid w:val="002869DB"/>
    <w:rsid w:val="00286ACC"/>
    <w:rsid w:val="00286DEA"/>
    <w:rsid w:val="00286E5E"/>
    <w:rsid w:val="00287BB2"/>
    <w:rsid w:val="0029192A"/>
    <w:rsid w:val="0029220E"/>
    <w:rsid w:val="00293304"/>
    <w:rsid w:val="00294547"/>
    <w:rsid w:val="00294E4D"/>
    <w:rsid w:val="00295032"/>
    <w:rsid w:val="00295696"/>
    <w:rsid w:val="00297B7B"/>
    <w:rsid w:val="00297FB8"/>
    <w:rsid w:val="002A03D3"/>
    <w:rsid w:val="002A0807"/>
    <w:rsid w:val="002A2D90"/>
    <w:rsid w:val="002A2F20"/>
    <w:rsid w:val="002A3EDB"/>
    <w:rsid w:val="002A3F2E"/>
    <w:rsid w:val="002A5390"/>
    <w:rsid w:val="002A6541"/>
    <w:rsid w:val="002A6548"/>
    <w:rsid w:val="002A7512"/>
    <w:rsid w:val="002A7CD8"/>
    <w:rsid w:val="002B1234"/>
    <w:rsid w:val="002B3C02"/>
    <w:rsid w:val="002B4780"/>
    <w:rsid w:val="002B5AC5"/>
    <w:rsid w:val="002B672E"/>
    <w:rsid w:val="002B6EBC"/>
    <w:rsid w:val="002B746F"/>
    <w:rsid w:val="002C0E93"/>
    <w:rsid w:val="002C1D18"/>
    <w:rsid w:val="002C21D5"/>
    <w:rsid w:val="002C2D93"/>
    <w:rsid w:val="002C57EE"/>
    <w:rsid w:val="002C5AAE"/>
    <w:rsid w:val="002C631B"/>
    <w:rsid w:val="002C735A"/>
    <w:rsid w:val="002D0F53"/>
    <w:rsid w:val="002D4165"/>
    <w:rsid w:val="002D4E3F"/>
    <w:rsid w:val="002D58EC"/>
    <w:rsid w:val="002E0F3D"/>
    <w:rsid w:val="002E14F4"/>
    <w:rsid w:val="002E457F"/>
    <w:rsid w:val="002E50D4"/>
    <w:rsid w:val="002E543E"/>
    <w:rsid w:val="002E695D"/>
    <w:rsid w:val="002E6A23"/>
    <w:rsid w:val="002E6EBB"/>
    <w:rsid w:val="002F28C8"/>
    <w:rsid w:val="002F2A88"/>
    <w:rsid w:val="002F3315"/>
    <w:rsid w:val="002F34DA"/>
    <w:rsid w:val="002F435B"/>
    <w:rsid w:val="002F48A7"/>
    <w:rsid w:val="002F4C07"/>
    <w:rsid w:val="002F4F1C"/>
    <w:rsid w:val="002F52C6"/>
    <w:rsid w:val="002F7DBC"/>
    <w:rsid w:val="00301B04"/>
    <w:rsid w:val="00302261"/>
    <w:rsid w:val="00302D1E"/>
    <w:rsid w:val="00303A77"/>
    <w:rsid w:val="00304B10"/>
    <w:rsid w:val="00304C23"/>
    <w:rsid w:val="00305B35"/>
    <w:rsid w:val="003079E3"/>
    <w:rsid w:val="00307C4B"/>
    <w:rsid w:val="0031004B"/>
    <w:rsid w:val="00311C11"/>
    <w:rsid w:val="00314422"/>
    <w:rsid w:val="00314B07"/>
    <w:rsid w:val="00316174"/>
    <w:rsid w:val="00316413"/>
    <w:rsid w:val="00316BA4"/>
    <w:rsid w:val="003203C3"/>
    <w:rsid w:val="003214F1"/>
    <w:rsid w:val="003219AF"/>
    <w:rsid w:val="00322921"/>
    <w:rsid w:val="00322E86"/>
    <w:rsid w:val="00323F48"/>
    <w:rsid w:val="0032539C"/>
    <w:rsid w:val="0032657B"/>
    <w:rsid w:val="003277C5"/>
    <w:rsid w:val="00330A6F"/>
    <w:rsid w:val="00331449"/>
    <w:rsid w:val="00332241"/>
    <w:rsid w:val="00332BCB"/>
    <w:rsid w:val="0033399C"/>
    <w:rsid w:val="00333AF9"/>
    <w:rsid w:val="00334D2D"/>
    <w:rsid w:val="00335CB2"/>
    <w:rsid w:val="003362E3"/>
    <w:rsid w:val="003403B2"/>
    <w:rsid w:val="00340D89"/>
    <w:rsid w:val="003419B3"/>
    <w:rsid w:val="00341C45"/>
    <w:rsid w:val="00341D16"/>
    <w:rsid w:val="00343734"/>
    <w:rsid w:val="00345ACB"/>
    <w:rsid w:val="003463B7"/>
    <w:rsid w:val="00347050"/>
    <w:rsid w:val="00347E21"/>
    <w:rsid w:val="00352477"/>
    <w:rsid w:val="0035316E"/>
    <w:rsid w:val="003539C7"/>
    <w:rsid w:val="00354809"/>
    <w:rsid w:val="00355678"/>
    <w:rsid w:val="0035615A"/>
    <w:rsid w:val="00356681"/>
    <w:rsid w:val="00356BA3"/>
    <w:rsid w:val="003615A0"/>
    <w:rsid w:val="0036181E"/>
    <w:rsid w:val="00362177"/>
    <w:rsid w:val="00363B66"/>
    <w:rsid w:val="00363F35"/>
    <w:rsid w:val="003641B1"/>
    <w:rsid w:val="00365C3D"/>
    <w:rsid w:val="003663F8"/>
    <w:rsid w:val="003665CC"/>
    <w:rsid w:val="003677D1"/>
    <w:rsid w:val="00367CCF"/>
    <w:rsid w:val="00367EEC"/>
    <w:rsid w:val="0037146A"/>
    <w:rsid w:val="00371AB2"/>
    <w:rsid w:val="00371EEA"/>
    <w:rsid w:val="00372965"/>
    <w:rsid w:val="00372D16"/>
    <w:rsid w:val="00376EF0"/>
    <w:rsid w:val="003771CB"/>
    <w:rsid w:val="0038024F"/>
    <w:rsid w:val="0038066F"/>
    <w:rsid w:val="00380B7B"/>
    <w:rsid w:val="00380ED6"/>
    <w:rsid w:val="003810DB"/>
    <w:rsid w:val="003813B2"/>
    <w:rsid w:val="003819A7"/>
    <w:rsid w:val="00382011"/>
    <w:rsid w:val="0038451B"/>
    <w:rsid w:val="00387510"/>
    <w:rsid w:val="00390243"/>
    <w:rsid w:val="003905D2"/>
    <w:rsid w:val="00390E12"/>
    <w:rsid w:val="00391248"/>
    <w:rsid w:val="00391C34"/>
    <w:rsid w:val="00391D9C"/>
    <w:rsid w:val="003925D2"/>
    <w:rsid w:val="003929CD"/>
    <w:rsid w:val="003963A0"/>
    <w:rsid w:val="003A06BC"/>
    <w:rsid w:val="003A2719"/>
    <w:rsid w:val="003A2B33"/>
    <w:rsid w:val="003A54C5"/>
    <w:rsid w:val="003A62C8"/>
    <w:rsid w:val="003A6541"/>
    <w:rsid w:val="003A6D14"/>
    <w:rsid w:val="003A7EE7"/>
    <w:rsid w:val="003B0A66"/>
    <w:rsid w:val="003B17C9"/>
    <w:rsid w:val="003B1FD9"/>
    <w:rsid w:val="003B2172"/>
    <w:rsid w:val="003B46BA"/>
    <w:rsid w:val="003B64F5"/>
    <w:rsid w:val="003B659A"/>
    <w:rsid w:val="003B66DF"/>
    <w:rsid w:val="003B6CDC"/>
    <w:rsid w:val="003B6F7B"/>
    <w:rsid w:val="003C05DB"/>
    <w:rsid w:val="003C287F"/>
    <w:rsid w:val="003C4BE2"/>
    <w:rsid w:val="003C78C1"/>
    <w:rsid w:val="003D0685"/>
    <w:rsid w:val="003D06F9"/>
    <w:rsid w:val="003D0C2A"/>
    <w:rsid w:val="003D1113"/>
    <w:rsid w:val="003D1FF0"/>
    <w:rsid w:val="003D1FFE"/>
    <w:rsid w:val="003D3132"/>
    <w:rsid w:val="003D33E2"/>
    <w:rsid w:val="003D4B88"/>
    <w:rsid w:val="003D5D5B"/>
    <w:rsid w:val="003E2230"/>
    <w:rsid w:val="003E2899"/>
    <w:rsid w:val="003E376B"/>
    <w:rsid w:val="003E3CB2"/>
    <w:rsid w:val="003E6919"/>
    <w:rsid w:val="003E6ABD"/>
    <w:rsid w:val="003E76AE"/>
    <w:rsid w:val="003F021F"/>
    <w:rsid w:val="003F0305"/>
    <w:rsid w:val="003F2AED"/>
    <w:rsid w:val="003F3DD4"/>
    <w:rsid w:val="003F43F6"/>
    <w:rsid w:val="003F6032"/>
    <w:rsid w:val="003F6F43"/>
    <w:rsid w:val="003F6FFD"/>
    <w:rsid w:val="003F7295"/>
    <w:rsid w:val="00400BAA"/>
    <w:rsid w:val="00401496"/>
    <w:rsid w:val="00401805"/>
    <w:rsid w:val="00402424"/>
    <w:rsid w:val="004034A4"/>
    <w:rsid w:val="00404C6C"/>
    <w:rsid w:val="004059A6"/>
    <w:rsid w:val="0041084D"/>
    <w:rsid w:val="00412E44"/>
    <w:rsid w:val="004146D3"/>
    <w:rsid w:val="00414F4E"/>
    <w:rsid w:val="004154BA"/>
    <w:rsid w:val="004155CD"/>
    <w:rsid w:val="0042073C"/>
    <w:rsid w:val="00420E49"/>
    <w:rsid w:val="004228F4"/>
    <w:rsid w:val="00423DAF"/>
    <w:rsid w:val="00424823"/>
    <w:rsid w:val="004254C8"/>
    <w:rsid w:val="00426052"/>
    <w:rsid w:val="00427E32"/>
    <w:rsid w:val="0043008D"/>
    <w:rsid w:val="00431B19"/>
    <w:rsid w:val="00431EE5"/>
    <w:rsid w:val="004326FD"/>
    <w:rsid w:val="004327BC"/>
    <w:rsid w:val="00432E75"/>
    <w:rsid w:val="0043322C"/>
    <w:rsid w:val="004332DF"/>
    <w:rsid w:val="00433D5F"/>
    <w:rsid w:val="00434000"/>
    <w:rsid w:val="0043489A"/>
    <w:rsid w:val="0043544B"/>
    <w:rsid w:val="00435F45"/>
    <w:rsid w:val="00440371"/>
    <w:rsid w:val="00440539"/>
    <w:rsid w:val="00443016"/>
    <w:rsid w:val="0044328E"/>
    <w:rsid w:val="00444A4D"/>
    <w:rsid w:val="00444D79"/>
    <w:rsid w:val="00445219"/>
    <w:rsid w:val="004453F8"/>
    <w:rsid w:val="00447DAC"/>
    <w:rsid w:val="00447E9F"/>
    <w:rsid w:val="0045044A"/>
    <w:rsid w:val="004521CD"/>
    <w:rsid w:val="004526C3"/>
    <w:rsid w:val="00453BB4"/>
    <w:rsid w:val="00453F42"/>
    <w:rsid w:val="004552AD"/>
    <w:rsid w:val="00456308"/>
    <w:rsid w:val="00456AFF"/>
    <w:rsid w:val="00456B28"/>
    <w:rsid w:val="00456E1A"/>
    <w:rsid w:val="00456EF0"/>
    <w:rsid w:val="00457D1E"/>
    <w:rsid w:val="00457D85"/>
    <w:rsid w:val="0046095E"/>
    <w:rsid w:val="00461CDF"/>
    <w:rsid w:val="0046296A"/>
    <w:rsid w:val="00463DF1"/>
    <w:rsid w:val="00463F48"/>
    <w:rsid w:val="00464115"/>
    <w:rsid w:val="004671FF"/>
    <w:rsid w:val="0047018A"/>
    <w:rsid w:val="00470312"/>
    <w:rsid w:val="00470D25"/>
    <w:rsid w:val="00471799"/>
    <w:rsid w:val="004722DA"/>
    <w:rsid w:val="004724E7"/>
    <w:rsid w:val="00474456"/>
    <w:rsid w:val="00474ED4"/>
    <w:rsid w:val="00477C29"/>
    <w:rsid w:val="00477F67"/>
    <w:rsid w:val="00480F69"/>
    <w:rsid w:val="004813DB"/>
    <w:rsid w:val="0048340B"/>
    <w:rsid w:val="00484C13"/>
    <w:rsid w:val="00485151"/>
    <w:rsid w:val="00485A4F"/>
    <w:rsid w:val="00486677"/>
    <w:rsid w:val="00486A6A"/>
    <w:rsid w:val="00487E61"/>
    <w:rsid w:val="004901A4"/>
    <w:rsid w:val="004902D3"/>
    <w:rsid w:val="00491468"/>
    <w:rsid w:val="0049368A"/>
    <w:rsid w:val="00496DFB"/>
    <w:rsid w:val="00497016"/>
    <w:rsid w:val="004A00A5"/>
    <w:rsid w:val="004A1185"/>
    <w:rsid w:val="004A1436"/>
    <w:rsid w:val="004A309E"/>
    <w:rsid w:val="004A33F7"/>
    <w:rsid w:val="004A48C1"/>
    <w:rsid w:val="004A4A3F"/>
    <w:rsid w:val="004A5A71"/>
    <w:rsid w:val="004A694A"/>
    <w:rsid w:val="004A6D1E"/>
    <w:rsid w:val="004A7B21"/>
    <w:rsid w:val="004B1A2A"/>
    <w:rsid w:val="004B1DF3"/>
    <w:rsid w:val="004B2989"/>
    <w:rsid w:val="004B2A16"/>
    <w:rsid w:val="004B3943"/>
    <w:rsid w:val="004B48CC"/>
    <w:rsid w:val="004B52DA"/>
    <w:rsid w:val="004B6AF2"/>
    <w:rsid w:val="004C0ABB"/>
    <w:rsid w:val="004C19D5"/>
    <w:rsid w:val="004C1CC6"/>
    <w:rsid w:val="004C2353"/>
    <w:rsid w:val="004C250F"/>
    <w:rsid w:val="004C48E0"/>
    <w:rsid w:val="004C5015"/>
    <w:rsid w:val="004C58AF"/>
    <w:rsid w:val="004C5F1A"/>
    <w:rsid w:val="004D2136"/>
    <w:rsid w:val="004D2677"/>
    <w:rsid w:val="004D3A42"/>
    <w:rsid w:val="004D3E9F"/>
    <w:rsid w:val="004D494F"/>
    <w:rsid w:val="004D53FD"/>
    <w:rsid w:val="004D594F"/>
    <w:rsid w:val="004D5F63"/>
    <w:rsid w:val="004D630A"/>
    <w:rsid w:val="004D7944"/>
    <w:rsid w:val="004D7951"/>
    <w:rsid w:val="004E13EF"/>
    <w:rsid w:val="004E325E"/>
    <w:rsid w:val="004E44CA"/>
    <w:rsid w:val="004E5FB0"/>
    <w:rsid w:val="004E65E9"/>
    <w:rsid w:val="004E70C5"/>
    <w:rsid w:val="004F0703"/>
    <w:rsid w:val="004F1607"/>
    <w:rsid w:val="004F36BF"/>
    <w:rsid w:val="004F37B1"/>
    <w:rsid w:val="004F4764"/>
    <w:rsid w:val="004F6BE7"/>
    <w:rsid w:val="004F76FF"/>
    <w:rsid w:val="0050227E"/>
    <w:rsid w:val="00502B61"/>
    <w:rsid w:val="00503961"/>
    <w:rsid w:val="00503971"/>
    <w:rsid w:val="005104A5"/>
    <w:rsid w:val="005108A7"/>
    <w:rsid w:val="00510A88"/>
    <w:rsid w:val="00510D50"/>
    <w:rsid w:val="00514360"/>
    <w:rsid w:val="00514F09"/>
    <w:rsid w:val="00515CBA"/>
    <w:rsid w:val="00516E4F"/>
    <w:rsid w:val="00516F8D"/>
    <w:rsid w:val="00517539"/>
    <w:rsid w:val="0052054B"/>
    <w:rsid w:val="00521869"/>
    <w:rsid w:val="00522846"/>
    <w:rsid w:val="00524F2F"/>
    <w:rsid w:val="00525EC2"/>
    <w:rsid w:val="00526BCE"/>
    <w:rsid w:val="0052739A"/>
    <w:rsid w:val="0053115A"/>
    <w:rsid w:val="005316CF"/>
    <w:rsid w:val="00531754"/>
    <w:rsid w:val="00532EE8"/>
    <w:rsid w:val="005336B6"/>
    <w:rsid w:val="005339AD"/>
    <w:rsid w:val="00533D8F"/>
    <w:rsid w:val="00536A90"/>
    <w:rsid w:val="00536DA5"/>
    <w:rsid w:val="00537975"/>
    <w:rsid w:val="00541036"/>
    <w:rsid w:val="005410B4"/>
    <w:rsid w:val="0054280D"/>
    <w:rsid w:val="0054377F"/>
    <w:rsid w:val="00543A7D"/>
    <w:rsid w:val="00543C34"/>
    <w:rsid w:val="00544144"/>
    <w:rsid w:val="00544396"/>
    <w:rsid w:val="00544E91"/>
    <w:rsid w:val="00544F28"/>
    <w:rsid w:val="00545DF5"/>
    <w:rsid w:val="00546FC6"/>
    <w:rsid w:val="005500CB"/>
    <w:rsid w:val="0055154B"/>
    <w:rsid w:val="0055184F"/>
    <w:rsid w:val="00553252"/>
    <w:rsid w:val="00554C09"/>
    <w:rsid w:val="00556C3C"/>
    <w:rsid w:val="005573AE"/>
    <w:rsid w:val="005576B7"/>
    <w:rsid w:val="00557D78"/>
    <w:rsid w:val="005603F8"/>
    <w:rsid w:val="00560E5C"/>
    <w:rsid w:val="005621F8"/>
    <w:rsid w:val="00563BAB"/>
    <w:rsid w:val="0056415E"/>
    <w:rsid w:val="00564461"/>
    <w:rsid w:val="0057064C"/>
    <w:rsid w:val="00570693"/>
    <w:rsid w:val="00571980"/>
    <w:rsid w:val="00571A1B"/>
    <w:rsid w:val="00572A59"/>
    <w:rsid w:val="00573145"/>
    <w:rsid w:val="00573308"/>
    <w:rsid w:val="00574745"/>
    <w:rsid w:val="00574BB6"/>
    <w:rsid w:val="00575842"/>
    <w:rsid w:val="0057701E"/>
    <w:rsid w:val="00577312"/>
    <w:rsid w:val="00577542"/>
    <w:rsid w:val="005800E8"/>
    <w:rsid w:val="0058144A"/>
    <w:rsid w:val="00581785"/>
    <w:rsid w:val="00584120"/>
    <w:rsid w:val="00584124"/>
    <w:rsid w:val="00584ED2"/>
    <w:rsid w:val="00585431"/>
    <w:rsid w:val="00586EE1"/>
    <w:rsid w:val="00587BFE"/>
    <w:rsid w:val="0059013B"/>
    <w:rsid w:val="00590359"/>
    <w:rsid w:val="0059051E"/>
    <w:rsid w:val="00590605"/>
    <w:rsid w:val="005906F0"/>
    <w:rsid w:val="005919DA"/>
    <w:rsid w:val="005930A0"/>
    <w:rsid w:val="0059478C"/>
    <w:rsid w:val="005965CF"/>
    <w:rsid w:val="00596927"/>
    <w:rsid w:val="0059775F"/>
    <w:rsid w:val="005A0206"/>
    <w:rsid w:val="005A0458"/>
    <w:rsid w:val="005A4046"/>
    <w:rsid w:val="005A42D4"/>
    <w:rsid w:val="005A43F6"/>
    <w:rsid w:val="005A44CE"/>
    <w:rsid w:val="005A453F"/>
    <w:rsid w:val="005A4FC1"/>
    <w:rsid w:val="005A5169"/>
    <w:rsid w:val="005A69BA"/>
    <w:rsid w:val="005A7AE2"/>
    <w:rsid w:val="005A7D84"/>
    <w:rsid w:val="005B0D45"/>
    <w:rsid w:val="005B110D"/>
    <w:rsid w:val="005B1E0E"/>
    <w:rsid w:val="005B2028"/>
    <w:rsid w:val="005B3187"/>
    <w:rsid w:val="005B3D67"/>
    <w:rsid w:val="005B5439"/>
    <w:rsid w:val="005B7BB5"/>
    <w:rsid w:val="005C33CB"/>
    <w:rsid w:val="005C3F90"/>
    <w:rsid w:val="005C521C"/>
    <w:rsid w:val="005C6A0D"/>
    <w:rsid w:val="005C6D09"/>
    <w:rsid w:val="005C7997"/>
    <w:rsid w:val="005D037E"/>
    <w:rsid w:val="005D0B11"/>
    <w:rsid w:val="005D1A8F"/>
    <w:rsid w:val="005D2E61"/>
    <w:rsid w:val="005D3308"/>
    <w:rsid w:val="005D3950"/>
    <w:rsid w:val="005D4053"/>
    <w:rsid w:val="005D47B9"/>
    <w:rsid w:val="005D63AE"/>
    <w:rsid w:val="005E0687"/>
    <w:rsid w:val="005E1BCC"/>
    <w:rsid w:val="005E3688"/>
    <w:rsid w:val="005E636E"/>
    <w:rsid w:val="005E67FC"/>
    <w:rsid w:val="005F0390"/>
    <w:rsid w:val="005F05C9"/>
    <w:rsid w:val="005F160D"/>
    <w:rsid w:val="005F1C5F"/>
    <w:rsid w:val="005F20A3"/>
    <w:rsid w:val="005F225B"/>
    <w:rsid w:val="005F31CF"/>
    <w:rsid w:val="005F3540"/>
    <w:rsid w:val="005F42D2"/>
    <w:rsid w:val="005F5A7A"/>
    <w:rsid w:val="005F65C2"/>
    <w:rsid w:val="00600723"/>
    <w:rsid w:val="0060083B"/>
    <w:rsid w:val="00601456"/>
    <w:rsid w:val="0060322F"/>
    <w:rsid w:val="00604DFC"/>
    <w:rsid w:val="00605573"/>
    <w:rsid w:val="006062BF"/>
    <w:rsid w:val="00606F9F"/>
    <w:rsid w:val="006071B3"/>
    <w:rsid w:val="00610719"/>
    <w:rsid w:val="006122C3"/>
    <w:rsid w:val="0061235D"/>
    <w:rsid w:val="006135BA"/>
    <w:rsid w:val="00613A6B"/>
    <w:rsid w:val="00615E33"/>
    <w:rsid w:val="0062063B"/>
    <w:rsid w:val="00621E50"/>
    <w:rsid w:val="00622BB5"/>
    <w:rsid w:val="006239C0"/>
    <w:rsid w:val="00623EA1"/>
    <w:rsid w:val="0062547D"/>
    <w:rsid w:val="00625509"/>
    <w:rsid w:val="0062612E"/>
    <w:rsid w:val="00627F19"/>
    <w:rsid w:val="00630C9A"/>
    <w:rsid w:val="00632681"/>
    <w:rsid w:val="006334C7"/>
    <w:rsid w:val="00633B15"/>
    <w:rsid w:val="00633FC3"/>
    <w:rsid w:val="0063497C"/>
    <w:rsid w:val="0063592D"/>
    <w:rsid w:val="0063661C"/>
    <w:rsid w:val="00636958"/>
    <w:rsid w:val="00640320"/>
    <w:rsid w:val="006429D7"/>
    <w:rsid w:val="00642AF3"/>
    <w:rsid w:val="0064353E"/>
    <w:rsid w:val="00644D9D"/>
    <w:rsid w:val="006457FA"/>
    <w:rsid w:val="00647074"/>
    <w:rsid w:val="00647F7A"/>
    <w:rsid w:val="006509F6"/>
    <w:rsid w:val="00652080"/>
    <w:rsid w:val="00653946"/>
    <w:rsid w:val="00653D32"/>
    <w:rsid w:val="00656A33"/>
    <w:rsid w:val="006617FB"/>
    <w:rsid w:val="006631BD"/>
    <w:rsid w:val="0066594F"/>
    <w:rsid w:val="0066682E"/>
    <w:rsid w:val="00667389"/>
    <w:rsid w:val="00670F1B"/>
    <w:rsid w:val="00674C45"/>
    <w:rsid w:val="00676106"/>
    <w:rsid w:val="006761FB"/>
    <w:rsid w:val="00676D8B"/>
    <w:rsid w:val="00676EFA"/>
    <w:rsid w:val="00677066"/>
    <w:rsid w:val="00680760"/>
    <w:rsid w:val="006810FE"/>
    <w:rsid w:val="0068164F"/>
    <w:rsid w:val="00681697"/>
    <w:rsid w:val="0068598E"/>
    <w:rsid w:val="00685F20"/>
    <w:rsid w:val="0068625A"/>
    <w:rsid w:val="00686CAA"/>
    <w:rsid w:val="00687725"/>
    <w:rsid w:val="00690F61"/>
    <w:rsid w:val="00692523"/>
    <w:rsid w:val="006937F9"/>
    <w:rsid w:val="00693D93"/>
    <w:rsid w:val="0069455E"/>
    <w:rsid w:val="006960DF"/>
    <w:rsid w:val="00697078"/>
    <w:rsid w:val="006970AB"/>
    <w:rsid w:val="006A07AF"/>
    <w:rsid w:val="006A1128"/>
    <w:rsid w:val="006A1AD2"/>
    <w:rsid w:val="006A2302"/>
    <w:rsid w:val="006A54E9"/>
    <w:rsid w:val="006A5A9A"/>
    <w:rsid w:val="006A6E15"/>
    <w:rsid w:val="006B0302"/>
    <w:rsid w:val="006B1752"/>
    <w:rsid w:val="006B1EDB"/>
    <w:rsid w:val="006B2513"/>
    <w:rsid w:val="006B3A6C"/>
    <w:rsid w:val="006B3D81"/>
    <w:rsid w:val="006B49D0"/>
    <w:rsid w:val="006B550A"/>
    <w:rsid w:val="006B566E"/>
    <w:rsid w:val="006B5B99"/>
    <w:rsid w:val="006B5CC4"/>
    <w:rsid w:val="006B5DC8"/>
    <w:rsid w:val="006B6430"/>
    <w:rsid w:val="006C0031"/>
    <w:rsid w:val="006C2DA7"/>
    <w:rsid w:val="006C33C6"/>
    <w:rsid w:val="006C5E2A"/>
    <w:rsid w:val="006C6DF2"/>
    <w:rsid w:val="006C76BC"/>
    <w:rsid w:val="006C7CD7"/>
    <w:rsid w:val="006C7EBB"/>
    <w:rsid w:val="006D034B"/>
    <w:rsid w:val="006D2566"/>
    <w:rsid w:val="006D31CF"/>
    <w:rsid w:val="006D3EA9"/>
    <w:rsid w:val="006D4CDA"/>
    <w:rsid w:val="006D689D"/>
    <w:rsid w:val="006E0D76"/>
    <w:rsid w:val="006E1BE9"/>
    <w:rsid w:val="006E24FA"/>
    <w:rsid w:val="006E402B"/>
    <w:rsid w:val="006E4F0F"/>
    <w:rsid w:val="006E5A3C"/>
    <w:rsid w:val="006E73D1"/>
    <w:rsid w:val="006F1A01"/>
    <w:rsid w:val="006F56A9"/>
    <w:rsid w:val="006F61AC"/>
    <w:rsid w:val="006F72B6"/>
    <w:rsid w:val="00700F32"/>
    <w:rsid w:val="00701199"/>
    <w:rsid w:val="0070226C"/>
    <w:rsid w:val="00704F23"/>
    <w:rsid w:val="007057DD"/>
    <w:rsid w:val="007061AB"/>
    <w:rsid w:val="007064EE"/>
    <w:rsid w:val="007075B5"/>
    <w:rsid w:val="0071191B"/>
    <w:rsid w:val="00713ABE"/>
    <w:rsid w:val="007153D8"/>
    <w:rsid w:val="0071564F"/>
    <w:rsid w:val="007166FF"/>
    <w:rsid w:val="00720A41"/>
    <w:rsid w:val="00720BEF"/>
    <w:rsid w:val="00722281"/>
    <w:rsid w:val="0072270B"/>
    <w:rsid w:val="007253E3"/>
    <w:rsid w:val="007271A7"/>
    <w:rsid w:val="007273DB"/>
    <w:rsid w:val="007276C0"/>
    <w:rsid w:val="00731CFC"/>
    <w:rsid w:val="00732C53"/>
    <w:rsid w:val="007336CB"/>
    <w:rsid w:val="007341A4"/>
    <w:rsid w:val="0073439F"/>
    <w:rsid w:val="007365A7"/>
    <w:rsid w:val="00736D81"/>
    <w:rsid w:val="00737C08"/>
    <w:rsid w:val="007405F2"/>
    <w:rsid w:val="00740EB4"/>
    <w:rsid w:val="00741F39"/>
    <w:rsid w:val="00742999"/>
    <w:rsid w:val="00743296"/>
    <w:rsid w:val="0074445C"/>
    <w:rsid w:val="00745633"/>
    <w:rsid w:val="00745F91"/>
    <w:rsid w:val="00746978"/>
    <w:rsid w:val="007472E0"/>
    <w:rsid w:val="0075069B"/>
    <w:rsid w:val="00750C56"/>
    <w:rsid w:val="0075208E"/>
    <w:rsid w:val="0075232C"/>
    <w:rsid w:val="0075314A"/>
    <w:rsid w:val="0075438F"/>
    <w:rsid w:val="007550BB"/>
    <w:rsid w:val="00755D68"/>
    <w:rsid w:val="0075628B"/>
    <w:rsid w:val="00756FE4"/>
    <w:rsid w:val="0075705F"/>
    <w:rsid w:val="007606E4"/>
    <w:rsid w:val="007656E7"/>
    <w:rsid w:val="007659BE"/>
    <w:rsid w:val="0077036D"/>
    <w:rsid w:val="0077077D"/>
    <w:rsid w:val="00772261"/>
    <w:rsid w:val="0077418B"/>
    <w:rsid w:val="00774FC7"/>
    <w:rsid w:val="0077543F"/>
    <w:rsid w:val="007758D4"/>
    <w:rsid w:val="00776C69"/>
    <w:rsid w:val="007774FB"/>
    <w:rsid w:val="00780F87"/>
    <w:rsid w:val="00781347"/>
    <w:rsid w:val="0078269F"/>
    <w:rsid w:val="00783E5D"/>
    <w:rsid w:val="0078416B"/>
    <w:rsid w:val="0078498A"/>
    <w:rsid w:val="00785571"/>
    <w:rsid w:val="007860E6"/>
    <w:rsid w:val="00786128"/>
    <w:rsid w:val="00786383"/>
    <w:rsid w:val="00787A78"/>
    <w:rsid w:val="00787F5C"/>
    <w:rsid w:val="00790211"/>
    <w:rsid w:val="007908B3"/>
    <w:rsid w:val="00790F95"/>
    <w:rsid w:val="00792475"/>
    <w:rsid w:val="00792784"/>
    <w:rsid w:val="00792B46"/>
    <w:rsid w:val="00792FDB"/>
    <w:rsid w:val="0079365D"/>
    <w:rsid w:val="007952AF"/>
    <w:rsid w:val="007956CF"/>
    <w:rsid w:val="00795B30"/>
    <w:rsid w:val="0079745E"/>
    <w:rsid w:val="007A145F"/>
    <w:rsid w:val="007A197B"/>
    <w:rsid w:val="007A19F5"/>
    <w:rsid w:val="007A1EED"/>
    <w:rsid w:val="007A2809"/>
    <w:rsid w:val="007A54EA"/>
    <w:rsid w:val="007A7127"/>
    <w:rsid w:val="007A7651"/>
    <w:rsid w:val="007A7A2B"/>
    <w:rsid w:val="007B0562"/>
    <w:rsid w:val="007B197C"/>
    <w:rsid w:val="007B2CC6"/>
    <w:rsid w:val="007B2EA6"/>
    <w:rsid w:val="007B3124"/>
    <w:rsid w:val="007B4845"/>
    <w:rsid w:val="007B56EA"/>
    <w:rsid w:val="007B5C7A"/>
    <w:rsid w:val="007B6A20"/>
    <w:rsid w:val="007B6EA4"/>
    <w:rsid w:val="007C0258"/>
    <w:rsid w:val="007C1E69"/>
    <w:rsid w:val="007C3224"/>
    <w:rsid w:val="007C6B32"/>
    <w:rsid w:val="007C6D7B"/>
    <w:rsid w:val="007C73F0"/>
    <w:rsid w:val="007D3115"/>
    <w:rsid w:val="007D4A09"/>
    <w:rsid w:val="007D5DB3"/>
    <w:rsid w:val="007D7A7F"/>
    <w:rsid w:val="007D7C4D"/>
    <w:rsid w:val="007E00C6"/>
    <w:rsid w:val="007E0BE7"/>
    <w:rsid w:val="007E1F85"/>
    <w:rsid w:val="007E3D44"/>
    <w:rsid w:val="007E3EF3"/>
    <w:rsid w:val="007E432E"/>
    <w:rsid w:val="007E4AE4"/>
    <w:rsid w:val="007E5209"/>
    <w:rsid w:val="007E5556"/>
    <w:rsid w:val="007E56A9"/>
    <w:rsid w:val="007E747F"/>
    <w:rsid w:val="007E7738"/>
    <w:rsid w:val="007F0AE0"/>
    <w:rsid w:val="007F0F55"/>
    <w:rsid w:val="007F13BD"/>
    <w:rsid w:val="007F1C29"/>
    <w:rsid w:val="007F2F8E"/>
    <w:rsid w:val="007F31B4"/>
    <w:rsid w:val="007F3E1D"/>
    <w:rsid w:val="007F3E3B"/>
    <w:rsid w:val="007F473F"/>
    <w:rsid w:val="007F4A5A"/>
    <w:rsid w:val="007F4E97"/>
    <w:rsid w:val="007F7A8F"/>
    <w:rsid w:val="00800C88"/>
    <w:rsid w:val="00800FDB"/>
    <w:rsid w:val="008018A4"/>
    <w:rsid w:val="0080298D"/>
    <w:rsid w:val="0080299A"/>
    <w:rsid w:val="0080391D"/>
    <w:rsid w:val="00804B73"/>
    <w:rsid w:val="00804BA9"/>
    <w:rsid w:val="008055BB"/>
    <w:rsid w:val="00805BA9"/>
    <w:rsid w:val="00806FA5"/>
    <w:rsid w:val="008111F2"/>
    <w:rsid w:val="00811539"/>
    <w:rsid w:val="00813B13"/>
    <w:rsid w:val="00814E20"/>
    <w:rsid w:val="008158F6"/>
    <w:rsid w:val="00815A1F"/>
    <w:rsid w:val="00815AD7"/>
    <w:rsid w:val="008167D0"/>
    <w:rsid w:val="008169AD"/>
    <w:rsid w:val="00816B35"/>
    <w:rsid w:val="00817A5C"/>
    <w:rsid w:val="00820347"/>
    <w:rsid w:val="008216EB"/>
    <w:rsid w:val="00821E7E"/>
    <w:rsid w:val="0082257E"/>
    <w:rsid w:val="00823ADD"/>
    <w:rsid w:val="0082450E"/>
    <w:rsid w:val="00824B7E"/>
    <w:rsid w:val="00824BA1"/>
    <w:rsid w:val="00824DCA"/>
    <w:rsid w:val="00825DA1"/>
    <w:rsid w:val="008275C0"/>
    <w:rsid w:val="008276CA"/>
    <w:rsid w:val="008301F0"/>
    <w:rsid w:val="008307B1"/>
    <w:rsid w:val="00830B6B"/>
    <w:rsid w:val="008316B5"/>
    <w:rsid w:val="0083276E"/>
    <w:rsid w:val="0083490B"/>
    <w:rsid w:val="00837AD3"/>
    <w:rsid w:val="0084126B"/>
    <w:rsid w:val="00841A17"/>
    <w:rsid w:val="00841BF8"/>
    <w:rsid w:val="00842410"/>
    <w:rsid w:val="008446E4"/>
    <w:rsid w:val="00844DFE"/>
    <w:rsid w:val="00846395"/>
    <w:rsid w:val="00846DED"/>
    <w:rsid w:val="00846F68"/>
    <w:rsid w:val="00852226"/>
    <w:rsid w:val="0085224D"/>
    <w:rsid w:val="00854C3E"/>
    <w:rsid w:val="00854EA0"/>
    <w:rsid w:val="00855333"/>
    <w:rsid w:val="00855D0F"/>
    <w:rsid w:val="00855E1E"/>
    <w:rsid w:val="00856220"/>
    <w:rsid w:val="008568BA"/>
    <w:rsid w:val="00856E6A"/>
    <w:rsid w:val="00860696"/>
    <w:rsid w:val="00860CAC"/>
    <w:rsid w:val="00860CE8"/>
    <w:rsid w:val="00860D94"/>
    <w:rsid w:val="00860E5A"/>
    <w:rsid w:val="00862E33"/>
    <w:rsid w:val="008632B0"/>
    <w:rsid w:val="008636C6"/>
    <w:rsid w:val="008638BD"/>
    <w:rsid w:val="00863D9B"/>
    <w:rsid w:val="00863F99"/>
    <w:rsid w:val="0086574C"/>
    <w:rsid w:val="00866EDC"/>
    <w:rsid w:val="008672E0"/>
    <w:rsid w:val="0086742A"/>
    <w:rsid w:val="00870459"/>
    <w:rsid w:val="0087142B"/>
    <w:rsid w:val="00873F9D"/>
    <w:rsid w:val="00876531"/>
    <w:rsid w:val="00877416"/>
    <w:rsid w:val="00881621"/>
    <w:rsid w:val="00881B7A"/>
    <w:rsid w:val="00881BB3"/>
    <w:rsid w:val="00881F16"/>
    <w:rsid w:val="008823AF"/>
    <w:rsid w:val="008827B0"/>
    <w:rsid w:val="008832F3"/>
    <w:rsid w:val="00884A5C"/>
    <w:rsid w:val="00885A76"/>
    <w:rsid w:val="008861CE"/>
    <w:rsid w:val="008870D0"/>
    <w:rsid w:val="00891DAA"/>
    <w:rsid w:val="0089300D"/>
    <w:rsid w:val="008936DA"/>
    <w:rsid w:val="0089428B"/>
    <w:rsid w:val="008946B0"/>
    <w:rsid w:val="0089631E"/>
    <w:rsid w:val="008A0436"/>
    <w:rsid w:val="008A1720"/>
    <w:rsid w:val="008A2049"/>
    <w:rsid w:val="008A2C5D"/>
    <w:rsid w:val="008A41CB"/>
    <w:rsid w:val="008A5E39"/>
    <w:rsid w:val="008A6C81"/>
    <w:rsid w:val="008A775E"/>
    <w:rsid w:val="008A7822"/>
    <w:rsid w:val="008A7AF4"/>
    <w:rsid w:val="008B0E95"/>
    <w:rsid w:val="008B2826"/>
    <w:rsid w:val="008B4B9D"/>
    <w:rsid w:val="008B4F54"/>
    <w:rsid w:val="008B57F8"/>
    <w:rsid w:val="008B5CCE"/>
    <w:rsid w:val="008B7833"/>
    <w:rsid w:val="008C0991"/>
    <w:rsid w:val="008C423F"/>
    <w:rsid w:val="008C5166"/>
    <w:rsid w:val="008C5C0D"/>
    <w:rsid w:val="008C6B88"/>
    <w:rsid w:val="008C6D22"/>
    <w:rsid w:val="008C6E5D"/>
    <w:rsid w:val="008C73A4"/>
    <w:rsid w:val="008C7FE6"/>
    <w:rsid w:val="008D1B50"/>
    <w:rsid w:val="008D318A"/>
    <w:rsid w:val="008D394F"/>
    <w:rsid w:val="008D40EA"/>
    <w:rsid w:val="008D5882"/>
    <w:rsid w:val="008D5EFB"/>
    <w:rsid w:val="008D7985"/>
    <w:rsid w:val="008E0299"/>
    <w:rsid w:val="008E3075"/>
    <w:rsid w:val="008E4E6B"/>
    <w:rsid w:val="008E518D"/>
    <w:rsid w:val="008E7937"/>
    <w:rsid w:val="008F10EB"/>
    <w:rsid w:val="008F18E9"/>
    <w:rsid w:val="008F1EF2"/>
    <w:rsid w:val="008F20E4"/>
    <w:rsid w:val="008F20F2"/>
    <w:rsid w:val="008F2D33"/>
    <w:rsid w:val="008F3EA8"/>
    <w:rsid w:val="008F430E"/>
    <w:rsid w:val="008F4E99"/>
    <w:rsid w:val="008F5A57"/>
    <w:rsid w:val="008F746E"/>
    <w:rsid w:val="00901FD7"/>
    <w:rsid w:val="00902EE5"/>
    <w:rsid w:val="009031B7"/>
    <w:rsid w:val="009033B6"/>
    <w:rsid w:val="00905952"/>
    <w:rsid w:val="009061F7"/>
    <w:rsid w:val="0090689A"/>
    <w:rsid w:val="00910D0E"/>
    <w:rsid w:val="00911680"/>
    <w:rsid w:val="00912407"/>
    <w:rsid w:val="00912EEF"/>
    <w:rsid w:val="00913441"/>
    <w:rsid w:val="00916BD4"/>
    <w:rsid w:val="00916DE2"/>
    <w:rsid w:val="00916F0D"/>
    <w:rsid w:val="00917D2E"/>
    <w:rsid w:val="00920D88"/>
    <w:rsid w:val="0092413A"/>
    <w:rsid w:val="00925F07"/>
    <w:rsid w:val="00925FDD"/>
    <w:rsid w:val="009263C8"/>
    <w:rsid w:val="0092689D"/>
    <w:rsid w:val="00926C15"/>
    <w:rsid w:val="009274C0"/>
    <w:rsid w:val="009278D9"/>
    <w:rsid w:val="00930993"/>
    <w:rsid w:val="00932033"/>
    <w:rsid w:val="00932402"/>
    <w:rsid w:val="00932DDF"/>
    <w:rsid w:val="009330FE"/>
    <w:rsid w:val="0093318C"/>
    <w:rsid w:val="00933621"/>
    <w:rsid w:val="0093388C"/>
    <w:rsid w:val="00933C4B"/>
    <w:rsid w:val="00934388"/>
    <w:rsid w:val="009366B0"/>
    <w:rsid w:val="009367B0"/>
    <w:rsid w:val="00936B08"/>
    <w:rsid w:val="009400DB"/>
    <w:rsid w:val="00940157"/>
    <w:rsid w:val="0094098F"/>
    <w:rsid w:val="009413DD"/>
    <w:rsid w:val="0094250E"/>
    <w:rsid w:val="00943115"/>
    <w:rsid w:val="00943A3C"/>
    <w:rsid w:val="00946034"/>
    <w:rsid w:val="00946913"/>
    <w:rsid w:val="00946E76"/>
    <w:rsid w:val="00947AF2"/>
    <w:rsid w:val="009501EB"/>
    <w:rsid w:val="00950398"/>
    <w:rsid w:val="00952464"/>
    <w:rsid w:val="00952664"/>
    <w:rsid w:val="00952A71"/>
    <w:rsid w:val="00953373"/>
    <w:rsid w:val="009534AC"/>
    <w:rsid w:val="00954D52"/>
    <w:rsid w:val="00955BCD"/>
    <w:rsid w:val="0096028F"/>
    <w:rsid w:val="00960580"/>
    <w:rsid w:val="00962AA0"/>
    <w:rsid w:val="00963429"/>
    <w:rsid w:val="0096395A"/>
    <w:rsid w:val="009653A1"/>
    <w:rsid w:val="00967994"/>
    <w:rsid w:val="009679F6"/>
    <w:rsid w:val="00973838"/>
    <w:rsid w:val="00973C9B"/>
    <w:rsid w:val="009758C1"/>
    <w:rsid w:val="00975EA1"/>
    <w:rsid w:val="00976BF2"/>
    <w:rsid w:val="009778C3"/>
    <w:rsid w:val="009819FF"/>
    <w:rsid w:val="00981EED"/>
    <w:rsid w:val="00983489"/>
    <w:rsid w:val="0098574B"/>
    <w:rsid w:val="00985A3F"/>
    <w:rsid w:val="0098610F"/>
    <w:rsid w:val="00986886"/>
    <w:rsid w:val="009878A7"/>
    <w:rsid w:val="00990438"/>
    <w:rsid w:val="009905E0"/>
    <w:rsid w:val="009909D6"/>
    <w:rsid w:val="00991EAD"/>
    <w:rsid w:val="00992563"/>
    <w:rsid w:val="0099409B"/>
    <w:rsid w:val="00994695"/>
    <w:rsid w:val="00994D87"/>
    <w:rsid w:val="0099676F"/>
    <w:rsid w:val="009968A6"/>
    <w:rsid w:val="009A02D9"/>
    <w:rsid w:val="009A0BF0"/>
    <w:rsid w:val="009A23C4"/>
    <w:rsid w:val="009A2578"/>
    <w:rsid w:val="009A27DF"/>
    <w:rsid w:val="009A295F"/>
    <w:rsid w:val="009A51E9"/>
    <w:rsid w:val="009A6AF2"/>
    <w:rsid w:val="009A6C44"/>
    <w:rsid w:val="009A7D3C"/>
    <w:rsid w:val="009B0246"/>
    <w:rsid w:val="009B07D3"/>
    <w:rsid w:val="009B09D6"/>
    <w:rsid w:val="009B0D1C"/>
    <w:rsid w:val="009B12A8"/>
    <w:rsid w:val="009B18FA"/>
    <w:rsid w:val="009B1ED4"/>
    <w:rsid w:val="009B21FF"/>
    <w:rsid w:val="009B269D"/>
    <w:rsid w:val="009B348F"/>
    <w:rsid w:val="009B3FA0"/>
    <w:rsid w:val="009B72D5"/>
    <w:rsid w:val="009B75E4"/>
    <w:rsid w:val="009C038C"/>
    <w:rsid w:val="009C08FE"/>
    <w:rsid w:val="009C0E90"/>
    <w:rsid w:val="009C3CED"/>
    <w:rsid w:val="009C3D9A"/>
    <w:rsid w:val="009C3DED"/>
    <w:rsid w:val="009C404C"/>
    <w:rsid w:val="009C720B"/>
    <w:rsid w:val="009D040C"/>
    <w:rsid w:val="009D0583"/>
    <w:rsid w:val="009D0A11"/>
    <w:rsid w:val="009D5242"/>
    <w:rsid w:val="009D5386"/>
    <w:rsid w:val="009D5898"/>
    <w:rsid w:val="009D5A3A"/>
    <w:rsid w:val="009D6AE7"/>
    <w:rsid w:val="009D6B6E"/>
    <w:rsid w:val="009D6C5F"/>
    <w:rsid w:val="009D740A"/>
    <w:rsid w:val="009D7E5F"/>
    <w:rsid w:val="009E0384"/>
    <w:rsid w:val="009E0F9B"/>
    <w:rsid w:val="009E1041"/>
    <w:rsid w:val="009E1D7C"/>
    <w:rsid w:val="009E2169"/>
    <w:rsid w:val="009E2F84"/>
    <w:rsid w:val="009E2FE7"/>
    <w:rsid w:val="009E4590"/>
    <w:rsid w:val="009E475F"/>
    <w:rsid w:val="009E49BC"/>
    <w:rsid w:val="009E6954"/>
    <w:rsid w:val="009F4FCE"/>
    <w:rsid w:val="009F6C44"/>
    <w:rsid w:val="009F7438"/>
    <w:rsid w:val="00A002A9"/>
    <w:rsid w:val="00A01A88"/>
    <w:rsid w:val="00A0331A"/>
    <w:rsid w:val="00A03ECC"/>
    <w:rsid w:val="00A0679F"/>
    <w:rsid w:val="00A06FEE"/>
    <w:rsid w:val="00A07A51"/>
    <w:rsid w:val="00A11017"/>
    <w:rsid w:val="00A1111D"/>
    <w:rsid w:val="00A11C6F"/>
    <w:rsid w:val="00A12550"/>
    <w:rsid w:val="00A127D9"/>
    <w:rsid w:val="00A1343A"/>
    <w:rsid w:val="00A14584"/>
    <w:rsid w:val="00A1670E"/>
    <w:rsid w:val="00A16D86"/>
    <w:rsid w:val="00A1761C"/>
    <w:rsid w:val="00A20727"/>
    <w:rsid w:val="00A22837"/>
    <w:rsid w:val="00A23086"/>
    <w:rsid w:val="00A230A5"/>
    <w:rsid w:val="00A23399"/>
    <w:rsid w:val="00A23807"/>
    <w:rsid w:val="00A24A2D"/>
    <w:rsid w:val="00A266ED"/>
    <w:rsid w:val="00A26911"/>
    <w:rsid w:val="00A26FB8"/>
    <w:rsid w:val="00A27B86"/>
    <w:rsid w:val="00A27E0D"/>
    <w:rsid w:val="00A32BA5"/>
    <w:rsid w:val="00A33A05"/>
    <w:rsid w:val="00A34508"/>
    <w:rsid w:val="00A34F77"/>
    <w:rsid w:val="00A3590D"/>
    <w:rsid w:val="00A36284"/>
    <w:rsid w:val="00A377D8"/>
    <w:rsid w:val="00A43288"/>
    <w:rsid w:val="00A46B2D"/>
    <w:rsid w:val="00A46B76"/>
    <w:rsid w:val="00A47629"/>
    <w:rsid w:val="00A4796F"/>
    <w:rsid w:val="00A47B6A"/>
    <w:rsid w:val="00A509FE"/>
    <w:rsid w:val="00A50CF5"/>
    <w:rsid w:val="00A50F25"/>
    <w:rsid w:val="00A5120F"/>
    <w:rsid w:val="00A51AF3"/>
    <w:rsid w:val="00A52109"/>
    <w:rsid w:val="00A5239C"/>
    <w:rsid w:val="00A52466"/>
    <w:rsid w:val="00A52501"/>
    <w:rsid w:val="00A529F1"/>
    <w:rsid w:val="00A53DAE"/>
    <w:rsid w:val="00A54887"/>
    <w:rsid w:val="00A55977"/>
    <w:rsid w:val="00A5676A"/>
    <w:rsid w:val="00A60A67"/>
    <w:rsid w:val="00A60C50"/>
    <w:rsid w:val="00A63128"/>
    <w:rsid w:val="00A63F1D"/>
    <w:rsid w:val="00A64354"/>
    <w:rsid w:val="00A64763"/>
    <w:rsid w:val="00A64876"/>
    <w:rsid w:val="00A6540D"/>
    <w:rsid w:val="00A6726C"/>
    <w:rsid w:val="00A6732A"/>
    <w:rsid w:val="00A67568"/>
    <w:rsid w:val="00A678B7"/>
    <w:rsid w:val="00A6798E"/>
    <w:rsid w:val="00A70B5F"/>
    <w:rsid w:val="00A71DAF"/>
    <w:rsid w:val="00A74143"/>
    <w:rsid w:val="00A744A6"/>
    <w:rsid w:val="00A74B10"/>
    <w:rsid w:val="00A766FA"/>
    <w:rsid w:val="00A76BBF"/>
    <w:rsid w:val="00A80445"/>
    <w:rsid w:val="00A8097D"/>
    <w:rsid w:val="00A81D0F"/>
    <w:rsid w:val="00A82395"/>
    <w:rsid w:val="00A82E81"/>
    <w:rsid w:val="00A82F44"/>
    <w:rsid w:val="00A835E5"/>
    <w:rsid w:val="00A83DD7"/>
    <w:rsid w:val="00A83FFF"/>
    <w:rsid w:val="00A8473A"/>
    <w:rsid w:val="00A8588A"/>
    <w:rsid w:val="00A86034"/>
    <w:rsid w:val="00A873AE"/>
    <w:rsid w:val="00A911D7"/>
    <w:rsid w:val="00A916A8"/>
    <w:rsid w:val="00A918FD"/>
    <w:rsid w:val="00A9217E"/>
    <w:rsid w:val="00A92AB6"/>
    <w:rsid w:val="00A93380"/>
    <w:rsid w:val="00A93C85"/>
    <w:rsid w:val="00A9610B"/>
    <w:rsid w:val="00A97015"/>
    <w:rsid w:val="00A97074"/>
    <w:rsid w:val="00AA0FC0"/>
    <w:rsid w:val="00AA1D4A"/>
    <w:rsid w:val="00AA2649"/>
    <w:rsid w:val="00AA3146"/>
    <w:rsid w:val="00AA39F6"/>
    <w:rsid w:val="00AA4907"/>
    <w:rsid w:val="00AA4FE7"/>
    <w:rsid w:val="00AA6370"/>
    <w:rsid w:val="00AA6576"/>
    <w:rsid w:val="00AA6E05"/>
    <w:rsid w:val="00AA7E8B"/>
    <w:rsid w:val="00AB07EF"/>
    <w:rsid w:val="00AB1986"/>
    <w:rsid w:val="00AB19D9"/>
    <w:rsid w:val="00AB3273"/>
    <w:rsid w:val="00AB32BC"/>
    <w:rsid w:val="00AB3545"/>
    <w:rsid w:val="00AB50AA"/>
    <w:rsid w:val="00AB6227"/>
    <w:rsid w:val="00AB6DB6"/>
    <w:rsid w:val="00AB79ED"/>
    <w:rsid w:val="00AB7F6F"/>
    <w:rsid w:val="00AC2245"/>
    <w:rsid w:val="00AC2825"/>
    <w:rsid w:val="00AC2BCC"/>
    <w:rsid w:val="00AC35B5"/>
    <w:rsid w:val="00AC3DEB"/>
    <w:rsid w:val="00AC43B0"/>
    <w:rsid w:val="00AC46D8"/>
    <w:rsid w:val="00AC4EAD"/>
    <w:rsid w:val="00AC5950"/>
    <w:rsid w:val="00AC62EE"/>
    <w:rsid w:val="00AC62F8"/>
    <w:rsid w:val="00AC7D45"/>
    <w:rsid w:val="00AD3BF3"/>
    <w:rsid w:val="00AD3D57"/>
    <w:rsid w:val="00AD5B08"/>
    <w:rsid w:val="00AD66D6"/>
    <w:rsid w:val="00AE117C"/>
    <w:rsid w:val="00AE14C3"/>
    <w:rsid w:val="00AE2358"/>
    <w:rsid w:val="00AE279B"/>
    <w:rsid w:val="00AE376A"/>
    <w:rsid w:val="00AE4138"/>
    <w:rsid w:val="00AE4EFA"/>
    <w:rsid w:val="00AE6D85"/>
    <w:rsid w:val="00AF0346"/>
    <w:rsid w:val="00AF0E8C"/>
    <w:rsid w:val="00AF3579"/>
    <w:rsid w:val="00AF7036"/>
    <w:rsid w:val="00B008B7"/>
    <w:rsid w:val="00B01B13"/>
    <w:rsid w:val="00B0347B"/>
    <w:rsid w:val="00B03936"/>
    <w:rsid w:val="00B03CBF"/>
    <w:rsid w:val="00B040EB"/>
    <w:rsid w:val="00B0453A"/>
    <w:rsid w:val="00B05944"/>
    <w:rsid w:val="00B05A64"/>
    <w:rsid w:val="00B065AD"/>
    <w:rsid w:val="00B0669F"/>
    <w:rsid w:val="00B07689"/>
    <w:rsid w:val="00B1042D"/>
    <w:rsid w:val="00B10B43"/>
    <w:rsid w:val="00B11012"/>
    <w:rsid w:val="00B11FC6"/>
    <w:rsid w:val="00B12790"/>
    <w:rsid w:val="00B148F3"/>
    <w:rsid w:val="00B17154"/>
    <w:rsid w:val="00B17AF3"/>
    <w:rsid w:val="00B20639"/>
    <w:rsid w:val="00B21605"/>
    <w:rsid w:val="00B21EEA"/>
    <w:rsid w:val="00B24709"/>
    <w:rsid w:val="00B24A17"/>
    <w:rsid w:val="00B26A9D"/>
    <w:rsid w:val="00B2755F"/>
    <w:rsid w:val="00B30CC3"/>
    <w:rsid w:val="00B30F48"/>
    <w:rsid w:val="00B30F56"/>
    <w:rsid w:val="00B31E2C"/>
    <w:rsid w:val="00B322DB"/>
    <w:rsid w:val="00B350F3"/>
    <w:rsid w:val="00B35B03"/>
    <w:rsid w:val="00B371A7"/>
    <w:rsid w:val="00B37DBA"/>
    <w:rsid w:val="00B40C28"/>
    <w:rsid w:val="00B41C2E"/>
    <w:rsid w:val="00B429E5"/>
    <w:rsid w:val="00B42C1F"/>
    <w:rsid w:val="00B4323B"/>
    <w:rsid w:val="00B447D0"/>
    <w:rsid w:val="00B461C7"/>
    <w:rsid w:val="00B4628D"/>
    <w:rsid w:val="00B47624"/>
    <w:rsid w:val="00B477A3"/>
    <w:rsid w:val="00B50308"/>
    <w:rsid w:val="00B5318A"/>
    <w:rsid w:val="00B55549"/>
    <w:rsid w:val="00B559AC"/>
    <w:rsid w:val="00B55D15"/>
    <w:rsid w:val="00B575DC"/>
    <w:rsid w:val="00B60C98"/>
    <w:rsid w:val="00B60D24"/>
    <w:rsid w:val="00B63189"/>
    <w:rsid w:val="00B6351E"/>
    <w:rsid w:val="00B63D71"/>
    <w:rsid w:val="00B63F60"/>
    <w:rsid w:val="00B64E13"/>
    <w:rsid w:val="00B66276"/>
    <w:rsid w:val="00B666ED"/>
    <w:rsid w:val="00B66C56"/>
    <w:rsid w:val="00B6765B"/>
    <w:rsid w:val="00B67F88"/>
    <w:rsid w:val="00B701D2"/>
    <w:rsid w:val="00B7107C"/>
    <w:rsid w:val="00B727CD"/>
    <w:rsid w:val="00B72B06"/>
    <w:rsid w:val="00B73792"/>
    <w:rsid w:val="00B73FDE"/>
    <w:rsid w:val="00B753C1"/>
    <w:rsid w:val="00B7574E"/>
    <w:rsid w:val="00B80FBE"/>
    <w:rsid w:val="00B823B6"/>
    <w:rsid w:val="00B85EC1"/>
    <w:rsid w:val="00B86689"/>
    <w:rsid w:val="00B86CE3"/>
    <w:rsid w:val="00B87667"/>
    <w:rsid w:val="00B9015E"/>
    <w:rsid w:val="00B904A2"/>
    <w:rsid w:val="00B90DA2"/>
    <w:rsid w:val="00B90E7E"/>
    <w:rsid w:val="00B915EF"/>
    <w:rsid w:val="00B93B2F"/>
    <w:rsid w:val="00B93DAD"/>
    <w:rsid w:val="00B93E4A"/>
    <w:rsid w:val="00B94A44"/>
    <w:rsid w:val="00B95CF6"/>
    <w:rsid w:val="00B96269"/>
    <w:rsid w:val="00B96763"/>
    <w:rsid w:val="00B967BA"/>
    <w:rsid w:val="00B97188"/>
    <w:rsid w:val="00B97CA0"/>
    <w:rsid w:val="00BA3725"/>
    <w:rsid w:val="00BA38D1"/>
    <w:rsid w:val="00BA7040"/>
    <w:rsid w:val="00BA78CA"/>
    <w:rsid w:val="00BB026B"/>
    <w:rsid w:val="00BB0C69"/>
    <w:rsid w:val="00BB1668"/>
    <w:rsid w:val="00BB1953"/>
    <w:rsid w:val="00BB30A6"/>
    <w:rsid w:val="00BB3B9C"/>
    <w:rsid w:val="00BB4C1E"/>
    <w:rsid w:val="00BB566B"/>
    <w:rsid w:val="00BB61F3"/>
    <w:rsid w:val="00BB61F4"/>
    <w:rsid w:val="00BB64A4"/>
    <w:rsid w:val="00BB6960"/>
    <w:rsid w:val="00BB7585"/>
    <w:rsid w:val="00BB76E7"/>
    <w:rsid w:val="00BC0B85"/>
    <w:rsid w:val="00BC186C"/>
    <w:rsid w:val="00BC19CC"/>
    <w:rsid w:val="00BC49C4"/>
    <w:rsid w:val="00BC5502"/>
    <w:rsid w:val="00BC5852"/>
    <w:rsid w:val="00BC6085"/>
    <w:rsid w:val="00BC613B"/>
    <w:rsid w:val="00BC63E3"/>
    <w:rsid w:val="00BC64D8"/>
    <w:rsid w:val="00BC7A6C"/>
    <w:rsid w:val="00BC7C63"/>
    <w:rsid w:val="00BD080C"/>
    <w:rsid w:val="00BD11E8"/>
    <w:rsid w:val="00BD2656"/>
    <w:rsid w:val="00BD61E8"/>
    <w:rsid w:val="00BD6D20"/>
    <w:rsid w:val="00BE0DFC"/>
    <w:rsid w:val="00BE0E57"/>
    <w:rsid w:val="00BE278F"/>
    <w:rsid w:val="00BE34A3"/>
    <w:rsid w:val="00BE3802"/>
    <w:rsid w:val="00BE3C34"/>
    <w:rsid w:val="00BE451F"/>
    <w:rsid w:val="00BE636C"/>
    <w:rsid w:val="00BE732B"/>
    <w:rsid w:val="00BF0222"/>
    <w:rsid w:val="00BF14E2"/>
    <w:rsid w:val="00BF1E0A"/>
    <w:rsid w:val="00BF3A4C"/>
    <w:rsid w:val="00BF4D4D"/>
    <w:rsid w:val="00BF61D4"/>
    <w:rsid w:val="00BF6CC0"/>
    <w:rsid w:val="00BF70A7"/>
    <w:rsid w:val="00BF7CB9"/>
    <w:rsid w:val="00C0019F"/>
    <w:rsid w:val="00C00683"/>
    <w:rsid w:val="00C0219B"/>
    <w:rsid w:val="00C022C5"/>
    <w:rsid w:val="00C0286B"/>
    <w:rsid w:val="00C04F94"/>
    <w:rsid w:val="00C06387"/>
    <w:rsid w:val="00C072C6"/>
    <w:rsid w:val="00C07F7B"/>
    <w:rsid w:val="00C07FE3"/>
    <w:rsid w:val="00C11810"/>
    <w:rsid w:val="00C12F4C"/>
    <w:rsid w:val="00C131B6"/>
    <w:rsid w:val="00C13CC5"/>
    <w:rsid w:val="00C14F1E"/>
    <w:rsid w:val="00C159F9"/>
    <w:rsid w:val="00C169A9"/>
    <w:rsid w:val="00C17B75"/>
    <w:rsid w:val="00C20386"/>
    <w:rsid w:val="00C23A9C"/>
    <w:rsid w:val="00C25AE9"/>
    <w:rsid w:val="00C31429"/>
    <w:rsid w:val="00C33DF2"/>
    <w:rsid w:val="00C346D4"/>
    <w:rsid w:val="00C34C4A"/>
    <w:rsid w:val="00C36880"/>
    <w:rsid w:val="00C374DE"/>
    <w:rsid w:val="00C4011F"/>
    <w:rsid w:val="00C4123E"/>
    <w:rsid w:val="00C43C82"/>
    <w:rsid w:val="00C45CA9"/>
    <w:rsid w:val="00C465CD"/>
    <w:rsid w:val="00C47333"/>
    <w:rsid w:val="00C47830"/>
    <w:rsid w:val="00C47D6B"/>
    <w:rsid w:val="00C5086C"/>
    <w:rsid w:val="00C50BE4"/>
    <w:rsid w:val="00C52AA4"/>
    <w:rsid w:val="00C545B1"/>
    <w:rsid w:val="00C56F73"/>
    <w:rsid w:val="00C57FE7"/>
    <w:rsid w:val="00C60DC3"/>
    <w:rsid w:val="00C60EA3"/>
    <w:rsid w:val="00C6252A"/>
    <w:rsid w:val="00C6334A"/>
    <w:rsid w:val="00C63DCD"/>
    <w:rsid w:val="00C63F56"/>
    <w:rsid w:val="00C642BB"/>
    <w:rsid w:val="00C64E06"/>
    <w:rsid w:val="00C66FF4"/>
    <w:rsid w:val="00C67CC3"/>
    <w:rsid w:val="00C67FF7"/>
    <w:rsid w:val="00C70CCD"/>
    <w:rsid w:val="00C71967"/>
    <w:rsid w:val="00C71BAD"/>
    <w:rsid w:val="00C71F82"/>
    <w:rsid w:val="00C721AE"/>
    <w:rsid w:val="00C738C4"/>
    <w:rsid w:val="00C754CB"/>
    <w:rsid w:val="00C7634F"/>
    <w:rsid w:val="00C77578"/>
    <w:rsid w:val="00C77AD9"/>
    <w:rsid w:val="00C80470"/>
    <w:rsid w:val="00C80583"/>
    <w:rsid w:val="00C80598"/>
    <w:rsid w:val="00C80964"/>
    <w:rsid w:val="00C81EC3"/>
    <w:rsid w:val="00C81FD4"/>
    <w:rsid w:val="00C827FB"/>
    <w:rsid w:val="00C83316"/>
    <w:rsid w:val="00C85112"/>
    <w:rsid w:val="00C90B36"/>
    <w:rsid w:val="00C90E8D"/>
    <w:rsid w:val="00C9133A"/>
    <w:rsid w:val="00C9161F"/>
    <w:rsid w:val="00C91889"/>
    <w:rsid w:val="00C924E2"/>
    <w:rsid w:val="00C92566"/>
    <w:rsid w:val="00C94FDC"/>
    <w:rsid w:val="00C9509A"/>
    <w:rsid w:val="00C95157"/>
    <w:rsid w:val="00C9660D"/>
    <w:rsid w:val="00CA4CCB"/>
    <w:rsid w:val="00CA62F7"/>
    <w:rsid w:val="00CA7714"/>
    <w:rsid w:val="00CB0A32"/>
    <w:rsid w:val="00CB0DB0"/>
    <w:rsid w:val="00CB15B8"/>
    <w:rsid w:val="00CB1C7B"/>
    <w:rsid w:val="00CB2190"/>
    <w:rsid w:val="00CB3112"/>
    <w:rsid w:val="00CB4F1E"/>
    <w:rsid w:val="00CB7C6A"/>
    <w:rsid w:val="00CC01A9"/>
    <w:rsid w:val="00CC0C23"/>
    <w:rsid w:val="00CC0E25"/>
    <w:rsid w:val="00CC18D4"/>
    <w:rsid w:val="00CC2124"/>
    <w:rsid w:val="00CC2352"/>
    <w:rsid w:val="00CC41F4"/>
    <w:rsid w:val="00CC4872"/>
    <w:rsid w:val="00CC4C3A"/>
    <w:rsid w:val="00CC5BDF"/>
    <w:rsid w:val="00CC6024"/>
    <w:rsid w:val="00CC63BA"/>
    <w:rsid w:val="00CC6D1E"/>
    <w:rsid w:val="00CC774B"/>
    <w:rsid w:val="00CD166C"/>
    <w:rsid w:val="00CD1D19"/>
    <w:rsid w:val="00CD3A49"/>
    <w:rsid w:val="00CD43E7"/>
    <w:rsid w:val="00CD5194"/>
    <w:rsid w:val="00CD7337"/>
    <w:rsid w:val="00CD7AF3"/>
    <w:rsid w:val="00CD7D44"/>
    <w:rsid w:val="00CD7D89"/>
    <w:rsid w:val="00CE0E02"/>
    <w:rsid w:val="00CE180F"/>
    <w:rsid w:val="00CE35FE"/>
    <w:rsid w:val="00CE619E"/>
    <w:rsid w:val="00CE6C80"/>
    <w:rsid w:val="00CE7E6B"/>
    <w:rsid w:val="00CF09F9"/>
    <w:rsid w:val="00CF33D4"/>
    <w:rsid w:val="00CF559F"/>
    <w:rsid w:val="00CF55D6"/>
    <w:rsid w:val="00CF674D"/>
    <w:rsid w:val="00D01821"/>
    <w:rsid w:val="00D02E74"/>
    <w:rsid w:val="00D03285"/>
    <w:rsid w:val="00D035D5"/>
    <w:rsid w:val="00D03AE5"/>
    <w:rsid w:val="00D0414D"/>
    <w:rsid w:val="00D04FB6"/>
    <w:rsid w:val="00D05DB4"/>
    <w:rsid w:val="00D060D4"/>
    <w:rsid w:val="00D07E88"/>
    <w:rsid w:val="00D11BC5"/>
    <w:rsid w:val="00D1242C"/>
    <w:rsid w:val="00D12800"/>
    <w:rsid w:val="00D13625"/>
    <w:rsid w:val="00D13B4B"/>
    <w:rsid w:val="00D13EC8"/>
    <w:rsid w:val="00D13F4E"/>
    <w:rsid w:val="00D15831"/>
    <w:rsid w:val="00D15C83"/>
    <w:rsid w:val="00D16FC0"/>
    <w:rsid w:val="00D17168"/>
    <w:rsid w:val="00D1750C"/>
    <w:rsid w:val="00D17934"/>
    <w:rsid w:val="00D17A47"/>
    <w:rsid w:val="00D17DC2"/>
    <w:rsid w:val="00D21DE8"/>
    <w:rsid w:val="00D21E1F"/>
    <w:rsid w:val="00D22731"/>
    <w:rsid w:val="00D23A68"/>
    <w:rsid w:val="00D27026"/>
    <w:rsid w:val="00D27395"/>
    <w:rsid w:val="00D27543"/>
    <w:rsid w:val="00D314C9"/>
    <w:rsid w:val="00D31B50"/>
    <w:rsid w:val="00D31E19"/>
    <w:rsid w:val="00D330ED"/>
    <w:rsid w:val="00D330F4"/>
    <w:rsid w:val="00D34F6F"/>
    <w:rsid w:val="00D35250"/>
    <w:rsid w:val="00D35CCA"/>
    <w:rsid w:val="00D40FBB"/>
    <w:rsid w:val="00D4252E"/>
    <w:rsid w:val="00D42C66"/>
    <w:rsid w:val="00D42C6E"/>
    <w:rsid w:val="00D434C4"/>
    <w:rsid w:val="00D4581A"/>
    <w:rsid w:val="00D468C7"/>
    <w:rsid w:val="00D4693F"/>
    <w:rsid w:val="00D475F9"/>
    <w:rsid w:val="00D50760"/>
    <w:rsid w:val="00D50B6B"/>
    <w:rsid w:val="00D51239"/>
    <w:rsid w:val="00D5285D"/>
    <w:rsid w:val="00D52BA1"/>
    <w:rsid w:val="00D52D63"/>
    <w:rsid w:val="00D52DE6"/>
    <w:rsid w:val="00D52F62"/>
    <w:rsid w:val="00D54473"/>
    <w:rsid w:val="00D545F0"/>
    <w:rsid w:val="00D54607"/>
    <w:rsid w:val="00D55CAD"/>
    <w:rsid w:val="00D56AAA"/>
    <w:rsid w:val="00D56AE7"/>
    <w:rsid w:val="00D57D92"/>
    <w:rsid w:val="00D57E73"/>
    <w:rsid w:val="00D57EA0"/>
    <w:rsid w:val="00D619F4"/>
    <w:rsid w:val="00D63609"/>
    <w:rsid w:val="00D64BF5"/>
    <w:rsid w:val="00D64D58"/>
    <w:rsid w:val="00D653F3"/>
    <w:rsid w:val="00D6562C"/>
    <w:rsid w:val="00D66077"/>
    <w:rsid w:val="00D678EC"/>
    <w:rsid w:val="00D71A37"/>
    <w:rsid w:val="00D71D41"/>
    <w:rsid w:val="00D756A6"/>
    <w:rsid w:val="00D7606D"/>
    <w:rsid w:val="00D763E0"/>
    <w:rsid w:val="00D7741C"/>
    <w:rsid w:val="00D81006"/>
    <w:rsid w:val="00D81482"/>
    <w:rsid w:val="00D82140"/>
    <w:rsid w:val="00D82710"/>
    <w:rsid w:val="00D839FD"/>
    <w:rsid w:val="00D84046"/>
    <w:rsid w:val="00D84D25"/>
    <w:rsid w:val="00D87090"/>
    <w:rsid w:val="00D90A49"/>
    <w:rsid w:val="00D90B61"/>
    <w:rsid w:val="00D90B93"/>
    <w:rsid w:val="00D9129E"/>
    <w:rsid w:val="00D91EA4"/>
    <w:rsid w:val="00D9209C"/>
    <w:rsid w:val="00D93114"/>
    <w:rsid w:val="00D9348C"/>
    <w:rsid w:val="00D93FC9"/>
    <w:rsid w:val="00D94BAD"/>
    <w:rsid w:val="00D952A6"/>
    <w:rsid w:val="00D952F8"/>
    <w:rsid w:val="00D95742"/>
    <w:rsid w:val="00D96710"/>
    <w:rsid w:val="00D96D5C"/>
    <w:rsid w:val="00D976EC"/>
    <w:rsid w:val="00D97B9C"/>
    <w:rsid w:val="00DA036F"/>
    <w:rsid w:val="00DA140B"/>
    <w:rsid w:val="00DA1829"/>
    <w:rsid w:val="00DA21CA"/>
    <w:rsid w:val="00DA22AA"/>
    <w:rsid w:val="00DA236D"/>
    <w:rsid w:val="00DA2973"/>
    <w:rsid w:val="00DA2C61"/>
    <w:rsid w:val="00DA3487"/>
    <w:rsid w:val="00DA3BB2"/>
    <w:rsid w:val="00DA3DF0"/>
    <w:rsid w:val="00DA5FD6"/>
    <w:rsid w:val="00DA63AD"/>
    <w:rsid w:val="00DA6B60"/>
    <w:rsid w:val="00DA7590"/>
    <w:rsid w:val="00DB1332"/>
    <w:rsid w:val="00DB17D4"/>
    <w:rsid w:val="00DB23BE"/>
    <w:rsid w:val="00DB4130"/>
    <w:rsid w:val="00DB45A1"/>
    <w:rsid w:val="00DB56BA"/>
    <w:rsid w:val="00DB5A9A"/>
    <w:rsid w:val="00DB76F6"/>
    <w:rsid w:val="00DC2F48"/>
    <w:rsid w:val="00DC34BC"/>
    <w:rsid w:val="00DC3F62"/>
    <w:rsid w:val="00DC5D34"/>
    <w:rsid w:val="00DC5DFC"/>
    <w:rsid w:val="00DC72DF"/>
    <w:rsid w:val="00DC7B6F"/>
    <w:rsid w:val="00DD0463"/>
    <w:rsid w:val="00DD0778"/>
    <w:rsid w:val="00DD1657"/>
    <w:rsid w:val="00DD4CA9"/>
    <w:rsid w:val="00DD6D87"/>
    <w:rsid w:val="00DE004E"/>
    <w:rsid w:val="00DE060F"/>
    <w:rsid w:val="00DE1436"/>
    <w:rsid w:val="00DE258A"/>
    <w:rsid w:val="00DE297D"/>
    <w:rsid w:val="00DE463D"/>
    <w:rsid w:val="00DE4F07"/>
    <w:rsid w:val="00DE5D10"/>
    <w:rsid w:val="00DE7F69"/>
    <w:rsid w:val="00DF13C1"/>
    <w:rsid w:val="00DF1634"/>
    <w:rsid w:val="00DF1D5A"/>
    <w:rsid w:val="00DF3745"/>
    <w:rsid w:val="00DF38CB"/>
    <w:rsid w:val="00DF4E4A"/>
    <w:rsid w:val="00DF56A0"/>
    <w:rsid w:val="00DF57A3"/>
    <w:rsid w:val="00DF5818"/>
    <w:rsid w:val="00DF73FD"/>
    <w:rsid w:val="00DF7498"/>
    <w:rsid w:val="00DF7CCE"/>
    <w:rsid w:val="00E013FE"/>
    <w:rsid w:val="00E01656"/>
    <w:rsid w:val="00E04749"/>
    <w:rsid w:val="00E04B2E"/>
    <w:rsid w:val="00E04F4F"/>
    <w:rsid w:val="00E0612A"/>
    <w:rsid w:val="00E06582"/>
    <w:rsid w:val="00E06967"/>
    <w:rsid w:val="00E06F5C"/>
    <w:rsid w:val="00E119FE"/>
    <w:rsid w:val="00E129BD"/>
    <w:rsid w:val="00E12C61"/>
    <w:rsid w:val="00E14663"/>
    <w:rsid w:val="00E14D5F"/>
    <w:rsid w:val="00E15B08"/>
    <w:rsid w:val="00E15C6A"/>
    <w:rsid w:val="00E16064"/>
    <w:rsid w:val="00E170BD"/>
    <w:rsid w:val="00E17F91"/>
    <w:rsid w:val="00E2381A"/>
    <w:rsid w:val="00E2520B"/>
    <w:rsid w:val="00E2567A"/>
    <w:rsid w:val="00E2645B"/>
    <w:rsid w:val="00E26AA8"/>
    <w:rsid w:val="00E32FE4"/>
    <w:rsid w:val="00E34C3F"/>
    <w:rsid w:val="00E40EEF"/>
    <w:rsid w:val="00E42352"/>
    <w:rsid w:val="00E42566"/>
    <w:rsid w:val="00E429E4"/>
    <w:rsid w:val="00E43472"/>
    <w:rsid w:val="00E4355E"/>
    <w:rsid w:val="00E43AF6"/>
    <w:rsid w:val="00E445D0"/>
    <w:rsid w:val="00E44999"/>
    <w:rsid w:val="00E44E8C"/>
    <w:rsid w:val="00E45356"/>
    <w:rsid w:val="00E45965"/>
    <w:rsid w:val="00E46CC6"/>
    <w:rsid w:val="00E5056B"/>
    <w:rsid w:val="00E52D0C"/>
    <w:rsid w:val="00E534BA"/>
    <w:rsid w:val="00E53EB4"/>
    <w:rsid w:val="00E5497A"/>
    <w:rsid w:val="00E56B1B"/>
    <w:rsid w:val="00E5778F"/>
    <w:rsid w:val="00E577AF"/>
    <w:rsid w:val="00E6323B"/>
    <w:rsid w:val="00E63615"/>
    <w:rsid w:val="00E64D9C"/>
    <w:rsid w:val="00E66C22"/>
    <w:rsid w:val="00E66C41"/>
    <w:rsid w:val="00E676BA"/>
    <w:rsid w:val="00E70723"/>
    <w:rsid w:val="00E73F17"/>
    <w:rsid w:val="00E75115"/>
    <w:rsid w:val="00E752F2"/>
    <w:rsid w:val="00E766DB"/>
    <w:rsid w:val="00E768D8"/>
    <w:rsid w:val="00E76D1B"/>
    <w:rsid w:val="00E7754A"/>
    <w:rsid w:val="00E77D93"/>
    <w:rsid w:val="00E80090"/>
    <w:rsid w:val="00E8060C"/>
    <w:rsid w:val="00E80D8F"/>
    <w:rsid w:val="00E80F60"/>
    <w:rsid w:val="00E81EB8"/>
    <w:rsid w:val="00E81F98"/>
    <w:rsid w:val="00E82871"/>
    <w:rsid w:val="00E82AD5"/>
    <w:rsid w:val="00E83AB2"/>
    <w:rsid w:val="00E8451B"/>
    <w:rsid w:val="00E85CF1"/>
    <w:rsid w:val="00E85F94"/>
    <w:rsid w:val="00E860FC"/>
    <w:rsid w:val="00E87ED5"/>
    <w:rsid w:val="00E9240D"/>
    <w:rsid w:val="00E925BA"/>
    <w:rsid w:val="00E93563"/>
    <w:rsid w:val="00E958D9"/>
    <w:rsid w:val="00E96BF6"/>
    <w:rsid w:val="00EA0994"/>
    <w:rsid w:val="00EA2A5F"/>
    <w:rsid w:val="00EA2F0E"/>
    <w:rsid w:val="00EA3E69"/>
    <w:rsid w:val="00EA433D"/>
    <w:rsid w:val="00EA4A0C"/>
    <w:rsid w:val="00EA4CA1"/>
    <w:rsid w:val="00EA5E75"/>
    <w:rsid w:val="00EA6453"/>
    <w:rsid w:val="00EA66D8"/>
    <w:rsid w:val="00EA748B"/>
    <w:rsid w:val="00EB0622"/>
    <w:rsid w:val="00EB1525"/>
    <w:rsid w:val="00EB43D1"/>
    <w:rsid w:val="00EB4571"/>
    <w:rsid w:val="00EB6633"/>
    <w:rsid w:val="00EB71D8"/>
    <w:rsid w:val="00EC06AB"/>
    <w:rsid w:val="00EC16D4"/>
    <w:rsid w:val="00EC46DD"/>
    <w:rsid w:val="00EC4D63"/>
    <w:rsid w:val="00EC7660"/>
    <w:rsid w:val="00ED02AE"/>
    <w:rsid w:val="00ED0329"/>
    <w:rsid w:val="00ED0696"/>
    <w:rsid w:val="00ED2304"/>
    <w:rsid w:val="00ED2E3D"/>
    <w:rsid w:val="00ED5089"/>
    <w:rsid w:val="00ED5ED3"/>
    <w:rsid w:val="00ED6099"/>
    <w:rsid w:val="00ED69B4"/>
    <w:rsid w:val="00ED777F"/>
    <w:rsid w:val="00EE0BF1"/>
    <w:rsid w:val="00EE294C"/>
    <w:rsid w:val="00EE4501"/>
    <w:rsid w:val="00EE6461"/>
    <w:rsid w:val="00EE6914"/>
    <w:rsid w:val="00EE6B57"/>
    <w:rsid w:val="00EE7A40"/>
    <w:rsid w:val="00EF01C6"/>
    <w:rsid w:val="00EF1028"/>
    <w:rsid w:val="00EF10E8"/>
    <w:rsid w:val="00EF29FD"/>
    <w:rsid w:val="00EF4D3F"/>
    <w:rsid w:val="00EF50CE"/>
    <w:rsid w:val="00EF5642"/>
    <w:rsid w:val="00EF621A"/>
    <w:rsid w:val="00EF64EC"/>
    <w:rsid w:val="00EF6CB8"/>
    <w:rsid w:val="00EF7CC0"/>
    <w:rsid w:val="00EF7D1D"/>
    <w:rsid w:val="00F008C6"/>
    <w:rsid w:val="00F01D7F"/>
    <w:rsid w:val="00F02257"/>
    <w:rsid w:val="00F02D28"/>
    <w:rsid w:val="00F04C8A"/>
    <w:rsid w:val="00F056DF"/>
    <w:rsid w:val="00F06838"/>
    <w:rsid w:val="00F06AD5"/>
    <w:rsid w:val="00F07B1C"/>
    <w:rsid w:val="00F07F3E"/>
    <w:rsid w:val="00F12845"/>
    <w:rsid w:val="00F1421D"/>
    <w:rsid w:val="00F14AC7"/>
    <w:rsid w:val="00F152DA"/>
    <w:rsid w:val="00F156CD"/>
    <w:rsid w:val="00F16144"/>
    <w:rsid w:val="00F164F3"/>
    <w:rsid w:val="00F1727F"/>
    <w:rsid w:val="00F202A7"/>
    <w:rsid w:val="00F20A63"/>
    <w:rsid w:val="00F20DDD"/>
    <w:rsid w:val="00F21F17"/>
    <w:rsid w:val="00F2258A"/>
    <w:rsid w:val="00F22C2B"/>
    <w:rsid w:val="00F24ACF"/>
    <w:rsid w:val="00F24F82"/>
    <w:rsid w:val="00F26482"/>
    <w:rsid w:val="00F26622"/>
    <w:rsid w:val="00F26F99"/>
    <w:rsid w:val="00F2766F"/>
    <w:rsid w:val="00F2778A"/>
    <w:rsid w:val="00F3150B"/>
    <w:rsid w:val="00F3299D"/>
    <w:rsid w:val="00F33776"/>
    <w:rsid w:val="00F33C1D"/>
    <w:rsid w:val="00F35548"/>
    <w:rsid w:val="00F362CD"/>
    <w:rsid w:val="00F40499"/>
    <w:rsid w:val="00F412D2"/>
    <w:rsid w:val="00F42540"/>
    <w:rsid w:val="00F42A1B"/>
    <w:rsid w:val="00F42EFB"/>
    <w:rsid w:val="00F45BF4"/>
    <w:rsid w:val="00F46677"/>
    <w:rsid w:val="00F47857"/>
    <w:rsid w:val="00F478FA"/>
    <w:rsid w:val="00F47D26"/>
    <w:rsid w:val="00F506ED"/>
    <w:rsid w:val="00F51283"/>
    <w:rsid w:val="00F51505"/>
    <w:rsid w:val="00F525F8"/>
    <w:rsid w:val="00F53DB8"/>
    <w:rsid w:val="00F551B1"/>
    <w:rsid w:val="00F6132B"/>
    <w:rsid w:val="00F61409"/>
    <w:rsid w:val="00F621B8"/>
    <w:rsid w:val="00F62414"/>
    <w:rsid w:val="00F6246F"/>
    <w:rsid w:val="00F62E7F"/>
    <w:rsid w:val="00F63F0E"/>
    <w:rsid w:val="00F6671D"/>
    <w:rsid w:val="00F670A0"/>
    <w:rsid w:val="00F67789"/>
    <w:rsid w:val="00F706E1"/>
    <w:rsid w:val="00F71ABB"/>
    <w:rsid w:val="00F757ED"/>
    <w:rsid w:val="00F75EDB"/>
    <w:rsid w:val="00F77661"/>
    <w:rsid w:val="00F805A3"/>
    <w:rsid w:val="00F82607"/>
    <w:rsid w:val="00F837B0"/>
    <w:rsid w:val="00F83EE6"/>
    <w:rsid w:val="00F842F8"/>
    <w:rsid w:val="00F84442"/>
    <w:rsid w:val="00F850A8"/>
    <w:rsid w:val="00F87C80"/>
    <w:rsid w:val="00F9293B"/>
    <w:rsid w:val="00F93039"/>
    <w:rsid w:val="00F94F4A"/>
    <w:rsid w:val="00F95590"/>
    <w:rsid w:val="00F9592B"/>
    <w:rsid w:val="00F96AA5"/>
    <w:rsid w:val="00F97E92"/>
    <w:rsid w:val="00FA0991"/>
    <w:rsid w:val="00FA11BE"/>
    <w:rsid w:val="00FA1363"/>
    <w:rsid w:val="00FA1668"/>
    <w:rsid w:val="00FA2195"/>
    <w:rsid w:val="00FA2EC4"/>
    <w:rsid w:val="00FA3818"/>
    <w:rsid w:val="00FA3968"/>
    <w:rsid w:val="00FA3EA6"/>
    <w:rsid w:val="00FA404F"/>
    <w:rsid w:val="00FA4BED"/>
    <w:rsid w:val="00FA4EB0"/>
    <w:rsid w:val="00FA4F57"/>
    <w:rsid w:val="00FA6A82"/>
    <w:rsid w:val="00FA6E40"/>
    <w:rsid w:val="00FA72AF"/>
    <w:rsid w:val="00FA73A2"/>
    <w:rsid w:val="00FA7994"/>
    <w:rsid w:val="00FB03D5"/>
    <w:rsid w:val="00FB14D2"/>
    <w:rsid w:val="00FB2E09"/>
    <w:rsid w:val="00FB62C0"/>
    <w:rsid w:val="00FB67AA"/>
    <w:rsid w:val="00FB6968"/>
    <w:rsid w:val="00FB6D5F"/>
    <w:rsid w:val="00FB741D"/>
    <w:rsid w:val="00FC0251"/>
    <w:rsid w:val="00FC1B5F"/>
    <w:rsid w:val="00FC2D76"/>
    <w:rsid w:val="00FC452A"/>
    <w:rsid w:val="00FC516B"/>
    <w:rsid w:val="00FC5932"/>
    <w:rsid w:val="00FC72AC"/>
    <w:rsid w:val="00FD105B"/>
    <w:rsid w:val="00FD2392"/>
    <w:rsid w:val="00FD23C7"/>
    <w:rsid w:val="00FD2E3B"/>
    <w:rsid w:val="00FD311C"/>
    <w:rsid w:val="00FD34AC"/>
    <w:rsid w:val="00FD4DB1"/>
    <w:rsid w:val="00FD4F00"/>
    <w:rsid w:val="00FD6510"/>
    <w:rsid w:val="00FD6593"/>
    <w:rsid w:val="00FE0EB0"/>
    <w:rsid w:val="00FE12AC"/>
    <w:rsid w:val="00FE16EA"/>
    <w:rsid w:val="00FE1B1F"/>
    <w:rsid w:val="00FE1CED"/>
    <w:rsid w:val="00FE1F03"/>
    <w:rsid w:val="00FE2C29"/>
    <w:rsid w:val="00FE4274"/>
    <w:rsid w:val="00FE43D4"/>
    <w:rsid w:val="00FE46C1"/>
    <w:rsid w:val="00FE4C33"/>
    <w:rsid w:val="00FE4D1E"/>
    <w:rsid w:val="00FE5DFD"/>
    <w:rsid w:val="00FE6AA0"/>
    <w:rsid w:val="00FF04C8"/>
    <w:rsid w:val="00FF1A38"/>
    <w:rsid w:val="00FF1D4D"/>
    <w:rsid w:val="00FF21CC"/>
    <w:rsid w:val="00FF2AE9"/>
    <w:rsid w:val="00FF2C44"/>
    <w:rsid w:val="00FF57A1"/>
    <w:rsid w:val="00FF64CB"/>
    <w:rsid w:val="00FF696C"/>
    <w:rsid w:val="00FF6F0A"/>
    <w:rsid w:val="00FF7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CD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1C1"/>
    <w:pPr>
      <w:spacing w:before="120" w:after="120"/>
    </w:pPr>
    <w:rPr>
      <w:sz w:val="20"/>
      <w:szCs w:val="20"/>
    </w:rPr>
  </w:style>
  <w:style w:type="paragraph" w:styleId="Heading1">
    <w:name w:val="heading 1"/>
    <w:basedOn w:val="Normal"/>
    <w:next w:val="Normal"/>
    <w:link w:val="Heading1Char"/>
    <w:uiPriority w:val="99"/>
    <w:qFormat/>
    <w:rsid w:val="001D11C1"/>
    <w:pPr>
      <w:keepNext/>
      <w:numPr>
        <w:numId w:val="48"/>
      </w:numPr>
      <w:tabs>
        <w:tab w:val="left" w:pos="720"/>
      </w:tabs>
      <w:spacing w:before="360" w:after="60"/>
      <w:outlineLvl w:val="0"/>
    </w:pPr>
    <w:rPr>
      <w:rFonts w:ascii="Arial" w:hAnsi="Arial" w:cs="Arial"/>
      <w:b/>
      <w:bCs/>
      <w:caps/>
      <w:kern w:val="28"/>
      <w:sz w:val="28"/>
      <w:szCs w:val="28"/>
    </w:rPr>
  </w:style>
  <w:style w:type="paragraph" w:styleId="Heading2">
    <w:name w:val="heading 2"/>
    <w:basedOn w:val="Normal"/>
    <w:next w:val="Normal"/>
    <w:link w:val="Heading2Char"/>
    <w:uiPriority w:val="99"/>
    <w:qFormat/>
    <w:rsid w:val="001E5D51"/>
    <w:pPr>
      <w:keepNext/>
      <w:numPr>
        <w:ilvl w:val="1"/>
        <w:numId w:val="48"/>
      </w:numPr>
      <w:spacing w:before="240"/>
      <w:outlineLvl w:val="1"/>
    </w:pPr>
    <w:rPr>
      <w:bCs/>
      <w:kern w:val="28"/>
      <w:sz w:val="24"/>
      <w:szCs w:val="24"/>
      <w:lang w:eastAsia="de-DE"/>
    </w:rPr>
  </w:style>
  <w:style w:type="paragraph" w:styleId="Heading3">
    <w:name w:val="heading 3"/>
    <w:basedOn w:val="Normal"/>
    <w:next w:val="Normal"/>
    <w:link w:val="Heading3Char"/>
    <w:uiPriority w:val="99"/>
    <w:qFormat/>
    <w:rsid w:val="001E5D51"/>
    <w:pPr>
      <w:keepNext/>
      <w:numPr>
        <w:ilvl w:val="2"/>
        <w:numId w:val="48"/>
      </w:numPr>
      <w:spacing w:before="240" w:after="60"/>
      <w:outlineLvl w:val="2"/>
    </w:pPr>
    <w:rPr>
      <w:szCs w:val="24"/>
    </w:rPr>
  </w:style>
  <w:style w:type="paragraph" w:styleId="Heading4">
    <w:name w:val="heading 4"/>
    <w:basedOn w:val="Normal"/>
    <w:next w:val="Normal"/>
    <w:link w:val="Heading4Char"/>
    <w:uiPriority w:val="99"/>
    <w:qFormat/>
    <w:rsid w:val="005D1A8F"/>
    <w:pPr>
      <w:keepNext/>
      <w:numPr>
        <w:ilvl w:val="3"/>
        <w:numId w:val="48"/>
      </w:numPr>
      <w:tabs>
        <w:tab w:val="left" w:pos="720"/>
      </w:tabs>
      <w:spacing w:after="60"/>
      <w:outlineLvl w:val="3"/>
    </w:pPr>
    <w:rPr>
      <w:i/>
    </w:rPr>
  </w:style>
  <w:style w:type="paragraph" w:styleId="Heading5">
    <w:name w:val="heading 5"/>
    <w:basedOn w:val="Normal"/>
    <w:next w:val="Normal"/>
    <w:link w:val="Heading5Char"/>
    <w:uiPriority w:val="99"/>
    <w:qFormat/>
    <w:rsid w:val="001D11C1"/>
    <w:pPr>
      <w:numPr>
        <w:ilvl w:val="4"/>
        <w:numId w:val="48"/>
      </w:numPr>
      <w:spacing w:before="240" w:after="60"/>
      <w:outlineLvl w:val="4"/>
    </w:pPr>
    <w:rPr>
      <w:sz w:val="22"/>
      <w:szCs w:val="22"/>
    </w:rPr>
  </w:style>
  <w:style w:type="paragraph" w:styleId="Heading6">
    <w:name w:val="heading 6"/>
    <w:basedOn w:val="Normal"/>
    <w:next w:val="Normal"/>
    <w:link w:val="Heading6Char"/>
    <w:uiPriority w:val="99"/>
    <w:qFormat/>
    <w:rsid w:val="001D11C1"/>
    <w:pPr>
      <w:keepNext/>
      <w:numPr>
        <w:ilvl w:val="5"/>
        <w:numId w:val="48"/>
      </w:numPr>
      <w:spacing w:before="0" w:after="0"/>
      <w:outlineLvl w:val="5"/>
    </w:pPr>
  </w:style>
  <w:style w:type="paragraph" w:styleId="Heading7">
    <w:name w:val="heading 7"/>
    <w:basedOn w:val="Normal"/>
    <w:next w:val="Normal"/>
    <w:link w:val="Heading7Char"/>
    <w:uiPriority w:val="99"/>
    <w:qFormat/>
    <w:rsid w:val="001D11C1"/>
    <w:pPr>
      <w:keepNext/>
      <w:numPr>
        <w:ilvl w:val="6"/>
        <w:numId w:val="48"/>
      </w:numPr>
      <w:outlineLvl w:val="6"/>
    </w:pPr>
    <w:rPr>
      <w:b/>
      <w:bCs/>
    </w:rPr>
  </w:style>
  <w:style w:type="paragraph" w:styleId="Heading8">
    <w:name w:val="heading 8"/>
    <w:basedOn w:val="Normal"/>
    <w:next w:val="Normal"/>
    <w:link w:val="Heading8Char"/>
    <w:uiPriority w:val="99"/>
    <w:qFormat/>
    <w:rsid w:val="001D11C1"/>
    <w:pPr>
      <w:numPr>
        <w:ilvl w:val="7"/>
        <w:numId w:val="48"/>
      </w:numPr>
      <w:spacing w:before="240" w:after="60"/>
      <w:outlineLvl w:val="7"/>
    </w:pPr>
    <w:rPr>
      <w:i/>
      <w:iCs/>
      <w:sz w:val="24"/>
      <w:szCs w:val="24"/>
    </w:rPr>
  </w:style>
  <w:style w:type="paragraph" w:styleId="Heading9">
    <w:name w:val="heading 9"/>
    <w:basedOn w:val="Normal"/>
    <w:next w:val="Normal"/>
    <w:link w:val="Heading9Char"/>
    <w:uiPriority w:val="99"/>
    <w:qFormat/>
    <w:rsid w:val="001D11C1"/>
    <w:pPr>
      <w:numPr>
        <w:ilvl w:val="8"/>
        <w:numId w:val="4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516B"/>
    <w:rPr>
      <w:rFonts w:ascii="Arial" w:hAnsi="Arial" w:cs="Arial"/>
      <w:b/>
      <w:bCs/>
      <w:caps/>
      <w:kern w:val="28"/>
      <w:sz w:val="28"/>
      <w:szCs w:val="28"/>
    </w:rPr>
  </w:style>
  <w:style w:type="character" w:customStyle="1" w:styleId="Heading2Char">
    <w:name w:val="Heading 2 Char"/>
    <w:basedOn w:val="DefaultParagraphFont"/>
    <w:link w:val="Heading2"/>
    <w:uiPriority w:val="99"/>
    <w:locked/>
    <w:rsid w:val="001E5D51"/>
    <w:rPr>
      <w:rFonts w:cs="Times New Roman"/>
      <w:kern w:val="28"/>
      <w:sz w:val="24"/>
    </w:rPr>
  </w:style>
  <w:style w:type="character" w:customStyle="1" w:styleId="Heading3Char">
    <w:name w:val="Heading 3 Char"/>
    <w:basedOn w:val="DefaultParagraphFont"/>
    <w:link w:val="Heading3"/>
    <w:uiPriority w:val="99"/>
    <w:semiHidden/>
    <w:locked/>
    <w:rsid w:val="00B559AC"/>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B559AC"/>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559AC"/>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B559AC"/>
    <w:rPr>
      <w:rFonts w:ascii="Calibri" w:hAnsi="Calibri" w:cs="Times New Roman"/>
      <w:b/>
      <w:bCs/>
    </w:rPr>
  </w:style>
  <w:style w:type="character" w:customStyle="1" w:styleId="Heading7Char">
    <w:name w:val="Heading 7 Char"/>
    <w:basedOn w:val="DefaultParagraphFont"/>
    <w:link w:val="Heading7"/>
    <w:uiPriority w:val="99"/>
    <w:semiHidden/>
    <w:locked/>
    <w:rsid w:val="00B559AC"/>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B559AC"/>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B559AC"/>
    <w:rPr>
      <w:rFonts w:ascii="Cambria" w:hAnsi="Cambria" w:cs="Times New Roman"/>
    </w:rPr>
  </w:style>
  <w:style w:type="paragraph" w:styleId="TOC1">
    <w:name w:val="toc 1"/>
    <w:basedOn w:val="Normal"/>
    <w:next w:val="Normal"/>
    <w:autoRedefine/>
    <w:uiPriority w:val="99"/>
    <w:semiHidden/>
    <w:rsid w:val="001D11C1"/>
    <w:pPr>
      <w:keepNext/>
      <w:tabs>
        <w:tab w:val="left" w:pos="360"/>
        <w:tab w:val="right" w:leader="dot" w:pos="9360"/>
      </w:tabs>
      <w:suppressAutoHyphens/>
      <w:spacing w:before="240" w:after="0"/>
      <w:ind w:left="720" w:right="720" w:hanging="720"/>
    </w:pPr>
    <w:rPr>
      <w:caps/>
    </w:rPr>
  </w:style>
  <w:style w:type="paragraph" w:styleId="TOC2">
    <w:name w:val="toc 2"/>
    <w:basedOn w:val="Normal"/>
    <w:next w:val="Normal"/>
    <w:autoRedefine/>
    <w:uiPriority w:val="99"/>
    <w:semiHidden/>
    <w:rsid w:val="00A11C6F"/>
    <w:pPr>
      <w:tabs>
        <w:tab w:val="left" w:pos="864"/>
        <w:tab w:val="right" w:leader="dot" w:pos="9360"/>
      </w:tabs>
      <w:suppressAutoHyphens/>
      <w:spacing w:before="0" w:after="0"/>
      <w:ind w:left="360"/>
    </w:pPr>
  </w:style>
  <w:style w:type="paragraph" w:styleId="TOC3">
    <w:name w:val="toc 3"/>
    <w:basedOn w:val="Normal"/>
    <w:next w:val="Normal"/>
    <w:autoRedefine/>
    <w:uiPriority w:val="99"/>
    <w:semiHidden/>
    <w:rsid w:val="003E376B"/>
    <w:pPr>
      <w:tabs>
        <w:tab w:val="left" w:pos="864"/>
        <w:tab w:val="left" w:pos="1800"/>
        <w:tab w:val="right" w:leader="dot" w:pos="9360"/>
      </w:tabs>
      <w:suppressAutoHyphens/>
      <w:spacing w:before="0" w:after="0"/>
      <w:ind w:left="864"/>
    </w:pPr>
  </w:style>
  <w:style w:type="paragraph" w:styleId="TOC4">
    <w:name w:val="toc 4"/>
    <w:basedOn w:val="Normal"/>
    <w:next w:val="Normal"/>
    <w:autoRedefine/>
    <w:uiPriority w:val="99"/>
    <w:semiHidden/>
    <w:rsid w:val="001D11C1"/>
    <w:pPr>
      <w:tabs>
        <w:tab w:val="left" w:leader="dot" w:pos="9000"/>
        <w:tab w:val="right" w:pos="9360"/>
      </w:tabs>
      <w:suppressAutoHyphens/>
      <w:ind w:left="2880" w:right="720" w:hanging="720"/>
    </w:pPr>
    <w:rPr>
      <w:rFonts w:ascii="Courier New" w:hAnsi="Courier New" w:cs="Courier New"/>
      <w:sz w:val="24"/>
      <w:szCs w:val="24"/>
    </w:rPr>
  </w:style>
  <w:style w:type="paragraph" w:styleId="TOC5">
    <w:name w:val="toc 5"/>
    <w:basedOn w:val="Normal"/>
    <w:next w:val="Normal"/>
    <w:autoRedefine/>
    <w:uiPriority w:val="99"/>
    <w:semiHidden/>
    <w:rsid w:val="001D11C1"/>
    <w:pPr>
      <w:tabs>
        <w:tab w:val="left" w:leader="dot" w:pos="9000"/>
        <w:tab w:val="right" w:pos="9360"/>
      </w:tabs>
      <w:suppressAutoHyphens/>
      <w:ind w:left="3600" w:right="720" w:hanging="720"/>
    </w:pPr>
    <w:rPr>
      <w:rFonts w:ascii="Courier New" w:hAnsi="Courier New" w:cs="Courier New"/>
      <w:sz w:val="24"/>
      <w:szCs w:val="24"/>
    </w:rPr>
  </w:style>
  <w:style w:type="paragraph" w:styleId="TOC6">
    <w:name w:val="toc 6"/>
    <w:basedOn w:val="Normal"/>
    <w:next w:val="Normal"/>
    <w:autoRedefine/>
    <w:uiPriority w:val="99"/>
    <w:semiHidden/>
    <w:rsid w:val="001D11C1"/>
    <w:pPr>
      <w:tabs>
        <w:tab w:val="left" w:pos="9000"/>
        <w:tab w:val="right" w:pos="9360"/>
      </w:tabs>
      <w:suppressAutoHyphens/>
      <w:ind w:left="720" w:hanging="720"/>
    </w:pPr>
    <w:rPr>
      <w:rFonts w:ascii="Courier New" w:hAnsi="Courier New" w:cs="Courier New"/>
      <w:sz w:val="24"/>
      <w:szCs w:val="24"/>
    </w:rPr>
  </w:style>
  <w:style w:type="paragraph" w:styleId="TOC7">
    <w:name w:val="toc 7"/>
    <w:basedOn w:val="Normal"/>
    <w:next w:val="Normal"/>
    <w:autoRedefine/>
    <w:uiPriority w:val="99"/>
    <w:semiHidden/>
    <w:rsid w:val="001D11C1"/>
    <w:pPr>
      <w:suppressAutoHyphens/>
      <w:ind w:left="720" w:hanging="720"/>
    </w:pPr>
    <w:rPr>
      <w:rFonts w:ascii="Courier New" w:hAnsi="Courier New" w:cs="Courier New"/>
      <w:sz w:val="24"/>
      <w:szCs w:val="24"/>
    </w:rPr>
  </w:style>
  <w:style w:type="paragraph" w:styleId="TOC8">
    <w:name w:val="toc 8"/>
    <w:basedOn w:val="Normal"/>
    <w:next w:val="Normal"/>
    <w:autoRedefine/>
    <w:uiPriority w:val="99"/>
    <w:semiHidden/>
    <w:rsid w:val="001D11C1"/>
    <w:pPr>
      <w:tabs>
        <w:tab w:val="left" w:pos="9000"/>
        <w:tab w:val="right" w:pos="9360"/>
      </w:tabs>
      <w:suppressAutoHyphens/>
      <w:ind w:left="720" w:hanging="720"/>
    </w:pPr>
    <w:rPr>
      <w:rFonts w:ascii="Courier New" w:hAnsi="Courier New" w:cs="Courier New"/>
      <w:sz w:val="24"/>
      <w:szCs w:val="24"/>
    </w:rPr>
  </w:style>
  <w:style w:type="paragraph" w:styleId="TOC9">
    <w:name w:val="toc 9"/>
    <w:basedOn w:val="Normal"/>
    <w:next w:val="Normal"/>
    <w:autoRedefine/>
    <w:uiPriority w:val="99"/>
    <w:semiHidden/>
    <w:rsid w:val="001D11C1"/>
    <w:pPr>
      <w:tabs>
        <w:tab w:val="left" w:leader="dot" w:pos="9000"/>
        <w:tab w:val="right" w:pos="9360"/>
      </w:tabs>
      <w:suppressAutoHyphens/>
      <w:ind w:left="720" w:hanging="720"/>
    </w:pPr>
    <w:rPr>
      <w:rFonts w:ascii="Courier New" w:hAnsi="Courier New" w:cs="Courier New"/>
      <w:sz w:val="24"/>
      <w:szCs w:val="24"/>
    </w:rPr>
  </w:style>
  <w:style w:type="paragraph" w:styleId="Index1">
    <w:name w:val="index 1"/>
    <w:basedOn w:val="Normal"/>
    <w:next w:val="Normal"/>
    <w:autoRedefine/>
    <w:uiPriority w:val="99"/>
    <w:semiHidden/>
    <w:rsid w:val="001D11C1"/>
    <w:pPr>
      <w:tabs>
        <w:tab w:val="left" w:leader="dot" w:pos="9000"/>
        <w:tab w:val="right" w:pos="9360"/>
      </w:tabs>
      <w:suppressAutoHyphens/>
      <w:ind w:left="1440" w:right="720" w:hanging="1440"/>
    </w:pPr>
    <w:rPr>
      <w:rFonts w:ascii="Courier New" w:hAnsi="Courier New" w:cs="Courier New"/>
      <w:sz w:val="24"/>
      <w:szCs w:val="24"/>
    </w:rPr>
  </w:style>
  <w:style w:type="paragraph" w:styleId="Index2">
    <w:name w:val="index 2"/>
    <w:basedOn w:val="Normal"/>
    <w:next w:val="Normal"/>
    <w:autoRedefine/>
    <w:uiPriority w:val="99"/>
    <w:semiHidden/>
    <w:rsid w:val="001D11C1"/>
    <w:pPr>
      <w:tabs>
        <w:tab w:val="left" w:leader="dot" w:pos="9000"/>
        <w:tab w:val="right" w:pos="9360"/>
      </w:tabs>
      <w:suppressAutoHyphens/>
      <w:ind w:left="1440" w:right="720" w:hanging="720"/>
    </w:pPr>
    <w:rPr>
      <w:rFonts w:ascii="Courier New" w:hAnsi="Courier New" w:cs="Courier New"/>
      <w:sz w:val="24"/>
      <w:szCs w:val="24"/>
    </w:rPr>
  </w:style>
  <w:style w:type="paragraph" w:styleId="Header">
    <w:name w:val="header"/>
    <w:basedOn w:val="Normal"/>
    <w:link w:val="HeaderChar"/>
    <w:uiPriority w:val="99"/>
    <w:rsid w:val="001D11C1"/>
    <w:pPr>
      <w:tabs>
        <w:tab w:val="center" w:pos="4320"/>
        <w:tab w:val="right" w:pos="9144"/>
      </w:tabs>
      <w:spacing w:after="360" w:line="200" w:lineRule="exact"/>
    </w:pPr>
    <w:rPr>
      <w:rFonts w:ascii="Arial" w:hAnsi="Arial" w:cs="Arial"/>
      <w:b/>
      <w:bCs/>
    </w:rPr>
  </w:style>
  <w:style w:type="character" w:customStyle="1" w:styleId="HeaderChar">
    <w:name w:val="Header Char"/>
    <w:basedOn w:val="DefaultParagraphFont"/>
    <w:link w:val="Header"/>
    <w:uiPriority w:val="99"/>
    <w:semiHidden/>
    <w:locked/>
    <w:rsid w:val="00B559AC"/>
    <w:rPr>
      <w:rFonts w:cs="Times New Roman"/>
      <w:sz w:val="20"/>
      <w:szCs w:val="20"/>
    </w:rPr>
  </w:style>
  <w:style w:type="paragraph" w:styleId="Footer">
    <w:name w:val="footer"/>
    <w:basedOn w:val="Normal"/>
    <w:link w:val="FooterChar"/>
    <w:uiPriority w:val="99"/>
    <w:rsid w:val="001D11C1"/>
    <w:pPr>
      <w:tabs>
        <w:tab w:val="center" w:pos="4320"/>
        <w:tab w:val="right" w:pos="9356"/>
      </w:tabs>
      <w:spacing w:before="60" w:line="160" w:lineRule="exact"/>
      <w:jc w:val="both"/>
    </w:pPr>
    <w:rPr>
      <w:rFonts w:ascii="Arial" w:hAnsi="Arial" w:cs="Arial"/>
      <w:sz w:val="16"/>
      <w:szCs w:val="16"/>
    </w:rPr>
  </w:style>
  <w:style w:type="character" w:customStyle="1" w:styleId="FooterChar">
    <w:name w:val="Footer Char"/>
    <w:basedOn w:val="DefaultParagraphFont"/>
    <w:link w:val="Footer"/>
    <w:uiPriority w:val="99"/>
    <w:semiHidden/>
    <w:locked/>
    <w:rsid w:val="00B559AC"/>
    <w:rPr>
      <w:rFonts w:cs="Times New Roman"/>
      <w:sz w:val="20"/>
      <w:szCs w:val="20"/>
    </w:rPr>
  </w:style>
  <w:style w:type="character" w:styleId="PageNumber">
    <w:name w:val="page number"/>
    <w:basedOn w:val="DefaultParagraphFont"/>
    <w:uiPriority w:val="99"/>
    <w:rsid w:val="001D11C1"/>
    <w:rPr>
      <w:rFonts w:cs="Times New Roman"/>
    </w:rPr>
  </w:style>
  <w:style w:type="paragraph" w:styleId="FootnoteText">
    <w:name w:val="footnote text"/>
    <w:basedOn w:val="Normal"/>
    <w:link w:val="FootnoteTextChar"/>
    <w:uiPriority w:val="99"/>
    <w:semiHidden/>
    <w:rsid w:val="001D11C1"/>
    <w:pPr>
      <w:tabs>
        <w:tab w:val="left" w:pos="360"/>
      </w:tabs>
      <w:spacing w:line="200" w:lineRule="exact"/>
      <w:ind w:left="360" w:hanging="360"/>
    </w:pPr>
  </w:style>
  <w:style w:type="character" w:customStyle="1" w:styleId="FootnoteTextChar">
    <w:name w:val="Footnote Text Char"/>
    <w:basedOn w:val="DefaultParagraphFont"/>
    <w:link w:val="FootnoteText"/>
    <w:uiPriority w:val="99"/>
    <w:semiHidden/>
    <w:locked/>
    <w:rsid w:val="00B559AC"/>
    <w:rPr>
      <w:rFonts w:cs="Times New Roman"/>
      <w:sz w:val="20"/>
      <w:szCs w:val="20"/>
    </w:rPr>
  </w:style>
  <w:style w:type="character" w:styleId="FootnoteReference">
    <w:name w:val="footnote reference"/>
    <w:basedOn w:val="DefaultParagraphFont"/>
    <w:uiPriority w:val="99"/>
    <w:semiHidden/>
    <w:rsid w:val="001D11C1"/>
    <w:rPr>
      <w:rFonts w:cs="Times New Roman"/>
      <w:vertAlign w:val="superscript"/>
    </w:rPr>
  </w:style>
  <w:style w:type="paragraph" w:customStyle="1" w:styleId="NormalIndented">
    <w:name w:val="Normal Indented"/>
    <w:basedOn w:val="Normal"/>
    <w:uiPriority w:val="99"/>
    <w:rsid w:val="001D11C1"/>
    <w:pPr>
      <w:ind w:left="720"/>
    </w:pPr>
    <w:rPr>
      <w:kern w:val="20"/>
    </w:rPr>
  </w:style>
  <w:style w:type="character" w:styleId="LineNumber">
    <w:name w:val="line number"/>
    <w:basedOn w:val="DefaultParagraphFont"/>
    <w:uiPriority w:val="99"/>
    <w:rsid w:val="001D11C1"/>
    <w:rPr>
      <w:rFonts w:cs="Times New Roman"/>
    </w:rPr>
  </w:style>
  <w:style w:type="paragraph" w:customStyle="1" w:styleId="Heading1-Right">
    <w:name w:val="Heading 1 - Right"/>
    <w:basedOn w:val="Normal"/>
    <w:uiPriority w:val="99"/>
    <w:rsid w:val="001D11C1"/>
    <w:pPr>
      <w:spacing w:before="240" w:line="720" w:lineRule="exact"/>
      <w:jc w:val="right"/>
    </w:pPr>
    <w:rPr>
      <w:b/>
      <w:bCs/>
      <w:kern w:val="20"/>
      <w:sz w:val="72"/>
      <w:szCs w:val="72"/>
    </w:rPr>
  </w:style>
  <w:style w:type="paragraph" w:customStyle="1" w:styleId="AttributeTableBody">
    <w:name w:val="Attribute Table Body"/>
    <w:basedOn w:val="Normal"/>
    <w:uiPriority w:val="99"/>
    <w:rsid w:val="001D11C1"/>
    <w:pPr>
      <w:spacing w:before="60" w:after="0" w:line="180" w:lineRule="exact"/>
      <w:jc w:val="center"/>
    </w:pPr>
    <w:rPr>
      <w:rFonts w:ascii="Arial" w:hAnsi="Arial" w:cs="Arial"/>
      <w:kern w:val="16"/>
      <w:sz w:val="16"/>
      <w:szCs w:val="16"/>
    </w:rPr>
  </w:style>
  <w:style w:type="paragraph" w:styleId="Index4">
    <w:name w:val="index 4"/>
    <w:basedOn w:val="Normal"/>
    <w:next w:val="Normal"/>
    <w:autoRedefine/>
    <w:uiPriority w:val="99"/>
    <w:semiHidden/>
    <w:rsid w:val="001D11C1"/>
    <w:pPr>
      <w:tabs>
        <w:tab w:val="right" w:pos="4320"/>
      </w:tabs>
      <w:spacing w:line="200" w:lineRule="exact"/>
      <w:ind w:left="800" w:hanging="200"/>
    </w:pPr>
    <w:rPr>
      <w:sz w:val="18"/>
      <w:szCs w:val="18"/>
    </w:rPr>
  </w:style>
  <w:style w:type="paragraph" w:customStyle="1" w:styleId="AttributeTableCaption">
    <w:name w:val="Attribute Table Caption"/>
    <w:basedOn w:val="Normal"/>
    <w:next w:val="Normal"/>
    <w:uiPriority w:val="99"/>
    <w:rsid w:val="001D11C1"/>
    <w:pPr>
      <w:keepNext/>
      <w:spacing w:before="180" w:after="60"/>
      <w:jc w:val="center"/>
    </w:pPr>
  </w:style>
  <w:style w:type="paragraph" w:customStyle="1" w:styleId="AttributeTableHeader">
    <w:name w:val="Attribute Table Header"/>
    <w:basedOn w:val="Normal"/>
    <w:next w:val="AttributeTableBody"/>
    <w:uiPriority w:val="99"/>
    <w:rsid w:val="001D11C1"/>
    <w:pPr>
      <w:keepNext/>
      <w:spacing w:before="40"/>
      <w:jc w:val="center"/>
    </w:pPr>
    <w:rPr>
      <w:rFonts w:ascii="Arial" w:hAnsi="Arial" w:cs="Arial"/>
      <w:b/>
      <w:bCs/>
      <w:sz w:val="16"/>
      <w:szCs w:val="16"/>
    </w:rPr>
  </w:style>
  <w:style w:type="paragraph" w:customStyle="1" w:styleId="Components">
    <w:name w:val="Components"/>
    <w:basedOn w:val="Normal"/>
    <w:uiPriority w:val="99"/>
    <w:rsid w:val="001D11C1"/>
    <w:pPr>
      <w:spacing w:line="160" w:lineRule="exact"/>
      <w:ind w:left="2160" w:hanging="1080"/>
    </w:pPr>
    <w:rPr>
      <w:rFonts w:ascii="Courier New" w:hAnsi="Courier New" w:cs="Courier New"/>
      <w:kern w:val="14"/>
      <w:sz w:val="14"/>
      <w:szCs w:val="14"/>
    </w:rPr>
  </w:style>
  <w:style w:type="paragraph" w:customStyle="1" w:styleId="Example">
    <w:name w:val="Example"/>
    <w:basedOn w:val="Normal"/>
    <w:link w:val="ExampleChar"/>
    <w:uiPriority w:val="99"/>
    <w:rsid w:val="001D11C1"/>
    <w:pPr>
      <w:keepLines/>
      <w:spacing w:before="60" w:after="60" w:line="160" w:lineRule="exact"/>
      <w:ind w:left="2232" w:hanging="360"/>
    </w:pPr>
    <w:rPr>
      <w:rFonts w:ascii="Courier New" w:hAnsi="Courier New"/>
      <w:noProof/>
      <w:kern w:val="17"/>
      <w:sz w:val="16"/>
    </w:rPr>
  </w:style>
  <w:style w:type="paragraph" w:customStyle="1" w:styleId="HL7TableBody">
    <w:name w:val="HL7 Table Body"/>
    <w:basedOn w:val="Normal"/>
    <w:uiPriority w:val="99"/>
    <w:rsid w:val="001D11C1"/>
    <w:pPr>
      <w:spacing w:before="20"/>
    </w:pPr>
    <w:rPr>
      <w:rFonts w:ascii="Arial" w:hAnsi="Arial" w:cs="Arial"/>
      <w:sz w:val="16"/>
      <w:szCs w:val="16"/>
    </w:rPr>
  </w:style>
  <w:style w:type="paragraph" w:customStyle="1" w:styleId="HL7TableCaption">
    <w:name w:val="HL7 Table Caption"/>
    <w:basedOn w:val="Normal"/>
    <w:next w:val="Normal"/>
    <w:uiPriority w:val="99"/>
    <w:rsid w:val="001D11C1"/>
    <w:pPr>
      <w:keepNext/>
      <w:spacing w:before="180" w:after="60"/>
      <w:jc w:val="center"/>
    </w:pPr>
  </w:style>
  <w:style w:type="paragraph" w:customStyle="1" w:styleId="HL7TableHeader">
    <w:name w:val="HL7 Table Header"/>
    <w:basedOn w:val="Normal"/>
    <w:next w:val="HL7TableBody"/>
    <w:uiPriority w:val="99"/>
    <w:rsid w:val="001D11C1"/>
    <w:pPr>
      <w:keepNext/>
      <w:spacing w:before="20"/>
      <w:jc w:val="center"/>
    </w:pPr>
    <w:rPr>
      <w:rFonts w:ascii="Arial" w:hAnsi="Arial" w:cs="Arial"/>
      <w:b/>
      <w:bCs/>
      <w:sz w:val="16"/>
      <w:szCs w:val="16"/>
    </w:rPr>
  </w:style>
  <w:style w:type="paragraph" w:customStyle="1" w:styleId="MsgTableBody">
    <w:name w:val="Msg Table Body"/>
    <w:basedOn w:val="Normal"/>
    <w:uiPriority w:val="99"/>
    <w:rsid w:val="001D11C1"/>
    <w:pPr>
      <w:spacing w:before="0" w:after="0" w:line="180" w:lineRule="exact"/>
    </w:pPr>
    <w:rPr>
      <w:rFonts w:ascii="Courier New" w:hAnsi="Courier New" w:cs="Courier New"/>
      <w:sz w:val="14"/>
      <w:szCs w:val="14"/>
    </w:rPr>
  </w:style>
  <w:style w:type="paragraph" w:customStyle="1" w:styleId="MsgTableHeader">
    <w:name w:val="Msg Table Header"/>
    <w:basedOn w:val="Normal"/>
    <w:next w:val="MsgTableBody"/>
    <w:uiPriority w:val="99"/>
    <w:rsid w:val="001D11C1"/>
    <w:pPr>
      <w:keepNext/>
      <w:spacing w:after="40"/>
    </w:pPr>
    <w:rPr>
      <w:rFonts w:ascii="Courier New" w:hAnsi="Courier New" w:cs="Courier New"/>
      <w:b/>
      <w:bCs/>
      <w:sz w:val="16"/>
      <w:szCs w:val="16"/>
      <w:u w:val="single"/>
    </w:rPr>
  </w:style>
  <w:style w:type="paragraph" w:customStyle="1" w:styleId="NormalList">
    <w:name w:val="Normal List"/>
    <w:basedOn w:val="Normal"/>
    <w:uiPriority w:val="99"/>
    <w:rsid w:val="001D11C1"/>
    <w:pPr>
      <w:spacing w:before="0"/>
      <w:ind w:left="709"/>
    </w:pPr>
    <w:rPr>
      <w:kern w:val="20"/>
    </w:rPr>
  </w:style>
  <w:style w:type="paragraph" w:customStyle="1" w:styleId="NormalListAlpha">
    <w:name w:val="Normal List Alpha"/>
    <w:basedOn w:val="NormalList"/>
    <w:uiPriority w:val="99"/>
    <w:rsid w:val="001D11C1"/>
    <w:pPr>
      <w:tabs>
        <w:tab w:val="num" w:pos="360"/>
      </w:tabs>
      <w:ind w:left="360" w:hanging="360"/>
    </w:pPr>
  </w:style>
  <w:style w:type="paragraph" w:customStyle="1" w:styleId="NormalListBullets">
    <w:name w:val="Normal List Bullets"/>
    <w:basedOn w:val="NormalList"/>
    <w:uiPriority w:val="99"/>
    <w:rsid w:val="001D11C1"/>
    <w:pPr>
      <w:spacing w:before="120"/>
      <w:ind w:left="720" w:hanging="360"/>
    </w:pPr>
  </w:style>
  <w:style w:type="paragraph" w:customStyle="1" w:styleId="NormalListNumbered">
    <w:name w:val="Normal List Numbered"/>
    <w:basedOn w:val="NormalList"/>
    <w:uiPriority w:val="99"/>
    <w:rsid w:val="001D11C1"/>
    <w:pPr>
      <w:ind w:left="714" w:hanging="357"/>
    </w:pPr>
  </w:style>
  <w:style w:type="paragraph" w:customStyle="1" w:styleId="Note">
    <w:name w:val="Note"/>
    <w:basedOn w:val="Normal"/>
    <w:uiPriority w:val="99"/>
    <w:rsid w:val="001D11C1"/>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cs="Arial"/>
      <w:kern w:val="16"/>
      <w:sz w:val="16"/>
      <w:szCs w:val="16"/>
    </w:rPr>
  </w:style>
  <w:style w:type="paragraph" w:customStyle="1" w:styleId="OtherTableBody">
    <w:name w:val="Other Table Body"/>
    <w:basedOn w:val="Normal"/>
    <w:uiPriority w:val="99"/>
    <w:rsid w:val="001D11C1"/>
    <w:pPr>
      <w:spacing w:before="60" w:after="60"/>
    </w:pPr>
    <w:rPr>
      <w:kern w:val="20"/>
      <w:sz w:val="18"/>
      <w:szCs w:val="18"/>
    </w:rPr>
  </w:style>
  <w:style w:type="paragraph" w:customStyle="1" w:styleId="OtherTableCaption">
    <w:name w:val="Other Table Caption"/>
    <w:basedOn w:val="Normal"/>
    <w:next w:val="Normal"/>
    <w:uiPriority w:val="99"/>
    <w:rsid w:val="001D11C1"/>
    <w:pPr>
      <w:keepNext/>
      <w:spacing w:before="180" w:after="60"/>
      <w:jc w:val="center"/>
    </w:pPr>
    <w:rPr>
      <w:kern w:val="20"/>
    </w:rPr>
  </w:style>
  <w:style w:type="paragraph" w:customStyle="1" w:styleId="OtherTableHeader">
    <w:name w:val="Other Table Header"/>
    <w:basedOn w:val="Normal"/>
    <w:next w:val="OtherTableBody"/>
    <w:uiPriority w:val="99"/>
    <w:rsid w:val="001D11C1"/>
    <w:pPr>
      <w:spacing w:before="20"/>
      <w:jc w:val="center"/>
    </w:pPr>
    <w:rPr>
      <w:b/>
      <w:bCs/>
      <w:kern w:val="20"/>
      <w:sz w:val="18"/>
      <w:szCs w:val="18"/>
    </w:rPr>
  </w:style>
  <w:style w:type="paragraph" w:customStyle="1" w:styleId="UserTableBody">
    <w:name w:val="User Table Body"/>
    <w:basedOn w:val="Normal"/>
    <w:uiPriority w:val="99"/>
    <w:rsid w:val="001D11C1"/>
    <w:pPr>
      <w:spacing w:before="20"/>
    </w:pPr>
    <w:rPr>
      <w:rFonts w:ascii="Arial" w:hAnsi="Arial" w:cs="Arial"/>
      <w:kern w:val="20"/>
      <w:sz w:val="16"/>
      <w:szCs w:val="16"/>
    </w:rPr>
  </w:style>
  <w:style w:type="paragraph" w:customStyle="1" w:styleId="UserTableCaption">
    <w:name w:val="User Table Caption"/>
    <w:basedOn w:val="Normal"/>
    <w:next w:val="Normal"/>
    <w:uiPriority w:val="99"/>
    <w:rsid w:val="001D11C1"/>
    <w:pPr>
      <w:keepNext/>
      <w:tabs>
        <w:tab w:val="left" w:pos="900"/>
      </w:tabs>
      <w:spacing w:before="180" w:after="60"/>
      <w:jc w:val="center"/>
    </w:pPr>
    <w:rPr>
      <w:kern w:val="20"/>
    </w:rPr>
  </w:style>
  <w:style w:type="paragraph" w:customStyle="1" w:styleId="UserTableHeader">
    <w:name w:val="User Table Header"/>
    <w:basedOn w:val="Normal"/>
    <w:next w:val="UserTableBody"/>
    <w:uiPriority w:val="99"/>
    <w:rsid w:val="001D11C1"/>
    <w:pPr>
      <w:keepNext/>
      <w:spacing w:before="40"/>
      <w:jc w:val="center"/>
    </w:pPr>
    <w:rPr>
      <w:rFonts w:ascii="Arial" w:hAnsi="Arial" w:cs="Arial"/>
      <w:b/>
      <w:bCs/>
      <w:kern w:val="20"/>
      <w:sz w:val="16"/>
      <w:szCs w:val="16"/>
    </w:rPr>
  </w:style>
  <w:style w:type="character" w:styleId="Strong">
    <w:name w:val="Strong"/>
    <w:basedOn w:val="DefaultParagraphFont"/>
    <w:uiPriority w:val="99"/>
    <w:qFormat/>
    <w:rsid w:val="001D11C1"/>
    <w:rPr>
      <w:rFonts w:cs="Times New Roman"/>
      <w:b/>
    </w:rPr>
  </w:style>
  <w:style w:type="character" w:styleId="Hyperlink">
    <w:name w:val="Hyperlink"/>
    <w:basedOn w:val="DefaultParagraphFont"/>
    <w:uiPriority w:val="99"/>
    <w:rsid w:val="001D11C1"/>
    <w:rPr>
      <w:rFonts w:cs="Times New Roman"/>
      <w:color w:val="0000FF"/>
      <w:u w:val="single"/>
    </w:rPr>
  </w:style>
  <w:style w:type="paragraph" w:styleId="Index3">
    <w:name w:val="index 3"/>
    <w:basedOn w:val="Normal"/>
    <w:next w:val="Normal"/>
    <w:autoRedefine/>
    <w:uiPriority w:val="99"/>
    <w:semiHidden/>
    <w:rsid w:val="001D11C1"/>
    <w:pPr>
      <w:tabs>
        <w:tab w:val="right" w:pos="4320"/>
      </w:tabs>
      <w:spacing w:line="200" w:lineRule="exact"/>
      <w:ind w:left="600" w:hanging="200"/>
    </w:pPr>
    <w:rPr>
      <w:sz w:val="18"/>
      <w:szCs w:val="18"/>
    </w:rPr>
  </w:style>
  <w:style w:type="paragraph" w:customStyle="1" w:styleId="Example1">
    <w:name w:val="Example 1"/>
    <w:basedOn w:val="Normal"/>
    <w:uiPriority w:val="99"/>
    <w:rsid w:val="001D11C1"/>
    <w:pPr>
      <w:spacing w:before="0" w:after="0"/>
      <w:ind w:left="1080"/>
    </w:pPr>
    <w:rPr>
      <w:b/>
      <w:bCs/>
    </w:rPr>
  </w:style>
  <w:style w:type="character" w:styleId="CommentReference">
    <w:name w:val="annotation reference"/>
    <w:basedOn w:val="DefaultParagraphFont"/>
    <w:uiPriority w:val="99"/>
    <w:semiHidden/>
    <w:rsid w:val="001D11C1"/>
    <w:rPr>
      <w:rFonts w:cs="Times New Roman"/>
      <w:sz w:val="16"/>
    </w:rPr>
  </w:style>
  <w:style w:type="paragraph" w:styleId="CommentText">
    <w:name w:val="annotation text"/>
    <w:basedOn w:val="Normal"/>
    <w:link w:val="CommentTextChar"/>
    <w:uiPriority w:val="99"/>
    <w:semiHidden/>
    <w:rsid w:val="001D11C1"/>
  </w:style>
  <w:style w:type="character" w:customStyle="1" w:styleId="CommentTextChar">
    <w:name w:val="Comment Text Char"/>
    <w:basedOn w:val="DefaultParagraphFont"/>
    <w:link w:val="CommentText"/>
    <w:uiPriority w:val="99"/>
    <w:semiHidden/>
    <w:locked/>
    <w:rsid w:val="00B559AC"/>
    <w:rPr>
      <w:rFonts w:cs="Times New Roman"/>
      <w:sz w:val="20"/>
      <w:szCs w:val="20"/>
    </w:rPr>
  </w:style>
  <w:style w:type="paragraph" w:styleId="BodyTextIndent2">
    <w:name w:val="Body Text Indent 2"/>
    <w:basedOn w:val="Normal"/>
    <w:link w:val="BodyTextIndent2Char"/>
    <w:uiPriority w:val="99"/>
    <w:rsid w:val="001D11C1"/>
    <w:pPr>
      <w:tabs>
        <w:tab w:val="left" w:pos="360"/>
        <w:tab w:val="left" w:pos="1440"/>
        <w:tab w:val="left" w:pos="1800"/>
        <w:tab w:val="left" w:pos="2160"/>
        <w:tab w:val="left" w:pos="2340"/>
        <w:tab w:val="left" w:pos="2520"/>
        <w:tab w:val="left" w:pos="2880"/>
        <w:tab w:val="left" w:pos="3240"/>
        <w:tab w:val="left" w:pos="3600"/>
        <w:tab w:val="left" w:pos="3960"/>
        <w:tab w:val="left" w:pos="4320"/>
        <w:tab w:val="left" w:pos="4680"/>
        <w:tab w:val="left" w:pos="5040"/>
      </w:tabs>
      <w:spacing w:before="0" w:after="0"/>
      <w:ind w:left="2160"/>
    </w:pPr>
    <w:rPr>
      <w:sz w:val="24"/>
      <w:szCs w:val="24"/>
    </w:rPr>
  </w:style>
  <w:style w:type="character" w:customStyle="1" w:styleId="BodyTextIndent2Char">
    <w:name w:val="Body Text Indent 2 Char"/>
    <w:basedOn w:val="DefaultParagraphFont"/>
    <w:link w:val="BodyTextIndent2"/>
    <w:uiPriority w:val="99"/>
    <w:semiHidden/>
    <w:locked/>
    <w:rsid w:val="00B559AC"/>
    <w:rPr>
      <w:rFonts w:cs="Times New Roman"/>
      <w:sz w:val="20"/>
      <w:szCs w:val="20"/>
    </w:rPr>
  </w:style>
  <w:style w:type="paragraph" w:styleId="BodyTextIndent">
    <w:name w:val="Body Text Indent"/>
    <w:basedOn w:val="Normal"/>
    <w:link w:val="BodyTextIndentChar"/>
    <w:uiPriority w:val="99"/>
    <w:rsid w:val="001D11C1"/>
    <w:pPr>
      <w:spacing w:before="0" w:after="0"/>
      <w:ind w:left="360"/>
    </w:pPr>
    <w:rPr>
      <w:rFonts w:ascii="Courier" w:hAnsi="Courier" w:cs="Courier"/>
      <w:sz w:val="16"/>
      <w:szCs w:val="16"/>
    </w:rPr>
  </w:style>
  <w:style w:type="character" w:customStyle="1" w:styleId="BodyTextIndentChar">
    <w:name w:val="Body Text Indent Char"/>
    <w:basedOn w:val="DefaultParagraphFont"/>
    <w:link w:val="BodyTextIndent"/>
    <w:uiPriority w:val="99"/>
    <w:semiHidden/>
    <w:locked/>
    <w:rsid w:val="00B559AC"/>
    <w:rPr>
      <w:rFonts w:cs="Times New Roman"/>
      <w:sz w:val="20"/>
      <w:szCs w:val="20"/>
    </w:rPr>
  </w:style>
  <w:style w:type="paragraph" w:styleId="BodyTextIndent3">
    <w:name w:val="Body Text Indent 3"/>
    <w:basedOn w:val="Normal"/>
    <w:link w:val="BodyTextIndent3Char"/>
    <w:uiPriority w:val="99"/>
    <w:rsid w:val="001D11C1"/>
    <w:pPr>
      <w:ind w:left="360"/>
    </w:pPr>
  </w:style>
  <w:style w:type="character" w:customStyle="1" w:styleId="BodyTextIndent3Char">
    <w:name w:val="Body Text Indent 3 Char"/>
    <w:basedOn w:val="DefaultParagraphFont"/>
    <w:link w:val="BodyTextIndent3"/>
    <w:uiPriority w:val="99"/>
    <w:semiHidden/>
    <w:locked/>
    <w:rsid w:val="00B559AC"/>
    <w:rPr>
      <w:rFonts w:cs="Times New Roman"/>
      <w:sz w:val="16"/>
      <w:szCs w:val="16"/>
    </w:rPr>
  </w:style>
  <w:style w:type="paragraph" w:styleId="BodyText">
    <w:name w:val="Body Text"/>
    <w:basedOn w:val="Normal"/>
    <w:link w:val="BodyTextChar"/>
    <w:uiPriority w:val="99"/>
    <w:rsid w:val="001D11C1"/>
    <w:pPr>
      <w:spacing w:line="360" w:lineRule="auto"/>
      <w:jc w:val="both"/>
    </w:pPr>
  </w:style>
  <w:style w:type="character" w:customStyle="1" w:styleId="BodyTextChar">
    <w:name w:val="Body Text Char"/>
    <w:basedOn w:val="DefaultParagraphFont"/>
    <w:link w:val="BodyText"/>
    <w:uiPriority w:val="99"/>
    <w:semiHidden/>
    <w:locked/>
    <w:rsid w:val="00B559AC"/>
    <w:rPr>
      <w:rFonts w:cs="Times New Roman"/>
      <w:sz w:val="20"/>
      <w:szCs w:val="20"/>
    </w:rPr>
  </w:style>
  <w:style w:type="paragraph" w:styleId="DocumentMap">
    <w:name w:val="Document Map"/>
    <w:basedOn w:val="Normal"/>
    <w:link w:val="DocumentMapChar"/>
    <w:uiPriority w:val="99"/>
    <w:semiHidden/>
    <w:rsid w:val="001D11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B559AC"/>
    <w:rPr>
      <w:rFonts w:cs="Times New Roman"/>
      <w:sz w:val="2"/>
    </w:rPr>
  </w:style>
  <w:style w:type="paragraph" w:styleId="PlainText">
    <w:name w:val="Plain Text"/>
    <w:basedOn w:val="Normal"/>
    <w:link w:val="PlainTextChar"/>
    <w:uiPriority w:val="99"/>
    <w:rsid w:val="001D11C1"/>
    <w:pPr>
      <w:autoSpaceDE w:val="0"/>
      <w:autoSpaceDN w:val="0"/>
      <w:spacing w:before="0" w:after="0"/>
    </w:pPr>
    <w:rPr>
      <w:rFonts w:ascii="Courier New" w:hAnsi="Courier New" w:cs="Courier New"/>
    </w:rPr>
  </w:style>
  <w:style w:type="character" w:customStyle="1" w:styleId="PlainTextChar">
    <w:name w:val="Plain Text Char"/>
    <w:basedOn w:val="DefaultParagraphFont"/>
    <w:link w:val="PlainText"/>
    <w:uiPriority w:val="99"/>
    <w:semiHidden/>
    <w:locked/>
    <w:rsid w:val="00B559AC"/>
    <w:rPr>
      <w:rFonts w:ascii="Courier New" w:hAnsi="Courier New" w:cs="Courier New"/>
      <w:sz w:val="20"/>
      <w:szCs w:val="20"/>
    </w:rPr>
  </w:style>
  <w:style w:type="paragraph" w:customStyle="1" w:styleId="normalindeted">
    <w:name w:val="normal indeted"/>
    <w:basedOn w:val="PlainText"/>
    <w:uiPriority w:val="99"/>
    <w:rsid w:val="001D11C1"/>
  </w:style>
  <w:style w:type="paragraph" w:styleId="BalloonText">
    <w:name w:val="Balloon Text"/>
    <w:basedOn w:val="Normal"/>
    <w:link w:val="BalloonTextChar"/>
    <w:uiPriority w:val="99"/>
    <w:semiHidden/>
    <w:rsid w:val="001D11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59AC"/>
    <w:rPr>
      <w:rFonts w:cs="Times New Roman"/>
      <w:sz w:val="2"/>
    </w:rPr>
  </w:style>
  <w:style w:type="character" w:styleId="FollowedHyperlink">
    <w:name w:val="FollowedHyperlink"/>
    <w:basedOn w:val="DefaultParagraphFont"/>
    <w:uiPriority w:val="99"/>
    <w:rsid w:val="001D11C1"/>
    <w:rPr>
      <w:rFonts w:cs="Times New Roman"/>
      <w:color w:val="800080"/>
      <w:u w:val="single"/>
    </w:rPr>
  </w:style>
  <w:style w:type="paragraph" w:styleId="CommentSubject">
    <w:name w:val="annotation subject"/>
    <w:basedOn w:val="CommentText"/>
    <w:next w:val="CommentText"/>
    <w:link w:val="CommentSubjectChar"/>
    <w:uiPriority w:val="99"/>
    <w:semiHidden/>
    <w:rsid w:val="001D11C1"/>
    <w:rPr>
      <w:b/>
      <w:bCs/>
    </w:rPr>
  </w:style>
  <w:style w:type="character" w:customStyle="1" w:styleId="CommentSubjectChar">
    <w:name w:val="Comment Subject Char"/>
    <w:basedOn w:val="CommentTextChar"/>
    <w:link w:val="CommentSubject"/>
    <w:uiPriority w:val="99"/>
    <w:semiHidden/>
    <w:locked/>
    <w:rsid w:val="00B559AC"/>
    <w:rPr>
      <w:rFonts w:cs="Times New Roman"/>
      <w:b/>
      <w:bCs/>
      <w:sz w:val="20"/>
      <w:szCs w:val="20"/>
    </w:rPr>
  </w:style>
  <w:style w:type="table" w:styleId="TableGrid">
    <w:name w:val="Table Grid"/>
    <w:basedOn w:val="TableNormal"/>
    <w:uiPriority w:val="99"/>
    <w:rsid w:val="00FE1F03"/>
    <w:pPr>
      <w:spacing w:before="120" w:after="1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annex"/>
    <w:basedOn w:val="Normal"/>
    <w:uiPriority w:val="99"/>
    <w:rsid w:val="001D11C1"/>
    <w:pPr>
      <w:keepNext/>
      <w:tabs>
        <w:tab w:val="left" w:pos="720"/>
      </w:tabs>
      <w:spacing w:before="360" w:after="60"/>
      <w:ind w:left="720" w:hanging="720"/>
    </w:pPr>
    <w:rPr>
      <w:rFonts w:ascii="Arial" w:hAnsi="Arial" w:cs="Arial"/>
      <w:b/>
      <w:bCs/>
      <w:caps/>
      <w:sz w:val="28"/>
      <w:szCs w:val="28"/>
    </w:rPr>
  </w:style>
  <w:style w:type="character" w:customStyle="1" w:styleId="NormalIndentedChar">
    <w:name w:val="Normal Indented Char"/>
    <w:uiPriority w:val="99"/>
    <w:rsid w:val="001D11C1"/>
    <w:rPr>
      <w:kern w:val="20"/>
      <w:lang w:val="en-US" w:eastAsia="en-US"/>
    </w:rPr>
  </w:style>
  <w:style w:type="paragraph" w:styleId="Caption">
    <w:name w:val="caption"/>
    <w:basedOn w:val="Normal"/>
    <w:next w:val="Normal"/>
    <w:uiPriority w:val="99"/>
    <w:qFormat/>
    <w:rsid w:val="001D11C1"/>
    <w:rPr>
      <w:b/>
      <w:bCs/>
    </w:rPr>
  </w:style>
  <w:style w:type="paragraph" w:styleId="Title">
    <w:name w:val="Title"/>
    <w:basedOn w:val="Normal"/>
    <w:link w:val="TitleChar"/>
    <w:uiPriority w:val="99"/>
    <w:qFormat/>
    <w:rsid w:val="001D11C1"/>
    <w:pPr>
      <w:spacing w:before="0" w:after="0"/>
      <w:jc w:val="center"/>
    </w:pPr>
    <w:rPr>
      <w:b/>
      <w:bCs/>
      <w:sz w:val="24"/>
      <w:szCs w:val="24"/>
    </w:rPr>
  </w:style>
  <w:style w:type="character" w:customStyle="1" w:styleId="TitleChar">
    <w:name w:val="Title Char"/>
    <w:basedOn w:val="DefaultParagraphFont"/>
    <w:link w:val="Title"/>
    <w:uiPriority w:val="99"/>
    <w:locked/>
    <w:rsid w:val="00B559AC"/>
    <w:rPr>
      <w:rFonts w:ascii="Cambria" w:hAnsi="Cambria" w:cs="Times New Roman"/>
      <w:b/>
      <w:bCs/>
      <w:kern w:val="28"/>
      <w:sz w:val="32"/>
      <w:szCs w:val="32"/>
    </w:rPr>
  </w:style>
  <w:style w:type="character" w:customStyle="1" w:styleId="textoperator1">
    <w:name w:val="textoperator1"/>
    <w:uiPriority w:val="99"/>
    <w:rsid w:val="001D11C1"/>
    <w:rPr>
      <w:rFonts w:ascii="Arial" w:hAnsi="Arial"/>
      <w:color w:val="0000FF"/>
      <w:sz w:val="16"/>
    </w:rPr>
  </w:style>
  <w:style w:type="character" w:customStyle="1" w:styleId="textcontents1">
    <w:name w:val="textcontents1"/>
    <w:uiPriority w:val="99"/>
    <w:rsid w:val="001D11C1"/>
    <w:rPr>
      <w:rFonts w:ascii="Arial" w:hAnsi="Arial"/>
      <w:color w:val="000000"/>
      <w:sz w:val="16"/>
    </w:rPr>
  </w:style>
  <w:style w:type="paragraph" w:styleId="HTMLPreformatted">
    <w:name w:val="HTML Preformatted"/>
    <w:basedOn w:val="Normal"/>
    <w:link w:val="HTMLPreformattedChar"/>
    <w:uiPriority w:val="99"/>
    <w:rsid w:val="001D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hAnsi="Arial Unicode MS" w:cs="Arial Unicode MS"/>
    </w:rPr>
  </w:style>
  <w:style w:type="character" w:customStyle="1" w:styleId="HTMLPreformattedChar">
    <w:name w:val="HTML Preformatted Char"/>
    <w:basedOn w:val="DefaultParagraphFont"/>
    <w:link w:val="HTMLPreformatted"/>
    <w:uiPriority w:val="99"/>
    <w:semiHidden/>
    <w:locked/>
    <w:rsid w:val="00B559AC"/>
    <w:rPr>
      <w:rFonts w:ascii="Courier New" w:hAnsi="Courier New" w:cs="Courier New"/>
      <w:sz w:val="20"/>
      <w:szCs w:val="20"/>
    </w:rPr>
  </w:style>
  <w:style w:type="paragraph" w:customStyle="1" w:styleId="normalindented0">
    <w:name w:val="normalindented"/>
    <w:basedOn w:val="Normal"/>
    <w:uiPriority w:val="99"/>
    <w:rsid w:val="004C250F"/>
    <w:pPr>
      <w:ind w:left="720"/>
    </w:pPr>
  </w:style>
  <w:style w:type="paragraph" w:customStyle="1" w:styleId="example0">
    <w:name w:val="example"/>
    <w:basedOn w:val="Normal"/>
    <w:link w:val="exampleChar0"/>
    <w:uiPriority w:val="99"/>
    <w:rsid w:val="004C250F"/>
    <w:pPr>
      <w:spacing w:before="60" w:after="60" w:line="160" w:lineRule="atLeast"/>
      <w:ind w:left="2232" w:hanging="360"/>
    </w:pPr>
    <w:rPr>
      <w:rFonts w:ascii="Courier New" w:hAnsi="Courier New"/>
      <w:sz w:val="16"/>
    </w:rPr>
  </w:style>
  <w:style w:type="character" w:customStyle="1" w:styleId="exampleChar0">
    <w:name w:val="example Char"/>
    <w:link w:val="example0"/>
    <w:uiPriority w:val="99"/>
    <w:locked/>
    <w:rsid w:val="00C0286B"/>
    <w:rPr>
      <w:rFonts w:ascii="Courier New" w:hAnsi="Courier New"/>
      <w:sz w:val="16"/>
      <w:lang w:val="en-US" w:eastAsia="en-US"/>
    </w:rPr>
  </w:style>
  <w:style w:type="character" w:customStyle="1" w:styleId="ExampleChar">
    <w:name w:val="Example Char"/>
    <w:link w:val="Example"/>
    <w:uiPriority w:val="99"/>
    <w:locked/>
    <w:rsid w:val="00C0286B"/>
    <w:rPr>
      <w:rFonts w:ascii="Courier New" w:hAnsi="Courier New"/>
      <w:noProof/>
      <w:kern w:val="17"/>
      <w:sz w:val="16"/>
      <w:lang w:val="en-US" w:eastAsia="en-US"/>
    </w:rPr>
  </w:style>
  <w:style w:type="character" w:customStyle="1" w:styleId="exampleChar1">
    <w:name w:val="example Char1"/>
    <w:uiPriority w:val="99"/>
    <w:rsid w:val="00FE6AA0"/>
    <w:rPr>
      <w:rFonts w:ascii="Courier New" w:hAnsi="Courier New"/>
      <w:sz w:val="24"/>
      <w:lang w:val="de-DE" w:eastAsia="ar-SA" w:bidi="ar-SA"/>
    </w:rPr>
  </w:style>
  <w:style w:type="paragraph" w:customStyle="1" w:styleId="ColorfulShading-Accent11">
    <w:name w:val="Colorful Shading - Accent 11"/>
    <w:hidden/>
    <w:uiPriority w:val="99"/>
    <w:semiHidden/>
    <w:rsid w:val="00026D1B"/>
    <w:rPr>
      <w:sz w:val="20"/>
      <w:szCs w:val="20"/>
    </w:rPr>
  </w:style>
  <w:style w:type="paragraph" w:customStyle="1" w:styleId="SchemaText">
    <w:name w:val="Schema Text"/>
    <w:basedOn w:val="Normal"/>
    <w:link w:val="SchemaTextChar"/>
    <w:uiPriority w:val="99"/>
    <w:rsid w:val="00CC2352"/>
    <w:pPr>
      <w:autoSpaceDE w:val="0"/>
      <w:autoSpaceDN w:val="0"/>
      <w:adjustRightInd w:val="0"/>
      <w:spacing w:before="0" w:after="0"/>
    </w:pPr>
    <w:rPr>
      <w:rFonts w:ascii="Courier New" w:hAnsi="Courier New"/>
      <w:sz w:val="16"/>
      <w:lang w:eastAsia="de-DE"/>
    </w:rPr>
  </w:style>
  <w:style w:type="paragraph" w:styleId="Revision">
    <w:name w:val="Revision"/>
    <w:hidden/>
    <w:uiPriority w:val="99"/>
    <w:semiHidden/>
    <w:rsid w:val="00FE4D1E"/>
    <w:rPr>
      <w:sz w:val="20"/>
      <w:szCs w:val="20"/>
    </w:rPr>
  </w:style>
  <w:style w:type="character" w:customStyle="1" w:styleId="SchemaTextChar">
    <w:name w:val="Schema Text Char"/>
    <w:link w:val="SchemaText"/>
    <w:uiPriority w:val="99"/>
    <w:locked/>
    <w:rsid w:val="00CC2352"/>
    <w:rPr>
      <w:rFonts w:ascii="Courier New" w:hAnsi="Courier New"/>
      <w:sz w:val="16"/>
    </w:rPr>
  </w:style>
  <w:style w:type="character" w:customStyle="1" w:styleId="shorttext">
    <w:name w:val="short_text"/>
    <w:uiPriority w:val="99"/>
    <w:rsid w:val="00080304"/>
  </w:style>
  <w:style w:type="character" w:customStyle="1" w:styleId="hps">
    <w:name w:val="hps"/>
    <w:uiPriority w:val="99"/>
    <w:rsid w:val="00080304"/>
  </w:style>
  <w:style w:type="paragraph" w:customStyle="1" w:styleId="AppendixH2">
    <w:name w:val="Appendix H2"/>
    <w:basedOn w:val="Normal"/>
    <w:link w:val="AppendixH2Char"/>
    <w:uiPriority w:val="99"/>
    <w:rsid w:val="00FC516B"/>
    <w:rPr>
      <w:b/>
    </w:rPr>
  </w:style>
  <w:style w:type="paragraph" w:customStyle="1" w:styleId="AppendixH3">
    <w:name w:val="Appendix H3"/>
    <w:basedOn w:val="Normal"/>
    <w:link w:val="AppendixH3Char"/>
    <w:uiPriority w:val="99"/>
    <w:rsid w:val="00FC516B"/>
  </w:style>
  <w:style w:type="character" w:customStyle="1" w:styleId="AppendixH2Char">
    <w:name w:val="Appendix H2 Char"/>
    <w:basedOn w:val="DefaultParagraphFont"/>
    <w:link w:val="AppendixH2"/>
    <w:uiPriority w:val="99"/>
    <w:locked/>
    <w:rsid w:val="00FC516B"/>
    <w:rPr>
      <w:rFonts w:cs="Times New Roman"/>
      <w:b/>
    </w:rPr>
  </w:style>
  <w:style w:type="paragraph" w:customStyle="1" w:styleId="AppendixH1">
    <w:name w:val="Appendix H1"/>
    <w:basedOn w:val="Heading1"/>
    <w:link w:val="AppendixH1Char"/>
    <w:uiPriority w:val="99"/>
    <w:rsid w:val="00FC516B"/>
    <w:pPr>
      <w:numPr>
        <w:numId w:val="0"/>
      </w:numPr>
    </w:pPr>
    <w:rPr>
      <w:rFonts w:ascii="Times New Roman" w:hAnsi="Times New Roman" w:cs="Times New Roman"/>
    </w:rPr>
  </w:style>
  <w:style w:type="character" w:customStyle="1" w:styleId="AppendixH3Char">
    <w:name w:val="Appendix H3 Char"/>
    <w:basedOn w:val="DefaultParagraphFont"/>
    <w:link w:val="AppendixH3"/>
    <w:uiPriority w:val="99"/>
    <w:locked/>
    <w:rsid w:val="00FC516B"/>
    <w:rPr>
      <w:rFonts w:cs="Times New Roman"/>
    </w:rPr>
  </w:style>
  <w:style w:type="character" w:customStyle="1" w:styleId="AppendixH1Char">
    <w:name w:val="Appendix H1 Char"/>
    <w:basedOn w:val="Heading1Char"/>
    <w:link w:val="AppendixH1"/>
    <w:uiPriority w:val="99"/>
    <w:locked/>
    <w:rsid w:val="00FC516B"/>
    <w:rPr>
      <w:rFonts w:ascii="Arial" w:hAnsi="Arial" w:cs="Arial"/>
      <w:b/>
      <w:bCs/>
      <w:caps/>
      <w:kern w:val="28"/>
      <w:sz w:val="28"/>
      <w:szCs w:val="28"/>
    </w:rPr>
  </w:style>
  <w:style w:type="paragraph" w:styleId="NoSpacing">
    <w:name w:val="No Spacing"/>
    <w:uiPriority w:val="99"/>
    <w:qFormat/>
    <w:rsid w:val="00B575DC"/>
    <w:rPr>
      <w:rFonts w:ascii="Arial" w:hAnsi="Arial"/>
      <w:sz w:val="24"/>
    </w:rPr>
  </w:style>
  <w:style w:type="paragraph" w:customStyle="1" w:styleId="NormalJustified">
    <w:name w:val="Normal + Justified"/>
    <w:aliases w:val="Left:  1,27 cm"/>
    <w:basedOn w:val="NormalIndented"/>
    <w:uiPriority w:val="99"/>
    <w:rsid w:val="000A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00754">
      <w:marLeft w:val="0"/>
      <w:marRight w:val="0"/>
      <w:marTop w:val="0"/>
      <w:marBottom w:val="0"/>
      <w:divBdr>
        <w:top w:val="none" w:sz="0" w:space="0" w:color="auto"/>
        <w:left w:val="none" w:sz="0" w:space="0" w:color="auto"/>
        <w:bottom w:val="none" w:sz="0" w:space="0" w:color="auto"/>
        <w:right w:val="none" w:sz="0" w:space="0" w:color="auto"/>
      </w:divBdr>
    </w:div>
    <w:div w:id="1171600755">
      <w:marLeft w:val="0"/>
      <w:marRight w:val="0"/>
      <w:marTop w:val="0"/>
      <w:marBottom w:val="0"/>
      <w:divBdr>
        <w:top w:val="none" w:sz="0" w:space="0" w:color="auto"/>
        <w:left w:val="none" w:sz="0" w:space="0" w:color="auto"/>
        <w:bottom w:val="none" w:sz="0" w:space="0" w:color="auto"/>
        <w:right w:val="none" w:sz="0" w:space="0" w:color="auto"/>
      </w:divBdr>
    </w:div>
    <w:div w:id="1171600756">
      <w:marLeft w:val="0"/>
      <w:marRight w:val="0"/>
      <w:marTop w:val="0"/>
      <w:marBottom w:val="0"/>
      <w:divBdr>
        <w:top w:val="none" w:sz="0" w:space="0" w:color="auto"/>
        <w:left w:val="none" w:sz="0" w:space="0" w:color="auto"/>
        <w:bottom w:val="none" w:sz="0" w:space="0" w:color="auto"/>
        <w:right w:val="none" w:sz="0" w:space="0" w:color="auto"/>
      </w:divBdr>
    </w:div>
    <w:div w:id="1171600757">
      <w:marLeft w:val="0"/>
      <w:marRight w:val="0"/>
      <w:marTop w:val="0"/>
      <w:marBottom w:val="0"/>
      <w:divBdr>
        <w:top w:val="none" w:sz="0" w:space="0" w:color="auto"/>
        <w:left w:val="none" w:sz="0" w:space="0" w:color="auto"/>
        <w:bottom w:val="none" w:sz="0" w:space="0" w:color="auto"/>
        <w:right w:val="none" w:sz="0" w:space="0" w:color="auto"/>
      </w:divBdr>
    </w:div>
    <w:div w:id="1171600758">
      <w:marLeft w:val="0"/>
      <w:marRight w:val="0"/>
      <w:marTop w:val="0"/>
      <w:marBottom w:val="0"/>
      <w:divBdr>
        <w:top w:val="none" w:sz="0" w:space="0" w:color="auto"/>
        <w:left w:val="none" w:sz="0" w:space="0" w:color="auto"/>
        <w:bottom w:val="none" w:sz="0" w:space="0" w:color="auto"/>
        <w:right w:val="none" w:sz="0" w:space="0" w:color="auto"/>
      </w:divBdr>
    </w:div>
    <w:div w:id="1171600760">
      <w:marLeft w:val="0"/>
      <w:marRight w:val="0"/>
      <w:marTop w:val="0"/>
      <w:marBottom w:val="0"/>
      <w:divBdr>
        <w:top w:val="none" w:sz="0" w:space="0" w:color="auto"/>
        <w:left w:val="none" w:sz="0" w:space="0" w:color="auto"/>
        <w:bottom w:val="none" w:sz="0" w:space="0" w:color="auto"/>
        <w:right w:val="none" w:sz="0" w:space="0" w:color="auto"/>
      </w:divBdr>
      <w:divsChild>
        <w:div w:id="1171600759">
          <w:marLeft w:val="0"/>
          <w:marRight w:val="0"/>
          <w:marTop w:val="0"/>
          <w:marBottom w:val="0"/>
          <w:divBdr>
            <w:top w:val="none" w:sz="0" w:space="0" w:color="auto"/>
            <w:left w:val="none" w:sz="0" w:space="0" w:color="auto"/>
            <w:bottom w:val="none" w:sz="0" w:space="0" w:color="auto"/>
            <w:right w:val="none" w:sz="0" w:space="0" w:color="auto"/>
          </w:divBdr>
        </w:div>
      </w:divsChild>
    </w:div>
    <w:div w:id="1171600761">
      <w:marLeft w:val="0"/>
      <w:marRight w:val="0"/>
      <w:marTop w:val="0"/>
      <w:marBottom w:val="0"/>
      <w:divBdr>
        <w:top w:val="none" w:sz="0" w:space="0" w:color="auto"/>
        <w:left w:val="none" w:sz="0" w:space="0" w:color="auto"/>
        <w:bottom w:val="none" w:sz="0" w:space="0" w:color="auto"/>
        <w:right w:val="none" w:sz="0" w:space="0" w:color="auto"/>
      </w:divBdr>
    </w:div>
    <w:div w:id="1171600762">
      <w:marLeft w:val="0"/>
      <w:marRight w:val="0"/>
      <w:marTop w:val="0"/>
      <w:marBottom w:val="0"/>
      <w:divBdr>
        <w:top w:val="none" w:sz="0" w:space="0" w:color="auto"/>
        <w:left w:val="none" w:sz="0" w:space="0" w:color="auto"/>
        <w:bottom w:val="none" w:sz="0" w:space="0" w:color="auto"/>
        <w:right w:val="none" w:sz="0" w:space="0" w:color="auto"/>
      </w:divBdr>
    </w:div>
    <w:div w:id="11716007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footer" Target="footer5.xml"/><Relationship Id="rId10" Type="http://schemas.microsoft.com/office/2011/relationships/commentsExtended" Target="commentsExtended.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ncbi.nlm.nih.gov/pubmed?term=jung%20c%2C%20haug%20p" TargetMode="External"/><Relationship Id="rId1" Type="http://schemas.openxmlformats.org/officeDocument/2006/relationships/hyperlink" Target="http://www.ncbi.nlm.nih.gov/pubmed/22180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D6801-5C7D-4859-8996-B75870ED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262</Pages>
  <Words>88338</Words>
  <Characters>503531</Characters>
  <Application>Microsoft Office Word</Application>
  <DocSecurity>0</DocSecurity>
  <Lines>4196</Lines>
  <Paragraphs>1181</Paragraphs>
  <ScaleCrop>false</ScaleCrop>
  <HeadingPairs>
    <vt:vector size="2" baseType="variant">
      <vt:variant>
        <vt:lpstr>Title</vt:lpstr>
      </vt:variant>
      <vt:variant>
        <vt:i4>1</vt:i4>
      </vt:variant>
    </vt:vector>
  </HeadingPairs>
  <TitlesOfParts>
    <vt:vector size="1" baseType="lpstr">
      <vt:lpstr>The first version of this standard was developed under the auspices of the American Society for Testing and Materials (ASTM) and published in April 1992 as ASTM E1460-92</vt:lpstr>
    </vt:vector>
  </TitlesOfParts>
  <LinksUpToDate>false</LinksUpToDate>
  <CharactersWithSpaces>590688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version of this standard was developed under the auspices of the American Society for Testing and Materials (ASTM) and published in April 1992 as ASTM E1460-92</dc:title>
  <dc:creator/>
  <cp:lastModifiedBy/>
  <cp:revision>1</cp:revision>
  <cp:lastPrinted>2012-03-19T21:25:00Z</cp:lastPrinted>
  <dcterms:created xsi:type="dcterms:W3CDTF">2021-07-26T14:40:00Z</dcterms:created>
  <dcterms:modified xsi:type="dcterms:W3CDTF">2021-10-18T16:09:00Z</dcterms:modified>
</cp:coreProperties>
</file>